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003C03" w:rsidR="002D7C49" w:rsidRDefault="002D7C49" w:rsidRPr="002D7C49">
      <w:pPr>
        <w:tabs>
          <w:tab w:pos="4536" w:val="center"/>
          <w:tab w:pos="9072" w:val="right"/>
        </w:tabs>
        <w:spacing w:line="300" w:lineRule="exact"/>
        <w:contextualSpacing/>
        <w:jc w:val="center"/>
        <w:rPr>
          <w:rFonts w:asciiTheme="minorHAnsi" w:cstheme="minorHAnsi" w:eastAsiaTheme="minorHAnsi" w:hAnsiTheme="minorHAnsi"/>
          <w:noProof/>
          <w:sz w:val="22"/>
          <w:szCs w:val="22"/>
        </w:rPr>
      </w:pPr>
    </w:p>
    <w:p w:rsidP="00003C03" w:rsidR="002D7C49" w:rsidRDefault="002D7C49" w:rsidRPr="00293AB9">
      <w:pPr>
        <w:spacing w:line="300" w:lineRule="exact"/>
        <w:ind w:left="142"/>
        <w:contextualSpacing/>
        <w:jc w:val="center"/>
        <w:rPr>
          <w:rFonts w:asciiTheme="minorHAnsi" w:cstheme="minorHAnsi" w:eastAsiaTheme="minorHAnsi" w:hAnsiTheme="minorHAnsi"/>
          <w:b/>
          <w:sz w:val="22"/>
          <w:szCs w:val="22"/>
          <w:lang w:eastAsia="en-US"/>
        </w:rPr>
      </w:pPr>
      <w:r w:rsidRPr="00293AB9">
        <w:rPr>
          <w:rFonts w:asciiTheme="minorHAnsi" w:cstheme="minorHAnsi" w:eastAsiaTheme="minorHAnsi" w:hAnsiTheme="minorHAnsi"/>
          <w:b/>
          <w:sz w:val="22"/>
          <w:szCs w:val="22"/>
          <w:lang w:eastAsia="en-US"/>
        </w:rPr>
        <w:t>ACCORD COLLECTIF</w:t>
      </w:r>
    </w:p>
    <w:p w:rsidP="00003C03" w:rsidR="002D7C49" w:rsidRDefault="002D7C49" w:rsidRPr="00293AB9">
      <w:pPr>
        <w:spacing w:line="300" w:lineRule="exact"/>
        <w:ind w:left="142"/>
        <w:contextualSpacing/>
        <w:jc w:val="center"/>
        <w:rPr>
          <w:rFonts w:asciiTheme="minorHAnsi" w:cstheme="minorHAnsi" w:eastAsiaTheme="minorHAnsi" w:hAnsiTheme="minorHAnsi"/>
          <w:b/>
          <w:sz w:val="22"/>
          <w:szCs w:val="22"/>
          <w:lang w:eastAsia="en-US"/>
        </w:rPr>
      </w:pPr>
      <w:r w:rsidRPr="00293AB9">
        <w:rPr>
          <w:rFonts w:asciiTheme="minorHAnsi" w:cstheme="minorHAnsi" w:eastAsiaTheme="minorHAnsi" w:hAnsiTheme="minorHAnsi"/>
          <w:b/>
          <w:sz w:val="22"/>
          <w:szCs w:val="22"/>
          <w:lang w:eastAsia="en-US"/>
        </w:rPr>
        <w:t>Négoc</w:t>
      </w:r>
      <w:r w:rsidR="009A5136">
        <w:rPr>
          <w:rFonts w:asciiTheme="minorHAnsi" w:cstheme="minorHAnsi" w:eastAsiaTheme="minorHAnsi" w:hAnsiTheme="minorHAnsi"/>
          <w:b/>
          <w:sz w:val="22"/>
          <w:szCs w:val="22"/>
          <w:lang w:eastAsia="en-US"/>
        </w:rPr>
        <w:t>iation Annuelle Obligatoire 202</w:t>
      </w:r>
      <w:r w:rsidR="005E75C9">
        <w:rPr>
          <w:rFonts w:asciiTheme="minorHAnsi" w:cstheme="minorHAnsi" w:eastAsiaTheme="minorHAnsi" w:hAnsiTheme="minorHAnsi"/>
          <w:b/>
          <w:sz w:val="22"/>
          <w:szCs w:val="22"/>
          <w:lang w:eastAsia="en-US"/>
        </w:rPr>
        <w:t>2</w:t>
      </w:r>
    </w:p>
    <w:p w:rsidP="00003C03" w:rsidR="002D7C49" w:rsidRDefault="002D7C49">
      <w:pPr>
        <w:spacing w:line="300" w:lineRule="exact"/>
        <w:ind w:left="142"/>
        <w:contextualSpacing/>
        <w:jc w:val="both"/>
        <w:rPr>
          <w:rFonts w:asciiTheme="minorHAnsi" w:cstheme="minorHAnsi" w:eastAsiaTheme="minorHAnsi" w:hAnsiTheme="minorHAnsi"/>
          <w:sz w:val="14"/>
          <w:szCs w:val="22"/>
          <w:lang w:eastAsia="en-US"/>
        </w:rPr>
      </w:pPr>
    </w:p>
    <w:p w:rsidP="00003C03" w:rsidR="00003C03" w:rsidRDefault="00003C03" w:rsidRPr="00A66152">
      <w:pPr>
        <w:spacing w:line="300" w:lineRule="exact"/>
        <w:ind w:left="142"/>
        <w:contextualSpacing/>
        <w:jc w:val="both"/>
        <w:rPr>
          <w:rFonts w:asciiTheme="minorHAnsi" w:cstheme="minorHAnsi" w:eastAsiaTheme="minorHAnsi" w:hAnsiTheme="minorHAnsi"/>
          <w:sz w:val="14"/>
          <w:szCs w:val="22"/>
          <w:lang w:eastAsia="en-US"/>
        </w:rPr>
      </w:pPr>
    </w:p>
    <w:p w:rsidP="00003C03" w:rsidR="002D7C49" w:rsidRDefault="002D7C49" w:rsidRPr="002D7C49">
      <w:pPr>
        <w:spacing w:line="300" w:lineRule="exact"/>
        <w:ind w:left="142"/>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ENTRE</w:t>
      </w:r>
    </w:p>
    <w:p w:rsidP="00003C03" w:rsidR="002D7C49" w:rsidRDefault="002D7C49" w:rsidRPr="002D7C49">
      <w:pPr>
        <w:spacing w:line="300" w:lineRule="exact"/>
        <w:ind w:left="142"/>
        <w:contextualSpacing/>
        <w:jc w:val="both"/>
        <w:rPr>
          <w:rFonts w:asciiTheme="minorHAnsi" w:cstheme="minorHAnsi" w:eastAsiaTheme="minorHAnsi" w:hAnsiTheme="minorHAnsi"/>
          <w:lang w:eastAsia="en-US"/>
        </w:rPr>
      </w:pPr>
      <w:r w:rsidRPr="002D7C49">
        <w:rPr>
          <w:rFonts w:asciiTheme="minorHAnsi" w:cstheme="minorHAnsi" w:eastAsiaTheme="minorHAnsi" w:hAnsiTheme="minorHAnsi"/>
          <w:lang w:eastAsia="en-US"/>
        </w:rPr>
        <w:t xml:space="preserve">TD IDF CSP CONTROLE, </w:t>
      </w:r>
      <w:r w:rsidRPr="002D7C49">
        <w:rPr>
          <w:rFonts w:asciiTheme="minorHAnsi" w:cstheme="minorHAnsi" w:eastAsiaTheme="minorHAnsi" w:hAnsiTheme="minorHAnsi"/>
          <w:sz w:val="22"/>
          <w:szCs w:val="22"/>
          <w:lang w:eastAsia="en-US"/>
        </w:rPr>
        <w:t>représentée par</w:t>
      </w:r>
      <w:r w:rsidR="00033EEB">
        <w:rPr>
          <w:rFonts w:asciiTheme="minorHAnsi" w:cstheme="minorHAnsi" w:eastAsiaTheme="minorHAnsi" w:hAnsiTheme="minorHAnsi"/>
          <w:sz w:val="22"/>
          <w:szCs w:val="22"/>
          <w:lang w:eastAsia="en-US"/>
        </w:rPr>
        <w:t xml:space="preserve"> </w:t>
      </w:r>
      <w:r w:rsidRPr="002D7C49">
        <w:rPr>
          <w:rFonts w:asciiTheme="minorHAnsi" w:cstheme="minorHAnsi" w:eastAsiaTheme="minorHAnsi" w:hAnsiTheme="minorHAnsi"/>
          <w:sz w:val="22"/>
          <w:szCs w:val="22"/>
          <w:lang w:eastAsia="en-US"/>
        </w:rPr>
        <w:t>, Directeur</w:t>
      </w:r>
      <w:r w:rsidRPr="002D7C49">
        <w:rPr>
          <w:rFonts w:asciiTheme="minorHAnsi" w:cstheme="minorHAnsi" w:eastAsiaTheme="minorHAnsi" w:hAnsiTheme="minorHAnsi"/>
          <w:lang w:eastAsia="en-US"/>
        </w:rPr>
        <w:t>,</w:t>
      </w:r>
    </w:p>
    <w:p w:rsidP="00003C03" w:rsidR="002D7C49" w:rsidRDefault="002D7C49" w:rsidRPr="002D7C49">
      <w:pPr>
        <w:keepNext/>
        <w:spacing w:line="300" w:lineRule="exact"/>
        <w:ind w:left="142"/>
        <w:contextualSpacing/>
        <w:jc w:val="both"/>
        <w:outlineLvl w:val="0"/>
        <w:rPr>
          <w:rFonts w:asciiTheme="minorHAnsi" w:cstheme="minorHAnsi" w:hAnsiTheme="minorHAnsi"/>
        </w:rPr>
      </w:pPr>
      <w:r w:rsidRPr="002D7C49">
        <w:rPr>
          <w:rFonts w:asciiTheme="minorHAnsi" w:cstheme="minorHAnsi" w:hAnsiTheme="minorHAnsi"/>
        </w:rPr>
        <w:t>ET</w:t>
      </w:r>
    </w:p>
    <w:p w:rsidP="00003C03" w:rsidR="002D7C49" w:rsidRDefault="002D7C49" w:rsidRPr="002D7C49">
      <w:pPr>
        <w:numPr>
          <w:ilvl w:val="0"/>
          <w:numId w:val="17"/>
        </w:numPr>
        <w:spacing w:line="300" w:lineRule="exact"/>
        <w:ind w:firstLine="0" w:left="142"/>
        <w:contextualSpacing/>
        <w:jc w:val="both"/>
        <w:rPr>
          <w:rFonts w:asciiTheme="minorHAnsi" w:cstheme="minorHAnsi" w:eastAsiaTheme="minorHAnsi" w:hAnsiTheme="minorHAnsi"/>
          <w:lang w:eastAsia="en-US"/>
        </w:rPr>
      </w:pPr>
      <w:r w:rsidRPr="002D7C49">
        <w:rPr>
          <w:rFonts w:asciiTheme="minorHAnsi" w:cstheme="minorHAnsi" w:eastAsiaTheme="minorHAnsi" w:hAnsiTheme="minorHAnsi"/>
          <w:lang w:eastAsia="en-US"/>
        </w:rPr>
        <w:t xml:space="preserve">Le </w:t>
      </w:r>
      <w:r w:rsidRPr="002D7C49">
        <w:rPr>
          <w:rFonts w:asciiTheme="minorHAnsi" w:cstheme="minorHAnsi" w:eastAsiaTheme="minorHAnsi" w:hAnsiTheme="minorHAnsi"/>
          <w:b/>
          <w:lang w:eastAsia="en-US"/>
        </w:rPr>
        <w:t>Syndicat FO,</w:t>
      </w:r>
      <w:r w:rsidRPr="002D7C49">
        <w:rPr>
          <w:rFonts w:asciiTheme="minorHAnsi" w:cstheme="minorHAnsi" w:eastAsiaTheme="minorHAnsi" w:hAnsiTheme="minorHAnsi"/>
          <w:lang w:eastAsia="en-US"/>
        </w:rPr>
        <w:t xml:space="preserve"> </w:t>
      </w:r>
      <w:r w:rsidRPr="002D7C49">
        <w:rPr>
          <w:rFonts w:asciiTheme="minorHAnsi" w:cstheme="minorHAnsi" w:eastAsiaTheme="minorHAnsi" w:hAnsiTheme="minorHAnsi"/>
          <w:sz w:val="22"/>
          <w:szCs w:val="22"/>
          <w:lang w:eastAsia="en-US"/>
        </w:rPr>
        <w:t>représenté par</w:t>
      </w:r>
      <w:r w:rsidR="00BD3FED">
        <w:rPr>
          <w:rFonts w:asciiTheme="minorHAnsi" w:cstheme="minorHAnsi" w:eastAsiaTheme="minorHAnsi" w:hAnsiTheme="minorHAnsi"/>
          <w:sz w:val="22"/>
          <w:szCs w:val="22"/>
          <w:lang w:eastAsia="en-US"/>
        </w:rPr>
        <w:t xml:space="preserve"> </w:t>
      </w:r>
      <w:r w:rsidRPr="002D7C49">
        <w:rPr>
          <w:rFonts w:asciiTheme="minorHAnsi" w:cstheme="minorHAnsi" w:eastAsiaTheme="minorHAnsi" w:hAnsiTheme="minorHAnsi"/>
          <w:sz w:val="22"/>
          <w:szCs w:val="22"/>
          <w:lang w:eastAsia="en-US"/>
        </w:rPr>
        <w:t>, Délégué Syndical,</w:t>
      </w:r>
    </w:p>
    <w:p w:rsidP="00003C03" w:rsidR="002D7C49" w:rsidRDefault="002D7C49" w:rsidRPr="002D7C49">
      <w:pPr>
        <w:numPr>
          <w:ilvl w:val="0"/>
          <w:numId w:val="17"/>
        </w:numPr>
        <w:spacing w:line="300" w:lineRule="exact"/>
        <w:ind w:firstLine="0" w:left="142"/>
        <w:contextualSpacing/>
        <w:jc w:val="both"/>
        <w:rPr>
          <w:rFonts w:asciiTheme="minorHAnsi" w:cstheme="minorHAnsi" w:eastAsiaTheme="minorHAnsi" w:hAnsiTheme="minorHAnsi"/>
          <w:lang w:eastAsia="en-US"/>
        </w:rPr>
      </w:pPr>
      <w:r w:rsidRPr="002D7C49">
        <w:rPr>
          <w:rFonts w:asciiTheme="minorHAnsi" w:cstheme="minorHAnsi" w:eastAsiaTheme="minorHAnsi" w:hAnsiTheme="minorHAnsi"/>
          <w:lang w:eastAsia="en-US"/>
        </w:rPr>
        <w:t xml:space="preserve">Le </w:t>
      </w:r>
      <w:r w:rsidRPr="002D7C49">
        <w:rPr>
          <w:rFonts w:asciiTheme="minorHAnsi" w:cstheme="minorHAnsi" w:eastAsiaTheme="minorHAnsi" w:hAnsiTheme="minorHAnsi"/>
          <w:b/>
          <w:lang w:eastAsia="en-US"/>
        </w:rPr>
        <w:t>Syndicat CGT,</w:t>
      </w:r>
      <w:r w:rsidRPr="002D7C49">
        <w:rPr>
          <w:rFonts w:asciiTheme="minorHAnsi" w:cstheme="minorHAnsi" w:eastAsiaTheme="minorHAnsi" w:hAnsiTheme="minorHAnsi"/>
          <w:lang w:eastAsia="en-US"/>
        </w:rPr>
        <w:t xml:space="preserve"> </w:t>
      </w:r>
      <w:r w:rsidRPr="002D7C49">
        <w:rPr>
          <w:rFonts w:asciiTheme="minorHAnsi" w:cstheme="minorHAnsi" w:eastAsiaTheme="minorHAnsi" w:hAnsiTheme="minorHAnsi"/>
          <w:sz w:val="22"/>
          <w:szCs w:val="22"/>
          <w:lang w:eastAsia="en-US"/>
        </w:rPr>
        <w:t>représenté par, Délégué Syndical,</w:t>
      </w:r>
    </w:p>
    <w:p w:rsidP="00003C03" w:rsidR="002D7C49" w:rsidRDefault="002D7C49" w:rsidRPr="009A5136">
      <w:pPr>
        <w:numPr>
          <w:ilvl w:val="0"/>
          <w:numId w:val="17"/>
        </w:numPr>
        <w:spacing w:line="300" w:lineRule="exact"/>
        <w:ind w:firstLine="0" w:left="142"/>
        <w:contextualSpacing/>
        <w:jc w:val="both"/>
        <w:rPr>
          <w:rFonts w:asciiTheme="minorHAnsi" w:cstheme="minorHAnsi" w:eastAsiaTheme="minorHAnsi" w:hAnsiTheme="minorHAnsi"/>
          <w:lang w:eastAsia="en-US"/>
        </w:rPr>
      </w:pPr>
      <w:r w:rsidRPr="002D7C49">
        <w:rPr>
          <w:rFonts w:asciiTheme="minorHAnsi" w:cstheme="minorHAnsi" w:eastAsiaTheme="minorHAnsi" w:hAnsiTheme="minorHAnsi"/>
          <w:lang w:eastAsia="en-US"/>
        </w:rPr>
        <w:t xml:space="preserve">Le </w:t>
      </w:r>
      <w:r w:rsidRPr="002D7C49">
        <w:rPr>
          <w:rFonts w:asciiTheme="minorHAnsi" w:cstheme="minorHAnsi" w:eastAsiaTheme="minorHAnsi" w:hAnsiTheme="minorHAnsi"/>
          <w:b/>
          <w:lang w:eastAsia="en-US"/>
        </w:rPr>
        <w:t>Syndicat UNSA,</w:t>
      </w:r>
      <w:r w:rsidRPr="002D7C49">
        <w:rPr>
          <w:rFonts w:asciiTheme="minorHAnsi" w:cstheme="minorHAnsi" w:eastAsiaTheme="minorHAnsi" w:hAnsiTheme="minorHAnsi"/>
          <w:lang w:eastAsia="en-US"/>
        </w:rPr>
        <w:t xml:space="preserve"> </w:t>
      </w:r>
      <w:r w:rsidRPr="002D7C49">
        <w:rPr>
          <w:rFonts w:asciiTheme="minorHAnsi" w:cstheme="minorHAnsi" w:eastAsiaTheme="minorHAnsi" w:hAnsiTheme="minorHAnsi"/>
          <w:sz w:val="22"/>
          <w:szCs w:val="22"/>
          <w:lang w:eastAsia="en-US"/>
        </w:rPr>
        <w:t>représenté par, Délégué Syndical,</w:t>
      </w:r>
    </w:p>
    <w:p w:rsidP="00003C03" w:rsidR="002D7C49" w:rsidRDefault="009A5136" w:rsidRPr="00A66152">
      <w:pPr>
        <w:numPr>
          <w:ilvl w:val="0"/>
          <w:numId w:val="17"/>
        </w:numPr>
        <w:spacing w:line="300" w:lineRule="exact"/>
        <w:ind w:firstLine="0" w:left="142"/>
        <w:contextualSpacing/>
        <w:jc w:val="both"/>
        <w:rPr>
          <w:rFonts w:asciiTheme="minorHAnsi" w:cstheme="minorHAnsi" w:eastAsiaTheme="minorHAnsi" w:hAnsiTheme="minorHAnsi"/>
          <w:sz w:val="22"/>
          <w:lang w:eastAsia="en-US"/>
        </w:rPr>
      </w:pPr>
      <w:r w:rsidRPr="00A66152">
        <w:rPr>
          <w:rFonts w:asciiTheme="minorHAnsi" w:cstheme="minorHAnsi" w:eastAsiaTheme="minorHAnsi" w:hAnsiTheme="minorHAnsi"/>
          <w:szCs w:val="22"/>
          <w:lang w:eastAsia="en-US"/>
        </w:rPr>
        <w:t xml:space="preserve">Le </w:t>
      </w:r>
      <w:r w:rsidRPr="00A66152">
        <w:rPr>
          <w:rFonts w:asciiTheme="minorHAnsi" w:cstheme="minorHAnsi" w:eastAsiaTheme="minorHAnsi" w:hAnsiTheme="minorHAnsi"/>
          <w:b/>
          <w:szCs w:val="22"/>
          <w:lang w:eastAsia="en-US"/>
        </w:rPr>
        <w:t>Syndicat SOLIDAIRES</w:t>
      </w:r>
      <w:r w:rsidRPr="00A66152">
        <w:rPr>
          <w:rFonts w:asciiTheme="minorHAnsi" w:cstheme="minorHAnsi" w:eastAsiaTheme="minorHAnsi" w:hAnsiTheme="minorHAnsi"/>
          <w:szCs w:val="22"/>
          <w:lang w:eastAsia="en-US"/>
        </w:rPr>
        <w:t xml:space="preserve">, </w:t>
      </w:r>
      <w:r w:rsidRPr="00A66152">
        <w:rPr>
          <w:rFonts w:asciiTheme="minorHAnsi" w:cstheme="minorHAnsi" w:eastAsiaTheme="minorHAnsi" w:hAnsiTheme="minorHAnsi"/>
          <w:sz w:val="22"/>
          <w:szCs w:val="22"/>
          <w:lang w:eastAsia="en-US"/>
        </w:rPr>
        <w:t>représenté par, Délégué Syndical</w:t>
      </w:r>
    </w:p>
    <w:p w:rsidP="00003C03" w:rsidR="00A66152" w:rsidRDefault="00A66152">
      <w:pPr>
        <w:spacing w:line="300" w:lineRule="exact"/>
        <w:ind w:left="142"/>
        <w:contextualSpacing/>
        <w:jc w:val="both"/>
        <w:rPr>
          <w:rFonts w:asciiTheme="minorHAnsi" w:cstheme="minorHAnsi" w:eastAsiaTheme="minorHAnsi" w:hAnsiTheme="minorHAnsi"/>
          <w:sz w:val="12"/>
          <w:lang w:eastAsia="en-US"/>
        </w:rPr>
      </w:pPr>
    </w:p>
    <w:p w:rsidP="00003C03" w:rsidR="00003C03" w:rsidRDefault="00003C03" w:rsidRPr="00A66152">
      <w:pPr>
        <w:spacing w:line="300" w:lineRule="exact"/>
        <w:ind w:left="142"/>
        <w:contextualSpacing/>
        <w:jc w:val="both"/>
        <w:rPr>
          <w:rFonts w:asciiTheme="minorHAnsi" w:cstheme="minorHAnsi" w:eastAsiaTheme="minorHAnsi" w:hAnsiTheme="minorHAnsi"/>
          <w:sz w:val="12"/>
          <w:lang w:eastAsia="en-US"/>
        </w:rPr>
      </w:pPr>
    </w:p>
    <w:p w:rsidP="00003C03"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PREAMBULE</w:t>
      </w: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Conformément à l'article L. 2242-1 du Code du travail, les négociations annuelles o</w:t>
      </w:r>
      <w:r w:rsidR="009A5136">
        <w:rPr>
          <w:rFonts w:asciiTheme="minorHAnsi" w:cstheme="minorHAnsi" w:eastAsiaTheme="minorHAnsi" w:hAnsiTheme="minorHAnsi"/>
          <w:sz w:val="22"/>
          <w:szCs w:val="22"/>
          <w:lang w:eastAsia="en-US"/>
        </w:rPr>
        <w:t>bligatoires pour l’exercice 202</w:t>
      </w:r>
      <w:r w:rsidR="005E75C9">
        <w:rPr>
          <w:rFonts w:asciiTheme="minorHAnsi" w:cstheme="minorHAnsi" w:eastAsiaTheme="minorHAnsi" w:hAnsiTheme="minorHAnsi"/>
          <w:sz w:val="22"/>
          <w:szCs w:val="22"/>
          <w:lang w:eastAsia="en-US"/>
        </w:rPr>
        <w:t>2</w:t>
      </w:r>
      <w:r w:rsidRPr="002D7C49">
        <w:rPr>
          <w:rFonts w:asciiTheme="minorHAnsi" w:cstheme="minorHAnsi" w:eastAsiaTheme="minorHAnsi" w:hAnsiTheme="minorHAnsi"/>
          <w:sz w:val="22"/>
          <w:szCs w:val="22"/>
          <w:lang w:eastAsia="en-US"/>
        </w:rPr>
        <w:t xml:space="preserve"> ont été engagées au sein de la société </w:t>
      </w:r>
      <w:r w:rsidRPr="002D7C49">
        <w:rPr>
          <w:rFonts w:asciiTheme="minorHAnsi" w:cstheme="minorHAnsi" w:eastAsiaTheme="minorHAnsi" w:hAnsiTheme="minorHAnsi"/>
          <w:lang w:eastAsia="en-US"/>
        </w:rPr>
        <w:t>TD IDF CSP CONTROLE</w:t>
      </w:r>
      <w:r w:rsidDel="00870C44" w:rsidRPr="002D7C49">
        <w:rPr>
          <w:rFonts w:asciiTheme="minorHAnsi" w:cstheme="minorHAnsi" w:eastAsiaTheme="minorHAnsi" w:hAnsiTheme="minorHAnsi"/>
          <w:sz w:val="22"/>
          <w:szCs w:val="22"/>
          <w:lang w:eastAsia="en-US"/>
        </w:rPr>
        <w:t xml:space="preserve"> </w:t>
      </w:r>
      <w:r w:rsidRPr="002D7C49">
        <w:rPr>
          <w:rFonts w:asciiTheme="minorHAnsi" w:cstheme="minorHAnsi" w:eastAsiaTheme="minorHAnsi" w:hAnsiTheme="minorHAnsi"/>
          <w:sz w:val="22"/>
          <w:szCs w:val="22"/>
          <w:lang w:eastAsia="en-US"/>
        </w:rPr>
        <w:t xml:space="preserve">entre la Direction et les </w:t>
      </w:r>
      <w:r w:rsidR="009A5136">
        <w:rPr>
          <w:rFonts w:asciiTheme="minorHAnsi" w:cstheme="minorHAnsi" w:eastAsiaTheme="minorHAnsi" w:hAnsiTheme="minorHAnsi"/>
          <w:sz w:val="22"/>
          <w:szCs w:val="22"/>
          <w:lang w:eastAsia="en-US"/>
        </w:rPr>
        <w:t xml:space="preserve">Délégués Syndicaux le </w:t>
      </w:r>
      <w:r w:rsidR="005E75C9" w:rsidRPr="0035164D">
        <w:rPr>
          <w:rFonts w:asciiTheme="minorHAnsi" w:cstheme="minorHAnsi" w:eastAsiaTheme="minorHAnsi" w:hAnsiTheme="minorHAnsi"/>
          <w:sz w:val="22"/>
          <w:szCs w:val="22"/>
          <w:lang w:eastAsia="en-US"/>
        </w:rPr>
        <w:t>09 Mars 2022</w:t>
      </w:r>
      <w:r w:rsidRPr="0035164D">
        <w:rPr>
          <w:rFonts w:asciiTheme="minorHAnsi" w:cstheme="minorHAnsi" w:eastAsiaTheme="minorHAnsi" w:hAnsiTheme="minorHAnsi"/>
          <w:sz w:val="22"/>
          <w:szCs w:val="22"/>
          <w:lang w:eastAsia="en-US"/>
        </w:rPr>
        <w:t>.</w:t>
      </w:r>
    </w:p>
    <w:p w:rsidP="00003C03" w:rsidR="00003C03" w:rsidRDefault="00003C03" w:rsidRPr="002D7C49">
      <w:pPr>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 xml:space="preserve">Les thèmes suivants ont fait l’objet de négociations sur la rémunération, le temps de travail et le partage de la valeur ajoutée dans l'entreprise ainsi que </w:t>
      </w:r>
      <w:r w:rsidRPr="0035164D">
        <w:rPr>
          <w:rFonts w:asciiTheme="minorHAnsi" w:cstheme="minorHAnsi" w:eastAsiaTheme="minorHAnsi" w:hAnsiTheme="minorHAnsi"/>
          <w:sz w:val="22"/>
          <w:szCs w:val="22"/>
          <w:lang w:eastAsia="en-US"/>
        </w:rPr>
        <w:t>sur l'égalité professionnelle femmes/hommes et</w:t>
      </w:r>
      <w:r w:rsidRPr="002D7C49">
        <w:rPr>
          <w:rFonts w:asciiTheme="minorHAnsi" w:cstheme="minorHAnsi" w:eastAsiaTheme="minorHAnsi" w:hAnsiTheme="minorHAnsi"/>
          <w:sz w:val="22"/>
          <w:szCs w:val="22"/>
          <w:lang w:eastAsia="en-US"/>
        </w:rPr>
        <w:t xml:space="preserve"> la qualité de vie au travail.</w:t>
      </w:r>
    </w:p>
    <w:p w:rsidP="00003C03" w:rsidR="00003C03" w:rsidRDefault="00003C03" w:rsidRPr="002D7C49">
      <w:pPr>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 xml:space="preserve">A l’issue de plusieurs réunions entre les partenaires, réalisées respectivement le </w:t>
      </w:r>
      <w:r w:rsidR="009A5136">
        <w:rPr>
          <w:rFonts w:asciiTheme="minorHAnsi" w:cstheme="minorHAnsi" w:eastAsiaTheme="minorHAnsi" w:hAnsiTheme="minorHAnsi"/>
          <w:sz w:val="22"/>
          <w:szCs w:val="22"/>
          <w:lang w:eastAsia="en-US"/>
        </w:rPr>
        <w:t xml:space="preserve">09 </w:t>
      </w:r>
      <w:r w:rsidR="005E75C9">
        <w:rPr>
          <w:rFonts w:asciiTheme="minorHAnsi" w:cstheme="minorHAnsi" w:eastAsiaTheme="minorHAnsi" w:hAnsiTheme="minorHAnsi"/>
          <w:sz w:val="22"/>
          <w:szCs w:val="22"/>
          <w:lang w:eastAsia="en-US"/>
        </w:rPr>
        <w:t>Mars</w:t>
      </w:r>
      <w:r w:rsidR="009A5136">
        <w:rPr>
          <w:rFonts w:asciiTheme="minorHAnsi" w:cstheme="minorHAnsi" w:eastAsiaTheme="minorHAnsi" w:hAnsiTheme="minorHAnsi"/>
          <w:sz w:val="22"/>
          <w:szCs w:val="22"/>
          <w:lang w:eastAsia="en-US"/>
        </w:rPr>
        <w:t xml:space="preserve"> 202</w:t>
      </w:r>
      <w:r w:rsidR="005E75C9">
        <w:rPr>
          <w:rFonts w:asciiTheme="minorHAnsi" w:cstheme="minorHAnsi" w:eastAsiaTheme="minorHAnsi" w:hAnsiTheme="minorHAnsi"/>
          <w:sz w:val="22"/>
          <w:szCs w:val="22"/>
          <w:lang w:eastAsia="en-US"/>
        </w:rPr>
        <w:t>2</w:t>
      </w:r>
      <w:r w:rsidR="00FF5EC4">
        <w:rPr>
          <w:rFonts w:asciiTheme="minorHAnsi" w:cstheme="minorHAnsi" w:eastAsiaTheme="minorHAnsi" w:hAnsiTheme="minorHAnsi"/>
          <w:sz w:val="22"/>
          <w:szCs w:val="22"/>
          <w:lang w:eastAsia="en-US"/>
        </w:rPr>
        <w:t xml:space="preserve"> pour le protocole d’accord sur l’organisation des réunions </w:t>
      </w:r>
      <w:r w:rsidR="0035164D">
        <w:rPr>
          <w:rFonts w:asciiTheme="minorHAnsi" w:cstheme="minorHAnsi" w:eastAsiaTheme="minorHAnsi" w:hAnsiTheme="minorHAnsi"/>
          <w:sz w:val="22"/>
          <w:szCs w:val="22"/>
          <w:lang w:eastAsia="en-US"/>
        </w:rPr>
        <w:t>ainsi que</w:t>
      </w:r>
      <w:r w:rsidR="00FF5EC4">
        <w:rPr>
          <w:rFonts w:asciiTheme="minorHAnsi" w:cstheme="minorHAnsi" w:eastAsiaTheme="minorHAnsi" w:hAnsiTheme="minorHAnsi"/>
          <w:sz w:val="22"/>
          <w:szCs w:val="22"/>
          <w:lang w:eastAsia="en-US"/>
        </w:rPr>
        <w:t xml:space="preserve"> le </w:t>
      </w:r>
      <w:r w:rsidR="005E75C9" w:rsidRPr="0035164D">
        <w:rPr>
          <w:rFonts w:asciiTheme="minorHAnsi" w:cstheme="minorHAnsi" w:eastAsiaTheme="minorHAnsi" w:hAnsiTheme="minorHAnsi"/>
          <w:sz w:val="22"/>
          <w:szCs w:val="22"/>
          <w:lang w:eastAsia="en-US"/>
        </w:rPr>
        <w:t>21 Mars</w:t>
      </w:r>
      <w:r w:rsidR="009A5136" w:rsidRPr="0035164D">
        <w:rPr>
          <w:rFonts w:asciiTheme="minorHAnsi" w:cstheme="minorHAnsi" w:eastAsiaTheme="minorHAnsi" w:hAnsiTheme="minorHAnsi"/>
          <w:sz w:val="22"/>
          <w:szCs w:val="22"/>
          <w:lang w:eastAsia="en-US"/>
        </w:rPr>
        <w:t xml:space="preserve"> 202</w:t>
      </w:r>
      <w:r w:rsidR="005E75C9" w:rsidRPr="0035164D">
        <w:rPr>
          <w:rFonts w:asciiTheme="minorHAnsi" w:cstheme="minorHAnsi" w:eastAsiaTheme="minorHAnsi" w:hAnsiTheme="minorHAnsi"/>
          <w:sz w:val="22"/>
          <w:szCs w:val="22"/>
          <w:lang w:eastAsia="en-US"/>
        </w:rPr>
        <w:t>2</w:t>
      </w:r>
      <w:r w:rsidR="00FF5EC4">
        <w:rPr>
          <w:rFonts w:asciiTheme="minorHAnsi" w:cstheme="minorHAnsi" w:eastAsiaTheme="minorHAnsi" w:hAnsiTheme="minorHAnsi"/>
          <w:sz w:val="22"/>
          <w:szCs w:val="22"/>
          <w:lang w:eastAsia="en-US"/>
        </w:rPr>
        <w:t xml:space="preserve"> </w:t>
      </w:r>
      <w:r w:rsidR="0035164D">
        <w:rPr>
          <w:rFonts w:asciiTheme="minorHAnsi" w:cstheme="minorHAnsi" w:eastAsiaTheme="minorHAnsi" w:hAnsiTheme="minorHAnsi"/>
          <w:sz w:val="22"/>
          <w:szCs w:val="22"/>
          <w:lang w:eastAsia="en-US"/>
        </w:rPr>
        <w:t xml:space="preserve">et le 23 Mars 2022 </w:t>
      </w:r>
      <w:r w:rsidR="00FF5EC4">
        <w:rPr>
          <w:rFonts w:asciiTheme="minorHAnsi" w:cstheme="minorHAnsi" w:eastAsiaTheme="minorHAnsi" w:hAnsiTheme="minorHAnsi"/>
          <w:sz w:val="22"/>
          <w:szCs w:val="22"/>
          <w:lang w:eastAsia="en-US"/>
        </w:rPr>
        <w:t>pour la négociation du présent accord</w:t>
      </w:r>
      <w:r w:rsidRPr="002D7C49">
        <w:rPr>
          <w:rFonts w:asciiTheme="minorHAnsi" w:cstheme="minorHAnsi" w:eastAsiaTheme="minorHAnsi" w:hAnsiTheme="minorHAnsi"/>
          <w:sz w:val="22"/>
          <w:szCs w:val="22"/>
          <w:lang w:eastAsia="en-US"/>
        </w:rPr>
        <w:t xml:space="preserve">, les parties sont parvenues à la signature </w:t>
      </w:r>
      <w:r w:rsidR="007513E4">
        <w:rPr>
          <w:rFonts w:asciiTheme="minorHAnsi" w:cstheme="minorHAnsi" w:eastAsiaTheme="minorHAnsi" w:hAnsiTheme="minorHAnsi"/>
          <w:sz w:val="22"/>
          <w:szCs w:val="22"/>
          <w:lang w:eastAsia="en-US"/>
        </w:rPr>
        <w:t>de ce dernier</w:t>
      </w:r>
      <w:r w:rsidRPr="002D7C49">
        <w:rPr>
          <w:rFonts w:asciiTheme="minorHAnsi" w:cstheme="minorHAnsi" w:eastAsiaTheme="minorHAnsi" w:hAnsiTheme="minorHAnsi"/>
          <w:sz w:val="22"/>
          <w:szCs w:val="22"/>
          <w:lang w:eastAsia="en-US"/>
        </w:rPr>
        <w:t>.</w:t>
      </w:r>
    </w:p>
    <w:p w:rsidP="00003C03" w:rsidR="00003C03" w:rsidRDefault="00003C03">
      <w:pPr>
        <w:spacing w:line="300" w:lineRule="exact"/>
        <w:contextualSpacing/>
        <w:jc w:val="both"/>
        <w:rPr>
          <w:rFonts w:asciiTheme="minorHAnsi" w:cstheme="minorHAnsi" w:eastAsiaTheme="minorHAnsi" w:hAnsiTheme="minorHAnsi"/>
          <w:sz w:val="22"/>
          <w:szCs w:val="22"/>
          <w:lang w:eastAsia="en-US"/>
        </w:rPr>
      </w:pPr>
    </w:p>
    <w:p w:rsidP="00003C03" w:rsidR="00003C03" w:rsidRDefault="00003C03" w:rsidRPr="002D7C49">
      <w:pPr>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 1 – Mesures sur</w:t>
      </w:r>
      <w:r w:rsidRPr="002D7C49">
        <w:rPr>
          <w:rFonts w:asciiTheme="minorHAnsi" w:cstheme="minorHAnsi" w:eastAsiaTheme="minorHAnsi" w:hAnsiTheme="minorHAnsi"/>
          <w:sz w:val="22"/>
          <w:szCs w:val="22"/>
          <w:u w:val="single"/>
          <w:lang w:eastAsia="en-US"/>
        </w:rPr>
        <w:t xml:space="preserve"> </w:t>
      </w:r>
      <w:r w:rsidRPr="002D7C49">
        <w:rPr>
          <w:rFonts w:asciiTheme="minorHAnsi" w:cstheme="minorHAnsi" w:eastAsiaTheme="minorHAnsi" w:hAnsiTheme="minorHAnsi"/>
          <w:b/>
          <w:sz w:val="22"/>
          <w:szCs w:val="22"/>
          <w:u w:val="single"/>
          <w:lang w:eastAsia="en-US"/>
        </w:rPr>
        <w:t>la rémunération, le temps de travail et le partage de la valeur ajoutée dans l'entreprise</w:t>
      </w:r>
    </w:p>
    <w:p w:rsidP="00003C03" w:rsidR="002D7C49" w:rsidRDefault="002D7C49" w:rsidRPr="002D7C49">
      <w:pPr>
        <w:numPr>
          <w:ilvl w:val="1"/>
          <w:numId w:val="14"/>
        </w:num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Salaire effectif</w:t>
      </w:r>
    </w:p>
    <w:p w:rsidP="00DC6F3A" w:rsidR="002D7C49" w:rsidRDefault="00DC6F3A" w:rsidRPr="00A66152">
      <w:pPr>
        <w:tabs>
          <w:tab w:pos="3105" w:val="left"/>
        </w:tabs>
        <w:spacing w:line="300" w:lineRule="exact"/>
        <w:contextualSpacing/>
        <w:jc w:val="both"/>
        <w:rPr>
          <w:rFonts w:asciiTheme="minorHAnsi" w:cstheme="minorHAnsi" w:eastAsiaTheme="minorHAnsi" w:hAnsiTheme="minorHAnsi"/>
          <w:sz w:val="18"/>
          <w:szCs w:val="22"/>
          <w:lang w:eastAsia="en-US"/>
        </w:rPr>
      </w:pPr>
      <w:ins w:author="BATTIER, Anais" w:date="2022-03-23T21:42:00Z" w:id="0">
        <w:r>
          <w:rPr>
            <w:rFonts w:asciiTheme="minorHAnsi" w:cstheme="minorHAnsi" w:eastAsiaTheme="minorHAnsi" w:hAnsiTheme="minorHAnsi"/>
            <w:sz w:val="18"/>
            <w:szCs w:val="22"/>
            <w:lang w:eastAsia="en-US"/>
          </w:rPr>
          <w:tab/>
        </w:r>
      </w:ins>
    </w:p>
    <w:p w:rsidP="00003C03" w:rsidR="00086A11" w:rsidRDefault="00086A11">
      <w:pPr>
        <w:spacing w:line="300" w:lineRule="exact"/>
        <w:contextualSpacing/>
        <w:jc w:val="both"/>
        <w:rPr>
          <w:ins w:author="BATTIER, Anais" w:date="2022-03-23T21:20:00Z" w:id="1"/>
          <w:rFonts w:asciiTheme="minorHAnsi" w:cstheme="minorHAnsi" w:eastAsiaTheme="minorHAnsi" w:hAnsiTheme="minorHAnsi"/>
          <w:sz w:val="22"/>
          <w:szCs w:val="22"/>
          <w:lang w:eastAsia="en-US"/>
        </w:rPr>
      </w:pPr>
      <w:ins w:author="BATTIER, Anais" w:date="2022-03-23T21:19:00Z" w:id="2">
        <w:r>
          <w:rPr>
            <w:rFonts w:asciiTheme="minorHAnsi" w:cstheme="minorHAnsi" w:eastAsiaTheme="minorHAnsi" w:hAnsiTheme="minorHAnsi"/>
            <w:sz w:val="22"/>
            <w:szCs w:val="22"/>
            <w:lang w:eastAsia="en-US"/>
          </w:rPr>
          <w:t>Les salaires de base de l’ensemble du per</w:t>
        </w:r>
      </w:ins>
      <w:ins w:author="BATTIER, Anais" w:date="2022-03-23T21:20:00Z" w:id="3">
        <w:r>
          <w:rPr>
            <w:rFonts w:asciiTheme="minorHAnsi" w:cstheme="minorHAnsi" w:eastAsiaTheme="minorHAnsi" w:hAnsiTheme="minorHAnsi"/>
            <w:sz w:val="22"/>
            <w:szCs w:val="22"/>
            <w:lang w:eastAsia="en-US"/>
          </w:rPr>
          <w:t xml:space="preserve">sonnel sont revalorisés de la manière suivante : </w:t>
        </w:r>
      </w:ins>
    </w:p>
    <w:p w:rsidP="00003C03" w:rsidR="00086A11" w:rsidRDefault="00086A11" w:rsidRPr="00003C03">
      <w:pPr>
        <w:pStyle w:val="Paragraphedeliste"/>
        <w:numPr>
          <w:ilvl w:val="0"/>
          <w:numId w:val="20"/>
        </w:numPr>
        <w:spacing w:line="300" w:lineRule="exact"/>
        <w:jc w:val="both"/>
        <w:rPr>
          <w:ins w:author="BATTIER, Anais" w:date="2022-03-23T21:20:00Z" w:id="4"/>
          <w:rFonts w:asciiTheme="minorHAnsi" w:cstheme="minorHAnsi" w:eastAsiaTheme="minorHAnsi" w:hAnsiTheme="minorHAnsi"/>
          <w:sz w:val="22"/>
          <w:szCs w:val="22"/>
          <w:lang w:eastAsia="en-US"/>
        </w:rPr>
      </w:pPr>
      <w:ins w:author="BATTIER, Anais" w:date="2022-03-23T21:20:00Z" w:id="5">
        <w:r w:rsidRPr="00003C03">
          <w:rPr>
            <w:rFonts w:asciiTheme="minorHAnsi" w:cstheme="minorHAnsi" w:eastAsiaTheme="minorHAnsi" w:hAnsiTheme="minorHAnsi"/>
            <w:sz w:val="22"/>
            <w:szCs w:val="22"/>
            <w:lang w:eastAsia="en-US"/>
          </w:rPr>
          <w:t>+2,5% par rapport à la situation antérieure avec effet rétroactif au 01/01/2022</w:t>
        </w:r>
      </w:ins>
    </w:p>
    <w:p w:rsidP="00003C03" w:rsidR="00003C03" w:rsidRDefault="00086A11">
      <w:pPr>
        <w:pStyle w:val="Paragraphedeliste"/>
        <w:numPr>
          <w:ilvl w:val="0"/>
          <w:numId w:val="20"/>
        </w:numPr>
        <w:spacing w:line="300" w:lineRule="exact"/>
        <w:jc w:val="both"/>
        <w:rPr>
          <w:ins w:author="BATTIER, Anais" w:date="2022-03-23T21:38:00Z" w:id="6"/>
          <w:rFonts w:asciiTheme="minorHAnsi" w:cstheme="minorHAnsi" w:eastAsiaTheme="minorHAnsi" w:hAnsiTheme="minorHAnsi"/>
          <w:sz w:val="22"/>
          <w:szCs w:val="22"/>
          <w:lang w:eastAsia="en-US"/>
        </w:rPr>
      </w:pPr>
      <w:ins w:author="BATTIER, Anais" w:date="2022-03-23T21:20:00Z" w:id="7">
        <w:r w:rsidRPr="00003C03">
          <w:rPr>
            <w:rFonts w:asciiTheme="minorHAnsi" w:cstheme="minorHAnsi" w:eastAsiaTheme="minorHAnsi" w:hAnsiTheme="minorHAnsi"/>
            <w:sz w:val="22"/>
            <w:szCs w:val="22"/>
            <w:lang w:eastAsia="en-US"/>
          </w:rPr>
          <w:t xml:space="preserve">+0,2% </w:t>
        </w:r>
      </w:ins>
      <w:ins w:author="BATTIER, Anais" w:date="2022-03-23T21:21:00Z" w:id="8">
        <w:r w:rsidR="009B0D4E" w:rsidRPr="00003C03">
          <w:rPr>
            <w:rFonts w:asciiTheme="minorHAnsi" w:cstheme="minorHAnsi" w:eastAsiaTheme="minorHAnsi" w:hAnsiTheme="minorHAnsi"/>
            <w:sz w:val="22"/>
            <w:szCs w:val="22"/>
            <w:lang w:eastAsia="en-US"/>
          </w:rPr>
          <w:t>à compter du 01/07/2022</w:t>
        </w:r>
      </w:ins>
      <w:del w:author="BATTIER, Anais" w:date="2022-03-23T21:21:00Z" w:id="9">
        <w:r w:rsidDel="009B0D4E" w:rsidR="002D7C49" w:rsidRPr="00003C03">
          <w:rPr>
            <w:rFonts w:asciiTheme="minorHAnsi" w:cstheme="minorHAnsi" w:eastAsiaTheme="minorHAnsi" w:hAnsiTheme="minorHAnsi"/>
            <w:sz w:val="22"/>
            <w:szCs w:val="22"/>
            <w:lang w:eastAsia="en-US"/>
          </w:rPr>
          <w:delText>L’augmentation gén</w:delText>
        </w:r>
        <w:r w:rsidDel="009B0D4E" w:rsidR="009A5136" w:rsidRPr="00003C03">
          <w:rPr>
            <w:rFonts w:asciiTheme="minorHAnsi" w:cstheme="minorHAnsi" w:eastAsiaTheme="minorHAnsi" w:hAnsiTheme="minorHAnsi"/>
            <w:sz w:val="22"/>
            <w:szCs w:val="22"/>
            <w:lang w:eastAsia="en-US"/>
          </w:rPr>
          <w:delText xml:space="preserve">érale aura pour base minimum </w:delText>
        </w:r>
        <w:r w:rsidDel="009B0D4E" w:rsidR="0035164D" w:rsidRPr="00003C03">
          <w:rPr>
            <w:rFonts w:asciiTheme="minorHAnsi" w:cstheme="minorHAnsi" w:eastAsiaTheme="minorHAnsi" w:hAnsiTheme="minorHAnsi"/>
            <w:sz w:val="22"/>
            <w:szCs w:val="22"/>
            <w:lang w:eastAsia="en-US"/>
          </w:rPr>
          <w:delText>2.</w:delText>
        </w:r>
        <w:r w:rsidDel="009B0D4E" w:rsidR="00C81D84" w:rsidRPr="00003C03">
          <w:rPr>
            <w:rFonts w:asciiTheme="minorHAnsi" w:cstheme="minorHAnsi" w:eastAsiaTheme="minorHAnsi" w:hAnsiTheme="minorHAnsi"/>
            <w:sz w:val="22"/>
            <w:szCs w:val="22"/>
            <w:lang w:eastAsia="en-US"/>
          </w:rPr>
          <w:delText>5</w:delText>
        </w:r>
        <w:r w:rsidDel="009B0D4E" w:rsidR="002D7C49" w:rsidRPr="00003C03">
          <w:rPr>
            <w:rFonts w:asciiTheme="minorHAnsi" w:cstheme="minorHAnsi" w:eastAsiaTheme="minorHAnsi" w:hAnsiTheme="minorHAnsi"/>
            <w:sz w:val="22"/>
            <w:szCs w:val="22"/>
            <w:lang w:eastAsia="en-US"/>
          </w:rPr>
          <w:delText xml:space="preserve"> % ave</w:delText>
        </w:r>
        <w:r w:rsidDel="009B0D4E" w:rsidR="009A5136" w:rsidRPr="00003C03">
          <w:rPr>
            <w:rFonts w:asciiTheme="minorHAnsi" w:cstheme="minorHAnsi" w:eastAsiaTheme="minorHAnsi" w:hAnsiTheme="minorHAnsi"/>
            <w:sz w:val="22"/>
            <w:szCs w:val="22"/>
            <w:lang w:eastAsia="en-US"/>
          </w:rPr>
          <w:delText>c effet rétroactif au 01/01/202</w:delText>
        </w:r>
        <w:r w:rsidDel="009B0D4E" w:rsidR="005E75C9" w:rsidRPr="00003C03">
          <w:rPr>
            <w:rFonts w:asciiTheme="minorHAnsi" w:cstheme="minorHAnsi" w:eastAsiaTheme="minorHAnsi" w:hAnsiTheme="minorHAnsi"/>
            <w:sz w:val="22"/>
            <w:szCs w:val="22"/>
            <w:lang w:eastAsia="en-US"/>
          </w:rPr>
          <w:delText>2</w:delText>
        </w:r>
        <w:r w:rsidDel="009B0D4E" w:rsidR="00C81D84" w:rsidRPr="00003C03">
          <w:rPr>
            <w:rFonts w:asciiTheme="minorHAnsi" w:cstheme="minorHAnsi" w:eastAsiaTheme="minorHAnsi" w:hAnsiTheme="minorHAnsi"/>
            <w:sz w:val="22"/>
            <w:szCs w:val="22"/>
            <w:lang w:eastAsia="en-US"/>
          </w:rPr>
          <w:delText xml:space="preserve"> puis une augmentation de 0.2% qui prendra effet </w:delText>
        </w:r>
        <w:r w:rsidDel="009B0D4E" w:rsidR="00135218" w:rsidRPr="00003C03">
          <w:rPr>
            <w:rFonts w:asciiTheme="minorHAnsi" w:cstheme="minorHAnsi" w:eastAsiaTheme="minorHAnsi" w:hAnsiTheme="minorHAnsi"/>
            <w:sz w:val="22"/>
            <w:szCs w:val="22"/>
            <w:lang w:eastAsia="en-US"/>
          </w:rPr>
          <w:delText>le</w:delText>
        </w:r>
        <w:r w:rsidDel="009B0D4E" w:rsidR="00C81D84" w:rsidRPr="00003C03">
          <w:rPr>
            <w:rFonts w:asciiTheme="minorHAnsi" w:cstheme="minorHAnsi" w:eastAsiaTheme="minorHAnsi" w:hAnsiTheme="minorHAnsi"/>
            <w:sz w:val="22"/>
            <w:szCs w:val="22"/>
            <w:lang w:eastAsia="en-US"/>
          </w:rPr>
          <w:delText xml:space="preserve"> 01/07/2022.</w:delText>
        </w:r>
      </w:del>
    </w:p>
    <w:p w:rsidP="00003C03" w:rsidR="00003C03" w:rsidRDefault="00003C03" w:rsidRPr="00003C03">
      <w:pPr>
        <w:spacing w:line="300" w:lineRule="exact"/>
        <w:jc w:val="both"/>
        <w:rPr>
          <w:rFonts w:asciiTheme="minorHAnsi" w:cstheme="minorHAnsi" w:eastAsiaTheme="minorHAnsi" w:hAnsiTheme="minorHAnsi"/>
          <w:sz w:val="22"/>
          <w:szCs w:val="22"/>
          <w:lang w:eastAsia="en-US"/>
        </w:rPr>
      </w:pPr>
    </w:p>
    <w:p w:rsidP="00003C03" w:rsidR="002D7C49" w:rsidRDefault="002D7C49" w:rsidRPr="002D7C49">
      <w:pPr>
        <w:numPr>
          <w:ilvl w:val="1"/>
          <w:numId w:val="14"/>
        </w:numPr>
        <w:spacing w:line="300" w:lineRule="exact"/>
        <w:contextualSpacing/>
        <w:jc w:val="both"/>
        <w:rPr>
          <w:rFonts w:asciiTheme="minorHAnsi" w:cstheme="minorHAnsi" w:eastAsiaTheme="minorHAnsi" w:hAnsiTheme="minorHAnsi"/>
          <w:b/>
          <w:sz w:val="22"/>
          <w:szCs w:val="22"/>
          <w:lang w:eastAsia="en-US"/>
        </w:rPr>
      </w:pPr>
      <w:r w:rsidRPr="002D7C49">
        <w:rPr>
          <w:rFonts w:asciiTheme="minorHAnsi" w:cstheme="minorHAnsi" w:eastAsiaTheme="minorHAnsi" w:hAnsiTheme="minorHAnsi"/>
          <w:b/>
          <w:sz w:val="22"/>
          <w:szCs w:val="22"/>
          <w:u w:val="single"/>
          <w:lang w:eastAsia="en-US"/>
        </w:rPr>
        <w:t>La durée effective et l’organisation du temps de travail</w:t>
      </w:r>
    </w:p>
    <w:p w:rsidP="00003C03" w:rsidR="002D7C49" w:rsidRDefault="002D7C49" w:rsidRPr="002D7C49">
      <w:pPr>
        <w:spacing w:line="300" w:lineRule="exact"/>
        <w:ind w:left="792"/>
        <w:contextualSpacing/>
        <w:jc w:val="both"/>
        <w:rPr>
          <w:rFonts w:asciiTheme="minorHAnsi" w:cstheme="minorHAnsi" w:eastAsiaTheme="minorHAnsi" w:hAnsiTheme="minorHAnsi"/>
          <w:b/>
          <w:sz w:val="22"/>
          <w:szCs w:val="22"/>
          <w:lang w:eastAsia="en-US"/>
        </w:rPr>
      </w:pP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lastRenderedPageBreak/>
        <w:t>Aucune modification n’est à apporter à l’organisation du temps de travail car elle correspond à l’organisation de l’entreprise.</w:t>
      </w:r>
    </w:p>
    <w:p w:rsidP="00003C03" w:rsidR="00003C03" w:rsidRDefault="00003C03" w:rsidRPr="002D7C49">
      <w:pPr>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rsidRPr="002D7C49">
      <w:pPr>
        <w:numPr>
          <w:ilvl w:val="1"/>
          <w:numId w:val="14"/>
        </w:numPr>
        <w:spacing w:line="300" w:lineRule="exact"/>
        <w:contextualSpacing/>
        <w:jc w:val="both"/>
        <w:rPr>
          <w:rFonts w:asciiTheme="minorHAnsi" w:cstheme="minorHAnsi" w:eastAsiaTheme="minorHAnsi" w:hAnsiTheme="minorHAnsi"/>
          <w:b/>
          <w:sz w:val="22"/>
          <w:szCs w:val="22"/>
          <w:lang w:eastAsia="en-US"/>
        </w:rPr>
      </w:pPr>
      <w:r w:rsidRPr="002D7C49">
        <w:rPr>
          <w:rFonts w:asciiTheme="minorHAnsi" w:cstheme="minorHAnsi" w:eastAsiaTheme="minorHAnsi" w:hAnsiTheme="minorHAnsi"/>
          <w:b/>
          <w:sz w:val="22"/>
          <w:szCs w:val="22"/>
          <w:u w:val="single"/>
          <w:lang w:eastAsia="en-US"/>
        </w:rPr>
        <w:t>Epargne salariale </w:t>
      </w:r>
    </w:p>
    <w:p w:rsidP="00003C03" w:rsidR="002D7C49" w:rsidRDefault="002D7C49" w:rsidRPr="002D7C49">
      <w:pPr>
        <w:spacing w:line="300" w:lineRule="exact"/>
        <w:ind w:left="792"/>
        <w:contextualSpacing/>
        <w:jc w:val="both"/>
        <w:rPr>
          <w:rFonts w:asciiTheme="minorHAnsi" w:cstheme="minorHAnsi" w:eastAsiaTheme="minorHAnsi" w:hAnsiTheme="minorHAnsi"/>
          <w:b/>
          <w:sz w:val="22"/>
          <w:szCs w:val="22"/>
          <w:lang w:eastAsia="en-US"/>
        </w:rPr>
      </w:pP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 xml:space="preserve">Il a été conclu le 29/10/2014 un accord de participation des salariés aux résultats de l’Entreprise prévoyant une adhésion au Plan d’Epargne Groupe (PEG) et au Plan d’Epargne </w:t>
      </w:r>
      <w:del w:author="BATTIER, Anais" w:date="2022-03-23T21:22:00Z" w:id="10">
        <w:r w:rsidDel="009B0D4E" w:rsidRPr="002D7C49">
          <w:rPr>
            <w:rFonts w:asciiTheme="minorHAnsi" w:cstheme="minorHAnsi" w:eastAsiaTheme="minorHAnsi" w:hAnsiTheme="minorHAnsi"/>
            <w:sz w:val="22"/>
            <w:szCs w:val="22"/>
            <w:lang w:eastAsia="en-US"/>
          </w:rPr>
          <w:delText xml:space="preserve">pour la </w:delText>
        </w:r>
      </w:del>
      <w:r w:rsidRPr="002D7C49">
        <w:rPr>
          <w:rFonts w:asciiTheme="minorHAnsi" w:cstheme="minorHAnsi" w:eastAsiaTheme="minorHAnsi" w:hAnsiTheme="minorHAnsi"/>
          <w:sz w:val="22"/>
          <w:szCs w:val="22"/>
          <w:lang w:eastAsia="en-US"/>
        </w:rPr>
        <w:t xml:space="preserve">Retraite </w:t>
      </w:r>
      <w:ins w:author="BATTIER, Anais" w:date="2022-03-23T21:22:00Z" w:id="11">
        <w:r w:rsidR="009B0D4E">
          <w:rPr>
            <w:rFonts w:asciiTheme="minorHAnsi" w:cstheme="minorHAnsi" w:eastAsiaTheme="minorHAnsi" w:hAnsiTheme="minorHAnsi"/>
            <w:sz w:val="22"/>
            <w:szCs w:val="22"/>
            <w:lang w:eastAsia="en-US"/>
          </w:rPr>
          <w:t xml:space="preserve">d’Entreprise </w:t>
        </w:r>
      </w:ins>
      <w:r w:rsidRPr="002D7C49">
        <w:rPr>
          <w:rFonts w:asciiTheme="minorHAnsi" w:cstheme="minorHAnsi" w:eastAsiaTheme="minorHAnsi" w:hAnsiTheme="minorHAnsi"/>
          <w:sz w:val="22"/>
          <w:szCs w:val="22"/>
          <w:lang w:eastAsia="en-US"/>
        </w:rPr>
        <w:t>Collectif (PER</w:t>
      </w:r>
      <w:ins w:author="BATTIER, Anais" w:date="2022-03-23T21:22:00Z" w:id="12">
        <w:r w:rsidR="009B0D4E">
          <w:rPr>
            <w:rFonts w:asciiTheme="minorHAnsi" w:cstheme="minorHAnsi" w:eastAsiaTheme="minorHAnsi" w:hAnsiTheme="minorHAnsi"/>
            <w:sz w:val="22"/>
            <w:szCs w:val="22"/>
            <w:lang w:eastAsia="en-US"/>
          </w:rPr>
          <w:t>E</w:t>
        </w:r>
      </w:ins>
      <w:r w:rsidRPr="002D7C49">
        <w:rPr>
          <w:rFonts w:asciiTheme="minorHAnsi" w:cstheme="minorHAnsi" w:eastAsiaTheme="minorHAnsi" w:hAnsiTheme="minorHAnsi"/>
          <w:sz w:val="22"/>
          <w:szCs w:val="22"/>
          <w:lang w:eastAsia="en-US"/>
        </w:rPr>
        <w:t xml:space="preserve">CO) </w:t>
      </w:r>
      <w:ins w:author="BATTIER, Anais" w:date="2022-03-23T21:22:00Z" w:id="13">
        <w:r w:rsidR="009B0D4E">
          <w:rPr>
            <w:rFonts w:asciiTheme="minorHAnsi" w:cstheme="minorHAnsi" w:eastAsiaTheme="minorHAnsi" w:hAnsiTheme="minorHAnsi"/>
            <w:sz w:val="22"/>
            <w:szCs w:val="22"/>
            <w:lang w:eastAsia="en-US"/>
          </w:rPr>
          <w:t xml:space="preserve">du </w:t>
        </w:r>
      </w:ins>
      <w:r w:rsidRPr="002D7C49">
        <w:rPr>
          <w:rFonts w:asciiTheme="minorHAnsi" w:cstheme="minorHAnsi" w:eastAsiaTheme="minorHAnsi" w:hAnsiTheme="minorHAnsi"/>
          <w:sz w:val="22"/>
          <w:szCs w:val="22"/>
          <w:lang w:eastAsia="en-US"/>
        </w:rPr>
        <w:t>Groupe TRANSDEV s’appliquant à l’ensemble des salariés de la société justifiant d’une ancienneté d’au moins trois mois.</w:t>
      </w:r>
    </w:p>
    <w:p w:rsidP="00003C03" w:rsidR="005E75C9" w:rsidRDefault="005E75C9" w:rsidRPr="002D7C49">
      <w:pPr>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 xml:space="preserve">Il a été conclu le </w:t>
      </w:r>
      <w:r w:rsidR="005E75C9">
        <w:rPr>
          <w:rFonts w:asciiTheme="minorHAnsi" w:cstheme="minorHAnsi" w:eastAsiaTheme="minorHAnsi" w:hAnsiTheme="minorHAnsi"/>
          <w:sz w:val="22"/>
          <w:szCs w:val="22"/>
          <w:lang w:eastAsia="en-US"/>
        </w:rPr>
        <w:t>21 Mars 2022</w:t>
      </w:r>
      <w:r w:rsidRPr="002D7C49">
        <w:rPr>
          <w:rFonts w:asciiTheme="minorHAnsi" w:cstheme="minorHAnsi" w:eastAsiaTheme="minorHAnsi" w:hAnsiTheme="minorHAnsi"/>
          <w:sz w:val="22"/>
          <w:szCs w:val="22"/>
          <w:lang w:eastAsia="en-US"/>
        </w:rPr>
        <w:t xml:space="preserve"> un accord d’intéressement portant sur l</w:t>
      </w:r>
      <w:r w:rsidR="005E75C9">
        <w:rPr>
          <w:rFonts w:asciiTheme="minorHAnsi" w:cstheme="minorHAnsi" w:eastAsiaTheme="minorHAnsi" w:hAnsiTheme="minorHAnsi"/>
          <w:sz w:val="22"/>
          <w:szCs w:val="22"/>
          <w:lang w:eastAsia="en-US"/>
        </w:rPr>
        <w:t xml:space="preserve">es </w:t>
      </w:r>
      <w:r w:rsidRPr="002D7C49">
        <w:rPr>
          <w:rFonts w:asciiTheme="minorHAnsi" w:cstheme="minorHAnsi" w:eastAsiaTheme="minorHAnsi" w:hAnsiTheme="minorHAnsi"/>
          <w:sz w:val="22"/>
          <w:szCs w:val="22"/>
          <w:lang w:eastAsia="en-US"/>
        </w:rPr>
        <w:t>exercice</w:t>
      </w:r>
      <w:r w:rsidR="005E75C9">
        <w:rPr>
          <w:rFonts w:asciiTheme="minorHAnsi" w:cstheme="minorHAnsi" w:eastAsiaTheme="minorHAnsi" w:hAnsiTheme="minorHAnsi"/>
          <w:sz w:val="22"/>
          <w:szCs w:val="22"/>
          <w:lang w:eastAsia="en-US"/>
        </w:rPr>
        <w:t>s</w:t>
      </w:r>
      <w:r w:rsidRPr="002D7C49">
        <w:rPr>
          <w:rFonts w:asciiTheme="minorHAnsi" w:cstheme="minorHAnsi" w:eastAsiaTheme="minorHAnsi" w:hAnsiTheme="minorHAnsi"/>
          <w:sz w:val="22"/>
          <w:szCs w:val="22"/>
          <w:lang w:eastAsia="en-US"/>
        </w:rPr>
        <w:t xml:space="preserve"> </w:t>
      </w:r>
      <w:r w:rsidR="005E75C9">
        <w:rPr>
          <w:rFonts w:asciiTheme="minorHAnsi" w:cstheme="minorHAnsi" w:eastAsiaTheme="minorHAnsi" w:hAnsiTheme="minorHAnsi"/>
          <w:sz w:val="22"/>
          <w:szCs w:val="22"/>
          <w:lang w:eastAsia="en-US"/>
        </w:rPr>
        <w:t>2022, 2023, 2024.</w:t>
      </w:r>
    </w:p>
    <w:p w:rsidP="00003C03" w:rsidR="002D7C49" w:rsidRDefault="002D7C49" w:rsidRPr="00A66152">
      <w:pPr>
        <w:spacing w:line="300" w:lineRule="exact"/>
        <w:ind w:left="792"/>
        <w:contextualSpacing/>
        <w:jc w:val="both"/>
        <w:rPr>
          <w:rFonts w:asciiTheme="minorHAnsi" w:cstheme="minorHAnsi" w:eastAsiaTheme="minorHAnsi" w:hAnsiTheme="minorHAnsi"/>
          <w:b/>
          <w:sz w:val="18"/>
          <w:szCs w:val="22"/>
          <w:u w:val="single"/>
          <w:lang w:eastAsia="en-US"/>
        </w:rPr>
      </w:pPr>
    </w:p>
    <w:p w:rsidP="00003C03" w:rsidR="002D7C49" w:rsidRDefault="002D7C49" w:rsidRPr="002D7C49">
      <w:pPr>
        <w:numPr>
          <w:ilvl w:val="1"/>
          <w:numId w:val="14"/>
        </w:num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Bidi" w:eastAsiaTheme="minorHAnsi" w:hAnsiTheme="minorHAnsi"/>
          <w:b/>
          <w:sz w:val="22"/>
          <w:szCs w:val="22"/>
          <w:u w:val="single"/>
          <w:lang w:eastAsia="en-US"/>
        </w:rPr>
        <w:t>Les objectifs et les mesures permettant d'atteindre l'égalité professionnelle femmes/hommes</w:t>
      </w:r>
    </w:p>
    <w:p w:rsidP="00003C03" w:rsidR="002D7C49" w:rsidRDefault="002D7C49" w:rsidRPr="002D7C49">
      <w:pPr>
        <w:spacing w:line="300" w:lineRule="exact"/>
        <w:contextualSpacing/>
        <w:jc w:val="both"/>
        <w:rPr>
          <w:rFonts w:ascii="Trebuchet MS" w:cs="Verdana" w:eastAsiaTheme="minorHAnsi" w:hAnsi="Trebuchet MS"/>
          <w:lang w:eastAsia="en-US"/>
        </w:rPr>
      </w:pP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A ce jour, en matière de rémunération, la société propose la même grille de salaires aux hommes et aux femmes. L’analyse de l’emploi et des rémunérations fait apparaître des différences qui résultent de l’ancienneté.</w:t>
      </w:r>
    </w:p>
    <w:p w:rsidP="00003C03" w:rsidR="002D7C49" w:rsidRDefault="002D7C49" w:rsidRPr="00A66152">
      <w:pPr>
        <w:spacing w:line="300" w:lineRule="exact"/>
        <w:contextualSpacing/>
        <w:jc w:val="both"/>
        <w:rPr>
          <w:rFonts w:asciiTheme="minorHAnsi" w:cstheme="minorHAnsi" w:eastAsiaTheme="minorHAnsi" w:hAnsiTheme="minorHAnsi"/>
          <w:sz w:val="18"/>
          <w:szCs w:val="22"/>
          <w:lang w:eastAsia="en-US"/>
        </w:rPr>
      </w:pPr>
    </w:p>
    <w:p w:rsidP="00003C03" w:rsidR="002D7C49" w:rsidRDefault="00AA15A5">
      <w:pPr>
        <w:tabs>
          <w:tab w:pos="6096" w:val="right"/>
        </w:tabs>
        <w:spacing w:line="300" w:lineRule="exact"/>
        <w:contextualSpacing/>
        <w:jc w:val="both"/>
        <w:rPr>
          <w:rFonts w:asciiTheme="minorHAnsi" w:cstheme="minorHAnsi" w:eastAsiaTheme="minorHAnsi" w:hAnsiTheme="minorHAnsi"/>
          <w:sz w:val="22"/>
          <w:szCs w:val="22"/>
          <w:lang w:eastAsia="en-US"/>
        </w:rPr>
      </w:pPr>
      <w:del w:author="BATTIER, Anais" w:date="2022-03-23T21:29:00Z" w:id="14">
        <w:r w:rsidDel="009B0D4E">
          <w:rPr>
            <w:rFonts w:asciiTheme="minorHAnsi" w:cstheme="minorHAnsi" w:eastAsiaTheme="minorHAnsi" w:hAnsiTheme="minorHAnsi"/>
            <w:sz w:val="22"/>
            <w:szCs w:val="22"/>
            <w:lang w:eastAsia="en-US"/>
          </w:rPr>
          <w:delText xml:space="preserve">Il </w:delText>
        </w:r>
      </w:del>
      <w:ins w:author="BATTIER, Anais" w:date="2022-03-23T21:29:00Z" w:id="15">
        <w:r w:rsidR="009B0D4E">
          <w:rPr>
            <w:rFonts w:asciiTheme="minorHAnsi" w:cstheme="minorHAnsi" w:eastAsiaTheme="minorHAnsi" w:hAnsiTheme="minorHAnsi"/>
            <w:sz w:val="22"/>
            <w:szCs w:val="22"/>
            <w:lang w:eastAsia="en-US"/>
          </w:rPr>
          <w:t xml:space="preserve">Un accord </w:t>
        </w:r>
      </w:ins>
      <w:r>
        <w:rPr>
          <w:rFonts w:asciiTheme="minorHAnsi" w:cstheme="minorHAnsi" w:eastAsiaTheme="minorHAnsi" w:hAnsiTheme="minorHAnsi"/>
          <w:sz w:val="22"/>
          <w:szCs w:val="22"/>
          <w:lang w:eastAsia="en-US"/>
        </w:rPr>
        <w:t xml:space="preserve">a été conclu le 16 Octobre 2019 </w:t>
      </w:r>
      <w:r w:rsidR="002D7C49" w:rsidRPr="002D7C49">
        <w:rPr>
          <w:rFonts w:asciiTheme="minorHAnsi" w:cstheme="minorHAnsi" w:eastAsiaTheme="minorHAnsi" w:hAnsiTheme="minorHAnsi"/>
          <w:sz w:val="22"/>
          <w:szCs w:val="22"/>
          <w:lang w:eastAsia="en-US"/>
        </w:rPr>
        <w:t xml:space="preserve">sur l’égalité hommes / femmes, dans le respect de la loi n° 2006.340 du 23 mars 2006 relative à l’égalité salariale entre les femmes et les hommes ainsi qu’en application de l’article 20 de la convention collective relatif à l’égalité de rémunération et de traitement professionnels entre les hommes et les femmes. </w:t>
      </w:r>
    </w:p>
    <w:p w:rsidP="00003C03" w:rsidR="00003C03" w:rsidRDefault="00003C03" w:rsidRPr="002D7C49">
      <w:pPr>
        <w:tabs>
          <w:tab w:pos="6096" w:val="right"/>
        </w:tabs>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pPr>
        <w:tabs>
          <w:tab w:pos="6096" w:val="right"/>
        </w:tabs>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 xml:space="preserve">Dans ce cadre, les mesures permettant de lutter contre toute discrimination en matière de recrutement, d'emploi et d'accès à </w:t>
      </w:r>
      <w:r w:rsidR="00AA15A5">
        <w:rPr>
          <w:rFonts w:asciiTheme="minorHAnsi" w:cstheme="minorHAnsi" w:eastAsiaTheme="minorHAnsi" w:hAnsiTheme="minorHAnsi"/>
          <w:sz w:val="22"/>
          <w:szCs w:val="22"/>
          <w:lang w:eastAsia="en-US"/>
        </w:rPr>
        <w:t xml:space="preserve">la formation professionnelle </w:t>
      </w:r>
      <w:r w:rsidRPr="002D7C49">
        <w:rPr>
          <w:rFonts w:asciiTheme="minorHAnsi" w:cstheme="minorHAnsi" w:eastAsiaTheme="minorHAnsi" w:hAnsiTheme="minorHAnsi"/>
          <w:sz w:val="22"/>
          <w:szCs w:val="22"/>
          <w:lang w:eastAsia="en-US"/>
        </w:rPr>
        <w:t xml:space="preserve">ont </w:t>
      </w:r>
      <w:r w:rsidR="00AA15A5">
        <w:rPr>
          <w:rFonts w:asciiTheme="minorHAnsi" w:cstheme="minorHAnsi" w:eastAsiaTheme="minorHAnsi" w:hAnsiTheme="minorHAnsi"/>
          <w:sz w:val="22"/>
          <w:szCs w:val="22"/>
          <w:lang w:eastAsia="en-US"/>
        </w:rPr>
        <w:t xml:space="preserve">été </w:t>
      </w:r>
      <w:r w:rsidRPr="002D7C49">
        <w:rPr>
          <w:rFonts w:asciiTheme="minorHAnsi" w:cstheme="minorHAnsi" w:eastAsiaTheme="minorHAnsi" w:hAnsiTheme="minorHAnsi"/>
          <w:sz w:val="22"/>
          <w:szCs w:val="22"/>
          <w:lang w:eastAsia="en-US"/>
        </w:rPr>
        <w:t>abordées.</w:t>
      </w:r>
    </w:p>
    <w:p w:rsidP="00003C03" w:rsidR="00003C03" w:rsidRDefault="00003C03" w:rsidRPr="002D7C49">
      <w:pPr>
        <w:tabs>
          <w:tab w:pos="6096" w:val="right"/>
        </w:tabs>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pPr>
        <w:tabs>
          <w:tab w:pos="6096" w:val="right"/>
        </w:tabs>
        <w:spacing w:line="300" w:lineRule="exact"/>
        <w:contextualSpacing/>
        <w:jc w:val="both"/>
        <w:rPr>
          <w:rFonts w:ascii="Calibri" w:cstheme="minorBidi" w:eastAsia="Calibri" w:hAnsi="Calibri"/>
          <w:sz w:val="22"/>
          <w:szCs w:val="22"/>
          <w:lang w:eastAsia="en-US"/>
        </w:rPr>
      </w:pPr>
      <w:r w:rsidRPr="002D7C49">
        <w:rPr>
          <w:rFonts w:ascii="Calibri" w:cs="Calibri" w:eastAsia="Calibri" w:hAnsi="Calibri"/>
          <w:sz w:val="22"/>
          <w:szCs w:val="22"/>
          <w:lang w:eastAsia="en-US"/>
        </w:rPr>
        <w:t xml:space="preserve">De plus, conformément à la </w:t>
      </w:r>
      <w:r w:rsidRPr="002D7C49">
        <w:rPr>
          <w:rFonts w:ascii="Calibri" w:cstheme="minorBidi" w:eastAsia="Calibri" w:hAnsi="Calibri"/>
          <w:sz w:val="22"/>
          <w:szCs w:val="22"/>
          <w:lang w:eastAsia="en-US"/>
        </w:rPr>
        <w:t>loi n° 2018-771 du 5 septembre 2018, nous publi</w:t>
      </w:r>
      <w:del w:author="BATTIER, Anais" w:date="2022-03-23T21:26:00Z" w:id="16">
        <w:r w:rsidDel="009B0D4E" w:rsidRPr="002D7C49">
          <w:rPr>
            <w:rFonts w:ascii="Calibri" w:cstheme="minorBidi" w:eastAsia="Calibri" w:hAnsi="Calibri"/>
            <w:sz w:val="22"/>
            <w:szCs w:val="22"/>
            <w:lang w:eastAsia="en-US"/>
          </w:rPr>
          <w:delText>er</w:delText>
        </w:r>
      </w:del>
      <w:r w:rsidRPr="002D7C49">
        <w:rPr>
          <w:rFonts w:ascii="Calibri" w:cstheme="minorBidi" w:eastAsia="Calibri" w:hAnsi="Calibri"/>
          <w:sz w:val="22"/>
          <w:szCs w:val="22"/>
          <w:lang w:eastAsia="en-US"/>
        </w:rPr>
        <w:t>ons chaque année les indicateurs relatifs aux écarts de rémunération entre les femmes et les hommes et aux actions mises en œuvre pour les supprimer le cas échéant, selon des modalités et une méthodologie définies par décret (Article L 1142-8).</w:t>
      </w:r>
    </w:p>
    <w:p w:rsidP="00003C03" w:rsidR="00003C03" w:rsidRDefault="00003C03" w:rsidRPr="002D7C49">
      <w:pPr>
        <w:tabs>
          <w:tab w:pos="6096" w:val="right"/>
        </w:tabs>
        <w:spacing w:line="300" w:lineRule="exact"/>
        <w:contextualSpacing/>
        <w:jc w:val="both"/>
        <w:rPr>
          <w:rFonts w:ascii="Calibri" w:cstheme="minorBidi" w:eastAsia="Calibri" w:hAnsi="Calibri"/>
          <w:sz w:val="22"/>
          <w:szCs w:val="22"/>
          <w:lang w:eastAsia="en-US"/>
        </w:rPr>
      </w:pPr>
    </w:p>
    <w:p w:rsidP="00003C03"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 2. Qualité de vie au travail</w:t>
      </w:r>
    </w:p>
    <w:p w:rsidP="00003C03" w:rsidR="002D7C49" w:rsidRDefault="002D7C49" w:rsidRPr="00003C03">
      <w:pPr>
        <w:spacing w:line="300" w:lineRule="exact"/>
        <w:contextualSpacing/>
        <w:jc w:val="both"/>
        <w:rPr>
          <w:rFonts w:asciiTheme="minorHAnsi" w:cstheme="minorHAnsi" w:eastAsiaTheme="minorHAnsi" w:hAnsiTheme="minorHAnsi"/>
          <w:b/>
          <w:sz w:val="22"/>
          <w:szCs w:val="22"/>
          <w:u w:val="single"/>
          <w:lang w:eastAsia="en-US"/>
        </w:rPr>
      </w:pPr>
      <w:r w:rsidRPr="00003C03">
        <w:rPr>
          <w:rFonts w:asciiTheme="minorHAnsi" w:cstheme="minorHAnsi" w:eastAsiaTheme="minorHAnsi" w:hAnsiTheme="minorHAnsi"/>
          <w:b/>
          <w:sz w:val="22"/>
          <w:szCs w:val="22"/>
          <w:u w:val="single"/>
          <w:lang w:eastAsia="en-US"/>
        </w:rPr>
        <w:t>Articulation entre la vie personnelle et la vie professionnelle pour les salariés</w:t>
      </w:r>
    </w:p>
    <w:p w:rsidP="00003C03" w:rsidR="002D7C49" w:rsidRDefault="002D7C49" w:rsidRPr="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Les parties ont souhaité s’entendre sur la définition du droit à la déconnexion et ont convenu de la suivante : « Droit pour le salarié de ne pas être connecté à ses outils numériques professionnels en dehors de son temps de travail et des périodes d’astreinte ».</w:t>
      </w:r>
    </w:p>
    <w:p w:rsidP="00003C03" w:rsidR="002D7C49" w:rsidRDefault="002D7C49" w:rsidRPr="002D7C49">
      <w:pPr>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rsidRPr="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Afin d’éviter la surcharge informationnelle, il est recommandé à tous les salariés de :</w:t>
      </w:r>
    </w:p>
    <w:p w:rsidP="00003C03" w:rsidR="002D7C49" w:rsidRDefault="002D7C49" w:rsidRPr="002D7C49">
      <w:pPr>
        <w:spacing w:line="300" w:lineRule="exact"/>
        <w:contextualSpacing/>
        <w:jc w:val="both"/>
        <w:rPr>
          <w:rFonts w:asciiTheme="minorHAnsi" w:cstheme="minorHAnsi" w:eastAsiaTheme="minorHAnsi" w:hAnsiTheme="minorHAnsi"/>
          <w:sz w:val="22"/>
          <w:szCs w:val="22"/>
          <w:lang w:eastAsia="en-US"/>
        </w:rPr>
      </w:pPr>
    </w:p>
    <w:p w:rsidP="00003C03" w:rsidR="002D7C49" w:rsidRDefault="002D7C49" w:rsidRPr="002D7C49">
      <w:pPr>
        <w:numPr>
          <w:ilvl w:val="0"/>
          <w:numId w:val="15"/>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lastRenderedPageBreak/>
        <w:t>S’interroger sur la pertinence de l’utilisation de la messagerie électronique professionnelle par rapport aux autres outils de communication disponibles ;</w:t>
      </w:r>
    </w:p>
    <w:p w:rsidP="00003C03" w:rsidR="002D7C49" w:rsidRDefault="002D7C49" w:rsidRPr="002D7C49">
      <w:pPr>
        <w:numPr>
          <w:ilvl w:val="0"/>
          <w:numId w:val="15"/>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S’interroger sur la pertinence des destinataires du courriel ;</w:t>
      </w:r>
    </w:p>
    <w:p w:rsidP="00003C03" w:rsidR="002D7C49" w:rsidRDefault="002D7C49" w:rsidRPr="002D7C49">
      <w:pPr>
        <w:numPr>
          <w:ilvl w:val="0"/>
          <w:numId w:val="15"/>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Utiliser avec modération les fonctions « CC » ou « Cci » ;</w:t>
      </w:r>
    </w:p>
    <w:p w:rsidP="00003C03" w:rsidR="002D7C49" w:rsidRDefault="002D7C49" w:rsidRPr="002D7C49">
      <w:pPr>
        <w:numPr>
          <w:ilvl w:val="0"/>
          <w:numId w:val="15"/>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S’interroger sur la pertinence des fichiers à joindre aux courriels ;</w:t>
      </w:r>
    </w:p>
    <w:p w:rsidP="00003C03" w:rsidR="002D7C49" w:rsidRDefault="002D7C49" w:rsidRPr="002D7C49">
      <w:pPr>
        <w:numPr>
          <w:ilvl w:val="0"/>
          <w:numId w:val="15"/>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Indiquer un objet précis permettant au destinataire d’identifier immédiatement le contenu du courriel.</w:t>
      </w:r>
    </w:p>
    <w:p w:rsidP="00003C03" w:rsidR="002D7C49" w:rsidRDefault="002D7C49" w:rsidRPr="00A66152">
      <w:pPr>
        <w:spacing w:line="300" w:lineRule="exact"/>
        <w:ind w:left="360"/>
        <w:contextualSpacing/>
        <w:jc w:val="both"/>
        <w:rPr>
          <w:rFonts w:asciiTheme="minorHAnsi" w:cstheme="minorHAnsi" w:eastAsiaTheme="minorHAnsi" w:hAnsiTheme="minorHAnsi"/>
          <w:sz w:val="16"/>
          <w:szCs w:val="22"/>
          <w:lang w:eastAsia="en-US"/>
        </w:rPr>
      </w:pPr>
    </w:p>
    <w:p w:rsidP="00003C03" w:rsidR="002D7C49" w:rsidRDefault="002D7C49" w:rsidRPr="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Afin d’éviter le stress lié à l’utilisation des outils numériques professionnels, il est également recommandé à tous les salariés de :</w:t>
      </w:r>
    </w:p>
    <w:p w:rsidP="00003C03" w:rsidR="002D7C49" w:rsidRDefault="002D7C49" w:rsidRPr="002D7C49">
      <w:pPr>
        <w:numPr>
          <w:ilvl w:val="0"/>
          <w:numId w:val="16"/>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S’interroger sur le moment opportun pour envoyer un courriel / SMS ou appeler un collaborateur sur son téléphone professionnel (pendant les horaires de travail) ;</w:t>
      </w:r>
    </w:p>
    <w:p w:rsidP="00003C03" w:rsidR="002D7C49" w:rsidRDefault="002D7C49" w:rsidRPr="002D7C49">
      <w:pPr>
        <w:numPr>
          <w:ilvl w:val="0"/>
          <w:numId w:val="16"/>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Ne pas solliciter de réponse immédiate si ce n’est pas nécessaire ;</w:t>
      </w:r>
    </w:p>
    <w:p w:rsidP="00003C03" w:rsidR="002D7C49" w:rsidRDefault="002D7C49" w:rsidRPr="002D7C49">
      <w:pPr>
        <w:numPr>
          <w:ilvl w:val="0"/>
          <w:numId w:val="16"/>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Définir le gestionnaire d’absence au bureau sur la messagerie électronique et indiquer les coordonnées d’une personne à joindre en cas d’urgence ;</w:t>
      </w:r>
    </w:p>
    <w:p w:rsidP="00003C03" w:rsidR="002D7C49" w:rsidRDefault="002D7C49" w:rsidRPr="002D7C49">
      <w:pPr>
        <w:numPr>
          <w:ilvl w:val="0"/>
          <w:numId w:val="16"/>
        </w:num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Privilégier les envois différés lors de la rédaction d’un courriel en dehors des horaires de travail.</w:t>
      </w:r>
    </w:p>
    <w:p w:rsidP="00DC6F3A" w:rsidR="002D7C49" w:rsidRDefault="002D7C49" w:rsidRPr="002D7C49">
      <w:pPr>
        <w:spacing w:line="300" w:lineRule="exact"/>
        <w:ind w:left="720"/>
        <w:contextualSpacing/>
        <w:jc w:val="both"/>
        <w:rPr>
          <w:rFonts w:asciiTheme="minorHAnsi" w:cstheme="minorHAnsi" w:eastAsiaTheme="minorHAnsi" w:hAnsiTheme="minorHAnsi"/>
          <w:sz w:val="22"/>
          <w:szCs w:val="22"/>
          <w:lang w:eastAsia="en-US"/>
        </w:rPr>
      </w:pPr>
    </w:p>
    <w:p w:rsidP="00DC6F3A" w:rsidR="002D7C49" w:rsidRDefault="002D7C49" w:rsidRPr="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Les périodes de repos, congé et suspension du contrat de travail doivent être respectées par l’ensemble des acteurs de l’entreprise.</w:t>
      </w:r>
    </w:p>
    <w:p w:rsidP="00DC6F3A"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br/>
        <w:t>Les managers doivent s’abstenir, dans la mesure du possible et sauf urgence avérée, de contacter leurs subordonnés en dehors de leurs horaires de travail telles que définies au contrat de travail ou par l’horaire collectif applicable au sein de l’entreprise. Dans tous les cas, l’usage de la messagerie électronique ou du téléphone professionnels en dehors des horaires de travail doit être justifié par la gravité, l’urgence et/ou l’importance du sujet en cause.</w:t>
      </w:r>
    </w:p>
    <w:p w:rsidP="00DC6F3A" w:rsidR="00A66152" w:rsidRDefault="00A66152" w:rsidRPr="00A66152">
      <w:pPr>
        <w:spacing w:line="300" w:lineRule="exact"/>
        <w:contextualSpacing/>
        <w:jc w:val="both"/>
        <w:rPr>
          <w:rFonts w:asciiTheme="minorHAnsi" w:cstheme="minorHAnsi" w:eastAsiaTheme="minorHAnsi" w:hAnsiTheme="minorHAnsi"/>
          <w:sz w:val="16"/>
          <w:szCs w:val="22"/>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w:t>
      </w:r>
      <w:r w:rsidDel="00FD1975" w:rsidRPr="002D7C49">
        <w:rPr>
          <w:rFonts w:asciiTheme="minorHAnsi" w:cstheme="minorHAnsi" w:eastAsiaTheme="minorHAnsi" w:hAnsiTheme="minorHAnsi"/>
          <w:b/>
          <w:sz w:val="22"/>
          <w:szCs w:val="22"/>
          <w:u w:val="single"/>
          <w:lang w:eastAsia="en-US"/>
        </w:rPr>
        <w:t xml:space="preserve"> </w:t>
      </w:r>
      <w:r w:rsidRPr="002D7C49">
        <w:rPr>
          <w:rFonts w:asciiTheme="minorHAnsi" w:cstheme="minorHAnsi" w:eastAsiaTheme="minorHAnsi" w:hAnsiTheme="minorHAnsi"/>
          <w:b/>
          <w:sz w:val="22"/>
          <w:szCs w:val="22"/>
          <w:u w:val="single"/>
          <w:lang w:eastAsia="en-US"/>
        </w:rPr>
        <w:t>3. L'insertion professionnelle et le maintien dans l'emploi des travailleurs handicapés</w:t>
      </w:r>
    </w:p>
    <w:p w:rsidP="00003C03"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Dans la mesure du possible, les situations de handicap seront prises en compte de façon à maintenir dans l’emploi les salariés qui souffriraient d’un handicap et d’ouvrir des postes à des personnes reconnues handicapées (selon un taux d’incapacité compatible avec les contraintes des métiers à exercer au sein de l’entité).</w:t>
      </w:r>
    </w:p>
    <w:p w:rsidP="00DC6F3A" w:rsidR="00DC6F3A" w:rsidRDefault="00DC6F3A" w:rsidRPr="002D7C49">
      <w:pPr>
        <w:spacing w:line="300" w:lineRule="exact"/>
        <w:contextualSpacing/>
        <w:jc w:val="both"/>
        <w:rPr>
          <w:rFonts w:asciiTheme="minorHAnsi" w:cstheme="minorHAnsi" w:eastAsiaTheme="minorHAnsi" w:hAnsiTheme="minorHAnsi"/>
          <w:sz w:val="22"/>
          <w:szCs w:val="22"/>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  4. Protection sociale complémentaire des salariés</w:t>
      </w:r>
    </w:p>
    <w:p w:rsidP="00DC6F3A" w:rsidR="002D7C49" w:rsidRDefault="002D7C49">
      <w:pPr>
        <w:spacing w:line="300" w:lineRule="exact"/>
        <w:contextualSpacing/>
        <w:jc w:val="both"/>
        <w:rPr>
          <w:rFonts w:asciiTheme="minorHAnsi" w:cstheme="minorHAnsi" w:hAnsiTheme="minorHAnsi"/>
          <w:color w:val="000000"/>
          <w:sz w:val="22"/>
          <w:szCs w:val="22"/>
        </w:rPr>
      </w:pPr>
      <w:r w:rsidRPr="002D7C49">
        <w:rPr>
          <w:rFonts w:asciiTheme="minorHAnsi" w:cstheme="minorHAnsi" w:hAnsiTheme="minorHAnsi"/>
          <w:color w:val="000000"/>
          <w:sz w:val="22"/>
          <w:szCs w:val="22"/>
        </w:rPr>
        <w:t>Des régimes professionnels de prévoyance complémentaires fixés par la branche sont d’application obligatoire. En ce qui concerne le régime des frais de santé, l’entité a suivi la mise en place des dispositions du Groupe TRANSDEV en matière d’harmonisation des dispositifs garantie frais de santé complémentaire possible à compter du 1</w:t>
      </w:r>
      <w:r w:rsidRPr="002D7C49">
        <w:rPr>
          <w:rFonts w:asciiTheme="minorHAnsi" w:cstheme="minorHAnsi" w:hAnsiTheme="minorHAnsi"/>
          <w:color w:val="000000"/>
          <w:sz w:val="22"/>
          <w:szCs w:val="22"/>
          <w:vertAlign w:val="superscript"/>
        </w:rPr>
        <w:t>er</w:t>
      </w:r>
      <w:r w:rsidRPr="002D7C49">
        <w:rPr>
          <w:rFonts w:asciiTheme="minorHAnsi" w:cstheme="minorHAnsi" w:hAnsiTheme="minorHAnsi"/>
          <w:color w:val="000000"/>
          <w:sz w:val="22"/>
          <w:szCs w:val="22"/>
        </w:rPr>
        <w:t xml:space="preserve"> janvier 2017.</w:t>
      </w:r>
    </w:p>
    <w:p w:rsidP="00DC6F3A" w:rsidR="00DC6F3A" w:rsidRDefault="00DC6F3A">
      <w:pPr>
        <w:spacing w:line="300" w:lineRule="exact"/>
        <w:contextualSpacing/>
        <w:jc w:val="both"/>
        <w:rPr>
          <w:rFonts w:asciiTheme="minorHAnsi" w:cstheme="minorHAnsi" w:eastAsiaTheme="minorHAnsi" w:hAnsiTheme="minorHAnsi"/>
          <w:b/>
          <w:sz w:val="22"/>
          <w:szCs w:val="22"/>
          <w:u w:val="single"/>
          <w:lang w:eastAsia="en-US"/>
        </w:rPr>
      </w:pPr>
    </w:p>
    <w:p w:rsidP="00DC6F3A" w:rsidR="00DC6F3A" w:rsidRDefault="00DC6F3A">
      <w:pPr>
        <w:spacing w:line="300" w:lineRule="exact"/>
        <w:contextualSpacing/>
        <w:jc w:val="both"/>
        <w:rPr>
          <w:rFonts w:asciiTheme="minorHAnsi" w:cstheme="minorHAnsi" w:eastAsiaTheme="minorHAnsi" w:hAnsiTheme="minorHAnsi"/>
          <w:b/>
          <w:sz w:val="22"/>
          <w:szCs w:val="22"/>
          <w:u w:val="single"/>
          <w:lang w:eastAsia="en-US"/>
        </w:rPr>
      </w:pPr>
    </w:p>
    <w:p w:rsidP="00DC6F3A" w:rsidR="00DC6F3A" w:rsidRDefault="00DC6F3A" w:rsidRPr="002D7C49">
      <w:pPr>
        <w:spacing w:line="300" w:lineRule="exact"/>
        <w:contextualSpacing/>
        <w:jc w:val="both"/>
        <w:rPr>
          <w:rFonts w:asciiTheme="minorHAnsi" w:cstheme="minorHAnsi" w:eastAsiaTheme="minorHAnsi" w:hAnsiTheme="minorHAnsi"/>
          <w:b/>
          <w:sz w:val="22"/>
          <w:szCs w:val="22"/>
          <w:u w:val="single"/>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lastRenderedPageBreak/>
        <w:t>Article  5. Exercice du droit d'expression directe et collective des salariés</w:t>
      </w:r>
    </w:p>
    <w:p w:rsidP="00DC6F3A" w:rsidR="002D7C49" w:rsidRDefault="002D7C49">
      <w:pPr>
        <w:spacing w:line="300" w:lineRule="exact"/>
        <w:contextualSpacing/>
        <w:jc w:val="both"/>
        <w:rPr>
          <w:rFonts w:asciiTheme="minorHAnsi" w:cstheme="minorHAnsi" w:hAnsiTheme="minorHAnsi"/>
          <w:color w:val="000000"/>
          <w:sz w:val="22"/>
          <w:szCs w:val="22"/>
        </w:rPr>
      </w:pPr>
      <w:r w:rsidRPr="002D7C49">
        <w:rPr>
          <w:rFonts w:asciiTheme="minorHAnsi" w:cstheme="minorHAnsi" w:hAnsiTheme="minorHAnsi"/>
          <w:color w:val="000000"/>
          <w:sz w:val="22"/>
          <w:szCs w:val="22"/>
        </w:rPr>
        <w:t>Les</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salariés</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bénéficient d'un</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droit</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d’expression</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directe</w:t>
      </w:r>
      <w:r w:rsidR="009B0D4E">
        <w:rPr>
          <w:rFonts w:asciiTheme="minorHAnsi" w:cstheme="minorHAnsi" w:hAnsiTheme="minorHAnsi"/>
          <w:color w:val="000000"/>
          <w:sz w:val="22"/>
          <w:szCs w:val="22"/>
        </w:rPr>
        <w:t xml:space="preserve"> </w:t>
      </w:r>
      <w:r w:rsidRPr="002D7C49">
        <w:rPr>
          <w:rFonts w:asciiTheme="minorHAnsi" w:cstheme="minorHAnsi" w:hAnsiTheme="minorHAnsi"/>
          <w:bCs/>
          <w:color w:val="000000"/>
          <w:sz w:val="22"/>
          <w:szCs w:val="22"/>
        </w:rPr>
        <w:t>individuelle</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et/ou</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collective</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sur le contenu, les conditions d’exercice</w:t>
      </w:r>
      <w:r w:rsidR="009B0D4E">
        <w:rPr>
          <w:rFonts w:asciiTheme="minorHAnsi" w:cstheme="minorHAnsi" w:hAnsiTheme="minorHAnsi"/>
          <w:color w:val="000000"/>
          <w:sz w:val="22"/>
          <w:szCs w:val="22"/>
        </w:rPr>
        <w:t xml:space="preserve"> </w:t>
      </w:r>
      <w:r w:rsidRPr="002D7C49">
        <w:rPr>
          <w:rFonts w:asciiTheme="minorHAnsi" w:cstheme="minorHAnsi" w:hAnsiTheme="minorHAnsi"/>
          <w:color w:val="000000"/>
          <w:sz w:val="22"/>
          <w:szCs w:val="22"/>
        </w:rPr>
        <w:t xml:space="preserve">et l'organisation de leur travail. Chaque salarié doit pouvoir user de ce droit par une démarche personnelle ou collective, quelle que soit sa place dans la hiérarchie et sa qualification. Cette expression n'emprunte immédiatement ni la voie hiérarchique ni celle des représentants du personnel et ne peut être soumis à une autorisation préalable. </w:t>
      </w:r>
    </w:p>
    <w:p w:rsidP="00DC6F3A" w:rsidR="00DC6F3A" w:rsidRDefault="00DC6F3A" w:rsidRPr="002D7C49">
      <w:pPr>
        <w:spacing w:line="300" w:lineRule="exact"/>
        <w:contextualSpacing/>
        <w:jc w:val="both"/>
        <w:rPr>
          <w:rFonts w:asciiTheme="minorHAnsi" w:cstheme="minorHAnsi" w:eastAsiaTheme="minorHAnsi" w:hAnsiTheme="minorHAnsi"/>
          <w:b/>
          <w:sz w:val="22"/>
          <w:szCs w:val="22"/>
          <w:u w:val="single"/>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  6. Conciliation entre la vie professionnelle et la carrière syndicale</w:t>
      </w:r>
    </w:p>
    <w:p w:rsidP="00DC6F3A" w:rsidR="002D7C49" w:rsidRDefault="002D7C49">
      <w:pPr>
        <w:shd w:color="auto" w:fill="FFFFFF" w:val="clear"/>
        <w:spacing w:line="300" w:lineRule="exact"/>
        <w:contextualSpacing/>
        <w:jc w:val="both"/>
        <w:rPr>
          <w:rFonts w:asciiTheme="minorHAnsi" w:cstheme="minorHAnsi" w:hAnsiTheme="minorHAnsi"/>
          <w:color w:val="000000"/>
          <w:sz w:val="22"/>
          <w:szCs w:val="22"/>
        </w:rPr>
      </w:pPr>
      <w:r w:rsidRPr="002D7C49">
        <w:rPr>
          <w:rFonts w:asciiTheme="minorHAnsi" w:cstheme="minorHAnsi" w:hAnsiTheme="minorHAnsi"/>
          <w:color w:val="000000"/>
          <w:sz w:val="22"/>
          <w:szCs w:val="22"/>
        </w:rPr>
        <w:t xml:space="preserve"> Il est interdit à l'employeur de prendre en considération l'appartenance à un syndicat ou l'exercice d'une activité syndicale pour arrêter ses décisions en matière notamment de recrutement, de conduite et de répartition du travail, de formation professionnelle, d'avancement, de rémunération et d'octroi d'avantages sociaux, de mesures de discipline et de rupture du contrat de travail.</w:t>
      </w:r>
    </w:p>
    <w:p w:rsidP="00DC6F3A" w:rsidR="00DC6F3A" w:rsidRDefault="00DC6F3A" w:rsidRPr="002D7C49">
      <w:pPr>
        <w:shd w:color="auto" w:fill="FFFFFF" w:val="clear"/>
        <w:spacing w:line="300" w:lineRule="exact"/>
        <w:contextualSpacing/>
        <w:jc w:val="both"/>
        <w:rPr>
          <w:rFonts w:asciiTheme="minorHAnsi" w:cstheme="minorHAnsi" w:hAnsiTheme="minorHAnsi"/>
          <w:color w:val="000000"/>
          <w:sz w:val="22"/>
          <w:szCs w:val="22"/>
        </w:rPr>
      </w:pPr>
    </w:p>
    <w:p w:rsidP="00DC6F3A" w:rsidR="00003C03" w:rsidRDefault="002D7C49">
      <w:pPr>
        <w:shd w:color="auto" w:fill="FFFFFF" w:val="clear"/>
        <w:spacing w:line="300" w:lineRule="exact"/>
        <w:contextualSpacing/>
        <w:jc w:val="both"/>
        <w:rPr>
          <w:rFonts w:asciiTheme="minorHAnsi" w:cstheme="minorHAnsi" w:hAnsiTheme="minorHAnsi"/>
          <w:color w:val="000000"/>
          <w:sz w:val="22"/>
          <w:szCs w:val="22"/>
        </w:rPr>
      </w:pPr>
      <w:r w:rsidRPr="002D7C49">
        <w:rPr>
          <w:rFonts w:asciiTheme="minorHAnsi" w:cstheme="minorHAnsi" w:hAnsiTheme="minorHAnsi"/>
          <w:color w:val="000000"/>
          <w:sz w:val="22"/>
          <w:szCs w:val="22"/>
        </w:rPr>
        <w:t>Au début de son mandat, le représentant du personnel titulaire, le délégué syndical ou le titulaire d'un mandat syndical bénéficie, à sa demande, d'un entretien individuel avec son employeur portant sur les modalités pratiques d'exercice de son mandat au sein de l'entreprise au regard de son emploi. Il peut se faire accompagner par une personne de son choix appartenant au personnel de l'entreprise. Cet entretien ne se substitue pas à l'entretien professionnel mentionné à l'article </w:t>
      </w:r>
      <w:hyperlink r:id="rId8" w:history="1">
        <w:r w:rsidRPr="002D7C49">
          <w:rPr>
            <w:rFonts w:asciiTheme="minorHAnsi" w:cstheme="minorHAnsi" w:hAnsiTheme="minorHAnsi"/>
            <w:color w:val="000000"/>
            <w:sz w:val="22"/>
            <w:szCs w:val="22"/>
          </w:rPr>
          <w:t>L. 6315-1</w:t>
        </w:r>
      </w:hyperlink>
      <w:r w:rsidRPr="002D7C49">
        <w:rPr>
          <w:rFonts w:asciiTheme="minorHAnsi" w:cstheme="minorHAnsi" w:hAnsiTheme="minorHAnsi"/>
          <w:color w:val="000000"/>
          <w:sz w:val="22"/>
          <w:szCs w:val="22"/>
        </w:rPr>
        <w:t>.</w:t>
      </w:r>
    </w:p>
    <w:p w:rsidP="00DC6F3A" w:rsidR="00DC6F3A" w:rsidRDefault="00DC6F3A">
      <w:pPr>
        <w:shd w:color="auto" w:fill="FFFFFF" w:val="clear"/>
        <w:spacing w:line="300" w:lineRule="exact"/>
        <w:contextualSpacing/>
        <w:jc w:val="both"/>
        <w:rPr>
          <w:rFonts w:asciiTheme="minorHAnsi" w:cstheme="minorHAnsi" w:hAnsiTheme="minorHAnsi"/>
          <w:color w:val="000000"/>
          <w:sz w:val="22"/>
          <w:szCs w:val="22"/>
        </w:rPr>
      </w:pPr>
    </w:p>
    <w:p w:rsidP="00DC6F3A" w:rsidR="00003C03" w:rsidRDefault="002D7C49" w:rsidRPr="002D7C49">
      <w:pPr>
        <w:shd w:color="auto" w:fill="FFFFFF" w:val="clear"/>
        <w:spacing w:line="300" w:lineRule="exact"/>
        <w:contextualSpacing/>
        <w:jc w:val="both"/>
        <w:rPr>
          <w:rFonts w:asciiTheme="minorHAnsi" w:cstheme="minorHAnsi" w:hAnsiTheme="minorHAnsi"/>
          <w:color w:val="000000"/>
          <w:sz w:val="22"/>
          <w:szCs w:val="22"/>
        </w:rPr>
      </w:pPr>
      <w:r w:rsidRPr="002D7C49">
        <w:rPr>
          <w:rFonts w:asciiTheme="minorHAnsi" w:cstheme="minorHAnsi" w:hAnsiTheme="minorHAnsi"/>
          <w:color w:val="000000"/>
          <w:sz w:val="22"/>
          <w:szCs w:val="22"/>
        </w:rPr>
        <w:t>Lorsque l'entretien professionnel est réalisé au terme d'un mandat de représentant du personnel titulaire ou d'un mandat syndical et que le titulaire du mandat dispose d'heures de délégation sur l'année représentant au moins 30 % de la durée de travail fixée dans son contrat de travail ou, à défaut, de la durée applicable dans l'établissement, l'entretien permet de procéder au recensement des compétences acquises au cours du mandat et de préciser les modalités de valorisation de l'expérience acquise.</w:t>
      </w:r>
    </w:p>
    <w:p w:rsidP="00DC6F3A" w:rsidR="00003C03" w:rsidRDefault="00003C03">
      <w:pPr>
        <w:shd w:color="auto" w:fill="FFFFFF" w:val="clear"/>
        <w:spacing w:line="300" w:lineRule="exact"/>
        <w:contextualSpacing/>
        <w:jc w:val="both"/>
        <w:rPr>
          <w:rFonts w:asciiTheme="minorHAnsi" w:cstheme="minorHAnsi" w:eastAsiaTheme="minorHAnsi" w:hAnsiTheme="minorHAnsi"/>
          <w:b/>
          <w:sz w:val="22"/>
          <w:szCs w:val="22"/>
          <w:u w:val="single"/>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 7 – Durée de l’accord et périodicité de la renégociation</w:t>
      </w:r>
    </w:p>
    <w:p w:rsidP="00DC6F3A"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 xml:space="preserve">Le présent accord est conclu pour une durée d’un an à compter de la signature.  </w:t>
      </w:r>
    </w:p>
    <w:p w:rsidP="00DC6F3A" w:rsidR="00DC6F3A" w:rsidRDefault="00DC6F3A" w:rsidRPr="002D7C49">
      <w:pPr>
        <w:spacing w:line="300" w:lineRule="exact"/>
        <w:contextualSpacing/>
        <w:jc w:val="both"/>
        <w:rPr>
          <w:rFonts w:asciiTheme="minorHAnsi" w:cstheme="minorHAnsi" w:eastAsiaTheme="minorHAnsi" w:hAnsiTheme="minorHAnsi"/>
          <w:sz w:val="22"/>
          <w:szCs w:val="22"/>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 8 – Clause de suivi et de rendez-vous</w:t>
      </w:r>
    </w:p>
    <w:p w:rsidP="00DC6F3A" w:rsidR="00A66152"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Par ailleurs, en cas d'évolution législative ou conventionnelle susceptible de remettre en cause tout ou partie des dispositions du présent accord, les parties signataires conviennent de se réunir à nouveau, dans un délai de 3 mois après la publication de ces textes, afin d'adapter lesdites dispositions.</w:t>
      </w:r>
    </w:p>
    <w:p w:rsidP="00DC6F3A" w:rsidR="00DC6F3A" w:rsidRDefault="00DC6F3A" w:rsidRPr="002D7C49">
      <w:pPr>
        <w:spacing w:line="300" w:lineRule="exact"/>
        <w:contextualSpacing/>
        <w:jc w:val="both"/>
        <w:rPr>
          <w:rFonts w:asciiTheme="minorHAnsi" w:cstheme="minorHAnsi" w:eastAsiaTheme="minorHAnsi" w:hAnsiTheme="minorHAnsi"/>
          <w:sz w:val="22"/>
          <w:szCs w:val="22"/>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t>Article 9 – Révision</w:t>
      </w:r>
    </w:p>
    <w:p w:rsidP="00DC6F3A"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Le présent accord peut faire l’objet, à tout moment, d’une révision à la demande de l’une des parties signataires, dans le respect des conditions de validité applicables à la conclusion des accords d’entreprise, l’ensemble des organisations syndicales représentatives participants alors à la négociation de l’avenant.</w:t>
      </w:r>
    </w:p>
    <w:p w:rsidP="00DC6F3A" w:rsidR="00DC6F3A" w:rsidRDefault="00DC6F3A">
      <w:pPr>
        <w:spacing w:line="300" w:lineRule="exact"/>
        <w:contextualSpacing/>
        <w:jc w:val="both"/>
        <w:rPr>
          <w:rFonts w:asciiTheme="minorHAnsi" w:cstheme="minorHAnsi" w:eastAsiaTheme="minorHAnsi" w:hAnsiTheme="minorHAnsi"/>
          <w:sz w:val="22"/>
          <w:szCs w:val="22"/>
          <w:lang w:eastAsia="en-US"/>
        </w:rPr>
      </w:pPr>
    </w:p>
    <w:p w:rsidP="00DC6F3A" w:rsidR="00DC6F3A" w:rsidRDefault="00DC6F3A" w:rsidRPr="002D7C49">
      <w:pPr>
        <w:spacing w:line="300" w:lineRule="exact"/>
        <w:contextualSpacing/>
        <w:jc w:val="both"/>
        <w:rPr>
          <w:rFonts w:asciiTheme="minorHAnsi" w:cstheme="minorHAnsi" w:eastAsiaTheme="minorHAnsi" w:hAnsiTheme="minorHAnsi"/>
          <w:sz w:val="22"/>
          <w:szCs w:val="22"/>
          <w:lang w:eastAsia="en-US"/>
        </w:rPr>
      </w:pPr>
    </w:p>
    <w:p w:rsidP="00DC6F3A" w:rsidR="002D7C49" w:rsidRDefault="002D7C49" w:rsidRPr="002D7C49">
      <w:pPr>
        <w:spacing w:line="300" w:lineRule="exact"/>
        <w:contextualSpacing/>
        <w:jc w:val="both"/>
        <w:rPr>
          <w:rFonts w:asciiTheme="minorHAnsi" w:cstheme="minorHAnsi" w:eastAsiaTheme="minorHAnsi" w:hAnsiTheme="minorHAnsi"/>
          <w:b/>
          <w:sz w:val="22"/>
          <w:szCs w:val="22"/>
          <w:u w:val="single"/>
          <w:lang w:eastAsia="en-US"/>
        </w:rPr>
      </w:pPr>
      <w:r w:rsidRPr="002D7C49">
        <w:rPr>
          <w:rFonts w:asciiTheme="minorHAnsi" w:cstheme="minorHAnsi" w:eastAsiaTheme="minorHAnsi" w:hAnsiTheme="minorHAnsi"/>
          <w:b/>
          <w:sz w:val="22"/>
          <w:szCs w:val="22"/>
          <w:u w:val="single"/>
          <w:lang w:eastAsia="en-US"/>
        </w:rPr>
        <w:lastRenderedPageBreak/>
        <w:t xml:space="preserve">Article 10 – Publicité </w:t>
      </w:r>
    </w:p>
    <w:p w:rsidP="00DC6F3A"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Le présent accord est établi en un nombre suffisant d’exemplaires pour remise à chacune des parties signataires et dépôt dans les conditions prévues à l’article D. 2231-2 du Code du Travail, par la partie la plus diligente (deux à la D</w:t>
      </w:r>
      <w:r w:rsidR="0090430C">
        <w:rPr>
          <w:rFonts w:asciiTheme="minorHAnsi" w:cstheme="minorHAnsi" w:eastAsiaTheme="minorHAnsi" w:hAnsiTheme="minorHAnsi"/>
          <w:sz w:val="22"/>
          <w:szCs w:val="22"/>
          <w:lang w:eastAsia="en-US"/>
        </w:rPr>
        <w:t>RIEETS</w:t>
      </w:r>
      <w:r w:rsidRPr="002D7C49">
        <w:rPr>
          <w:rFonts w:asciiTheme="minorHAnsi" w:cstheme="minorHAnsi" w:eastAsiaTheme="minorHAnsi" w:hAnsiTheme="minorHAnsi"/>
          <w:sz w:val="22"/>
          <w:szCs w:val="22"/>
          <w:lang w:eastAsia="en-US"/>
        </w:rPr>
        <w:t>, dont une version sur papier et une version sur support électronique, et un au secrétariat-greffe du Conseil des Prud’hommes).</w:t>
      </w:r>
    </w:p>
    <w:p w:rsidP="00DC6F3A" w:rsidR="00DC6F3A" w:rsidRDefault="00DC6F3A" w:rsidRPr="002D7C49">
      <w:pPr>
        <w:spacing w:line="300" w:lineRule="exact"/>
        <w:contextualSpacing/>
        <w:jc w:val="both"/>
        <w:rPr>
          <w:rFonts w:asciiTheme="minorHAnsi" w:cstheme="minorHAnsi" w:eastAsiaTheme="minorHAnsi" w:hAnsiTheme="minorHAnsi"/>
          <w:sz w:val="22"/>
          <w:szCs w:val="22"/>
          <w:lang w:eastAsia="en-US"/>
        </w:rPr>
      </w:pPr>
    </w:p>
    <w:p w:rsidP="00DC6F3A" w:rsidR="002D7C49" w:rsidRDefault="002D7C49">
      <w:pPr>
        <w:spacing w:line="300" w:lineRule="exact"/>
        <w:contextualSpacing/>
        <w:jc w:val="both"/>
        <w:rPr>
          <w:rFonts w:asciiTheme="minorHAnsi" w:cstheme="minorHAnsi" w:eastAsiaTheme="minorHAnsi" w:hAnsiTheme="minorHAnsi"/>
          <w:sz w:val="22"/>
          <w:szCs w:val="22"/>
          <w:lang w:eastAsia="en-US"/>
        </w:rPr>
      </w:pPr>
      <w:r w:rsidRPr="002D7C49">
        <w:rPr>
          <w:rFonts w:asciiTheme="minorHAnsi" w:cstheme="minorHAnsi" w:eastAsiaTheme="minorHAnsi" w:hAnsiTheme="minorHAnsi"/>
          <w:sz w:val="22"/>
          <w:szCs w:val="22"/>
          <w:lang w:eastAsia="en-US"/>
        </w:rPr>
        <w:t>Il est notifié à l’ensemble des organisations syndicales représentatives dans l’entreprise. Les formalités de dépôt seront effectuées au plus tôt 8 jours après cette notification.</w:t>
      </w:r>
    </w:p>
    <w:p w:rsidP="00DC6F3A" w:rsidR="00DC6F3A" w:rsidRDefault="00DC6F3A" w:rsidRPr="002D7C49">
      <w:pPr>
        <w:spacing w:line="300" w:lineRule="exact"/>
        <w:contextualSpacing/>
        <w:jc w:val="both"/>
        <w:rPr>
          <w:rFonts w:asciiTheme="minorHAnsi" w:cstheme="minorHAnsi" w:eastAsiaTheme="minorHAnsi" w:hAnsiTheme="minorHAnsi"/>
          <w:sz w:val="22"/>
          <w:szCs w:val="22"/>
          <w:lang w:eastAsia="en-US"/>
        </w:rPr>
      </w:pPr>
    </w:p>
    <w:p w:rsidP="00DC6F3A" w:rsidR="002D7C49" w:rsidRDefault="002D7C49">
      <w:pPr>
        <w:spacing w:line="300" w:lineRule="exact"/>
        <w:contextualSpacing/>
        <w:jc w:val="both"/>
        <w:rPr>
          <w:rFonts w:asciiTheme="minorHAnsi" w:cstheme="minorHAnsi" w:eastAsiaTheme="minorHAnsi" w:hAnsiTheme="minorHAnsi"/>
          <w:sz w:val="22"/>
          <w:lang w:eastAsia="en-US"/>
        </w:rPr>
      </w:pPr>
      <w:r w:rsidRPr="00293AB9">
        <w:rPr>
          <w:rFonts w:asciiTheme="minorHAnsi" w:cstheme="minorHAnsi" w:eastAsiaTheme="minorHAnsi" w:hAnsiTheme="minorHAnsi"/>
          <w:sz w:val="22"/>
          <w:lang w:eastAsia="en-US"/>
        </w:rPr>
        <w:t>Le dépôt à l’Administration du Travail s’accompagnera de la copie de la notification de l’accord aux organisations syndicales, de la copie des résultats (ou du PV de carence) des dernières élections professionnelles, et d’un bordereau de dépôt.</w:t>
      </w:r>
    </w:p>
    <w:p w:rsidP="00DC6F3A" w:rsidR="00DC6F3A" w:rsidRDefault="00DC6F3A">
      <w:pPr>
        <w:spacing w:line="300" w:lineRule="exact"/>
        <w:contextualSpacing/>
        <w:jc w:val="both"/>
        <w:rPr>
          <w:rFonts w:asciiTheme="minorHAnsi" w:cstheme="minorHAnsi" w:eastAsiaTheme="minorHAnsi" w:hAnsiTheme="minorHAnsi"/>
          <w:sz w:val="22"/>
          <w:lang w:eastAsia="en-US"/>
        </w:rPr>
      </w:pPr>
    </w:p>
    <w:p w:rsidP="00DC6F3A" w:rsidR="00DC6F3A" w:rsidRDefault="00DC6F3A" w:rsidRPr="00293AB9">
      <w:pPr>
        <w:spacing w:line="300" w:lineRule="exact"/>
        <w:contextualSpacing/>
        <w:jc w:val="both"/>
        <w:rPr>
          <w:rFonts w:asciiTheme="minorHAnsi" w:cstheme="minorHAnsi" w:eastAsiaTheme="minorHAnsi" w:hAnsiTheme="minorHAnsi"/>
          <w:sz w:val="22"/>
          <w:lang w:eastAsia="en-US"/>
        </w:rPr>
      </w:pPr>
    </w:p>
    <w:p w:rsidP="00DC6F3A" w:rsidR="002D7C49" w:rsidRDefault="002D7C49" w:rsidRPr="00DC6F3A">
      <w:pPr>
        <w:shd w:color="auto" w:fill="FFFFFF" w:val="clear"/>
        <w:spacing w:line="300" w:lineRule="exact"/>
        <w:contextualSpacing/>
        <w:jc w:val="both"/>
        <w:rPr>
          <w:rFonts w:asciiTheme="minorHAnsi" w:cstheme="minorHAnsi" w:hAnsiTheme="minorHAnsi"/>
          <w:sz w:val="22"/>
        </w:rPr>
      </w:pPr>
      <w:r w:rsidRPr="00293AB9">
        <w:rPr>
          <w:rFonts w:asciiTheme="minorHAnsi" w:cstheme="minorHAnsi" w:hAnsiTheme="minorHAnsi"/>
          <w:sz w:val="22"/>
        </w:rPr>
        <w:t>Fai</w:t>
      </w:r>
      <w:r w:rsidR="00A66152">
        <w:rPr>
          <w:rFonts w:asciiTheme="minorHAnsi" w:cstheme="minorHAnsi" w:hAnsiTheme="minorHAnsi"/>
          <w:sz w:val="22"/>
        </w:rPr>
        <w:t xml:space="preserve">t à Villepinte, le </w:t>
      </w:r>
      <w:r w:rsidR="0090430C" w:rsidRPr="00C81D84">
        <w:rPr>
          <w:rFonts w:asciiTheme="minorHAnsi" w:cstheme="minorHAnsi" w:hAnsiTheme="minorHAnsi"/>
          <w:sz w:val="22"/>
        </w:rPr>
        <w:t>28 Mars</w:t>
      </w:r>
      <w:r w:rsidR="00A66152" w:rsidRPr="00C81D84">
        <w:rPr>
          <w:rFonts w:asciiTheme="minorHAnsi" w:cstheme="minorHAnsi" w:hAnsiTheme="minorHAnsi"/>
          <w:sz w:val="22"/>
        </w:rPr>
        <w:t xml:space="preserve"> 202</w:t>
      </w:r>
      <w:r w:rsidR="0090430C" w:rsidRPr="00C81D84">
        <w:rPr>
          <w:rFonts w:asciiTheme="minorHAnsi" w:cstheme="minorHAnsi" w:hAnsiTheme="minorHAnsi"/>
          <w:sz w:val="22"/>
        </w:rPr>
        <w:t>2</w:t>
      </w:r>
      <w:r w:rsidR="00630FC5">
        <w:rPr>
          <w:rFonts w:asciiTheme="minorHAnsi" w:cstheme="minorHAnsi" w:hAnsiTheme="minorHAnsi"/>
          <w:sz w:val="22"/>
        </w:rPr>
        <w:t xml:space="preserve"> (en </w:t>
      </w:r>
      <w:r w:rsidR="00C81D84">
        <w:rPr>
          <w:rFonts w:asciiTheme="minorHAnsi" w:cstheme="minorHAnsi" w:hAnsiTheme="minorHAnsi"/>
          <w:sz w:val="22"/>
        </w:rPr>
        <w:t>8</w:t>
      </w:r>
      <w:r w:rsidRPr="00293AB9">
        <w:rPr>
          <w:rFonts w:asciiTheme="minorHAnsi" w:cstheme="minorHAnsi" w:hAnsiTheme="minorHAnsi"/>
          <w:sz w:val="22"/>
        </w:rPr>
        <w:t xml:space="preserve"> exemplaires)</w:t>
      </w:r>
    </w:p>
    <w:p w:rsidP="00DC6F3A" w:rsidR="002D7C49" w:rsidRDefault="002D7C49" w:rsidRPr="00DC6F3A">
      <w:pPr>
        <w:tabs>
          <w:tab w:pos="1134" w:val="left"/>
        </w:tabs>
        <w:spacing w:line="300" w:lineRule="exact"/>
        <w:contextualSpacing/>
        <w:rPr>
          <w:rFonts w:asciiTheme="minorHAnsi" w:cstheme="minorHAnsi" w:hAnsiTheme="minorHAnsi"/>
        </w:rPr>
      </w:pPr>
    </w:p>
    <w:tbl>
      <w:tblPr>
        <w:tblW w:type="dxa" w:w="9099"/>
        <w:tblBorders>
          <w:top w:color="auto" w:space="0" w:sz="4" w:val="single"/>
          <w:left w:color="auto" w:space="0" w:sz="4" w:val="single"/>
          <w:bottom w:color="auto" w:space="0" w:sz="4" w:val="single"/>
          <w:right w:color="auto" w:space="0" w:sz="4" w:val="single"/>
          <w:insideH w:color="auto" w:space="0" w:sz="4" w:val="single"/>
        </w:tblBorders>
        <w:tblLook w:firstColumn="1" w:firstRow="1" w:lastColumn="1" w:lastRow="1" w:noHBand="0" w:noVBand="0" w:val="01E0"/>
      </w:tblPr>
      <w:tblGrid>
        <w:gridCol w:w="4531"/>
        <w:gridCol w:w="4568"/>
      </w:tblGrid>
      <w:tr w:rsidR="00DC6F3A" w:rsidRPr="00DC6F3A" w:rsidTr="00DC6F3A">
        <w:trPr>
          <w:trHeight w:val="71"/>
        </w:trPr>
        <w:tc>
          <w:tcPr>
            <w:tcW w:type="dxa" w:w="4531"/>
            <w:shd w:color="auto" w:fill="auto" w:val="clear"/>
          </w:tcPr>
          <w:p w:rsidP="00702C49" w:rsidR="00DC6F3A" w:rsidRDefault="00DC6F3A">
            <w:pPr>
              <w:spacing w:line="300" w:lineRule="exact"/>
              <w:contextualSpacing/>
              <w:rPr>
                <w:rFonts w:asciiTheme="minorHAnsi" w:cstheme="minorHAnsi" w:hAnsiTheme="minorHAnsi"/>
                <w:b/>
                <w:u w:val="single"/>
              </w:rPr>
            </w:pPr>
            <w:r w:rsidRPr="00DC6F3A">
              <w:rPr>
                <w:rFonts w:asciiTheme="minorHAnsi" w:cstheme="minorHAnsi" w:hAnsiTheme="minorHAnsi"/>
                <w:b/>
                <w:u w:val="single"/>
              </w:rPr>
              <w:t xml:space="preserve">Pour </w:t>
            </w:r>
            <w:r>
              <w:rPr>
                <w:rFonts w:asciiTheme="minorHAnsi" w:cstheme="minorHAnsi" w:hAnsiTheme="minorHAnsi"/>
                <w:b/>
                <w:u w:val="single"/>
              </w:rPr>
              <w:t xml:space="preserve">l’Entreprise : </w:t>
            </w:r>
          </w:p>
          <w:p w:rsidP="00702C49" w:rsidR="00DC6F3A" w:rsidRDefault="00DC6F3A">
            <w:pPr>
              <w:spacing w:line="300" w:lineRule="exact"/>
              <w:contextualSpacing/>
              <w:rPr>
                <w:rFonts w:asciiTheme="minorHAnsi" w:cstheme="minorHAnsi" w:hAnsiTheme="minorHAnsi"/>
              </w:rPr>
            </w:pPr>
            <w:r>
              <w:rPr>
                <w:rFonts w:asciiTheme="minorHAnsi" w:cstheme="minorHAnsi" w:hAnsiTheme="minorHAnsi"/>
              </w:rPr>
              <w:t xml:space="preserve">Représentée par, </w:t>
            </w:r>
          </w:p>
          <w:p w:rsidP="00702C49" w:rsidR="00DC6F3A" w:rsidRDefault="00DC6F3A">
            <w:pPr>
              <w:spacing w:line="300" w:lineRule="exact"/>
              <w:contextualSpacing/>
              <w:rPr>
                <w:rFonts w:asciiTheme="minorHAnsi" w:cstheme="minorHAnsi" w:hAnsiTheme="minorHAnsi"/>
              </w:rPr>
            </w:pPr>
            <w:r>
              <w:rPr>
                <w:rFonts w:asciiTheme="minorHAnsi" w:cstheme="minorHAnsi" w:hAnsiTheme="minorHAnsi"/>
              </w:rPr>
              <w:t>En sa qualité de Directeur</w:t>
            </w:r>
          </w:p>
          <w:p w:rsidP="00702C49" w:rsidR="00DC6F3A" w:rsidRDefault="00DC6F3A">
            <w:pPr>
              <w:spacing w:line="300" w:lineRule="exact"/>
              <w:contextualSpacing/>
              <w:rPr>
                <w:rFonts w:asciiTheme="minorHAnsi" w:cstheme="minorHAnsi" w:hAnsiTheme="minorHAnsi"/>
              </w:rPr>
            </w:pPr>
          </w:p>
          <w:p w:rsidP="00702C49" w:rsidR="00DC6F3A" w:rsidRDefault="00DC6F3A" w:rsidRPr="00DC6F3A">
            <w:pPr>
              <w:spacing w:line="300" w:lineRule="exact"/>
              <w:contextualSpacing/>
              <w:rPr>
                <w:rFonts w:asciiTheme="minorHAnsi" w:cstheme="minorHAnsi" w:hAnsiTheme="minorHAnsi"/>
              </w:rPr>
            </w:pPr>
          </w:p>
        </w:tc>
        <w:tc>
          <w:tcPr>
            <w:tcW w:type="dxa" w:w="4568"/>
            <w:shd w:color="auto" w:fill="auto" w:val="clear"/>
          </w:tcPr>
          <w:p w:rsidP="00702C49" w:rsidR="00DC6F3A" w:rsidRDefault="00DC6F3A" w:rsidRPr="00DC6F3A">
            <w:pPr>
              <w:spacing w:line="300" w:lineRule="exact"/>
              <w:contextualSpacing/>
              <w:jc w:val="center"/>
              <w:rPr>
                <w:rFonts w:asciiTheme="minorHAnsi" w:cstheme="minorHAnsi" w:hAnsiTheme="minorHAnsi"/>
                <w:i/>
              </w:rPr>
            </w:pPr>
            <w:r w:rsidRPr="00DC6F3A">
              <w:rPr>
                <w:rFonts w:asciiTheme="minorHAnsi" w:cstheme="minorHAnsi" w:hAnsiTheme="minorHAnsi"/>
                <w:i/>
              </w:rPr>
              <w:t>Signature</w:t>
            </w:r>
            <w:r>
              <w:rPr>
                <w:rFonts w:asciiTheme="minorHAnsi" w:cstheme="minorHAnsi" w:hAnsiTheme="minorHAnsi"/>
                <w:i/>
              </w:rPr>
              <w:t xml:space="preserve"> et cachet de l’Entreprise</w:t>
            </w:r>
          </w:p>
        </w:tc>
      </w:tr>
    </w:tbl>
    <w:p w:rsidP="00DC6F3A" w:rsidR="002D7C49" w:rsidRDefault="002D7C49" w:rsidRPr="00DC6F3A">
      <w:pPr>
        <w:tabs>
          <w:tab w:pos="1134" w:val="left"/>
        </w:tabs>
        <w:spacing w:line="300" w:lineRule="exact"/>
        <w:contextualSpacing/>
        <w:rPr>
          <w:rFonts w:asciiTheme="minorHAnsi" w:cstheme="minorHAnsi" w:hAnsiTheme="minorHAnsi"/>
        </w:rPr>
      </w:pPr>
    </w:p>
    <w:tbl>
      <w:tblPr>
        <w:tblW w:type="dxa" w:w="9083"/>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950"/>
        <w:gridCol w:w="3119"/>
        <w:gridCol w:w="14"/>
      </w:tblGrid>
      <w:tr w:rsidR="002D7C49" w:rsidRPr="00DC6F3A" w:rsidTr="00DC6F3A">
        <w:trPr>
          <w:trHeight w:val="62"/>
        </w:trPr>
        <w:tc>
          <w:tcPr>
            <w:tcW w:type="dxa" w:w="5950"/>
            <w:shd w:color="auto" w:fill="auto" w:val="clear"/>
          </w:tcPr>
          <w:p w:rsidP="00DC6F3A" w:rsidR="002D7C49" w:rsidRDefault="002D7C49" w:rsidRPr="00DC6F3A">
            <w:pPr>
              <w:spacing w:line="300" w:lineRule="exact"/>
              <w:contextualSpacing/>
              <w:rPr>
                <w:rFonts w:asciiTheme="minorHAnsi" w:cstheme="minorHAnsi" w:hAnsiTheme="minorHAnsi"/>
              </w:rPr>
            </w:pPr>
            <w:r w:rsidRPr="00DC6F3A">
              <w:rPr>
                <w:rFonts w:asciiTheme="minorHAnsi" w:cstheme="minorHAnsi" w:hAnsiTheme="minorHAnsi"/>
                <w:b/>
                <w:u w:val="single"/>
              </w:rPr>
              <w:t>Pour les organisations syndicales signataires</w:t>
            </w:r>
            <w:r w:rsidRPr="00DC6F3A">
              <w:rPr>
                <w:rFonts w:asciiTheme="minorHAnsi" w:cstheme="minorHAnsi" w:hAnsiTheme="minorHAnsi"/>
              </w:rPr>
              <w:t xml:space="preserve"> représentées par</w:t>
            </w:r>
          </w:p>
        </w:tc>
        <w:tc>
          <w:tcPr>
            <w:tcW w:type="dxa" w:w="3133"/>
            <w:gridSpan w:val="2"/>
            <w:shd w:color="auto" w:fill="auto" w:val="clear"/>
          </w:tcPr>
          <w:p w:rsidP="00DC6F3A" w:rsidR="002D7C49" w:rsidRDefault="002D7C49" w:rsidRPr="00DC6F3A">
            <w:pPr>
              <w:spacing w:line="300" w:lineRule="exact"/>
              <w:contextualSpacing/>
              <w:jc w:val="center"/>
              <w:rPr>
                <w:rFonts w:asciiTheme="minorHAnsi" w:cstheme="minorHAnsi" w:hAnsiTheme="minorHAnsi"/>
                <w:i/>
              </w:rPr>
            </w:pPr>
            <w:r w:rsidRPr="00DC6F3A">
              <w:rPr>
                <w:rFonts w:asciiTheme="minorHAnsi" w:cstheme="minorHAnsi" w:hAnsiTheme="minorHAnsi"/>
                <w:i/>
              </w:rPr>
              <w:t>Signatures</w:t>
            </w:r>
          </w:p>
        </w:tc>
      </w:tr>
      <w:tr w:rsidR="002D7C49" w:rsidRPr="00DC6F3A" w:rsidTr="00DC6F3A">
        <w:trPr>
          <w:trHeight w:val="870"/>
        </w:trPr>
        <w:tc>
          <w:tcPr>
            <w:tcW w:type="dxa" w:w="5950"/>
            <w:shd w:color="auto" w:fill="auto" w:val="clear"/>
          </w:tcPr>
          <w:p w:rsidP="00DC6F3A" w:rsidR="002D7C49" w:rsidRDefault="002D7C49" w:rsidRPr="00DC6F3A">
            <w:pPr>
              <w:spacing w:line="300" w:lineRule="exact"/>
              <w:contextualSpacing/>
              <w:rPr>
                <w:rFonts w:asciiTheme="minorHAnsi" w:cstheme="minorHAnsi" w:hAnsiTheme="minorHAnsi"/>
              </w:rPr>
            </w:pPr>
          </w:p>
          <w:p w:rsidP="00DC6F3A" w:rsidR="002D7C49" w:rsidRDefault="002D7C49" w:rsidRPr="00DC6F3A">
            <w:pPr>
              <w:spacing w:line="300" w:lineRule="exact"/>
              <w:contextualSpacing/>
              <w:rPr>
                <w:rFonts w:asciiTheme="minorHAnsi" w:cstheme="minorHAnsi" w:hAnsiTheme="minorHAnsi"/>
              </w:rPr>
            </w:pPr>
            <w:r w:rsidRPr="00DC6F3A">
              <w:rPr>
                <w:rFonts w:asciiTheme="minorHAnsi" w:cstheme="minorHAnsi" w:hAnsiTheme="minorHAnsi"/>
              </w:rPr>
              <w:t>Pour FO</w:t>
            </w:r>
          </w:p>
          <w:p w:rsidP="00DC6F3A" w:rsidR="002D7C49" w:rsidRDefault="002D7C49" w:rsidRPr="00DC6F3A">
            <w:pPr>
              <w:spacing w:line="300" w:lineRule="exact"/>
              <w:contextualSpacing/>
              <w:rPr>
                <w:rFonts w:asciiTheme="minorHAnsi" w:cstheme="minorHAnsi" w:hAnsiTheme="minorHAnsi"/>
                <w:b/>
                <w:u w:val="single"/>
              </w:rPr>
            </w:pPr>
          </w:p>
        </w:tc>
        <w:tc>
          <w:tcPr>
            <w:tcW w:type="dxa" w:w="3133"/>
            <w:gridSpan w:val="2"/>
            <w:shd w:color="auto" w:fill="auto" w:val="clear"/>
          </w:tcPr>
          <w:p w:rsidP="00DC6F3A" w:rsidR="002D7C49" w:rsidRDefault="002D7C49" w:rsidRPr="00DC6F3A">
            <w:pPr>
              <w:spacing w:line="300" w:lineRule="exact"/>
              <w:contextualSpacing/>
              <w:rPr>
                <w:rFonts w:asciiTheme="minorHAnsi" w:cstheme="minorHAnsi" w:hAnsiTheme="minorHAnsi"/>
                <w:b/>
                <w:u w:val="single"/>
              </w:rPr>
            </w:pPr>
          </w:p>
          <w:p w:rsidP="00DC6F3A" w:rsidR="002D7C49" w:rsidRDefault="002D7C49" w:rsidRPr="00DC6F3A">
            <w:pPr>
              <w:spacing w:line="300" w:lineRule="exact"/>
              <w:contextualSpacing/>
              <w:rPr>
                <w:rFonts w:asciiTheme="minorHAnsi" w:cstheme="minorHAnsi" w:hAnsiTheme="minorHAnsi"/>
                <w:b/>
                <w:u w:val="single"/>
              </w:rPr>
            </w:pPr>
          </w:p>
          <w:p w:rsidP="00DC6F3A" w:rsidR="002D7C49" w:rsidRDefault="002D7C49" w:rsidRPr="00DC6F3A">
            <w:pPr>
              <w:spacing w:line="300" w:lineRule="exact"/>
              <w:contextualSpacing/>
              <w:rPr>
                <w:rFonts w:asciiTheme="minorHAnsi" w:cstheme="minorHAnsi" w:hAnsiTheme="minorHAnsi"/>
                <w:b/>
                <w:u w:val="single"/>
              </w:rPr>
            </w:pPr>
          </w:p>
        </w:tc>
      </w:tr>
      <w:tr w:rsidR="002D7C49" w:rsidRPr="00DC6F3A" w:rsidTr="00DC6F3A">
        <w:trPr>
          <w:trHeight w:val="861"/>
        </w:trPr>
        <w:tc>
          <w:tcPr>
            <w:tcW w:type="dxa" w:w="5950"/>
            <w:shd w:color="auto" w:fill="auto" w:val="clear"/>
          </w:tcPr>
          <w:p w:rsidP="00DC6F3A" w:rsidR="002D7C49" w:rsidRDefault="002D7C49" w:rsidRPr="00DC6F3A">
            <w:pPr>
              <w:spacing w:line="300" w:lineRule="exact"/>
              <w:contextualSpacing/>
              <w:rPr>
                <w:rFonts w:asciiTheme="minorHAnsi" w:cstheme="minorHAnsi" w:hAnsiTheme="minorHAnsi"/>
              </w:rPr>
            </w:pPr>
          </w:p>
          <w:p w:rsidP="00DC6F3A" w:rsidR="002D7C49" w:rsidRDefault="002D7C49" w:rsidRPr="00DC6F3A">
            <w:pPr>
              <w:spacing w:line="300" w:lineRule="exact"/>
              <w:contextualSpacing/>
              <w:rPr>
                <w:rFonts w:asciiTheme="minorHAnsi" w:cstheme="minorHAnsi" w:hAnsiTheme="minorHAnsi"/>
              </w:rPr>
            </w:pPr>
            <w:r w:rsidRPr="00DC6F3A">
              <w:rPr>
                <w:rFonts w:asciiTheme="minorHAnsi" w:cstheme="minorHAnsi" w:hAnsiTheme="minorHAnsi"/>
              </w:rPr>
              <w:t>Pour CGT</w:t>
            </w:r>
          </w:p>
          <w:p w:rsidP="00DC6F3A" w:rsidR="002D7C49" w:rsidRDefault="002D7C49" w:rsidRPr="00DC6F3A">
            <w:pPr>
              <w:spacing w:line="300" w:lineRule="exact"/>
              <w:contextualSpacing/>
              <w:rPr>
                <w:rFonts w:asciiTheme="minorHAnsi" w:cstheme="minorHAnsi" w:hAnsiTheme="minorHAnsi"/>
              </w:rPr>
            </w:pPr>
          </w:p>
        </w:tc>
        <w:tc>
          <w:tcPr>
            <w:tcW w:type="dxa" w:w="3133"/>
            <w:gridSpan w:val="2"/>
            <w:shd w:color="auto" w:fill="auto" w:val="clear"/>
          </w:tcPr>
          <w:p w:rsidP="00DC6F3A" w:rsidR="002D7C49" w:rsidRDefault="002D7C49" w:rsidRPr="00DC6F3A">
            <w:pPr>
              <w:spacing w:line="300" w:lineRule="exact"/>
              <w:contextualSpacing/>
              <w:rPr>
                <w:rFonts w:asciiTheme="minorHAnsi" w:cstheme="minorHAnsi" w:hAnsiTheme="minorHAnsi"/>
                <w:b/>
                <w:u w:val="single"/>
              </w:rPr>
            </w:pPr>
          </w:p>
        </w:tc>
      </w:tr>
      <w:tr w:rsidR="002D7C49" w:rsidRPr="00DC6F3A" w:rsidTr="00DC6F3A">
        <w:trPr>
          <w:trHeight w:val="870"/>
        </w:trPr>
        <w:tc>
          <w:tcPr>
            <w:tcW w:type="dxa" w:w="5950"/>
            <w:shd w:color="auto" w:fill="auto" w:val="clear"/>
          </w:tcPr>
          <w:p w:rsidP="00DC6F3A" w:rsidR="002D7C49" w:rsidRDefault="002D7C49" w:rsidRPr="00DC6F3A">
            <w:pPr>
              <w:spacing w:line="300" w:lineRule="exact"/>
              <w:contextualSpacing/>
              <w:rPr>
                <w:rFonts w:asciiTheme="minorHAnsi" w:cstheme="minorHAnsi" w:hAnsiTheme="minorHAnsi"/>
              </w:rPr>
            </w:pPr>
          </w:p>
          <w:p w:rsidP="00DC6F3A" w:rsidR="002D7C49" w:rsidRDefault="002D7C49" w:rsidRPr="00DC6F3A">
            <w:pPr>
              <w:spacing w:line="300" w:lineRule="exact"/>
              <w:contextualSpacing/>
              <w:rPr>
                <w:rFonts w:asciiTheme="minorHAnsi" w:cstheme="minorHAnsi" w:hAnsiTheme="minorHAnsi"/>
              </w:rPr>
            </w:pPr>
            <w:r w:rsidRPr="00DC6F3A">
              <w:rPr>
                <w:rFonts w:asciiTheme="minorHAnsi" w:cstheme="minorHAnsi" w:hAnsiTheme="minorHAnsi"/>
              </w:rPr>
              <w:t>Pour UNSA</w:t>
            </w:r>
          </w:p>
          <w:p w:rsidP="00DC6F3A" w:rsidR="002D7C49" w:rsidRDefault="002D7C49" w:rsidRPr="00DC6F3A">
            <w:pPr>
              <w:spacing w:line="300" w:lineRule="exact"/>
              <w:contextualSpacing/>
              <w:rPr>
                <w:rFonts w:asciiTheme="minorHAnsi" w:cstheme="minorHAnsi" w:hAnsiTheme="minorHAnsi"/>
                <w:b/>
                <w:u w:val="single"/>
              </w:rPr>
            </w:pPr>
          </w:p>
        </w:tc>
        <w:tc>
          <w:tcPr>
            <w:tcW w:type="dxa" w:w="3133"/>
            <w:gridSpan w:val="2"/>
            <w:shd w:color="auto" w:fill="auto" w:val="clear"/>
          </w:tcPr>
          <w:p w:rsidP="00DC6F3A" w:rsidR="002D7C49" w:rsidRDefault="002D7C49" w:rsidRPr="00DC6F3A">
            <w:pPr>
              <w:spacing w:line="300" w:lineRule="exact"/>
              <w:contextualSpacing/>
              <w:rPr>
                <w:rFonts w:asciiTheme="minorHAnsi" w:cstheme="minorHAnsi" w:hAnsiTheme="minorHAnsi"/>
                <w:b/>
                <w:u w:val="single"/>
              </w:rPr>
            </w:pPr>
          </w:p>
          <w:p w:rsidP="00DC6F3A" w:rsidR="002D7C49" w:rsidRDefault="002D7C49" w:rsidRPr="00DC6F3A">
            <w:pPr>
              <w:spacing w:line="300" w:lineRule="exact"/>
              <w:contextualSpacing/>
              <w:rPr>
                <w:rFonts w:asciiTheme="minorHAnsi" w:cstheme="minorHAnsi" w:hAnsiTheme="minorHAnsi"/>
                <w:b/>
                <w:u w:val="single"/>
              </w:rPr>
            </w:pPr>
          </w:p>
          <w:p w:rsidP="00DC6F3A" w:rsidR="002D7C49" w:rsidRDefault="002D7C49" w:rsidRPr="00DC6F3A">
            <w:pPr>
              <w:spacing w:line="300" w:lineRule="exact"/>
              <w:contextualSpacing/>
              <w:rPr>
                <w:rFonts w:asciiTheme="minorHAnsi" w:cstheme="minorHAnsi" w:hAnsiTheme="minorHAnsi"/>
                <w:b/>
                <w:u w:val="single"/>
              </w:rPr>
            </w:pPr>
          </w:p>
        </w:tc>
      </w:tr>
      <w:tr w:rsidR="00A24FDD" w:rsidTr="00DC6F3A">
        <w:tblPrEx>
          <w:tblCellMar>
            <w:left w:type="dxa" w:w="70"/>
            <w:right w:type="dxa" w:w="70"/>
          </w:tblCellMar>
          <w:tblLook w:firstColumn="0" w:firstRow="0" w:lastColumn="0" w:lastRow="0" w:noHBand="0" w:noVBand="0" w:val="0000"/>
        </w:tblPrEx>
        <w:trPr>
          <w:gridAfter w:val="1"/>
          <w:wAfter w:type="dxa" w:w="14"/>
          <w:trHeight w:val="1071"/>
        </w:trPr>
        <w:tc>
          <w:tcPr>
            <w:tcW w:type="dxa" w:w="5950"/>
          </w:tcPr>
          <w:p w:rsidP="00DC6F3A" w:rsidR="00A24FDD" w:rsidRDefault="00A24FDD">
            <w:pPr>
              <w:spacing w:line="300" w:lineRule="exact"/>
              <w:contextualSpacing/>
            </w:pPr>
          </w:p>
          <w:p w:rsidP="00DC6F3A" w:rsidR="00A24FDD" w:rsidRDefault="00A24FDD">
            <w:pPr>
              <w:spacing w:line="300" w:lineRule="exact"/>
              <w:contextualSpacing/>
            </w:pPr>
            <w:bookmarkStart w:id="17" w:name="_GoBack"/>
            <w:bookmarkEnd w:id="17"/>
            <w:r w:rsidRPr="00A24FDD">
              <w:rPr>
                <w:rFonts w:asciiTheme="minorHAnsi" w:cstheme="minorHAnsi" w:hAnsiTheme="minorHAnsi"/>
              </w:rPr>
              <w:t xml:space="preserve">Pour SOLIDAIRES </w:t>
            </w:r>
          </w:p>
        </w:tc>
        <w:tc>
          <w:tcPr>
            <w:tcW w:type="dxa" w:w="3119"/>
            <w:shd w:color="auto" w:fill="auto" w:val="clear"/>
          </w:tcPr>
          <w:p w:rsidP="00DC6F3A" w:rsidR="00A24FDD" w:rsidRDefault="00A24FDD">
            <w:pPr>
              <w:spacing w:line="300" w:lineRule="exact"/>
              <w:contextualSpacing/>
            </w:pPr>
          </w:p>
        </w:tc>
      </w:tr>
    </w:tbl>
    <w:p w:rsidP="00DC6F3A" w:rsidR="005859F2" w:rsidRDefault="005859F2" w:rsidRPr="002D7C49">
      <w:pPr>
        <w:spacing w:line="300" w:lineRule="exact"/>
        <w:contextualSpacing/>
      </w:pPr>
    </w:p>
    <w:sectPr w:rsidR="005859F2" w:rsidRPr="002D7C49" w:rsidSect="002E68AB">
      <w:headerReference r:id="rId9" w:type="even"/>
      <w:headerReference r:id="rId10" w:type="default"/>
      <w:footerReference r:id="rId11" w:type="even"/>
      <w:footerReference r:id="rId12" w:type="default"/>
      <w:headerReference r:id="rId13" w:type="first"/>
      <w:footerReference r:id="rId14" w:type="first"/>
      <w:pgSz w:h="16838" w:w="11906"/>
      <w:pgMar w:bottom="1418" w:footer="720" w:gutter="0" w:header="720" w:left="1134" w:right="991" w:top="1135"/>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3B5" w:rsidRDefault="008C33B5">
      <w:r>
        <w:separator/>
      </w:r>
    </w:p>
  </w:endnote>
  <w:endnote w:type="continuationSeparator" w:id="0">
    <w:p w:rsidR="008C33B5" w:rsidRDefault="008C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D29D5" w:rsidRDefault="00ED29D5">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C44693" w:rsidRDefault="00760F16">
    <w:r>
      <w:rPr>
        <w:noProof/>
      </w:rPr>
      <mc:AlternateContent>
        <mc:Choice Requires="wps">
          <w:drawing>
            <wp:anchor allowOverlap="1" behindDoc="0" distB="0" distL="114300" distR="114300" distT="0" layoutInCell="1" locked="0" relativeHeight="251657216" simplePos="0" wp14:anchorId="5C415F77" wp14:editId="52F830CB">
              <wp:simplePos x="0" y="0"/>
              <wp:positionH relativeFrom="column">
                <wp:posOffset>3530600</wp:posOffset>
              </wp:positionH>
              <wp:positionV relativeFrom="page">
                <wp:posOffset>5757545</wp:posOffset>
              </wp:positionV>
              <wp:extent cx="71120" cy="6918960"/>
              <wp:effectExtent b="0" l="5080" r="0" t="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71120" cy="6918960"/>
                      </a:xfrm>
                      <a:prstGeom prst="rect">
                        <a:avLst/>
                      </a:prstGeom>
                      <a:gradFill rotWithShape="1">
                        <a:gsLst>
                          <a:gs pos="0">
                            <a:srgbClr val="FF0000"/>
                          </a:gs>
                          <a:gs pos="100000">
                            <a:sysClr lastClr="FFFFFF" val="window"/>
                          </a:gs>
                        </a:gsLst>
                        <a:lin ang="16200000" scaled="0"/>
                      </a:gradFill>
                      <a:ln algn="ctr" cap="flat" cmpd="sng" w="9525">
                        <a:noFill/>
                        <a:prstDash val="solid"/>
                      </a:ln>
                      <a:effectLst/>
                    </wps:spPr>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fillcolor="red" id="Rectangl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NYj5/sgIAAHMFAAAOAAAAZHJzL2Uyb0RvYy54bWysVE1v2zAMvQ/YfxB0Xx0HadoYdYqgRYYB QVssHXpWZPkDkyVNUuJkv35PsvOxbqdhPsiUSJGPj6Tu7vetJDthXaNVTtOrESVCcV00qsrpt9fl p1tKnGeqYFIrkdODcPR+/vHDXWcyMda1loWwBE6UyzqT09p7kyWJ47VombvSRigoS21b5rG1VVJY 1sF7K5PxaDRNOm0LYzUXzuH0sVfSefRfloL757J0whOZU2DzcbVx3YQ1md+xrLLM1A0fYLB/QNGy RiHoydUj84xsbfOHq7bhVjtd+iuu20SXZcNFzAHZpKN32axrZkTMBeQ4c6LJ/T+3/Gn3YklT5HRC iWItSvQVpDFVSUEmgZ7OuAxWa/NiQ4LOrDT/7qBIftOEjRts9qVtidUgO52iSPgiN8iW7CP1hxP1 Yu8Jx+FNmo5RHw7NdJbezqaxNAnLgq8Q11jnPwvdkiDk1AJkdMp2K+cDmrPJUIdi2UgZYLw1vo5U Ak+8UznciVaOGA02e3zOVpsHacmOoVmWy4i791y5S+v0nJI7uNMNdGWhO0okcx6HwUX4AocAF1zE 3xBaNoqA5QuKiONMClTimDraMuYQYktFupzOrsfXIIlhUErJPMTW4IJTFSVMVphA7m1MUemQPUL3 tDwyV/d5OS2bYsAkVdCLOCYDi+cyBmmjiwPaI5YS1XGGLxvQv0KGL8xiUHCI4ffPWEqpgVAPEiW1 tj//dh7s0b/QUtJh8AD/x5ZZAeK+KNRilk4mYVLjZnJ9E9rCXmo2lxq1bR80ypVGdFEM9l4exdLq 9g1vxCJEhYopjtg9UcPmwfcPAl4ZLhaLaIbpNMyv1NrwY9eExnvdvzFrhh70aN4nfRxSlr1rxd42 MKz0Yut12cQ+PfM6jBAmu2+N/hUKT8flPlqd38r5LwAAAP//AwBQSwMEFAAGAAgAAAAhAK3ZwHTd AAAADQEAAA8AAABkcnMvZG93bnJldi54bWxMj0FPg0AQhe8m/ofNNPFmFwxFpSyNMTWepfyAhR2B lJ1Fdmnpv3c46WnyZl7efC8/LHYQF5x870hBvI1AIDXO9NQqqE4fjy8gfNBk9OAIFdzQw6G4v8t1 ZtyVvvBShlZwCPlMK+hCGDMpfdOh1X7rRiS+fbvJ6sByaqWZ9JXD7SCfoiiVVvfEHzo94nuHzbmc rQI81p9UerwNlf0Z8dxX87GtlHrYLG97EAGX8GeGFZ/RoWCm2s1kvBhYp0weeCbJ7hXE6oijNAFR r7vdcwyyyOX/FsUvAAAA//8DAFBLAQItABQABgAIAAAAIQC2gziS/gAAAOEBAAATAAAAAAAAAAAA AAAAAAAAAABbQ29udGVudF9UeXBlc10ueG1sUEsBAi0AFAAGAAgAAAAhADj9If/WAAAAlAEAAAsA AAAAAAAAAAAAAAAALwEAAF9yZWxzLy5yZWxzUEsBAi0AFAAGAAgAAAAhAA1iPn+yAgAAcwUAAA4A AAAAAAAAAAAAAAAALgIAAGRycy9lMm9Eb2MueG1sUEsBAi0AFAAGAAgAAAAhAK3ZwHTdAAAADQEA AA8AAAAAAAAAAAAAAAAADAUAAGRycy9kb3ducmV2LnhtbFBLBQYAAAAABAAEAPMAAAAWBgAAAAA= " o:spid="_x0000_s1026" stroked="f" style="position:absolute;margin-left:278pt;margin-top:453.35pt;width:5.6pt;height:544.8pt;rotation:-9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w14:anchorId="53DD1BAA">
              <v:fill angle="180" color2="window" focus="100%" rotate="t" type="gradient">
                <o:fill type="gradientUnscaled" v:ext="view"/>
              </v:fill>
              <w10:wrap anchory="page"/>
            </v:rect>
          </w:pict>
        </mc:Fallback>
      </mc:AlternateContent>
    </w:r>
  </w:p>
  <w:p w:rsidR="00C44693" w:rsidRDefault="00C44693"/>
  <w:tbl>
    <w:tblPr>
      <w:tblW w:type="auto" w:w="0"/>
      <w:tblLook w:firstColumn="1" w:firstRow="1" w:lastColumn="1" w:lastRow="1" w:noHBand="0" w:noVBand="0" w:val="01E0"/>
    </w:tblPr>
    <w:tblGrid>
      <w:gridCol w:w="4929"/>
      <w:gridCol w:w="4852"/>
    </w:tblGrid>
    <w:tr w:rsidR="000823A3" w:rsidRPr="008A10BF" w:rsidTr="008A10BF">
      <w:tc>
        <w:tcPr>
          <w:tcW w:type="dxa" w:w="5172"/>
          <w:shd w:color="auto" w:fill="auto" w:val="clear"/>
        </w:tcPr>
        <w:p w:rsidP="00E567D8" w:rsidR="00E567D8" w:rsidRDefault="00E567D8" w:rsidRPr="008A10BF">
          <w:pPr>
            <w:rPr>
              <w:rFonts w:ascii="Tahoma" w:cs="Tahoma" w:hAnsi="Tahoma"/>
              <w:b/>
              <w:color w:val="808080"/>
              <w:sz w:val="14"/>
              <w:szCs w:val="14"/>
            </w:rPr>
          </w:pPr>
          <w:r w:rsidRPr="008A10BF">
            <w:rPr>
              <w:rFonts w:ascii="Tahoma" w:cs="Tahoma" w:hAnsi="Tahoma" w:hint="eastAsia"/>
              <w:b/>
              <w:color w:val="808080"/>
              <w:sz w:val="14"/>
              <w:szCs w:val="14"/>
            </w:rPr>
            <w:t>Transdev</w:t>
          </w:r>
          <w:r w:rsidRPr="008A10BF">
            <w:rPr>
              <w:rFonts w:ascii="Tahoma" w:cs="Tahoma" w:hAnsi="Tahoma"/>
              <w:b/>
              <w:color w:val="808080"/>
              <w:sz w:val="14"/>
              <w:szCs w:val="14"/>
            </w:rPr>
            <w:t xml:space="preserve"> IDF CSP CONTROLE</w:t>
          </w:r>
        </w:p>
        <w:p w:rsidP="008A10BF" w:rsidR="00E567D8" w:rsidRDefault="00E567D8" w:rsidRPr="008A10BF">
          <w:pPr>
            <w:tabs>
              <w:tab w:pos="4536" w:val="center"/>
              <w:tab w:pos="9072" w:val="right"/>
            </w:tabs>
            <w:rPr>
              <w:rFonts w:ascii="Tahoma" w:cs="Tahoma" w:hAnsi="Tahoma"/>
              <w:b/>
              <w:color w:val="808080"/>
              <w:sz w:val="14"/>
              <w:szCs w:val="14"/>
            </w:rPr>
          </w:pPr>
          <w:r w:rsidRPr="008A10BF">
            <w:rPr>
              <w:rFonts w:ascii="Tahoma" w:cs="Tahoma" w:hAnsi="Tahoma"/>
              <w:b/>
              <w:color w:val="808080"/>
              <w:sz w:val="14"/>
              <w:szCs w:val="14"/>
            </w:rPr>
            <w:t>Siège Social : 3 allée du Cerf – 93420 VILLEPINTE</w:t>
          </w:r>
        </w:p>
        <w:p w:rsidP="008A10BF" w:rsidR="00E567D8" w:rsidRDefault="00E567D8" w:rsidRPr="008A10BF">
          <w:pPr>
            <w:tabs>
              <w:tab w:pos="4536" w:val="center"/>
              <w:tab w:pos="9072" w:val="right"/>
            </w:tabs>
            <w:rPr>
              <w:rFonts w:ascii="Tahoma" w:cs="Tahoma" w:hAnsi="Tahoma"/>
              <w:b/>
              <w:color w:val="808080"/>
              <w:sz w:val="14"/>
              <w:szCs w:val="14"/>
            </w:rPr>
          </w:pPr>
          <w:r w:rsidRPr="008A10BF">
            <w:rPr>
              <w:rFonts w:ascii="Tahoma" w:cs="Tahoma" w:hAnsi="Tahoma"/>
              <w:b/>
              <w:color w:val="808080"/>
              <w:sz w:val="14"/>
              <w:szCs w:val="14"/>
            </w:rPr>
            <w:t>SAS au capital de 37 000 €</w:t>
          </w:r>
        </w:p>
        <w:p w:rsidP="008A10BF" w:rsidR="00E567D8" w:rsidRDefault="00E567D8" w:rsidRPr="008A10BF">
          <w:pPr>
            <w:tabs>
              <w:tab w:pos="4536" w:val="center"/>
              <w:tab w:pos="9072" w:val="right"/>
            </w:tabs>
            <w:rPr>
              <w:rFonts w:ascii="Tahoma" w:cs="Tahoma" w:hAnsi="Tahoma"/>
              <w:b/>
              <w:color w:val="808080"/>
              <w:sz w:val="14"/>
              <w:szCs w:val="14"/>
            </w:rPr>
          </w:pPr>
          <w:r w:rsidRPr="008A10BF">
            <w:rPr>
              <w:rFonts w:ascii="Tahoma" w:cs="Tahoma" w:hAnsi="Tahoma"/>
              <w:b/>
              <w:color w:val="808080"/>
              <w:sz w:val="14"/>
              <w:szCs w:val="14"/>
            </w:rPr>
            <w:t>R.C.S. Bobigny 492 744 180</w:t>
          </w:r>
        </w:p>
        <w:p w:rsidP="008A10BF" w:rsidR="00E567D8" w:rsidRDefault="00E567D8" w:rsidRPr="008A10BF">
          <w:pPr>
            <w:tabs>
              <w:tab w:pos="4536" w:val="center"/>
              <w:tab w:pos="10206" w:val="right"/>
            </w:tabs>
            <w:rPr>
              <w:rFonts w:ascii="Tahoma" w:cs="Tahoma" w:hAnsi="Tahoma"/>
              <w:b/>
              <w:color w:val="808080"/>
              <w:sz w:val="14"/>
              <w:szCs w:val="14"/>
            </w:rPr>
          </w:pPr>
          <w:r w:rsidRPr="008A10BF">
            <w:rPr>
              <w:rFonts w:ascii="Tahoma" w:cs="Tahoma" w:hAnsi="Tahoma"/>
              <w:b/>
              <w:color w:val="808080"/>
              <w:sz w:val="14"/>
              <w:szCs w:val="14"/>
            </w:rPr>
            <w:t>Tél. : 01 48 61 56 89</w:t>
          </w:r>
        </w:p>
        <w:p w:rsidP="008A10BF" w:rsidR="00E567D8" w:rsidRDefault="00E567D8" w:rsidRPr="008A10BF">
          <w:pPr>
            <w:tabs>
              <w:tab w:pos="4536" w:val="center"/>
              <w:tab w:pos="9072" w:val="right"/>
            </w:tabs>
            <w:rPr>
              <w:rFonts w:ascii="Arial" w:cs="Arial" w:hAnsi="Arial"/>
              <w:b/>
              <w:color w:val="DB0014"/>
              <w:sz w:val="14"/>
              <w:szCs w:val="14"/>
            </w:rPr>
          </w:pPr>
          <w:r w:rsidRPr="008A10BF">
            <w:rPr>
              <w:rFonts w:ascii="Arial" w:cs="Arial" w:hAnsi="Arial"/>
              <w:b/>
              <w:color w:val="DB0014"/>
              <w:sz w:val="14"/>
              <w:szCs w:val="14"/>
            </w:rPr>
            <w:t>www.transdev.net</w:t>
          </w:r>
        </w:p>
        <w:p w:rsidP="008A10BF" w:rsidR="000823A3" w:rsidRDefault="000823A3" w:rsidRPr="008A10BF">
          <w:pPr>
            <w:pStyle w:val="Pieddepage"/>
            <w:tabs>
              <w:tab w:pos="9072" w:val="clear"/>
              <w:tab w:pos="10206" w:val="right"/>
            </w:tabs>
            <w:rPr>
              <w:rFonts w:ascii="Tahoma" w:cs="Tahoma" w:hAnsi="Tahoma"/>
              <w:color w:val="808080"/>
              <w:sz w:val="14"/>
              <w:szCs w:val="14"/>
            </w:rPr>
          </w:pPr>
        </w:p>
      </w:tc>
      <w:tc>
        <w:tcPr>
          <w:tcW w:type="dxa" w:w="5172"/>
          <w:shd w:color="auto" w:fill="auto" w:val="clear"/>
        </w:tcPr>
        <w:p w:rsidP="008A10BF" w:rsidR="000823A3" w:rsidRDefault="000823A3" w:rsidRPr="008A10BF">
          <w:pPr>
            <w:pStyle w:val="Pieddepage"/>
            <w:tabs>
              <w:tab w:pos="9072" w:val="clear"/>
              <w:tab w:pos="10206" w:val="right"/>
            </w:tabs>
            <w:jc w:val="center"/>
            <w:rPr>
              <w:rFonts w:ascii="Tahoma" w:cs="Tahoma" w:hAnsi="Tahoma"/>
              <w:color w:val="808080"/>
              <w:sz w:val="14"/>
              <w:szCs w:val="14"/>
            </w:rPr>
          </w:pPr>
        </w:p>
        <w:p w:rsidP="008A10BF" w:rsidR="000823A3" w:rsidRDefault="000823A3" w:rsidRPr="008A10BF">
          <w:pPr>
            <w:pStyle w:val="Pieddepage"/>
            <w:tabs>
              <w:tab w:pos="9072" w:val="clear"/>
              <w:tab w:pos="10206" w:val="right"/>
            </w:tabs>
            <w:jc w:val="right"/>
            <w:rPr>
              <w:rFonts w:ascii="Tahoma" w:cs="Tahoma" w:hAnsi="Tahoma"/>
              <w:color w:val="808080"/>
              <w:sz w:val="14"/>
              <w:szCs w:val="14"/>
            </w:rPr>
          </w:pPr>
        </w:p>
      </w:tc>
    </w:tr>
  </w:tbl>
  <w:p w:rsidP="000823A3" w:rsidR="000823A3" w:rsidRDefault="000823A3" w:rsidRPr="008F05B5">
    <w:pPr>
      <w:pStyle w:val="Pieddepage"/>
      <w:tabs>
        <w:tab w:pos="9072" w:val="clear"/>
        <w:tab w:pos="10206" w:val="right"/>
      </w:tabs>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D29D5" w:rsidRDefault="00ED29D5">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R="008C33B5" w:rsidRDefault="008C33B5">
      <w:r>
        <w:separator/>
      </w:r>
    </w:p>
  </w:footnote>
  <w:footnote w:id="0" w:type="continuationSeparator">
    <w:p w:rsidR="008C33B5" w:rsidRDefault="008C33B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D29D5" w:rsidRDefault="00ED29D5">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P="000B11D0" w:rsidR="000847EB" w:rsidRDefault="00760F16" w:rsidRPr="000B11D0">
    <w:pPr>
      <w:pStyle w:val="En-tte"/>
    </w:pPr>
    <w:r>
      <w:rPr>
        <w:noProof/>
      </w:rPr>
      <w:drawing>
        <wp:inline distB="0" distL="0" distR="0" distT="0" wp14:anchorId="7F3F1D3D" wp14:editId="33519802">
          <wp:extent cx="3209925" cy="981075"/>
          <wp:effectExtent b="9525" l="0" r="9525" t="0"/>
          <wp:docPr descr="Transdev-IDF-CSP-Contrôle"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Transdev-IDF-CSP-Contrôle"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9925" cy="981075"/>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rsidR="00ED29D5" w:rsidRDefault="00ED29D5">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4236DC6"/>
    <w:multiLevelType w:val="hybridMultilevel"/>
    <w:tmpl w:val="18EA502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7B313ED"/>
    <w:multiLevelType w:val="hybridMultilevel"/>
    <w:tmpl w:val="21422A4C"/>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CF2450B"/>
    <w:multiLevelType w:val="hybridMultilevel"/>
    <w:tmpl w:val="F3B62368"/>
    <w:lvl w:ilvl="0" w:tplc="C14C3C4C">
      <w:start w:val="3"/>
      <w:numFmt w:val="bullet"/>
      <w:lvlText w:val="-"/>
      <w:lvlJc w:val="left"/>
      <w:pPr>
        <w:ind w:hanging="360" w:left="1428"/>
      </w:pPr>
      <w:rPr>
        <w:rFonts w:ascii="Calibri" w:cs="Times New Roman" w:eastAsia="Calibri" w:hAnsi="Calibri" w:hint="default"/>
      </w:rPr>
    </w:lvl>
    <w:lvl w:ilvl="1" w:tentative="1" w:tplc="040C0003">
      <w:start w:val="1"/>
      <w:numFmt w:val="bullet"/>
      <w:lvlText w:val="o"/>
      <w:lvlJc w:val="left"/>
      <w:pPr>
        <w:ind w:hanging="360" w:left="2148"/>
      </w:pPr>
      <w:rPr>
        <w:rFonts w:ascii="Courier New" w:cs="Courier New" w:hAnsi="Courier New"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3">
    <w:nsid w:val="0EB31694"/>
    <w:multiLevelType w:val="hybridMultilevel"/>
    <w:tmpl w:val="A27A8E8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
    <w:nsid w:val="14570B36"/>
    <w:multiLevelType w:val="hybridMultilevel"/>
    <w:tmpl w:val="AA9233E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5BA259D"/>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6">
    <w:nsid w:val="1E236142"/>
    <w:multiLevelType w:val="hybridMultilevel"/>
    <w:tmpl w:val="88824978"/>
    <w:lvl w:ilvl="0" w:tplc="BCAA4A86">
      <w:start w:val="1"/>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FBC33C0"/>
    <w:multiLevelType w:val="hybridMultilevel"/>
    <w:tmpl w:val="32BE06CA"/>
    <w:lvl w:ilvl="0" w:tplc="356611C0">
      <w:start w:val="10"/>
      <w:numFmt w:val="bullet"/>
      <w:lvlText w:val="-"/>
      <w:lvlJc w:val="left"/>
      <w:pPr>
        <w:ind w:hanging="360" w:left="720"/>
      </w:pPr>
      <w:rPr>
        <w:rFonts w:ascii="Calibri" w:cstheme="minorHAns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24A2E5C"/>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26943738"/>
    <w:multiLevelType w:val="hybridMultilevel"/>
    <w:tmpl w:val="B7EC6F4C"/>
    <w:lvl w:ilvl="0" w:tplc="6674D0AA">
      <w:numFmt w:val="bullet"/>
      <w:lvlText w:val="-"/>
      <w:lvlJc w:val="left"/>
      <w:pPr>
        <w:ind w:hanging="360" w:left="1004"/>
      </w:pPr>
      <w:rPr>
        <w:rFonts w:ascii="Arial" w:cs="Arial" w:eastAsia="Times New Roman" w:hAnsi="Aria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0">
    <w:nsid w:val="3CA966BA"/>
    <w:multiLevelType w:val="hybridMultilevel"/>
    <w:tmpl w:val="57C0F82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40FD6949"/>
    <w:multiLevelType w:val="hybridMultilevel"/>
    <w:tmpl w:val="282697F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2">
    <w:nsid w:val="48954147"/>
    <w:multiLevelType w:val="hybridMultilevel"/>
    <w:tmpl w:val="05F61F34"/>
    <w:lvl w:ilvl="0" w:tplc="2208EF40">
      <w:numFmt w:val="bullet"/>
      <w:lvlText w:val="-"/>
      <w:lvlJc w:val="left"/>
      <w:pPr>
        <w:tabs>
          <w:tab w:pos="1065" w:val="num"/>
        </w:tabs>
        <w:ind w:hanging="360" w:left="1065"/>
      </w:pPr>
      <w:rPr>
        <w:rFonts w:ascii="Verdana" w:cs="Times New Roman" w:eastAsia="Times New Roman" w:hAnsi="Verdana" w:hint="default"/>
      </w:rPr>
    </w:lvl>
    <w:lvl w:ilvl="1" w:tentative="1" w:tplc="040C0003">
      <w:start w:val="1"/>
      <w:numFmt w:val="bullet"/>
      <w:lvlText w:val="o"/>
      <w:lvlJc w:val="left"/>
      <w:pPr>
        <w:tabs>
          <w:tab w:pos="1785" w:val="num"/>
        </w:tabs>
        <w:ind w:hanging="360" w:left="1785"/>
      </w:pPr>
      <w:rPr>
        <w:rFonts w:ascii="Courier New" w:cs="Courier New" w:hAnsi="Courier New" w:hint="default"/>
      </w:rPr>
    </w:lvl>
    <w:lvl w:ilvl="2" w:tentative="1"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15:restartNumberingAfterBreak="0" w:abstractNumId="13">
    <w:nsid w:val="4B135B24"/>
    <w:multiLevelType w:val="hybridMultilevel"/>
    <w:tmpl w:val="7D1C288E"/>
    <w:lvl w:ilvl="0" w:tplc="CD84FEFA">
      <w:start w:val="18"/>
      <w:numFmt w:val="bullet"/>
      <w:lvlText w:val="-"/>
      <w:lvlJc w:val="left"/>
      <w:pPr>
        <w:tabs>
          <w:tab w:pos="252" w:val="num"/>
        </w:tabs>
        <w:ind w:hanging="360" w:left="252"/>
      </w:pPr>
      <w:rPr>
        <w:rFonts w:ascii="Verdana" w:cs="Arial" w:eastAsia="Times New Roman" w:hAnsi="Verdana" w:hint="default"/>
      </w:rPr>
    </w:lvl>
    <w:lvl w:ilvl="1" w:tentative="1" w:tplc="040C0003">
      <w:start w:val="1"/>
      <w:numFmt w:val="bullet"/>
      <w:lvlText w:val="o"/>
      <w:lvlJc w:val="left"/>
      <w:pPr>
        <w:tabs>
          <w:tab w:pos="972" w:val="num"/>
        </w:tabs>
        <w:ind w:hanging="360" w:left="972"/>
      </w:pPr>
      <w:rPr>
        <w:rFonts w:ascii="Courier New" w:cs="Courier New" w:hAnsi="Courier New" w:hint="default"/>
      </w:rPr>
    </w:lvl>
    <w:lvl w:ilvl="2" w:tentative="1" w:tplc="040C0005">
      <w:start w:val="1"/>
      <w:numFmt w:val="bullet"/>
      <w:lvlText w:val=""/>
      <w:lvlJc w:val="left"/>
      <w:pPr>
        <w:tabs>
          <w:tab w:pos="1692" w:val="num"/>
        </w:tabs>
        <w:ind w:hanging="360" w:left="1692"/>
      </w:pPr>
      <w:rPr>
        <w:rFonts w:ascii="Wingdings" w:hAnsi="Wingdings" w:hint="default"/>
      </w:rPr>
    </w:lvl>
    <w:lvl w:ilvl="3" w:tentative="1" w:tplc="040C0001">
      <w:start w:val="1"/>
      <w:numFmt w:val="bullet"/>
      <w:lvlText w:val=""/>
      <w:lvlJc w:val="left"/>
      <w:pPr>
        <w:tabs>
          <w:tab w:pos="2412" w:val="num"/>
        </w:tabs>
        <w:ind w:hanging="360" w:left="2412"/>
      </w:pPr>
      <w:rPr>
        <w:rFonts w:ascii="Symbol" w:hAnsi="Symbol" w:hint="default"/>
      </w:rPr>
    </w:lvl>
    <w:lvl w:ilvl="4" w:tentative="1" w:tplc="040C0003">
      <w:start w:val="1"/>
      <w:numFmt w:val="bullet"/>
      <w:lvlText w:val="o"/>
      <w:lvlJc w:val="left"/>
      <w:pPr>
        <w:tabs>
          <w:tab w:pos="3132" w:val="num"/>
        </w:tabs>
        <w:ind w:hanging="360" w:left="3132"/>
      </w:pPr>
      <w:rPr>
        <w:rFonts w:ascii="Courier New" w:cs="Courier New" w:hAnsi="Courier New" w:hint="default"/>
      </w:rPr>
    </w:lvl>
    <w:lvl w:ilvl="5" w:tentative="1" w:tplc="040C0005">
      <w:start w:val="1"/>
      <w:numFmt w:val="bullet"/>
      <w:lvlText w:val=""/>
      <w:lvlJc w:val="left"/>
      <w:pPr>
        <w:tabs>
          <w:tab w:pos="3852" w:val="num"/>
        </w:tabs>
        <w:ind w:hanging="360" w:left="3852"/>
      </w:pPr>
      <w:rPr>
        <w:rFonts w:ascii="Wingdings" w:hAnsi="Wingdings" w:hint="default"/>
      </w:rPr>
    </w:lvl>
    <w:lvl w:ilvl="6" w:tentative="1" w:tplc="040C0001">
      <w:start w:val="1"/>
      <w:numFmt w:val="bullet"/>
      <w:lvlText w:val=""/>
      <w:lvlJc w:val="left"/>
      <w:pPr>
        <w:tabs>
          <w:tab w:pos="4572" w:val="num"/>
        </w:tabs>
        <w:ind w:hanging="360" w:left="4572"/>
      </w:pPr>
      <w:rPr>
        <w:rFonts w:ascii="Symbol" w:hAnsi="Symbol" w:hint="default"/>
      </w:rPr>
    </w:lvl>
    <w:lvl w:ilvl="7" w:tentative="1" w:tplc="040C0003">
      <w:start w:val="1"/>
      <w:numFmt w:val="bullet"/>
      <w:lvlText w:val="o"/>
      <w:lvlJc w:val="left"/>
      <w:pPr>
        <w:tabs>
          <w:tab w:pos="5292" w:val="num"/>
        </w:tabs>
        <w:ind w:hanging="360" w:left="5292"/>
      </w:pPr>
      <w:rPr>
        <w:rFonts w:ascii="Courier New" w:cs="Courier New" w:hAnsi="Courier New" w:hint="default"/>
      </w:rPr>
    </w:lvl>
    <w:lvl w:ilvl="8" w:tentative="1" w:tplc="040C0005">
      <w:start w:val="1"/>
      <w:numFmt w:val="bullet"/>
      <w:lvlText w:val=""/>
      <w:lvlJc w:val="left"/>
      <w:pPr>
        <w:tabs>
          <w:tab w:pos="6012" w:val="num"/>
        </w:tabs>
        <w:ind w:hanging="360" w:left="6012"/>
      </w:pPr>
      <w:rPr>
        <w:rFonts w:ascii="Wingdings" w:hAnsi="Wingdings" w:hint="default"/>
      </w:rPr>
    </w:lvl>
  </w:abstractNum>
  <w:abstractNum w15:restartNumberingAfterBreak="0" w:abstractNumId="14">
    <w:nsid w:val="4B704EA9"/>
    <w:multiLevelType w:val="hybridMultilevel"/>
    <w:tmpl w:val="30B857C4"/>
    <w:lvl w:ilvl="0" w:tplc="040C0005">
      <w:start w:val="1"/>
      <w:numFmt w:val="bullet"/>
      <w:lvlText w:val=""/>
      <w:lvlJc w:val="left"/>
      <w:pPr>
        <w:tabs>
          <w:tab w:pos="720" w:val="num"/>
        </w:tabs>
        <w:ind w:hanging="360" w:left="720"/>
      </w:pPr>
      <w:rPr>
        <w:rFonts w:ascii="Wingdings" w:hAnsi="Wingdings" w:hint="default"/>
      </w:rPr>
    </w:lvl>
    <w:lvl w:ilvl="1" w:tplc="040C0001">
      <w:start w:val="1"/>
      <w:numFmt w:val="bullet"/>
      <w:lvlText w:val=""/>
      <w:lvlJc w:val="left"/>
      <w:pPr>
        <w:tabs>
          <w:tab w:pos="1440" w:val="num"/>
        </w:tabs>
        <w:ind w:hanging="360" w:left="1440"/>
      </w:pPr>
      <w:rPr>
        <w:rFonts w:ascii="Symbol" w:hAnsi="Symbol"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4F361752"/>
    <w:multiLevelType w:val="hybridMultilevel"/>
    <w:tmpl w:val="C5B2AFFA"/>
    <w:lvl w:ilvl="0" w:tplc="7DEC3856">
      <w:start w:val="1"/>
      <w:numFmt w:val="bullet"/>
      <w:lvlText w:val="-"/>
      <w:lvlJc w:val="left"/>
      <w:pPr>
        <w:tabs>
          <w:tab w:pos="927" w:val="num"/>
        </w:tabs>
        <w:ind w:hanging="360" w:left="927"/>
      </w:pPr>
      <w:rPr>
        <w:rFonts w:ascii="Arial" w:cs="Arial" w:eastAsia="Times New Roman" w:hAnsi="Arial" w:hint="default"/>
      </w:rPr>
    </w:lvl>
    <w:lvl w:ilvl="1" w:tentative="1" w:tplc="040C0003">
      <w:start w:val="1"/>
      <w:numFmt w:val="bullet"/>
      <w:lvlText w:val="o"/>
      <w:lvlJc w:val="left"/>
      <w:pPr>
        <w:tabs>
          <w:tab w:pos="1647" w:val="num"/>
        </w:tabs>
        <w:ind w:hanging="360" w:left="1647"/>
      </w:pPr>
      <w:rPr>
        <w:rFonts w:ascii="Courier New" w:cs="Courier New" w:hAnsi="Courier New" w:hint="default"/>
      </w:rPr>
    </w:lvl>
    <w:lvl w:ilvl="2" w:tentative="1" w:tplc="040C0005">
      <w:start w:val="1"/>
      <w:numFmt w:val="bullet"/>
      <w:lvlText w:val=""/>
      <w:lvlJc w:val="left"/>
      <w:pPr>
        <w:tabs>
          <w:tab w:pos="2367" w:val="num"/>
        </w:tabs>
        <w:ind w:hanging="360" w:left="2367"/>
      </w:pPr>
      <w:rPr>
        <w:rFonts w:ascii="Wingdings" w:hAnsi="Wingdings" w:hint="default"/>
      </w:rPr>
    </w:lvl>
    <w:lvl w:ilvl="3" w:tentative="1" w:tplc="040C0001">
      <w:start w:val="1"/>
      <w:numFmt w:val="bullet"/>
      <w:lvlText w:val=""/>
      <w:lvlJc w:val="left"/>
      <w:pPr>
        <w:tabs>
          <w:tab w:pos="3087" w:val="num"/>
        </w:tabs>
        <w:ind w:hanging="360" w:left="3087"/>
      </w:pPr>
      <w:rPr>
        <w:rFonts w:ascii="Symbol" w:hAnsi="Symbol" w:hint="default"/>
      </w:rPr>
    </w:lvl>
    <w:lvl w:ilvl="4" w:tentative="1" w:tplc="040C0003">
      <w:start w:val="1"/>
      <w:numFmt w:val="bullet"/>
      <w:lvlText w:val="o"/>
      <w:lvlJc w:val="left"/>
      <w:pPr>
        <w:tabs>
          <w:tab w:pos="3807" w:val="num"/>
        </w:tabs>
        <w:ind w:hanging="360" w:left="3807"/>
      </w:pPr>
      <w:rPr>
        <w:rFonts w:ascii="Courier New" w:cs="Courier New" w:hAnsi="Courier New" w:hint="default"/>
      </w:rPr>
    </w:lvl>
    <w:lvl w:ilvl="5" w:tentative="1" w:tplc="040C0005">
      <w:start w:val="1"/>
      <w:numFmt w:val="bullet"/>
      <w:lvlText w:val=""/>
      <w:lvlJc w:val="left"/>
      <w:pPr>
        <w:tabs>
          <w:tab w:pos="4527" w:val="num"/>
        </w:tabs>
        <w:ind w:hanging="360" w:left="4527"/>
      </w:pPr>
      <w:rPr>
        <w:rFonts w:ascii="Wingdings" w:hAnsi="Wingdings" w:hint="default"/>
      </w:rPr>
    </w:lvl>
    <w:lvl w:ilvl="6" w:tentative="1" w:tplc="040C0001">
      <w:start w:val="1"/>
      <w:numFmt w:val="bullet"/>
      <w:lvlText w:val=""/>
      <w:lvlJc w:val="left"/>
      <w:pPr>
        <w:tabs>
          <w:tab w:pos="5247" w:val="num"/>
        </w:tabs>
        <w:ind w:hanging="360" w:left="5247"/>
      </w:pPr>
      <w:rPr>
        <w:rFonts w:ascii="Symbol" w:hAnsi="Symbol" w:hint="default"/>
      </w:rPr>
    </w:lvl>
    <w:lvl w:ilvl="7" w:tentative="1" w:tplc="040C0003">
      <w:start w:val="1"/>
      <w:numFmt w:val="bullet"/>
      <w:lvlText w:val="o"/>
      <w:lvlJc w:val="left"/>
      <w:pPr>
        <w:tabs>
          <w:tab w:pos="5967" w:val="num"/>
        </w:tabs>
        <w:ind w:hanging="360" w:left="5967"/>
      </w:pPr>
      <w:rPr>
        <w:rFonts w:ascii="Courier New" w:cs="Courier New" w:hAnsi="Courier New" w:hint="default"/>
      </w:rPr>
    </w:lvl>
    <w:lvl w:ilvl="8" w:tentative="1" w:tplc="040C0005">
      <w:start w:val="1"/>
      <w:numFmt w:val="bullet"/>
      <w:lvlText w:val=""/>
      <w:lvlJc w:val="left"/>
      <w:pPr>
        <w:tabs>
          <w:tab w:pos="6687" w:val="num"/>
        </w:tabs>
        <w:ind w:hanging="360" w:left="6687"/>
      </w:pPr>
      <w:rPr>
        <w:rFonts w:ascii="Wingdings" w:hAnsi="Wingdings" w:hint="default"/>
      </w:rPr>
    </w:lvl>
  </w:abstractNum>
  <w:abstractNum w15:restartNumberingAfterBreak="0" w:abstractNumId="16">
    <w:nsid w:val="539D005D"/>
    <w:multiLevelType w:val="hybridMultilevel"/>
    <w:tmpl w:val="43487FB0"/>
    <w:lvl w:ilvl="0" w:tplc="8E446E88">
      <w:start w:val="37"/>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F8E2298"/>
    <w:multiLevelType w:val="hybridMultilevel"/>
    <w:tmpl w:val="46F6D776"/>
    <w:lvl w:ilvl="0" w:tplc="4C9458AC">
      <w:start w:val="1"/>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70BA6997"/>
    <w:multiLevelType w:val="hybridMultilevel"/>
    <w:tmpl w:val="051E8A3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7AB42815"/>
    <w:multiLevelType w:val="hybridMultilevel"/>
    <w:tmpl w:val="C03A0B88"/>
    <w:lvl w:ilvl="0" w:tplc="040C000B">
      <w:start w:val="1"/>
      <w:numFmt w:val="bullet"/>
      <w:lvlText w:val=""/>
      <w:lvlJc w:val="left"/>
      <w:pPr>
        <w:tabs>
          <w:tab w:pos="720" w:val="num"/>
        </w:tabs>
        <w:ind w:hanging="360" w:left="720"/>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num w:numId="1">
    <w:abstractNumId w:val="10"/>
  </w:num>
  <w:num w:numId="2">
    <w:abstractNumId w:val="3"/>
  </w:num>
  <w:num w:numId="3">
    <w:abstractNumId w:val="12"/>
  </w:num>
  <w:num w:numId="4">
    <w:abstractNumId w:val="1"/>
  </w:num>
  <w:num w:numId="5">
    <w:abstractNumId w:val="19"/>
  </w:num>
  <w:num w:numId="6">
    <w:abstractNumId w:val="6"/>
  </w:num>
  <w:num w:numId="7">
    <w:abstractNumId w:val="17"/>
  </w:num>
  <w:num w:numId="8">
    <w:abstractNumId w:val="15"/>
  </w:num>
  <w:num w:numId="9">
    <w:abstractNumId w:val="13"/>
  </w:num>
  <w:num w:numId="10">
    <w:abstractNumId w:val="9"/>
  </w:num>
  <w:num w:numId="11">
    <w:abstractNumId w:val="2"/>
  </w:num>
  <w:num w:numId="12">
    <w:abstractNumId w:val="16"/>
  </w:num>
  <w:num w:numId="13">
    <w:abstractNumId w:val="4"/>
  </w:num>
  <w:num w:numId="14">
    <w:abstractNumId w:val="5"/>
  </w:num>
  <w:num w:numId="15">
    <w:abstractNumId w:val="18"/>
  </w:num>
  <w:num w:numId="16">
    <w:abstractNumId w:val="0"/>
  </w:num>
  <w:num w:numId="17">
    <w:abstractNumId w:val="14"/>
  </w:num>
  <w:num w:numId="18">
    <w:abstractNumId w:val="8"/>
  </w:num>
  <w:num w:numId="19">
    <w:abstractNumId w:val="7"/>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TTIER, Anais">
    <w15:presenceInfo w15:providerId="AD" w15:userId="S::anais.battier@transdev.fr::7a24728f-7362-448a-bea7-7ef2562b291e"/>
  </w15:person>
</w15:people>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embedSystemFont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ABA"/>
    <w:rsid w:val="00003C03"/>
    <w:rsid w:val="000040E7"/>
    <w:rsid w:val="00023D18"/>
    <w:rsid w:val="00023E7A"/>
    <w:rsid w:val="00025088"/>
    <w:rsid w:val="0002767C"/>
    <w:rsid w:val="00031636"/>
    <w:rsid w:val="00033EEB"/>
    <w:rsid w:val="000359E6"/>
    <w:rsid w:val="000361DA"/>
    <w:rsid w:val="00037329"/>
    <w:rsid w:val="000415D7"/>
    <w:rsid w:val="0005581A"/>
    <w:rsid w:val="00057948"/>
    <w:rsid w:val="00067410"/>
    <w:rsid w:val="00076697"/>
    <w:rsid w:val="000823A3"/>
    <w:rsid w:val="000847EB"/>
    <w:rsid w:val="0008574F"/>
    <w:rsid w:val="00086A11"/>
    <w:rsid w:val="000B11D0"/>
    <w:rsid w:val="000B3C3E"/>
    <w:rsid w:val="000C30F8"/>
    <w:rsid w:val="000C5A09"/>
    <w:rsid w:val="000E20A6"/>
    <w:rsid w:val="000F1320"/>
    <w:rsid w:val="000F5305"/>
    <w:rsid w:val="000F6372"/>
    <w:rsid w:val="00101A14"/>
    <w:rsid w:val="001058A6"/>
    <w:rsid w:val="00120FF8"/>
    <w:rsid w:val="00123ABD"/>
    <w:rsid w:val="00135218"/>
    <w:rsid w:val="001760F9"/>
    <w:rsid w:val="00176879"/>
    <w:rsid w:val="00177AAA"/>
    <w:rsid w:val="001929C1"/>
    <w:rsid w:val="001A4AB0"/>
    <w:rsid w:val="001B127A"/>
    <w:rsid w:val="001B4B1C"/>
    <w:rsid w:val="001B51BC"/>
    <w:rsid w:val="001C32CE"/>
    <w:rsid w:val="001D13DE"/>
    <w:rsid w:val="001D1451"/>
    <w:rsid w:val="001D52A0"/>
    <w:rsid w:val="001D6FA9"/>
    <w:rsid w:val="001E5BA2"/>
    <w:rsid w:val="001F153B"/>
    <w:rsid w:val="001F71CD"/>
    <w:rsid w:val="00201299"/>
    <w:rsid w:val="002311D2"/>
    <w:rsid w:val="002434A4"/>
    <w:rsid w:val="00247297"/>
    <w:rsid w:val="00247E7E"/>
    <w:rsid w:val="0025532A"/>
    <w:rsid w:val="00263AF3"/>
    <w:rsid w:val="002665B3"/>
    <w:rsid w:val="002672C2"/>
    <w:rsid w:val="0027344F"/>
    <w:rsid w:val="00282512"/>
    <w:rsid w:val="00286891"/>
    <w:rsid w:val="00293467"/>
    <w:rsid w:val="00293AB9"/>
    <w:rsid w:val="002B0530"/>
    <w:rsid w:val="002B321D"/>
    <w:rsid w:val="002B4C4F"/>
    <w:rsid w:val="002B6C14"/>
    <w:rsid w:val="002B71FD"/>
    <w:rsid w:val="002C6999"/>
    <w:rsid w:val="002D7C49"/>
    <w:rsid w:val="002E41C4"/>
    <w:rsid w:val="002E68AB"/>
    <w:rsid w:val="002F2640"/>
    <w:rsid w:val="002F7DFD"/>
    <w:rsid w:val="00306E5B"/>
    <w:rsid w:val="0031098D"/>
    <w:rsid w:val="0031495A"/>
    <w:rsid w:val="00316FD0"/>
    <w:rsid w:val="00320622"/>
    <w:rsid w:val="003242F9"/>
    <w:rsid w:val="00337E75"/>
    <w:rsid w:val="003439A5"/>
    <w:rsid w:val="0035164D"/>
    <w:rsid w:val="00354F54"/>
    <w:rsid w:val="00361AE0"/>
    <w:rsid w:val="0037188B"/>
    <w:rsid w:val="0039385D"/>
    <w:rsid w:val="003B57BD"/>
    <w:rsid w:val="003C359F"/>
    <w:rsid w:val="003C3D1D"/>
    <w:rsid w:val="003C4520"/>
    <w:rsid w:val="003C5323"/>
    <w:rsid w:val="003E563C"/>
    <w:rsid w:val="003F0CC6"/>
    <w:rsid w:val="003F349A"/>
    <w:rsid w:val="00412645"/>
    <w:rsid w:val="004132B0"/>
    <w:rsid w:val="00420196"/>
    <w:rsid w:val="00420D1A"/>
    <w:rsid w:val="00423C4A"/>
    <w:rsid w:val="00436867"/>
    <w:rsid w:val="004435B0"/>
    <w:rsid w:val="0044520E"/>
    <w:rsid w:val="00456677"/>
    <w:rsid w:val="00483ACD"/>
    <w:rsid w:val="00494310"/>
    <w:rsid w:val="004A083A"/>
    <w:rsid w:val="004A62BE"/>
    <w:rsid w:val="004B3B96"/>
    <w:rsid w:val="004D3178"/>
    <w:rsid w:val="004E0D0B"/>
    <w:rsid w:val="004E18A4"/>
    <w:rsid w:val="004E6E70"/>
    <w:rsid w:val="004F526A"/>
    <w:rsid w:val="00500E22"/>
    <w:rsid w:val="00521040"/>
    <w:rsid w:val="005330D6"/>
    <w:rsid w:val="00534FB1"/>
    <w:rsid w:val="00542B4E"/>
    <w:rsid w:val="0054617A"/>
    <w:rsid w:val="00553EF3"/>
    <w:rsid w:val="00563F2D"/>
    <w:rsid w:val="00564C90"/>
    <w:rsid w:val="005727D0"/>
    <w:rsid w:val="005859F2"/>
    <w:rsid w:val="0058632F"/>
    <w:rsid w:val="0058743E"/>
    <w:rsid w:val="00590923"/>
    <w:rsid w:val="00593FD8"/>
    <w:rsid w:val="00597F98"/>
    <w:rsid w:val="005A0EB9"/>
    <w:rsid w:val="005B1651"/>
    <w:rsid w:val="005C7388"/>
    <w:rsid w:val="005D1EAB"/>
    <w:rsid w:val="005D375F"/>
    <w:rsid w:val="005D706E"/>
    <w:rsid w:val="005E2D5F"/>
    <w:rsid w:val="005E37AF"/>
    <w:rsid w:val="005E652E"/>
    <w:rsid w:val="005E75C9"/>
    <w:rsid w:val="005E78B6"/>
    <w:rsid w:val="00606E19"/>
    <w:rsid w:val="00622945"/>
    <w:rsid w:val="00630FC5"/>
    <w:rsid w:val="0063334B"/>
    <w:rsid w:val="006346D6"/>
    <w:rsid w:val="00636B28"/>
    <w:rsid w:val="00643B02"/>
    <w:rsid w:val="006475E1"/>
    <w:rsid w:val="00654A0B"/>
    <w:rsid w:val="00664528"/>
    <w:rsid w:val="00665E84"/>
    <w:rsid w:val="006666B9"/>
    <w:rsid w:val="00667BF2"/>
    <w:rsid w:val="00686C42"/>
    <w:rsid w:val="00686C96"/>
    <w:rsid w:val="0069513B"/>
    <w:rsid w:val="00697A63"/>
    <w:rsid w:val="006A07C0"/>
    <w:rsid w:val="006A2982"/>
    <w:rsid w:val="006A7D6B"/>
    <w:rsid w:val="006B1C51"/>
    <w:rsid w:val="006B27F0"/>
    <w:rsid w:val="006B3038"/>
    <w:rsid w:val="006C741B"/>
    <w:rsid w:val="006F15E6"/>
    <w:rsid w:val="006F1884"/>
    <w:rsid w:val="006F18A1"/>
    <w:rsid w:val="00707F64"/>
    <w:rsid w:val="007143A2"/>
    <w:rsid w:val="0072706F"/>
    <w:rsid w:val="00735190"/>
    <w:rsid w:val="00740578"/>
    <w:rsid w:val="007501BC"/>
    <w:rsid w:val="007513E4"/>
    <w:rsid w:val="00756087"/>
    <w:rsid w:val="00760F16"/>
    <w:rsid w:val="007636D3"/>
    <w:rsid w:val="00764493"/>
    <w:rsid w:val="00771B55"/>
    <w:rsid w:val="007728E1"/>
    <w:rsid w:val="00774D3F"/>
    <w:rsid w:val="007931B7"/>
    <w:rsid w:val="00793EAA"/>
    <w:rsid w:val="007A03E7"/>
    <w:rsid w:val="007A58CE"/>
    <w:rsid w:val="007C06C3"/>
    <w:rsid w:val="007C0F8D"/>
    <w:rsid w:val="007C480E"/>
    <w:rsid w:val="007C6D8F"/>
    <w:rsid w:val="007E13A8"/>
    <w:rsid w:val="007F245A"/>
    <w:rsid w:val="008036D4"/>
    <w:rsid w:val="00810505"/>
    <w:rsid w:val="00810CE5"/>
    <w:rsid w:val="00833BE8"/>
    <w:rsid w:val="008403E9"/>
    <w:rsid w:val="00846D7C"/>
    <w:rsid w:val="0085139B"/>
    <w:rsid w:val="00864FF2"/>
    <w:rsid w:val="00866148"/>
    <w:rsid w:val="00876249"/>
    <w:rsid w:val="0088656F"/>
    <w:rsid w:val="00886F65"/>
    <w:rsid w:val="008A10BF"/>
    <w:rsid w:val="008B36E1"/>
    <w:rsid w:val="008C33B5"/>
    <w:rsid w:val="008C35E9"/>
    <w:rsid w:val="008C370B"/>
    <w:rsid w:val="008D531C"/>
    <w:rsid w:val="008E1ABA"/>
    <w:rsid w:val="008E477B"/>
    <w:rsid w:val="008F05B5"/>
    <w:rsid w:val="008F531E"/>
    <w:rsid w:val="008F7827"/>
    <w:rsid w:val="009016CA"/>
    <w:rsid w:val="0090430C"/>
    <w:rsid w:val="00907CC8"/>
    <w:rsid w:val="009210BA"/>
    <w:rsid w:val="00925C25"/>
    <w:rsid w:val="0095058F"/>
    <w:rsid w:val="00953931"/>
    <w:rsid w:val="00953E1E"/>
    <w:rsid w:val="00977A16"/>
    <w:rsid w:val="00980322"/>
    <w:rsid w:val="00992AAB"/>
    <w:rsid w:val="009A03C6"/>
    <w:rsid w:val="009A4F31"/>
    <w:rsid w:val="009A5136"/>
    <w:rsid w:val="009B0D4E"/>
    <w:rsid w:val="009B1224"/>
    <w:rsid w:val="009B2FEA"/>
    <w:rsid w:val="009C3FA1"/>
    <w:rsid w:val="009C587E"/>
    <w:rsid w:val="009D6E3A"/>
    <w:rsid w:val="009E1680"/>
    <w:rsid w:val="009F1895"/>
    <w:rsid w:val="009F444A"/>
    <w:rsid w:val="00A02822"/>
    <w:rsid w:val="00A061CE"/>
    <w:rsid w:val="00A06997"/>
    <w:rsid w:val="00A122F0"/>
    <w:rsid w:val="00A14CAF"/>
    <w:rsid w:val="00A24FDD"/>
    <w:rsid w:val="00A3194D"/>
    <w:rsid w:val="00A3313B"/>
    <w:rsid w:val="00A53951"/>
    <w:rsid w:val="00A6509C"/>
    <w:rsid w:val="00A66152"/>
    <w:rsid w:val="00A708F6"/>
    <w:rsid w:val="00A73C00"/>
    <w:rsid w:val="00A802E0"/>
    <w:rsid w:val="00A80FDE"/>
    <w:rsid w:val="00A82C24"/>
    <w:rsid w:val="00A85197"/>
    <w:rsid w:val="00A86A39"/>
    <w:rsid w:val="00A96BA7"/>
    <w:rsid w:val="00AA15A5"/>
    <w:rsid w:val="00AA5E0E"/>
    <w:rsid w:val="00AA7D00"/>
    <w:rsid w:val="00AB05E5"/>
    <w:rsid w:val="00AC3D25"/>
    <w:rsid w:val="00AE2EA5"/>
    <w:rsid w:val="00AE7CAF"/>
    <w:rsid w:val="00B16C94"/>
    <w:rsid w:val="00B172AE"/>
    <w:rsid w:val="00B24A67"/>
    <w:rsid w:val="00B368AA"/>
    <w:rsid w:val="00B47AC8"/>
    <w:rsid w:val="00B50CBC"/>
    <w:rsid w:val="00B65FBE"/>
    <w:rsid w:val="00B77577"/>
    <w:rsid w:val="00B91446"/>
    <w:rsid w:val="00B94655"/>
    <w:rsid w:val="00B97ED4"/>
    <w:rsid w:val="00BC3923"/>
    <w:rsid w:val="00BD3FED"/>
    <w:rsid w:val="00BE2B8F"/>
    <w:rsid w:val="00BE59AA"/>
    <w:rsid w:val="00BE6E8C"/>
    <w:rsid w:val="00BF4006"/>
    <w:rsid w:val="00C02961"/>
    <w:rsid w:val="00C03CBD"/>
    <w:rsid w:val="00C10A3C"/>
    <w:rsid w:val="00C10DCB"/>
    <w:rsid w:val="00C11C5B"/>
    <w:rsid w:val="00C134A3"/>
    <w:rsid w:val="00C16811"/>
    <w:rsid w:val="00C330A5"/>
    <w:rsid w:val="00C4099F"/>
    <w:rsid w:val="00C44693"/>
    <w:rsid w:val="00C44E32"/>
    <w:rsid w:val="00C51426"/>
    <w:rsid w:val="00C52A3A"/>
    <w:rsid w:val="00C6633C"/>
    <w:rsid w:val="00C81D84"/>
    <w:rsid w:val="00C84637"/>
    <w:rsid w:val="00C92862"/>
    <w:rsid w:val="00CB5006"/>
    <w:rsid w:val="00CC65AE"/>
    <w:rsid w:val="00CE7E4A"/>
    <w:rsid w:val="00D07AFD"/>
    <w:rsid w:val="00D1375C"/>
    <w:rsid w:val="00D15FBE"/>
    <w:rsid w:val="00D1726C"/>
    <w:rsid w:val="00D1789B"/>
    <w:rsid w:val="00D2504A"/>
    <w:rsid w:val="00D34235"/>
    <w:rsid w:val="00D37631"/>
    <w:rsid w:val="00D5216F"/>
    <w:rsid w:val="00D57ACD"/>
    <w:rsid w:val="00D6047C"/>
    <w:rsid w:val="00D625DA"/>
    <w:rsid w:val="00D70D40"/>
    <w:rsid w:val="00D72236"/>
    <w:rsid w:val="00D7619F"/>
    <w:rsid w:val="00D85AF1"/>
    <w:rsid w:val="00DA0E9F"/>
    <w:rsid w:val="00DA1BFA"/>
    <w:rsid w:val="00DC6F3A"/>
    <w:rsid w:val="00DD4847"/>
    <w:rsid w:val="00DD65C6"/>
    <w:rsid w:val="00DD6DC0"/>
    <w:rsid w:val="00DE2ED2"/>
    <w:rsid w:val="00DE3890"/>
    <w:rsid w:val="00DE47A8"/>
    <w:rsid w:val="00DE70E8"/>
    <w:rsid w:val="00DF2D8E"/>
    <w:rsid w:val="00E14C04"/>
    <w:rsid w:val="00E22EC6"/>
    <w:rsid w:val="00E26080"/>
    <w:rsid w:val="00E33BE5"/>
    <w:rsid w:val="00E4006D"/>
    <w:rsid w:val="00E47F33"/>
    <w:rsid w:val="00E53592"/>
    <w:rsid w:val="00E567D8"/>
    <w:rsid w:val="00E61C0F"/>
    <w:rsid w:val="00E621C6"/>
    <w:rsid w:val="00E655C4"/>
    <w:rsid w:val="00E75E58"/>
    <w:rsid w:val="00E85AC4"/>
    <w:rsid w:val="00E863E5"/>
    <w:rsid w:val="00E873BB"/>
    <w:rsid w:val="00EA1687"/>
    <w:rsid w:val="00EA1697"/>
    <w:rsid w:val="00EA2D8D"/>
    <w:rsid w:val="00EB451A"/>
    <w:rsid w:val="00EB586C"/>
    <w:rsid w:val="00EC07B9"/>
    <w:rsid w:val="00EC0AC6"/>
    <w:rsid w:val="00ED29D5"/>
    <w:rsid w:val="00EF0C00"/>
    <w:rsid w:val="00EF1C03"/>
    <w:rsid w:val="00EF349B"/>
    <w:rsid w:val="00F10928"/>
    <w:rsid w:val="00F17419"/>
    <w:rsid w:val="00F21A50"/>
    <w:rsid w:val="00F25890"/>
    <w:rsid w:val="00F25FEA"/>
    <w:rsid w:val="00F260A6"/>
    <w:rsid w:val="00F3149C"/>
    <w:rsid w:val="00F333E0"/>
    <w:rsid w:val="00F430A5"/>
    <w:rsid w:val="00F53349"/>
    <w:rsid w:val="00F665BF"/>
    <w:rsid w:val="00F743B9"/>
    <w:rsid w:val="00F82E88"/>
    <w:rsid w:val="00F90095"/>
    <w:rsid w:val="00F90258"/>
    <w:rsid w:val="00FA3FD8"/>
    <w:rsid w:val="00FA5B98"/>
    <w:rsid w:val="00FB1AE5"/>
    <w:rsid w:val="00FD2196"/>
    <w:rsid w:val="00FD3037"/>
    <w:rsid w:val="00FD40E8"/>
    <w:rsid w:val="00FE17E7"/>
    <w:rsid w:val="00FF5EC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1" v:ext="edit"/>
    </o:shapelayout>
  </w:shapeDefaults>
  <w:decimalSymbol w:val=","/>
  <w:listSeparator w:val=";"/>
  <w14:docId w14:val="6DC7021C"/>
  <w15:docId w15:val="{DEA7C381-9182-4810-96B5-78439BB8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lang w:bidi="ar-SA" w:eastAsia="fr-FR" w:val="fr-FR"/>
      </w:rPr>
    </w:rPrDefault>
    <w:pPrDefault/>
  </w:docDefaults>
  <w:latentStyles w:count="377"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DC6F3A"/>
  </w:style>
  <w:style w:styleId="Titre1" w:type="paragraph">
    <w:name w:val="heading 1"/>
    <w:basedOn w:val="Normal"/>
    <w:next w:val="Normal"/>
    <w:qFormat/>
    <w:pPr>
      <w:keepNext/>
      <w:outlineLvl w:val="0"/>
    </w:pPr>
    <w:rPr>
      <w:sz w:val="24"/>
    </w:rPr>
  </w:style>
  <w:style w:styleId="Titre2" w:type="paragraph">
    <w:name w:val="heading 2"/>
    <w:basedOn w:val="Normal"/>
    <w:next w:val="Normal"/>
    <w:qFormat/>
    <w:pPr>
      <w:keepNext/>
      <w:tabs>
        <w:tab w:pos="4678" w:val="left"/>
      </w:tabs>
      <w:outlineLvl w:val="1"/>
    </w:pPr>
    <w:rPr>
      <w:b/>
      <w:sz w:val="24"/>
    </w:rPr>
  </w:style>
  <w:style w:styleId="Titre3" w:type="paragraph">
    <w:name w:val="heading 3"/>
    <w:basedOn w:val="Normal"/>
    <w:next w:val="Normal"/>
    <w:qFormat/>
    <w:pPr>
      <w:keepNext/>
      <w:outlineLvl w:val="2"/>
    </w:pPr>
    <w:rPr>
      <w:rFonts w:ascii="Bookman Old Style" w:hAnsi="Bookman Old Style"/>
      <w:b/>
      <w:i/>
      <w:sz w:val="24"/>
      <w:u w:val="single"/>
    </w:rPr>
  </w:style>
  <w:style w:styleId="Titre4" w:type="paragraph">
    <w:name w:val="heading 4"/>
    <w:basedOn w:val="Normal"/>
    <w:next w:val="Normal"/>
    <w:qFormat/>
    <w:pPr>
      <w:keepNext/>
      <w:outlineLvl w:val="3"/>
    </w:pPr>
    <w:rPr>
      <w:rFonts w:ascii="Bookman Old Style" w:hAnsi="Bookman Old Style"/>
      <w:i/>
      <w:sz w:val="22"/>
    </w:rPr>
  </w:style>
  <w:style w:styleId="Titre5" w:type="paragraph">
    <w:name w:val="heading 5"/>
    <w:basedOn w:val="Normal"/>
    <w:next w:val="Normal"/>
    <w:qFormat/>
    <w:pPr>
      <w:keepNext/>
      <w:tabs>
        <w:tab w:pos="4678" w:val="left"/>
      </w:tabs>
      <w:outlineLvl w:val="4"/>
    </w:pPr>
    <w:rPr>
      <w:rFonts w:ascii="Bookman Old Style" w:hAnsi="Bookman Old Style"/>
      <w:i/>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88656F"/>
    <w:rPr>
      <w:rFonts w:ascii="Tahoma" w:cs="Tahoma" w:hAnsi="Tahoma"/>
      <w:sz w:val="16"/>
      <w:szCs w:val="16"/>
    </w:rPr>
  </w:style>
  <w:style w:styleId="En-tte" w:type="paragraph">
    <w:name w:val="header"/>
    <w:basedOn w:val="Normal"/>
    <w:rsid w:val="009F444A"/>
    <w:pPr>
      <w:tabs>
        <w:tab w:pos="4536" w:val="center"/>
        <w:tab w:pos="9072" w:val="right"/>
      </w:tabs>
    </w:pPr>
  </w:style>
  <w:style w:styleId="Pieddepage" w:type="paragraph">
    <w:name w:val="footer"/>
    <w:basedOn w:val="Normal"/>
    <w:rsid w:val="009F444A"/>
    <w:pPr>
      <w:tabs>
        <w:tab w:pos="4536" w:val="center"/>
        <w:tab w:pos="9072" w:val="right"/>
      </w:tabs>
    </w:pPr>
  </w:style>
  <w:style w:styleId="Grilledutableau" w:type="table">
    <w:name w:val="Table Grid"/>
    <w:basedOn w:val="TableauNormal"/>
    <w:rsid w:val="00553EF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rpsdetexte" w:type="paragraph">
    <w:name w:val="Body Text"/>
    <w:basedOn w:val="Normal"/>
    <w:link w:val="CorpsdetexteCar"/>
    <w:unhideWhenUsed/>
    <w:rsid w:val="008E1ABA"/>
    <w:pPr>
      <w:suppressAutoHyphens/>
      <w:spacing w:after="120"/>
    </w:pPr>
    <w:rPr>
      <w:lang w:eastAsia="ar-SA"/>
    </w:rPr>
  </w:style>
  <w:style w:customStyle="1" w:styleId="CorpsdetexteCar" w:type="character">
    <w:name w:val="Corps de texte Car"/>
    <w:basedOn w:val="Policepardfaut"/>
    <w:link w:val="Corpsdetexte"/>
    <w:rsid w:val="008E1ABA"/>
    <w:rPr>
      <w:lang w:eastAsia="ar-SA"/>
    </w:rPr>
  </w:style>
  <w:style w:styleId="Paragraphedeliste" w:type="paragraph">
    <w:name w:val="List Paragraph"/>
    <w:basedOn w:val="Normal"/>
    <w:uiPriority w:val="34"/>
    <w:qFormat/>
    <w:rsid w:val="009A4F31"/>
    <w:pPr>
      <w:ind w:left="720"/>
      <w:contextualSpacing/>
    </w:pPr>
  </w:style>
  <w:style w:customStyle="1" w:styleId="Grilledutableau1" w:type="table">
    <w:name w:val="Grille du tableau1"/>
    <w:basedOn w:val="TableauNormal"/>
    <w:next w:val="Grilledutableau"/>
    <w:uiPriority w:val="59"/>
    <w:rsid w:val="00420D1A"/>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uiPriority w:val="99"/>
    <w:unhideWhenUsed/>
    <w:rsid w:val="002D7C49"/>
    <w:rPr>
      <w:sz w:val="16"/>
      <w:szCs w:val="16"/>
    </w:rPr>
  </w:style>
  <w:style w:styleId="Commentaire" w:type="paragraph">
    <w:name w:val="annotation text"/>
    <w:basedOn w:val="Normal"/>
    <w:link w:val="CommentaireCar"/>
    <w:uiPriority w:val="99"/>
    <w:unhideWhenUsed/>
    <w:rsid w:val="002D7C49"/>
    <w:pPr>
      <w:spacing w:after="200"/>
    </w:pPr>
    <w:rPr>
      <w:rFonts w:asciiTheme="minorHAnsi" w:cstheme="minorBidi" w:eastAsiaTheme="minorHAnsi" w:hAnsiTheme="minorHAnsi"/>
      <w:lang w:eastAsia="en-US"/>
    </w:rPr>
  </w:style>
  <w:style w:customStyle="1" w:styleId="CommentaireCar" w:type="character">
    <w:name w:val="Commentaire Car"/>
    <w:basedOn w:val="Policepardfaut"/>
    <w:link w:val="Commentaire"/>
    <w:uiPriority w:val="99"/>
    <w:rsid w:val="002D7C49"/>
    <w:rPr>
      <w:rFonts w:asciiTheme="minorHAnsi" w:cstheme="minorBidi" w:eastAsiaTheme="minorHAnsi" w:hAnsiTheme="minorHAnsi"/>
      <w:lang w:eastAsia="en-US"/>
    </w:rPr>
  </w:style>
  <w:style w:styleId="Lienhypertexte" w:type="character">
    <w:name w:val="Hyperlink"/>
    <w:basedOn w:val="Policepardfaut"/>
    <w:rsid w:val="002D7C49"/>
    <w:rPr>
      <w:color w:themeColor="hyperlink"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7505">
      <w:bodyDiv w:val="1"/>
      <w:marLeft w:val="0"/>
      <w:marRight w:val="0"/>
      <w:marTop w:val="0"/>
      <w:marBottom w:val="0"/>
      <w:divBdr>
        <w:top w:val="none" w:sz="0" w:space="0" w:color="auto"/>
        <w:left w:val="none" w:sz="0" w:space="0" w:color="auto"/>
        <w:bottom w:val="none" w:sz="0" w:space="0" w:color="auto"/>
        <w:right w:val="none" w:sz="0" w:space="0" w:color="auto"/>
      </w:divBdr>
    </w:div>
    <w:div w:id="133025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people.xml" Type="http://schemas.microsoft.com/office/2011/relationships/peop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legifrance.gouv.fr/affichCodeArticle.do?cidTexte=LEGITEXT000006072050&amp;idArticle=LEGIARTI000021340649&amp;dateTexte=&amp;categorieLien=cid" TargetMode="External" Type="http://schemas.openxmlformats.org/officeDocument/2006/relationships/hyperlink"/><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5FC0C-2535-4E0E-BEA1-F7844E71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1561</Words>
  <Characters>8986</Characters>
  <Application>Microsoft Office Word</Application>
  <DocSecurity>0</DocSecurity>
  <Lines>74</Lines>
  <Paragraphs>21</Paragraphs>
  <ScaleCrop>false</ScaleCrop>
  <HeadingPairs>
    <vt:vector baseType="variant" size="2">
      <vt:variant>
        <vt:lpstr>Titre</vt:lpstr>
      </vt:variant>
      <vt:variant>
        <vt:i4>1</vt:i4>
      </vt:variant>
    </vt:vector>
  </HeadingPairs>
  <TitlesOfParts>
    <vt:vector baseType="lpstr" size="1">
      <vt:lpstr>INSTITUT de L’ENVIRONNEMENT URBAIN</vt:lpstr>
    </vt:vector>
  </TitlesOfParts>
  <Company>SUDCARS CGEA</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2022-03-23T20:51:00Z</dcterms:created>
  <cp:lastPrinted>2019-05-21T06:05:00Z</cp:lastPrinted>
  <dcterms:modified xsi:type="dcterms:W3CDTF">2022-04-08T08:04:00Z</dcterms:modified>
  <cp:revision>3</cp:revision>
  <dc:title>INSTITUT de L’ENVIRONNEMENT URBAIN</dc:title>
</cp:coreProperties>
</file>