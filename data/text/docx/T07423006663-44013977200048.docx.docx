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20297D" w:rsidR="00430024" w:rsidRDefault="00430024">
      <w:pPr>
        <w:tabs>
          <w:tab w:pos="2934" w:val="left"/>
        </w:tabs>
        <w:rPr>
          <w:rFonts w:eastAsiaTheme="minorHAnsi"/>
          <w:b/>
          <w:szCs w:val="22"/>
          <w:lang w:val="en-GB"/>
        </w:rPr>
      </w:pPr>
    </w:p>
    <w:p w:rsidDel="00C81925" w:rsidP="003E37BE" w:rsidR="003E37BE" w:rsidRDefault="003E37BE">
      <w:pPr>
        <w:pBdr>
          <w:top w:color="auto" w:space="1" w:sz="4" w:val="single"/>
          <w:left w:color="auto" w:space="4" w:sz="4" w:val="single"/>
          <w:bottom w:color="auto" w:space="1" w:sz="4" w:val="single"/>
          <w:right w:color="auto" w:space="4" w:sz="4" w:val="single"/>
        </w:pBdr>
        <w:spacing w:before="120"/>
        <w:jc w:val="center"/>
        <w:rPr>
          <w:del w:author="RAPHAELE SIMON" w:date="2023-02-13T11:09:00Z" w:id="0"/>
          <w:rFonts w:ascii="Segoe UI" w:cs="Segoe UI" w:hAnsi="Segoe UI"/>
          <w:b/>
          <w:sz w:val="20"/>
          <w:szCs w:val="20"/>
          <w:lang w:eastAsia="fr-FR"/>
        </w:rPr>
      </w:pPr>
      <w:r>
        <w:rPr>
          <w:rFonts w:ascii="Segoe UI" w:cs="Segoe UI" w:hAnsi="Segoe UI"/>
          <w:b/>
          <w:sz w:val="20"/>
          <w:szCs w:val="20"/>
        </w:rPr>
        <w:t>ACCORD D’ENTREPRISE RELATIF A LA NEGOCIATION ANNUELLE OBLIGATOIRE POUR L’ANNEE 202</w:t>
      </w:r>
      <w:r w:rsidR="00B115FC">
        <w:rPr>
          <w:rFonts w:ascii="Segoe UI" w:cs="Segoe UI" w:hAnsi="Segoe UI"/>
          <w:b/>
          <w:sz w:val="20"/>
          <w:szCs w:val="20"/>
        </w:rPr>
        <w:t>3</w:t>
      </w:r>
      <w:r>
        <w:rPr>
          <w:rFonts w:ascii="Segoe UI" w:cs="Segoe UI" w:hAnsi="Segoe UI"/>
          <w:b/>
          <w:sz w:val="20"/>
          <w:szCs w:val="20"/>
        </w:rPr>
        <w:t xml:space="preserve"> SUR LES SALAIRES, LE TEMPS DE TRAVAIL, LA REPARTITION DE LA VALEUR AJOUTEE</w:t>
      </w:r>
    </w:p>
    <w:p w:rsidP="003E37BE" w:rsidR="003E37BE" w:rsidRDefault="003E37BE">
      <w:pPr>
        <w:pBdr>
          <w:top w:color="auto" w:space="1" w:sz="4" w:val="single"/>
          <w:left w:color="auto" w:space="4" w:sz="4" w:val="single"/>
          <w:bottom w:color="auto" w:space="1" w:sz="4" w:val="single"/>
          <w:right w:color="auto" w:space="4" w:sz="4" w:val="single"/>
        </w:pBdr>
        <w:spacing w:before="120"/>
        <w:jc w:val="center"/>
        <w:rPr>
          <w:rFonts w:ascii="Segoe UI" w:cs="Segoe UI" w:hAnsi="Segoe UI"/>
          <w:b/>
          <w:sz w:val="20"/>
          <w:szCs w:val="20"/>
        </w:rPr>
      </w:pPr>
    </w:p>
    <w:p w:rsidP="003E37BE" w:rsidR="003E37BE" w:rsidRDefault="003E37BE">
      <w:pPr>
        <w:spacing w:before="120"/>
        <w:jc w:val="center"/>
        <w:rPr>
          <w:rFonts w:ascii="Segoe UI" w:cs="Segoe UI" w:hAnsi="Segoe UI"/>
          <w:sz w:val="20"/>
          <w:szCs w:val="20"/>
        </w:rPr>
      </w:pPr>
    </w:p>
    <w:p w:rsidP="003E37BE" w:rsidR="003E37BE" w:rsidRDefault="003E37BE">
      <w:pPr>
        <w:spacing w:before="120"/>
        <w:jc w:val="both"/>
        <w:rPr>
          <w:rFonts w:ascii="Segoe UI" w:cs="Segoe UI" w:hAnsi="Segoe UI"/>
          <w:b/>
          <w:sz w:val="20"/>
          <w:szCs w:val="20"/>
        </w:rPr>
      </w:pPr>
      <w:r>
        <w:rPr>
          <w:rFonts w:ascii="Segoe UI" w:cs="Segoe UI" w:hAnsi="Segoe UI"/>
          <w:b/>
          <w:sz w:val="20"/>
          <w:szCs w:val="20"/>
        </w:rPr>
        <w:t>ENTRE :</w:t>
      </w:r>
    </w:p>
    <w:p w:rsidP="003E37BE" w:rsidR="003E37BE" w:rsidRDefault="003E37BE">
      <w:pPr>
        <w:spacing w:before="120"/>
        <w:jc w:val="both"/>
        <w:rPr>
          <w:rFonts w:ascii="Segoe UI" w:cs="Segoe UI" w:hAnsi="Segoe UI"/>
          <w:sz w:val="20"/>
          <w:szCs w:val="20"/>
        </w:rPr>
      </w:pPr>
    </w:p>
    <w:p w:rsidP="003E37BE" w:rsidR="003E37BE" w:rsidRDefault="003E37BE">
      <w:pPr>
        <w:keepNext/>
        <w:keepLines/>
        <w:suppressLineNumbers/>
        <w:suppressAutoHyphens/>
        <w:spacing w:before="120"/>
        <w:jc w:val="both"/>
        <w:outlineLvl w:val="0"/>
        <w:rPr>
          <w:rFonts w:ascii="Segoe UI" w:cs="Segoe UI" w:hAnsi="Segoe UI"/>
          <w:bCs/>
          <w:sz w:val="20"/>
          <w:szCs w:val="20"/>
        </w:rPr>
      </w:pPr>
      <w:r>
        <w:rPr>
          <w:rFonts w:ascii="Segoe UI" w:cs="Segoe UI" w:hAnsi="Segoe UI"/>
          <w:b/>
          <w:sz w:val="20"/>
          <w:szCs w:val="20"/>
        </w:rPr>
        <w:t xml:space="preserve">La </w:t>
      </w:r>
      <w:r>
        <w:rPr>
          <w:rFonts w:ascii="Segoe UI" w:cs="Segoe UI" w:hAnsi="Segoe UI"/>
          <w:b/>
          <w:bCs/>
          <w:sz w:val="20"/>
          <w:szCs w:val="20"/>
        </w:rPr>
        <w:t>Société </w:t>
      </w:r>
      <w:r>
        <w:rPr>
          <w:rFonts w:ascii="Segoe UI" w:cs="Segoe UI" w:hAnsi="Segoe UI"/>
          <w:bCs/>
          <w:sz w:val="20"/>
          <w:szCs w:val="20"/>
        </w:rPr>
        <w:t>: LABORATOIRES GALDERMA SAS – RCS 440 139 772 – dont le siège social est situé Zone Industrielle Montdésir – 74540 ALBY SUR CHERAN, représentée par, Responsable Ressources Humaines.</w:t>
      </w:r>
    </w:p>
    <w:p w:rsidP="003E37BE" w:rsidR="003E37BE" w:rsidRDefault="003E37BE">
      <w:pPr>
        <w:keepNext/>
        <w:keepLines/>
        <w:suppressLineNumbers/>
        <w:suppressAutoHyphens/>
        <w:autoSpaceDE w:val="0"/>
        <w:autoSpaceDN w:val="0"/>
        <w:adjustRightInd w:val="0"/>
        <w:spacing w:before="120"/>
        <w:ind w:right="-37"/>
        <w:jc w:val="both"/>
        <w:outlineLvl w:val="0"/>
        <w:rPr>
          <w:rFonts w:ascii="Segoe UI" w:cs="Segoe UI" w:hAnsi="Segoe UI"/>
          <w:b/>
          <w:bCs/>
          <w:caps/>
          <w:sz w:val="20"/>
          <w:szCs w:val="20"/>
        </w:rPr>
      </w:pP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t>d’une part,</w:t>
      </w:r>
    </w:p>
    <w:p w:rsidP="003E37BE" w:rsidR="003E37BE" w:rsidRDefault="003E37BE">
      <w:pPr>
        <w:keepNext/>
        <w:keepLines/>
        <w:suppressLineNumbers/>
        <w:suppressAutoHyphens/>
        <w:autoSpaceDE w:val="0"/>
        <w:autoSpaceDN w:val="0"/>
        <w:adjustRightInd w:val="0"/>
        <w:spacing w:before="120"/>
        <w:ind w:right="-37"/>
        <w:jc w:val="both"/>
        <w:outlineLvl w:val="0"/>
        <w:rPr>
          <w:rFonts w:ascii="Segoe UI" w:cs="Segoe UI" w:hAnsi="Segoe UI"/>
          <w:b/>
          <w:bCs/>
          <w:sz w:val="20"/>
          <w:szCs w:val="20"/>
        </w:rPr>
      </w:pPr>
    </w:p>
    <w:p w:rsidP="003E37BE" w:rsidR="003E37BE" w:rsidRDefault="003E37BE">
      <w:pPr>
        <w:keepNext/>
        <w:keepLines/>
        <w:suppressLineNumbers/>
        <w:suppressAutoHyphens/>
        <w:autoSpaceDE w:val="0"/>
        <w:autoSpaceDN w:val="0"/>
        <w:adjustRightInd w:val="0"/>
        <w:spacing w:before="120"/>
        <w:ind w:right="-37"/>
        <w:jc w:val="both"/>
        <w:outlineLvl w:val="0"/>
        <w:rPr>
          <w:rFonts w:ascii="Segoe UI" w:cs="Segoe UI" w:hAnsi="Segoe UI"/>
          <w:b/>
          <w:bCs/>
          <w:sz w:val="20"/>
          <w:szCs w:val="20"/>
        </w:rPr>
      </w:pPr>
      <w:r>
        <w:rPr>
          <w:rFonts w:ascii="Segoe UI" w:cs="Segoe UI" w:hAnsi="Segoe UI"/>
          <w:b/>
          <w:bCs/>
          <w:sz w:val="20"/>
          <w:szCs w:val="20"/>
        </w:rPr>
        <w:t>ET</w:t>
      </w:r>
    </w:p>
    <w:p w:rsidP="003E37BE" w:rsidR="003E37BE" w:rsidRDefault="003E37BE">
      <w:pPr>
        <w:suppressAutoHyphens/>
        <w:overflowPunct w:val="0"/>
        <w:autoSpaceDE w:val="0"/>
        <w:autoSpaceDN w:val="0"/>
        <w:adjustRightInd w:val="0"/>
        <w:spacing w:before="120"/>
        <w:ind w:right="857"/>
        <w:jc w:val="both"/>
        <w:textAlignment w:val="baseline"/>
        <w:outlineLvl w:val="0"/>
        <w:rPr>
          <w:rFonts w:ascii="Segoe UI" w:cs="Segoe UI" w:hAnsi="Segoe UI"/>
          <w:b/>
          <w:bCs/>
          <w:sz w:val="20"/>
          <w:szCs w:val="20"/>
        </w:rPr>
      </w:pPr>
      <w:r>
        <w:rPr>
          <w:rFonts w:ascii="Segoe UI" w:cs="Segoe UI" w:hAnsi="Segoe UI"/>
          <w:b/>
          <w:bCs/>
          <w:sz w:val="20"/>
          <w:szCs w:val="20"/>
        </w:rPr>
        <w:t>Les Organisations Syndicales :</w:t>
      </w:r>
    </w:p>
    <w:p w:rsidP="003E37BE" w:rsidR="003E37BE" w:rsidRDefault="003E37BE">
      <w:pPr>
        <w:suppressAutoHyphens/>
        <w:overflowPunct w:val="0"/>
        <w:autoSpaceDE w:val="0"/>
        <w:autoSpaceDN w:val="0"/>
        <w:adjustRightInd w:val="0"/>
        <w:spacing w:before="120"/>
        <w:ind w:right="857"/>
        <w:jc w:val="both"/>
        <w:textAlignment w:val="baseline"/>
        <w:outlineLvl w:val="0"/>
        <w:rPr>
          <w:rFonts w:ascii="Segoe UI" w:cs="Segoe UI" w:hAnsi="Segoe UI"/>
          <w:b/>
          <w:bCs/>
          <w:sz w:val="20"/>
          <w:szCs w:val="20"/>
        </w:rPr>
      </w:pPr>
    </w:p>
    <w:p w:rsidP="003E37BE" w:rsidR="003E37BE" w:rsidRDefault="003E37BE">
      <w:pPr>
        <w:suppressAutoHyphens/>
        <w:overflowPunct w:val="0"/>
        <w:autoSpaceDE w:val="0"/>
        <w:autoSpaceDN w:val="0"/>
        <w:adjustRightInd w:val="0"/>
        <w:spacing w:before="120"/>
        <w:ind w:firstLine="708" w:right="857"/>
        <w:jc w:val="both"/>
        <w:textAlignment w:val="baseline"/>
        <w:outlineLvl w:val="0"/>
        <w:rPr>
          <w:rFonts w:ascii="Segoe UI" w:cs="Segoe UI" w:hAnsi="Segoe UI"/>
          <w:bCs/>
          <w:sz w:val="20"/>
          <w:szCs w:val="20"/>
        </w:rPr>
      </w:pPr>
      <w:r>
        <w:rPr>
          <w:rFonts w:ascii="Segoe UI" w:cs="Segoe UI" w:hAnsi="Segoe UI"/>
          <w:b/>
          <w:bCs/>
          <w:sz w:val="20"/>
          <w:szCs w:val="20"/>
        </w:rPr>
        <w:t xml:space="preserve">CFDT, </w:t>
      </w:r>
      <w:r w:rsidR="00F20E37">
        <w:rPr>
          <w:rFonts w:ascii="Segoe UI" w:cs="Segoe UI" w:hAnsi="Segoe UI"/>
          <w:bCs/>
          <w:sz w:val="20"/>
          <w:szCs w:val="20"/>
        </w:rPr>
        <w:t xml:space="preserve">représentée par, </w:t>
      </w:r>
      <w:r>
        <w:rPr>
          <w:rFonts w:ascii="Segoe UI" w:cs="Segoe UI" w:hAnsi="Segoe UI"/>
          <w:bCs/>
          <w:sz w:val="20"/>
          <w:szCs w:val="20"/>
        </w:rPr>
        <w:t>délégué syndical ;</w:t>
      </w:r>
    </w:p>
    <w:p w:rsidP="003E37BE" w:rsidR="003E37BE" w:rsidRDefault="003E37BE">
      <w:pPr>
        <w:suppressAutoHyphens/>
        <w:overflowPunct w:val="0"/>
        <w:autoSpaceDE w:val="0"/>
        <w:autoSpaceDN w:val="0"/>
        <w:adjustRightInd w:val="0"/>
        <w:spacing w:before="120"/>
        <w:ind w:firstLine="708" w:right="857"/>
        <w:jc w:val="both"/>
        <w:textAlignment w:val="baseline"/>
        <w:outlineLvl w:val="0"/>
        <w:rPr>
          <w:rFonts w:ascii="Segoe UI" w:cs="Segoe UI" w:hAnsi="Segoe UI"/>
          <w:bCs/>
          <w:sz w:val="20"/>
          <w:szCs w:val="20"/>
        </w:rPr>
      </w:pPr>
    </w:p>
    <w:p w:rsidP="003E37BE" w:rsidR="003E37BE" w:rsidRDefault="003E37BE">
      <w:pPr>
        <w:suppressAutoHyphens/>
        <w:overflowPunct w:val="0"/>
        <w:autoSpaceDE w:val="0"/>
        <w:autoSpaceDN w:val="0"/>
        <w:adjustRightInd w:val="0"/>
        <w:spacing w:before="120"/>
        <w:ind w:firstLine="708" w:right="857"/>
        <w:jc w:val="both"/>
        <w:textAlignment w:val="baseline"/>
        <w:outlineLvl w:val="0"/>
        <w:rPr>
          <w:rFonts w:ascii="Segoe UI" w:cs="Segoe UI" w:hAnsi="Segoe UI"/>
          <w:bCs/>
          <w:sz w:val="20"/>
          <w:szCs w:val="20"/>
        </w:rPr>
      </w:pPr>
      <w:r>
        <w:rPr>
          <w:rFonts w:ascii="Segoe UI" w:cs="Segoe UI" w:hAnsi="Segoe UI"/>
          <w:b/>
          <w:bCs/>
          <w:sz w:val="20"/>
          <w:szCs w:val="20"/>
        </w:rPr>
        <w:t>CGT,</w:t>
      </w:r>
      <w:r w:rsidR="00F20E37">
        <w:rPr>
          <w:rFonts w:ascii="Segoe UI" w:cs="Segoe UI" w:hAnsi="Segoe UI"/>
          <w:bCs/>
          <w:sz w:val="20"/>
          <w:szCs w:val="20"/>
        </w:rPr>
        <w:t xml:space="preserve"> représentée par, </w:t>
      </w:r>
      <w:r>
        <w:rPr>
          <w:rFonts w:ascii="Segoe UI" w:cs="Segoe UI" w:hAnsi="Segoe UI"/>
          <w:bCs/>
          <w:sz w:val="20"/>
          <w:szCs w:val="20"/>
        </w:rPr>
        <w:t>déléguée syndicale ;</w:t>
      </w:r>
    </w:p>
    <w:p w:rsidP="003E37BE" w:rsidR="003E37BE" w:rsidRDefault="003E37BE">
      <w:pPr>
        <w:suppressAutoHyphens/>
        <w:overflowPunct w:val="0"/>
        <w:autoSpaceDE w:val="0"/>
        <w:autoSpaceDN w:val="0"/>
        <w:adjustRightInd w:val="0"/>
        <w:spacing w:before="120"/>
        <w:ind w:firstLine="708" w:right="857"/>
        <w:jc w:val="both"/>
        <w:textAlignment w:val="baseline"/>
        <w:outlineLvl w:val="0"/>
        <w:rPr>
          <w:rFonts w:ascii="Segoe UI" w:cs="Segoe UI" w:hAnsi="Segoe UI"/>
          <w:bCs/>
          <w:sz w:val="20"/>
          <w:szCs w:val="20"/>
        </w:rPr>
      </w:pPr>
    </w:p>
    <w:p w:rsidP="003E37BE" w:rsidR="003E37BE" w:rsidRDefault="003E37BE">
      <w:pPr>
        <w:keepNext/>
        <w:keepLines/>
        <w:suppressLineNumbers/>
        <w:suppressAutoHyphens/>
        <w:autoSpaceDE w:val="0"/>
        <w:autoSpaceDN w:val="0"/>
        <w:adjustRightInd w:val="0"/>
        <w:spacing w:before="120"/>
        <w:ind w:right="-37"/>
        <w:jc w:val="both"/>
        <w:rPr>
          <w:rFonts w:ascii="Segoe UI" w:cs="Segoe UI" w:hAnsi="Segoe UI"/>
          <w:b/>
          <w:bCs/>
          <w:caps/>
          <w:sz w:val="20"/>
          <w:szCs w:val="20"/>
        </w:rPr>
      </w:pP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r>
      <w:r>
        <w:rPr>
          <w:rFonts w:ascii="Segoe UI" w:cs="Segoe UI" w:hAnsi="Segoe UI"/>
          <w:b/>
          <w:bCs/>
          <w:caps/>
          <w:sz w:val="20"/>
          <w:szCs w:val="20"/>
        </w:rPr>
        <w:tab/>
        <w:t>D’AUTRE PART.</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sz w:val="20"/>
          <w:szCs w:val="20"/>
        </w:rPr>
      </w:pPr>
      <w:r>
        <w:rPr>
          <w:rFonts w:ascii="Segoe UI" w:cs="Segoe UI" w:hAnsi="Segoe UI"/>
          <w:sz w:val="20"/>
          <w:szCs w:val="20"/>
        </w:rPr>
        <w:t>La Société LABORATOIRES GALDERMA a convoqué la CFDT et la CGT, les 2 organisations syndicales représentatives dans l’entreprise dans le cadre de la négociation annuelle pour l’année 202</w:t>
      </w:r>
      <w:r w:rsidR="00B115FC">
        <w:rPr>
          <w:rFonts w:ascii="Segoe UI" w:cs="Segoe UI" w:hAnsi="Segoe UI"/>
          <w:sz w:val="20"/>
          <w:szCs w:val="20"/>
        </w:rPr>
        <w:t>3</w:t>
      </w:r>
      <w:r>
        <w:rPr>
          <w:rFonts w:ascii="Segoe UI" w:cs="Segoe UI" w:hAnsi="Segoe UI"/>
          <w:sz w:val="20"/>
          <w:szCs w:val="20"/>
        </w:rPr>
        <w:t xml:space="preserve"> au titre de la rémunération, du temps de travail et du partage de la valeur ajoutée, conformément à l’article L. 2242-1 et s. du Code du travail.</w:t>
      </w:r>
    </w:p>
    <w:p w:rsidP="003E37BE" w:rsidR="003E37BE" w:rsidRDefault="003E37BE">
      <w:pPr>
        <w:jc w:val="both"/>
        <w:rPr>
          <w:rFonts w:ascii="Segoe UI" w:cs="Segoe UI" w:hAnsi="Segoe UI"/>
          <w:sz w:val="20"/>
          <w:szCs w:val="20"/>
        </w:rPr>
      </w:pPr>
    </w:p>
    <w:p w:rsidP="003E37BE" w:rsidR="003E37BE" w:rsidRDefault="003E37BE">
      <w:pPr>
        <w:jc w:val="both"/>
        <w:rPr>
          <w:rFonts w:ascii="Segoe UI" w:cs="Segoe UI" w:hAnsi="Segoe UI"/>
          <w:color w:val="FF0000"/>
          <w:sz w:val="20"/>
          <w:szCs w:val="20"/>
        </w:rPr>
      </w:pPr>
      <w:r w:rsidRPr="00906313">
        <w:rPr>
          <w:rFonts w:ascii="Segoe UI" w:cs="Segoe UI" w:hAnsi="Segoe UI"/>
          <w:sz w:val="20"/>
          <w:szCs w:val="20"/>
        </w:rPr>
        <w:t xml:space="preserve">Les parties se sont rencontrées afin de discuter des différents sujets de négociation les </w:t>
      </w:r>
      <w:r w:rsidR="00B115FC">
        <w:rPr>
          <w:rFonts w:ascii="Segoe UI" w:cs="Segoe UI" w:hAnsi="Segoe UI"/>
          <w:sz w:val="20"/>
          <w:szCs w:val="20"/>
        </w:rPr>
        <w:t>03, 06 et 10 octobre 2022</w:t>
      </w:r>
      <w:r w:rsidRPr="00906313">
        <w:rPr>
          <w:rFonts w:ascii="Segoe UI" w:cs="Segoe UI" w:hAnsi="Segoe UI"/>
          <w:sz w:val="20"/>
          <w:szCs w:val="20"/>
        </w:rPr>
        <w:t xml:space="preserve"> et ont été engagé</w:t>
      </w:r>
      <w:r w:rsidR="003A5323">
        <w:rPr>
          <w:rFonts w:ascii="Segoe UI" w:cs="Segoe UI" w:hAnsi="Segoe UI"/>
          <w:sz w:val="20"/>
          <w:szCs w:val="20"/>
        </w:rPr>
        <w:t>e</w:t>
      </w:r>
      <w:r w:rsidRPr="00906313">
        <w:rPr>
          <w:rFonts w:ascii="Segoe UI" w:cs="Segoe UI" w:hAnsi="Segoe UI"/>
          <w:sz w:val="20"/>
          <w:szCs w:val="20"/>
        </w:rPr>
        <w:t xml:space="preserve">s ensemble à trouver le moyen de reconnaître la contribution de tous dans un contexte marqué par </w:t>
      </w:r>
      <w:r w:rsidR="00B115FC" w:rsidRPr="00906313">
        <w:rPr>
          <w:rFonts w:ascii="Segoe UI" w:cs="Segoe UI" w:hAnsi="Segoe UI"/>
          <w:sz w:val="20"/>
          <w:szCs w:val="20"/>
        </w:rPr>
        <w:t>une croissance de notre activité de production</w:t>
      </w:r>
      <w:r w:rsidR="00B115FC">
        <w:rPr>
          <w:rFonts w:ascii="Segoe UI" w:cs="Segoe UI" w:hAnsi="Segoe UI"/>
          <w:sz w:val="20"/>
          <w:szCs w:val="20"/>
        </w:rPr>
        <w:t xml:space="preserve"> combinée à un taux d’inflation exceptionnellement et conjoncturellement haut (5,6% à fin septembre 2022) impactant </w:t>
      </w:r>
      <w:r w:rsidR="009752CE">
        <w:rPr>
          <w:rFonts w:ascii="Segoe UI" w:cs="Segoe UI" w:hAnsi="Segoe UI"/>
          <w:sz w:val="20"/>
          <w:szCs w:val="20"/>
        </w:rPr>
        <w:t>à la fois l’entreprise et son activité mais aussi les collaborateurs compte tenu des coûts supportés.</w:t>
      </w:r>
    </w:p>
    <w:p w:rsidP="003E37BE" w:rsidR="003E37BE" w:rsidRDefault="003E37BE">
      <w:pPr>
        <w:pStyle w:val="Corpsdetexte"/>
        <w:tabs>
          <w:tab w:pos="708" w:val="left"/>
        </w:tabs>
        <w:spacing w:before="120"/>
        <w:rPr>
          <w:rFonts w:ascii="Segoe UI" w:cs="Segoe UI" w:hAnsi="Segoe UI"/>
          <w:szCs w:val="20"/>
        </w:rPr>
      </w:pPr>
    </w:p>
    <w:p w:rsidP="003E37BE" w:rsidR="003E37BE" w:rsidRDefault="003E37BE">
      <w:pPr>
        <w:pStyle w:val="Corpsdetexte"/>
        <w:tabs>
          <w:tab w:pos="708" w:val="left"/>
        </w:tabs>
        <w:spacing w:before="120"/>
        <w:rPr>
          <w:rFonts w:ascii="Segoe UI" w:cs="Segoe UI" w:hAnsi="Segoe UI"/>
        </w:rPr>
      </w:pPr>
      <w:r>
        <w:rPr>
          <w:rFonts w:ascii="Segoe UI" w:cs="Segoe UI" w:hAnsi="Segoe UI"/>
        </w:rPr>
        <w:t xml:space="preserve">Au terme de la négociation, l’ensemble des thèmes de la négociation obligatoire ayant été abordés, le présent accord a été finalisé. Le présent accord est conclu en application des articles L.2221-1 et suivants du Code du Travail. </w:t>
      </w:r>
    </w:p>
    <w:p w:rsidP="003E37BE" w:rsidR="003E37BE" w:rsidRDefault="003E37BE">
      <w:pPr>
        <w:pStyle w:val="Corpsdetexte"/>
        <w:tabs>
          <w:tab w:pos="708" w:val="left"/>
        </w:tabs>
        <w:spacing w:before="120"/>
        <w:rPr>
          <w:rFonts w:ascii="Segoe UI" w:cs="Segoe UI" w:hAnsi="Segoe UI"/>
        </w:rPr>
      </w:pPr>
    </w:p>
    <w:p w:rsidP="003E37BE" w:rsidR="003E37BE" w:rsidRDefault="003E37BE">
      <w:pPr>
        <w:pStyle w:val="Corpsdetexte"/>
        <w:tabs>
          <w:tab w:pos="708" w:val="left"/>
        </w:tabs>
        <w:spacing w:before="120"/>
        <w:rPr>
          <w:rFonts w:ascii="Segoe UI" w:cs="Segoe UI" w:hAnsi="Segoe UI"/>
        </w:rPr>
      </w:pPr>
      <w:r>
        <w:rPr>
          <w:rFonts w:ascii="Segoe UI" w:cs="Segoe UI" w:hAnsi="Segoe UI"/>
        </w:rPr>
        <w:t>Son champ d’application est la Société Laboratoires Galderma SAS. Le présent accord concerne l’ensemble des salariés réunissant les conditions d’ancienneté habituelles.</w:t>
      </w:r>
    </w:p>
    <w:p w:rsidP="003E37BE" w:rsidR="003E37BE" w:rsidRDefault="003E37BE">
      <w:pPr>
        <w:pStyle w:val="Corpsdetexte"/>
        <w:tabs>
          <w:tab w:pos="708" w:val="left"/>
        </w:tabs>
        <w:spacing w:before="120"/>
        <w:rPr>
          <w:rFonts w:ascii="Segoe UI" w:cs="Segoe UI" w:hAnsi="Segoe UI"/>
          <w:b/>
          <w:i/>
          <w:u w:val="single"/>
        </w:rPr>
      </w:pPr>
    </w:p>
    <w:p w:rsidP="003E37BE" w:rsidR="00F472C5" w:rsidRDefault="00F472C5">
      <w:pPr>
        <w:pStyle w:val="Corpsdetexte"/>
        <w:tabs>
          <w:tab w:pos="708" w:val="left"/>
        </w:tabs>
        <w:spacing w:before="120"/>
        <w:rPr>
          <w:rFonts w:ascii="Segoe UI" w:cs="Segoe UI" w:hAnsi="Segoe UI"/>
          <w:b/>
          <w:i/>
          <w:u w:val="single"/>
        </w:rPr>
      </w:pPr>
    </w:p>
    <w:p w:rsidR="00C81925" w:rsidRDefault="00C81925">
      <w:pPr>
        <w:rPr>
          <w:ins w:author="RAPHAELE SIMON" w:date="2023-02-13T11:13:00Z" w:id="1"/>
          <w:rFonts w:ascii="Segoe UI" w:cs="Segoe UI" w:hAnsi="Segoe UI"/>
          <w:b/>
          <w:i/>
          <w:sz w:val="20"/>
          <w:u w:val="single"/>
        </w:rPr>
      </w:pPr>
      <w:ins w:author="RAPHAELE SIMON" w:date="2023-02-13T11:13:00Z" w:id="2">
        <w:r>
          <w:rPr>
            <w:rFonts w:ascii="Segoe UI" w:cs="Segoe UI" w:hAnsi="Segoe UI"/>
            <w:b/>
            <w:i/>
            <w:u w:val="single"/>
          </w:rPr>
          <w:br w:type="page"/>
        </w:r>
      </w:ins>
    </w:p>
    <w:p w:rsidP="003E37BE" w:rsidR="00F472C5" w:rsidRDefault="00F472C5">
      <w:pPr>
        <w:pStyle w:val="Corpsdetexte"/>
        <w:tabs>
          <w:tab w:pos="708" w:val="left"/>
        </w:tabs>
        <w:spacing w:before="120"/>
        <w:rPr>
          <w:rFonts w:ascii="Segoe UI" w:cs="Segoe UI" w:hAnsi="Segoe UI"/>
          <w:b/>
          <w:i/>
          <w:u w:val="single"/>
        </w:rPr>
      </w:pPr>
    </w:p>
    <w:p w:rsidP="003E37BE" w:rsidR="003E37BE" w:rsidRDefault="003E37BE">
      <w:pPr>
        <w:pStyle w:val="Corpsdetexte"/>
        <w:tabs>
          <w:tab w:pos="708" w:val="left"/>
        </w:tabs>
        <w:spacing w:before="120"/>
        <w:rPr>
          <w:rFonts w:ascii="Segoe UI" w:cs="Segoe UI" w:hAnsi="Segoe UI"/>
          <w:b/>
          <w:i/>
          <w:u w:val="single"/>
        </w:rPr>
      </w:pPr>
      <w:r>
        <w:rPr>
          <w:rFonts w:ascii="Segoe UI" w:cs="Segoe UI" w:hAnsi="Segoe UI"/>
          <w:b/>
          <w:i/>
          <w:u w:val="single"/>
        </w:rPr>
        <w:t>Préambule</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sz w:val="20"/>
          <w:szCs w:val="20"/>
        </w:rPr>
      </w:pPr>
      <w:r>
        <w:rPr>
          <w:rFonts w:ascii="Segoe UI" w:cs="Segoe UI" w:hAnsi="Segoe UI"/>
          <w:sz w:val="20"/>
          <w:szCs w:val="20"/>
        </w:rPr>
        <w:t xml:space="preserve">La Direction rappelle les éléments de contexte au titre </w:t>
      </w:r>
      <w:r w:rsidR="00906313">
        <w:rPr>
          <w:rFonts w:ascii="Segoe UI" w:cs="Segoe UI" w:hAnsi="Segoe UI"/>
          <w:sz w:val="20"/>
          <w:szCs w:val="20"/>
        </w:rPr>
        <w:t>de l’année 202</w:t>
      </w:r>
      <w:r w:rsidR="00B115FC">
        <w:rPr>
          <w:rFonts w:ascii="Segoe UI" w:cs="Segoe UI" w:hAnsi="Segoe UI"/>
          <w:sz w:val="20"/>
          <w:szCs w:val="20"/>
        </w:rPr>
        <w:t>2</w:t>
      </w:r>
      <w:r>
        <w:rPr>
          <w:rFonts w:ascii="Segoe UI" w:cs="Segoe UI" w:hAnsi="Segoe UI"/>
          <w:sz w:val="20"/>
          <w:szCs w:val="20"/>
        </w:rPr>
        <w:t>.</w:t>
      </w:r>
    </w:p>
    <w:p w:rsidP="003E37BE" w:rsidR="003E37BE" w:rsidRDefault="008A7385">
      <w:pPr>
        <w:spacing w:before="120"/>
        <w:jc w:val="both"/>
        <w:rPr>
          <w:rFonts w:ascii="Segoe UI" w:cs="Segoe UI" w:hAnsi="Segoe UI"/>
          <w:sz w:val="20"/>
          <w:szCs w:val="20"/>
        </w:rPr>
      </w:pPr>
      <w:r>
        <w:rPr>
          <w:rFonts w:ascii="Segoe UI" w:cs="Segoe UI" w:hAnsi="Segoe UI"/>
          <w:sz w:val="20"/>
          <w:szCs w:val="20"/>
        </w:rPr>
        <w:t xml:space="preserve">Galderma évolue dans un environnement </w:t>
      </w:r>
      <w:r w:rsidR="00B115FC">
        <w:rPr>
          <w:rFonts w:ascii="Segoe UI" w:cs="Segoe UI" w:hAnsi="Segoe UI"/>
          <w:sz w:val="20"/>
          <w:szCs w:val="20"/>
        </w:rPr>
        <w:t xml:space="preserve">économique </w:t>
      </w:r>
      <w:r>
        <w:rPr>
          <w:rFonts w:ascii="Segoe UI" w:cs="Segoe UI" w:hAnsi="Segoe UI"/>
          <w:sz w:val="20"/>
          <w:szCs w:val="20"/>
        </w:rPr>
        <w:t>marqué</w:t>
      </w:r>
      <w:r w:rsidR="00B115FC">
        <w:rPr>
          <w:rFonts w:ascii="Segoe UI" w:cs="Segoe UI" w:hAnsi="Segoe UI"/>
          <w:sz w:val="20"/>
          <w:szCs w:val="20"/>
        </w:rPr>
        <w:t xml:space="preserve"> en 2022 par un niveau d’inflation exceptionnellement fort du fait de la</w:t>
      </w:r>
      <w:r>
        <w:rPr>
          <w:rFonts w:ascii="Segoe UI" w:cs="Segoe UI" w:hAnsi="Segoe UI"/>
          <w:sz w:val="20"/>
          <w:szCs w:val="20"/>
        </w:rPr>
        <w:t xml:space="preserve"> reprise de la croissance </w:t>
      </w:r>
      <w:r w:rsidR="00B115FC">
        <w:rPr>
          <w:rFonts w:ascii="Segoe UI" w:cs="Segoe UI" w:hAnsi="Segoe UI"/>
          <w:sz w:val="20"/>
          <w:szCs w:val="20"/>
        </w:rPr>
        <w:t>après une période de ralentissement liée à la crise sanitaire de Covid 19 et du contexte géopolitique avec la guerre en Ukraine. Le taux d’inflation</w:t>
      </w:r>
      <w:r w:rsidR="00F74F5D">
        <w:rPr>
          <w:rFonts w:ascii="Segoe UI" w:cs="Segoe UI" w:hAnsi="Segoe UI"/>
          <w:sz w:val="20"/>
          <w:szCs w:val="20"/>
        </w:rPr>
        <w:t xml:space="preserve"> a progressé dès janvier 2022 pour atteindre un pic de 6,1% en juillet avant d’amorcer une décroissance le portant à</w:t>
      </w:r>
      <w:r w:rsidR="00720C96">
        <w:rPr>
          <w:rFonts w:ascii="Segoe UI" w:cs="Segoe UI" w:hAnsi="Segoe UI"/>
          <w:sz w:val="20"/>
          <w:szCs w:val="20"/>
        </w:rPr>
        <w:t xml:space="preserve"> </w:t>
      </w:r>
      <w:r w:rsidR="00B115FC">
        <w:rPr>
          <w:rFonts w:ascii="Segoe UI" w:cs="Segoe UI" w:hAnsi="Segoe UI"/>
          <w:sz w:val="20"/>
          <w:szCs w:val="20"/>
        </w:rPr>
        <w:t>5,6% à la fin du mois de septembre 2022.</w:t>
      </w:r>
    </w:p>
    <w:p w:rsidP="003E37BE" w:rsidR="00B115FC" w:rsidRDefault="00B115FC">
      <w:pPr>
        <w:spacing w:before="120"/>
        <w:jc w:val="both"/>
        <w:rPr>
          <w:rFonts w:ascii="Segoe UI" w:cs="Segoe UI" w:hAnsi="Segoe UI"/>
          <w:sz w:val="20"/>
          <w:szCs w:val="20"/>
        </w:rPr>
      </w:pPr>
      <w:r>
        <w:rPr>
          <w:rFonts w:ascii="Segoe UI" w:cs="Segoe UI" w:hAnsi="Segoe UI"/>
          <w:sz w:val="20"/>
          <w:szCs w:val="20"/>
        </w:rPr>
        <w:t xml:space="preserve">Au niveau de l’entreprise, ce contexte </w:t>
      </w:r>
      <w:r w:rsidR="00531253">
        <w:rPr>
          <w:rFonts w:ascii="Segoe UI" w:cs="Segoe UI" w:hAnsi="Segoe UI"/>
          <w:sz w:val="20"/>
          <w:szCs w:val="20"/>
        </w:rPr>
        <w:t>a amené</w:t>
      </w:r>
      <w:r>
        <w:rPr>
          <w:rFonts w:ascii="Segoe UI" w:cs="Segoe UI" w:hAnsi="Segoe UI"/>
          <w:sz w:val="20"/>
          <w:szCs w:val="20"/>
        </w:rPr>
        <w:t xml:space="preserve"> très nettement</w:t>
      </w:r>
      <w:r w:rsidR="00531253">
        <w:rPr>
          <w:rFonts w:ascii="Segoe UI" w:cs="Segoe UI" w:hAnsi="Segoe UI"/>
          <w:sz w:val="20"/>
          <w:szCs w:val="20"/>
        </w:rPr>
        <w:t xml:space="preserve"> tout au long de l’année 2022,</w:t>
      </w:r>
      <w:r>
        <w:rPr>
          <w:rFonts w:ascii="Segoe UI" w:cs="Segoe UI" w:hAnsi="Segoe UI"/>
          <w:sz w:val="20"/>
          <w:szCs w:val="20"/>
        </w:rPr>
        <w:t xml:space="preserve"> des tensions </w:t>
      </w:r>
      <w:r w:rsidR="008A7385">
        <w:rPr>
          <w:rFonts w:ascii="Segoe UI" w:cs="Segoe UI" w:hAnsi="Segoe UI"/>
          <w:sz w:val="20"/>
          <w:szCs w:val="20"/>
        </w:rPr>
        <w:t>en matière d’approvisionnement</w:t>
      </w:r>
      <w:r w:rsidR="003A5323">
        <w:rPr>
          <w:rFonts w:ascii="Segoe UI" w:cs="Segoe UI" w:hAnsi="Segoe UI"/>
          <w:sz w:val="20"/>
          <w:szCs w:val="20"/>
        </w:rPr>
        <w:t>s</w:t>
      </w:r>
      <w:r>
        <w:rPr>
          <w:rFonts w:ascii="Segoe UI" w:cs="Segoe UI" w:hAnsi="Segoe UI"/>
          <w:sz w:val="20"/>
          <w:szCs w:val="20"/>
        </w:rPr>
        <w:t>,</w:t>
      </w:r>
      <w:r w:rsidR="008A7385">
        <w:rPr>
          <w:rFonts w:ascii="Segoe UI" w:cs="Segoe UI" w:hAnsi="Segoe UI"/>
          <w:sz w:val="20"/>
          <w:szCs w:val="20"/>
        </w:rPr>
        <w:t xml:space="preserve"> des difficultés de recrutement</w:t>
      </w:r>
      <w:r>
        <w:rPr>
          <w:rFonts w:ascii="Segoe UI" w:cs="Segoe UI" w:hAnsi="Segoe UI"/>
          <w:sz w:val="20"/>
          <w:szCs w:val="20"/>
        </w:rPr>
        <w:t xml:space="preserve"> et une hausse des coûts supportés par l’entreprise (achats de matières premières, énergies …)</w:t>
      </w:r>
      <w:r w:rsidR="00531253">
        <w:rPr>
          <w:rFonts w:ascii="Segoe UI" w:cs="Segoe UI" w:hAnsi="Segoe UI"/>
          <w:sz w:val="20"/>
          <w:szCs w:val="20"/>
        </w:rPr>
        <w:t>.</w:t>
      </w:r>
    </w:p>
    <w:p w:rsidP="003E37BE" w:rsidR="00531253" w:rsidRDefault="008A7385">
      <w:pPr>
        <w:spacing w:before="120"/>
        <w:jc w:val="both"/>
        <w:rPr>
          <w:rFonts w:ascii="Segoe UI" w:cs="Segoe UI" w:hAnsi="Segoe UI"/>
          <w:sz w:val="20"/>
          <w:szCs w:val="20"/>
        </w:rPr>
      </w:pPr>
      <w:r>
        <w:rPr>
          <w:rFonts w:ascii="Segoe UI" w:cs="Segoe UI" w:hAnsi="Segoe UI"/>
          <w:sz w:val="20"/>
          <w:szCs w:val="20"/>
        </w:rPr>
        <w:t>Au niveau du Groupe Galderma et dans ce contexte</w:t>
      </w:r>
      <w:r w:rsidR="00531253">
        <w:rPr>
          <w:rFonts w:ascii="Segoe UI" w:cs="Segoe UI" w:hAnsi="Segoe UI"/>
          <w:sz w:val="20"/>
          <w:szCs w:val="20"/>
        </w:rPr>
        <w:t xml:space="preserve"> de croissance</w:t>
      </w:r>
      <w:r>
        <w:rPr>
          <w:rFonts w:ascii="Segoe UI" w:cs="Segoe UI" w:hAnsi="Segoe UI"/>
          <w:sz w:val="20"/>
          <w:szCs w:val="20"/>
        </w:rPr>
        <w:t xml:space="preserve">, </w:t>
      </w:r>
      <w:r w:rsidR="00531253">
        <w:rPr>
          <w:rFonts w:ascii="Segoe UI" w:cs="Segoe UI" w:hAnsi="Segoe UI"/>
          <w:sz w:val="20"/>
          <w:szCs w:val="20"/>
        </w:rPr>
        <w:t>le 1</w:t>
      </w:r>
      <w:r w:rsidR="00531253" w:rsidRPr="00531253">
        <w:rPr>
          <w:rFonts w:ascii="Segoe UI" w:cs="Segoe UI" w:hAnsi="Segoe UI"/>
          <w:sz w:val="20"/>
          <w:szCs w:val="20"/>
          <w:vertAlign w:val="superscript"/>
        </w:rPr>
        <w:t>er</w:t>
      </w:r>
      <w:r w:rsidR="00531253">
        <w:rPr>
          <w:rFonts w:ascii="Segoe UI" w:cs="Segoe UI" w:hAnsi="Segoe UI"/>
          <w:sz w:val="20"/>
          <w:szCs w:val="20"/>
        </w:rPr>
        <w:t xml:space="preserve"> semestre 2022 démontre de bons résultats grâce à la mise en place d’une politique de gestion qui se veut prudente.</w:t>
      </w:r>
    </w:p>
    <w:p w:rsidP="003E37BE" w:rsidR="003E37BE" w:rsidRDefault="003E37BE">
      <w:pPr>
        <w:spacing w:before="120"/>
        <w:jc w:val="both"/>
        <w:rPr>
          <w:rFonts w:ascii="Segoe UI" w:cs="Segoe UI" w:hAnsi="Segoe UI"/>
          <w:sz w:val="20"/>
          <w:szCs w:val="20"/>
        </w:rPr>
      </w:pPr>
      <w:r>
        <w:rPr>
          <w:rFonts w:ascii="Segoe UI" w:cs="Segoe UI" w:hAnsi="Segoe UI"/>
          <w:sz w:val="20"/>
          <w:szCs w:val="20"/>
        </w:rPr>
        <w:t xml:space="preserve">Pour notre site </w:t>
      </w:r>
      <w:r w:rsidR="00F472C5">
        <w:rPr>
          <w:rFonts w:ascii="Segoe UI" w:cs="Segoe UI" w:hAnsi="Segoe UI"/>
          <w:sz w:val="20"/>
          <w:szCs w:val="20"/>
        </w:rPr>
        <w:t xml:space="preserve">de production </w:t>
      </w:r>
      <w:r>
        <w:rPr>
          <w:rFonts w:ascii="Segoe UI" w:cs="Segoe UI" w:hAnsi="Segoe UI"/>
          <w:sz w:val="20"/>
          <w:szCs w:val="20"/>
        </w:rPr>
        <w:t xml:space="preserve">d’Alby-sur-Chéran, </w:t>
      </w:r>
      <w:r w:rsidR="00F472C5">
        <w:rPr>
          <w:rFonts w:ascii="Segoe UI" w:cs="Segoe UI" w:hAnsi="Segoe UI"/>
          <w:sz w:val="20"/>
          <w:szCs w:val="20"/>
        </w:rPr>
        <w:t>l’année 202</w:t>
      </w:r>
      <w:r w:rsidR="00531253">
        <w:rPr>
          <w:rFonts w:ascii="Segoe UI" w:cs="Segoe UI" w:hAnsi="Segoe UI"/>
          <w:sz w:val="20"/>
          <w:szCs w:val="20"/>
        </w:rPr>
        <w:t>2</w:t>
      </w:r>
      <w:r w:rsidR="00F472C5">
        <w:rPr>
          <w:rFonts w:ascii="Segoe UI" w:cs="Segoe UI" w:hAnsi="Segoe UI"/>
          <w:sz w:val="20"/>
          <w:szCs w:val="20"/>
        </w:rPr>
        <w:t xml:space="preserve"> s’est traduite par une croissance de notre activité </w:t>
      </w:r>
      <w:r w:rsidR="00531253">
        <w:rPr>
          <w:rFonts w:ascii="Segoe UI" w:cs="Segoe UI" w:hAnsi="Segoe UI"/>
          <w:sz w:val="20"/>
          <w:szCs w:val="20"/>
        </w:rPr>
        <w:t>avec 63 millions</w:t>
      </w:r>
      <w:r>
        <w:rPr>
          <w:rFonts w:ascii="Segoe UI" w:cs="Segoe UI" w:hAnsi="Segoe UI"/>
          <w:sz w:val="20"/>
          <w:szCs w:val="20"/>
        </w:rPr>
        <w:t xml:space="preserve"> d’unités produites</w:t>
      </w:r>
      <w:r w:rsidR="00531253">
        <w:rPr>
          <w:rFonts w:ascii="Segoe UI" w:cs="Segoe UI" w:hAnsi="Segoe UI"/>
          <w:sz w:val="20"/>
          <w:szCs w:val="20"/>
        </w:rPr>
        <w:t>,</w:t>
      </w:r>
      <w:r>
        <w:rPr>
          <w:rFonts w:ascii="Segoe UI" w:cs="Segoe UI" w:hAnsi="Segoe UI"/>
          <w:sz w:val="20"/>
          <w:szCs w:val="20"/>
        </w:rPr>
        <w:t xml:space="preserve"> </w:t>
      </w:r>
      <w:r w:rsidR="00F472C5">
        <w:rPr>
          <w:rFonts w:ascii="Segoe UI" w:cs="Segoe UI" w:hAnsi="Segoe UI"/>
          <w:sz w:val="20"/>
          <w:szCs w:val="20"/>
        </w:rPr>
        <w:t xml:space="preserve">porté par des équipes engagées et des projets </w:t>
      </w:r>
      <w:r w:rsidR="00531253">
        <w:rPr>
          <w:rFonts w:ascii="Segoe UI" w:cs="Segoe UI" w:hAnsi="Segoe UI"/>
          <w:sz w:val="20"/>
          <w:szCs w:val="20"/>
        </w:rPr>
        <w:t>multiples (</w:t>
      </w:r>
      <w:r w:rsidR="00F472C5">
        <w:rPr>
          <w:rFonts w:ascii="Segoe UI" w:cs="Segoe UI" w:hAnsi="Segoe UI"/>
          <w:sz w:val="20"/>
          <w:szCs w:val="20"/>
        </w:rPr>
        <w:t>amélioration de la performance</w:t>
      </w:r>
      <w:r w:rsidR="00531253">
        <w:rPr>
          <w:rFonts w:ascii="Segoe UI" w:cs="Segoe UI" w:hAnsi="Segoe UI"/>
          <w:sz w:val="20"/>
          <w:szCs w:val="20"/>
        </w:rPr>
        <w:t xml:space="preserve">, nouvelle certification US FDA, augmentation de la capacité de production, implémentation de nouveaux outils/systèmes et externalisation) </w:t>
      </w:r>
      <w:r w:rsidR="00F472C5">
        <w:rPr>
          <w:rFonts w:ascii="Segoe UI" w:cs="Segoe UI" w:hAnsi="Segoe UI"/>
          <w:sz w:val="20"/>
          <w:szCs w:val="20"/>
        </w:rPr>
        <w:t>à travers l’ensemble des départements du site.</w:t>
      </w:r>
    </w:p>
    <w:p w:rsidP="003E37BE" w:rsidR="003E37BE" w:rsidRDefault="003E37BE">
      <w:pPr>
        <w:spacing w:before="120"/>
        <w:jc w:val="both"/>
        <w:rPr>
          <w:rFonts w:ascii="Segoe UI" w:cs="Segoe UI" w:hAnsi="Segoe UI"/>
          <w:sz w:val="20"/>
          <w:szCs w:val="20"/>
        </w:rPr>
      </w:pPr>
      <w:r>
        <w:rPr>
          <w:rFonts w:ascii="Segoe UI" w:cs="Segoe UI" w:hAnsi="Segoe UI"/>
          <w:sz w:val="20"/>
          <w:szCs w:val="20"/>
        </w:rPr>
        <w:t xml:space="preserve">Dans ce contexte, La Direction a confirmé sa volonté de </w:t>
      </w:r>
      <w:r w:rsidR="00531253">
        <w:rPr>
          <w:rFonts w:ascii="Segoe UI" w:cs="Segoe UI" w:hAnsi="Segoe UI"/>
          <w:sz w:val="20"/>
          <w:szCs w:val="20"/>
        </w:rPr>
        <w:t>développer</w:t>
      </w:r>
      <w:r>
        <w:rPr>
          <w:rFonts w:ascii="Segoe UI" w:cs="Segoe UI" w:hAnsi="Segoe UI"/>
          <w:sz w:val="20"/>
          <w:szCs w:val="20"/>
        </w:rPr>
        <w:t xml:space="preserve"> une politique salariale de qualité </w:t>
      </w:r>
      <w:r w:rsidR="00531253">
        <w:rPr>
          <w:rFonts w:ascii="Segoe UI" w:cs="Segoe UI" w:hAnsi="Segoe UI"/>
          <w:sz w:val="20"/>
          <w:szCs w:val="20"/>
        </w:rPr>
        <w:t xml:space="preserve">afin de tenir compte du niveau exceptionnellement fort de l’inflation et préserver le pouvoir d’achat des collaborateurs tout en restant </w:t>
      </w:r>
      <w:r>
        <w:rPr>
          <w:rFonts w:ascii="Segoe UI" w:cs="Segoe UI" w:hAnsi="Segoe UI"/>
          <w:sz w:val="20"/>
          <w:szCs w:val="20"/>
        </w:rPr>
        <w:t>cohérente avec les enjeux de gestion financière, avec les conditions de l’environnement économique actuel, et avec nos objectifs de résultats et de performance.</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sz w:val="20"/>
          <w:szCs w:val="20"/>
        </w:rPr>
      </w:pPr>
      <w:r>
        <w:rPr>
          <w:rFonts w:ascii="Segoe UI" w:cs="Segoe UI" w:hAnsi="Segoe UI"/>
          <w:sz w:val="20"/>
          <w:szCs w:val="20"/>
        </w:rPr>
        <w:t>Compte tenu de ce préambule, les parties ont convenu ce qui suit :</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b/>
          <w:sz w:val="20"/>
          <w:szCs w:val="20"/>
        </w:rPr>
      </w:pPr>
      <w:r>
        <w:rPr>
          <w:rFonts w:ascii="Segoe UI" w:cs="Segoe UI" w:hAnsi="Segoe UI"/>
          <w:b/>
          <w:caps/>
          <w:sz w:val="20"/>
          <w:szCs w:val="20"/>
        </w:rPr>
        <w:t>Article 1</w:t>
      </w:r>
      <w:r>
        <w:rPr>
          <w:rFonts w:ascii="Segoe UI" w:cs="Segoe UI" w:hAnsi="Segoe UI"/>
          <w:b/>
          <w:sz w:val="20"/>
          <w:szCs w:val="20"/>
        </w:rPr>
        <w:t> : SALAIRES EFFECTIFS</w:t>
      </w:r>
    </w:p>
    <w:p w:rsidP="003E37BE" w:rsidR="003E37BE" w:rsidRDefault="003E37BE">
      <w:pPr>
        <w:spacing w:before="120"/>
        <w:jc w:val="both"/>
        <w:rPr>
          <w:rFonts w:ascii="Segoe UI" w:cs="Segoe UI" w:hAnsi="Segoe UI"/>
          <w:b/>
          <w:sz w:val="20"/>
          <w:szCs w:val="20"/>
        </w:rPr>
      </w:pPr>
    </w:p>
    <w:p w:rsidP="003E37BE" w:rsidR="00531253" w:rsidRDefault="003E37BE" w:rsidRPr="00531253">
      <w:pPr>
        <w:numPr>
          <w:ilvl w:val="0"/>
          <w:numId w:val="27"/>
        </w:numPr>
        <w:spacing w:before="120"/>
        <w:jc w:val="both"/>
        <w:rPr>
          <w:rFonts w:ascii="Segoe UI" w:cs="Segoe UI" w:hAnsi="Segoe UI"/>
          <w:sz w:val="20"/>
          <w:szCs w:val="20"/>
        </w:rPr>
      </w:pPr>
      <w:r>
        <w:rPr>
          <w:rFonts w:ascii="Segoe UI" w:cs="Segoe UI" w:hAnsi="Segoe UI"/>
          <w:bCs/>
          <w:sz w:val="20"/>
          <w:szCs w:val="20"/>
        </w:rPr>
        <w:t>Enveloppe d’augmentations individuelles des salaires au mérite</w:t>
      </w:r>
      <w:r w:rsidR="00531253">
        <w:rPr>
          <w:rFonts w:ascii="Segoe UI" w:cs="Segoe UI" w:hAnsi="Segoe UI"/>
          <w:bCs/>
          <w:sz w:val="20"/>
          <w:szCs w:val="20"/>
        </w:rPr>
        <w:t> : 2,3 %</w:t>
      </w:r>
    </w:p>
    <w:p w:rsidP="00531253" w:rsidR="00531253" w:rsidRDefault="00531253" w:rsidRPr="00531253">
      <w:pPr>
        <w:numPr>
          <w:ilvl w:val="1"/>
          <w:numId w:val="27"/>
        </w:numPr>
        <w:spacing w:before="120"/>
        <w:jc w:val="both"/>
        <w:rPr>
          <w:rFonts w:ascii="Segoe UI" w:cs="Segoe UI" w:hAnsi="Segoe UI"/>
          <w:sz w:val="20"/>
          <w:szCs w:val="20"/>
        </w:rPr>
      </w:pPr>
      <w:r>
        <w:rPr>
          <w:rFonts w:ascii="Segoe UI" w:cs="Segoe UI" w:hAnsi="Segoe UI"/>
          <w:bCs/>
          <w:sz w:val="20"/>
          <w:szCs w:val="20"/>
        </w:rPr>
        <w:t>V</w:t>
      </w:r>
      <w:r w:rsidR="003E37BE">
        <w:rPr>
          <w:rFonts w:ascii="Segoe UI" w:cs="Segoe UI" w:hAnsi="Segoe UI"/>
          <w:bCs/>
          <w:sz w:val="20"/>
          <w:szCs w:val="20"/>
        </w:rPr>
        <w:t>ersées en mars 202</w:t>
      </w:r>
      <w:r>
        <w:rPr>
          <w:rFonts w:ascii="Segoe UI" w:cs="Segoe UI" w:hAnsi="Segoe UI"/>
          <w:bCs/>
          <w:sz w:val="20"/>
          <w:szCs w:val="20"/>
        </w:rPr>
        <w:t>3</w:t>
      </w:r>
      <w:r w:rsidR="003E37BE">
        <w:rPr>
          <w:rFonts w:ascii="Segoe UI" w:cs="Segoe UI" w:hAnsi="Segoe UI"/>
          <w:bCs/>
          <w:sz w:val="20"/>
          <w:szCs w:val="20"/>
        </w:rPr>
        <w:t xml:space="preserve"> </w:t>
      </w:r>
      <w:r>
        <w:rPr>
          <w:rFonts w:ascii="Segoe UI" w:cs="Segoe UI" w:hAnsi="Segoe UI"/>
          <w:bCs/>
          <w:sz w:val="20"/>
          <w:szCs w:val="20"/>
        </w:rPr>
        <w:t>sur la base des salaires de fin décembre 2022</w:t>
      </w:r>
    </w:p>
    <w:p w:rsidP="00531253" w:rsidR="003E37BE" w:rsidRDefault="00531253">
      <w:pPr>
        <w:numPr>
          <w:ilvl w:val="1"/>
          <w:numId w:val="27"/>
        </w:numPr>
        <w:spacing w:before="120"/>
        <w:jc w:val="both"/>
        <w:rPr>
          <w:rFonts w:ascii="Segoe UI" w:cs="Segoe UI" w:hAnsi="Segoe UI"/>
          <w:sz w:val="20"/>
          <w:szCs w:val="20"/>
        </w:rPr>
      </w:pPr>
      <w:r>
        <w:rPr>
          <w:rFonts w:ascii="Segoe UI" w:cs="Segoe UI" w:hAnsi="Segoe UI"/>
          <w:bCs/>
          <w:sz w:val="20"/>
          <w:szCs w:val="20"/>
        </w:rPr>
        <w:t>A</w:t>
      </w:r>
      <w:r w:rsidR="003E37BE">
        <w:rPr>
          <w:rFonts w:ascii="Segoe UI" w:cs="Segoe UI" w:hAnsi="Segoe UI"/>
          <w:bCs/>
          <w:sz w:val="20"/>
          <w:szCs w:val="20"/>
        </w:rPr>
        <w:t>vec effet rétroactif à compter du 1</w:t>
      </w:r>
      <w:r w:rsidR="003E37BE">
        <w:rPr>
          <w:rFonts w:ascii="Segoe UI" w:cs="Segoe UI" w:hAnsi="Segoe UI"/>
          <w:bCs/>
          <w:sz w:val="20"/>
          <w:szCs w:val="20"/>
          <w:vertAlign w:val="superscript"/>
        </w:rPr>
        <w:t>er</w:t>
      </w:r>
      <w:r w:rsidR="003E37BE">
        <w:rPr>
          <w:rFonts w:ascii="Segoe UI" w:cs="Segoe UI" w:hAnsi="Segoe UI"/>
          <w:bCs/>
          <w:sz w:val="20"/>
          <w:szCs w:val="20"/>
        </w:rPr>
        <w:t xml:space="preserve"> janvier 202</w:t>
      </w:r>
      <w:r>
        <w:rPr>
          <w:rFonts w:ascii="Segoe UI" w:cs="Segoe UI" w:hAnsi="Segoe UI"/>
          <w:bCs/>
          <w:sz w:val="20"/>
          <w:szCs w:val="20"/>
        </w:rPr>
        <w:t>3</w:t>
      </w:r>
      <w:r w:rsidR="003E37BE">
        <w:rPr>
          <w:rFonts w:ascii="Segoe UI" w:cs="Segoe UI" w:hAnsi="Segoe UI"/>
          <w:bCs/>
          <w:sz w:val="20"/>
          <w:szCs w:val="20"/>
        </w:rPr>
        <w:t xml:space="preserve"> </w:t>
      </w:r>
    </w:p>
    <w:p w:rsidP="003E37BE" w:rsidR="003E37BE" w:rsidRDefault="003E37BE" w:rsidRPr="004254D9">
      <w:pPr>
        <w:spacing w:before="120"/>
        <w:ind w:left="720"/>
        <w:jc w:val="both"/>
        <w:rPr>
          <w:rFonts w:ascii="Segoe UI" w:cs="Segoe UI" w:hAnsi="Segoe UI"/>
          <w:sz w:val="16"/>
          <w:szCs w:val="16"/>
        </w:rPr>
      </w:pPr>
    </w:p>
    <w:p w:rsidP="003E37BE" w:rsidR="00531253" w:rsidRDefault="00531253">
      <w:pPr>
        <w:numPr>
          <w:ilvl w:val="0"/>
          <w:numId w:val="27"/>
        </w:numPr>
        <w:spacing w:before="120"/>
        <w:jc w:val="both"/>
        <w:rPr>
          <w:rFonts w:ascii="Segoe UI" w:cs="Segoe UI" w:hAnsi="Segoe UI"/>
          <w:sz w:val="20"/>
          <w:szCs w:val="20"/>
        </w:rPr>
      </w:pPr>
      <w:r>
        <w:rPr>
          <w:rFonts w:ascii="Segoe UI" w:cs="Segoe UI" w:hAnsi="Segoe UI"/>
          <w:sz w:val="20"/>
          <w:szCs w:val="20"/>
        </w:rPr>
        <w:t xml:space="preserve">Mesure exceptionnelle d’ajustement des salaires </w:t>
      </w:r>
      <w:r w:rsidR="004254D9">
        <w:rPr>
          <w:rFonts w:ascii="Segoe UI" w:cs="Segoe UI" w:hAnsi="Segoe UI"/>
          <w:sz w:val="20"/>
          <w:szCs w:val="20"/>
        </w:rPr>
        <w:t>à compter du 1</w:t>
      </w:r>
      <w:r w:rsidR="004254D9">
        <w:rPr>
          <w:rFonts w:ascii="Segoe UI" w:cs="Segoe UI" w:hAnsi="Segoe UI"/>
          <w:sz w:val="20"/>
          <w:szCs w:val="20"/>
          <w:vertAlign w:val="superscript"/>
        </w:rPr>
        <w:t xml:space="preserve">er </w:t>
      </w:r>
      <w:r w:rsidR="004254D9">
        <w:rPr>
          <w:rFonts w:ascii="Segoe UI" w:cs="Segoe UI" w:hAnsi="Segoe UI"/>
          <w:sz w:val="20"/>
          <w:szCs w:val="20"/>
        </w:rPr>
        <w:t xml:space="preserve">janvier 2023 </w:t>
      </w:r>
      <w:r>
        <w:rPr>
          <w:rFonts w:ascii="Segoe UI" w:cs="Segoe UI" w:hAnsi="Segoe UI"/>
          <w:sz w:val="20"/>
          <w:szCs w:val="20"/>
        </w:rPr>
        <w:t>compte tenu du niveau d’inflation supérieur à 5% tout au long de l’année 2022 et du niveau des salaires sur le marché du travail</w:t>
      </w:r>
      <w:r w:rsidR="004254D9">
        <w:rPr>
          <w:rFonts w:ascii="Segoe UI" w:cs="Segoe UI" w:hAnsi="Segoe UI"/>
          <w:sz w:val="20"/>
          <w:szCs w:val="20"/>
        </w:rPr>
        <w:t>.</w:t>
      </w:r>
    </w:p>
    <w:p w:rsidP="004254D9" w:rsidR="004254D9" w:rsidRDefault="004254D9">
      <w:pPr>
        <w:spacing w:before="120"/>
        <w:ind w:left="720"/>
        <w:jc w:val="both"/>
        <w:rPr>
          <w:rFonts w:ascii="Segoe UI" w:cs="Segoe UI" w:hAnsi="Segoe UI"/>
          <w:sz w:val="20"/>
          <w:szCs w:val="20"/>
        </w:rPr>
      </w:pPr>
      <w:r>
        <w:rPr>
          <w:rFonts w:ascii="Segoe UI" w:cs="Segoe UI" w:hAnsi="Segoe UI"/>
          <w:sz w:val="20"/>
          <w:szCs w:val="20"/>
        </w:rPr>
        <w:t>Ainsi, le salaire de base des collaborateurs en CDI et CDD</w:t>
      </w:r>
      <w:r w:rsidRPr="00C70A1A">
        <w:rPr>
          <w:rFonts w:ascii="Segoe UI" w:cs="Segoe UI" w:hAnsi="Segoe UI"/>
          <w:sz w:val="20"/>
          <w:szCs w:val="20"/>
        </w:rPr>
        <w:t>, qui auront</w:t>
      </w:r>
      <w:r w:rsidR="00AE1239" w:rsidRPr="00C70A1A">
        <w:rPr>
          <w:rFonts w:ascii="Segoe UI" w:cs="Segoe UI" w:hAnsi="Segoe UI"/>
          <w:sz w:val="20"/>
          <w:szCs w:val="20"/>
        </w:rPr>
        <w:t xml:space="preserve"> plus de </w:t>
      </w:r>
      <w:r w:rsidRPr="00C70A1A">
        <w:rPr>
          <w:rFonts w:ascii="Segoe UI" w:cs="Segoe UI" w:hAnsi="Segoe UI"/>
          <w:sz w:val="20"/>
          <w:szCs w:val="20"/>
        </w:rPr>
        <w:t>6 mois d’ancienneté</w:t>
      </w:r>
      <w:r w:rsidR="00AE1239" w:rsidRPr="00C70A1A">
        <w:rPr>
          <w:rFonts w:ascii="Segoe UI" w:cs="Segoe UI" w:hAnsi="Segoe UI"/>
          <w:sz w:val="20"/>
          <w:szCs w:val="20"/>
        </w:rPr>
        <w:t xml:space="preserve"> (&gt;6 mois)</w:t>
      </w:r>
      <w:r w:rsidRPr="00C70A1A">
        <w:rPr>
          <w:rFonts w:ascii="Segoe UI" w:cs="Segoe UI" w:hAnsi="Segoe UI"/>
          <w:sz w:val="20"/>
          <w:szCs w:val="20"/>
        </w:rPr>
        <w:t xml:space="preserve"> </w:t>
      </w:r>
      <w:r w:rsidR="00AE1239" w:rsidRPr="00C70A1A">
        <w:rPr>
          <w:rFonts w:ascii="Segoe UI" w:cs="Segoe UI" w:hAnsi="Segoe UI"/>
          <w:sz w:val="20"/>
          <w:szCs w:val="20"/>
        </w:rPr>
        <w:t>à la</w:t>
      </w:r>
      <w:r w:rsidR="00AE1239">
        <w:rPr>
          <w:rFonts w:ascii="Segoe UI" w:cs="Segoe UI" w:hAnsi="Segoe UI"/>
          <w:sz w:val="20"/>
          <w:szCs w:val="20"/>
        </w:rPr>
        <w:t xml:space="preserve"> date de signature du présent accord </w:t>
      </w:r>
      <w:r>
        <w:rPr>
          <w:rFonts w:ascii="Segoe UI" w:cs="Segoe UI" w:hAnsi="Segoe UI"/>
          <w:sz w:val="20"/>
          <w:szCs w:val="20"/>
        </w:rPr>
        <w:t>seront réajustés de la manière suivante :</w:t>
      </w:r>
    </w:p>
    <w:p w:rsidP="004254D9" w:rsidR="004254D9" w:rsidRDefault="004254D9" w:rsidRPr="004254D9">
      <w:pPr>
        <w:numPr>
          <w:ilvl w:val="1"/>
          <w:numId w:val="27"/>
        </w:numPr>
        <w:spacing w:before="120"/>
        <w:jc w:val="both"/>
        <w:rPr>
          <w:rFonts w:ascii="Segoe UI" w:cs="Segoe UI" w:hAnsi="Segoe UI"/>
          <w:sz w:val="20"/>
          <w:szCs w:val="20"/>
        </w:rPr>
      </w:pPr>
      <w:r w:rsidRPr="004254D9">
        <w:rPr>
          <w:rFonts w:ascii="Segoe UI" w:cs="Segoe UI" w:hAnsi="Segoe UI"/>
          <w:sz w:val="20"/>
          <w:szCs w:val="20"/>
        </w:rPr>
        <w:t>Salaire de base &lt; 2 SMIC mensuel (3 356€ brut)</w:t>
      </w:r>
      <w:r>
        <w:rPr>
          <w:rFonts w:ascii="Segoe UI" w:cs="Segoe UI" w:hAnsi="Segoe UI"/>
          <w:sz w:val="20"/>
          <w:szCs w:val="20"/>
        </w:rPr>
        <w:t xml:space="preserve"> </w:t>
      </w:r>
      <w:r w:rsidRPr="004254D9">
        <w:rPr>
          <w:rFonts w:ascii="Segoe UI" w:cs="Segoe UI" w:hAnsi="Segoe UI"/>
          <w:sz w:val="20"/>
          <w:szCs w:val="20"/>
        </w:rPr>
        <w:t xml:space="preserve">: </w:t>
      </w:r>
      <w:r w:rsidRPr="004254D9">
        <w:rPr>
          <w:rFonts w:ascii="Segoe UI" w:cs="Segoe UI" w:hAnsi="Segoe UI"/>
          <w:b/>
          <w:bCs/>
          <w:sz w:val="20"/>
          <w:szCs w:val="20"/>
          <w:u w:val="single"/>
        </w:rPr>
        <w:t>+175 € brut mensuel</w:t>
      </w:r>
    </w:p>
    <w:p w:rsidP="00AE1239" w:rsidR="004254D9" w:rsidRDefault="004254D9" w:rsidRPr="004254D9">
      <w:pPr>
        <w:numPr>
          <w:ilvl w:val="1"/>
          <w:numId w:val="27"/>
        </w:numPr>
        <w:spacing w:before="120"/>
        <w:jc w:val="both"/>
        <w:rPr>
          <w:rFonts w:ascii="Segoe UI" w:cs="Segoe UI" w:hAnsi="Segoe UI"/>
          <w:sz w:val="20"/>
          <w:szCs w:val="20"/>
        </w:rPr>
      </w:pPr>
      <w:r w:rsidRPr="004254D9">
        <w:rPr>
          <w:rFonts w:ascii="Segoe UI" w:cs="Segoe UI" w:hAnsi="Segoe UI"/>
          <w:sz w:val="20"/>
          <w:szCs w:val="20"/>
        </w:rPr>
        <w:t xml:space="preserve">Salaire de base entre 2 et 3 SMIC mensuel (3 356 </w:t>
      </w:r>
      <w:r w:rsidR="00AE1239">
        <w:rPr>
          <w:rFonts w:ascii="Segoe UI" w:cs="Segoe UI" w:hAnsi="Segoe UI"/>
          <w:sz w:val="20"/>
          <w:szCs w:val="20"/>
        </w:rPr>
        <w:t>€</w:t>
      </w:r>
      <w:r w:rsidRPr="004254D9">
        <w:rPr>
          <w:rFonts w:ascii="Segoe UI" w:cs="Segoe UI" w:hAnsi="Segoe UI"/>
          <w:sz w:val="20"/>
          <w:szCs w:val="20"/>
        </w:rPr>
        <w:t xml:space="preserve">– 5 034€) : </w:t>
      </w:r>
      <w:r w:rsidRPr="004254D9">
        <w:rPr>
          <w:rFonts w:ascii="Segoe UI" w:cs="Segoe UI" w:hAnsi="Segoe UI"/>
          <w:b/>
          <w:bCs/>
          <w:sz w:val="20"/>
          <w:szCs w:val="20"/>
          <w:u w:val="single"/>
        </w:rPr>
        <w:t>+ 150€ brut mensuel</w:t>
      </w:r>
    </w:p>
    <w:p w:rsidP="004254D9" w:rsidR="004254D9" w:rsidRDefault="004254D9" w:rsidRPr="004254D9">
      <w:pPr>
        <w:numPr>
          <w:ilvl w:val="1"/>
          <w:numId w:val="27"/>
        </w:numPr>
        <w:spacing w:before="120"/>
        <w:jc w:val="both"/>
        <w:rPr>
          <w:rFonts w:ascii="Segoe UI" w:cs="Segoe UI" w:hAnsi="Segoe UI"/>
          <w:sz w:val="20"/>
          <w:szCs w:val="20"/>
        </w:rPr>
      </w:pPr>
      <w:r w:rsidRPr="004254D9">
        <w:rPr>
          <w:rFonts w:ascii="Segoe UI" w:cs="Segoe UI" w:hAnsi="Segoe UI"/>
          <w:sz w:val="20"/>
          <w:szCs w:val="20"/>
        </w:rPr>
        <w:t>Salaire de base &gt; 3 SMIC mensuel (5 034€ - hors groupe 8 et +)</w:t>
      </w:r>
      <w:r>
        <w:rPr>
          <w:rFonts w:ascii="Segoe UI" w:cs="Segoe UI" w:hAnsi="Segoe UI"/>
          <w:sz w:val="20"/>
          <w:szCs w:val="20"/>
        </w:rPr>
        <w:t xml:space="preserve"> </w:t>
      </w:r>
      <w:r w:rsidRPr="004254D9">
        <w:rPr>
          <w:rFonts w:ascii="Segoe UI" w:cs="Segoe UI" w:hAnsi="Segoe UI"/>
          <w:sz w:val="20"/>
          <w:szCs w:val="20"/>
        </w:rPr>
        <w:t xml:space="preserve">: </w:t>
      </w:r>
      <w:r w:rsidRPr="004254D9">
        <w:rPr>
          <w:rFonts w:ascii="Segoe UI" w:cs="Segoe UI" w:hAnsi="Segoe UI"/>
          <w:b/>
          <w:bCs/>
          <w:sz w:val="20"/>
          <w:szCs w:val="20"/>
          <w:u w:val="single"/>
        </w:rPr>
        <w:t>+ 100€ brut mensuel</w:t>
      </w:r>
    </w:p>
    <w:p w:rsidP="004254D9" w:rsidR="00531253" w:rsidRDefault="004254D9">
      <w:pPr>
        <w:spacing w:before="120"/>
        <w:ind w:left="720"/>
        <w:jc w:val="both"/>
        <w:rPr>
          <w:rFonts w:ascii="Segoe UI" w:cs="Segoe UI" w:hAnsi="Segoe UI"/>
          <w:sz w:val="20"/>
          <w:szCs w:val="20"/>
        </w:rPr>
      </w:pPr>
      <w:r w:rsidRPr="00AE1239">
        <w:rPr>
          <w:rFonts w:ascii="Segoe UI" w:cs="Segoe UI" w:hAnsi="Segoe UI"/>
          <w:sz w:val="20"/>
          <w:szCs w:val="20"/>
        </w:rPr>
        <w:t>Ce montant sera proratisé en fonction du nombre d’heures travaillées.</w:t>
      </w:r>
    </w:p>
    <w:p w:rsidP="004254D9" w:rsidR="003A5323" w:rsidRDefault="003A5323">
      <w:pPr>
        <w:spacing w:before="120"/>
        <w:ind w:left="720"/>
        <w:jc w:val="both"/>
        <w:rPr>
          <w:rFonts w:ascii="Segoe UI" w:cs="Segoe UI" w:hAnsi="Segoe UI"/>
          <w:sz w:val="20"/>
          <w:szCs w:val="20"/>
        </w:rPr>
      </w:pPr>
    </w:p>
    <w:p w:rsidP="004254D9" w:rsidR="003A5323" w:rsidRDefault="003A5323" w:rsidRPr="00531253">
      <w:pPr>
        <w:spacing w:before="120"/>
        <w:ind w:left="720"/>
        <w:jc w:val="both"/>
        <w:rPr>
          <w:rFonts w:ascii="Segoe UI" w:cs="Segoe UI" w:hAnsi="Segoe UI"/>
          <w:sz w:val="20"/>
          <w:szCs w:val="20"/>
        </w:rPr>
      </w:pPr>
    </w:p>
    <w:p w:rsidP="003E37BE" w:rsidR="003E37BE" w:rsidRDefault="003E37BE" w:rsidRPr="003E37BE">
      <w:pPr>
        <w:numPr>
          <w:ilvl w:val="0"/>
          <w:numId w:val="27"/>
        </w:numPr>
        <w:spacing w:before="120"/>
        <w:jc w:val="both"/>
        <w:rPr>
          <w:rFonts w:ascii="Segoe UI" w:cs="Segoe UI" w:hAnsi="Segoe UI"/>
          <w:sz w:val="20"/>
          <w:szCs w:val="20"/>
        </w:rPr>
      </w:pPr>
      <w:r>
        <w:rPr>
          <w:rFonts w:ascii="Segoe UI" w:cs="Segoe UI" w:hAnsi="Segoe UI"/>
          <w:bCs/>
          <w:sz w:val="20"/>
          <w:szCs w:val="20"/>
        </w:rPr>
        <w:t xml:space="preserve">Revalorisation des primes </w:t>
      </w:r>
      <w:r w:rsidR="004254D9">
        <w:rPr>
          <w:rFonts w:ascii="Segoe UI" w:cs="Segoe UI" w:hAnsi="Segoe UI"/>
          <w:bCs/>
          <w:sz w:val="20"/>
          <w:szCs w:val="20"/>
        </w:rPr>
        <w:t xml:space="preserve">suivantes </w:t>
      </w:r>
      <w:r>
        <w:rPr>
          <w:rFonts w:ascii="Segoe UI" w:cs="Segoe UI" w:hAnsi="Segoe UI"/>
          <w:bCs/>
          <w:sz w:val="20"/>
          <w:szCs w:val="20"/>
        </w:rPr>
        <w:t>au 1</w:t>
      </w:r>
      <w:r w:rsidRPr="003E37BE">
        <w:rPr>
          <w:rFonts w:ascii="Segoe UI" w:cs="Segoe UI" w:hAnsi="Segoe UI"/>
          <w:bCs/>
          <w:sz w:val="20"/>
          <w:szCs w:val="20"/>
          <w:vertAlign w:val="superscript"/>
        </w:rPr>
        <w:t>er</w:t>
      </w:r>
      <w:r>
        <w:rPr>
          <w:rFonts w:ascii="Segoe UI" w:cs="Segoe UI" w:hAnsi="Segoe UI"/>
          <w:bCs/>
          <w:sz w:val="20"/>
          <w:szCs w:val="20"/>
        </w:rPr>
        <w:t xml:space="preserve"> janvier 202</w:t>
      </w:r>
      <w:r w:rsidR="004254D9">
        <w:rPr>
          <w:rFonts w:ascii="Segoe UI" w:cs="Segoe UI" w:hAnsi="Segoe UI"/>
          <w:bCs/>
          <w:sz w:val="20"/>
          <w:szCs w:val="20"/>
        </w:rPr>
        <w:t>3</w:t>
      </w:r>
      <w:r>
        <w:rPr>
          <w:rFonts w:ascii="Segoe UI" w:cs="Segoe UI" w:hAnsi="Segoe UI"/>
          <w:bCs/>
          <w:sz w:val="20"/>
          <w:szCs w:val="20"/>
        </w:rPr>
        <w:t xml:space="preserve"> comme suit :</w:t>
      </w:r>
    </w:p>
    <w:p w:rsidP="003E37BE" w:rsidR="003E37BE" w:rsidRDefault="003E37BE" w:rsidRPr="004254D9">
      <w:pPr>
        <w:numPr>
          <w:ilvl w:val="1"/>
          <w:numId w:val="27"/>
        </w:numPr>
        <w:spacing w:before="120"/>
        <w:jc w:val="both"/>
        <w:rPr>
          <w:rFonts w:ascii="Segoe UI" w:cs="Segoe UI" w:hAnsi="Segoe UI"/>
          <w:sz w:val="20"/>
          <w:szCs w:val="20"/>
        </w:rPr>
      </w:pPr>
      <w:r>
        <w:rPr>
          <w:rFonts w:ascii="Segoe UI" w:cs="Segoe UI" w:hAnsi="Segoe UI"/>
          <w:bCs/>
          <w:sz w:val="20"/>
          <w:szCs w:val="20"/>
        </w:rPr>
        <w:t>Prime d’équipe jour 2x8 à 7€/jour en 2023</w:t>
      </w:r>
    </w:p>
    <w:p w:rsidP="00462358" w:rsidR="004254D9" w:rsidRDefault="004254D9" w:rsidRPr="004254D9">
      <w:pPr>
        <w:numPr>
          <w:ilvl w:val="1"/>
          <w:numId w:val="27"/>
        </w:numPr>
        <w:spacing w:before="120"/>
        <w:jc w:val="both"/>
        <w:rPr>
          <w:rFonts w:ascii="Segoe UI" w:cs="Segoe UI" w:hAnsi="Segoe UI"/>
          <w:bCs/>
          <w:sz w:val="20"/>
          <w:szCs w:val="20"/>
        </w:rPr>
      </w:pPr>
      <w:r w:rsidRPr="004254D9">
        <w:rPr>
          <w:rFonts w:ascii="Segoe UI" w:cs="Segoe UI" w:hAnsi="Segoe UI"/>
          <w:bCs/>
          <w:sz w:val="20"/>
          <w:szCs w:val="20"/>
        </w:rPr>
        <w:t xml:space="preserve">Prime d’astreinte : revalorisation de +5% de l’astreinte technique ETN et de +10% de l’astreinte cadre </w:t>
      </w:r>
      <w:r>
        <w:rPr>
          <w:rFonts w:ascii="Segoe UI" w:cs="Segoe UI" w:hAnsi="Segoe UI"/>
          <w:bCs/>
          <w:sz w:val="20"/>
          <w:szCs w:val="20"/>
        </w:rPr>
        <w:t xml:space="preserve">comme suit </w:t>
      </w:r>
    </w:p>
    <w:p w:rsidP="004254D9" w:rsidR="004254D9" w:rsidRDefault="004254D9">
      <w:pPr>
        <w:spacing w:before="120"/>
        <w:jc w:val="both"/>
        <w:rPr>
          <w:rFonts w:ascii="Segoe UI" w:cs="Segoe UI" w:hAnsi="Segoe UI"/>
          <w:bCs/>
          <w:sz w:val="20"/>
          <w:szCs w:val="20"/>
        </w:rPr>
      </w:pPr>
    </w:p>
    <w:tbl>
      <w:tblPr>
        <w:tblW w:type="dxa" w:w="5162"/>
        <w:jc w:val="center"/>
        <w:tblCellMar>
          <w:left w:type="dxa" w:w="0"/>
          <w:right w:type="dxa" w:w="0"/>
        </w:tblCellMar>
        <w:tblLook w:val="0600"/>
      </w:tblPr>
      <w:tblGrid>
        <w:gridCol w:w="2830"/>
        <w:gridCol w:w="2332"/>
      </w:tblGrid>
      <w:tr w:rsidR="004254D9" w:rsidTr="0050235E">
        <w:trPr>
          <w:trHeight w:val="386"/>
          <w:jc w:val="center"/>
        </w:trPr>
        <w:tc>
          <w:tcPr>
            <w:tcW w:type="dxa" w:w="2830"/>
            <w:tcBorders>
              <w:top w:color="000000" w:space="0" w:sz="8" w:val="single"/>
              <w:left w:color="000000" w:space="0" w:sz="8" w:val="single"/>
              <w:bottom w:color="000000" w:space="0" w:sz="8" w:val="single"/>
              <w:right w:color="FFFFFF" w:space="0" w:sz="8" w:val="single"/>
            </w:tcBorders>
            <w:shd w:color="auto" w:fill="auto" w:val="clear"/>
            <w:tcMar>
              <w:top w:type="dxa" w:w="10"/>
              <w:left w:type="dxa" w:w="10"/>
              <w:bottom w:type="dxa" w:w="0"/>
              <w:right w:type="dxa" w:w="10"/>
            </w:tcMar>
            <w:vAlign w:val="bottom"/>
            <w:hideMark/>
          </w:tcPr>
          <w:p w:rsidR="004254D9" w:rsidRDefault="004254D9" w:rsidRPr="0050235E">
            <w:pPr>
              <w:rPr>
                <w:rFonts w:ascii="Segoe UI" w:cs="Segoe UI" w:hAnsi="Segoe UI"/>
                <w:bCs/>
                <w:sz w:val="20"/>
                <w:szCs w:val="20"/>
              </w:rPr>
            </w:pPr>
          </w:p>
        </w:tc>
        <w:tc>
          <w:tcPr>
            <w:tcW w:type="dxa" w:w="2332"/>
            <w:tcBorders>
              <w:top w:color="000000" w:space="0" w:sz="8" w:val="single"/>
              <w:left w:color="FFFFFF" w:space="0" w:sz="8" w:val="single"/>
              <w:bottom w:color="000000" w:space="0" w:sz="8" w:val="single"/>
              <w:right w:color="000000"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jc w:val="center"/>
              <w:textAlignment w:val="bottom"/>
              <w:rPr>
                <w:rFonts w:ascii="Segoe UI" w:cs="Segoe UI" w:hAnsi="Segoe UI"/>
                <w:bCs/>
                <w:sz w:val="20"/>
                <w:szCs w:val="20"/>
                <w:lang w:eastAsia="en-US"/>
              </w:rPr>
            </w:pPr>
            <w:r w:rsidRPr="0050235E">
              <w:rPr>
                <w:rFonts w:ascii="Segoe UI" w:cs="Segoe UI" w:hAnsi="Segoe UI"/>
                <w:bCs/>
                <w:sz w:val="20"/>
                <w:szCs w:val="20"/>
                <w:lang w:eastAsia="en-US"/>
              </w:rPr>
              <w:t xml:space="preserve">Montant 2023 </w:t>
            </w:r>
          </w:p>
        </w:tc>
      </w:tr>
      <w:tr w:rsidR="004254D9" w:rsidTr="0050235E">
        <w:trPr>
          <w:trHeight w:val="386"/>
          <w:jc w:val="center"/>
        </w:trPr>
        <w:tc>
          <w:tcPr>
            <w:tcW w:type="dxa" w:w="2830"/>
            <w:tcBorders>
              <w:top w:color="000000" w:space="0" w:sz="8" w:val="single"/>
              <w:left w:color="000000" w:space="0" w:sz="8" w:val="single"/>
              <w:bottom w:color="FFFFFF" w:space="0" w:sz="8" w:val="single"/>
              <w:right w:color="FFFFFF"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textAlignment w:val="bottom"/>
              <w:rPr>
                <w:rFonts w:ascii="Segoe UI" w:cs="Segoe UI" w:hAnsi="Segoe UI"/>
                <w:bCs/>
                <w:sz w:val="20"/>
                <w:szCs w:val="20"/>
                <w:lang w:eastAsia="en-US"/>
              </w:rPr>
            </w:pPr>
            <w:r w:rsidRPr="0050235E">
              <w:rPr>
                <w:rFonts w:ascii="Segoe UI" w:cs="Segoe UI" w:hAnsi="Segoe UI"/>
                <w:bCs/>
                <w:sz w:val="20"/>
                <w:szCs w:val="20"/>
                <w:lang w:eastAsia="en-US"/>
              </w:rPr>
              <w:t>Astreinte ETN sans jour férié</w:t>
            </w:r>
          </w:p>
        </w:tc>
        <w:tc>
          <w:tcPr>
            <w:tcW w:type="dxa" w:w="2332"/>
            <w:tcBorders>
              <w:top w:color="000000" w:space="0" w:sz="8" w:val="single"/>
              <w:left w:color="FFFFFF" w:space="0" w:sz="8" w:val="single"/>
              <w:bottom w:color="FFFFFF" w:space="0" w:sz="8" w:val="single"/>
              <w:right w:color="000000"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jc w:val="center"/>
              <w:textAlignment w:val="bottom"/>
              <w:rPr>
                <w:rFonts w:ascii="Segoe UI" w:cs="Segoe UI" w:hAnsi="Segoe UI"/>
                <w:bCs/>
                <w:sz w:val="20"/>
                <w:szCs w:val="20"/>
                <w:lang w:eastAsia="en-US"/>
              </w:rPr>
            </w:pPr>
            <w:r w:rsidRPr="0050235E">
              <w:rPr>
                <w:rFonts w:ascii="Segoe UI" w:cs="Segoe UI" w:hAnsi="Segoe UI"/>
                <w:bCs/>
                <w:sz w:val="20"/>
                <w:szCs w:val="20"/>
                <w:lang w:eastAsia="en-US"/>
              </w:rPr>
              <w:t>240</w:t>
            </w:r>
          </w:p>
        </w:tc>
      </w:tr>
      <w:tr w:rsidR="004254D9" w:rsidTr="0050235E">
        <w:trPr>
          <w:trHeight w:val="386"/>
          <w:jc w:val="center"/>
        </w:trPr>
        <w:tc>
          <w:tcPr>
            <w:tcW w:type="dxa" w:w="2830"/>
            <w:tcBorders>
              <w:top w:color="FFFFFF" w:space="0" w:sz="8" w:val="single"/>
              <w:left w:color="000000" w:space="0" w:sz="8" w:val="single"/>
              <w:bottom w:color="000000" w:space="0" w:sz="8" w:val="single"/>
              <w:right w:color="FFFFFF"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textAlignment w:val="bottom"/>
              <w:rPr>
                <w:rFonts w:ascii="Segoe UI" w:cs="Segoe UI" w:hAnsi="Segoe UI"/>
                <w:bCs/>
                <w:sz w:val="20"/>
                <w:szCs w:val="20"/>
                <w:lang w:eastAsia="en-US"/>
              </w:rPr>
            </w:pPr>
            <w:r w:rsidRPr="0050235E">
              <w:rPr>
                <w:rFonts w:ascii="Segoe UI" w:cs="Segoe UI" w:hAnsi="Segoe UI"/>
                <w:bCs/>
                <w:sz w:val="20"/>
                <w:szCs w:val="20"/>
                <w:lang w:eastAsia="en-US"/>
              </w:rPr>
              <w:t>Astreinte ETN avec jour férié</w:t>
            </w:r>
          </w:p>
        </w:tc>
        <w:tc>
          <w:tcPr>
            <w:tcW w:type="dxa" w:w="2332"/>
            <w:tcBorders>
              <w:top w:color="FFFFFF" w:space="0" w:sz="8" w:val="single"/>
              <w:left w:color="FFFFFF" w:space="0" w:sz="8" w:val="single"/>
              <w:bottom w:color="000000" w:space="0" w:sz="8" w:val="single"/>
              <w:right w:color="000000"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jc w:val="center"/>
              <w:textAlignment w:val="bottom"/>
              <w:rPr>
                <w:rFonts w:ascii="Segoe UI" w:cs="Segoe UI" w:hAnsi="Segoe UI"/>
                <w:bCs/>
                <w:sz w:val="20"/>
                <w:szCs w:val="20"/>
                <w:lang w:eastAsia="en-US"/>
              </w:rPr>
            </w:pPr>
            <w:r w:rsidRPr="0050235E">
              <w:rPr>
                <w:rFonts w:ascii="Segoe UI" w:cs="Segoe UI" w:hAnsi="Segoe UI"/>
                <w:bCs/>
                <w:sz w:val="20"/>
                <w:szCs w:val="20"/>
                <w:lang w:eastAsia="en-US"/>
              </w:rPr>
              <w:t xml:space="preserve">278 </w:t>
            </w:r>
          </w:p>
        </w:tc>
      </w:tr>
      <w:tr w:rsidR="004254D9" w:rsidTr="0050235E">
        <w:trPr>
          <w:trHeight w:val="386"/>
          <w:jc w:val="center"/>
        </w:trPr>
        <w:tc>
          <w:tcPr>
            <w:tcW w:type="dxa" w:w="2830"/>
            <w:tcBorders>
              <w:top w:color="000000" w:space="0" w:sz="8" w:val="single"/>
              <w:left w:color="000000" w:space="0" w:sz="8" w:val="single"/>
              <w:bottom w:color="FFFFFF" w:space="0" w:sz="8" w:val="single"/>
              <w:right w:color="FFFFFF"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textAlignment w:val="bottom"/>
              <w:rPr>
                <w:rFonts w:ascii="Segoe UI" w:cs="Segoe UI" w:hAnsi="Segoe UI"/>
                <w:bCs/>
                <w:sz w:val="20"/>
                <w:szCs w:val="20"/>
                <w:lang w:eastAsia="en-US"/>
              </w:rPr>
            </w:pPr>
            <w:r w:rsidRPr="0050235E">
              <w:rPr>
                <w:rFonts w:ascii="Segoe UI" w:cs="Segoe UI" w:hAnsi="Segoe UI"/>
                <w:bCs/>
                <w:sz w:val="20"/>
                <w:szCs w:val="20"/>
                <w:lang w:eastAsia="en-US"/>
              </w:rPr>
              <w:t>Astreinte cadre sans jour férié</w:t>
            </w:r>
          </w:p>
        </w:tc>
        <w:tc>
          <w:tcPr>
            <w:tcW w:type="dxa" w:w="2332"/>
            <w:tcBorders>
              <w:top w:color="000000" w:space="0" w:sz="8" w:val="single"/>
              <w:left w:color="FFFFFF" w:space="0" w:sz="8" w:val="single"/>
              <w:bottom w:color="FFFFFF" w:space="0" w:sz="8" w:val="single"/>
              <w:right w:color="000000"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jc w:val="center"/>
              <w:textAlignment w:val="bottom"/>
              <w:rPr>
                <w:rFonts w:ascii="Segoe UI" w:cs="Segoe UI" w:hAnsi="Segoe UI"/>
                <w:bCs/>
                <w:sz w:val="20"/>
                <w:szCs w:val="20"/>
                <w:lang w:eastAsia="en-US"/>
              </w:rPr>
            </w:pPr>
            <w:r w:rsidRPr="0050235E">
              <w:rPr>
                <w:rFonts w:ascii="Segoe UI" w:cs="Segoe UI" w:hAnsi="Segoe UI"/>
                <w:bCs/>
                <w:sz w:val="20"/>
                <w:szCs w:val="20"/>
                <w:lang w:eastAsia="en-US"/>
              </w:rPr>
              <w:t>205</w:t>
            </w:r>
          </w:p>
        </w:tc>
      </w:tr>
      <w:tr w:rsidR="004254D9" w:rsidTr="0050235E">
        <w:trPr>
          <w:trHeight w:val="386"/>
          <w:jc w:val="center"/>
        </w:trPr>
        <w:tc>
          <w:tcPr>
            <w:tcW w:type="dxa" w:w="2830"/>
            <w:tcBorders>
              <w:top w:color="FFFFFF" w:space="0" w:sz="8" w:val="single"/>
              <w:left w:color="000000" w:space="0" w:sz="8" w:val="single"/>
              <w:bottom w:color="000000" w:space="0" w:sz="8" w:val="single"/>
              <w:right w:color="FFFFFF"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textAlignment w:val="bottom"/>
              <w:rPr>
                <w:rFonts w:ascii="Segoe UI" w:cs="Segoe UI" w:hAnsi="Segoe UI"/>
                <w:bCs/>
                <w:sz w:val="20"/>
                <w:szCs w:val="20"/>
                <w:lang w:eastAsia="en-US"/>
              </w:rPr>
            </w:pPr>
            <w:r w:rsidRPr="0050235E">
              <w:rPr>
                <w:rFonts w:ascii="Segoe UI" w:cs="Segoe UI" w:hAnsi="Segoe UI"/>
                <w:bCs/>
                <w:sz w:val="20"/>
                <w:szCs w:val="20"/>
                <w:lang w:eastAsia="en-US"/>
              </w:rPr>
              <w:t>Astreinte cadre avec jour férié</w:t>
            </w:r>
          </w:p>
        </w:tc>
        <w:tc>
          <w:tcPr>
            <w:tcW w:type="dxa" w:w="2332"/>
            <w:tcBorders>
              <w:top w:color="FFFFFF" w:space="0" w:sz="8" w:val="single"/>
              <w:left w:color="FFFFFF" w:space="0" w:sz="8" w:val="single"/>
              <w:bottom w:color="000000" w:space="0" w:sz="8" w:val="single"/>
              <w:right w:color="000000" w:space="0" w:sz="8" w:val="single"/>
            </w:tcBorders>
            <w:shd w:color="auto" w:fill="auto" w:val="clear"/>
            <w:tcMar>
              <w:top w:type="dxa" w:w="10"/>
              <w:left w:type="dxa" w:w="10"/>
              <w:bottom w:type="dxa" w:w="0"/>
              <w:right w:type="dxa" w:w="10"/>
            </w:tcMar>
            <w:vAlign w:val="bottom"/>
            <w:hideMark/>
          </w:tcPr>
          <w:p w:rsidR="004254D9" w:rsidRDefault="004254D9" w:rsidRPr="0050235E">
            <w:pPr>
              <w:pStyle w:val="NormalWeb"/>
              <w:spacing w:after="0" w:afterAutospacing="0" w:before="0" w:beforeAutospacing="0"/>
              <w:jc w:val="center"/>
              <w:textAlignment w:val="bottom"/>
              <w:rPr>
                <w:rFonts w:ascii="Segoe UI" w:cs="Segoe UI" w:hAnsi="Segoe UI"/>
                <w:bCs/>
                <w:sz w:val="20"/>
                <w:szCs w:val="20"/>
                <w:lang w:eastAsia="en-US"/>
              </w:rPr>
            </w:pPr>
            <w:r w:rsidRPr="0050235E">
              <w:rPr>
                <w:rFonts w:ascii="Segoe UI" w:cs="Segoe UI" w:hAnsi="Segoe UI"/>
                <w:bCs/>
                <w:sz w:val="20"/>
                <w:szCs w:val="20"/>
                <w:lang w:eastAsia="en-US"/>
              </w:rPr>
              <w:t>225</w:t>
            </w:r>
          </w:p>
        </w:tc>
      </w:tr>
    </w:tbl>
    <w:p w:rsidP="004254D9" w:rsidR="004254D9" w:rsidRDefault="003A5323">
      <w:pPr>
        <w:spacing w:before="120"/>
        <w:ind w:left="1440"/>
        <w:jc w:val="both"/>
        <w:rPr>
          <w:rFonts w:ascii="Segoe UI" w:cs="Segoe UI" w:hAnsi="Segoe UI"/>
          <w:sz w:val="20"/>
          <w:szCs w:val="20"/>
        </w:rPr>
      </w:pPr>
      <w:r>
        <w:rPr>
          <w:rFonts w:ascii="Segoe UI" w:cs="Segoe UI" w:hAnsi="Segoe UI"/>
          <w:sz w:val="20"/>
          <w:szCs w:val="20"/>
        </w:rPr>
        <w:t>En complément, la Direction et les Organisations Syndicales s’engagent à revoir l’accord d’astreinte au cours de l’année 2023.</w:t>
      </w:r>
    </w:p>
    <w:p w:rsidP="004254D9" w:rsidR="003A5323" w:rsidRDefault="003A5323" w:rsidRPr="003E37BE">
      <w:pPr>
        <w:spacing w:before="120"/>
        <w:ind w:left="1440"/>
        <w:jc w:val="both"/>
        <w:rPr>
          <w:rFonts w:ascii="Segoe UI" w:cs="Segoe UI" w:hAnsi="Segoe UI"/>
          <w:sz w:val="20"/>
          <w:szCs w:val="20"/>
        </w:rPr>
      </w:pPr>
    </w:p>
    <w:p w:rsidP="004254D9" w:rsidR="003E37BE" w:rsidRDefault="004254D9">
      <w:pPr>
        <w:pStyle w:val="Paragraphedeliste"/>
        <w:numPr>
          <w:ilvl w:val="0"/>
          <w:numId w:val="35"/>
        </w:numPr>
        <w:rPr>
          <w:rFonts w:ascii="Segoe UI" w:cs="Segoe UI" w:hAnsi="Segoe UI"/>
          <w:sz w:val="20"/>
          <w:szCs w:val="20"/>
          <w:lang w:val="fr-FR"/>
        </w:rPr>
      </w:pPr>
      <w:r>
        <w:rPr>
          <w:rFonts w:ascii="Segoe UI" w:cs="Segoe UI" w:hAnsi="Segoe UI"/>
          <w:sz w:val="20"/>
          <w:szCs w:val="20"/>
          <w:lang w:val="fr-FR"/>
        </w:rPr>
        <w:t>Mise en place d’une reconnaissance par l’attribution de points dans notre système de reconnaissance « </w:t>
      </w:r>
      <w:r w:rsidR="00720C96">
        <w:rPr>
          <w:rFonts w:ascii="Segoe UI" w:cs="Segoe UI" w:hAnsi="Segoe UI"/>
          <w:sz w:val="20"/>
          <w:szCs w:val="20"/>
          <w:lang w:val="fr-FR"/>
        </w:rPr>
        <w:t>Galvanize </w:t>
      </w:r>
      <w:r>
        <w:rPr>
          <w:rFonts w:ascii="Segoe UI" w:cs="Segoe UI" w:hAnsi="Segoe UI"/>
          <w:sz w:val="20"/>
          <w:szCs w:val="20"/>
          <w:lang w:val="fr-FR"/>
        </w:rPr>
        <w:t>» pour les formateurs dès lors que la formation d’un collaborateur en contrat d’</w:t>
      </w:r>
      <w:proofErr w:type="spellStart"/>
      <w:r>
        <w:rPr>
          <w:rFonts w:ascii="Segoe UI" w:cs="Segoe UI" w:hAnsi="Segoe UI"/>
          <w:sz w:val="20"/>
          <w:szCs w:val="20"/>
          <w:lang w:val="fr-FR"/>
        </w:rPr>
        <w:t>interim</w:t>
      </w:r>
      <w:proofErr w:type="spellEnd"/>
      <w:r>
        <w:rPr>
          <w:rFonts w:ascii="Segoe UI" w:cs="Segoe UI" w:hAnsi="Segoe UI"/>
          <w:sz w:val="20"/>
          <w:szCs w:val="20"/>
          <w:lang w:val="fr-FR"/>
        </w:rPr>
        <w:t xml:space="preserve"> débouche sur une embauche en CDI : </w:t>
      </w:r>
      <w:r w:rsidR="00A37621">
        <w:rPr>
          <w:rFonts w:ascii="Segoe UI" w:cs="Segoe UI" w:hAnsi="Segoe UI"/>
          <w:sz w:val="20"/>
          <w:szCs w:val="20"/>
          <w:lang w:val="fr-FR"/>
        </w:rPr>
        <w:t>a</w:t>
      </w:r>
      <w:r>
        <w:rPr>
          <w:rFonts w:ascii="Segoe UI" w:cs="Segoe UI" w:hAnsi="Segoe UI"/>
          <w:sz w:val="20"/>
          <w:szCs w:val="20"/>
          <w:lang w:val="fr-FR"/>
        </w:rPr>
        <w:t xml:space="preserve">ttribution </w:t>
      </w:r>
      <w:r w:rsidR="00720C96">
        <w:rPr>
          <w:rFonts w:ascii="Segoe UI" w:cs="Segoe UI" w:hAnsi="Segoe UI"/>
          <w:sz w:val="20"/>
          <w:szCs w:val="20"/>
          <w:lang w:val="fr-FR"/>
        </w:rPr>
        <w:t>du niveau de reconnaissance « Se Surpasser » équival</w:t>
      </w:r>
      <w:r w:rsidR="00833C17">
        <w:rPr>
          <w:rFonts w:ascii="Segoe UI" w:cs="Segoe UI" w:hAnsi="Segoe UI"/>
          <w:sz w:val="20"/>
          <w:szCs w:val="20"/>
          <w:lang w:val="fr-FR"/>
        </w:rPr>
        <w:t>a</w:t>
      </w:r>
      <w:r w:rsidR="00720C96">
        <w:rPr>
          <w:rFonts w:ascii="Segoe UI" w:cs="Segoe UI" w:hAnsi="Segoe UI"/>
          <w:sz w:val="20"/>
          <w:szCs w:val="20"/>
          <w:lang w:val="fr-FR"/>
        </w:rPr>
        <w:t>nt à 2 240 points à la date de signature de l’accord.</w:t>
      </w:r>
    </w:p>
    <w:p w:rsidP="004254D9" w:rsidR="004254D9" w:rsidRDefault="004254D9" w:rsidRPr="003E37BE">
      <w:pPr>
        <w:pStyle w:val="Paragraphedeliste"/>
        <w:ind w:left="1440"/>
        <w:rPr>
          <w:rFonts w:ascii="Segoe UI" w:cs="Segoe UI" w:hAnsi="Segoe UI"/>
          <w:sz w:val="20"/>
          <w:szCs w:val="20"/>
          <w:lang w:val="fr-FR"/>
        </w:rPr>
      </w:pPr>
    </w:p>
    <w:p w:rsidP="003E37BE" w:rsidR="003E37BE" w:rsidRDefault="003E37BE">
      <w:pPr>
        <w:numPr>
          <w:ilvl w:val="0"/>
          <w:numId w:val="27"/>
        </w:numPr>
        <w:spacing w:before="120"/>
        <w:jc w:val="both"/>
        <w:rPr>
          <w:rFonts w:ascii="Segoe UI" w:cs="Segoe UI" w:hAnsi="Segoe UI"/>
          <w:sz w:val="20"/>
          <w:szCs w:val="20"/>
        </w:rPr>
      </w:pPr>
      <w:r>
        <w:rPr>
          <w:rFonts w:ascii="Segoe UI" w:cs="Segoe UI" w:hAnsi="Segoe UI"/>
          <w:sz w:val="20"/>
          <w:szCs w:val="20"/>
        </w:rPr>
        <w:t>Prolongation de la prime de volontariat de 100€/jour sur les vendredis de nuit et samedis supplémentaires travaillés compte tenu de la prolongation de la suppléance, jusqu’à fin décembre 202</w:t>
      </w:r>
      <w:r w:rsidR="004254D9">
        <w:rPr>
          <w:rFonts w:ascii="Segoe UI" w:cs="Segoe UI" w:hAnsi="Segoe UI"/>
          <w:sz w:val="20"/>
          <w:szCs w:val="20"/>
        </w:rPr>
        <w:t>3</w:t>
      </w:r>
      <w:r>
        <w:rPr>
          <w:rFonts w:ascii="Segoe UI" w:cs="Segoe UI" w:hAnsi="Segoe UI"/>
          <w:sz w:val="20"/>
          <w:szCs w:val="20"/>
        </w:rPr>
        <w:t>.</w:t>
      </w:r>
    </w:p>
    <w:p w:rsidP="0034438B" w:rsidR="0034438B" w:rsidRDefault="0034438B">
      <w:pPr>
        <w:spacing w:before="120"/>
        <w:ind w:left="720"/>
        <w:jc w:val="both"/>
        <w:rPr>
          <w:rFonts w:ascii="Segoe UI" w:cs="Segoe UI" w:hAnsi="Segoe UI"/>
          <w:sz w:val="20"/>
          <w:szCs w:val="20"/>
        </w:rPr>
      </w:pPr>
    </w:p>
    <w:p w:rsidP="0034438B" w:rsidR="0034438B" w:rsidRDefault="0034438B">
      <w:pPr>
        <w:numPr>
          <w:ilvl w:val="0"/>
          <w:numId w:val="27"/>
        </w:numPr>
        <w:spacing w:before="120"/>
        <w:jc w:val="both"/>
        <w:rPr>
          <w:rFonts w:ascii="Segoe UI" w:cs="Segoe UI" w:hAnsi="Segoe UI"/>
          <w:sz w:val="20"/>
          <w:szCs w:val="20"/>
        </w:rPr>
      </w:pPr>
      <w:r>
        <w:rPr>
          <w:rFonts w:ascii="Segoe UI" w:cs="Segoe UI" w:hAnsi="Segoe UI"/>
          <w:sz w:val="20"/>
          <w:szCs w:val="20"/>
        </w:rPr>
        <w:t xml:space="preserve">Afin de reconnaître l’engagement des </w:t>
      </w:r>
      <w:r w:rsidR="00720C96">
        <w:rPr>
          <w:rFonts w:ascii="Segoe UI" w:cs="Segoe UI" w:hAnsi="Segoe UI"/>
          <w:sz w:val="20"/>
          <w:szCs w:val="20"/>
        </w:rPr>
        <w:t xml:space="preserve">collaborateurs </w:t>
      </w:r>
      <w:r w:rsidR="004254D9">
        <w:rPr>
          <w:rFonts w:ascii="Segoe UI" w:cs="Segoe UI" w:hAnsi="Segoe UI"/>
          <w:sz w:val="20"/>
          <w:szCs w:val="20"/>
        </w:rPr>
        <w:t>et prendre en compte les difficultés subies par les collaborateurs compte tenu de l’environnement économique de 2022 et le niveau record d’inflation qui a pesé sur leur salaire</w:t>
      </w:r>
      <w:r w:rsidR="00DD053F">
        <w:rPr>
          <w:rFonts w:ascii="Segoe UI" w:cs="Segoe UI" w:hAnsi="Segoe UI"/>
          <w:sz w:val="20"/>
          <w:szCs w:val="20"/>
        </w:rPr>
        <w:t xml:space="preserve">, l’entreprise déploiera 2 dispositifs de primes mis en place par le Gouvernement </w:t>
      </w:r>
      <w:r w:rsidR="003A5323">
        <w:rPr>
          <w:rFonts w:ascii="Segoe UI" w:cs="Segoe UI" w:hAnsi="Segoe UI"/>
          <w:sz w:val="20"/>
          <w:szCs w:val="20"/>
        </w:rPr>
        <w:t xml:space="preserve">le 16 août 2022 </w:t>
      </w:r>
      <w:r w:rsidR="00DD053F">
        <w:rPr>
          <w:rFonts w:ascii="Segoe UI" w:cs="Segoe UI" w:hAnsi="Segoe UI"/>
          <w:sz w:val="20"/>
          <w:szCs w:val="20"/>
        </w:rPr>
        <w:t>pour préserver le pouvoir d’achat</w:t>
      </w:r>
    </w:p>
    <w:p w:rsidP="00DD053F" w:rsidR="00DD053F" w:rsidRDefault="00DD053F" w:rsidRPr="003A5323">
      <w:pPr>
        <w:pStyle w:val="Paragraphedeliste"/>
        <w:rPr>
          <w:rFonts w:ascii="Segoe UI" w:cs="Segoe UI" w:hAnsi="Segoe UI"/>
          <w:sz w:val="20"/>
          <w:szCs w:val="20"/>
          <w:lang w:val="fr-FR"/>
        </w:rPr>
      </w:pPr>
    </w:p>
    <w:p w:rsidP="00DD053F" w:rsidR="00DD053F" w:rsidRDefault="00DD053F" w:rsidRPr="003A5323">
      <w:pPr>
        <w:numPr>
          <w:ilvl w:val="1"/>
          <w:numId w:val="27"/>
        </w:numPr>
        <w:spacing w:before="120"/>
        <w:jc w:val="both"/>
        <w:rPr>
          <w:rFonts w:ascii="Segoe UI" w:cs="Segoe UI" w:hAnsi="Segoe UI"/>
          <w:sz w:val="20"/>
          <w:szCs w:val="20"/>
          <w:u w:val="single"/>
        </w:rPr>
      </w:pPr>
      <w:r w:rsidRPr="003A5323">
        <w:rPr>
          <w:rFonts w:ascii="Segoe UI" w:cs="Segoe UI" w:hAnsi="Segoe UI"/>
          <w:sz w:val="20"/>
          <w:szCs w:val="20"/>
          <w:u w:val="single"/>
        </w:rPr>
        <w:t xml:space="preserve">Instauration </w:t>
      </w:r>
      <w:r w:rsidR="003A5323" w:rsidRPr="003A5323">
        <w:rPr>
          <w:rFonts w:ascii="Segoe UI" w:cs="Segoe UI" w:hAnsi="Segoe UI"/>
          <w:sz w:val="20"/>
          <w:szCs w:val="20"/>
          <w:u w:val="single"/>
        </w:rPr>
        <w:t>d’un prime transport</w:t>
      </w:r>
      <w:r w:rsidRPr="003A5323">
        <w:rPr>
          <w:rFonts w:ascii="Segoe UI" w:cs="Segoe UI" w:hAnsi="Segoe UI"/>
          <w:sz w:val="20"/>
          <w:szCs w:val="20"/>
          <w:u w:val="single"/>
        </w:rPr>
        <w:t xml:space="preserve"> </w:t>
      </w:r>
    </w:p>
    <w:p w:rsidP="00DD053F" w:rsidR="00DD053F" w:rsidRDefault="00DD053F">
      <w:pPr>
        <w:pStyle w:val="Paragraphedeliste"/>
        <w:numPr>
          <w:ilvl w:val="0"/>
          <w:numId w:val="36"/>
        </w:numPr>
        <w:spacing w:before="120"/>
        <w:jc w:val="both"/>
        <w:rPr>
          <w:rFonts w:ascii="Segoe UI" w:cs="Segoe UI" w:hAnsi="Segoe UI"/>
          <w:sz w:val="20"/>
          <w:szCs w:val="20"/>
          <w:lang w:val="fr-FR"/>
        </w:rPr>
      </w:pPr>
      <w:r w:rsidRPr="00DD053F">
        <w:rPr>
          <w:rFonts w:ascii="Segoe UI" w:cs="Segoe UI" w:hAnsi="Segoe UI"/>
          <w:sz w:val="20"/>
          <w:szCs w:val="20"/>
          <w:lang w:val="fr-FR"/>
        </w:rPr>
        <w:t>Déploiement de cette prime d</w:t>
      </w:r>
      <w:r>
        <w:rPr>
          <w:rFonts w:ascii="Segoe UI" w:cs="Segoe UI" w:hAnsi="Segoe UI"/>
          <w:sz w:val="20"/>
          <w:szCs w:val="20"/>
          <w:lang w:val="fr-FR"/>
        </w:rPr>
        <w:t xml:space="preserve">ès la paie de novembre 2022 </w:t>
      </w:r>
    </w:p>
    <w:p w:rsidP="00DD053F" w:rsidR="00DD053F" w:rsidRDefault="00DD053F">
      <w:pPr>
        <w:pStyle w:val="Paragraphedeliste"/>
        <w:numPr>
          <w:ilvl w:val="0"/>
          <w:numId w:val="36"/>
        </w:numPr>
        <w:spacing w:before="120"/>
        <w:jc w:val="both"/>
        <w:rPr>
          <w:rFonts w:ascii="Segoe UI" w:cs="Segoe UI" w:hAnsi="Segoe UI"/>
          <w:sz w:val="20"/>
          <w:szCs w:val="20"/>
          <w:lang w:val="fr-FR"/>
        </w:rPr>
      </w:pPr>
      <w:r>
        <w:rPr>
          <w:rFonts w:ascii="Segoe UI" w:cs="Segoe UI" w:hAnsi="Segoe UI"/>
          <w:sz w:val="20"/>
          <w:szCs w:val="20"/>
          <w:lang w:val="fr-FR"/>
        </w:rPr>
        <w:t>Reconduction sur 2023 de cette prime</w:t>
      </w:r>
    </w:p>
    <w:p w:rsidP="00DD053F" w:rsidR="00DD053F" w:rsidRDefault="00DD053F">
      <w:pPr>
        <w:spacing w:before="120"/>
        <w:ind w:left="1440"/>
        <w:jc w:val="both"/>
        <w:rPr>
          <w:rFonts w:ascii="Segoe UI" w:cs="Segoe UI" w:hAnsi="Segoe UI"/>
          <w:sz w:val="20"/>
          <w:szCs w:val="20"/>
        </w:rPr>
      </w:pPr>
      <w:r>
        <w:rPr>
          <w:rFonts w:ascii="Segoe UI" w:cs="Segoe UI" w:hAnsi="Segoe UI"/>
          <w:sz w:val="20"/>
          <w:szCs w:val="20"/>
        </w:rPr>
        <w:t>Son montant maximal par an est fixé à 400€ exonéré</w:t>
      </w:r>
      <w:r w:rsidR="00AE1239">
        <w:rPr>
          <w:rFonts w:ascii="Segoe UI" w:cs="Segoe UI" w:hAnsi="Segoe UI"/>
          <w:sz w:val="20"/>
          <w:szCs w:val="20"/>
        </w:rPr>
        <w:t>s</w:t>
      </w:r>
      <w:r>
        <w:rPr>
          <w:rFonts w:ascii="Segoe UI" w:cs="Segoe UI" w:hAnsi="Segoe UI"/>
          <w:sz w:val="20"/>
          <w:szCs w:val="20"/>
        </w:rPr>
        <w:t xml:space="preserve"> de charges et d’impôts sur le revenu. Les modalités de versement et d’éligibilité à cette prime feront l’objet d’un accord spécifique.</w:t>
      </w:r>
    </w:p>
    <w:p w:rsidP="00DD053F" w:rsidR="00DD053F" w:rsidRDefault="00DD053F">
      <w:pPr>
        <w:spacing w:before="120"/>
        <w:ind w:left="1440"/>
        <w:jc w:val="both"/>
        <w:rPr>
          <w:rFonts w:ascii="Segoe UI" w:cs="Segoe UI" w:hAnsi="Segoe UI"/>
          <w:sz w:val="20"/>
          <w:szCs w:val="20"/>
        </w:rPr>
      </w:pPr>
    </w:p>
    <w:p w:rsidP="00DD053F" w:rsidR="00DD053F" w:rsidRDefault="00DD053F" w:rsidRPr="003A5323">
      <w:pPr>
        <w:numPr>
          <w:ilvl w:val="1"/>
          <w:numId w:val="27"/>
        </w:numPr>
        <w:spacing w:before="120"/>
        <w:jc w:val="both"/>
        <w:rPr>
          <w:rFonts w:ascii="Segoe UI" w:cs="Segoe UI" w:hAnsi="Segoe UI"/>
          <w:sz w:val="20"/>
          <w:szCs w:val="20"/>
          <w:u w:val="single"/>
        </w:rPr>
      </w:pPr>
      <w:r w:rsidRPr="003A5323">
        <w:rPr>
          <w:rFonts w:ascii="Segoe UI" w:cs="Segoe UI" w:hAnsi="Segoe UI"/>
          <w:sz w:val="20"/>
          <w:szCs w:val="20"/>
          <w:u w:val="single"/>
        </w:rPr>
        <w:t>Instauration de la prime de partage de la valeur ajoutée</w:t>
      </w:r>
    </w:p>
    <w:p w:rsidP="009940D9" w:rsidR="00DD053F" w:rsidRDefault="00DD053F">
      <w:pPr>
        <w:pStyle w:val="Paragraphedeliste"/>
        <w:numPr>
          <w:ilvl w:val="0"/>
          <w:numId w:val="36"/>
        </w:numPr>
        <w:spacing w:before="120"/>
        <w:jc w:val="both"/>
        <w:rPr>
          <w:rFonts w:ascii="Segoe UI" w:cs="Segoe UI" w:hAnsi="Segoe UI"/>
          <w:sz w:val="20"/>
          <w:szCs w:val="20"/>
          <w:lang w:val="fr-FR"/>
        </w:rPr>
      </w:pPr>
      <w:r w:rsidRPr="00DD053F">
        <w:rPr>
          <w:rFonts w:ascii="Segoe UI" w:cs="Segoe UI" w:hAnsi="Segoe UI"/>
          <w:sz w:val="20"/>
          <w:szCs w:val="20"/>
          <w:lang w:val="fr-FR"/>
        </w:rPr>
        <w:t xml:space="preserve">Déploiement de cette prime dès la paie de janvier 2023 </w:t>
      </w:r>
      <w:r>
        <w:rPr>
          <w:rFonts w:ascii="Segoe UI" w:cs="Segoe UI" w:hAnsi="Segoe UI"/>
          <w:sz w:val="20"/>
          <w:szCs w:val="20"/>
          <w:lang w:val="fr-FR"/>
        </w:rPr>
        <w:t>selon l’articulation suivante</w:t>
      </w:r>
    </w:p>
    <w:p w:rsidP="00DD053F" w:rsidR="00DD053F" w:rsidRDefault="00DD053F" w:rsidRPr="00DD053F">
      <w:pPr>
        <w:pStyle w:val="Paragraphedeliste"/>
        <w:numPr>
          <w:ilvl w:val="1"/>
          <w:numId w:val="36"/>
        </w:numPr>
        <w:spacing w:before="120"/>
        <w:jc w:val="both"/>
        <w:rPr>
          <w:rFonts w:ascii="Segoe UI" w:cs="Segoe UI" w:hAnsi="Segoe UI"/>
          <w:sz w:val="20"/>
          <w:szCs w:val="20"/>
          <w:lang w:val="fr-FR"/>
        </w:rPr>
      </w:pPr>
      <w:r w:rsidRPr="0093395D">
        <w:rPr>
          <w:rFonts w:ascii="Segoe UI" w:cs="Segoe UI" w:hAnsi="Segoe UI"/>
          <w:sz w:val="20"/>
          <w:szCs w:val="20"/>
          <w:lang w:val="fr-FR"/>
        </w:rPr>
        <w:t>Rémunération brute totale ≤ 2 SMIC annuel = 1 400€ de prime</w:t>
      </w:r>
      <w:r w:rsidR="003A5323">
        <w:rPr>
          <w:rFonts w:ascii="Segoe UI" w:cs="Segoe UI" w:hAnsi="Segoe UI"/>
          <w:sz w:val="20"/>
          <w:szCs w:val="20"/>
          <w:lang w:val="fr-FR"/>
        </w:rPr>
        <w:t xml:space="preserve"> annuelle</w:t>
      </w:r>
    </w:p>
    <w:p w:rsidP="00DD053F" w:rsidR="00DD053F" w:rsidRDefault="00DD053F" w:rsidRPr="00DD053F">
      <w:pPr>
        <w:pStyle w:val="Paragraphedeliste"/>
        <w:numPr>
          <w:ilvl w:val="1"/>
          <w:numId w:val="36"/>
        </w:numPr>
        <w:spacing w:before="120"/>
        <w:jc w:val="both"/>
        <w:rPr>
          <w:rFonts w:ascii="Segoe UI" w:cs="Segoe UI" w:hAnsi="Segoe UI"/>
          <w:sz w:val="20"/>
          <w:szCs w:val="20"/>
          <w:lang w:val="fr-FR"/>
        </w:rPr>
      </w:pPr>
      <w:r w:rsidRPr="0093395D">
        <w:rPr>
          <w:rFonts w:ascii="Segoe UI" w:cs="Segoe UI" w:hAnsi="Segoe UI"/>
          <w:sz w:val="20"/>
          <w:szCs w:val="20"/>
          <w:lang w:val="fr-FR"/>
        </w:rPr>
        <w:lastRenderedPageBreak/>
        <w:t>Rémunération brute totale comprise entre 2 et 3 SMIC annuel = 1 000€</w:t>
      </w:r>
      <w:r w:rsidR="003A5323">
        <w:rPr>
          <w:rFonts w:ascii="Segoe UI" w:cs="Segoe UI" w:hAnsi="Segoe UI"/>
          <w:sz w:val="20"/>
          <w:szCs w:val="20"/>
          <w:lang w:val="fr-FR"/>
        </w:rPr>
        <w:t xml:space="preserve"> de prime annuelle</w:t>
      </w:r>
    </w:p>
    <w:p w:rsidP="00DD053F" w:rsidR="00DD053F" w:rsidRDefault="00DD053F" w:rsidRPr="00DD053F">
      <w:pPr>
        <w:pStyle w:val="Paragraphedeliste"/>
        <w:numPr>
          <w:ilvl w:val="1"/>
          <w:numId w:val="36"/>
        </w:numPr>
        <w:spacing w:before="120"/>
        <w:jc w:val="both"/>
        <w:rPr>
          <w:rFonts w:ascii="Segoe UI" w:cs="Segoe UI" w:hAnsi="Segoe UI"/>
          <w:sz w:val="20"/>
          <w:szCs w:val="20"/>
          <w:lang w:val="fr-FR"/>
        </w:rPr>
      </w:pPr>
      <w:r w:rsidRPr="0093395D">
        <w:rPr>
          <w:rFonts w:ascii="Segoe UI" w:cs="Segoe UI" w:hAnsi="Segoe UI"/>
          <w:sz w:val="20"/>
          <w:szCs w:val="20"/>
          <w:lang w:val="fr-FR"/>
        </w:rPr>
        <w:t xml:space="preserve">Rémunération brute totale &gt; 3 SMIC annuel = pas de prime </w:t>
      </w:r>
    </w:p>
    <w:p w:rsidP="0093395D" w:rsidR="0034438B" w:rsidRDefault="0093395D">
      <w:pPr>
        <w:spacing w:before="120"/>
        <w:ind w:left="1440"/>
        <w:jc w:val="both"/>
        <w:rPr>
          <w:rFonts w:ascii="Segoe UI" w:cs="Segoe UI" w:hAnsi="Segoe UI"/>
          <w:sz w:val="20"/>
          <w:szCs w:val="20"/>
        </w:rPr>
      </w:pPr>
      <w:r>
        <w:rPr>
          <w:rFonts w:ascii="Segoe UI" w:cs="Segoe UI" w:hAnsi="Segoe UI"/>
          <w:sz w:val="20"/>
          <w:szCs w:val="20"/>
        </w:rPr>
        <w:t>Cette prime est</w:t>
      </w:r>
      <w:r w:rsidR="0034438B">
        <w:rPr>
          <w:rFonts w:ascii="Segoe UI" w:cs="Segoe UI" w:hAnsi="Segoe UI"/>
          <w:sz w:val="20"/>
          <w:szCs w:val="20"/>
        </w:rPr>
        <w:t xml:space="preserve"> exonérée de cotisations, de CSG/CRDS et d’impôt sur le revenu si la rémunération est inférieure à 3 fois la valeur du SMIC annuel.</w:t>
      </w:r>
    </w:p>
    <w:p w:rsidP="003A5323" w:rsidR="0093395D" w:rsidRDefault="0093395D">
      <w:pPr>
        <w:spacing w:before="120"/>
        <w:jc w:val="both"/>
        <w:rPr>
          <w:rFonts w:ascii="Segoe UI" w:cs="Segoe UI" w:hAnsi="Segoe UI"/>
          <w:sz w:val="20"/>
          <w:szCs w:val="20"/>
        </w:rPr>
      </w:pPr>
      <w:r>
        <w:rPr>
          <w:rFonts w:ascii="Segoe UI" w:cs="Segoe UI" w:hAnsi="Segoe UI"/>
          <w:sz w:val="20"/>
          <w:szCs w:val="20"/>
        </w:rPr>
        <w:t>Les modalités d’éligibilités et de versements seront fixé</w:t>
      </w:r>
      <w:r w:rsidR="00AE1239">
        <w:rPr>
          <w:rFonts w:ascii="Segoe UI" w:cs="Segoe UI" w:hAnsi="Segoe UI"/>
          <w:sz w:val="20"/>
          <w:szCs w:val="20"/>
        </w:rPr>
        <w:t>e</w:t>
      </w:r>
      <w:r>
        <w:rPr>
          <w:rFonts w:ascii="Segoe UI" w:cs="Segoe UI" w:hAnsi="Segoe UI"/>
          <w:sz w:val="20"/>
          <w:szCs w:val="20"/>
        </w:rPr>
        <w:t>s par un accord spécifique.</w:t>
      </w:r>
    </w:p>
    <w:p w:rsidP="0034438B" w:rsidR="00726987" w:rsidRDefault="00726987">
      <w:pPr>
        <w:spacing w:before="120"/>
        <w:ind w:left="720"/>
        <w:jc w:val="both"/>
        <w:rPr>
          <w:rFonts w:ascii="Segoe UI" w:cs="Segoe UI" w:hAnsi="Segoe UI"/>
          <w:sz w:val="20"/>
          <w:szCs w:val="20"/>
        </w:rPr>
      </w:pPr>
    </w:p>
    <w:p w:rsidP="003E37BE" w:rsidR="00072485" w:rsidRDefault="00072485">
      <w:pPr>
        <w:spacing w:before="120"/>
        <w:ind w:left="720"/>
        <w:jc w:val="both"/>
        <w:rPr>
          <w:rFonts w:ascii="Segoe UI" w:cs="Segoe UI" w:hAnsi="Segoe UI"/>
          <w:sz w:val="20"/>
          <w:szCs w:val="20"/>
        </w:rPr>
      </w:pPr>
    </w:p>
    <w:p w:rsidP="003E37BE" w:rsidR="003E37BE" w:rsidRDefault="003E37BE">
      <w:pPr>
        <w:spacing w:before="120"/>
        <w:jc w:val="both"/>
        <w:rPr>
          <w:rFonts w:ascii="Segoe UI" w:cs="Segoe UI" w:hAnsi="Segoe UI"/>
          <w:b/>
          <w:caps/>
          <w:sz w:val="20"/>
          <w:szCs w:val="20"/>
        </w:rPr>
      </w:pPr>
      <w:r>
        <w:rPr>
          <w:rFonts w:ascii="Segoe UI" w:cs="Segoe UI" w:hAnsi="Segoe UI"/>
          <w:b/>
          <w:caps/>
          <w:sz w:val="20"/>
          <w:szCs w:val="20"/>
        </w:rPr>
        <w:t>ARticle 2</w:t>
      </w:r>
      <w:r>
        <w:rPr>
          <w:rFonts w:ascii="Segoe UI" w:cs="Segoe UI" w:hAnsi="Segoe UI"/>
          <w:b/>
          <w:sz w:val="20"/>
          <w:szCs w:val="20"/>
        </w:rPr>
        <w:t xml:space="preserve"> : </w:t>
      </w:r>
      <w:r>
        <w:rPr>
          <w:rFonts w:ascii="Segoe UI" w:cs="Segoe UI" w:hAnsi="Segoe UI"/>
          <w:b/>
          <w:caps/>
          <w:sz w:val="20"/>
          <w:szCs w:val="20"/>
        </w:rPr>
        <w:t>durée et organisation du temps de travail</w:t>
      </w:r>
    </w:p>
    <w:p w:rsidP="003E37BE" w:rsidR="003E37BE" w:rsidRDefault="003E37BE">
      <w:pPr>
        <w:spacing w:before="120"/>
        <w:jc w:val="both"/>
        <w:rPr>
          <w:rFonts w:ascii="Segoe UI" w:cs="Segoe UI" w:hAnsi="Segoe UI"/>
          <w:b/>
          <w:i/>
          <w:sz w:val="20"/>
          <w:szCs w:val="20"/>
        </w:rPr>
      </w:pPr>
      <w:r>
        <w:rPr>
          <w:rFonts w:ascii="Segoe UI" w:cs="Segoe UI" w:hAnsi="Segoe UI"/>
          <w:b/>
          <w:i/>
          <w:sz w:val="20"/>
          <w:szCs w:val="20"/>
        </w:rPr>
        <w:t>Article 2-1 : RTT Direction 202</w:t>
      </w:r>
      <w:r w:rsidR="0093395D">
        <w:rPr>
          <w:rFonts w:ascii="Segoe UI" w:cs="Segoe UI" w:hAnsi="Segoe UI"/>
          <w:b/>
          <w:i/>
          <w:sz w:val="20"/>
          <w:szCs w:val="20"/>
        </w:rPr>
        <w:t>3</w:t>
      </w:r>
    </w:p>
    <w:p w:rsidP="003E37BE" w:rsidR="003E37BE" w:rsidRDefault="003E37BE">
      <w:pPr>
        <w:numPr>
          <w:ilvl w:val="0"/>
          <w:numId w:val="28"/>
        </w:numPr>
        <w:spacing w:before="120"/>
        <w:jc w:val="both"/>
        <w:rPr>
          <w:rFonts w:ascii="Segoe UI" w:cs="Segoe UI" w:hAnsi="Segoe UI"/>
          <w:sz w:val="20"/>
          <w:szCs w:val="20"/>
        </w:rPr>
      </w:pPr>
      <w:r>
        <w:rPr>
          <w:rFonts w:ascii="Segoe UI" w:cs="Segoe UI" w:hAnsi="Segoe UI"/>
          <w:sz w:val="20"/>
          <w:szCs w:val="20"/>
        </w:rPr>
        <w:t xml:space="preserve">Tous les collaborateurs, à l’exception des équipes de nuit : </w:t>
      </w:r>
    </w:p>
    <w:p w:rsidP="003E37BE" w:rsidR="003E37BE" w:rsidRDefault="0093395D">
      <w:pPr>
        <w:numPr>
          <w:ilvl w:val="1"/>
          <w:numId w:val="28"/>
        </w:numPr>
        <w:spacing w:before="120"/>
        <w:jc w:val="both"/>
        <w:rPr>
          <w:rFonts w:ascii="Segoe UI" w:cs="Segoe UI" w:hAnsi="Segoe UI"/>
          <w:sz w:val="20"/>
          <w:szCs w:val="20"/>
        </w:rPr>
      </w:pPr>
      <w:r>
        <w:rPr>
          <w:rFonts w:ascii="Segoe UI" w:cs="Segoe UI" w:hAnsi="Segoe UI"/>
          <w:sz w:val="20"/>
          <w:szCs w:val="20"/>
        </w:rPr>
        <w:t>Lundi 02 janvier 2023</w:t>
      </w:r>
    </w:p>
    <w:p w:rsidP="003E37BE" w:rsidR="003E37BE" w:rsidRDefault="0093395D">
      <w:pPr>
        <w:numPr>
          <w:ilvl w:val="1"/>
          <w:numId w:val="28"/>
        </w:numPr>
        <w:spacing w:before="120"/>
        <w:jc w:val="both"/>
        <w:rPr>
          <w:rFonts w:ascii="Segoe UI" w:cs="Segoe UI" w:hAnsi="Segoe UI"/>
          <w:sz w:val="20"/>
          <w:szCs w:val="20"/>
        </w:rPr>
      </w:pPr>
      <w:r>
        <w:rPr>
          <w:rFonts w:ascii="Segoe UI" w:cs="Segoe UI" w:hAnsi="Segoe UI"/>
          <w:sz w:val="20"/>
          <w:szCs w:val="20"/>
        </w:rPr>
        <w:t>Vendredi 19 mai 2023</w:t>
      </w:r>
    </w:p>
    <w:p w:rsidP="003E37BE" w:rsidR="003E37BE" w:rsidRDefault="003E37BE">
      <w:pPr>
        <w:spacing w:before="120"/>
        <w:ind w:left="1800"/>
        <w:jc w:val="both"/>
        <w:rPr>
          <w:rFonts w:ascii="Segoe UI" w:cs="Segoe UI" w:hAnsi="Segoe UI"/>
          <w:sz w:val="20"/>
          <w:szCs w:val="20"/>
        </w:rPr>
      </w:pPr>
    </w:p>
    <w:p w:rsidP="003E37BE" w:rsidR="003E37BE" w:rsidRDefault="003E37BE">
      <w:pPr>
        <w:numPr>
          <w:ilvl w:val="0"/>
          <w:numId w:val="28"/>
        </w:numPr>
        <w:spacing w:before="120"/>
        <w:jc w:val="both"/>
        <w:rPr>
          <w:rFonts w:ascii="Segoe UI" w:cs="Segoe UI" w:hAnsi="Segoe UI"/>
          <w:sz w:val="20"/>
          <w:szCs w:val="20"/>
        </w:rPr>
      </w:pPr>
      <w:r>
        <w:rPr>
          <w:rFonts w:ascii="Segoe UI" w:cs="Segoe UI" w:hAnsi="Segoe UI"/>
          <w:sz w:val="20"/>
          <w:szCs w:val="20"/>
        </w:rPr>
        <w:t xml:space="preserve">Collaborateurs en équipe de nuit : </w:t>
      </w:r>
    </w:p>
    <w:p w:rsidP="0093395D" w:rsidR="0093395D" w:rsidRDefault="0093395D">
      <w:pPr>
        <w:numPr>
          <w:ilvl w:val="1"/>
          <w:numId w:val="28"/>
        </w:numPr>
        <w:spacing w:before="120"/>
        <w:jc w:val="both"/>
        <w:rPr>
          <w:rFonts w:ascii="Segoe UI" w:cs="Segoe UI" w:hAnsi="Segoe UI"/>
          <w:sz w:val="20"/>
          <w:szCs w:val="20"/>
        </w:rPr>
      </w:pPr>
      <w:r>
        <w:rPr>
          <w:rFonts w:ascii="Segoe UI" w:cs="Segoe UI" w:hAnsi="Segoe UI"/>
          <w:sz w:val="20"/>
          <w:szCs w:val="20"/>
        </w:rPr>
        <w:t>Lundi 02 janvier 2023</w:t>
      </w:r>
    </w:p>
    <w:p w:rsidP="0093395D" w:rsidR="0093395D" w:rsidRDefault="0093395D">
      <w:pPr>
        <w:numPr>
          <w:ilvl w:val="1"/>
          <w:numId w:val="28"/>
        </w:numPr>
        <w:spacing w:before="120"/>
        <w:jc w:val="both"/>
        <w:rPr>
          <w:rFonts w:ascii="Segoe UI" w:cs="Segoe UI" w:hAnsi="Segoe UI"/>
          <w:sz w:val="20"/>
          <w:szCs w:val="20"/>
        </w:rPr>
      </w:pPr>
      <w:r>
        <w:rPr>
          <w:rFonts w:ascii="Segoe UI" w:cs="Segoe UI" w:hAnsi="Segoe UI"/>
          <w:sz w:val="20"/>
          <w:szCs w:val="20"/>
        </w:rPr>
        <w:t>Jeudi 02 novembre 2023</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b/>
          <w:i/>
          <w:sz w:val="20"/>
          <w:szCs w:val="20"/>
        </w:rPr>
      </w:pPr>
      <w:r>
        <w:rPr>
          <w:rFonts w:ascii="Segoe UI" w:cs="Segoe UI" w:hAnsi="Segoe UI"/>
          <w:b/>
          <w:i/>
          <w:sz w:val="20"/>
          <w:szCs w:val="20"/>
        </w:rPr>
        <w:t>Article 2-2 : Règles de gestion des congés.</w:t>
      </w:r>
    </w:p>
    <w:p w:rsidP="00CB4E11" w:rsidR="000D74E8" w:rsidRDefault="003E37BE">
      <w:pPr>
        <w:spacing w:before="120"/>
        <w:jc w:val="both"/>
        <w:rPr>
          <w:rFonts w:ascii="Segoe UI" w:cs="Segoe UI" w:hAnsi="Segoe UI"/>
          <w:sz w:val="20"/>
          <w:szCs w:val="20"/>
        </w:rPr>
      </w:pPr>
      <w:r>
        <w:rPr>
          <w:rFonts w:ascii="Segoe UI" w:cs="Segoe UI" w:hAnsi="Segoe UI"/>
          <w:sz w:val="20"/>
          <w:szCs w:val="20"/>
        </w:rPr>
        <w:t xml:space="preserve">Les parties ont convenues des dispositions ci-après. Des communications pour rappeler ces règles auront lieu tout au long de l’année </w:t>
      </w:r>
      <w:r w:rsidRPr="00F035C2">
        <w:rPr>
          <w:rFonts w:ascii="Segoe UI" w:cs="Segoe UI" w:hAnsi="Segoe UI"/>
          <w:sz w:val="20"/>
          <w:szCs w:val="20"/>
        </w:rPr>
        <w:t>202</w:t>
      </w:r>
      <w:r w:rsidR="00CB4E11">
        <w:rPr>
          <w:rFonts w:ascii="Segoe UI" w:cs="Segoe UI" w:hAnsi="Segoe UI"/>
          <w:sz w:val="20"/>
          <w:szCs w:val="20"/>
        </w:rPr>
        <w:t>3</w:t>
      </w:r>
      <w:r w:rsidR="004D0914" w:rsidRPr="00F035C2">
        <w:rPr>
          <w:rFonts w:ascii="Segoe UI" w:cs="Segoe UI" w:hAnsi="Segoe UI"/>
          <w:sz w:val="20"/>
          <w:szCs w:val="20"/>
        </w:rPr>
        <w:t>.</w:t>
      </w:r>
    </w:p>
    <w:p w:rsidP="00CB4E11" w:rsidR="00CB4E11" w:rsidRDefault="00CB4E11">
      <w:pPr>
        <w:spacing w:before="120"/>
        <w:jc w:val="both"/>
        <w:rPr>
          <w:rFonts w:ascii="Segoe UI" w:cs="Segoe UI" w:hAnsi="Segoe UI"/>
          <w:sz w:val="20"/>
          <w:szCs w:val="20"/>
        </w:rPr>
      </w:pPr>
    </w:p>
    <w:p w:rsidP="003E37BE" w:rsidR="003E37BE" w:rsidRDefault="003E37BE">
      <w:pPr>
        <w:numPr>
          <w:ilvl w:val="2"/>
          <w:numId w:val="29"/>
        </w:numPr>
        <w:spacing w:before="120"/>
        <w:jc w:val="both"/>
        <w:rPr>
          <w:rFonts w:ascii="Segoe UI" w:cs="Segoe UI" w:hAnsi="Segoe UI"/>
          <w:sz w:val="20"/>
          <w:szCs w:val="20"/>
          <w:u w:val="single"/>
        </w:rPr>
      </w:pPr>
      <w:r>
        <w:rPr>
          <w:rFonts w:ascii="Segoe UI" w:cs="Segoe UI" w:hAnsi="Segoe UI"/>
          <w:b/>
          <w:bCs/>
          <w:sz w:val="20"/>
          <w:szCs w:val="20"/>
          <w:u w:val="single"/>
        </w:rPr>
        <w:t>Mise en place de périodes pour traiter et réguler de manière prévisionnelle les demandes de CP</w:t>
      </w: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sz w:val="20"/>
          <w:szCs w:val="20"/>
        </w:rPr>
        <w:t xml:space="preserve">Pour les congés qui seraient pris entre le 1er janvier et le 31 </w:t>
      </w:r>
      <w:r w:rsidR="003A5323">
        <w:rPr>
          <w:rFonts w:ascii="Segoe UI" w:cs="Segoe UI" w:hAnsi="Segoe UI"/>
          <w:sz w:val="20"/>
          <w:szCs w:val="20"/>
        </w:rPr>
        <w:t>août</w:t>
      </w:r>
      <w:r>
        <w:rPr>
          <w:rFonts w:ascii="Segoe UI" w:cs="Segoe UI" w:hAnsi="Segoe UI"/>
          <w:sz w:val="20"/>
          <w:szCs w:val="20"/>
        </w:rPr>
        <w:t xml:space="preserve"> 202</w:t>
      </w:r>
      <w:r w:rsidR="00CB4E11">
        <w:rPr>
          <w:rFonts w:ascii="Segoe UI" w:cs="Segoe UI" w:hAnsi="Segoe UI"/>
          <w:sz w:val="20"/>
          <w:szCs w:val="20"/>
        </w:rPr>
        <w:t>3</w:t>
      </w:r>
      <w:r>
        <w:rPr>
          <w:rFonts w:ascii="Segoe UI" w:cs="Segoe UI" w:hAnsi="Segoe UI"/>
          <w:sz w:val="20"/>
          <w:szCs w:val="20"/>
        </w:rPr>
        <w:t xml:space="preserve">, les demandes prévisionnelles seront à effectuer d’ici le 15 février </w:t>
      </w:r>
      <w:r w:rsidR="002940BD" w:rsidRPr="002940BD">
        <w:rPr>
          <w:rFonts w:ascii="Segoe UI" w:cs="Segoe UI" w:hAnsi="Segoe UI"/>
          <w:sz w:val="20"/>
          <w:szCs w:val="20"/>
        </w:rPr>
        <w:t>202</w:t>
      </w:r>
      <w:r w:rsidR="00CB4E11">
        <w:rPr>
          <w:rFonts w:ascii="Segoe UI" w:cs="Segoe UI" w:hAnsi="Segoe UI"/>
          <w:sz w:val="20"/>
          <w:szCs w:val="20"/>
        </w:rPr>
        <w:t>3</w:t>
      </w:r>
      <w:r>
        <w:rPr>
          <w:rFonts w:ascii="Segoe UI" w:cs="Segoe UI" w:hAnsi="Segoe UI"/>
          <w:sz w:val="20"/>
          <w:szCs w:val="20"/>
        </w:rPr>
        <w:t>, avec une réponse du manager au plus tard le 15 mars 202</w:t>
      </w:r>
      <w:r w:rsidR="00CB4E11">
        <w:rPr>
          <w:rFonts w:ascii="Segoe UI" w:cs="Segoe UI" w:hAnsi="Segoe UI"/>
          <w:sz w:val="20"/>
          <w:szCs w:val="20"/>
        </w:rPr>
        <w:t>3</w:t>
      </w:r>
      <w:r>
        <w:rPr>
          <w:rFonts w:ascii="Segoe UI" w:cs="Segoe UI" w:hAnsi="Segoe UI"/>
          <w:sz w:val="20"/>
          <w:szCs w:val="20"/>
        </w:rPr>
        <w:t>.</w:t>
      </w: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sz w:val="20"/>
          <w:szCs w:val="20"/>
        </w:rPr>
        <w:t>Pour les congés qui seraient pris entre le 1er septembre et le 31 décembre 202</w:t>
      </w:r>
      <w:r w:rsidR="00CB4E11">
        <w:rPr>
          <w:rFonts w:ascii="Segoe UI" w:cs="Segoe UI" w:hAnsi="Segoe UI"/>
          <w:sz w:val="20"/>
          <w:szCs w:val="20"/>
        </w:rPr>
        <w:t>3</w:t>
      </w:r>
      <w:r>
        <w:rPr>
          <w:rFonts w:ascii="Segoe UI" w:cs="Segoe UI" w:hAnsi="Segoe UI"/>
          <w:sz w:val="20"/>
          <w:szCs w:val="20"/>
        </w:rPr>
        <w:t>, les demandes prévisionnelles seront à effectuer sur la période allant du 1er juin ou 15 juillet 202</w:t>
      </w:r>
      <w:r w:rsidR="00CB4E11">
        <w:rPr>
          <w:rFonts w:ascii="Segoe UI" w:cs="Segoe UI" w:hAnsi="Segoe UI"/>
          <w:sz w:val="20"/>
          <w:szCs w:val="20"/>
        </w:rPr>
        <w:t>3</w:t>
      </w:r>
      <w:r>
        <w:rPr>
          <w:rFonts w:ascii="Segoe UI" w:cs="Segoe UI" w:hAnsi="Segoe UI"/>
          <w:sz w:val="20"/>
          <w:szCs w:val="20"/>
        </w:rPr>
        <w:t xml:space="preserve"> avec réponse du manager au plus tard le 31 août 202</w:t>
      </w:r>
      <w:r w:rsidR="00CB4E11">
        <w:rPr>
          <w:rFonts w:ascii="Segoe UI" w:cs="Segoe UI" w:hAnsi="Segoe UI"/>
          <w:sz w:val="20"/>
          <w:szCs w:val="20"/>
        </w:rPr>
        <w:t>3</w:t>
      </w:r>
      <w:r>
        <w:rPr>
          <w:rFonts w:ascii="Segoe UI" w:cs="Segoe UI" w:hAnsi="Segoe UI"/>
          <w:sz w:val="20"/>
          <w:szCs w:val="20"/>
        </w:rPr>
        <w:t>.</w:t>
      </w:r>
    </w:p>
    <w:p w:rsidP="003E37BE" w:rsidR="003E37BE" w:rsidRDefault="003E37BE" w:rsidRPr="00F035C2">
      <w:pPr>
        <w:numPr>
          <w:ilvl w:val="0"/>
          <w:numId w:val="30"/>
        </w:numPr>
        <w:spacing w:before="120"/>
        <w:jc w:val="both"/>
        <w:rPr>
          <w:rFonts w:ascii="Segoe UI" w:cs="Segoe UI" w:hAnsi="Segoe UI"/>
          <w:sz w:val="20"/>
          <w:szCs w:val="20"/>
        </w:rPr>
      </w:pPr>
      <w:r w:rsidRPr="00F035C2">
        <w:rPr>
          <w:rFonts w:ascii="Segoe UI" w:cs="Segoe UI" w:hAnsi="Segoe UI"/>
          <w:sz w:val="20"/>
          <w:szCs w:val="20"/>
        </w:rPr>
        <w:t>Ces périodes peuvent faire l’objet d’ajustements en concertation avec le CSE dans le but de mieux traiter les demandes de CP</w:t>
      </w:r>
      <w:r w:rsidR="00ED2B47" w:rsidRPr="00F035C2">
        <w:rPr>
          <w:rFonts w:ascii="Segoe UI" w:cs="Segoe UI" w:hAnsi="Segoe UI"/>
          <w:sz w:val="20"/>
          <w:szCs w:val="20"/>
        </w:rPr>
        <w:t xml:space="preserve"> au regard des plannings d’activités définis </w:t>
      </w: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sz w:val="20"/>
          <w:szCs w:val="20"/>
        </w:rPr>
        <w:t>Les aménagements du planning prévisionnel seront naturellement possibles et discutés avec le manager.</w:t>
      </w: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sz w:val="20"/>
          <w:szCs w:val="20"/>
        </w:rPr>
        <w:t xml:space="preserve">5 jours de CP pourront être gérés en dehors de ces 2 périodes : les demandes d’absences pour congés payés dans ce cadre-là seraient alors traitées selon les mêmes règles que celles définies, pour les RTT, par l’accord relatif à l’aménagement et à la réduction du temps de travail en vigueur. </w:t>
      </w:r>
    </w:p>
    <w:p w:rsidP="003E37BE" w:rsidR="003E37BE" w:rsidRDefault="003E37BE">
      <w:pPr>
        <w:spacing w:before="120"/>
        <w:ind w:left="348"/>
        <w:jc w:val="both"/>
        <w:rPr>
          <w:rFonts w:ascii="Segoe UI" w:cs="Segoe UI" w:hAnsi="Segoe UI"/>
          <w:sz w:val="20"/>
          <w:szCs w:val="20"/>
        </w:rPr>
      </w:pPr>
    </w:p>
    <w:p w:rsidP="003E37BE" w:rsidR="003E37BE" w:rsidRDefault="003E37BE">
      <w:pPr>
        <w:numPr>
          <w:ilvl w:val="2"/>
          <w:numId w:val="29"/>
        </w:numPr>
        <w:spacing w:before="120"/>
        <w:jc w:val="both"/>
        <w:rPr>
          <w:rFonts w:ascii="Segoe UI" w:cs="Segoe UI" w:hAnsi="Segoe UI"/>
          <w:b/>
          <w:bCs/>
          <w:sz w:val="20"/>
          <w:szCs w:val="20"/>
          <w:u w:val="single"/>
        </w:rPr>
      </w:pPr>
      <w:r>
        <w:rPr>
          <w:rFonts w:ascii="Segoe UI" w:cs="Segoe UI" w:hAnsi="Segoe UI"/>
          <w:b/>
          <w:bCs/>
          <w:sz w:val="20"/>
          <w:szCs w:val="20"/>
          <w:u w:val="single"/>
        </w:rPr>
        <w:t>Gestion des RTT</w:t>
      </w:r>
    </w:p>
    <w:p w:rsidP="003E37BE" w:rsidR="003E37BE" w:rsidRDefault="003E37BE">
      <w:pPr>
        <w:spacing w:before="120"/>
        <w:ind w:left="720"/>
        <w:jc w:val="both"/>
        <w:rPr>
          <w:rFonts w:ascii="Segoe UI" w:cs="Segoe UI" w:hAnsi="Segoe UI"/>
          <w:sz w:val="20"/>
          <w:szCs w:val="20"/>
        </w:rPr>
      </w:pPr>
      <w:r>
        <w:rPr>
          <w:rFonts w:ascii="Segoe UI" w:cs="Segoe UI" w:hAnsi="Segoe UI"/>
          <w:sz w:val="20"/>
          <w:szCs w:val="20"/>
        </w:rPr>
        <w:lastRenderedPageBreak/>
        <w:t>Les demandes d’absences dans le cadre des RTT seront traitées conformément aux dispositions prévues par l’accord relatif à l’aménagement et à la réduction du temps de travail en vigueur</w:t>
      </w:r>
      <w:r w:rsidR="00CB4E11">
        <w:rPr>
          <w:rFonts w:ascii="Segoe UI" w:cs="Segoe UI" w:hAnsi="Segoe UI"/>
          <w:sz w:val="20"/>
          <w:szCs w:val="20"/>
        </w:rPr>
        <w:t xml:space="preserve"> en matière de délai de prévenance du collaborateur.</w:t>
      </w:r>
    </w:p>
    <w:p w:rsidP="003E37BE" w:rsidR="00CB4E11" w:rsidRDefault="00CB4E11">
      <w:pPr>
        <w:spacing w:before="120"/>
        <w:ind w:left="720"/>
        <w:jc w:val="both"/>
        <w:rPr>
          <w:rFonts w:ascii="Segoe UI" w:cs="Segoe UI" w:hAnsi="Segoe UI"/>
          <w:sz w:val="20"/>
          <w:szCs w:val="20"/>
        </w:rPr>
      </w:pPr>
      <w:r>
        <w:rPr>
          <w:rFonts w:ascii="Segoe UI" w:cs="Segoe UI" w:hAnsi="Segoe UI"/>
          <w:sz w:val="20"/>
          <w:szCs w:val="20"/>
        </w:rPr>
        <w:t>Le délai de réponse du manager sera quant à lui précisé pour apporter plus de clarté.</w:t>
      </w:r>
    </w:p>
    <w:p w:rsidP="003E37BE" w:rsidR="003E37BE" w:rsidRDefault="003E37BE">
      <w:pPr>
        <w:spacing w:before="120"/>
        <w:ind w:left="1080"/>
        <w:jc w:val="both"/>
        <w:rPr>
          <w:rFonts w:ascii="Segoe UI" w:cs="Segoe UI" w:hAnsi="Segoe UI"/>
          <w:sz w:val="20"/>
          <w:szCs w:val="20"/>
        </w:rPr>
      </w:pPr>
    </w:p>
    <w:p w:rsidP="003E37BE" w:rsidR="00CB4E11" w:rsidRDefault="00CB4E11">
      <w:pPr>
        <w:spacing w:before="120"/>
        <w:ind w:left="1080"/>
        <w:jc w:val="both"/>
        <w:rPr>
          <w:rFonts w:ascii="Segoe UI" w:cs="Segoe UI" w:hAnsi="Segoe UI"/>
          <w:sz w:val="20"/>
          <w:szCs w:val="20"/>
        </w:rPr>
      </w:pPr>
    </w:p>
    <w:p w:rsidP="003E37BE" w:rsidR="003E37BE" w:rsidRDefault="003E37BE">
      <w:pPr>
        <w:numPr>
          <w:ilvl w:val="2"/>
          <w:numId w:val="29"/>
        </w:numPr>
        <w:spacing w:before="120"/>
        <w:jc w:val="both"/>
        <w:rPr>
          <w:rFonts w:ascii="Segoe UI" w:cs="Segoe UI" w:hAnsi="Segoe UI"/>
          <w:sz w:val="20"/>
          <w:szCs w:val="20"/>
          <w:u w:val="single"/>
        </w:rPr>
      </w:pPr>
      <w:r>
        <w:rPr>
          <w:rFonts w:ascii="Segoe UI" w:cs="Segoe UI" w:hAnsi="Segoe UI"/>
          <w:b/>
          <w:bCs/>
          <w:sz w:val="20"/>
          <w:szCs w:val="20"/>
          <w:u w:val="single"/>
        </w:rPr>
        <w:t>Définition par les services concernés ci-dessous d’un niveau maximum d’absences congés par équipe sur une période considérée :</w:t>
      </w: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sz w:val="20"/>
          <w:szCs w:val="20"/>
        </w:rPr>
        <w:t xml:space="preserve">Conditionnement : </w:t>
      </w:r>
    </w:p>
    <w:p w:rsidP="003E37BE" w:rsidR="003E37BE" w:rsidRDefault="003E37BE">
      <w:pPr>
        <w:numPr>
          <w:ilvl w:val="1"/>
          <w:numId w:val="30"/>
        </w:numPr>
        <w:spacing w:before="120"/>
        <w:jc w:val="both"/>
        <w:rPr>
          <w:rFonts w:ascii="Segoe UI" w:cs="Segoe UI" w:hAnsi="Segoe UI"/>
          <w:sz w:val="20"/>
          <w:szCs w:val="20"/>
        </w:rPr>
      </w:pPr>
      <w:r>
        <w:rPr>
          <w:rFonts w:ascii="Segoe UI" w:cs="Segoe UI" w:hAnsi="Segoe UI"/>
          <w:sz w:val="20"/>
          <w:szCs w:val="20"/>
        </w:rPr>
        <w:t>6 personnes maximum sur une même semaine</w:t>
      </w:r>
    </w:p>
    <w:p w:rsidP="003E37BE" w:rsidR="003E37BE" w:rsidRDefault="003E37BE">
      <w:pPr>
        <w:numPr>
          <w:ilvl w:val="1"/>
          <w:numId w:val="30"/>
        </w:numPr>
        <w:spacing w:before="120"/>
        <w:jc w:val="both"/>
        <w:rPr>
          <w:rFonts w:ascii="Segoe UI" w:cs="Segoe UI" w:hAnsi="Segoe UI"/>
          <w:sz w:val="20"/>
          <w:szCs w:val="20"/>
        </w:rPr>
      </w:pPr>
      <w:r>
        <w:rPr>
          <w:rFonts w:ascii="Segoe UI" w:cs="Segoe UI" w:hAnsi="Segoe UI"/>
          <w:sz w:val="20"/>
          <w:szCs w:val="20"/>
        </w:rPr>
        <w:t>Possibilité d’augmenter le niveau d’absences au moment de l’établissement du plan de production c’est-à-dire entre le 10 et 20 du mois d’avant</w:t>
      </w:r>
    </w:p>
    <w:p w:rsidP="003E37BE" w:rsidR="003E37BE" w:rsidRDefault="003E37BE">
      <w:pPr>
        <w:spacing w:before="120"/>
        <w:ind w:left="1788"/>
        <w:jc w:val="both"/>
        <w:rPr>
          <w:rFonts w:ascii="Segoe UI" w:cs="Segoe UI" w:hAnsi="Segoe UI"/>
          <w:sz w:val="20"/>
          <w:szCs w:val="20"/>
        </w:rPr>
      </w:pP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bCs/>
          <w:sz w:val="20"/>
          <w:szCs w:val="20"/>
        </w:rPr>
        <w:t xml:space="preserve">Fabrication : </w:t>
      </w:r>
    </w:p>
    <w:p w:rsidP="003E37BE" w:rsidR="003E37BE" w:rsidRDefault="003E37BE">
      <w:pPr>
        <w:numPr>
          <w:ilvl w:val="1"/>
          <w:numId w:val="30"/>
        </w:numPr>
        <w:spacing w:before="120"/>
        <w:jc w:val="both"/>
        <w:rPr>
          <w:rFonts w:ascii="Segoe UI" w:cs="Segoe UI" w:hAnsi="Segoe UI"/>
          <w:sz w:val="20"/>
          <w:szCs w:val="20"/>
        </w:rPr>
      </w:pPr>
      <w:r>
        <w:rPr>
          <w:rFonts w:ascii="Segoe UI" w:cs="Segoe UI" w:hAnsi="Segoe UI"/>
          <w:bCs/>
          <w:sz w:val="20"/>
          <w:szCs w:val="20"/>
        </w:rPr>
        <w:t>2 personnes maximum sur une même semaine</w:t>
      </w:r>
    </w:p>
    <w:p w:rsidP="003E37BE" w:rsidR="003E37BE" w:rsidRDefault="003E37BE">
      <w:pPr>
        <w:numPr>
          <w:ilvl w:val="1"/>
          <w:numId w:val="30"/>
        </w:numPr>
        <w:spacing w:before="120"/>
        <w:jc w:val="both"/>
        <w:rPr>
          <w:rFonts w:ascii="Segoe UI" w:cs="Segoe UI" w:hAnsi="Segoe UI"/>
          <w:sz w:val="20"/>
          <w:szCs w:val="20"/>
        </w:rPr>
      </w:pPr>
      <w:r>
        <w:rPr>
          <w:rFonts w:ascii="Segoe UI" w:cs="Segoe UI" w:hAnsi="Segoe UI"/>
          <w:bCs/>
          <w:sz w:val="20"/>
          <w:szCs w:val="20"/>
        </w:rPr>
        <w:t>Possibilité d’augmenter le niveau d’absences au moment de l’établissement du plan de production c’est-à-dire entre le 10 et 20 du mois d’avant</w:t>
      </w:r>
      <w:r>
        <w:rPr>
          <w:rFonts w:ascii="Segoe UI" w:cs="Segoe UI" w:hAnsi="Segoe UI"/>
          <w:b/>
          <w:bCs/>
          <w:sz w:val="20"/>
          <w:szCs w:val="20"/>
        </w:rPr>
        <w:t xml:space="preserve"> </w:t>
      </w:r>
    </w:p>
    <w:p w:rsidP="003E37BE" w:rsidR="003E37BE" w:rsidRDefault="003E37BE">
      <w:pPr>
        <w:numPr>
          <w:ilvl w:val="0"/>
          <w:numId w:val="30"/>
        </w:numPr>
        <w:spacing w:before="120"/>
        <w:jc w:val="both"/>
        <w:rPr>
          <w:rFonts w:ascii="Segoe UI" w:cs="Segoe UI" w:hAnsi="Segoe UI"/>
          <w:bCs/>
          <w:sz w:val="20"/>
          <w:szCs w:val="20"/>
        </w:rPr>
      </w:pPr>
      <w:r>
        <w:rPr>
          <w:rFonts w:ascii="Segoe UI" w:cs="Segoe UI" w:hAnsi="Segoe UI"/>
          <w:bCs/>
          <w:sz w:val="20"/>
          <w:szCs w:val="20"/>
        </w:rPr>
        <w:t>Services opérationnels </w:t>
      </w:r>
      <w:r w:rsidR="003A5323">
        <w:rPr>
          <w:rFonts w:ascii="Segoe UI" w:cs="Segoe UI" w:hAnsi="Segoe UI"/>
          <w:bCs/>
          <w:sz w:val="20"/>
          <w:szCs w:val="20"/>
        </w:rPr>
        <w:t>concernés :</w:t>
      </w:r>
      <w:r>
        <w:rPr>
          <w:rFonts w:ascii="Segoe UI" w:cs="Segoe UI" w:hAnsi="Segoe UI"/>
          <w:bCs/>
          <w:sz w:val="20"/>
          <w:szCs w:val="20"/>
        </w:rPr>
        <w:t xml:space="preserve"> </w:t>
      </w:r>
      <w:proofErr w:type="spellStart"/>
      <w:r>
        <w:rPr>
          <w:rFonts w:ascii="Segoe UI" w:cs="Segoe UI" w:hAnsi="Segoe UI"/>
          <w:bCs/>
          <w:sz w:val="20"/>
          <w:szCs w:val="20"/>
        </w:rPr>
        <w:t>Supply</w:t>
      </w:r>
      <w:proofErr w:type="spellEnd"/>
      <w:r>
        <w:rPr>
          <w:rFonts w:ascii="Segoe UI" w:cs="Segoe UI" w:hAnsi="Segoe UI"/>
          <w:bCs/>
          <w:sz w:val="20"/>
          <w:szCs w:val="20"/>
        </w:rPr>
        <w:t xml:space="preserve"> Chain au complet, Maintenance, Laboratoire au complet, AQ, Excellence Opérationnelle / Industrialisation, Support Production.</w:t>
      </w:r>
    </w:p>
    <w:p w:rsidP="003E37BE" w:rsidR="003E37BE" w:rsidRDefault="003E37BE">
      <w:pPr>
        <w:numPr>
          <w:ilvl w:val="0"/>
          <w:numId w:val="30"/>
        </w:numPr>
        <w:spacing w:before="120"/>
        <w:jc w:val="both"/>
        <w:rPr>
          <w:rFonts w:ascii="Segoe UI" w:cs="Segoe UI" w:hAnsi="Segoe UI"/>
          <w:bCs/>
          <w:sz w:val="20"/>
          <w:szCs w:val="20"/>
        </w:rPr>
      </w:pPr>
      <w:r>
        <w:rPr>
          <w:rFonts w:ascii="Segoe UI" w:cs="Segoe UI" w:hAnsi="Segoe UI"/>
          <w:bCs/>
          <w:sz w:val="20"/>
          <w:szCs w:val="20"/>
        </w:rPr>
        <w:t xml:space="preserve">Hors scope : Supports Achats, DI, Finance, RH, fonctions </w:t>
      </w:r>
      <w:proofErr w:type="spellStart"/>
      <w:r>
        <w:rPr>
          <w:rFonts w:ascii="Segoe UI" w:cs="Segoe UI" w:hAnsi="Segoe UI"/>
          <w:bCs/>
          <w:sz w:val="20"/>
          <w:szCs w:val="20"/>
        </w:rPr>
        <w:t>Corporate</w:t>
      </w:r>
      <w:proofErr w:type="spellEnd"/>
      <w:r>
        <w:rPr>
          <w:rFonts w:ascii="Segoe UI" w:cs="Segoe UI" w:hAnsi="Segoe UI"/>
          <w:bCs/>
          <w:sz w:val="20"/>
          <w:szCs w:val="20"/>
        </w:rPr>
        <w:t>.</w:t>
      </w:r>
    </w:p>
    <w:p w:rsidP="003E37BE" w:rsidR="003E37BE" w:rsidRDefault="003E37BE">
      <w:pPr>
        <w:spacing w:before="120"/>
        <w:ind w:left="1068"/>
        <w:jc w:val="both"/>
        <w:rPr>
          <w:rFonts w:ascii="Segoe UI" w:cs="Segoe UI" w:hAnsi="Segoe UI"/>
          <w:bCs/>
          <w:sz w:val="20"/>
          <w:szCs w:val="20"/>
        </w:rPr>
      </w:pPr>
    </w:p>
    <w:p w:rsidP="003E37BE" w:rsidR="003E37BE" w:rsidRDefault="003E37BE">
      <w:pPr>
        <w:numPr>
          <w:ilvl w:val="2"/>
          <w:numId w:val="29"/>
        </w:numPr>
        <w:spacing w:before="120"/>
        <w:jc w:val="both"/>
        <w:rPr>
          <w:rFonts w:ascii="Segoe UI" w:cs="Segoe UI" w:hAnsi="Segoe UI"/>
          <w:sz w:val="20"/>
          <w:szCs w:val="20"/>
          <w:u w:val="single"/>
        </w:rPr>
      </w:pPr>
      <w:r>
        <w:rPr>
          <w:rFonts w:ascii="Segoe UI" w:cs="Segoe UI" w:hAnsi="Segoe UI"/>
          <w:b/>
          <w:bCs/>
          <w:sz w:val="20"/>
          <w:szCs w:val="20"/>
          <w:u w:val="single"/>
        </w:rPr>
        <w:t>Règles de traitement et de régulation en cas de demandes excédentaires sur une période considérée :</w:t>
      </w:r>
    </w:p>
    <w:p w:rsidP="003E37BE" w:rsidR="003E37BE" w:rsidRDefault="003E37BE">
      <w:pPr>
        <w:numPr>
          <w:ilvl w:val="0"/>
          <w:numId w:val="30"/>
        </w:numPr>
        <w:spacing w:before="120"/>
        <w:jc w:val="both"/>
        <w:rPr>
          <w:rFonts w:ascii="Segoe UI" w:cs="Segoe UI" w:hAnsi="Segoe UI"/>
          <w:bCs/>
          <w:sz w:val="20"/>
          <w:szCs w:val="20"/>
        </w:rPr>
      </w:pPr>
      <w:r>
        <w:rPr>
          <w:rFonts w:ascii="Segoe UI" w:cs="Segoe UI" w:hAnsi="Segoe UI"/>
          <w:bCs/>
          <w:sz w:val="20"/>
          <w:szCs w:val="20"/>
        </w:rPr>
        <w:t>Entente mutuelle possible entre les collaborateurs, possible notamment par la mise en place d’un planning prévisionnel des demandes,</w:t>
      </w:r>
    </w:p>
    <w:p w:rsidP="003E37BE" w:rsidR="003E37BE" w:rsidRDefault="003E37BE">
      <w:pPr>
        <w:numPr>
          <w:ilvl w:val="0"/>
          <w:numId w:val="30"/>
        </w:numPr>
        <w:spacing w:before="120"/>
        <w:jc w:val="both"/>
        <w:rPr>
          <w:rFonts w:ascii="Segoe UI" w:cs="Segoe UI" w:hAnsi="Segoe UI"/>
          <w:bCs/>
          <w:sz w:val="20"/>
          <w:szCs w:val="20"/>
        </w:rPr>
      </w:pPr>
      <w:r>
        <w:rPr>
          <w:rFonts w:ascii="Segoe UI" w:cs="Segoe UI" w:hAnsi="Segoe UI"/>
          <w:bCs/>
          <w:sz w:val="20"/>
          <w:szCs w:val="20"/>
        </w:rPr>
        <w:t>Prendre en compte, de façon la plus objective possible, la situation individuelle de chaque salarié en examinant en priorité les demandes qui répondent aux critères suivants :</w:t>
      </w:r>
    </w:p>
    <w:p w:rsidP="003E37BE" w:rsidR="003E37BE" w:rsidRDefault="003E37BE">
      <w:pPr>
        <w:numPr>
          <w:ilvl w:val="1"/>
          <w:numId w:val="30"/>
        </w:numPr>
        <w:spacing w:before="120"/>
        <w:jc w:val="both"/>
        <w:rPr>
          <w:rFonts w:ascii="Segoe UI" w:cs="Segoe UI" w:hAnsi="Segoe UI"/>
          <w:bCs/>
          <w:sz w:val="20"/>
          <w:szCs w:val="20"/>
        </w:rPr>
      </w:pPr>
      <w:r>
        <w:rPr>
          <w:rFonts w:ascii="Segoe UI" w:cs="Segoe UI" w:hAnsi="Segoe UI"/>
          <w:sz w:val="20"/>
          <w:szCs w:val="20"/>
        </w:rPr>
        <w:t>Prise en compte des acceptations / refus antérieurs pour organiser un roulement équitable (nécessité de suivre dans un tableau annexe les demandes refusées et acceptées)</w:t>
      </w:r>
    </w:p>
    <w:p w:rsidP="003E37BE" w:rsidR="003E37BE" w:rsidRDefault="003E37BE">
      <w:pPr>
        <w:numPr>
          <w:ilvl w:val="1"/>
          <w:numId w:val="30"/>
        </w:numPr>
        <w:spacing w:before="120"/>
        <w:jc w:val="both"/>
        <w:rPr>
          <w:rFonts w:ascii="Segoe UI" w:cs="Segoe UI" w:hAnsi="Segoe UI"/>
          <w:bCs/>
          <w:sz w:val="20"/>
          <w:szCs w:val="20"/>
        </w:rPr>
      </w:pPr>
      <w:r>
        <w:rPr>
          <w:rFonts w:ascii="Segoe UI" w:cs="Segoe UI" w:hAnsi="Segoe UI"/>
          <w:sz w:val="20"/>
          <w:szCs w:val="20"/>
        </w:rPr>
        <w:t>Situation familiale : enfants en âge scolaire, exercice de la garde parentale en cas de séparation, dates de congés du conjoint ou partenaire lié par un Pacs, congés simultanés pour les conjoints et partenaires liés par un Pacs</w:t>
      </w:r>
      <w:r w:rsidR="00720C96">
        <w:rPr>
          <w:rFonts w:ascii="Segoe UI" w:cs="Segoe UI" w:hAnsi="Segoe UI"/>
          <w:sz w:val="20"/>
          <w:szCs w:val="20"/>
        </w:rPr>
        <w:t xml:space="preserve"> au sein de l’entreprise</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b/>
          <w:i/>
          <w:sz w:val="20"/>
          <w:szCs w:val="20"/>
        </w:rPr>
      </w:pPr>
      <w:r>
        <w:rPr>
          <w:rFonts w:ascii="Segoe UI" w:cs="Segoe UI" w:hAnsi="Segoe UI"/>
          <w:b/>
          <w:i/>
          <w:sz w:val="20"/>
          <w:szCs w:val="20"/>
        </w:rPr>
        <w:t>Article 2-3 : Heures supplémentaires</w:t>
      </w:r>
    </w:p>
    <w:p w:rsidP="003E37BE" w:rsidR="003E37BE" w:rsidRDefault="003E37BE">
      <w:pPr>
        <w:spacing w:before="120"/>
        <w:jc w:val="both"/>
        <w:rPr>
          <w:rFonts w:ascii="Segoe UI" w:cs="Segoe UI" w:hAnsi="Segoe UI"/>
          <w:sz w:val="20"/>
          <w:szCs w:val="20"/>
        </w:rPr>
      </w:pPr>
      <w:r>
        <w:rPr>
          <w:rFonts w:ascii="Segoe UI" w:cs="Segoe UI" w:hAnsi="Segoe UI"/>
          <w:sz w:val="20"/>
          <w:szCs w:val="20"/>
        </w:rPr>
        <w:t>Les parties ont convenu de reconduire les dispositions appliquées depuis 2017 ainsi que les aménagements concernant le droit à récupération instaurés en 2019</w:t>
      </w:r>
      <w:r w:rsidR="00CB4E11">
        <w:rPr>
          <w:rFonts w:ascii="Segoe UI" w:cs="Segoe UI" w:hAnsi="Segoe UI"/>
          <w:sz w:val="20"/>
          <w:szCs w:val="20"/>
        </w:rPr>
        <w:t xml:space="preserve"> et en 2021</w:t>
      </w:r>
      <w:r>
        <w:rPr>
          <w:rFonts w:ascii="Segoe UI" w:cs="Segoe UI" w:hAnsi="Segoe UI"/>
          <w:sz w:val="20"/>
          <w:szCs w:val="20"/>
        </w:rPr>
        <w:t>, à savoir :</w:t>
      </w: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sz w:val="20"/>
          <w:szCs w:val="20"/>
        </w:rPr>
        <w:t>Un droit à récupération des heures supplémentaires effectuées par les services opérationnels lors des vendredis nuit et samedis supplémentaires sera possible en 202</w:t>
      </w:r>
      <w:r w:rsidR="00CB4E11">
        <w:rPr>
          <w:rFonts w:ascii="Segoe UI" w:cs="Segoe UI" w:hAnsi="Segoe UI"/>
          <w:sz w:val="20"/>
          <w:szCs w:val="20"/>
        </w:rPr>
        <w:t>3</w:t>
      </w:r>
      <w:r>
        <w:rPr>
          <w:rFonts w:ascii="Segoe UI" w:cs="Segoe UI" w:hAnsi="Segoe UI"/>
          <w:sz w:val="20"/>
          <w:szCs w:val="20"/>
        </w:rPr>
        <w:t xml:space="preserve"> dans les conditions suivantes :</w:t>
      </w:r>
    </w:p>
    <w:p w:rsidP="003E37BE" w:rsidR="003E37BE" w:rsidRDefault="003E37BE">
      <w:pPr>
        <w:numPr>
          <w:ilvl w:val="1"/>
          <w:numId w:val="30"/>
        </w:numPr>
        <w:spacing w:before="120"/>
        <w:jc w:val="both"/>
        <w:rPr>
          <w:rFonts w:ascii="Segoe UI" w:cs="Segoe UI" w:hAnsi="Segoe UI"/>
          <w:sz w:val="20"/>
          <w:szCs w:val="20"/>
        </w:rPr>
      </w:pPr>
      <w:r>
        <w:rPr>
          <w:rFonts w:ascii="Segoe UI" w:cs="Segoe UI" w:hAnsi="Segoe UI"/>
          <w:sz w:val="20"/>
          <w:szCs w:val="20"/>
        </w:rPr>
        <w:t xml:space="preserve">Le droit à récupération </w:t>
      </w:r>
      <w:r w:rsidR="00CB4E11">
        <w:rPr>
          <w:rFonts w:ascii="Segoe UI" w:cs="Segoe UI" w:hAnsi="Segoe UI"/>
          <w:sz w:val="20"/>
          <w:szCs w:val="20"/>
        </w:rPr>
        <w:t>revu fin 2021 reste maintenu</w:t>
      </w:r>
      <w:r w:rsidR="0034438B">
        <w:rPr>
          <w:rFonts w:ascii="Segoe UI" w:cs="Segoe UI" w:hAnsi="Segoe UI"/>
          <w:sz w:val="20"/>
          <w:szCs w:val="20"/>
        </w:rPr>
        <w:t xml:space="preserve"> </w:t>
      </w:r>
      <w:r>
        <w:rPr>
          <w:rFonts w:ascii="Segoe UI" w:cs="Segoe UI" w:hAnsi="Segoe UI"/>
          <w:sz w:val="20"/>
          <w:szCs w:val="20"/>
        </w:rPr>
        <w:t xml:space="preserve">à </w:t>
      </w:r>
      <w:r w:rsidR="0034438B">
        <w:rPr>
          <w:rFonts w:ascii="Segoe UI" w:cs="Segoe UI" w:hAnsi="Segoe UI"/>
          <w:sz w:val="20"/>
          <w:szCs w:val="20"/>
        </w:rPr>
        <w:t>4</w:t>
      </w:r>
      <w:r>
        <w:rPr>
          <w:rFonts w:ascii="Segoe UI" w:cs="Segoe UI" w:hAnsi="Segoe UI"/>
          <w:sz w:val="20"/>
          <w:szCs w:val="20"/>
        </w:rPr>
        <w:t xml:space="preserve"> heures</w:t>
      </w:r>
      <w:r w:rsidR="0034438B">
        <w:rPr>
          <w:rFonts w:ascii="Segoe UI" w:cs="Segoe UI" w:hAnsi="Segoe UI"/>
          <w:sz w:val="20"/>
          <w:szCs w:val="20"/>
        </w:rPr>
        <w:t xml:space="preserve"> au lieu de 2 heures</w:t>
      </w:r>
      <w:r>
        <w:rPr>
          <w:rFonts w:ascii="Segoe UI" w:cs="Segoe UI" w:hAnsi="Segoe UI"/>
          <w:sz w:val="20"/>
          <w:szCs w:val="20"/>
        </w:rPr>
        <w:t xml:space="preserve"> par équipe supplémentaire travaillée un vendredi nuit ou un samedi ;</w:t>
      </w:r>
    </w:p>
    <w:p w:rsidP="003E37BE" w:rsidR="003E37BE" w:rsidRDefault="003E37BE">
      <w:pPr>
        <w:numPr>
          <w:ilvl w:val="1"/>
          <w:numId w:val="30"/>
        </w:numPr>
        <w:spacing w:before="120"/>
        <w:jc w:val="both"/>
        <w:rPr>
          <w:rFonts w:ascii="Segoe UI" w:cs="Segoe UI" w:hAnsi="Segoe UI"/>
          <w:sz w:val="20"/>
          <w:szCs w:val="20"/>
        </w:rPr>
      </w:pPr>
      <w:r>
        <w:rPr>
          <w:rFonts w:ascii="Segoe UI" w:cs="Segoe UI" w:hAnsi="Segoe UI"/>
          <w:sz w:val="20"/>
          <w:szCs w:val="20"/>
        </w:rPr>
        <w:lastRenderedPageBreak/>
        <w:t>Les heures de récupération qui n’auront pas été prises dans les délais ci-après définis seront automatiquement payées au mois de janvier 202</w:t>
      </w:r>
      <w:r w:rsidR="0034438B">
        <w:rPr>
          <w:rFonts w:ascii="Segoe UI" w:cs="Segoe UI" w:hAnsi="Segoe UI"/>
          <w:sz w:val="20"/>
          <w:szCs w:val="20"/>
        </w:rPr>
        <w:t>3</w:t>
      </w:r>
      <w:r>
        <w:rPr>
          <w:rFonts w:ascii="Segoe UI" w:cs="Segoe UI" w:hAnsi="Segoe UI"/>
          <w:sz w:val="20"/>
          <w:szCs w:val="20"/>
        </w:rPr>
        <w:t>.</w:t>
      </w:r>
    </w:p>
    <w:p w:rsidP="003E37BE" w:rsidR="003E37BE" w:rsidRDefault="003E37BE">
      <w:pPr>
        <w:numPr>
          <w:ilvl w:val="0"/>
          <w:numId w:val="30"/>
        </w:numPr>
        <w:spacing w:before="120"/>
        <w:jc w:val="both"/>
        <w:rPr>
          <w:rFonts w:ascii="Segoe UI" w:cs="Segoe UI" w:hAnsi="Segoe UI"/>
          <w:sz w:val="20"/>
          <w:szCs w:val="20"/>
        </w:rPr>
      </w:pPr>
      <w:r>
        <w:rPr>
          <w:rFonts w:ascii="Segoe UI" w:cs="Segoe UI" w:hAnsi="Segoe UI"/>
          <w:sz w:val="20"/>
          <w:szCs w:val="20"/>
        </w:rPr>
        <w:t>Dans tous les cas, la récupération de tout ou partie des heures se fera :</w:t>
      </w:r>
    </w:p>
    <w:p w:rsidP="003E37BE" w:rsidR="003E37BE" w:rsidRDefault="003E37BE">
      <w:pPr>
        <w:numPr>
          <w:ilvl w:val="1"/>
          <w:numId w:val="30"/>
        </w:numPr>
        <w:spacing w:before="120"/>
        <w:jc w:val="both"/>
        <w:rPr>
          <w:rFonts w:ascii="Segoe UI" w:cs="Segoe UI" w:hAnsi="Segoe UI"/>
          <w:sz w:val="20"/>
          <w:szCs w:val="20"/>
        </w:rPr>
      </w:pPr>
      <w:r>
        <w:rPr>
          <w:rFonts w:ascii="Segoe UI" w:cs="Segoe UI" w:hAnsi="Segoe UI"/>
          <w:sz w:val="20"/>
          <w:szCs w:val="20"/>
        </w:rPr>
        <w:t>Avec l’accord préalable du manager ;</w:t>
      </w:r>
    </w:p>
    <w:p w:rsidP="003E37BE" w:rsidR="003E37BE" w:rsidRDefault="003E37BE">
      <w:pPr>
        <w:numPr>
          <w:ilvl w:val="1"/>
          <w:numId w:val="30"/>
        </w:numPr>
        <w:rPr>
          <w:rFonts w:ascii="Segoe UI" w:cs="Segoe UI" w:hAnsi="Segoe UI"/>
          <w:sz w:val="20"/>
          <w:szCs w:val="20"/>
        </w:rPr>
      </w:pPr>
      <w:r>
        <w:rPr>
          <w:rFonts w:ascii="Segoe UI" w:cs="Segoe UI" w:hAnsi="Segoe UI"/>
          <w:sz w:val="20"/>
          <w:szCs w:val="20"/>
        </w:rPr>
        <w:t>Possiblement dès la 1ère heure acquise ;</w:t>
      </w:r>
    </w:p>
    <w:p w:rsidP="003E37BE" w:rsidR="003E37BE" w:rsidRDefault="003E37BE">
      <w:pPr>
        <w:numPr>
          <w:ilvl w:val="1"/>
          <w:numId w:val="30"/>
        </w:numPr>
        <w:rPr>
          <w:rFonts w:ascii="Segoe UI" w:cs="Segoe UI" w:hAnsi="Segoe UI"/>
          <w:sz w:val="20"/>
          <w:szCs w:val="20"/>
        </w:rPr>
      </w:pPr>
      <w:r>
        <w:rPr>
          <w:rFonts w:ascii="Segoe UI" w:cs="Segoe UI" w:hAnsi="Segoe UI"/>
          <w:sz w:val="20"/>
          <w:szCs w:val="20"/>
        </w:rPr>
        <w:t>Dans un délai de 3 mois à partir de la 1ère heure de capitalisation.</w:t>
      </w:r>
    </w:p>
    <w:p w:rsidP="003E37BE" w:rsidR="003E37BE" w:rsidRDefault="003E37BE">
      <w:pPr>
        <w:spacing w:before="120"/>
        <w:jc w:val="both"/>
        <w:rPr>
          <w:rFonts w:ascii="Segoe UI" w:cs="Segoe UI" w:hAnsi="Segoe UI"/>
          <w:sz w:val="20"/>
          <w:szCs w:val="20"/>
        </w:rPr>
      </w:pPr>
      <w:r>
        <w:rPr>
          <w:rFonts w:ascii="Segoe UI" w:cs="Segoe UI" w:hAnsi="Segoe UI"/>
          <w:sz w:val="20"/>
          <w:szCs w:val="20"/>
        </w:rPr>
        <w:t>La récupération des heures n’est pas autorisée le vendredi après-midi pour les personnes travaillant en horaire de journée.</w:t>
      </w:r>
    </w:p>
    <w:p w:rsidP="003E37BE" w:rsidR="003E37BE" w:rsidRDefault="003E37BE">
      <w:pPr>
        <w:spacing w:before="120"/>
        <w:ind w:left="720"/>
        <w:jc w:val="both"/>
        <w:rPr>
          <w:rFonts w:ascii="Segoe UI" w:cs="Segoe UI" w:hAnsi="Segoe UI"/>
          <w:sz w:val="20"/>
          <w:szCs w:val="20"/>
        </w:rPr>
      </w:pPr>
    </w:p>
    <w:p w:rsidP="003E37BE" w:rsidR="003E37BE" w:rsidRDefault="003E37BE">
      <w:pPr>
        <w:spacing w:before="120"/>
        <w:jc w:val="both"/>
        <w:rPr>
          <w:rFonts w:ascii="Segoe UI" w:cs="Segoe UI" w:hAnsi="Segoe UI"/>
          <w:b/>
          <w:i/>
          <w:sz w:val="20"/>
          <w:szCs w:val="20"/>
        </w:rPr>
      </w:pPr>
      <w:r>
        <w:rPr>
          <w:rFonts w:ascii="Segoe UI" w:cs="Segoe UI" w:hAnsi="Segoe UI"/>
          <w:b/>
          <w:i/>
          <w:sz w:val="20"/>
          <w:szCs w:val="20"/>
        </w:rPr>
        <w:t>Article 2-4 : Badgeage des cadres</w:t>
      </w:r>
    </w:p>
    <w:p w:rsidP="003E37BE" w:rsidR="003E37BE" w:rsidRDefault="003E37BE">
      <w:pPr>
        <w:spacing w:before="120"/>
        <w:jc w:val="both"/>
        <w:rPr>
          <w:rFonts w:ascii="Segoe UI" w:cs="Segoe UI" w:hAnsi="Segoe UI"/>
          <w:sz w:val="20"/>
          <w:szCs w:val="20"/>
        </w:rPr>
      </w:pPr>
      <w:r>
        <w:rPr>
          <w:rFonts w:ascii="Segoe UI" w:cs="Segoe UI" w:hAnsi="Segoe UI"/>
          <w:sz w:val="20"/>
          <w:szCs w:val="20"/>
        </w:rPr>
        <w:t>Les parties conviennent de continuer à autoriser, en 202</w:t>
      </w:r>
      <w:r w:rsidR="00CB4E11">
        <w:rPr>
          <w:rFonts w:ascii="Segoe UI" w:cs="Segoe UI" w:hAnsi="Segoe UI"/>
          <w:sz w:val="20"/>
          <w:szCs w:val="20"/>
        </w:rPr>
        <w:t>3</w:t>
      </w:r>
      <w:r>
        <w:rPr>
          <w:rFonts w:ascii="Segoe UI" w:cs="Segoe UI" w:hAnsi="Segoe UI"/>
          <w:sz w:val="20"/>
          <w:szCs w:val="20"/>
        </w:rPr>
        <w:t>, les salariés cadres en forfait jours à ne plus badger la pause déjeuner et à ne badger que lors de leur entrée et de leur sortie.</w:t>
      </w:r>
    </w:p>
    <w:p w:rsidP="003E37BE" w:rsidR="003E37BE" w:rsidRDefault="003E37BE">
      <w:pPr>
        <w:spacing w:before="120"/>
        <w:jc w:val="both"/>
        <w:rPr>
          <w:rFonts w:ascii="Segoe UI" w:cs="Segoe UI" w:hAnsi="Segoe UI"/>
          <w:sz w:val="20"/>
          <w:szCs w:val="20"/>
        </w:rPr>
      </w:pPr>
    </w:p>
    <w:p w:rsidP="003E37BE" w:rsidR="00CB4E11" w:rsidRDefault="00CB4E11">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b/>
          <w:caps/>
          <w:sz w:val="20"/>
          <w:szCs w:val="20"/>
        </w:rPr>
      </w:pPr>
      <w:r>
        <w:rPr>
          <w:rFonts w:ascii="Segoe UI" w:cs="Segoe UI" w:hAnsi="Segoe UI"/>
          <w:b/>
          <w:caps/>
          <w:sz w:val="20"/>
          <w:szCs w:val="20"/>
        </w:rPr>
        <w:t>Article 3 : intéressement, participation et épargne salariale</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b/>
          <w:i/>
          <w:sz w:val="20"/>
          <w:szCs w:val="20"/>
        </w:rPr>
      </w:pPr>
      <w:r>
        <w:rPr>
          <w:rFonts w:ascii="Segoe UI" w:cs="Segoe UI" w:hAnsi="Segoe UI"/>
          <w:b/>
          <w:i/>
          <w:sz w:val="20"/>
          <w:szCs w:val="20"/>
        </w:rPr>
        <w:t>Article 3-1 : Intéressement</w:t>
      </w:r>
    </w:p>
    <w:p w:rsidP="003E37BE" w:rsidR="003E37BE" w:rsidRDefault="003E37BE">
      <w:pPr>
        <w:spacing w:before="120"/>
        <w:jc w:val="both"/>
        <w:rPr>
          <w:rFonts w:ascii="Segoe UI" w:cs="Segoe UI" w:hAnsi="Segoe UI"/>
          <w:sz w:val="20"/>
          <w:szCs w:val="20"/>
        </w:rPr>
      </w:pPr>
      <w:r>
        <w:rPr>
          <w:rFonts w:ascii="Segoe UI" w:cs="Segoe UI" w:hAnsi="Segoe UI"/>
          <w:sz w:val="20"/>
          <w:szCs w:val="20"/>
        </w:rPr>
        <w:t xml:space="preserve"> Un accord d’intéressement </w:t>
      </w:r>
      <w:r w:rsidR="00CB4E11">
        <w:rPr>
          <w:rFonts w:ascii="Segoe UI" w:cs="Segoe UI" w:hAnsi="Segoe UI"/>
          <w:sz w:val="20"/>
          <w:szCs w:val="20"/>
        </w:rPr>
        <w:t>a été</w:t>
      </w:r>
      <w:r>
        <w:rPr>
          <w:rFonts w:ascii="Segoe UI" w:cs="Segoe UI" w:hAnsi="Segoe UI"/>
          <w:sz w:val="20"/>
          <w:szCs w:val="20"/>
        </w:rPr>
        <w:t xml:space="preserve"> conclu au sein de la Société le </w:t>
      </w:r>
      <w:r w:rsidR="009752CE">
        <w:rPr>
          <w:rFonts w:ascii="Segoe UI" w:cs="Segoe UI" w:hAnsi="Segoe UI"/>
          <w:sz w:val="20"/>
          <w:szCs w:val="20"/>
        </w:rPr>
        <w:t>16 mai 2022</w:t>
      </w:r>
      <w:r>
        <w:rPr>
          <w:rFonts w:ascii="Segoe UI" w:cs="Segoe UI" w:hAnsi="Segoe UI"/>
          <w:sz w:val="20"/>
          <w:szCs w:val="20"/>
        </w:rPr>
        <w:t xml:space="preserve"> pour couvrir les exercices sociaux 20</w:t>
      </w:r>
      <w:r w:rsidR="00CB4E11">
        <w:rPr>
          <w:rFonts w:ascii="Segoe UI" w:cs="Segoe UI" w:hAnsi="Segoe UI"/>
          <w:sz w:val="20"/>
          <w:szCs w:val="20"/>
        </w:rPr>
        <w:t>22</w:t>
      </w:r>
      <w:r>
        <w:rPr>
          <w:rFonts w:ascii="Segoe UI" w:cs="Segoe UI" w:hAnsi="Segoe UI"/>
          <w:sz w:val="20"/>
          <w:szCs w:val="20"/>
        </w:rPr>
        <w:t>, 202</w:t>
      </w:r>
      <w:r w:rsidR="00CB4E11">
        <w:rPr>
          <w:rFonts w:ascii="Segoe UI" w:cs="Segoe UI" w:hAnsi="Segoe UI"/>
          <w:sz w:val="20"/>
          <w:szCs w:val="20"/>
        </w:rPr>
        <w:t>3</w:t>
      </w:r>
      <w:r>
        <w:rPr>
          <w:rFonts w:ascii="Segoe UI" w:cs="Segoe UI" w:hAnsi="Segoe UI"/>
          <w:sz w:val="20"/>
          <w:szCs w:val="20"/>
        </w:rPr>
        <w:t xml:space="preserve"> et 202</w:t>
      </w:r>
      <w:r w:rsidR="00CB4E11">
        <w:rPr>
          <w:rFonts w:ascii="Segoe UI" w:cs="Segoe UI" w:hAnsi="Segoe UI"/>
          <w:sz w:val="20"/>
          <w:szCs w:val="20"/>
        </w:rPr>
        <w:t>4</w:t>
      </w:r>
      <w:r>
        <w:rPr>
          <w:rFonts w:ascii="Segoe UI" w:cs="Segoe UI" w:hAnsi="Segoe UI"/>
          <w:sz w:val="20"/>
          <w:szCs w:val="20"/>
        </w:rPr>
        <w:t xml:space="preserve">. </w:t>
      </w:r>
    </w:p>
    <w:p w:rsidP="009752CE" w:rsidR="009752CE" w:rsidRDefault="009752CE">
      <w:pPr>
        <w:spacing w:before="120"/>
        <w:jc w:val="both"/>
        <w:rPr>
          <w:rFonts w:ascii="Segoe UI" w:cs="Segoe UI" w:hAnsi="Segoe UI"/>
          <w:sz w:val="20"/>
          <w:szCs w:val="20"/>
        </w:rPr>
      </w:pPr>
      <w:r>
        <w:rPr>
          <w:rFonts w:ascii="Segoe UI" w:cs="Segoe UI" w:hAnsi="Segoe UI"/>
          <w:sz w:val="20"/>
          <w:szCs w:val="20"/>
        </w:rPr>
        <w:t>Dans l</w:t>
      </w:r>
      <w:r w:rsidRPr="003529FD">
        <w:rPr>
          <w:rFonts w:ascii="Segoe UI" w:cs="Segoe UI" w:hAnsi="Segoe UI"/>
          <w:sz w:val="20"/>
          <w:szCs w:val="20"/>
        </w:rPr>
        <w:t>e cadre de la négoc</w:t>
      </w:r>
      <w:r>
        <w:rPr>
          <w:rFonts w:ascii="Segoe UI" w:cs="Segoe UI" w:hAnsi="Segoe UI"/>
          <w:sz w:val="20"/>
          <w:szCs w:val="20"/>
        </w:rPr>
        <w:t>iation annuelle pour l’année 2023</w:t>
      </w:r>
      <w:r w:rsidRPr="003529FD">
        <w:rPr>
          <w:rFonts w:ascii="Segoe UI" w:cs="Segoe UI" w:hAnsi="Segoe UI"/>
          <w:sz w:val="20"/>
          <w:szCs w:val="20"/>
        </w:rPr>
        <w:t>, les parties ont</w:t>
      </w:r>
      <w:r>
        <w:rPr>
          <w:rFonts w:ascii="Segoe UI" w:cs="Segoe UI" w:hAnsi="Segoe UI"/>
          <w:sz w:val="20"/>
          <w:szCs w:val="20"/>
        </w:rPr>
        <w:t xml:space="preserve"> convenu de négocier un avenant à l’accord d’intéressement au titre de l’exercice 2023</w:t>
      </w:r>
      <w:r w:rsidRPr="00515474">
        <w:rPr>
          <w:rFonts w:ascii="Segoe UI" w:cs="Segoe UI" w:hAnsi="Segoe UI"/>
          <w:sz w:val="20"/>
          <w:szCs w:val="20"/>
        </w:rPr>
        <w:t xml:space="preserve">. </w:t>
      </w:r>
      <w:r w:rsidRPr="003529FD">
        <w:rPr>
          <w:rFonts w:ascii="Segoe UI" w:cs="Segoe UI" w:hAnsi="Segoe UI"/>
          <w:sz w:val="20"/>
          <w:szCs w:val="20"/>
        </w:rPr>
        <w:t xml:space="preserve"> </w:t>
      </w:r>
      <w:r>
        <w:rPr>
          <w:rFonts w:ascii="Segoe UI" w:cs="Segoe UI" w:hAnsi="Segoe UI"/>
          <w:sz w:val="20"/>
          <w:szCs w:val="20"/>
        </w:rPr>
        <w:t>Cet avenant définira les critères d’intéressement applicable au titre de l’année 2023, ainsi que leurs objectifs et leur mode de calcul.</w:t>
      </w:r>
    </w:p>
    <w:p w:rsidP="009752CE" w:rsidR="009752CE" w:rsidRDefault="009752CE">
      <w:pPr>
        <w:spacing w:before="120"/>
        <w:jc w:val="both"/>
        <w:rPr>
          <w:rFonts w:ascii="Segoe UI" w:cs="Segoe UI" w:hAnsi="Segoe UI"/>
          <w:sz w:val="20"/>
          <w:szCs w:val="20"/>
        </w:rPr>
      </w:pPr>
      <w:r>
        <w:rPr>
          <w:rFonts w:ascii="Segoe UI" w:cs="Segoe UI" w:hAnsi="Segoe UI"/>
          <w:sz w:val="20"/>
          <w:szCs w:val="20"/>
        </w:rPr>
        <w:t>La Direction s’engage à inviter les organisations syndicales à négocier dès début 2023.</w:t>
      </w:r>
    </w:p>
    <w:p w:rsidP="003E37BE" w:rsidR="009752CE" w:rsidRDefault="009752C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b/>
          <w:i/>
          <w:sz w:val="20"/>
          <w:szCs w:val="20"/>
        </w:rPr>
      </w:pPr>
      <w:r>
        <w:rPr>
          <w:rFonts w:ascii="Segoe UI" w:cs="Segoe UI" w:hAnsi="Segoe UI"/>
          <w:b/>
          <w:i/>
          <w:sz w:val="20"/>
          <w:szCs w:val="20"/>
        </w:rPr>
        <w:t>Article 3-2 : PER</w:t>
      </w:r>
      <w:r w:rsidR="0034438B">
        <w:rPr>
          <w:rFonts w:ascii="Segoe UI" w:cs="Segoe UI" w:hAnsi="Segoe UI"/>
          <w:b/>
          <w:i/>
          <w:sz w:val="20"/>
          <w:szCs w:val="20"/>
        </w:rPr>
        <w:t>E</w:t>
      </w:r>
      <w:r>
        <w:rPr>
          <w:rFonts w:ascii="Segoe UI" w:cs="Segoe UI" w:hAnsi="Segoe UI"/>
          <w:b/>
          <w:i/>
          <w:sz w:val="20"/>
          <w:szCs w:val="20"/>
        </w:rPr>
        <w:t>CO</w:t>
      </w:r>
    </w:p>
    <w:p w:rsidP="0034438B" w:rsidR="003E37BE" w:rsidRDefault="0034438B">
      <w:pPr>
        <w:spacing w:before="120"/>
        <w:jc w:val="both"/>
        <w:rPr>
          <w:rFonts w:ascii="Segoe UI" w:cs="Segoe UI" w:hAnsi="Segoe UI"/>
          <w:sz w:val="20"/>
          <w:szCs w:val="20"/>
        </w:rPr>
      </w:pPr>
      <w:r>
        <w:rPr>
          <w:rFonts w:ascii="Segoe UI" w:cs="Segoe UI" w:hAnsi="Segoe UI"/>
          <w:sz w:val="20"/>
          <w:szCs w:val="20"/>
        </w:rPr>
        <w:t>Les parties ont convenues de conserver les dispositions contenues dans l’accord PERECO mis en place en 2021 et instaurant un abondement à hauteur de 50% des sommes placées applicable sur le placement de jours de congés CP/RTT dans la limite légale de 10 jours dont 5 CP maximum ainsi que sur les versements volontaires des collaborateurs avec un plafond d’abondement fixé à 2 000€/an.</w:t>
      </w:r>
    </w:p>
    <w:p w:rsidP="003E37BE" w:rsidR="003E37BE" w:rsidRDefault="003E37BE">
      <w:pPr>
        <w:spacing w:before="120"/>
        <w:jc w:val="both"/>
        <w:rPr>
          <w:rFonts w:ascii="Segoe UI" w:cs="Segoe UI" w:hAnsi="Segoe UI"/>
          <w:sz w:val="20"/>
          <w:szCs w:val="20"/>
        </w:rPr>
      </w:pPr>
    </w:p>
    <w:p w:rsidP="003E37BE" w:rsidR="003E37BE" w:rsidRDefault="003E37BE">
      <w:pPr>
        <w:spacing w:before="120"/>
        <w:jc w:val="both"/>
        <w:rPr>
          <w:rFonts w:ascii="Segoe UI" w:cs="Segoe UI" w:hAnsi="Segoe UI"/>
          <w:b/>
          <w:i/>
          <w:sz w:val="20"/>
          <w:szCs w:val="20"/>
        </w:rPr>
      </w:pPr>
      <w:r>
        <w:rPr>
          <w:rFonts w:ascii="Segoe UI" w:cs="Segoe UI" w:hAnsi="Segoe UI"/>
          <w:b/>
          <w:i/>
          <w:sz w:val="20"/>
          <w:szCs w:val="20"/>
        </w:rPr>
        <w:t>Article 3-3 : PEE</w:t>
      </w:r>
    </w:p>
    <w:p w:rsidP="003E37BE" w:rsidR="003E37BE" w:rsidRDefault="003E37BE">
      <w:pPr>
        <w:spacing w:before="120"/>
        <w:jc w:val="both"/>
        <w:rPr>
          <w:rFonts w:ascii="Segoe UI" w:cs="Segoe UI" w:hAnsi="Segoe UI"/>
          <w:sz w:val="20"/>
          <w:szCs w:val="20"/>
        </w:rPr>
      </w:pPr>
      <w:r>
        <w:rPr>
          <w:rFonts w:ascii="Segoe UI" w:cs="Segoe UI" w:hAnsi="Segoe UI"/>
          <w:sz w:val="20"/>
          <w:szCs w:val="20"/>
        </w:rPr>
        <w:t>Les parties renouvellent leur volonté de favoriser la création, par les salariés, d’une épargne collective et de leur offrir des possibilités élargies de se constituer, avec l’aide de l’entreprise un portefeuille de valeurs mobilières.</w:t>
      </w:r>
    </w:p>
    <w:p w:rsidP="003E37BE" w:rsidR="003E37BE" w:rsidRDefault="003E37BE">
      <w:pPr>
        <w:spacing w:before="120"/>
        <w:jc w:val="both"/>
        <w:rPr>
          <w:rFonts w:ascii="Segoe UI" w:cs="Segoe UI" w:hAnsi="Segoe UI"/>
          <w:b/>
          <w:caps/>
          <w:sz w:val="20"/>
          <w:szCs w:val="20"/>
        </w:rPr>
      </w:pPr>
    </w:p>
    <w:p w:rsidP="003E37BE" w:rsidR="003E37BE" w:rsidRDefault="003E37BE">
      <w:pPr>
        <w:spacing w:before="120"/>
        <w:jc w:val="both"/>
        <w:rPr>
          <w:rFonts w:ascii="Segoe UI" w:cs="Segoe UI" w:hAnsi="Segoe UI"/>
          <w:b/>
          <w:caps/>
          <w:sz w:val="20"/>
          <w:szCs w:val="20"/>
        </w:rPr>
      </w:pPr>
      <w:r>
        <w:rPr>
          <w:rFonts w:ascii="Segoe UI" w:cs="Segoe UI" w:hAnsi="Segoe UI"/>
          <w:b/>
          <w:caps/>
          <w:sz w:val="20"/>
          <w:szCs w:val="20"/>
        </w:rPr>
        <w:t>Article 4 : Durée et publicité</w:t>
      </w:r>
    </w:p>
    <w:p w:rsidP="003E37BE" w:rsidR="003E37BE" w:rsidRDefault="003E37BE">
      <w:pPr>
        <w:spacing w:before="120"/>
        <w:jc w:val="both"/>
        <w:rPr>
          <w:rFonts w:ascii="Segoe UI" w:cs="Segoe UI" w:hAnsi="Segoe UI"/>
          <w:b/>
          <w:caps/>
          <w:sz w:val="20"/>
          <w:szCs w:val="20"/>
        </w:rPr>
      </w:pPr>
    </w:p>
    <w:p w:rsidP="003E37BE" w:rsidR="003E37BE" w:rsidRDefault="003E37BE">
      <w:pPr>
        <w:pStyle w:val="Corpsdetexte3"/>
        <w:spacing w:before="120"/>
        <w:jc w:val="both"/>
        <w:rPr>
          <w:rFonts w:ascii="Segoe UI" w:cs="Segoe UI" w:hAnsi="Segoe UI"/>
          <w:sz w:val="20"/>
          <w:szCs w:val="20"/>
        </w:rPr>
      </w:pPr>
      <w:r>
        <w:rPr>
          <w:rFonts w:ascii="Segoe UI" w:cs="Segoe UI" w:hAnsi="Segoe UI"/>
          <w:sz w:val="20"/>
          <w:szCs w:val="20"/>
        </w:rPr>
        <w:t xml:space="preserve">Le présent accord est conclu pour une durée déterminée </w:t>
      </w:r>
      <w:r w:rsidR="004C784A">
        <w:rPr>
          <w:rFonts w:ascii="Segoe UI" w:cs="Segoe UI" w:hAnsi="Segoe UI"/>
          <w:sz w:val="20"/>
          <w:szCs w:val="20"/>
        </w:rPr>
        <w:t>qui s’étend du 1</w:t>
      </w:r>
      <w:r w:rsidR="004C784A" w:rsidRPr="004C784A">
        <w:rPr>
          <w:rFonts w:ascii="Segoe UI" w:cs="Segoe UI" w:hAnsi="Segoe UI"/>
          <w:sz w:val="20"/>
          <w:szCs w:val="20"/>
          <w:vertAlign w:val="superscript"/>
        </w:rPr>
        <w:t>er</w:t>
      </w:r>
      <w:r w:rsidR="004C784A">
        <w:rPr>
          <w:rFonts w:ascii="Segoe UI" w:cs="Segoe UI" w:hAnsi="Segoe UI"/>
          <w:sz w:val="20"/>
          <w:szCs w:val="20"/>
        </w:rPr>
        <w:t xml:space="preserve"> janvier 2023 au 31 décembre 2023</w:t>
      </w:r>
      <w:r>
        <w:rPr>
          <w:rFonts w:ascii="Segoe UI" w:cs="Segoe UI" w:hAnsi="Segoe UI"/>
          <w:sz w:val="20"/>
          <w:szCs w:val="20"/>
        </w:rPr>
        <w:t xml:space="preserve">, date à laquelle il prendra fin sans autre formalité. La bonne application des normes législatives et réglementaire pourra toutefois amener la Direction et les Organisations syndicales représentatives de l’Entreprise à ouvrir des négociations sur des thèmes abordés lors de la présente négociation. </w:t>
      </w:r>
    </w:p>
    <w:p w:rsidP="003E37BE" w:rsidR="003E37BE" w:rsidRDefault="003E37BE">
      <w:pPr>
        <w:pStyle w:val="Corpsdetexte3"/>
        <w:spacing w:before="120"/>
        <w:jc w:val="both"/>
        <w:rPr>
          <w:rFonts w:ascii="Segoe UI" w:cs="Segoe UI" w:hAnsi="Segoe UI"/>
          <w:sz w:val="20"/>
          <w:szCs w:val="20"/>
        </w:rPr>
      </w:pPr>
    </w:p>
    <w:p w:rsidP="003E37BE" w:rsidR="003E37BE" w:rsidRDefault="003E37BE">
      <w:pPr>
        <w:pStyle w:val="Corpsdetexte3"/>
        <w:spacing w:before="120"/>
        <w:jc w:val="both"/>
        <w:rPr>
          <w:rFonts w:ascii="Segoe UI" w:cs="Segoe UI" w:hAnsi="Segoe UI"/>
          <w:color w:val="FF0000"/>
          <w:sz w:val="20"/>
          <w:szCs w:val="20"/>
        </w:rPr>
      </w:pPr>
      <w:r>
        <w:rPr>
          <w:rFonts w:ascii="Segoe UI" w:cs="Segoe UI" w:hAnsi="Segoe UI"/>
          <w:sz w:val="20"/>
          <w:szCs w:val="20"/>
        </w:rPr>
        <w:t xml:space="preserve">Conformément aux dispositions de l'article L. 2242-4 du Code du travail, le présent accord ainsi que ses avenants éventuels seront déposés en deux exemplaires, dont une version électronique, à la </w:t>
      </w:r>
      <w:r w:rsidR="00D9371B">
        <w:rPr>
          <w:rFonts w:ascii="Segoe UI" w:cs="Segoe UI" w:hAnsi="Segoe UI"/>
          <w:sz w:val="20"/>
          <w:szCs w:val="20"/>
        </w:rPr>
        <w:t xml:space="preserve">DREETS </w:t>
      </w:r>
      <w:r>
        <w:rPr>
          <w:rFonts w:ascii="Segoe UI" w:cs="Segoe UI" w:hAnsi="Segoe UI"/>
          <w:sz w:val="20"/>
          <w:szCs w:val="20"/>
        </w:rPr>
        <w:t>à l'initiative de la Direction. Un exemplaire sera également remis au secrétariat-greffe du Conseil de Prud’hommes. Un exemplaire sera remis à chacun des signataires, des représentants syndicaux, et au secrétaire du Comité social et Economique.</w:t>
      </w:r>
    </w:p>
    <w:p w:rsidP="003E37BE" w:rsidR="003E37BE" w:rsidRDefault="003E37BE">
      <w:pPr>
        <w:pStyle w:val="Corpsdetexte3"/>
        <w:spacing w:before="120"/>
        <w:jc w:val="both"/>
        <w:rPr>
          <w:rFonts w:ascii="Segoe UI" w:cs="Segoe UI" w:hAnsi="Segoe UI"/>
          <w:sz w:val="20"/>
          <w:szCs w:val="20"/>
        </w:rPr>
      </w:pPr>
    </w:p>
    <w:p w:rsidP="003E37BE" w:rsidR="003A5323" w:rsidRDefault="003A5323">
      <w:pPr>
        <w:pStyle w:val="Corpsdetexte3"/>
        <w:spacing w:before="120"/>
        <w:jc w:val="both"/>
        <w:rPr>
          <w:rFonts w:ascii="Segoe UI" w:cs="Segoe UI" w:hAnsi="Segoe UI"/>
          <w:sz w:val="20"/>
          <w:szCs w:val="20"/>
        </w:rPr>
      </w:pPr>
    </w:p>
    <w:p w:rsidP="003E37BE" w:rsidR="003A5323" w:rsidRDefault="003A5323">
      <w:pPr>
        <w:pStyle w:val="Corpsdetexte3"/>
        <w:spacing w:before="120"/>
        <w:jc w:val="both"/>
        <w:rPr>
          <w:rFonts w:ascii="Segoe UI" w:cs="Segoe UI" w:hAnsi="Segoe UI"/>
          <w:sz w:val="20"/>
          <w:szCs w:val="20"/>
        </w:rPr>
      </w:pPr>
    </w:p>
    <w:p w:rsidP="003E37BE" w:rsidR="003E37BE" w:rsidRDefault="003E37BE">
      <w:pPr>
        <w:pStyle w:val="Corpsdetexte3"/>
        <w:spacing w:before="120"/>
        <w:jc w:val="both"/>
        <w:rPr>
          <w:rFonts w:ascii="Segoe UI" w:cs="Segoe UI" w:hAnsi="Segoe UI"/>
          <w:sz w:val="20"/>
          <w:szCs w:val="20"/>
        </w:rPr>
      </w:pPr>
      <w:r>
        <w:rPr>
          <w:rFonts w:ascii="Segoe UI" w:cs="Segoe UI" w:hAnsi="Segoe UI"/>
          <w:sz w:val="20"/>
          <w:szCs w:val="20"/>
        </w:rPr>
        <w:t>Mention de son existence sera faite sur le tableau d’affichage de la Direction.</w:t>
      </w:r>
    </w:p>
    <w:p w:rsidP="003E37BE" w:rsidR="003E37BE" w:rsidRDefault="003E37BE">
      <w:pPr>
        <w:spacing w:before="120"/>
        <w:rPr>
          <w:rFonts w:ascii="Segoe UI" w:cs="Segoe UI" w:hAnsi="Segoe UI"/>
          <w:sz w:val="20"/>
          <w:szCs w:val="20"/>
        </w:rPr>
      </w:pPr>
    </w:p>
    <w:p w:rsidP="003E37BE" w:rsidR="003E37BE" w:rsidRDefault="003E37BE">
      <w:pPr>
        <w:spacing w:before="120"/>
        <w:jc w:val="right"/>
        <w:rPr>
          <w:rFonts w:ascii="Segoe UI" w:cs="Segoe UI" w:hAnsi="Segoe UI"/>
          <w:sz w:val="20"/>
          <w:szCs w:val="20"/>
        </w:rPr>
      </w:pPr>
      <w:r>
        <w:rPr>
          <w:rFonts w:ascii="Segoe UI" w:cs="Segoe UI" w:hAnsi="Segoe UI"/>
          <w:sz w:val="20"/>
          <w:szCs w:val="20"/>
        </w:rPr>
        <w:t xml:space="preserve">A Alby sur Chéran, le </w:t>
      </w:r>
      <w:r w:rsidR="003A5323">
        <w:rPr>
          <w:rFonts w:ascii="Segoe UI" w:cs="Segoe UI" w:hAnsi="Segoe UI"/>
          <w:sz w:val="20"/>
          <w:szCs w:val="20"/>
        </w:rPr>
        <w:t>26</w:t>
      </w:r>
      <w:r w:rsidR="009752CE">
        <w:rPr>
          <w:rFonts w:ascii="Segoe UI" w:cs="Segoe UI" w:hAnsi="Segoe UI"/>
          <w:sz w:val="20"/>
          <w:szCs w:val="20"/>
        </w:rPr>
        <w:t xml:space="preserve"> octobre 2022</w:t>
      </w:r>
    </w:p>
    <w:p w:rsidP="003E37BE" w:rsidR="00783AB6" w:rsidRDefault="00783AB6">
      <w:pPr>
        <w:spacing w:before="120"/>
        <w:jc w:val="right"/>
        <w:rPr>
          <w:rFonts w:ascii="Segoe UI" w:cs="Segoe UI" w:hAnsi="Segoe UI"/>
          <w:sz w:val="20"/>
          <w:szCs w:val="20"/>
        </w:rPr>
      </w:pPr>
    </w:p>
    <w:p w:rsidP="00783AB6" w:rsidR="00C96841" w:rsidRDefault="00783AB6">
      <w:pPr>
        <w:spacing w:before="120"/>
        <w:rPr>
          <w:rFonts w:ascii="Segoe UI" w:cs="Segoe UI" w:hAnsi="Segoe UI"/>
          <w:sz w:val="20"/>
          <w:szCs w:val="20"/>
        </w:rPr>
      </w:pPr>
      <w:r w:rsidRPr="00783AB6">
        <w:rPr>
          <w:rFonts w:ascii="Segoe UI" w:cs="Segoe UI" w:hAnsi="Segoe UI"/>
          <w:sz w:val="20"/>
          <w:szCs w:val="20"/>
        </w:rPr>
        <w:t>Pour la Société</w:t>
      </w:r>
    </w:p>
    <w:p w:rsidP="00783AB6" w:rsidR="00CF582E" w:rsidRDefault="00CF582E">
      <w:pPr>
        <w:spacing w:before="120"/>
        <w:rPr>
          <w:rFonts w:ascii="Segoe UI" w:cs="Segoe UI" w:hAnsi="Segoe UI"/>
          <w:sz w:val="20"/>
          <w:szCs w:val="20"/>
        </w:rPr>
      </w:pPr>
    </w:p>
    <w:p w:rsidP="00783AB6" w:rsidR="00B40EBD" w:rsidRDefault="00783AB6">
      <w:pPr>
        <w:spacing w:before="120"/>
        <w:rPr>
          <w:rFonts w:ascii="Segoe UI" w:cs="Segoe UI" w:hAnsi="Segoe UI"/>
          <w:sz w:val="20"/>
          <w:szCs w:val="20"/>
        </w:rPr>
      </w:pPr>
      <w:r w:rsidRPr="00783AB6">
        <w:rPr>
          <w:rFonts w:ascii="Segoe UI" w:cs="Segoe UI" w:hAnsi="Segoe UI"/>
          <w:sz w:val="20"/>
          <w:szCs w:val="20"/>
        </w:rPr>
        <w:t>Pour le syndicat CFDT</w:t>
      </w:r>
    </w:p>
    <w:p w:rsidP="00783AB6" w:rsidR="00CF582E" w:rsidRDefault="00CF582E">
      <w:pPr>
        <w:spacing w:before="120"/>
        <w:rPr>
          <w:rFonts w:ascii="Segoe UI" w:cs="Segoe UI" w:hAnsi="Segoe UI"/>
          <w:sz w:val="20"/>
          <w:szCs w:val="20"/>
        </w:rPr>
      </w:pPr>
    </w:p>
    <w:p w:rsidP="00783AB6" w:rsidR="007629D2" w:rsidRDefault="00783AB6" w:rsidRPr="002940BD">
      <w:pPr>
        <w:spacing w:before="120"/>
        <w:rPr>
          <w:rFonts w:ascii="Segoe UI" w:cs="Segoe UI" w:hAnsi="Segoe UI"/>
          <w:sz w:val="20"/>
          <w:szCs w:val="20"/>
        </w:rPr>
      </w:pPr>
      <w:r w:rsidRPr="00783AB6">
        <w:rPr>
          <w:rFonts w:ascii="Segoe UI" w:cs="Segoe UI" w:hAnsi="Segoe UI"/>
          <w:sz w:val="20"/>
          <w:szCs w:val="20"/>
        </w:rPr>
        <w:t>Pour le syndicat CGT</w:t>
      </w:r>
    </w:p>
    <w:sectPr w:rsidR="007629D2" w:rsidRPr="002940BD" w:rsidSect="00976035">
      <w:headerReference r:id="rId7" w:type="default"/>
      <w:footerReference r:id="rId8" w:type="default"/>
      <w:headerReference r:id="rId9" w:type="first"/>
      <w:footerReference r:id="rId10" w:type="first"/>
      <w:pgSz w:h="16838" w:w="11906"/>
      <w:pgMar w:bottom="567" w:footer="567" w:gutter="0" w:header="720" w:left="1418" w:right="1469" w:top="1418"/>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0FE" w:rsidRDefault="00BC20FE">
      <w:r>
        <w:separator/>
      </w:r>
    </w:p>
  </w:endnote>
  <w:endnote w:type="continuationSeparator" w:id="0">
    <w:p w:rsidR="00BC20FE" w:rsidRDefault="00BC20FE">
      <w:r>
        <w:continuationSeparator/>
      </w:r>
    </w:p>
  </w:endnote>
  <w:endnote w:type="continuationNotice" w:id="1">
    <w:p w:rsidR="00BC20FE" w:rsidRDefault="00BC20FE"/>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nionPro-Regular">
    <w:charset w:val="00"/>
    <w:family w:val="auto"/>
    <w:pitch w:val="default"/>
    <w:sig w:usb0="00000000" w:usb1="00000000" w:usb2="00000000" w:usb3="00000000" w:csb0="00000000"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15175E" w:rsidR="0015175E" w:rsidRDefault="00663416" w:rsidRPr="00C81925">
    <w:pPr>
      <w:pStyle w:val="Aucunstyle"/>
      <w:tabs>
        <w:tab w:pos="499" w:val="left"/>
      </w:tabs>
      <w:jc w:val="center"/>
      <w:rPr>
        <w:rFonts w:ascii="Arial" w:cs="Arial" w:hAnsi="Arial"/>
        <w:spacing w:val="9"/>
        <w:kern w:val="10"/>
        <w:sz w:val="14"/>
        <w:szCs w:val="14"/>
        <w:rPrChange w:author="RAPHAELE SIMON" w:date="2023-02-13T11:13:00Z" w:id="3">
          <w:rPr>
            <w:rFonts w:asciiTheme="majorHAnsi" w:cstheme="majorHAnsi" w:hAnsiTheme="majorHAnsi"/>
            <w:spacing w:val="9"/>
            <w:kern w:val="10"/>
            <w:sz w:val="14"/>
            <w:szCs w:val="14"/>
          </w:rPr>
        </w:rPrChange>
      </w:rPr>
    </w:pPr>
    <w:r w:rsidRPr="00663416">
      <w:rPr>
        <w:rFonts w:ascii="Arial" w:cs="Arial" w:hAnsi="Arial"/>
        <w:spacing w:val="9"/>
        <w:kern w:val="10"/>
        <w:sz w:val="14"/>
        <w:szCs w:val="14"/>
        <w:rPrChange w:author="RAPHAELE SIMON" w:date="2023-02-13T11:13:00Z" w:id="4">
          <w:rPr>
            <w:rFonts w:asciiTheme="majorHAnsi" w:cstheme="majorHAnsi" w:hAnsiTheme="majorHAnsi"/>
            <w:spacing w:val="9"/>
            <w:kern w:val="10"/>
            <w:sz w:val="14"/>
            <w:szCs w:val="14"/>
          </w:rPr>
        </w:rPrChange>
      </w:rPr>
      <w:t>Laboratoires Galderma SAS, ZI Montdésir, 74540 Alby-Sur-Chéran, France</w:t>
    </w:r>
  </w:p>
  <w:p w:rsidP="0015175E" w:rsidR="0015175E" w:rsidRDefault="00663416" w:rsidRPr="00C81925">
    <w:pPr>
      <w:pStyle w:val="Pieddepage"/>
      <w:jc w:val="center"/>
      <w:rPr>
        <w:rFonts w:ascii="Arial" w:cs="Arial" w:hAnsi="Arial"/>
        <w:spacing w:val="9"/>
        <w:kern w:val="10"/>
        <w:sz w:val="14"/>
        <w:szCs w:val="14"/>
        <w:rPrChange w:author="RAPHAELE SIMON" w:date="2023-02-13T11:13:00Z" w:id="5">
          <w:rPr>
            <w:rFonts w:asciiTheme="majorHAnsi" w:cstheme="majorHAnsi" w:hAnsiTheme="majorHAnsi"/>
            <w:spacing w:val="9"/>
            <w:kern w:val="10"/>
            <w:sz w:val="14"/>
            <w:szCs w:val="14"/>
          </w:rPr>
        </w:rPrChange>
      </w:rPr>
    </w:pPr>
    <w:r w:rsidRPr="00663416">
      <w:rPr>
        <w:rFonts w:ascii="Arial" w:cs="Arial" w:hAnsi="Arial"/>
        <w:spacing w:val="9"/>
        <w:kern w:val="10"/>
        <w:sz w:val="14"/>
        <w:szCs w:val="14"/>
        <w:rPrChange w:author="RAPHAELE SIMON" w:date="2023-02-13T11:13:00Z" w:id="6">
          <w:rPr>
            <w:rFonts w:asciiTheme="majorHAnsi" w:cstheme="majorHAnsi" w:hAnsiTheme="majorHAnsi"/>
            <w:spacing w:val="9"/>
            <w:kern w:val="10"/>
            <w:sz w:val="14"/>
            <w:szCs w:val="14"/>
          </w:rPr>
        </w:rPrChange>
      </w:rPr>
      <w:t>Phone +33 1 58 86 45 45, www.galderma.com</w:t>
    </w:r>
  </w:p>
  <w:p w:rsidP="0015175E" w:rsidR="004341A9" w:rsidRDefault="00663416" w:rsidRPr="0015175E">
    <w:pPr>
      <w:pStyle w:val="Pieddepage"/>
      <w:jc w:val="right"/>
      <w:rPr>
        <w:rFonts w:asciiTheme="majorHAnsi" w:cstheme="majorHAnsi" w:hAnsiTheme="majorHAnsi"/>
        <w:spacing w:val="9"/>
        <w:kern w:val="10"/>
        <w:sz w:val="14"/>
        <w:szCs w:val="14"/>
      </w:rPr>
    </w:pPr>
    <w:r w:rsidRPr="0015175E">
      <w:rPr>
        <w:rFonts w:asciiTheme="majorHAnsi" w:cstheme="majorHAnsi" w:hAnsiTheme="majorHAnsi"/>
        <w:spacing w:val="9"/>
        <w:kern w:val="10"/>
        <w:sz w:val="14"/>
        <w:szCs w:val="14"/>
      </w:rPr>
      <w:fldChar w:fldCharType="begin"/>
    </w:r>
    <w:r w:rsidR="004341A9" w:rsidRPr="0015175E">
      <w:rPr>
        <w:rFonts w:asciiTheme="majorHAnsi" w:cstheme="majorHAnsi" w:hAnsiTheme="majorHAnsi"/>
        <w:spacing w:val="9"/>
        <w:kern w:val="10"/>
        <w:sz w:val="14"/>
        <w:szCs w:val="14"/>
      </w:rPr>
      <w:instrText xml:space="preserve"> PAGE </w:instrText>
    </w:r>
    <w:r w:rsidRPr="0015175E">
      <w:rPr>
        <w:rFonts w:asciiTheme="majorHAnsi" w:cstheme="majorHAnsi" w:hAnsiTheme="majorHAnsi"/>
        <w:spacing w:val="9"/>
        <w:kern w:val="10"/>
        <w:sz w:val="14"/>
        <w:szCs w:val="14"/>
      </w:rPr>
      <w:fldChar w:fldCharType="separate"/>
    </w:r>
    <w:r w:rsidR="00CF582E">
      <w:rPr>
        <w:rFonts w:asciiTheme="majorHAnsi" w:cstheme="majorHAnsi" w:hAnsiTheme="majorHAnsi"/>
        <w:noProof/>
        <w:spacing w:val="9"/>
        <w:kern w:val="10"/>
        <w:sz w:val="14"/>
        <w:szCs w:val="14"/>
      </w:rPr>
      <w:t>7</w:t>
    </w:r>
    <w:r w:rsidRPr="0015175E">
      <w:rPr>
        <w:rFonts w:asciiTheme="majorHAnsi" w:cstheme="majorHAnsi" w:hAnsiTheme="majorHAnsi"/>
        <w:spacing w:val="9"/>
        <w:kern w:val="10"/>
        <w:sz w:val="14"/>
        <w:szCs w:val="14"/>
      </w:rPr>
      <w:fldChar w:fldCharType="end"/>
    </w:r>
    <w:r w:rsidR="004341A9" w:rsidRPr="0015175E">
      <w:rPr>
        <w:rFonts w:asciiTheme="majorHAnsi" w:cstheme="majorHAnsi" w:hAnsiTheme="majorHAnsi"/>
        <w:spacing w:val="9"/>
        <w:kern w:val="10"/>
        <w:sz w:val="14"/>
        <w:szCs w:val="14"/>
      </w:rPr>
      <w:t xml:space="preserve"> / </w:t>
    </w:r>
    <w:r w:rsidRPr="0015175E">
      <w:rPr>
        <w:rFonts w:asciiTheme="majorHAnsi" w:cstheme="majorHAnsi" w:hAnsiTheme="majorHAnsi"/>
        <w:spacing w:val="9"/>
        <w:kern w:val="10"/>
        <w:sz w:val="14"/>
        <w:szCs w:val="14"/>
      </w:rPr>
      <w:fldChar w:fldCharType="begin"/>
    </w:r>
    <w:r w:rsidR="004341A9" w:rsidRPr="0015175E">
      <w:rPr>
        <w:rFonts w:asciiTheme="majorHAnsi" w:cstheme="majorHAnsi" w:hAnsiTheme="majorHAnsi"/>
        <w:spacing w:val="9"/>
        <w:kern w:val="10"/>
        <w:sz w:val="14"/>
        <w:szCs w:val="14"/>
      </w:rPr>
      <w:instrText xml:space="preserve"> NUMPAGES </w:instrText>
    </w:r>
    <w:r w:rsidRPr="0015175E">
      <w:rPr>
        <w:rFonts w:asciiTheme="majorHAnsi" w:cstheme="majorHAnsi" w:hAnsiTheme="majorHAnsi"/>
        <w:spacing w:val="9"/>
        <w:kern w:val="10"/>
        <w:sz w:val="14"/>
        <w:szCs w:val="14"/>
      </w:rPr>
      <w:fldChar w:fldCharType="separate"/>
    </w:r>
    <w:r w:rsidR="00CF582E">
      <w:rPr>
        <w:rFonts w:asciiTheme="majorHAnsi" w:cstheme="majorHAnsi" w:hAnsiTheme="majorHAnsi"/>
        <w:noProof/>
        <w:spacing w:val="9"/>
        <w:kern w:val="10"/>
        <w:sz w:val="14"/>
        <w:szCs w:val="14"/>
      </w:rPr>
      <w:t>7</w:t>
    </w:r>
    <w:r w:rsidRPr="0015175E">
      <w:rPr>
        <w:rFonts w:asciiTheme="majorHAnsi" w:cstheme="majorHAnsi" w:hAnsiTheme="majorHAnsi"/>
        <w:spacing w:val="9"/>
        <w:kern w:val="10"/>
        <w:sz w:val="14"/>
        <w:szCs w:val="14"/>
      </w:rPr>
      <w:fldChar w:fldCharType="end"/>
    </w:r>
  </w:p>
</w:ftr>
</file>

<file path=word/footer2.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15175E" w:rsidR="0015175E" w:rsidRDefault="0015175E" w:rsidRPr="007E6A38">
    <w:pPr>
      <w:pStyle w:val="Aucunstyle"/>
      <w:tabs>
        <w:tab w:pos="499" w:val="left"/>
      </w:tabs>
      <w:jc w:val="center"/>
      <w:rPr>
        <w:rFonts w:asciiTheme="majorHAnsi" w:cstheme="majorHAnsi" w:hAnsiTheme="majorHAnsi"/>
        <w:spacing w:val="9"/>
        <w:kern w:val="10"/>
        <w:sz w:val="14"/>
        <w:szCs w:val="14"/>
      </w:rPr>
    </w:pPr>
    <w:r>
      <w:rPr>
        <w:rFonts w:asciiTheme="majorHAnsi" w:cstheme="majorHAnsi" w:hAnsiTheme="majorHAnsi"/>
        <w:spacing w:val="9"/>
        <w:kern w:val="10"/>
        <w:sz w:val="14"/>
        <w:szCs w:val="14"/>
      </w:rPr>
      <w:t>L</w:t>
    </w:r>
    <w:r w:rsidRPr="007E6A38">
      <w:rPr>
        <w:rFonts w:asciiTheme="majorHAnsi" w:cstheme="majorHAnsi" w:hAnsiTheme="majorHAnsi"/>
        <w:spacing w:val="9"/>
        <w:kern w:val="10"/>
        <w:sz w:val="14"/>
        <w:szCs w:val="14"/>
      </w:rPr>
      <w:t>aboratoires Galderma SAS, ZI Montdésir, 74540 Alby-Sur-Chéran, France</w:t>
    </w:r>
  </w:p>
  <w:p w:rsidP="0015175E" w:rsidR="0015175E" w:rsidRDefault="0015175E" w:rsidRPr="007E6A38">
    <w:pPr>
      <w:pStyle w:val="Pieddepage"/>
      <w:jc w:val="center"/>
      <w:rPr>
        <w:rFonts w:asciiTheme="majorHAnsi" w:cstheme="majorHAnsi" w:hAnsiTheme="majorHAnsi"/>
        <w:spacing w:val="9"/>
        <w:kern w:val="10"/>
        <w:sz w:val="14"/>
        <w:szCs w:val="14"/>
      </w:rPr>
    </w:pPr>
    <w:r w:rsidRPr="007E6A38">
      <w:rPr>
        <w:rFonts w:asciiTheme="majorHAnsi" w:cstheme="majorHAnsi" w:hAnsiTheme="majorHAnsi"/>
        <w:spacing w:val="9"/>
        <w:kern w:val="10"/>
        <w:sz w:val="14"/>
        <w:szCs w:val="14"/>
      </w:rPr>
      <w:t>Phone +33 1 58 86 45 45, www.galderma.com</w:t>
    </w:r>
  </w:p>
  <w:p w:rsidP="0015175E" w:rsidR="004341A9" w:rsidRDefault="0015175E" w:rsidRPr="0015175E">
    <w:pPr>
      <w:pStyle w:val="Pieddepage"/>
      <w:jc w:val="center"/>
      <w:rPr>
        <w:rFonts w:asciiTheme="majorHAnsi" w:cstheme="majorHAnsi" w:hAnsiTheme="majorHAnsi"/>
        <w:spacing w:val="9"/>
        <w:kern w:val="10"/>
        <w:sz w:val="14"/>
        <w:szCs w:val="14"/>
      </w:rPr>
    </w:pPr>
    <w:r>
      <w:tab/>
    </w:r>
    <w:r>
      <w:tab/>
    </w:r>
    <w:r w:rsidRPr="0015175E">
      <w:rPr>
        <w:rFonts w:asciiTheme="majorHAnsi" w:cstheme="majorHAnsi" w:hAnsiTheme="majorHAnsi"/>
        <w:spacing w:val="9"/>
        <w:kern w:val="10"/>
        <w:sz w:val="14"/>
        <w:szCs w:val="14"/>
      </w:rPr>
      <w:t>1/3</w:t>
    </w: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R="00BC20FE" w:rsidRDefault="00BC20FE">
      <w:r>
        <w:separator/>
      </w:r>
    </w:p>
  </w:footnote>
  <w:footnote w:id="0" w:type="continuationSeparator">
    <w:p w:rsidR="00BC20FE" w:rsidRDefault="00BC20FE">
      <w:r>
        <w:continuationSeparator/>
      </w:r>
    </w:p>
  </w:footnote>
  <w:footnote w:id="1" w:type="continuationNotice">
    <w:p w:rsidR="00BC20FE" w:rsidRDefault="00BC20FE"/>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976035" w:rsidR="004341A9" w:rsidRDefault="009526A9">
    <w:pPr>
      <w:pStyle w:val="En-tte"/>
      <w:jc w:val="right"/>
    </w:pPr>
    <w:r>
      <w:rPr>
        <w:noProof/>
        <w:lang w:eastAsia="fr-FR"/>
      </w:rPr>
      <w:drawing>
        <wp:anchor allowOverlap="1" behindDoc="0" distB="0" distL="114300" distR="114300" distT="0" layoutInCell="1" locked="0" relativeHeight="251662336" simplePos="0">
          <wp:simplePos x="0" y="0"/>
          <wp:positionH relativeFrom="margin">
            <wp:align>center</wp:align>
          </wp:positionH>
          <wp:positionV relativeFrom="page">
            <wp:posOffset>222250</wp:posOffset>
          </wp:positionV>
          <wp:extent cx="2520000" cy="457200"/>
          <wp:effectExtent b="0" l="0" r="0" t="0"/>
          <wp:wrapNone/>
          <wp:docPr id="19" name="Galderm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derma_Logo"/>
                  <pic:cNvPicPr/>
                </pic:nvPicPr>
                <pic:blipFill>
                  <a:blip r:embed="rId1">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2520000" cy="457200"/>
                  </a:xfrm>
                  <a:prstGeom prst="rect">
                    <a:avLst/>
                  </a:prstGeom>
                </pic:spPr>
              </pic:pic>
            </a:graphicData>
          </a:graphic>
        </wp:anchor>
      </w:drawing>
    </w:r>
  </w:p>
</w:hdr>
</file>

<file path=word/header2.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632C1F" w:rsidR="004341A9" w:rsidRDefault="009526A9" w:rsidRPr="00632C1F">
    <w:pPr>
      <w:pStyle w:val="En-tte"/>
      <w:jc w:val="right"/>
    </w:pPr>
    <w:r>
      <w:rPr>
        <w:noProof/>
        <w:lang w:eastAsia="fr-FR"/>
      </w:rPr>
      <w:drawing>
        <wp:anchor allowOverlap="1" behindDoc="0" distB="0" distL="114300" distR="114300" distT="0" layoutInCell="1" locked="0" relativeHeight="251660288" simplePos="0">
          <wp:simplePos x="0" y="0"/>
          <wp:positionH relativeFrom="margin">
            <wp:align>center</wp:align>
          </wp:positionH>
          <wp:positionV relativeFrom="page">
            <wp:posOffset>133350</wp:posOffset>
          </wp:positionV>
          <wp:extent cx="2520000" cy="457200"/>
          <wp:effectExtent b="0" l="0" r="0" t="0"/>
          <wp:wrapNone/>
          <wp:docPr id="20" name="Galderm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derma_Logo"/>
                  <pic:cNvPicPr/>
                </pic:nvPicPr>
                <pic:blipFill>
                  <a:blip r:embed="rId1">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2520000" cy="457200"/>
                  </a:xfrm>
                  <a:prstGeom prst="rect">
                    <a:avLst/>
                  </a:prstGeom>
                </pic:spPr>
              </pic:pic>
            </a:graphicData>
          </a:graphic>
        </wp:anchor>
      </w:drawing>
    </w: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408590C"/>
    <w:multiLevelType w:val="hybridMultilevel"/>
    <w:tmpl w:val="6CDEFF06"/>
    <w:lvl w:ilvl="0" w:tplc="0A0022CC">
      <w:numFmt w:val="bullet"/>
      <w:lvlText w:val="-"/>
      <w:lvlJc w:val="left"/>
      <w:pPr>
        <w:ind w:hanging="360" w:left="720"/>
      </w:pPr>
      <w:rPr>
        <w:rFonts w:ascii="Arial" w:cs="Arial" w:eastAsia="Times New Roman" w:hAnsi="Arial" w:hint="default"/>
        <w:sz w:val="22"/>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4295898"/>
    <w:multiLevelType w:val="hybridMultilevel"/>
    <w:tmpl w:val="8A3A4BD0"/>
    <w:lvl w:ilvl="0" w:tplc="0809000F">
      <w:start w:val="1"/>
      <w:numFmt w:val="decimal"/>
      <w:lvlText w:val="%1."/>
      <w:lvlJc w:val="left"/>
      <w:pPr>
        <w:ind w:hanging="360" w:left="720"/>
      </w:pPr>
      <w:rPr>
        <w:rFonts w:hint="default"/>
      </w:rPr>
    </w:lvl>
    <w:lvl w:ilvl="1" w:tplc="08090019">
      <w:start w:val="1"/>
      <w:numFmt w:val="lowerLetter"/>
      <w:lvlText w:val="%2."/>
      <w:lvlJc w:val="left"/>
      <w:pPr>
        <w:ind w:hanging="360" w:left="1440"/>
      </w:pPr>
    </w:lvl>
    <w:lvl w:ilvl="2" w:tplc="0809001B">
      <w:start w:val="1"/>
      <w:numFmt w:val="lowerRoman"/>
      <w:lvlText w:val="%3."/>
      <w:lvlJc w:val="right"/>
      <w:pPr>
        <w:ind w:hanging="180" w:left="2166"/>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2">
    <w:nsid w:val="047B19AB"/>
    <w:multiLevelType w:val="hybridMultilevel"/>
    <w:tmpl w:val="CC28D98A"/>
    <w:lvl w:ilvl="0" w:tplc="1A72E29C">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3">
    <w:nsid w:val="06786128"/>
    <w:multiLevelType w:val="hybridMultilevel"/>
    <w:tmpl w:val="FF12F39E"/>
    <w:lvl w:ilvl="0" w:tplc="AC105568">
      <w:start w:val="1"/>
      <w:numFmt w:val="bullet"/>
      <w:lvlText w:val="•"/>
      <w:lvlJc w:val="left"/>
      <w:pPr>
        <w:tabs>
          <w:tab w:pos="720" w:val="num"/>
        </w:tabs>
        <w:ind w:hanging="360" w:left="720"/>
      </w:pPr>
      <w:rPr>
        <w:rFonts w:ascii="Arial" w:hAnsi="Arial" w:hint="default"/>
      </w:rPr>
    </w:lvl>
    <w:lvl w:ilvl="1" w:tplc="EC0C4EE6">
      <w:start w:val="1"/>
      <w:numFmt w:val="bullet"/>
      <w:lvlText w:val="•"/>
      <w:lvlJc w:val="left"/>
      <w:pPr>
        <w:tabs>
          <w:tab w:pos="1440" w:val="num"/>
        </w:tabs>
        <w:ind w:hanging="360" w:left="1440"/>
      </w:pPr>
      <w:rPr>
        <w:rFonts w:ascii="Arial" w:hAnsi="Arial" w:hint="default"/>
      </w:rPr>
    </w:lvl>
    <w:lvl w:ilvl="2" w:tentative="1" w:tplc="1BF02B82">
      <w:start w:val="1"/>
      <w:numFmt w:val="bullet"/>
      <w:lvlText w:val="•"/>
      <w:lvlJc w:val="left"/>
      <w:pPr>
        <w:tabs>
          <w:tab w:pos="2160" w:val="num"/>
        </w:tabs>
        <w:ind w:hanging="360" w:left="2160"/>
      </w:pPr>
      <w:rPr>
        <w:rFonts w:ascii="Arial" w:hAnsi="Arial" w:hint="default"/>
      </w:rPr>
    </w:lvl>
    <w:lvl w:ilvl="3" w:tentative="1" w:tplc="6F90601E">
      <w:start w:val="1"/>
      <w:numFmt w:val="bullet"/>
      <w:lvlText w:val="•"/>
      <w:lvlJc w:val="left"/>
      <w:pPr>
        <w:tabs>
          <w:tab w:pos="2880" w:val="num"/>
        </w:tabs>
        <w:ind w:hanging="360" w:left="2880"/>
      </w:pPr>
      <w:rPr>
        <w:rFonts w:ascii="Arial" w:hAnsi="Arial" w:hint="default"/>
      </w:rPr>
    </w:lvl>
    <w:lvl w:ilvl="4" w:tentative="1" w:tplc="C1B8671E">
      <w:start w:val="1"/>
      <w:numFmt w:val="bullet"/>
      <w:lvlText w:val="•"/>
      <w:lvlJc w:val="left"/>
      <w:pPr>
        <w:tabs>
          <w:tab w:pos="3600" w:val="num"/>
        </w:tabs>
        <w:ind w:hanging="360" w:left="3600"/>
      </w:pPr>
      <w:rPr>
        <w:rFonts w:ascii="Arial" w:hAnsi="Arial" w:hint="default"/>
      </w:rPr>
    </w:lvl>
    <w:lvl w:ilvl="5" w:tentative="1" w:tplc="61F69550">
      <w:start w:val="1"/>
      <w:numFmt w:val="bullet"/>
      <w:lvlText w:val="•"/>
      <w:lvlJc w:val="left"/>
      <w:pPr>
        <w:tabs>
          <w:tab w:pos="4320" w:val="num"/>
        </w:tabs>
        <w:ind w:hanging="360" w:left="4320"/>
      </w:pPr>
      <w:rPr>
        <w:rFonts w:ascii="Arial" w:hAnsi="Arial" w:hint="default"/>
      </w:rPr>
    </w:lvl>
    <w:lvl w:ilvl="6" w:tentative="1" w:tplc="9FC61D2E">
      <w:start w:val="1"/>
      <w:numFmt w:val="bullet"/>
      <w:lvlText w:val="•"/>
      <w:lvlJc w:val="left"/>
      <w:pPr>
        <w:tabs>
          <w:tab w:pos="5040" w:val="num"/>
        </w:tabs>
        <w:ind w:hanging="360" w:left="5040"/>
      </w:pPr>
      <w:rPr>
        <w:rFonts w:ascii="Arial" w:hAnsi="Arial" w:hint="default"/>
      </w:rPr>
    </w:lvl>
    <w:lvl w:ilvl="7" w:tentative="1" w:tplc="EEC828A8">
      <w:start w:val="1"/>
      <w:numFmt w:val="bullet"/>
      <w:lvlText w:val="•"/>
      <w:lvlJc w:val="left"/>
      <w:pPr>
        <w:tabs>
          <w:tab w:pos="5760" w:val="num"/>
        </w:tabs>
        <w:ind w:hanging="360" w:left="5760"/>
      </w:pPr>
      <w:rPr>
        <w:rFonts w:ascii="Arial" w:hAnsi="Arial" w:hint="default"/>
      </w:rPr>
    </w:lvl>
    <w:lvl w:ilvl="8" w:tentative="1" w:tplc="37702372">
      <w:start w:val="1"/>
      <w:numFmt w:val="bullet"/>
      <w:lvlText w:val="•"/>
      <w:lvlJc w:val="left"/>
      <w:pPr>
        <w:tabs>
          <w:tab w:pos="6480" w:val="num"/>
        </w:tabs>
        <w:ind w:hanging="360" w:left="6480"/>
      </w:pPr>
      <w:rPr>
        <w:rFonts w:ascii="Arial" w:hAnsi="Arial" w:hint="default"/>
      </w:rPr>
    </w:lvl>
  </w:abstractNum>
  <w:abstractNum w:abstractNumId="4">
    <w:nsid w:val="08665E3D"/>
    <w:multiLevelType w:val="hybridMultilevel"/>
    <w:tmpl w:val="35EAC19A"/>
    <w:lvl w:ilvl="0" w:tplc="C4D0D6FA">
      <w:start w:val="1"/>
      <w:numFmt w:val="bullet"/>
      <w:lvlText w:val="-"/>
      <w:lvlJc w:val="left"/>
      <w:pPr>
        <w:tabs>
          <w:tab w:pos="397" w:val="num"/>
        </w:tabs>
        <w:ind w:hanging="397" w:left="397"/>
      </w:p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abstractNumId="5">
    <w:nsid w:val="08DF7917"/>
    <w:multiLevelType w:val="hybridMultilevel"/>
    <w:tmpl w:val="57944CD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0E7D7702"/>
    <w:multiLevelType w:val="hybridMultilevel"/>
    <w:tmpl w:val="99DE5516"/>
    <w:lvl w:ilvl="0" w:tplc="040C0003">
      <w:start w:val="1"/>
      <w:numFmt w:val="bullet"/>
      <w:lvlText w:val="o"/>
      <w:lvlJc w:val="left"/>
      <w:pPr>
        <w:ind w:hanging="360" w:left="1440"/>
      </w:pPr>
      <w:rPr>
        <w:rFonts w:ascii="Courier New" w:cs="Courier New" w:hAnsi="Courier New"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7">
    <w:nsid w:val="105F4330"/>
    <w:multiLevelType w:val="singleLevel"/>
    <w:tmpl w:val="864C9A24"/>
    <w:lvl w:ilvl="0">
      <w:numFmt w:val="bullet"/>
      <w:lvlText w:val="-"/>
      <w:lvlJc w:val="left"/>
      <w:pPr>
        <w:tabs>
          <w:tab w:pos="360" w:val="num"/>
        </w:tabs>
        <w:ind w:hanging="360" w:left="360"/>
      </w:pPr>
      <w:rPr>
        <w:rFonts w:hint="default"/>
      </w:rPr>
    </w:lvl>
  </w:abstractNum>
  <w:abstractNum w:abstractNumId="8">
    <w:nsid w:val="1878602F"/>
    <w:multiLevelType w:val="hybridMultilevel"/>
    <w:tmpl w:val="842AC78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
    <w:nsid w:val="1E7E0676"/>
    <w:multiLevelType w:val="hybridMultilevel"/>
    <w:tmpl w:val="468E018E"/>
    <w:lvl w:ilvl="0" w:tplc="D9A06774">
      <w:start w:val="278"/>
      <w:numFmt w:val="bullet"/>
      <w:lvlText w:val="-"/>
      <w:lvlJc w:val="left"/>
      <w:pPr>
        <w:ind w:hanging="360" w:left="1800"/>
      </w:pPr>
      <w:rPr>
        <w:rFonts w:ascii="Segoe UI" w:cs="Segoe UI" w:eastAsia="Times New Roman" w:hAnsi="Segoe UI" w:hint="default"/>
      </w:rPr>
    </w:lvl>
    <w:lvl w:ilvl="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abstractNumId="10">
    <w:nsid w:val="29821BB6"/>
    <w:multiLevelType w:val="hybridMultilevel"/>
    <w:tmpl w:val="804209BE"/>
    <w:lvl w:ilvl="0" w:tplc="C4D0D6FA">
      <w:start w:val="1"/>
      <w:numFmt w:val="bullet"/>
      <w:lvlText w:val="-"/>
      <w:lvlJc w:val="left"/>
      <w:pPr>
        <w:tabs>
          <w:tab w:pos="397" w:val="num"/>
        </w:tabs>
        <w:ind w:hanging="397" w:left="397"/>
      </w:p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abstractNumId="11">
    <w:nsid w:val="2CBC5314"/>
    <w:multiLevelType w:val="hybridMultilevel"/>
    <w:tmpl w:val="6D583BCC"/>
    <w:lvl w:ilvl="0" w:tplc="6366D76C">
      <w:start w:val="1"/>
      <w:numFmt w:val="decimal"/>
      <w:lvlText w:val="%1."/>
      <w:lvlJc w:val="left"/>
      <w:pPr>
        <w:ind w:hanging="360" w:left="770"/>
      </w:pPr>
    </w:lvl>
    <w:lvl w:ilvl="1" w:tplc="040C0001">
      <w:start w:val="1"/>
      <w:numFmt w:val="bullet"/>
      <w:lvlText w:val=""/>
      <w:lvlJc w:val="left"/>
      <w:pPr>
        <w:ind w:hanging="360" w:left="1490"/>
      </w:pPr>
      <w:rPr>
        <w:rFonts w:ascii="Symbol" w:hAnsi="Symbol" w:hint="default"/>
      </w:rPr>
    </w:lvl>
    <w:lvl w:ilvl="2" w:tplc="88E8A49E">
      <w:start w:val="1"/>
      <w:numFmt w:val="lowerRoman"/>
      <w:lvlText w:val="(%3)"/>
      <w:lvlJc w:val="left"/>
      <w:pPr>
        <w:ind w:hanging="720" w:left="2750"/>
      </w:pPr>
      <w:rPr>
        <w:rFonts w:hint="default"/>
      </w:rPr>
    </w:lvl>
    <w:lvl w:ilvl="3" w:tentative="1" w:tplc="0809000F">
      <w:start w:val="1"/>
      <w:numFmt w:val="decimal"/>
      <w:lvlText w:val="%4."/>
      <w:lvlJc w:val="left"/>
      <w:pPr>
        <w:ind w:hanging="360" w:left="2930"/>
      </w:pPr>
    </w:lvl>
    <w:lvl w:ilvl="4" w:tentative="1" w:tplc="08090019">
      <w:start w:val="1"/>
      <w:numFmt w:val="lowerLetter"/>
      <w:lvlText w:val="%5."/>
      <w:lvlJc w:val="left"/>
      <w:pPr>
        <w:ind w:hanging="360" w:left="3650"/>
      </w:pPr>
    </w:lvl>
    <w:lvl w:ilvl="5" w:tentative="1" w:tplc="0809001B">
      <w:start w:val="1"/>
      <w:numFmt w:val="lowerRoman"/>
      <w:lvlText w:val="%6."/>
      <w:lvlJc w:val="right"/>
      <w:pPr>
        <w:ind w:hanging="180" w:left="4370"/>
      </w:pPr>
    </w:lvl>
    <w:lvl w:ilvl="6" w:tentative="1" w:tplc="0809000F">
      <w:start w:val="1"/>
      <w:numFmt w:val="decimal"/>
      <w:lvlText w:val="%7."/>
      <w:lvlJc w:val="left"/>
      <w:pPr>
        <w:ind w:hanging="360" w:left="5090"/>
      </w:pPr>
    </w:lvl>
    <w:lvl w:ilvl="7" w:tentative="1" w:tplc="08090019">
      <w:start w:val="1"/>
      <w:numFmt w:val="lowerLetter"/>
      <w:lvlText w:val="%8."/>
      <w:lvlJc w:val="left"/>
      <w:pPr>
        <w:ind w:hanging="360" w:left="5810"/>
      </w:pPr>
    </w:lvl>
    <w:lvl w:ilvl="8" w:tentative="1" w:tplc="0809001B">
      <w:start w:val="1"/>
      <w:numFmt w:val="lowerRoman"/>
      <w:lvlText w:val="%9."/>
      <w:lvlJc w:val="right"/>
      <w:pPr>
        <w:ind w:hanging="180" w:left="6530"/>
      </w:pPr>
    </w:lvl>
  </w:abstractNum>
  <w:abstractNum w:abstractNumId="12">
    <w:nsid w:val="39DB3B3D"/>
    <w:multiLevelType w:val="hybridMultilevel"/>
    <w:tmpl w:val="0A20EA7C"/>
    <w:lvl w:ilvl="0" w:tplc="1DFC9494">
      <w:start w:val="1"/>
      <w:numFmt w:val="lowerRoman"/>
      <w:lvlText w:val="(%1)"/>
      <w:lvlJc w:val="left"/>
      <w:pPr>
        <w:ind w:hanging="360" w:left="720"/>
      </w:pPr>
      <w:rPr>
        <w:rFonts w:ascii="Times New Roman" w:cs="Times New Roman" w:eastAsia="Times New Roman" w:hAnsi="Times New Roman" w:hint="default"/>
        <w:b w:val="0"/>
        <w:i w:val="0"/>
        <w:strike w:val="0"/>
        <w:dstrike w:val="0"/>
        <w:color w:val="000000"/>
        <w:sz w:val="20"/>
        <w:szCs w:val="20"/>
        <w:u w:color="000000" w:val="none"/>
        <w:vertAlign w:val="baseli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3">
    <w:nsid w:val="3A87139C"/>
    <w:multiLevelType w:val="hybridMultilevel"/>
    <w:tmpl w:val="DEC8578E"/>
    <w:lvl w:ilvl="0" w:tplc="705864E8">
      <w:start w:val="1"/>
      <w:numFmt w:val="bullet"/>
      <w:lvlText w:val=""/>
      <w:lvlJc w:val="left"/>
      <w:pPr>
        <w:tabs>
          <w:tab w:pos="720" w:val="num"/>
        </w:tabs>
        <w:ind w:hanging="360" w:left="720"/>
      </w:pPr>
      <w:rPr>
        <w:rFonts w:ascii="Wingdings" w:hAnsi="Wingdings" w:hint="default"/>
      </w:rPr>
    </w:lvl>
    <w:lvl w:ilvl="1" w:tentative="1" w:tplc="81EEE87A">
      <w:start w:val="1"/>
      <w:numFmt w:val="bullet"/>
      <w:lvlText w:val=""/>
      <w:lvlJc w:val="left"/>
      <w:pPr>
        <w:tabs>
          <w:tab w:pos="1440" w:val="num"/>
        </w:tabs>
        <w:ind w:hanging="360" w:left="1440"/>
      </w:pPr>
      <w:rPr>
        <w:rFonts w:ascii="Wingdings" w:hAnsi="Wingdings" w:hint="default"/>
      </w:rPr>
    </w:lvl>
    <w:lvl w:ilvl="2" w:tentative="1" w:tplc="4F00113C">
      <w:start w:val="1"/>
      <w:numFmt w:val="bullet"/>
      <w:lvlText w:val=""/>
      <w:lvlJc w:val="left"/>
      <w:pPr>
        <w:tabs>
          <w:tab w:pos="2160" w:val="num"/>
        </w:tabs>
        <w:ind w:hanging="360" w:left="2160"/>
      </w:pPr>
      <w:rPr>
        <w:rFonts w:ascii="Wingdings" w:hAnsi="Wingdings" w:hint="default"/>
      </w:rPr>
    </w:lvl>
    <w:lvl w:ilvl="3" w:tentative="1" w:tplc="A2E24988">
      <w:start w:val="1"/>
      <w:numFmt w:val="bullet"/>
      <w:lvlText w:val=""/>
      <w:lvlJc w:val="left"/>
      <w:pPr>
        <w:tabs>
          <w:tab w:pos="2880" w:val="num"/>
        </w:tabs>
        <w:ind w:hanging="360" w:left="2880"/>
      </w:pPr>
      <w:rPr>
        <w:rFonts w:ascii="Wingdings" w:hAnsi="Wingdings" w:hint="default"/>
      </w:rPr>
    </w:lvl>
    <w:lvl w:ilvl="4" w:tentative="1" w:tplc="639CF77C">
      <w:start w:val="1"/>
      <w:numFmt w:val="bullet"/>
      <w:lvlText w:val=""/>
      <w:lvlJc w:val="left"/>
      <w:pPr>
        <w:tabs>
          <w:tab w:pos="3600" w:val="num"/>
        </w:tabs>
        <w:ind w:hanging="360" w:left="3600"/>
      </w:pPr>
      <w:rPr>
        <w:rFonts w:ascii="Wingdings" w:hAnsi="Wingdings" w:hint="default"/>
      </w:rPr>
    </w:lvl>
    <w:lvl w:ilvl="5" w:tentative="1" w:tplc="1242F232">
      <w:start w:val="1"/>
      <w:numFmt w:val="bullet"/>
      <w:lvlText w:val=""/>
      <w:lvlJc w:val="left"/>
      <w:pPr>
        <w:tabs>
          <w:tab w:pos="4320" w:val="num"/>
        </w:tabs>
        <w:ind w:hanging="360" w:left="4320"/>
      </w:pPr>
      <w:rPr>
        <w:rFonts w:ascii="Wingdings" w:hAnsi="Wingdings" w:hint="default"/>
      </w:rPr>
    </w:lvl>
    <w:lvl w:ilvl="6" w:tentative="1" w:tplc="0FE4ED36">
      <w:start w:val="1"/>
      <w:numFmt w:val="bullet"/>
      <w:lvlText w:val=""/>
      <w:lvlJc w:val="left"/>
      <w:pPr>
        <w:tabs>
          <w:tab w:pos="5040" w:val="num"/>
        </w:tabs>
        <w:ind w:hanging="360" w:left="5040"/>
      </w:pPr>
      <w:rPr>
        <w:rFonts w:ascii="Wingdings" w:hAnsi="Wingdings" w:hint="default"/>
      </w:rPr>
    </w:lvl>
    <w:lvl w:ilvl="7" w:tentative="1" w:tplc="C9F8B674">
      <w:start w:val="1"/>
      <w:numFmt w:val="bullet"/>
      <w:lvlText w:val=""/>
      <w:lvlJc w:val="left"/>
      <w:pPr>
        <w:tabs>
          <w:tab w:pos="5760" w:val="num"/>
        </w:tabs>
        <w:ind w:hanging="360" w:left="5760"/>
      </w:pPr>
      <w:rPr>
        <w:rFonts w:ascii="Wingdings" w:hAnsi="Wingdings" w:hint="default"/>
      </w:rPr>
    </w:lvl>
    <w:lvl w:ilvl="8" w:tentative="1" w:tplc="1F08E008">
      <w:start w:val="1"/>
      <w:numFmt w:val="bullet"/>
      <w:lvlText w:val=""/>
      <w:lvlJc w:val="left"/>
      <w:pPr>
        <w:tabs>
          <w:tab w:pos="6480" w:val="num"/>
        </w:tabs>
        <w:ind w:hanging="360" w:left="6480"/>
      </w:pPr>
      <w:rPr>
        <w:rFonts w:ascii="Wingdings" w:hAnsi="Wingdings" w:hint="default"/>
      </w:rPr>
    </w:lvl>
  </w:abstractNum>
  <w:abstractNum w:abstractNumId="14">
    <w:nsid w:val="3AFE594E"/>
    <w:multiLevelType w:val="hybridMultilevel"/>
    <w:tmpl w:val="81787A32"/>
    <w:lvl w:ilvl="0" w:tplc="A454DD9E">
      <w:numFmt w:val="bullet"/>
      <w:lvlText w:val="-"/>
      <w:lvlJc w:val="left"/>
      <w:pPr>
        <w:ind w:hanging="360" w:left="1390"/>
      </w:pPr>
      <w:rPr>
        <w:rFonts w:ascii="Arial" w:cs="Arial" w:eastAsia="Times New Roman" w:hAnsi="Arial" w:hint="default"/>
      </w:rPr>
    </w:lvl>
    <w:lvl w:ilvl="1" w:tentative="1" w:tplc="040C0003">
      <w:start w:val="1"/>
      <w:numFmt w:val="bullet"/>
      <w:lvlText w:val="o"/>
      <w:lvlJc w:val="left"/>
      <w:pPr>
        <w:ind w:hanging="360" w:left="2110"/>
      </w:pPr>
      <w:rPr>
        <w:rFonts w:ascii="Courier New" w:cs="Courier New" w:hAnsi="Courier New" w:hint="default"/>
      </w:rPr>
    </w:lvl>
    <w:lvl w:ilvl="2" w:tentative="1" w:tplc="040C0005">
      <w:start w:val="1"/>
      <w:numFmt w:val="bullet"/>
      <w:lvlText w:val=""/>
      <w:lvlJc w:val="left"/>
      <w:pPr>
        <w:ind w:hanging="360" w:left="2830"/>
      </w:pPr>
      <w:rPr>
        <w:rFonts w:ascii="Wingdings" w:hAnsi="Wingdings" w:hint="default"/>
      </w:rPr>
    </w:lvl>
    <w:lvl w:ilvl="3" w:tentative="1" w:tplc="040C0001">
      <w:start w:val="1"/>
      <w:numFmt w:val="bullet"/>
      <w:lvlText w:val=""/>
      <w:lvlJc w:val="left"/>
      <w:pPr>
        <w:ind w:hanging="360" w:left="3550"/>
      </w:pPr>
      <w:rPr>
        <w:rFonts w:ascii="Symbol" w:hAnsi="Symbol" w:hint="default"/>
      </w:rPr>
    </w:lvl>
    <w:lvl w:ilvl="4" w:tentative="1" w:tplc="040C0003">
      <w:start w:val="1"/>
      <w:numFmt w:val="bullet"/>
      <w:lvlText w:val="o"/>
      <w:lvlJc w:val="left"/>
      <w:pPr>
        <w:ind w:hanging="360" w:left="4270"/>
      </w:pPr>
      <w:rPr>
        <w:rFonts w:ascii="Courier New" w:cs="Courier New" w:hAnsi="Courier New" w:hint="default"/>
      </w:rPr>
    </w:lvl>
    <w:lvl w:ilvl="5" w:tentative="1" w:tplc="040C0005">
      <w:start w:val="1"/>
      <w:numFmt w:val="bullet"/>
      <w:lvlText w:val=""/>
      <w:lvlJc w:val="left"/>
      <w:pPr>
        <w:ind w:hanging="360" w:left="4990"/>
      </w:pPr>
      <w:rPr>
        <w:rFonts w:ascii="Wingdings" w:hAnsi="Wingdings" w:hint="default"/>
      </w:rPr>
    </w:lvl>
    <w:lvl w:ilvl="6" w:tentative="1" w:tplc="040C0001">
      <w:start w:val="1"/>
      <w:numFmt w:val="bullet"/>
      <w:lvlText w:val=""/>
      <w:lvlJc w:val="left"/>
      <w:pPr>
        <w:ind w:hanging="360" w:left="5710"/>
      </w:pPr>
      <w:rPr>
        <w:rFonts w:ascii="Symbol" w:hAnsi="Symbol" w:hint="default"/>
      </w:rPr>
    </w:lvl>
    <w:lvl w:ilvl="7" w:tentative="1" w:tplc="040C0003">
      <w:start w:val="1"/>
      <w:numFmt w:val="bullet"/>
      <w:lvlText w:val="o"/>
      <w:lvlJc w:val="left"/>
      <w:pPr>
        <w:ind w:hanging="360" w:left="6430"/>
      </w:pPr>
      <w:rPr>
        <w:rFonts w:ascii="Courier New" w:cs="Courier New" w:hAnsi="Courier New" w:hint="default"/>
      </w:rPr>
    </w:lvl>
    <w:lvl w:ilvl="8" w:tentative="1" w:tplc="040C0005">
      <w:start w:val="1"/>
      <w:numFmt w:val="bullet"/>
      <w:lvlText w:val=""/>
      <w:lvlJc w:val="left"/>
      <w:pPr>
        <w:ind w:hanging="360" w:left="7150"/>
      </w:pPr>
      <w:rPr>
        <w:rFonts w:ascii="Wingdings" w:hAnsi="Wingdings" w:hint="default"/>
      </w:rPr>
    </w:lvl>
  </w:abstractNum>
  <w:abstractNum w:abstractNumId="15">
    <w:nsid w:val="3C067227"/>
    <w:multiLevelType w:val="hybridMultilevel"/>
    <w:tmpl w:val="3050DB0A"/>
    <w:lvl w:ilvl="0" w:tplc="040C001B">
      <w:start w:val="1"/>
      <w:numFmt w:val="low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6">
    <w:nsid w:val="3E5F1685"/>
    <w:multiLevelType w:val="hybridMultilevel"/>
    <w:tmpl w:val="B1C8B9CC"/>
    <w:lvl w:ilvl="0" w:tplc="B9B01F64">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7">
    <w:nsid w:val="47832CF4"/>
    <w:multiLevelType w:val="hybridMultilevel"/>
    <w:tmpl w:val="6FAC96DE"/>
    <w:lvl w:ilvl="0" w:tplc="C4D0D6FA">
      <w:start w:val="1"/>
      <w:numFmt w:val="bullet"/>
      <w:lvlText w:val="-"/>
      <w:lvlJc w:val="left"/>
      <w:pPr>
        <w:tabs>
          <w:tab w:pos="397" w:val="num"/>
        </w:tabs>
        <w:ind w:hanging="397" w:left="397"/>
      </w:p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abstractNumId="18">
    <w:nsid w:val="487C0028"/>
    <w:multiLevelType w:val="hybridMultilevel"/>
    <w:tmpl w:val="7DB86B9E"/>
    <w:lvl w:ilvl="0" w:tplc="6C403A32">
      <w:start w:val="2"/>
      <w:numFmt w:val="bullet"/>
      <w:lvlText w:val="-"/>
      <w:lvlJc w:val="left"/>
      <w:pPr>
        <w:ind w:hanging="360" w:left="720"/>
      </w:pPr>
      <w:rPr>
        <w:rFonts w:ascii="Segoe UI" w:cs="Segoe UI" w:eastAsia="Times New Roman" w:hAnsi="Segoe UI" w:hint="default"/>
      </w:rPr>
    </w:lvl>
    <w:lvl w:ilvl="1" w:tplc="040C000D">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9">
    <w:nsid w:val="4B530340"/>
    <w:multiLevelType w:val="hybridMultilevel"/>
    <w:tmpl w:val="DB10A19A"/>
    <w:lvl w:ilvl="0" w:tplc="C4D0D6FA">
      <w:start w:val="1"/>
      <w:numFmt w:val="bullet"/>
      <w:lvlText w:val="-"/>
      <w:lvlJc w:val="left"/>
      <w:pPr>
        <w:tabs>
          <w:tab w:pos="397" w:val="num"/>
        </w:tabs>
        <w:ind w:hanging="397" w:left="397"/>
      </w:p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abstractNumId="20">
    <w:nsid w:val="4B8201F8"/>
    <w:multiLevelType w:val="hybridMultilevel"/>
    <w:tmpl w:val="6908C724"/>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abstractNumId="21">
    <w:nsid w:val="4D561C95"/>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abstractNumId="22">
    <w:nsid w:val="50534CF3"/>
    <w:multiLevelType w:val="hybridMultilevel"/>
    <w:tmpl w:val="75DCD81C"/>
    <w:lvl w:ilvl="0" w:tplc="FFFFFFFF">
      <w:start w:val="1"/>
      <w:numFmt w:val="bullet"/>
      <w:lvlText w:val=""/>
      <w:lvlJc w:val="left"/>
      <w:pPr>
        <w:ind w:hanging="360" w:left="2367"/>
      </w:pPr>
      <w:rPr>
        <w:rFonts w:ascii="Wingdings" w:hAnsi="Wingdings" w:hint="default"/>
      </w:rPr>
    </w:lvl>
    <w:lvl w:ilvl="1" w:tentative="1" w:tplc="040C0003">
      <w:start w:val="1"/>
      <w:numFmt w:val="bullet"/>
      <w:lvlText w:val="o"/>
      <w:lvlJc w:val="left"/>
      <w:pPr>
        <w:ind w:hanging="360" w:left="3087"/>
      </w:pPr>
      <w:rPr>
        <w:rFonts w:ascii="Courier New" w:cs="Courier New" w:hAnsi="Courier New" w:hint="default"/>
      </w:rPr>
    </w:lvl>
    <w:lvl w:ilvl="2" w:tentative="1" w:tplc="040C0005">
      <w:start w:val="1"/>
      <w:numFmt w:val="bullet"/>
      <w:lvlText w:val=""/>
      <w:lvlJc w:val="left"/>
      <w:pPr>
        <w:ind w:hanging="360" w:left="3807"/>
      </w:pPr>
      <w:rPr>
        <w:rFonts w:ascii="Wingdings" w:hAnsi="Wingdings" w:hint="default"/>
      </w:rPr>
    </w:lvl>
    <w:lvl w:ilvl="3" w:tentative="1" w:tplc="040C0001">
      <w:start w:val="1"/>
      <w:numFmt w:val="bullet"/>
      <w:lvlText w:val=""/>
      <w:lvlJc w:val="left"/>
      <w:pPr>
        <w:ind w:hanging="360" w:left="4527"/>
      </w:pPr>
      <w:rPr>
        <w:rFonts w:ascii="Symbol" w:hAnsi="Symbol" w:hint="default"/>
      </w:rPr>
    </w:lvl>
    <w:lvl w:ilvl="4" w:tentative="1" w:tplc="040C0003">
      <w:start w:val="1"/>
      <w:numFmt w:val="bullet"/>
      <w:lvlText w:val="o"/>
      <w:lvlJc w:val="left"/>
      <w:pPr>
        <w:ind w:hanging="360" w:left="5247"/>
      </w:pPr>
      <w:rPr>
        <w:rFonts w:ascii="Courier New" w:cs="Courier New" w:hAnsi="Courier New" w:hint="default"/>
      </w:rPr>
    </w:lvl>
    <w:lvl w:ilvl="5" w:tentative="1" w:tplc="040C0005">
      <w:start w:val="1"/>
      <w:numFmt w:val="bullet"/>
      <w:lvlText w:val=""/>
      <w:lvlJc w:val="left"/>
      <w:pPr>
        <w:ind w:hanging="360" w:left="5967"/>
      </w:pPr>
      <w:rPr>
        <w:rFonts w:ascii="Wingdings" w:hAnsi="Wingdings" w:hint="default"/>
      </w:rPr>
    </w:lvl>
    <w:lvl w:ilvl="6" w:tentative="1" w:tplc="040C0001">
      <w:start w:val="1"/>
      <w:numFmt w:val="bullet"/>
      <w:lvlText w:val=""/>
      <w:lvlJc w:val="left"/>
      <w:pPr>
        <w:ind w:hanging="360" w:left="6687"/>
      </w:pPr>
      <w:rPr>
        <w:rFonts w:ascii="Symbol" w:hAnsi="Symbol" w:hint="default"/>
      </w:rPr>
    </w:lvl>
    <w:lvl w:ilvl="7" w:tentative="1" w:tplc="040C0003">
      <w:start w:val="1"/>
      <w:numFmt w:val="bullet"/>
      <w:lvlText w:val="o"/>
      <w:lvlJc w:val="left"/>
      <w:pPr>
        <w:ind w:hanging="360" w:left="7407"/>
      </w:pPr>
      <w:rPr>
        <w:rFonts w:ascii="Courier New" w:cs="Courier New" w:hAnsi="Courier New" w:hint="default"/>
      </w:rPr>
    </w:lvl>
    <w:lvl w:ilvl="8" w:tentative="1" w:tplc="040C0005">
      <w:start w:val="1"/>
      <w:numFmt w:val="bullet"/>
      <w:lvlText w:val=""/>
      <w:lvlJc w:val="left"/>
      <w:pPr>
        <w:ind w:hanging="360" w:left="8127"/>
      </w:pPr>
      <w:rPr>
        <w:rFonts w:ascii="Wingdings" w:hAnsi="Wingdings" w:hint="default"/>
      </w:rPr>
    </w:lvl>
  </w:abstractNum>
  <w:abstractNum w:abstractNumId="23">
    <w:nsid w:val="51597BB8"/>
    <w:multiLevelType w:val="hybridMultilevel"/>
    <w:tmpl w:val="9968CF64"/>
    <w:lvl w:ilvl="0" w:tplc="040C000F">
      <w:start w:val="1"/>
      <w:numFmt w:val="decimal"/>
      <w:lvlText w:val="%1."/>
      <w:lvlJc w:val="left"/>
      <w:pPr>
        <w:ind w:hanging="360" w:left="36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24">
    <w:nsid w:val="524555F3"/>
    <w:multiLevelType w:val="hybridMultilevel"/>
    <w:tmpl w:val="3A0C471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25">
    <w:nsid w:val="583478D1"/>
    <w:multiLevelType w:val="hybridMultilevel"/>
    <w:tmpl w:val="5E5C7E3A"/>
    <w:lvl w:ilvl="0" w:tplc="D8526398">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26">
    <w:nsid w:val="5A81569C"/>
    <w:multiLevelType w:val="hybridMultilevel"/>
    <w:tmpl w:val="0692830C"/>
    <w:lvl w:ilvl="0" w:tplc="8B72195A">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7">
    <w:nsid w:val="5AB4640F"/>
    <w:multiLevelType w:val="hybridMultilevel"/>
    <w:tmpl w:val="B972DE32"/>
    <w:lvl w:ilvl="0" w:tplc="040C0001">
      <w:start w:val="1"/>
      <w:numFmt w:val="bullet"/>
      <w:lvlText w:val=""/>
      <w:lvlJc w:val="left"/>
      <w:pPr>
        <w:ind w:hanging="360" w:left="1080"/>
      </w:pPr>
      <w:rPr>
        <w:rFonts w:ascii="Symbol" w:hAnsi="Symbol" w:hint="default"/>
      </w:rPr>
    </w:lvl>
    <w:lvl w:ilvl="1" w:tplc="040C0003">
      <w:start w:val="1"/>
      <w:numFmt w:val="bullet"/>
      <w:lvlText w:val="o"/>
      <w:lvlJc w:val="left"/>
      <w:pPr>
        <w:ind w:hanging="360" w:left="1800"/>
      </w:pPr>
      <w:rPr>
        <w:rFonts w:ascii="Courier New" w:cs="Courier New" w:hAnsi="Courier New" w:hint="default"/>
      </w:rPr>
    </w:lvl>
    <w:lvl w:ilvl="2" w:tplc="040C0001">
      <w:start w:val="1"/>
      <w:numFmt w:val="bullet"/>
      <w:lvlText w:val=""/>
      <w:lvlJc w:val="left"/>
      <w:pPr>
        <w:ind w:hanging="360" w:left="2520"/>
      </w:pPr>
      <w:rPr>
        <w:rFonts w:ascii="Symbol" w:hAnsi="Symbol"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28">
    <w:nsid w:val="5CFC7D95"/>
    <w:multiLevelType w:val="hybridMultilevel"/>
    <w:tmpl w:val="2BAA5FE2"/>
    <w:lvl w:ilvl="0" w:tplc="8D92B90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9">
    <w:nsid w:val="5ECC12EE"/>
    <w:multiLevelType w:val="hybridMultilevel"/>
    <w:tmpl w:val="B032EF4A"/>
    <w:lvl w:ilvl="0" w:tplc="040C0001">
      <w:start w:val="1"/>
      <w:numFmt w:val="bullet"/>
      <w:lvlText w:val=""/>
      <w:lvlJc w:val="left"/>
      <w:pPr>
        <w:ind w:hanging="360" w:left="1080"/>
      </w:pPr>
      <w:rPr>
        <w:rFonts w:ascii="Symbol" w:hAnsi="Symbol"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abstractNumId="30">
    <w:nsid w:val="5EF07A6D"/>
    <w:multiLevelType w:val="hybridMultilevel"/>
    <w:tmpl w:val="E6C2426C"/>
    <w:lvl w:ilvl="0" w:tplc="040C001B">
      <w:start w:val="1"/>
      <w:numFmt w:val="lowerRoman"/>
      <w:lvlText w:val="%1."/>
      <w:lvlJc w:val="righ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abstractNumId="31">
    <w:nsid w:val="5F3B2259"/>
    <w:multiLevelType w:val="hybridMultilevel"/>
    <w:tmpl w:val="D7B82E64"/>
    <w:lvl w:ilvl="0" w:tplc="040C001B">
      <w:start w:val="1"/>
      <w:numFmt w:val="lowerRoman"/>
      <w:lvlText w:val="%1."/>
      <w:lvlJc w:val="righ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abstractNumId="32">
    <w:nsid w:val="66162910"/>
    <w:multiLevelType w:val="multilevel"/>
    <w:tmpl w:val="14E865A8"/>
    <w:lvl w:ilvl="0">
      <w:start w:val="2"/>
      <w:numFmt w:val="decimal"/>
      <w:lvlText w:val="%1-"/>
      <w:lvlJc w:val="left"/>
      <w:pPr>
        <w:ind w:hanging="570" w:left="570"/>
      </w:pPr>
      <w:rPr>
        <w:b/>
      </w:rPr>
    </w:lvl>
    <w:lvl w:ilvl="1">
      <w:start w:val="2"/>
      <w:numFmt w:val="decimal"/>
      <w:lvlText w:val="%1-%2-"/>
      <w:lvlJc w:val="left"/>
      <w:pPr>
        <w:ind w:hanging="720" w:left="1080"/>
      </w:pPr>
      <w:rPr>
        <w:b/>
      </w:rPr>
    </w:lvl>
    <w:lvl w:ilvl="2">
      <w:start w:val="1"/>
      <w:numFmt w:val="decimal"/>
      <w:lvlText w:val="%1-%2-%3."/>
      <w:lvlJc w:val="left"/>
      <w:pPr>
        <w:ind w:hanging="720" w:left="1440"/>
      </w:pPr>
      <w:rPr>
        <w:b/>
      </w:rPr>
    </w:lvl>
    <w:lvl w:ilvl="3">
      <w:start w:val="1"/>
      <w:numFmt w:val="decimal"/>
      <w:lvlText w:val="%1-%2-%3.%4."/>
      <w:lvlJc w:val="left"/>
      <w:pPr>
        <w:ind w:hanging="720" w:left="1800"/>
      </w:pPr>
      <w:rPr>
        <w:b/>
      </w:rPr>
    </w:lvl>
    <w:lvl w:ilvl="4">
      <w:start w:val="1"/>
      <w:numFmt w:val="decimal"/>
      <w:lvlText w:val="%1-%2-%3.%4.%5."/>
      <w:lvlJc w:val="left"/>
      <w:pPr>
        <w:ind w:hanging="1080" w:left="2520"/>
      </w:pPr>
      <w:rPr>
        <w:b/>
      </w:rPr>
    </w:lvl>
    <w:lvl w:ilvl="5">
      <w:start w:val="1"/>
      <w:numFmt w:val="decimal"/>
      <w:lvlText w:val="%1-%2-%3.%4.%5.%6."/>
      <w:lvlJc w:val="left"/>
      <w:pPr>
        <w:ind w:hanging="1080" w:left="2880"/>
      </w:pPr>
      <w:rPr>
        <w:b/>
      </w:rPr>
    </w:lvl>
    <w:lvl w:ilvl="6">
      <w:start w:val="1"/>
      <w:numFmt w:val="decimal"/>
      <w:lvlText w:val="%1-%2-%3.%4.%5.%6.%7."/>
      <w:lvlJc w:val="left"/>
      <w:pPr>
        <w:ind w:hanging="1440" w:left="3600"/>
      </w:pPr>
      <w:rPr>
        <w:b/>
      </w:rPr>
    </w:lvl>
    <w:lvl w:ilvl="7">
      <w:start w:val="1"/>
      <w:numFmt w:val="decimal"/>
      <w:lvlText w:val="%1-%2-%3.%4.%5.%6.%7.%8."/>
      <w:lvlJc w:val="left"/>
      <w:pPr>
        <w:ind w:hanging="1440" w:left="3960"/>
      </w:pPr>
      <w:rPr>
        <w:b/>
      </w:rPr>
    </w:lvl>
    <w:lvl w:ilvl="8">
      <w:start w:val="1"/>
      <w:numFmt w:val="decimal"/>
      <w:lvlText w:val="%1-%2-%3.%4.%5.%6.%7.%8.%9."/>
      <w:lvlJc w:val="left"/>
      <w:pPr>
        <w:ind w:hanging="1800" w:left="4680"/>
      </w:pPr>
      <w:rPr>
        <w:b/>
      </w:rPr>
    </w:lvl>
  </w:abstractNum>
  <w:abstractNum w:abstractNumId="33">
    <w:nsid w:val="7AE91690"/>
    <w:multiLevelType w:val="hybridMultilevel"/>
    <w:tmpl w:val="AC2A3F86"/>
    <w:lvl w:ilvl="0" w:tplc="83A01984">
      <w:start w:val="1"/>
      <w:numFmt w:val="lowerRoman"/>
      <w:lvlText w:val="(%1)"/>
      <w:lvlJc w:val="left"/>
      <w:pPr>
        <w:ind w:hanging="360" w:left="144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num w:numId="1">
    <w:abstractNumId w:val="2"/>
  </w:num>
  <w:num w:numId="2">
    <w:abstractNumId w:val="7"/>
  </w:num>
  <w:num w:numId="3">
    <w:abstractNumId w:val="10"/>
  </w:num>
  <w:num w:numId="4">
    <w:abstractNumId w:val="19"/>
  </w:num>
  <w:num w:numId="5">
    <w:abstractNumId w:val="4"/>
  </w:num>
  <w:num w:numId="6">
    <w:abstractNumId w:val="17"/>
  </w:num>
  <w:num w:numId="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2"/>
  </w:num>
  <w:num w:numId="11">
    <w:abstractNumId w:val="21"/>
  </w:num>
  <w:num w:numId="12">
    <w:abstractNumId w:val="26"/>
  </w:num>
  <w:num w:numId="13">
    <w:abstractNumId w:val="16"/>
  </w:num>
  <w:num w:numId="14">
    <w:abstractNumId w:val="23"/>
  </w:num>
  <w:num w:numId="15">
    <w:abstractNumId w:val="28"/>
  </w:num>
  <w:num w:numId="16">
    <w:abstractNumId w:val="0"/>
  </w:num>
  <w:num w:numId="17">
    <w:abstractNumId w:val="8"/>
  </w:num>
  <w:num w:numId="18">
    <w:abstractNumId w:val="15"/>
  </w:num>
  <w:num w:numId="19">
    <w:abstractNumId w:val="30"/>
  </w:num>
  <w:num w:numId="20">
    <w:abstractNumId w:val="12"/>
  </w:num>
  <w:num w:numId="21">
    <w:abstractNumId w:val="31"/>
  </w:num>
  <w:num w:numId="22">
    <w:abstractNumId w:val="33"/>
  </w:num>
  <w:num w:numId="23">
    <w:abstractNumId w:val="1"/>
  </w:num>
  <w:num w:numId="24">
    <w:abstractNumId w:val="11"/>
  </w:num>
  <w:num w:numId="25">
    <w:abstractNumId w:val="27"/>
  </w:num>
  <w:num w:numId="26">
    <w:abstractNumId w:val="14"/>
  </w:num>
  <w:num w:numId="27">
    <w:abstractNumId w:val="24"/>
  </w:num>
  <w:num w:numId="28">
    <w:abstractNumId w:val="29"/>
  </w:num>
  <w:num w:numId="29">
    <w:abstractNumId w:val="3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18"/>
  </w:num>
  <w:num w:numId="32">
    <w:abstractNumId w:val="13"/>
  </w:num>
  <w:num w:numId="33">
    <w:abstractNumId w:val="18"/>
  </w:num>
  <w:num w:numId="34">
    <w:abstractNumId w:val="3"/>
  </w:num>
  <w:num w:numId="35">
    <w:abstractNumId w:val="6"/>
  </w:num>
  <w:num w:numId="3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E SIMON">
    <w15:presenceInfo w15:providerId="AD" w15:userId="S::RAPHAELE.SIMON@mygalderma.com::d0439928-ec32-4f4b-91c8-58a758c9fba3"/>
  </w15:person>
</w15:people>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stylePaneFormatFilter w:val="3F01"/>
  <w:doNotTrackMoves/>
  <w:doNotTrackFormatting/>
  <w:defaultTabStop w:val="720"/>
  <w:hyphenationZone w:val="425"/>
  <w:noPunctuationKerning/>
  <w:characterSpacingControl w:val="doNotCompress"/>
  <w:hdrShapeDefaults>
    <o:shapedefaults spidmax="19458" v:ext="edit"/>
  </w:hdrShapeDefaults>
  <w:footnotePr>
    <w:footnote w:id="-1"/>
    <w:footnote w:id="0"/>
    <w:footnote w:id="1"/>
  </w:footnotePr>
  <w:endnotePr>
    <w:endnote w:id="-1"/>
    <w:endnote w:id="0"/>
    <w:endnote w:id="1"/>
  </w:endnotePr>
  <w:compat/>
  <w:docVars>
    <w:docVar w:name="DMReference" w:val="403996121-v1\EMEA_DMS"/>
  </w:docVars>
  <w:rsids>
    <w:rsidRoot w:val="005735B2"/>
    <w:rsid w:val="000240AF"/>
    <w:rsid w:val="00032457"/>
    <w:rsid w:val="00032F31"/>
    <w:rsid w:val="00034FE6"/>
    <w:rsid w:val="0003559F"/>
    <w:rsid w:val="000536CD"/>
    <w:rsid w:val="0006070D"/>
    <w:rsid w:val="00066835"/>
    <w:rsid w:val="00070371"/>
    <w:rsid w:val="00072485"/>
    <w:rsid w:val="00072C75"/>
    <w:rsid w:val="000835C7"/>
    <w:rsid w:val="00094373"/>
    <w:rsid w:val="00095A24"/>
    <w:rsid w:val="00096360"/>
    <w:rsid w:val="000A74F5"/>
    <w:rsid w:val="000A7BAA"/>
    <w:rsid w:val="000B1D0F"/>
    <w:rsid w:val="000B4E26"/>
    <w:rsid w:val="000B5C4F"/>
    <w:rsid w:val="000C12C4"/>
    <w:rsid w:val="000C210D"/>
    <w:rsid w:val="000C2569"/>
    <w:rsid w:val="000C545A"/>
    <w:rsid w:val="000D3F84"/>
    <w:rsid w:val="000D74E8"/>
    <w:rsid w:val="000E6DD3"/>
    <w:rsid w:val="00102865"/>
    <w:rsid w:val="00106958"/>
    <w:rsid w:val="00113522"/>
    <w:rsid w:val="00113C78"/>
    <w:rsid w:val="00115BC0"/>
    <w:rsid w:val="00122239"/>
    <w:rsid w:val="0012278A"/>
    <w:rsid w:val="001265E7"/>
    <w:rsid w:val="00145357"/>
    <w:rsid w:val="0015175E"/>
    <w:rsid w:val="00153255"/>
    <w:rsid w:val="00173F1E"/>
    <w:rsid w:val="001873D5"/>
    <w:rsid w:val="00194C28"/>
    <w:rsid w:val="001957EC"/>
    <w:rsid w:val="001A1E8B"/>
    <w:rsid w:val="001A5FC4"/>
    <w:rsid w:val="001B2D46"/>
    <w:rsid w:val="001C2974"/>
    <w:rsid w:val="001D10A6"/>
    <w:rsid w:val="001D4A00"/>
    <w:rsid w:val="001D5C6C"/>
    <w:rsid w:val="001D6826"/>
    <w:rsid w:val="001D6D91"/>
    <w:rsid w:val="001E5367"/>
    <w:rsid w:val="001E7064"/>
    <w:rsid w:val="001E7EB6"/>
    <w:rsid w:val="001F1CAD"/>
    <w:rsid w:val="001F7252"/>
    <w:rsid w:val="0020297D"/>
    <w:rsid w:val="00203E99"/>
    <w:rsid w:val="00204FF3"/>
    <w:rsid w:val="002154D2"/>
    <w:rsid w:val="00217BB0"/>
    <w:rsid w:val="00223845"/>
    <w:rsid w:val="0022479A"/>
    <w:rsid w:val="00225D4E"/>
    <w:rsid w:val="002326B4"/>
    <w:rsid w:val="00245725"/>
    <w:rsid w:val="00263D34"/>
    <w:rsid w:val="00270AAE"/>
    <w:rsid w:val="00274C5B"/>
    <w:rsid w:val="002816EC"/>
    <w:rsid w:val="0028316F"/>
    <w:rsid w:val="002919CF"/>
    <w:rsid w:val="002940BD"/>
    <w:rsid w:val="002A4E2D"/>
    <w:rsid w:val="002B35A1"/>
    <w:rsid w:val="002B5A60"/>
    <w:rsid w:val="002B5C21"/>
    <w:rsid w:val="002B7AE2"/>
    <w:rsid w:val="002C4337"/>
    <w:rsid w:val="002E1536"/>
    <w:rsid w:val="002E7C35"/>
    <w:rsid w:val="003009A1"/>
    <w:rsid w:val="00302808"/>
    <w:rsid w:val="003037A2"/>
    <w:rsid w:val="00303D5A"/>
    <w:rsid w:val="00331C0B"/>
    <w:rsid w:val="00341043"/>
    <w:rsid w:val="00343524"/>
    <w:rsid w:val="00343787"/>
    <w:rsid w:val="0034438B"/>
    <w:rsid w:val="00360D7D"/>
    <w:rsid w:val="0036378A"/>
    <w:rsid w:val="00363E54"/>
    <w:rsid w:val="00363F59"/>
    <w:rsid w:val="0037251A"/>
    <w:rsid w:val="00377D85"/>
    <w:rsid w:val="00393564"/>
    <w:rsid w:val="003A5323"/>
    <w:rsid w:val="003B070A"/>
    <w:rsid w:val="003B176B"/>
    <w:rsid w:val="003C367A"/>
    <w:rsid w:val="003C5B94"/>
    <w:rsid w:val="003C6DCD"/>
    <w:rsid w:val="003D0905"/>
    <w:rsid w:val="003D1396"/>
    <w:rsid w:val="003D1AB1"/>
    <w:rsid w:val="003E2D73"/>
    <w:rsid w:val="003E37BE"/>
    <w:rsid w:val="003F145F"/>
    <w:rsid w:val="003F2C37"/>
    <w:rsid w:val="00407A44"/>
    <w:rsid w:val="00410BF3"/>
    <w:rsid w:val="004207AC"/>
    <w:rsid w:val="0042433D"/>
    <w:rsid w:val="004254D9"/>
    <w:rsid w:val="00426A77"/>
    <w:rsid w:val="00430024"/>
    <w:rsid w:val="00433F35"/>
    <w:rsid w:val="004341A9"/>
    <w:rsid w:val="00442107"/>
    <w:rsid w:val="00442471"/>
    <w:rsid w:val="004433F7"/>
    <w:rsid w:val="0045008E"/>
    <w:rsid w:val="00454770"/>
    <w:rsid w:val="004551C6"/>
    <w:rsid w:val="0045761D"/>
    <w:rsid w:val="00461269"/>
    <w:rsid w:val="00464DB9"/>
    <w:rsid w:val="00472CC9"/>
    <w:rsid w:val="00474D43"/>
    <w:rsid w:val="00477D32"/>
    <w:rsid w:val="00481A04"/>
    <w:rsid w:val="00490B0A"/>
    <w:rsid w:val="004A0ACD"/>
    <w:rsid w:val="004A127C"/>
    <w:rsid w:val="004A268E"/>
    <w:rsid w:val="004A5CFE"/>
    <w:rsid w:val="004B1FDE"/>
    <w:rsid w:val="004B541B"/>
    <w:rsid w:val="004C4B35"/>
    <w:rsid w:val="004C784A"/>
    <w:rsid w:val="004C7BBD"/>
    <w:rsid w:val="004D0914"/>
    <w:rsid w:val="004D0C88"/>
    <w:rsid w:val="004D63B1"/>
    <w:rsid w:val="004E0919"/>
    <w:rsid w:val="004E11E3"/>
    <w:rsid w:val="004E34E4"/>
    <w:rsid w:val="004F26EB"/>
    <w:rsid w:val="004F35F1"/>
    <w:rsid w:val="004F7AD3"/>
    <w:rsid w:val="0050235E"/>
    <w:rsid w:val="005062AA"/>
    <w:rsid w:val="0051158D"/>
    <w:rsid w:val="00511DA9"/>
    <w:rsid w:val="00513C78"/>
    <w:rsid w:val="00514E2E"/>
    <w:rsid w:val="00520D96"/>
    <w:rsid w:val="0052160E"/>
    <w:rsid w:val="00523AAF"/>
    <w:rsid w:val="00524914"/>
    <w:rsid w:val="00526C40"/>
    <w:rsid w:val="00531253"/>
    <w:rsid w:val="00532CC8"/>
    <w:rsid w:val="005424C7"/>
    <w:rsid w:val="00542AF8"/>
    <w:rsid w:val="00553BAE"/>
    <w:rsid w:val="00556CF9"/>
    <w:rsid w:val="00556E2C"/>
    <w:rsid w:val="0056309B"/>
    <w:rsid w:val="00572E46"/>
    <w:rsid w:val="005735B2"/>
    <w:rsid w:val="00573860"/>
    <w:rsid w:val="00586C0F"/>
    <w:rsid w:val="005A1C37"/>
    <w:rsid w:val="005C099F"/>
    <w:rsid w:val="005C1924"/>
    <w:rsid w:val="005C1BE5"/>
    <w:rsid w:val="005C4EE4"/>
    <w:rsid w:val="005C5095"/>
    <w:rsid w:val="005D08D3"/>
    <w:rsid w:val="005D0DEA"/>
    <w:rsid w:val="005D266D"/>
    <w:rsid w:val="005D5152"/>
    <w:rsid w:val="005E3EA2"/>
    <w:rsid w:val="00610F03"/>
    <w:rsid w:val="00614972"/>
    <w:rsid w:val="00617236"/>
    <w:rsid w:val="006324FD"/>
    <w:rsid w:val="00632C1F"/>
    <w:rsid w:val="006342B4"/>
    <w:rsid w:val="006362B9"/>
    <w:rsid w:val="00640820"/>
    <w:rsid w:val="0064584E"/>
    <w:rsid w:val="006479B7"/>
    <w:rsid w:val="0065493A"/>
    <w:rsid w:val="00663416"/>
    <w:rsid w:val="00666933"/>
    <w:rsid w:val="00667343"/>
    <w:rsid w:val="006717E8"/>
    <w:rsid w:val="0067195A"/>
    <w:rsid w:val="00672D1B"/>
    <w:rsid w:val="00674872"/>
    <w:rsid w:val="00675225"/>
    <w:rsid w:val="00677A63"/>
    <w:rsid w:val="00683EA8"/>
    <w:rsid w:val="00685A2F"/>
    <w:rsid w:val="00690FA8"/>
    <w:rsid w:val="00694602"/>
    <w:rsid w:val="00696530"/>
    <w:rsid w:val="00697196"/>
    <w:rsid w:val="006A1DC5"/>
    <w:rsid w:val="006B2E3C"/>
    <w:rsid w:val="006B363B"/>
    <w:rsid w:val="006C789D"/>
    <w:rsid w:val="006D0047"/>
    <w:rsid w:val="006D4E29"/>
    <w:rsid w:val="006D508C"/>
    <w:rsid w:val="006D590A"/>
    <w:rsid w:val="006F0611"/>
    <w:rsid w:val="006F2032"/>
    <w:rsid w:val="007051FF"/>
    <w:rsid w:val="00712219"/>
    <w:rsid w:val="00715FE1"/>
    <w:rsid w:val="00720C96"/>
    <w:rsid w:val="007225BB"/>
    <w:rsid w:val="00723AE6"/>
    <w:rsid w:val="00726987"/>
    <w:rsid w:val="00737DCC"/>
    <w:rsid w:val="00743808"/>
    <w:rsid w:val="00745883"/>
    <w:rsid w:val="0074691F"/>
    <w:rsid w:val="00751395"/>
    <w:rsid w:val="00754D94"/>
    <w:rsid w:val="0076010E"/>
    <w:rsid w:val="00761A1B"/>
    <w:rsid w:val="007626C8"/>
    <w:rsid w:val="007629D2"/>
    <w:rsid w:val="00762F31"/>
    <w:rsid w:val="00765794"/>
    <w:rsid w:val="00766ECD"/>
    <w:rsid w:val="00775156"/>
    <w:rsid w:val="00775EA5"/>
    <w:rsid w:val="00776E3A"/>
    <w:rsid w:val="00782C48"/>
    <w:rsid w:val="0078357F"/>
    <w:rsid w:val="00783AB6"/>
    <w:rsid w:val="00786ECF"/>
    <w:rsid w:val="00792E3E"/>
    <w:rsid w:val="00797218"/>
    <w:rsid w:val="00797C3B"/>
    <w:rsid w:val="007A4324"/>
    <w:rsid w:val="007C59EC"/>
    <w:rsid w:val="007D7486"/>
    <w:rsid w:val="007F1CF5"/>
    <w:rsid w:val="007F1F06"/>
    <w:rsid w:val="007F66C2"/>
    <w:rsid w:val="00812506"/>
    <w:rsid w:val="00814D8D"/>
    <w:rsid w:val="008205DE"/>
    <w:rsid w:val="008248E3"/>
    <w:rsid w:val="00826463"/>
    <w:rsid w:val="00833C17"/>
    <w:rsid w:val="0084398E"/>
    <w:rsid w:val="00853429"/>
    <w:rsid w:val="0086083C"/>
    <w:rsid w:val="00874DC0"/>
    <w:rsid w:val="00875AC4"/>
    <w:rsid w:val="0087799E"/>
    <w:rsid w:val="00880EF4"/>
    <w:rsid w:val="00881BDD"/>
    <w:rsid w:val="00891D24"/>
    <w:rsid w:val="00894464"/>
    <w:rsid w:val="008A535A"/>
    <w:rsid w:val="008A63AC"/>
    <w:rsid w:val="008A7385"/>
    <w:rsid w:val="008A7934"/>
    <w:rsid w:val="008B2D71"/>
    <w:rsid w:val="008B6D00"/>
    <w:rsid w:val="008C10DD"/>
    <w:rsid w:val="008D02D8"/>
    <w:rsid w:val="008E605C"/>
    <w:rsid w:val="008F2F97"/>
    <w:rsid w:val="00906313"/>
    <w:rsid w:val="00907811"/>
    <w:rsid w:val="0091197E"/>
    <w:rsid w:val="00914CCD"/>
    <w:rsid w:val="009152C2"/>
    <w:rsid w:val="00916F40"/>
    <w:rsid w:val="00917636"/>
    <w:rsid w:val="00922AAA"/>
    <w:rsid w:val="00925EAE"/>
    <w:rsid w:val="0093395D"/>
    <w:rsid w:val="00945832"/>
    <w:rsid w:val="009526A9"/>
    <w:rsid w:val="00956FF6"/>
    <w:rsid w:val="00960B59"/>
    <w:rsid w:val="00960DF7"/>
    <w:rsid w:val="00961891"/>
    <w:rsid w:val="00963B83"/>
    <w:rsid w:val="009752CE"/>
    <w:rsid w:val="00976035"/>
    <w:rsid w:val="009816CA"/>
    <w:rsid w:val="00983052"/>
    <w:rsid w:val="00984D41"/>
    <w:rsid w:val="00990F92"/>
    <w:rsid w:val="009969B2"/>
    <w:rsid w:val="009A31DA"/>
    <w:rsid w:val="009A5778"/>
    <w:rsid w:val="009B2C6A"/>
    <w:rsid w:val="009B67CE"/>
    <w:rsid w:val="009C1960"/>
    <w:rsid w:val="009C1D68"/>
    <w:rsid w:val="009C6B98"/>
    <w:rsid w:val="009D6286"/>
    <w:rsid w:val="009E3C17"/>
    <w:rsid w:val="009E55C8"/>
    <w:rsid w:val="009F1996"/>
    <w:rsid w:val="009F2539"/>
    <w:rsid w:val="00A011C0"/>
    <w:rsid w:val="00A0328B"/>
    <w:rsid w:val="00A07DE1"/>
    <w:rsid w:val="00A22164"/>
    <w:rsid w:val="00A25622"/>
    <w:rsid w:val="00A27006"/>
    <w:rsid w:val="00A34ED2"/>
    <w:rsid w:val="00A36CBA"/>
    <w:rsid w:val="00A37621"/>
    <w:rsid w:val="00A50587"/>
    <w:rsid w:val="00A54F30"/>
    <w:rsid w:val="00A629CB"/>
    <w:rsid w:val="00A65F7E"/>
    <w:rsid w:val="00A6635B"/>
    <w:rsid w:val="00A728A5"/>
    <w:rsid w:val="00A80A83"/>
    <w:rsid w:val="00A827F0"/>
    <w:rsid w:val="00A91AA5"/>
    <w:rsid w:val="00AA2588"/>
    <w:rsid w:val="00AA2F8A"/>
    <w:rsid w:val="00AB19F1"/>
    <w:rsid w:val="00AB1EBC"/>
    <w:rsid w:val="00AB2F75"/>
    <w:rsid w:val="00AB522D"/>
    <w:rsid w:val="00AB662B"/>
    <w:rsid w:val="00AC0C6C"/>
    <w:rsid w:val="00AC27EC"/>
    <w:rsid w:val="00AC2940"/>
    <w:rsid w:val="00AC6E73"/>
    <w:rsid w:val="00AD2C4C"/>
    <w:rsid w:val="00AD2F87"/>
    <w:rsid w:val="00AD4FC0"/>
    <w:rsid w:val="00AE0384"/>
    <w:rsid w:val="00AE1239"/>
    <w:rsid w:val="00AE2E1D"/>
    <w:rsid w:val="00AE55E3"/>
    <w:rsid w:val="00AF3A16"/>
    <w:rsid w:val="00B070A6"/>
    <w:rsid w:val="00B115FC"/>
    <w:rsid w:val="00B211BF"/>
    <w:rsid w:val="00B305CA"/>
    <w:rsid w:val="00B313C5"/>
    <w:rsid w:val="00B328F3"/>
    <w:rsid w:val="00B40EBD"/>
    <w:rsid w:val="00B42873"/>
    <w:rsid w:val="00B47D6F"/>
    <w:rsid w:val="00B51ECB"/>
    <w:rsid w:val="00B5516F"/>
    <w:rsid w:val="00B61065"/>
    <w:rsid w:val="00B61F06"/>
    <w:rsid w:val="00B732B2"/>
    <w:rsid w:val="00B752A8"/>
    <w:rsid w:val="00B80028"/>
    <w:rsid w:val="00B82426"/>
    <w:rsid w:val="00B93596"/>
    <w:rsid w:val="00B93FC7"/>
    <w:rsid w:val="00B9454A"/>
    <w:rsid w:val="00B9556B"/>
    <w:rsid w:val="00B9733A"/>
    <w:rsid w:val="00BA35DA"/>
    <w:rsid w:val="00BB45F3"/>
    <w:rsid w:val="00BB5192"/>
    <w:rsid w:val="00BC0B3F"/>
    <w:rsid w:val="00BC1B11"/>
    <w:rsid w:val="00BC20FE"/>
    <w:rsid w:val="00BD422C"/>
    <w:rsid w:val="00BE1027"/>
    <w:rsid w:val="00BE12F4"/>
    <w:rsid w:val="00BE2E64"/>
    <w:rsid w:val="00BE5819"/>
    <w:rsid w:val="00BE6F4F"/>
    <w:rsid w:val="00BE7518"/>
    <w:rsid w:val="00BF2FEA"/>
    <w:rsid w:val="00BF3D21"/>
    <w:rsid w:val="00BF5A28"/>
    <w:rsid w:val="00C01A7D"/>
    <w:rsid w:val="00C156F5"/>
    <w:rsid w:val="00C175C2"/>
    <w:rsid w:val="00C255FA"/>
    <w:rsid w:val="00C427DE"/>
    <w:rsid w:val="00C42F17"/>
    <w:rsid w:val="00C440AA"/>
    <w:rsid w:val="00C51B8F"/>
    <w:rsid w:val="00C55473"/>
    <w:rsid w:val="00C579C3"/>
    <w:rsid w:val="00C57C51"/>
    <w:rsid w:val="00C61109"/>
    <w:rsid w:val="00C663F4"/>
    <w:rsid w:val="00C7015C"/>
    <w:rsid w:val="00C70A1A"/>
    <w:rsid w:val="00C71C51"/>
    <w:rsid w:val="00C81925"/>
    <w:rsid w:val="00C86120"/>
    <w:rsid w:val="00C915E8"/>
    <w:rsid w:val="00C93BB7"/>
    <w:rsid w:val="00C9498C"/>
    <w:rsid w:val="00C96841"/>
    <w:rsid w:val="00CA167E"/>
    <w:rsid w:val="00CB3F09"/>
    <w:rsid w:val="00CB4E11"/>
    <w:rsid w:val="00CD6222"/>
    <w:rsid w:val="00CE26B8"/>
    <w:rsid w:val="00CE27E4"/>
    <w:rsid w:val="00CE391E"/>
    <w:rsid w:val="00CE6703"/>
    <w:rsid w:val="00CE7E96"/>
    <w:rsid w:val="00CF16ED"/>
    <w:rsid w:val="00CF3919"/>
    <w:rsid w:val="00CF582E"/>
    <w:rsid w:val="00D13D71"/>
    <w:rsid w:val="00D167F6"/>
    <w:rsid w:val="00D31EB2"/>
    <w:rsid w:val="00D44FCC"/>
    <w:rsid w:val="00D517B3"/>
    <w:rsid w:val="00D57A56"/>
    <w:rsid w:val="00D672FD"/>
    <w:rsid w:val="00D6794E"/>
    <w:rsid w:val="00D75E93"/>
    <w:rsid w:val="00D770BA"/>
    <w:rsid w:val="00D82AE7"/>
    <w:rsid w:val="00D85802"/>
    <w:rsid w:val="00D913E8"/>
    <w:rsid w:val="00D92279"/>
    <w:rsid w:val="00D9371B"/>
    <w:rsid w:val="00DA271D"/>
    <w:rsid w:val="00DD053F"/>
    <w:rsid w:val="00DD0DAA"/>
    <w:rsid w:val="00DD2B1F"/>
    <w:rsid w:val="00DE0EBA"/>
    <w:rsid w:val="00DE3A50"/>
    <w:rsid w:val="00DF6454"/>
    <w:rsid w:val="00DF72A2"/>
    <w:rsid w:val="00E01C6F"/>
    <w:rsid w:val="00E04D3F"/>
    <w:rsid w:val="00E0520A"/>
    <w:rsid w:val="00E05685"/>
    <w:rsid w:val="00E06146"/>
    <w:rsid w:val="00E112B7"/>
    <w:rsid w:val="00E23346"/>
    <w:rsid w:val="00E24683"/>
    <w:rsid w:val="00E27ADD"/>
    <w:rsid w:val="00E301D2"/>
    <w:rsid w:val="00E31392"/>
    <w:rsid w:val="00E468EF"/>
    <w:rsid w:val="00E4792A"/>
    <w:rsid w:val="00E56809"/>
    <w:rsid w:val="00E61082"/>
    <w:rsid w:val="00E61227"/>
    <w:rsid w:val="00E64E4C"/>
    <w:rsid w:val="00E65E3B"/>
    <w:rsid w:val="00E672DE"/>
    <w:rsid w:val="00E72420"/>
    <w:rsid w:val="00E7303B"/>
    <w:rsid w:val="00E74136"/>
    <w:rsid w:val="00E753AE"/>
    <w:rsid w:val="00E81E76"/>
    <w:rsid w:val="00E82B46"/>
    <w:rsid w:val="00E85F21"/>
    <w:rsid w:val="00EA0E9A"/>
    <w:rsid w:val="00EA3124"/>
    <w:rsid w:val="00EA7D8D"/>
    <w:rsid w:val="00EC097B"/>
    <w:rsid w:val="00EC12AA"/>
    <w:rsid w:val="00EC646E"/>
    <w:rsid w:val="00ED2B47"/>
    <w:rsid w:val="00EE3605"/>
    <w:rsid w:val="00EE4753"/>
    <w:rsid w:val="00EE4B74"/>
    <w:rsid w:val="00EF2DD0"/>
    <w:rsid w:val="00EF6976"/>
    <w:rsid w:val="00F02884"/>
    <w:rsid w:val="00F035C2"/>
    <w:rsid w:val="00F16C1E"/>
    <w:rsid w:val="00F1728D"/>
    <w:rsid w:val="00F17A8F"/>
    <w:rsid w:val="00F20E37"/>
    <w:rsid w:val="00F211AD"/>
    <w:rsid w:val="00F25F5B"/>
    <w:rsid w:val="00F26186"/>
    <w:rsid w:val="00F26525"/>
    <w:rsid w:val="00F343FF"/>
    <w:rsid w:val="00F400DF"/>
    <w:rsid w:val="00F43C0C"/>
    <w:rsid w:val="00F444C6"/>
    <w:rsid w:val="00F472C5"/>
    <w:rsid w:val="00F47B92"/>
    <w:rsid w:val="00F5703F"/>
    <w:rsid w:val="00F616A0"/>
    <w:rsid w:val="00F712E5"/>
    <w:rsid w:val="00F72756"/>
    <w:rsid w:val="00F73D7E"/>
    <w:rsid w:val="00F74F5D"/>
    <w:rsid w:val="00F82C9D"/>
    <w:rsid w:val="00F94CD7"/>
    <w:rsid w:val="00FA73F2"/>
    <w:rsid w:val="00FB3E68"/>
    <w:rsid w:val="00FC2681"/>
    <w:rsid w:val="00FC3053"/>
    <w:rsid w:val="00FC4BF9"/>
    <w:rsid w:val="00FC5C74"/>
    <w:rsid w:val="00FE012C"/>
    <w:rsid w:val="00FE07FD"/>
    <w:rsid w:val="00FE49BF"/>
    <w:rsid w:val="00FF0196"/>
    <w:rsid w:val="00FF136E"/>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9458"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0" w:defUnhideWhenUsed="1">
    <w:lsdException w:name="Normal" w:qFormat="1" w:semiHidden="0" w:unhideWhenUsed="0"/>
    <w:lsdException w:name="heading 1" w:qFormat="1" w:semiHidden="0" w:unhideWhenUsed="0"/>
    <w:lsdException w:name="heading 2" w:qFormat="1"/>
    <w:lsdException w:name="heading 3" w:qFormat="1" w:semiHidden="0" w:unhideWhenUsed="0"/>
    <w:lsdException w:name="heading 4" w:qFormat="1" w:semiHidden="0" w:unhideWhenUsed="0"/>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qFormat="1" w:semiHidden="0" w:unhideWhenUsed="0"/>
    <w:lsdException w:name="Default Paragraph Font" w:uiPriority="1"/>
    <w:lsdException w:name="Subtitle" w:qFormat="1" w:semiHidden="0" w:unhideWhenUsed="0"/>
    <w:lsdException w:name="Salutation" w:semiHidden="0" w:unhideWhenUsed="0"/>
    <w:lsdException w:name="Date" w:semiHidden="0" w:unhideWhenUsed="0"/>
    <w:lsdException w:name="Body Text First Indent" w:semiHidden="0" w:unhideWhenUsed="0"/>
    <w:lsdException w:name="Body Text 3" w:uiPriority="99"/>
    <w:lsdException w:name="Strong" w:qFormat="1" w:semiHidden="0" w:unhideWhenUsed="0"/>
    <w:lsdException w:name="Emphasis" w:qFormat="1"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663416"/>
    <w:rPr>
      <w:sz w:val="24"/>
      <w:szCs w:val="24"/>
      <w:lang w:eastAsia="en-US"/>
    </w:rPr>
  </w:style>
  <w:style w:styleId="Titre1" w:type="paragraph">
    <w:name w:val="heading 1"/>
    <w:basedOn w:val="Normal"/>
    <w:next w:val="Normal"/>
    <w:qFormat/>
    <w:rsid w:val="00663416"/>
    <w:pPr>
      <w:keepNext/>
      <w:outlineLvl w:val="0"/>
    </w:pPr>
    <w:rPr>
      <w:sz w:val="28"/>
      <w:szCs w:val="20"/>
    </w:rPr>
  </w:style>
  <w:style w:styleId="Titre3" w:type="paragraph">
    <w:name w:val="heading 3"/>
    <w:basedOn w:val="Normal"/>
    <w:next w:val="Normal"/>
    <w:qFormat/>
    <w:rsid w:val="00663416"/>
    <w:pPr>
      <w:keepNext/>
      <w:tabs>
        <w:tab w:pos="-720" w:val="left"/>
        <w:tab w:pos="720" w:val="left"/>
        <w:tab w:pos="1440" w:val="left"/>
      </w:tabs>
      <w:suppressAutoHyphens/>
      <w:ind w:left="4536"/>
      <w:jc w:val="both"/>
      <w:outlineLvl w:val="2"/>
    </w:pPr>
    <w:rPr>
      <w:rFonts w:ascii="Arial" w:hAnsi="Arial"/>
      <w:b/>
      <w:spacing w:val="-2"/>
      <w:sz w:val="22"/>
      <w:szCs w:val="20"/>
    </w:rPr>
  </w:style>
  <w:style w:styleId="Titre4" w:type="paragraph">
    <w:name w:val="heading 4"/>
    <w:basedOn w:val="Normal"/>
    <w:next w:val="Normal"/>
    <w:qFormat/>
    <w:rsid w:val="00663416"/>
    <w:pPr>
      <w:keepNext/>
      <w:tabs>
        <w:tab w:pos="-720" w:val="left"/>
      </w:tabs>
      <w:suppressAutoHyphens/>
      <w:jc w:val="both"/>
      <w:outlineLvl w:val="3"/>
    </w:pPr>
    <w:rPr>
      <w:rFonts w:ascii="Arial" w:hAnsi="Arial"/>
      <w:b/>
      <w:spacing w:val="-2"/>
      <w:sz w:val="22"/>
      <w:szCs w:val="20"/>
    </w:rPr>
  </w:style>
  <w:style w:styleId="Titre5" w:type="paragraph">
    <w:name w:val="heading 5"/>
    <w:basedOn w:val="Normal"/>
    <w:next w:val="Normal"/>
    <w:link w:val="Titre5Car"/>
    <w:unhideWhenUsed/>
    <w:qFormat/>
    <w:rsid w:val="00C01A7D"/>
    <w:pPr>
      <w:keepNext/>
      <w:keepLines/>
      <w:spacing w:before="40"/>
      <w:outlineLvl w:val="4"/>
    </w:pPr>
    <w:rPr>
      <w:rFonts w:asciiTheme="majorHAnsi" w:cstheme="majorBidi" w:eastAsiaTheme="majorEastAsia" w:hAnsiTheme="majorHAnsi"/>
      <w:color w:themeColor="accent1" w:themeShade="BF" w:val="365F91"/>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 w:type="paragraph">
    <w:name w:val="Body Text Indent"/>
    <w:basedOn w:val="Normal"/>
    <w:rsid w:val="00663416"/>
    <w:pPr>
      <w:tabs>
        <w:tab w:pos="4820" w:val="left"/>
      </w:tabs>
      <w:suppressAutoHyphens/>
      <w:ind w:left="4820"/>
      <w:jc w:val="both"/>
    </w:pPr>
    <w:rPr>
      <w:rFonts w:ascii="Univers" w:hAnsi="Univers"/>
      <w:sz w:val="20"/>
      <w:szCs w:val="20"/>
    </w:rPr>
  </w:style>
  <w:style w:styleId="Corpsdetexte" w:type="paragraph">
    <w:name w:val="Body Text"/>
    <w:basedOn w:val="Normal"/>
    <w:link w:val="CorpsdetexteCar"/>
    <w:rsid w:val="00663416"/>
    <w:pPr>
      <w:jc w:val="both"/>
    </w:pPr>
    <w:rPr>
      <w:rFonts w:ascii="Univers" w:hAnsi="Univers"/>
      <w:sz w:val="20"/>
    </w:rPr>
  </w:style>
  <w:style w:styleId="Corpsdetexte2" w:type="paragraph">
    <w:name w:val="Body Text 2"/>
    <w:basedOn w:val="Normal"/>
    <w:rsid w:val="00663416"/>
    <w:pPr>
      <w:jc w:val="both"/>
    </w:pPr>
    <w:rPr>
      <w:rFonts w:ascii="Univers" w:hAnsi="Univers"/>
      <w:color w:val="800080"/>
      <w:spacing w:val="-2"/>
      <w:sz w:val="20"/>
    </w:rPr>
  </w:style>
  <w:style w:styleId="En-tte" w:type="paragraph">
    <w:name w:val="header"/>
    <w:basedOn w:val="Normal"/>
    <w:link w:val="En-tteCar"/>
    <w:rsid w:val="00663416"/>
    <w:pPr>
      <w:tabs>
        <w:tab w:pos="4153" w:val="center"/>
        <w:tab w:pos="8306" w:val="right"/>
      </w:tabs>
    </w:pPr>
  </w:style>
  <w:style w:styleId="Pieddepage" w:type="paragraph">
    <w:name w:val="footer"/>
    <w:basedOn w:val="Normal"/>
    <w:link w:val="PieddepageCar"/>
    <w:uiPriority w:val="99"/>
    <w:rsid w:val="00663416"/>
    <w:pPr>
      <w:tabs>
        <w:tab w:pos="4153" w:val="center"/>
        <w:tab w:pos="8306" w:val="right"/>
      </w:tabs>
    </w:pPr>
  </w:style>
  <w:style w:styleId="Numrodepage" w:type="character">
    <w:name w:val="page number"/>
    <w:basedOn w:val="Policepardfaut"/>
    <w:rsid w:val="00663416"/>
  </w:style>
  <w:style w:styleId="Corpsdetexte3" w:type="paragraph">
    <w:name w:val="Body Text 3"/>
    <w:basedOn w:val="Normal"/>
    <w:link w:val="Corpsdetexte3Car"/>
    <w:uiPriority w:val="99"/>
    <w:rsid w:val="00A629CB"/>
    <w:pPr>
      <w:spacing w:after="120"/>
    </w:pPr>
    <w:rPr>
      <w:sz w:val="16"/>
      <w:szCs w:val="16"/>
    </w:rPr>
  </w:style>
  <w:style w:customStyle="1" w:styleId="Corpsdetexte3Car" w:type="character">
    <w:name w:val="Corps de texte 3 Car"/>
    <w:link w:val="Corpsdetexte3"/>
    <w:uiPriority w:val="99"/>
    <w:rsid w:val="00A629CB"/>
    <w:rPr>
      <w:sz w:val="16"/>
      <w:szCs w:val="16"/>
      <w:lang w:eastAsia="en-US" w:val="en-GB"/>
    </w:rPr>
  </w:style>
  <w:style w:customStyle="1" w:styleId="Signdouble" w:type="paragraph">
    <w:name w:val="Signdouble"/>
    <w:basedOn w:val="Normal"/>
    <w:rsid w:val="00106958"/>
    <w:pPr>
      <w:tabs>
        <w:tab w:pos="4253" w:val="left"/>
      </w:tabs>
      <w:autoSpaceDE w:val="0"/>
      <w:autoSpaceDN w:val="0"/>
      <w:spacing w:before="500"/>
      <w:ind w:left="510" w:right="397"/>
      <w:jc w:val="both"/>
    </w:pPr>
    <w:rPr>
      <w:rFonts w:ascii="Helvetica" w:hAnsi="Helvetica"/>
      <w:sz w:val="17"/>
      <w:szCs w:val="17"/>
      <w:lang w:eastAsia="fr-FR"/>
    </w:rPr>
  </w:style>
  <w:style w:customStyle="1" w:styleId="Premention3" w:type="paragraph">
    <w:name w:val="Premention3"/>
    <w:basedOn w:val="Normal"/>
    <w:rsid w:val="00106958"/>
    <w:pPr>
      <w:autoSpaceDE w:val="0"/>
      <w:autoSpaceDN w:val="0"/>
      <w:spacing w:before="250"/>
      <w:ind w:left="2835" w:right="397"/>
      <w:jc w:val="both"/>
    </w:pPr>
    <w:rPr>
      <w:rFonts w:ascii="Helvetica" w:hAnsi="Helvetica"/>
      <w:sz w:val="17"/>
      <w:szCs w:val="17"/>
      <w:lang w:eastAsia="fr-FR"/>
    </w:rPr>
  </w:style>
  <w:style w:customStyle="1" w:styleId="Corpsdetexte0" w:type="paragraph">
    <w:name w:val="Corps  de  texte"/>
    <w:basedOn w:val="Normal"/>
    <w:next w:val="Normal"/>
    <w:rsid w:val="00106958"/>
    <w:pPr>
      <w:autoSpaceDE w:val="0"/>
      <w:autoSpaceDN w:val="0"/>
      <w:spacing w:after="120" w:before="120" w:line="288" w:lineRule="auto"/>
      <w:jc w:val="both"/>
    </w:pPr>
    <w:rPr>
      <w:rFonts w:ascii="Arial" w:cs="Arial" w:hAnsi="Arial"/>
      <w:sz w:val="20"/>
      <w:szCs w:val="20"/>
      <w:lang w:eastAsia="fr-FR"/>
    </w:rPr>
  </w:style>
  <w:style w:customStyle="1" w:styleId="en-ttefiche" w:type="paragraph">
    <w:name w:val="en-tête fiche"/>
    <w:basedOn w:val="Normal"/>
    <w:next w:val="Normal"/>
    <w:rsid w:val="00106958"/>
    <w:pPr>
      <w:autoSpaceDE w:val="0"/>
      <w:autoSpaceDN w:val="0"/>
      <w:spacing w:after="120" w:before="120"/>
      <w:jc w:val="both"/>
    </w:pPr>
    <w:rPr>
      <w:rFonts w:ascii="Arial" w:cs="Arial" w:hAnsi="Arial"/>
      <w:b/>
      <w:bCs/>
      <w:sz w:val="20"/>
      <w:szCs w:val="20"/>
      <w:lang w:eastAsia="fr-FR"/>
    </w:rPr>
  </w:style>
  <w:style w:styleId="Titre" w:type="paragraph">
    <w:name w:val="Title"/>
    <w:basedOn w:val="Normal"/>
    <w:link w:val="TitreCar"/>
    <w:qFormat/>
    <w:rsid w:val="00D770BA"/>
    <w:pPr>
      <w:jc w:val="center"/>
    </w:pPr>
    <w:rPr>
      <w:b/>
      <w:szCs w:val="20"/>
      <w:lang w:eastAsia="fr-FR"/>
    </w:rPr>
  </w:style>
  <w:style w:customStyle="1" w:styleId="TitreCar" w:type="character">
    <w:name w:val="Titre Car"/>
    <w:link w:val="Titre"/>
    <w:rsid w:val="00D770BA"/>
    <w:rPr>
      <w:b/>
      <w:sz w:val="24"/>
    </w:rPr>
  </w:style>
  <w:style w:styleId="Textedebulles" w:type="paragraph">
    <w:name w:val="Balloon Text"/>
    <w:basedOn w:val="Normal"/>
    <w:link w:val="TextedebullesCar"/>
    <w:rsid w:val="00B93FC7"/>
    <w:rPr>
      <w:rFonts w:ascii="Tahoma" w:cs="Tahoma" w:hAnsi="Tahoma"/>
      <w:sz w:val="16"/>
      <w:szCs w:val="16"/>
    </w:rPr>
  </w:style>
  <w:style w:customStyle="1" w:styleId="TextedebullesCar" w:type="character">
    <w:name w:val="Texte de bulles Car"/>
    <w:link w:val="Textedebulles"/>
    <w:rsid w:val="00B93FC7"/>
    <w:rPr>
      <w:rFonts w:ascii="Tahoma" w:cs="Tahoma" w:hAnsi="Tahoma"/>
      <w:sz w:val="16"/>
      <w:szCs w:val="16"/>
      <w:lang w:eastAsia="en-US" w:val="en-GB"/>
    </w:rPr>
  </w:style>
  <w:style w:customStyle="1" w:styleId="CorpsdetexteCar" w:type="character">
    <w:name w:val="Corps de texte Car"/>
    <w:link w:val="Corpsdetexte"/>
    <w:rsid w:val="004A0ACD"/>
    <w:rPr>
      <w:rFonts w:ascii="Univers" w:hAnsi="Univers"/>
      <w:szCs w:val="24"/>
      <w:lang w:eastAsia="en-US" w:val="en-GB"/>
    </w:rPr>
  </w:style>
  <w:style w:styleId="Marquedecommentaire" w:type="character">
    <w:name w:val="annotation reference"/>
    <w:basedOn w:val="Policepardfaut"/>
    <w:uiPriority w:val="99"/>
    <w:rsid w:val="00A65F7E"/>
    <w:rPr>
      <w:sz w:val="16"/>
      <w:szCs w:val="16"/>
    </w:rPr>
  </w:style>
  <w:style w:styleId="Commentaire" w:type="paragraph">
    <w:name w:val="annotation text"/>
    <w:basedOn w:val="Normal"/>
    <w:link w:val="CommentaireCar"/>
    <w:uiPriority w:val="99"/>
    <w:rsid w:val="00A65F7E"/>
    <w:rPr>
      <w:sz w:val="20"/>
      <w:szCs w:val="20"/>
    </w:rPr>
  </w:style>
  <w:style w:customStyle="1" w:styleId="CommentaireCar" w:type="character">
    <w:name w:val="Commentaire Car"/>
    <w:basedOn w:val="Policepardfaut"/>
    <w:link w:val="Commentaire"/>
    <w:uiPriority w:val="99"/>
    <w:rsid w:val="00A65F7E"/>
    <w:rPr>
      <w:lang w:eastAsia="en-US" w:val="en-GB"/>
    </w:rPr>
  </w:style>
  <w:style w:styleId="Objetducommentaire" w:type="paragraph">
    <w:name w:val="annotation subject"/>
    <w:basedOn w:val="Commentaire"/>
    <w:next w:val="Commentaire"/>
    <w:link w:val="ObjetducommentaireCar"/>
    <w:rsid w:val="00A65F7E"/>
    <w:rPr>
      <w:b/>
      <w:bCs/>
    </w:rPr>
  </w:style>
  <w:style w:customStyle="1" w:styleId="ObjetducommentaireCar" w:type="character">
    <w:name w:val="Objet du commentaire Car"/>
    <w:basedOn w:val="CommentaireCar"/>
    <w:link w:val="Objetducommentaire"/>
    <w:rsid w:val="00A65F7E"/>
    <w:rPr>
      <w:b/>
      <w:bCs/>
      <w:lang w:eastAsia="en-US" w:val="en-GB"/>
    </w:rPr>
  </w:style>
  <w:style w:customStyle="1" w:styleId="PieddepageCar" w:type="character">
    <w:name w:val="Pied de page Car"/>
    <w:link w:val="Pieddepage"/>
    <w:uiPriority w:val="99"/>
    <w:rsid w:val="00976035"/>
    <w:rPr>
      <w:sz w:val="24"/>
      <w:szCs w:val="24"/>
      <w:lang w:eastAsia="en-US" w:val="en-GB"/>
    </w:rPr>
  </w:style>
  <w:style w:customStyle="1" w:styleId="Titre5Car" w:type="character">
    <w:name w:val="Titre 5 Car"/>
    <w:basedOn w:val="Policepardfaut"/>
    <w:link w:val="Titre5"/>
    <w:rsid w:val="00C01A7D"/>
    <w:rPr>
      <w:rFonts w:asciiTheme="majorHAnsi" w:cstheme="majorBidi" w:eastAsiaTheme="majorEastAsia" w:hAnsiTheme="majorHAnsi"/>
      <w:color w:themeColor="accent1" w:themeShade="BF" w:val="365F91"/>
      <w:sz w:val="24"/>
      <w:szCs w:val="24"/>
      <w:lang w:eastAsia="en-US" w:val="en-GB"/>
    </w:rPr>
  </w:style>
  <w:style w:customStyle="1" w:styleId="En-tteCar" w:type="character">
    <w:name w:val="En-tête Car"/>
    <w:basedOn w:val="Policepardfaut"/>
    <w:link w:val="En-tte"/>
    <w:rsid w:val="00FC4BF9"/>
    <w:rPr>
      <w:sz w:val="24"/>
      <w:szCs w:val="24"/>
      <w:lang w:eastAsia="en-US" w:val="en-GB"/>
    </w:rPr>
  </w:style>
  <w:style w:styleId="Grilledutableau" w:type="table">
    <w:name w:val="Table Grid"/>
    <w:basedOn w:val="TableauNormal"/>
    <w:uiPriority w:val="59"/>
    <w:rsid w:val="00FC4BF9"/>
    <w:rPr>
      <w:rFonts w:asciiTheme="minorHAnsi" w:cstheme="minorBidi" w:eastAsiaTheme="minorHAnsi" w:hAnsiTheme="minorHAnsi"/>
      <w:sz w:val="22"/>
      <w:szCs w:val="22"/>
      <w:lang w:eastAsia="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Paragraphedeliste" w:type="paragraph">
    <w:name w:val="List Paragraph"/>
    <w:basedOn w:val="Normal"/>
    <w:uiPriority w:val="34"/>
    <w:qFormat/>
    <w:rsid w:val="00FC4BF9"/>
    <w:pPr>
      <w:ind w:left="720"/>
    </w:pPr>
    <w:rPr>
      <w:rFonts w:ascii="Calibri" w:eastAsiaTheme="minorHAnsi" w:hAnsi="Calibri"/>
      <w:sz w:val="22"/>
      <w:szCs w:val="22"/>
      <w:lang w:val="en-US"/>
    </w:rPr>
  </w:style>
  <w:style w:customStyle="1" w:styleId="textegras" w:type="character">
    <w:name w:val="textegras"/>
    <w:basedOn w:val="Policepardfaut"/>
    <w:rsid w:val="001D10A6"/>
  </w:style>
  <w:style w:customStyle="1" w:styleId="net" w:type="character">
    <w:name w:val="net"/>
    <w:basedOn w:val="Policepardfaut"/>
    <w:rsid w:val="001D10A6"/>
  </w:style>
  <w:style w:styleId="NormalWeb" w:type="paragraph">
    <w:name w:val="Normal (Web)"/>
    <w:basedOn w:val="Normal"/>
    <w:uiPriority w:val="99"/>
    <w:semiHidden/>
    <w:unhideWhenUsed/>
    <w:rsid w:val="001D10A6"/>
    <w:pPr>
      <w:spacing w:after="100" w:afterAutospacing="1" w:before="100" w:beforeAutospacing="1"/>
    </w:pPr>
    <w:rPr>
      <w:lang w:eastAsia="fr-FR"/>
    </w:rPr>
  </w:style>
  <w:style w:customStyle="1" w:styleId="Template-Address" w:type="paragraph">
    <w:name w:val="Template - Address"/>
    <w:basedOn w:val="Normal"/>
    <w:uiPriority w:val="15"/>
    <w:semiHidden/>
    <w:rsid w:val="009526A9"/>
    <w:pPr>
      <w:tabs>
        <w:tab w:pos="567" w:val="left"/>
      </w:tabs>
      <w:spacing w:line="180" w:lineRule="atLeast"/>
      <w:jc w:val="center"/>
    </w:pPr>
    <w:rPr>
      <w:rFonts w:ascii="Arial" w:cstheme="minorBidi" w:eastAsiaTheme="minorHAnsi" w:hAnsi="Arial"/>
      <w:noProof/>
      <w:sz w:val="14"/>
      <w:szCs w:val="18"/>
      <w:lang w:val="en-US"/>
    </w:rPr>
  </w:style>
  <w:style w:styleId="Rvision" w:type="paragraph">
    <w:name w:val="Revision"/>
    <w:hidden/>
    <w:uiPriority w:val="99"/>
    <w:semiHidden/>
    <w:rsid w:val="001B2D46"/>
    <w:rPr>
      <w:sz w:val="24"/>
      <w:szCs w:val="24"/>
      <w:lang w:eastAsia="en-US"/>
    </w:rPr>
  </w:style>
  <w:style w:customStyle="1" w:styleId="Aucunstyle" w:type="paragraph">
    <w:name w:val="[Aucun style]"/>
    <w:rsid w:val="0015175E"/>
    <w:pPr>
      <w:autoSpaceDE w:val="0"/>
      <w:autoSpaceDN w:val="0"/>
      <w:adjustRightInd w:val="0"/>
      <w:spacing w:line="288" w:lineRule="auto"/>
      <w:textAlignment w:val="center"/>
    </w:pPr>
    <w:rPr>
      <w:rFonts w:ascii="MinionPro-Regular" w:cs="MinionPro-Regular" w:eastAsiaTheme="minorHAnsi" w:hAnsi="MinionPro-Regular"/>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151456887">
      <w:bodyDiv w:val="1"/>
      <w:marLeft w:val="0"/>
      <w:marRight w:val="0"/>
      <w:marTop w:val="0"/>
      <w:marBottom w:val="0"/>
      <w:divBdr>
        <w:top w:val="none" w:sz="0" w:space="0" w:color="auto"/>
        <w:left w:val="none" w:sz="0" w:space="0" w:color="auto"/>
        <w:bottom w:val="none" w:sz="0" w:space="0" w:color="auto"/>
        <w:right w:val="none" w:sz="0" w:space="0" w:color="auto"/>
      </w:divBdr>
    </w:div>
    <w:div w:id="323748537">
      <w:bodyDiv w:val="1"/>
      <w:marLeft w:val="0"/>
      <w:marRight w:val="0"/>
      <w:marTop w:val="0"/>
      <w:marBottom w:val="0"/>
      <w:divBdr>
        <w:top w:val="none" w:sz="0" w:space="0" w:color="auto"/>
        <w:left w:val="none" w:sz="0" w:space="0" w:color="auto"/>
        <w:bottom w:val="none" w:sz="0" w:space="0" w:color="auto"/>
        <w:right w:val="none" w:sz="0" w:space="0" w:color="auto"/>
      </w:divBdr>
    </w:div>
    <w:div w:id="475073870">
      <w:bodyDiv w:val="1"/>
      <w:marLeft w:val="0"/>
      <w:marRight w:val="0"/>
      <w:marTop w:val="0"/>
      <w:marBottom w:val="0"/>
      <w:divBdr>
        <w:top w:val="none" w:sz="0" w:space="0" w:color="auto"/>
        <w:left w:val="none" w:sz="0" w:space="0" w:color="auto"/>
        <w:bottom w:val="none" w:sz="0" w:space="0" w:color="auto"/>
        <w:right w:val="none" w:sz="0" w:space="0" w:color="auto"/>
      </w:divBdr>
    </w:div>
    <w:div w:id="541865278">
      <w:bodyDiv w:val="1"/>
      <w:marLeft w:val="0"/>
      <w:marRight w:val="0"/>
      <w:marTop w:val="0"/>
      <w:marBottom w:val="0"/>
      <w:divBdr>
        <w:top w:val="none" w:sz="0" w:space="0" w:color="auto"/>
        <w:left w:val="none" w:sz="0" w:space="0" w:color="auto"/>
        <w:bottom w:val="none" w:sz="0" w:space="0" w:color="auto"/>
        <w:right w:val="none" w:sz="0" w:space="0" w:color="auto"/>
      </w:divBdr>
      <w:divsChild>
        <w:div w:id="964772010">
          <w:marLeft w:val="1166"/>
          <w:marRight w:val="0"/>
          <w:marTop w:val="0"/>
          <w:marBottom w:val="0"/>
          <w:divBdr>
            <w:top w:val="none" w:sz="0" w:space="0" w:color="auto"/>
            <w:left w:val="none" w:sz="0" w:space="0" w:color="auto"/>
            <w:bottom w:val="none" w:sz="0" w:space="0" w:color="auto"/>
            <w:right w:val="none" w:sz="0" w:space="0" w:color="auto"/>
          </w:divBdr>
        </w:div>
        <w:div w:id="1076363497">
          <w:marLeft w:val="1166"/>
          <w:marRight w:val="0"/>
          <w:marTop w:val="0"/>
          <w:marBottom w:val="0"/>
          <w:divBdr>
            <w:top w:val="none" w:sz="0" w:space="0" w:color="auto"/>
            <w:left w:val="none" w:sz="0" w:space="0" w:color="auto"/>
            <w:bottom w:val="none" w:sz="0" w:space="0" w:color="auto"/>
            <w:right w:val="none" w:sz="0" w:space="0" w:color="auto"/>
          </w:divBdr>
        </w:div>
        <w:div w:id="1443960574">
          <w:marLeft w:val="1166"/>
          <w:marRight w:val="0"/>
          <w:marTop w:val="0"/>
          <w:marBottom w:val="0"/>
          <w:divBdr>
            <w:top w:val="none" w:sz="0" w:space="0" w:color="auto"/>
            <w:left w:val="none" w:sz="0" w:space="0" w:color="auto"/>
            <w:bottom w:val="none" w:sz="0" w:space="0" w:color="auto"/>
            <w:right w:val="none" w:sz="0" w:space="0" w:color="auto"/>
          </w:divBdr>
        </w:div>
      </w:divsChild>
    </w:div>
    <w:div w:id="1132332967">
      <w:bodyDiv w:val="1"/>
      <w:marLeft w:val="0"/>
      <w:marRight w:val="0"/>
      <w:marTop w:val="0"/>
      <w:marBottom w:val="0"/>
      <w:divBdr>
        <w:top w:val="none" w:sz="0" w:space="0" w:color="auto"/>
        <w:left w:val="none" w:sz="0" w:space="0" w:color="auto"/>
        <w:bottom w:val="none" w:sz="0" w:space="0" w:color="auto"/>
        <w:right w:val="none" w:sz="0" w:space="0" w:color="auto"/>
      </w:divBdr>
      <w:divsChild>
        <w:div w:id="1845171073">
          <w:marLeft w:val="274"/>
          <w:marRight w:val="0"/>
          <w:marTop w:val="0"/>
          <w:marBottom w:val="0"/>
          <w:divBdr>
            <w:top w:val="none" w:sz="0" w:space="0" w:color="auto"/>
            <w:left w:val="none" w:sz="0" w:space="0" w:color="auto"/>
            <w:bottom w:val="none" w:sz="0" w:space="0" w:color="auto"/>
            <w:right w:val="none" w:sz="0" w:space="0" w:color="auto"/>
          </w:divBdr>
        </w:div>
      </w:divsChild>
    </w:div>
    <w:div w:id="1227254433">
      <w:bodyDiv w:val="1"/>
      <w:marLeft w:val="0"/>
      <w:marRight w:val="0"/>
      <w:marTop w:val="0"/>
      <w:marBottom w:val="0"/>
      <w:divBdr>
        <w:top w:val="none" w:sz="0" w:space="0" w:color="auto"/>
        <w:left w:val="none" w:sz="0" w:space="0" w:color="auto"/>
        <w:bottom w:val="none" w:sz="0" w:space="0" w:color="auto"/>
        <w:right w:val="none" w:sz="0" w:space="0" w:color="auto"/>
      </w:divBdr>
    </w:div>
    <w:div w:id="1271086296">
      <w:bodyDiv w:val="1"/>
      <w:marLeft w:val="0"/>
      <w:marRight w:val="0"/>
      <w:marTop w:val="0"/>
      <w:marBottom w:val="0"/>
      <w:divBdr>
        <w:top w:val="none" w:sz="0" w:space="0" w:color="auto"/>
        <w:left w:val="none" w:sz="0" w:space="0" w:color="auto"/>
        <w:bottom w:val="none" w:sz="0" w:space="0" w:color="auto"/>
        <w:right w:val="none" w:sz="0" w:space="0" w:color="auto"/>
      </w:divBdr>
    </w:div>
    <w:div w:id="1275596400">
      <w:bodyDiv w:val="1"/>
      <w:marLeft w:val="0"/>
      <w:marRight w:val="0"/>
      <w:marTop w:val="0"/>
      <w:marBottom w:val="0"/>
      <w:divBdr>
        <w:top w:val="none" w:sz="0" w:space="0" w:color="auto"/>
        <w:left w:val="none" w:sz="0" w:space="0" w:color="auto"/>
        <w:bottom w:val="none" w:sz="0" w:space="0" w:color="auto"/>
        <w:right w:val="none" w:sz="0" w:space="0" w:color="auto"/>
      </w:divBdr>
    </w:div>
    <w:div w:id="1559588602">
      <w:bodyDiv w:val="1"/>
      <w:marLeft w:val="0"/>
      <w:marRight w:val="0"/>
      <w:marTop w:val="0"/>
      <w:marBottom w:val="0"/>
      <w:divBdr>
        <w:top w:val="none" w:sz="0" w:space="0" w:color="auto"/>
        <w:left w:val="none" w:sz="0" w:space="0" w:color="auto"/>
        <w:bottom w:val="none" w:sz="0" w:space="0" w:color="auto"/>
        <w:right w:val="none" w:sz="0" w:space="0" w:color="auto"/>
      </w:divBdr>
    </w:div>
    <w:div w:id="1809783663">
      <w:bodyDiv w:val="1"/>
      <w:marLeft w:val="0"/>
      <w:marRight w:val="0"/>
      <w:marTop w:val="0"/>
      <w:marBottom w:val="0"/>
      <w:divBdr>
        <w:top w:val="none" w:sz="0" w:space="0" w:color="auto"/>
        <w:left w:val="none" w:sz="0" w:space="0" w:color="auto"/>
        <w:bottom w:val="none" w:sz="0" w:space="0" w:color="auto"/>
        <w:right w:val="none" w:sz="0" w:space="0" w:color="auto"/>
      </w:divBdr>
    </w:div>
    <w:div w:id="1811942110">
      <w:bodyDiv w:val="1"/>
      <w:marLeft w:val="0"/>
      <w:marRight w:val="0"/>
      <w:marTop w:val="0"/>
      <w:marBottom w:val="0"/>
      <w:divBdr>
        <w:top w:val="none" w:sz="0" w:space="0" w:color="auto"/>
        <w:left w:val="none" w:sz="0" w:space="0" w:color="auto"/>
        <w:bottom w:val="none" w:sz="0" w:space="0" w:color="auto"/>
        <w:right w:val="none" w:sz="0" w:space="0" w:color="auto"/>
      </w:divBdr>
      <w:divsChild>
        <w:div w:id="436222623">
          <w:marLeft w:val="0"/>
          <w:marRight w:val="0"/>
          <w:marTop w:val="60"/>
          <w:marBottom w:val="0"/>
          <w:divBdr>
            <w:top w:val="none" w:sz="0" w:space="0" w:color="auto"/>
            <w:left w:val="none" w:sz="0" w:space="0" w:color="auto"/>
            <w:bottom w:val="none" w:sz="0" w:space="0" w:color="auto"/>
            <w:right w:val="none" w:sz="0" w:space="0" w:color="auto"/>
          </w:divBdr>
        </w:div>
        <w:div w:id="1902401531">
          <w:marLeft w:val="0"/>
          <w:marRight w:val="0"/>
          <w:marTop w:val="60"/>
          <w:marBottom w:val="0"/>
          <w:divBdr>
            <w:top w:val="none" w:sz="0" w:space="0" w:color="auto"/>
            <w:left w:val="none" w:sz="0" w:space="0" w:color="auto"/>
            <w:bottom w:val="none" w:sz="0" w:space="0" w:color="auto"/>
            <w:right w:val="none" w:sz="0" w:space="0" w:color="auto"/>
          </w:divBdr>
        </w:div>
      </w:divsChild>
    </w:div>
    <w:div w:id="19828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people.xml" Type="http://schemas.microsoft.com/office/2011/relationships/peopl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1.emf" Type="http://schemas.openxmlformats.org/officeDocument/2006/relationships/image"/></Relationships>
</file>

<file path=word/_rels/header2.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2162</Words>
  <Characters>11895</Characters>
  <Application>Microsoft Office Word</Application>
  <DocSecurity>0</DocSecurity>
  <Lines>99</Lines>
  <Paragraphs>28</Paragraphs>
  <ScaleCrop>false</ScaleCrop>
  <HeadingPairs>
    <vt:vector baseType="variant" size="6">
      <vt:variant>
        <vt:lpstr>Titre</vt:lpstr>
      </vt:variant>
      <vt:variant>
        <vt:i4>1</vt:i4>
      </vt:variant>
      <vt:variant>
        <vt:lpstr>Title</vt:lpstr>
      </vt:variant>
      <vt:variant>
        <vt:i4>1</vt:i4>
      </vt:variant>
      <vt:variant>
        <vt:lpstr>Titel</vt:lpstr>
      </vt:variant>
      <vt:variant>
        <vt:i4>1</vt:i4>
      </vt:variant>
    </vt:vector>
  </HeadingPairs>
  <TitlesOfParts>
    <vt:vector baseType="lpstr" size="3">
      <vt:lpstr>
  </vt:lpstr>
      <vt:lpstr>
      </vt:lpstr>
      <vt:lpstr>Monsieur Antoine BRINDEAU</vt:lpstr>
    </vt:vector>
  </TitlesOfParts>
  <Company>MSS</Company>
  <LinksUpToDate>false</LinksUpToDate>
  <CharactersWithSpaces>14029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2023-03-09T14:46:00Z</dcterms:created>
  <cp:lastPrinted>2023-02-13T10:19:00Z</cp:lastPrinted>
  <dcterms:modified xsi:type="dcterms:W3CDTF">2023-03-09T14:46:00Z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e7850034-2b49-43dd-8ae1-3cd81853c3b9_Enabled" pid="2">
    <vt:lpwstr>true</vt:lpwstr>
  </property>
  <property fmtid="{D5CDD505-2E9C-101B-9397-08002B2CF9AE}" name="MSIP_Label_e7850034-2b49-43dd-8ae1-3cd81853c3b9_SetDate" pid="3">
    <vt:lpwstr>2022-10-20T13:10:28Z</vt:lpwstr>
  </property>
  <property fmtid="{D5CDD505-2E9C-101B-9397-08002B2CF9AE}" name="MSIP_Label_e7850034-2b49-43dd-8ae1-3cd81853c3b9_Method" pid="4">
    <vt:lpwstr>Privileged</vt:lpwstr>
  </property>
  <property fmtid="{D5CDD505-2E9C-101B-9397-08002B2CF9AE}" name="MSIP_Label_e7850034-2b49-43dd-8ae1-3cd81853c3b9_Name" pid="5">
    <vt:lpwstr>General Use</vt:lpwstr>
  </property>
  <property fmtid="{D5CDD505-2E9C-101B-9397-08002B2CF9AE}" name="MSIP_Label_e7850034-2b49-43dd-8ae1-3cd81853c3b9_SiteId" pid="6">
    <vt:lpwstr>97c2d53f-39c0-4201-9dce-14fe95f05da6</vt:lpwstr>
  </property>
  <property fmtid="{D5CDD505-2E9C-101B-9397-08002B2CF9AE}" name="MSIP_Label_e7850034-2b49-43dd-8ae1-3cd81853c3b9_ActionId" pid="7">
    <vt:lpwstr>a905f0ae-0923-483a-8ef9-678241632bf4</vt:lpwstr>
  </property>
  <property fmtid="{D5CDD505-2E9C-101B-9397-08002B2CF9AE}" name="MSIP_Label_e7850034-2b49-43dd-8ae1-3cd81853c3b9_ContentBits" pid="8">
    <vt:lpwstr>0</vt:lpwstr>
  </property>
</Properties>
</file>