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77B585CC" w14:textId="1C24547E" w:rsidP="0010372A" w:rsidR="00DC1BE5" w:rsidRDefault="00DC1BE5" w:rsidRPr="00DC1BE5">
      <w:pPr>
        <w:spacing w:after="0"/>
        <w:jc w:val="center"/>
        <w:rPr>
          <w:rFonts w:ascii="Calibri" w:cs="Calibri" w:hAnsi="Calibri"/>
          <w:b/>
          <w:sz w:val="28"/>
          <w:szCs w:val="28"/>
        </w:rPr>
      </w:pPr>
      <w:r>
        <w:rPr>
          <w:rFonts w:ascii="Calibri" w:cs="Calibri" w:hAnsi="Calibri"/>
          <w:b/>
          <w:noProof/>
          <w:sz w:val="28"/>
          <w:szCs w:val="28"/>
        </w:rPr>
        <mc:AlternateContent>
          <mc:Choice Requires="wps">
            <w:drawing>
              <wp:anchor allowOverlap="1" behindDoc="0" distB="0" distL="114300" distR="114300" distT="0" layoutInCell="1" locked="0" relativeHeight="251658240" simplePos="0" wp14:anchorId="38CA1DBF" wp14:editId="05829309">
                <wp:simplePos x="0" y="0"/>
                <wp:positionH relativeFrom="column">
                  <wp:posOffset>874395</wp:posOffset>
                </wp:positionH>
                <wp:positionV relativeFrom="paragraph">
                  <wp:posOffset>-118745</wp:posOffset>
                </wp:positionV>
                <wp:extent cx="4705350" cy="1181100"/>
                <wp:effectExtent b="19050" l="0" r="19050" t="0"/>
                <wp:wrapNone/>
                <wp:docPr id="2" name="Rectangle 2"/>
                <wp:cNvGraphicFramePr/>
                <a:graphic xmlns:a="http://schemas.openxmlformats.org/drawingml/2006/main">
                  <a:graphicData uri="http://schemas.microsoft.com/office/word/2010/wordprocessingShape">
                    <wps:wsp>
                      <wps:cNvSpPr/>
                      <wps:spPr>
                        <a:xfrm>
                          <a:off x="0" y="0"/>
                          <a:ext cx="4705350" cy="11811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xmlns:a="http://schemas.openxmlformats.org/drawingml/2006/main" xmlns:arto="http://schemas.microsoft.com/office/word/2006/arto" xmlns:w16sdtdh="http://schemas.microsoft.com/office/word/2020/wordml/sdtdatahash">
            <w:pict w14:anchorId="4A0B2ACC">
              <v:rect filled="f"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ZYXMnAIAAI4FAAAOAAAAZHJzL2Uyb0RvYy54bWysVEtv2zAMvg/YfxB0X/1YsrZBnSJo0WFA 0RZ9oGdVlmIDsqhJSpzs14+SbCfoih2G5aCIJvlR/Pi4uNx1imyFdS3oihYnOSVCc6hbva7oy/PN lzNKnGe6Zgq0qOheOHq5/PzpojcLUUIDqhaWIIh2i95UtPHeLLLM8UZ0zJ2AERqVEmzHPIp2ndWW 9YjeqazM829ZD7Y2FrhwDr9eJyVdRnwpBff3Ujrhiaoovs3H08bzLZzZ8oIt1paZpuXDM9g/vKJj rcagE9Q184xsbPsHVNdyCw6kP+HQZSBly0XMAbMp8nfZPDXMiJgLkuPMRJP7f7D8bvtgSVtXtKRE sw5L9IikMb1WgpSBnt64BVo9mQc7SA6vIdedtF34xyzILlK6nygVO084fpyd5vOvc2Seo64ozooi j6RnB3djnf8uoCPhUlGL4SOVbHvrPIZE09EkRNNw0yoV66Y06St6Pi/n0cGBauugDGaxg8SVsmTL sPZ+V4RkEOvICiWl8WNIMSUVb36vRIBQ+lFI5AbTKFOA0JUHTMa50L5IqobVIoWa5/gbg40eMXQE DMgSHzlhDwCjZQIZsdObB/vgKmJTT8753x6WnCePGBm0n5y7VoP9CEBhVkPkZD+SlKgJLL1BvcfO sZBGyhl+02L9bpnzD8ziDGHNcS/4ezykAqwTDDdKGrC/Pvoe7LG1UUtJjzNZUfdzw6ygRP3Q2PTn xWwWhjgKs/lpiYI91rwda/SmuwIsfYEbyPB4DfZejVdpoXvF9bEKUVHFNMfYFeXejsKVT7sCFxAX q1U0w8E1zN/qJ8MDeGA19Ofz7pVZMzSxx/6/g3F+2eJdLyfb4KlhtfEg29joB14HvnHoY+MMCyps lWM5Wh3W6PI3AAAA//8DAFBLAwQUAAYACAAAACEAjtupi9wAAAALAQAADwAAAGRycy9kb3ducmV2 LnhtbEyPwU7DMBBE70j8g7VIXFDrtJGaKMSpEBLHIFH4ADde4qjx2o2dNvw92xPcZjSj2bf1fnGj uOAUB08KNusMBFLnzUC9gq/Pt1UJIiZNRo+eUMEPRtg393e1roy/0gdeDqkXPEKx0gpsSqGSMnYW nY5rH5A4+/aT04nt1Esz6SuPu1Fus2wnnR6IL1gd8NVidzrMTsEyl+dzO5+cxbwdn7YpvLchKPX4 sLw8g0i4pL8y3PAZHRpmOvqZTBQj+7wouKpgtSlZcKMsbuLI0a7IQTa1/P9D8wsAAP//AwBQSwEC LQAUAAYACAAAACEAtoM4kv4AAADhAQAAEwAAAAAAAAAAAAAAAAAAAAAAW0NvbnRlbnRfVHlwZXNd LnhtbFBLAQItABQABgAIAAAAIQA4/SH/1gAAAJQBAAALAAAAAAAAAAAAAAAAAC8BAABfcmVscy8u cmVsc1BLAQItABQABgAIAAAAIQDAZYXMnAIAAI4FAAAOAAAAAAAAAAAAAAAAAC4CAABkcnMvZTJv RG9jLnhtbFBLAQItABQABgAIAAAAIQCO26mL3AAAAAsBAAAPAAAAAAAAAAAAAAAAAPYEAABkcnMv ZG93bnJldi54bWxQSwUGAAAAAAQABADzAAAA/wUAAAAA " o:spid="_x0000_s1026" strokecolor="black [3213]" style="position:absolute;margin-left:68.85pt;margin-top:-9.35pt;width:370.5pt;height:93pt;z-index:251659264;visibility:visible;mso-wrap-style:square;mso-wrap-distance-left:9pt;mso-wrap-distance-top:0;mso-wrap-distance-right:9pt;mso-wrap-distance-bottom:0;mso-position-horizontal:absolute;mso-position-horizontal-relative:text;mso-position-vertical:absolute;mso-position-vertical-relative:text;v-text-anchor:middle" w14:anchorId="34E4E221"/>
            </w:pict>
          </mc:Fallback>
        </mc:AlternateContent>
      </w:r>
      <w:r w:rsidRPr="00DC1BE5">
        <w:rPr>
          <w:rFonts w:ascii="Calibri" w:cs="Calibri" w:hAnsi="Calibri"/>
          <w:b/>
          <w:sz w:val="28"/>
          <w:szCs w:val="28"/>
        </w:rPr>
        <w:t>SANDVIK TOOLING FRANCE</w:t>
      </w:r>
    </w:p>
    <w:p w14:paraId="29869178" w14:textId="77777777" w:rsidP="0010372A" w:rsidR="00DC1BE5" w:rsidRDefault="00DC1BE5" w:rsidRPr="00DC1BE5">
      <w:pPr>
        <w:spacing w:after="0"/>
        <w:jc w:val="center"/>
        <w:rPr>
          <w:rFonts w:ascii="Calibri" w:cs="Calibri" w:hAnsi="Calibri"/>
          <w:b/>
          <w:sz w:val="12"/>
          <w:szCs w:val="12"/>
          <w:u w:val="single"/>
        </w:rPr>
      </w:pPr>
    </w:p>
    <w:p w14:paraId="5621C3D1" w14:textId="43E5DF9C" w:rsidP="0010372A" w:rsidR="00DB2EFA" w:rsidRDefault="00301A4E" w:rsidRPr="00AD62D6">
      <w:pPr>
        <w:spacing w:after="0"/>
        <w:jc w:val="center"/>
        <w:rPr>
          <w:rFonts w:ascii="Calibri" w:cs="Calibri" w:hAnsi="Calibri"/>
          <w:b/>
          <w:sz w:val="28"/>
          <w:szCs w:val="28"/>
          <w:u w:val="single"/>
        </w:rPr>
      </w:pPr>
      <w:r w:rsidRPr="00AD62D6">
        <w:rPr>
          <w:rFonts w:ascii="Calibri" w:cs="Calibri" w:hAnsi="Calibri"/>
          <w:b/>
          <w:sz w:val="28"/>
          <w:szCs w:val="28"/>
          <w:u w:val="single"/>
        </w:rPr>
        <w:t>NEGOCI</w:t>
      </w:r>
      <w:r w:rsidR="00FC02BF" w:rsidRPr="00AD62D6">
        <w:rPr>
          <w:rFonts w:ascii="Calibri" w:cs="Calibri" w:hAnsi="Calibri"/>
          <w:b/>
          <w:sz w:val="28"/>
          <w:szCs w:val="28"/>
          <w:u w:val="single"/>
        </w:rPr>
        <w:t>ATION</w:t>
      </w:r>
      <w:r w:rsidR="00663B3C">
        <w:rPr>
          <w:rFonts w:ascii="Calibri" w:cs="Calibri" w:hAnsi="Calibri"/>
          <w:b/>
          <w:sz w:val="28"/>
          <w:szCs w:val="28"/>
          <w:u w:val="single"/>
        </w:rPr>
        <w:t>S</w:t>
      </w:r>
      <w:r w:rsidR="00FC02BF" w:rsidRPr="00AD62D6">
        <w:rPr>
          <w:rFonts w:ascii="Calibri" w:cs="Calibri" w:hAnsi="Calibri"/>
          <w:b/>
          <w:sz w:val="28"/>
          <w:szCs w:val="28"/>
          <w:u w:val="single"/>
        </w:rPr>
        <w:t xml:space="preserve"> ANNUELLES COLLECTIVES </w:t>
      </w:r>
      <w:r w:rsidR="007A6EDC" w:rsidRPr="00AD62D6">
        <w:rPr>
          <w:rFonts w:ascii="Calibri" w:cs="Calibri" w:hAnsi="Calibri"/>
          <w:b/>
          <w:sz w:val="28"/>
          <w:szCs w:val="28"/>
          <w:u w:val="single"/>
        </w:rPr>
        <w:t>202</w:t>
      </w:r>
      <w:r w:rsidR="007B13F8">
        <w:rPr>
          <w:rFonts w:ascii="Calibri" w:cs="Calibri" w:hAnsi="Calibri"/>
          <w:b/>
          <w:sz w:val="28"/>
          <w:szCs w:val="28"/>
          <w:u w:val="single"/>
        </w:rPr>
        <w:t>2</w:t>
      </w:r>
    </w:p>
    <w:p w14:paraId="68620D8D" w14:textId="088BF421" w:rsidP="0010372A" w:rsidR="002F7CD8" w:rsidRDefault="002F7CD8">
      <w:pPr>
        <w:spacing w:after="0"/>
        <w:jc w:val="center"/>
        <w:rPr>
          <w:rFonts w:ascii="Calibri" w:cs="Calibri" w:hAnsi="Calibri"/>
          <w:b/>
          <w:sz w:val="28"/>
          <w:szCs w:val="28"/>
          <w:u w:val="single"/>
        </w:rPr>
      </w:pPr>
      <w:r w:rsidRPr="0071608A">
        <w:rPr>
          <w:rFonts w:ascii="Calibri" w:cs="Calibri" w:hAnsi="Calibri"/>
          <w:b/>
          <w:sz w:val="28"/>
          <w:szCs w:val="28"/>
          <w:u w:val="single"/>
        </w:rPr>
        <w:t>PROTOCOLE</w:t>
      </w:r>
      <w:r w:rsidR="00AF1A1E" w:rsidRPr="0071608A">
        <w:rPr>
          <w:rFonts w:ascii="Calibri" w:cs="Calibri" w:hAnsi="Calibri"/>
          <w:b/>
          <w:sz w:val="28"/>
          <w:szCs w:val="28"/>
          <w:u w:val="single"/>
        </w:rPr>
        <w:t xml:space="preserve"> D’</w:t>
      </w:r>
      <w:r w:rsidR="00CB4917" w:rsidRPr="0071608A">
        <w:rPr>
          <w:rFonts w:ascii="Calibri" w:cs="Calibri" w:hAnsi="Calibri"/>
          <w:b/>
          <w:sz w:val="28"/>
          <w:szCs w:val="28"/>
          <w:u w:val="single"/>
        </w:rPr>
        <w:t>ACCORD</w:t>
      </w:r>
    </w:p>
    <w:p w14:paraId="14AED841" w14:textId="77777777" w:rsidP="002F7CD8" w:rsidR="002F7CD8" w:rsidRDefault="002F7CD8" w:rsidRPr="003F0491">
      <w:pPr>
        <w:spacing w:after="0"/>
        <w:rPr>
          <w:rFonts w:ascii="Calibri" w:cs="Calibri" w:hAnsi="Calibri"/>
          <w:sz w:val="21"/>
          <w:szCs w:val="21"/>
        </w:rPr>
      </w:pPr>
    </w:p>
    <w:p w14:paraId="359AA3D5" w14:textId="7D4F6295" w:rsidP="002F7CD8" w:rsidR="00DC1BE5" w:rsidRDefault="00DC1BE5" w:rsidRPr="003F0491">
      <w:pPr>
        <w:spacing w:after="0"/>
        <w:rPr>
          <w:rFonts w:ascii="Calibri" w:cs="Calibri" w:hAnsi="Calibri"/>
          <w:b/>
          <w:bCs/>
          <w:sz w:val="24"/>
          <w:szCs w:val="24"/>
        </w:rPr>
      </w:pPr>
    </w:p>
    <w:p w14:paraId="6985F5AC" w14:textId="77777777" w:rsidP="002F7CD8" w:rsidR="00DC1BE5" w:rsidRDefault="00DC1BE5" w:rsidRPr="003F0491">
      <w:pPr>
        <w:spacing w:after="0"/>
        <w:rPr>
          <w:rFonts w:ascii="Calibri" w:cs="Calibri" w:hAnsi="Calibri"/>
          <w:b/>
          <w:bCs/>
          <w:sz w:val="24"/>
          <w:szCs w:val="24"/>
        </w:rPr>
      </w:pPr>
    </w:p>
    <w:p w14:paraId="1C6E91DA" w14:textId="77777777" w:rsidP="002F7CD8" w:rsidR="002F7CD8" w:rsidRDefault="002F7CD8" w:rsidRPr="00DC1BE5">
      <w:pPr>
        <w:spacing w:after="0"/>
        <w:rPr>
          <w:rFonts w:ascii="Calibri" w:cs="Calibri" w:hAnsi="Calibri"/>
        </w:rPr>
      </w:pPr>
      <w:r w:rsidRPr="00DC1BE5">
        <w:rPr>
          <w:rFonts w:ascii="Calibri" w:cs="Calibri" w:hAnsi="Calibri"/>
        </w:rPr>
        <w:t>Etaient présents</w:t>
      </w:r>
    </w:p>
    <w:p w14:paraId="4C744437" w14:textId="7DDF8046" w:rsidP="002F7CD8" w:rsidR="007A6EDC" w:rsidRDefault="00547000" w:rsidRPr="00DC1BE5">
      <w:pPr>
        <w:spacing w:after="0"/>
        <w:rPr>
          <w:rFonts w:ascii="Calibri" w:cs="Calibri" w:hAnsi="Calibri"/>
        </w:rPr>
      </w:pPr>
      <w:r w:rsidRPr="00DC1BE5">
        <w:rPr>
          <w:rFonts w:ascii="Calibri" w:cs="Calibri" w:hAnsi="Calibri"/>
        </w:rPr>
        <w:t xml:space="preserve">Représentant la </w:t>
      </w:r>
      <w:r w:rsidR="002F7CD8" w:rsidRPr="00DC1BE5">
        <w:rPr>
          <w:rFonts w:ascii="Calibri" w:cs="Calibri" w:hAnsi="Calibri"/>
        </w:rPr>
        <w:t xml:space="preserve">Direction : </w:t>
      </w:r>
    </w:p>
    <w:p w14:paraId="433198E1" w14:textId="7282A6A9" w:rsidP="0071608A" w:rsidR="0071608A" w:rsidRDefault="009A1031" w:rsidRPr="00DC1BE5">
      <w:pPr>
        <w:spacing w:after="0"/>
        <w:rPr>
          <w:rFonts w:ascii="Calibri" w:cs="Calibri" w:hAnsi="Calibri"/>
        </w:rPr>
      </w:pPr>
      <w:r>
        <w:rPr>
          <w:rFonts w:ascii="Calibri" w:cs="Calibri" w:hAnsi="Calibri"/>
        </w:rPr>
        <w:t>x</w:t>
      </w:r>
      <w:r w:rsidR="0071608A" w:rsidRPr="00DC1BE5">
        <w:rPr>
          <w:rFonts w:ascii="Calibri" w:cs="Calibri" w:hAnsi="Calibri"/>
        </w:rPr>
        <w:t xml:space="preserve">, </w:t>
      </w:r>
      <w:r w:rsidR="007B13F8">
        <w:rPr>
          <w:rFonts w:ascii="Calibri" w:cs="Calibri" w:hAnsi="Calibri"/>
        </w:rPr>
        <w:t>Président STF</w:t>
      </w:r>
      <w:r w:rsidR="0071608A" w:rsidRPr="00DC1BE5">
        <w:rPr>
          <w:rFonts w:ascii="Calibri" w:cs="Calibri" w:hAnsi="Calibri"/>
        </w:rPr>
        <w:t xml:space="preserve"> </w:t>
      </w:r>
    </w:p>
    <w:p w14:paraId="58DE16FC" w14:textId="601F7558" w:rsidP="002F7CD8" w:rsidR="00DD5084" w:rsidRDefault="009A1031" w:rsidRPr="00DC1BE5">
      <w:pPr>
        <w:spacing w:after="0"/>
        <w:rPr>
          <w:rFonts w:ascii="Calibri" w:cs="Calibri" w:hAnsi="Calibri"/>
        </w:rPr>
      </w:pPr>
      <w:r>
        <w:rPr>
          <w:rFonts w:ascii="Calibri" w:cs="Calibri" w:hAnsi="Calibri"/>
        </w:rPr>
        <w:t>x</w:t>
      </w:r>
      <w:r w:rsidR="002F7CD8" w:rsidRPr="00DC1BE5">
        <w:rPr>
          <w:rFonts w:ascii="Calibri" w:cs="Calibri" w:hAnsi="Calibri"/>
        </w:rPr>
        <w:t>, Responsable Ressources Humaines</w:t>
      </w:r>
      <w:r w:rsidR="007C1B99" w:rsidRPr="00DC1BE5">
        <w:rPr>
          <w:rFonts w:ascii="Calibri" w:cs="Calibri" w:hAnsi="Calibri"/>
        </w:rPr>
        <w:t xml:space="preserve"> </w:t>
      </w:r>
    </w:p>
    <w:p w14:paraId="6838B5CB" w14:textId="502A406E" w:rsidP="007A6EDC" w:rsidR="009D20E5" w:rsidRDefault="009A1031" w:rsidRPr="00DC1BE5">
      <w:pPr>
        <w:spacing w:after="0"/>
        <w:rPr>
          <w:rFonts w:ascii="Calibri" w:cs="Calibri" w:hAnsi="Calibri"/>
        </w:rPr>
      </w:pPr>
      <w:r>
        <w:rPr>
          <w:rFonts w:ascii="Calibri" w:cs="Calibri" w:hAnsi="Calibri"/>
        </w:rPr>
        <w:t>x</w:t>
      </w:r>
      <w:r w:rsidR="007C1B99" w:rsidRPr="00DC1BE5">
        <w:rPr>
          <w:rFonts w:ascii="Calibri" w:cs="Calibri" w:hAnsi="Calibri"/>
        </w:rPr>
        <w:t xml:space="preserve">, </w:t>
      </w:r>
      <w:r w:rsidR="007B13F8">
        <w:rPr>
          <w:rFonts w:ascii="Calibri" w:cs="Calibri" w:hAnsi="Calibri"/>
        </w:rPr>
        <w:t>Responsable</w:t>
      </w:r>
      <w:r w:rsidR="009D20E5" w:rsidRPr="00DC1BE5">
        <w:rPr>
          <w:rFonts w:ascii="Calibri" w:cs="Calibri" w:hAnsi="Calibri"/>
        </w:rPr>
        <w:t xml:space="preserve"> Ressources Humaines </w:t>
      </w:r>
    </w:p>
    <w:p w14:paraId="5B24A3A0" w14:textId="77777777" w:rsidP="002F7CD8" w:rsidR="002F7CD8" w:rsidRDefault="002F7CD8" w:rsidRPr="00DC1BE5">
      <w:pPr>
        <w:spacing w:after="0"/>
        <w:rPr>
          <w:rFonts w:ascii="Calibri" w:cs="Calibri" w:hAnsi="Calibri"/>
        </w:rPr>
      </w:pPr>
    </w:p>
    <w:p w14:paraId="250028C5" w14:textId="300EDFF8" w:rsidP="002F7CD8" w:rsidR="00A85348" w:rsidRDefault="00A85348">
      <w:pPr>
        <w:spacing w:after="0"/>
        <w:rPr>
          <w:rFonts w:ascii="Calibri" w:cs="Calibri" w:hAnsi="Calibri"/>
        </w:rPr>
      </w:pPr>
      <w:r w:rsidRPr="00DC1BE5">
        <w:rPr>
          <w:rFonts w:ascii="Calibri" w:cs="Calibri" w:hAnsi="Calibri"/>
        </w:rPr>
        <w:t>Délég</w:t>
      </w:r>
      <w:r w:rsidR="00484529" w:rsidRPr="00DC1BE5">
        <w:rPr>
          <w:rFonts w:ascii="Calibri" w:cs="Calibri" w:hAnsi="Calibri"/>
        </w:rPr>
        <w:t>ué</w:t>
      </w:r>
      <w:r w:rsidR="00A60B8B" w:rsidRPr="00DC1BE5">
        <w:rPr>
          <w:rFonts w:ascii="Calibri" w:cs="Calibri" w:hAnsi="Calibri"/>
        </w:rPr>
        <w:t>e</w:t>
      </w:r>
      <w:r w:rsidR="00484529" w:rsidRPr="00DC1BE5">
        <w:rPr>
          <w:rFonts w:ascii="Calibri" w:cs="Calibri" w:hAnsi="Calibri"/>
        </w:rPr>
        <w:t xml:space="preserve"> Syndical</w:t>
      </w:r>
      <w:r w:rsidR="00A60B8B" w:rsidRPr="00DC1BE5">
        <w:rPr>
          <w:rFonts w:ascii="Calibri" w:cs="Calibri" w:hAnsi="Calibri"/>
        </w:rPr>
        <w:t>e</w:t>
      </w:r>
      <w:r w:rsidR="00092FD5" w:rsidRPr="00DC1BE5">
        <w:rPr>
          <w:rFonts w:ascii="Calibri" w:cs="Calibri" w:hAnsi="Calibri"/>
        </w:rPr>
        <w:t xml:space="preserve"> Central </w:t>
      </w:r>
      <w:r w:rsidRPr="00DC1BE5">
        <w:rPr>
          <w:rFonts w:ascii="Calibri" w:cs="Calibri" w:hAnsi="Calibri"/>
        </w:rPr>
        <w:t xml:space="preserve">CFE-CGC : </w:t>
      </w:r>
      <w:r w:rsidR="009A1031">
        <w:rPr>
          <w:rFonts w:ascii="Calibri" w:cs="Calibri" w:hAnsi="Calibri"/>
        </w:rPr>
        <w:t>x</w:t>
      </w:r>
    </w:p>
    <w:p w14:paraId="07616B07" w14:textId="7C01BFD3" w:rsidP="00307DDA" w:rsidR="00307DDA" w:rsidRDefault="00307DDA" w:rsidRPr="00DC1BE5">
      <w:pPr>
        <w:spacing w:after="0"/>
        <w:rPr>
          <w:rFonts w:ascii="Calibri" w:cs="Calibri" w:hAnsi="Calibri"/>
        </w:rPr>
      </w:pPr>
      <w:r w:rsidRPr="00DC1BE5">
        <w:rPr>
          <w:rFonts w:ascii="Calibri" w:cs="Calibri" w:hAnsi="Calibri"/>
        </w:rPr>
        <w:t xml:space="preserve">Délégué Syndical Central FO : </w:t>
      </w:r>
      <w:r w:rsidR="009A1031">
        <w:rPr>
          <w:rFonts w:ascii="Calibri" w:cs="Calibri" w:hAnsi="Calibri"/>
        </w:rPr>
        <w:t>x</w:t>
      </w:r>
    </w:p>
    <w:p w14:paraId="6CCA91C1" w14:textId="43F96C21" w:rsidP="002F7CD8" w:rsidR="0071608A" w:rsidRDefault="0071608A" w:rsidRPr="00DC1BE5">
      <w:pPr>
        <w:spacing w:after="0"/>
        <w:rPr>
          <w:rFonts w:ascii="Calibri" w:cs="Calibri" w:hAnsi="Calibri"/>
        </w:rPr>
      </w:pPr>
      <w:r w:rsidRPr="00DC1BE5">
        <w:rPr>
          <w:rFonts w:ascii="Calibri" w:cs="Calibri" w:hAnsi="Calibri"/>
        </w:rPr>
        <w:t xml:space="preserve">Délégué Syndical d’Etablissement CFE-CGC : </w:t>
      </w:r>
      <w:r w:rsidR="009A1031">
        <w:rPr>
          <w:rFonts w:ascii="Calibri" w:cs="Calibri" w:hAnsi="Calibri"/>
        </w:rPr>
        <w:t>x</w:t>
      </w:r>
    </w:p>
    <w:p w14:paraId="58AD12D6" w14:textId="77777777" w:rsidP="002F7CD8" w:rsidR="002F7CD8" w:rsidRDefault="002F7CD8" w:rsidRPr="00DC1BE5">
      <w:pPr>
        <w:spacing w:after="0"/>
        <w:rPr>
          <w:rFonts w:ascii="Calibri" w:cs="Calibri" w:hAnsi="Calibri"/>
        </w:rPr>
      </w:pPr>
    </w:p>
    <w:p w14:paraId="02B88A1E" w14:textId="3C721D9E" w:rsidP="002F7CD8" w:rsidR="002F7CD8" w:rsidRDefault="002F7CD8" w:rsidRPr="00DC1BE5">
      <w:pPr>
        <w:spacing w:after="0"/>
        <w:rPr>
          <w:rFonts w:ascii="Calibri" w:cs="Calibri" w:hAnsi="Calibri"/>
        </w:rPr>
      </w:pPr>
      <w:r w:rsidRPr="00DC1BE5">
        <w:rPr>
          <w:rFonts w:ascii="Calibri" w:cs="Calibri" w:hAnsi="Calibri"/>
        </w:rPr>
        <w:t>Cale</w:t>
      </w:r>
      <w:r w:rsidR="00037420" w:rsidRPr="00DC1BE5">
        <w:rPr>
          <w:rFonts w:ascii="Calibri" w:cs="Calibri" w:hAnsi="Calibri"/>
        </w:rPr>
        <w:t>ndrier : 1</w:t>
      </w:r>
      <w:r w:rsidR="00DE6F72" w:rsidRPr="00DE6F72">
        <w:rPr>
          <w:rFonts w:ascii="Calibri" w:cs="Calibri" w:hAnsi="Calibri"/>
          <w:vertAlign w:val="superscript"/>
        </w:rPr>
        <w:t>ère</w:t>
      </w:r>
      <w:r w:rsidR="00DE6F72">
        <w:rPr>
          <w:rFonts w:ascii="Calibri" w:cs="Calibri" w:hAnsi="Calibri"/>
        </w:rPr>
        <w:t xml:space="preserve"> </w:t>
      </w:r>
      <w:r w:rsidR="00037420" w:rsidRPr="00DC1BE5">
        <w:rPr>
          <w:rFonts w:ascii="Calibri" w:cs="Calibri" w:hAnsi="Calibri"/>
        </w:rPr>
        <w:t xml:space="preserve">réunion </w:t>
      </w:r>
      <w:r w:rsidR="00EB10D0" w:rsidRPr="00DC1BE5">
        <w:rPr>
          <w:rFonts w:ascii="Calibri" w:cs="Calibri" w:hAnsi="Calibri"/>
        </w:rPr>
        <w:t>1</w:t>
      </w:r>
      <w:r w:rsidR="007B13F8">
        <w:rPr>
          <w:rFonts w:ascii="Calibri" w:cs="Calibri" w:hAnsi="Calibri"/>
        </w:rPr>
        <w:t>0</w:t>
      </w:r>
      <w:r w:rsidR="00EB10D0" w:rsidRPr="00DC1BE5">
        <w:rPr>
          <w:rFonts w:ascii="Calibri" w:cs="Calibri" w:hAnsi="Calibri"/>
        </w:rPr>
        <w:t>/01/202</w:t>
      </w:r>
      <w:r w:rsidR="007B13F8">
        <w:rPr>
          <w:rFonts w:ascii="Calibri" w:cs="Calibri" w:hAnsi="Calibri"/>
        </w:rPr>
        <w:t>2</w:t>
      </w:r>
    </w:p>
    <w:p w14:paraId="7C97435D" w14:textId="66A11757" w:rsidP="002F7CD8" w:rsidR="002F7CD8" w:rsidRDefault="002F7CD8" w:rsidRPr="00DC1BE5">
      <w:pPr>
        <w:spacing w:after="0"/>
        <w:rPr>
          <w:rFonts w:ascii="Calibri" w:cs="Calibri" w:hAnsi="Calibri"/>
        </w:rPr>
      </w:pPr>
      <w:r w:rsidRPr="00DC1BE5">
        <w:rPr>
          <w:rFonts w:ascii="Calibri" w:cs="Calibri" w:hAnsi="Calibri"/>
        </w:rPr>
        <w:tab/>
        <w:t xml:space="preserve">   </w:t>
      </w:r>
      <w:r w:rsidR="006D5498" w:rsidRPr="00DC1BE5">
        <w:rPr>
          <w:rFonts w:ascii="Calibri" w:cs="Calibri" w:hAnsi="Calibri"/>
        </w:rPr>
        <w:t xml:space="preserve"> </w:t>
      </w:r>
      <w:r w:rsidRPr="00DC1BE5">
        <w:rPr>
          <w:rFonts w:ascii="Calibri" w:cs="Calibri" w:hAnsi="Calibri"/>
        </w:rPr>
        <w:t xml:space="preserve"> </w:t>
      </w:r>
      <w:r w:rsidR="00A85348" w:rsidRPr="00DC1BE5">
        <w:rPr>
          <w:rFonts w:ascii="Calibri" w:cs="Calibri" w:hAnsi="Calibri"/>
        </w:rPr>
        <w:t xml:space="preserve"> </w:t>
      </w:r>
      <w:r w:rsidRPr="00DC1BE5">
        <w:rPr>
          <w:rFonts w:ascii="Calibri" w:cs="Calibri" w:hAnsi="Calibri"/>
        </w:rPr>
        <w:t xml:space="preserve"> 2</w:t>
      </w:r>
      <w:r w:rsidRPr="00DC1BE5">
        <w:rPr>
          <w:rFonts w:ascii="Calibri" w:cs="Calibri" w:hAnsi="Calibri"/>
          <w:vertAlign w:val="superscript"/>
        </w:rPr>
        <w:t>ème</w:t>
      </w:r>
      <w:r w:rsidRPr="00DC1BE5">
        <w:rPr>
          <w:rFonts w:ascii="Calibri" w:cs="Calibri" w:hAnsi="Calibri"/>
        </w:rPr>
        <w:t xml:space="preserve"> réunion </w:t>
      </w:r>
      <w:r w:rsidR="00EB10D0" w:rsidRPr="00DC1BE5">
        <w:rPr>
          <w:rFonts w:ascii="Calibri" w:cs="Calibri" w:hAnsi="Calibri"/>
        </w:rPr>
        <w:t>13/01/202</w:t>
      </w:r>
      <w:r w:rsidR="00307DDA">
        <w:rPr>
          <w:rFonts w:ascii="Calibri" w:cs="Calibri" w:hAnsi="Calibri"/>
        </w:rPr>
        <w:t>2</w:t>
      </w:r>
    </w:p>
    <w:p w14:paraId="520035E8" w14:textId="41F8F8D0" w:rsidP="006D5498" w:rsidR="006D5498" w:rsidRDefault="006D5498" w:rsidRPr="00DC1BE5">
      <w:pPr>
        <w:spacing w:after="0"/>
        <w:rPr>
          <w:rFonts w:ascii="Calibri" w:cs="Calibri" w:hAnsi="Calibri"/>
        </w:rPr>
      </w:pPr>
      <w:r w:rsidRPr="00DC1BE5">
        <w:rPr>
          <w:rFonts w:ascii="Calibri" w:cs="Calibri" w:hAnsi="Calibri"/>
          <w:color w:val="FF0000"/>
        </w:rPr>
        <w:tab/>
        <w:t xml:space="preserve">       </w:t>
      </w:r>
      <w:r w:rsidRPr="00DC1BE5">
        <w:rPr>
          <w:rFonts w:ascii="Calibri" w:cs="Calibri" w:hAnsi="Calibri"/>
        </w:rPr>
        <w:t>3</w:t>
      </w:r>
      <w:r w:rsidRPr="00DC1BE5">
        <w:rPr>
          <w:rFonts w:ascii="Calibri" w:cs="Calibri" w:hAnsi="Calibri"/>
          <w:vertAlign w:val="superscript"/>
        </w:rPr>
        <w:t>ème</w:t>
      </w:r>
      <w:r w:rsidRPr="00DC1BE5">
        <w:rPr>
          <w:rFonts w:ascii="Calibri" w:cs="Calibri" w:hAnsi="Calibri"/>
        </w:rPr>
        <w:t xml:space="preserve"> réunion </w:t>
      </w:r>
      <w:r w:rsidR="00307DDA">
        <w:rPr>
          <w:rFonts w:ascii="Calibri" w:cs="Calibri" w:hAnsi="Calibri"/>
        </w:rPr>
        <w:t>18/01/2022</w:t>
      </w:r>
    </w:p>
    <w:p w14:paraId="6D20DE12" w14:textId="1826C0CD" w:rsidP="002F7CD8" w:rsidR="002F7CD8" w:rsidRDefault="00A85348" w:rsidRPr="00DC1BE5">
      <w:pPr>
        <w:spacing w:after="0"/>
        <w:rPr>
          <w:rFonts w:ascii="Calibri" w:cs="Calibri" w:hAnsi="Calibri"/>
        </w:rPr>
      </w:pPr>
      <w:r w:rsidRPr="00DC1BE5">
        <w:rPr>
          <w:rFonts w:ascii="Calibri" w:cs="Calibri" w:hAnsi="Calibri"/>
          <w:color w:val="FF0000"/>
        </w:rPr>
        <w:tab/>
        <w:t xml:space="preserve">      </w:t>
      </w:r>
      <w:r w:rsidR="00BC0739" w:rsidRPr="00DC1BE5">
        <w:rPr>
          <w:rFonts w:ascii="Calibri" w:cs="Calibri" w:hAnsi="Calibri"/>
          <w:color w:val="FF0000"/>
        </w:rPr>
        <w:t xml:space="preserve"> </w:t>
      </w:r>
      <w:r w:rsidR="00BC0739" w:rsidRPr="00DC1BE5">
        <w:rPr>
          <w:rFonts w:ascii="Calibri" w:cs="Calibri" w:hAnsi="Calibri"/>
        </w:rPr>
        <w:t>4</w:t>
      </w:r>
      <w:r w:rsidR="00BC0739" w:rsidRPr="00DC1BE5">
        <w:rPr>
          <w:rFonts w:ascii="Calibri" w:cs="Calibri" w:hAnsi="Calibri"/>
          <w:vertAlign w:val="superscript"/>
        </w:rPr>
        <w:t>ème</w:t>
      </w:r>
      <w:r w:rsidR="00FC02BF" w:rsidRPr="00DC1BE5">
        <w:rPr>
          <w:rFonts w:ascii="Calibri" w:cs="Calibri" w:hAnsi="Calibri"/>
        </w:rPr>
        <w:t xml:space="preserve"> réunion </w:t>
      </w:r>
      <w:r w:rsidR="00307DDA">
        <w:rPr>
          <w:rFonts w:ascii="Calibri" w:cs="Calibri" w:hAnsi="Calibri"/>
        </w:rPr>
        <w:t>24/01/2022</w:t>
      </w:r>
    </w:p>
    <w:p w14:paraId="20F43BBF" w14:textId="19728F38" w:rsidP="002F7CD8" w:rsidR="002F7CD8" w:rsidRDefault="002F7CD8" w:rsidRPr="00DC1BE5">
      <w:pPr>
        <w:spacing w:after="0"/>
        <w:rPr>
          <w:rFonts w:ascii="Calibri" w:cs="Calibri" w:hAnsi="Calibri"/>
        </w:rPr>
      </w:pPr>
    </w:p>
    <w:p w14:paraId="5AED2531" w14:textId="77777777" w:rsidP="002F7CD8" w:rsidR="00DC1BE5" w:rsidRDefault="00DC1BE5" w:rsidRPr="00DC1BE5">
      <w:pPr>
        <w:spacing w:after="0"/>
        <w:rPr>
          <w:rFonts w:ascii="Calibri" w:cs="Calibri" w:hAnsi="Calibri"/>
        </w:rPr>
      </w:pPr>
    </w:p>
    <w:p w14:paraId="54A4D4BE" w14:textId="77777777" w:rsidP="002F7CD8" w:rsidR="002F7CD8" w:rsidRDefault="002F7CD8" w:rsidRPr="00DC1BE5">
      <w:pPr>
        <w:spacing w:after="0"/>
        <w:rPr>
          <w:rFonts w:ascii="Calibri" w:cs="Calibri" w:hAnsi="Calibri"/>
          <w:b/>
          <w:u w:val="single"/>
        </w:rPr>
      </w:pPr>
      <w:r w:rsidRPr="00DC1BE5">
        <w:rPr>
          <w:rFonts w:ascii="Calibri" w:cs="Calibri" w:hAnsi="Calibri"/>
          <w:b/>
          <w:u w:val="single"/>
        </w:rPr>
        <w:t>Article 1 : Champ d’application, personnel visé</w:t>
      </w:r>
    </w:p>
    <w:p w14:paraId="52826C5E" w14:textId="77777777" w:rsidP="002F7CD8" w:rsidR="002C5523" w:rsidRDefault="002C5523" w:rsidRPr="00DC1BE5">
      <w:pPr>
        <w:spacing w:after="0"/>
        <w:rPr>
          <w:rFonts w:ascii="Calibri" w:cs="Calibri" w:hAnsi="Calibri"/>
          <w:b/>
          <w:u w:val="single"/>
        </w:rPr>
      </w:pPr>
    </w:p>
    <w:p w14:paraId="708428D6" w14:textId="2F85FD47" w:rsidP="002C5523" w:rsidR="002F7CD8" w:rsidRDefault="002F7CD8" w:rsidRPr="00DC1BE5">
      <w:pPr>
        <w:spacing w:after="0"/>
        <w:jc w:val="both"/>
        <w:rPr>
          <w:rFonts w:ascii="Calibri" w:cs="Calibri" w:hAnsi="Calibri"/>
        </w:rPr>
      </w:pPr>
      <w:r w:rsidRPr="00DC1BE5">
        <w:rPr>
          <w:rFonts w:ascii="Calibri" w:cs="Calibri" w:hAnsi="Calibri"/>
        </w:rPr>
        <w:t>Le présent protocole concerne le p</w:t>
      </w:r>
      <w:r w:rsidR="00827AE0" w:rsidRPr="00DC1BE5">
        <w:rPr>
          <w:rFonts w:ascii="Calibri" w:cs="Calibri" w:hAnsi="Calibri"/>
        </w:rPr>
        <w:t>ersonnel travaillant au sein de</w:t>
      </w:r>
      <w:r w:rsidR="00092FD5" w:rsidRPr="00DC1BE5">
        <w:rPr>
          <w:rFonts w:ascii="Calibri" w:cs="Calibri" w:hAnsi="Calibri"/>
        </w:rPr>
        <w:t xml:space="preserve">s </w:t>
      </w:r>
      <w:r w:rsidR="00271D56" w:rsidRPr="00DC1BE5">
        <w:rPr>
          <w:rFonts w:ascii="Calibri" w:cs="Calibri" w:hAnsi="Calibri"/>
          <w:b/>
          <w:bCs/>
        </w:rPr>
        <w:t>établissement</w:t>
      </w:r>
      <w:r w:rsidR="00092FD5" w:rsidRPr="00DC1BE5">
        <w:rPr>
          <w:rFonts w:ascii="Calibri" w:cs="Calibri" w:hAnsi="Calibri"/>
          <w:b/>
          <w:bCs/>
        </w:rPr>
        <w:t>s</w:t>
      </w:r>
      <w:r w:rsidR="00827AE0" w:rsidRPr="00DC1BE5">
        <w:rPr>
          <w:rFonts w:ascii="Calibri" w:cs="Calibri" w:hAnsi="Calibri"/>
          <w:b/>
          <w:bCs/>
        </w:rPr>
        <w:t xml:space="preserve"> </w:t>
      </w:r>
      <w:r w:rsidR="00092FD5" w:rsidRPr="00DC1BE5">
        <w:rPr>
          <w:rFonts w:ascii="Calibri" w:cs="Calibri" w:hAnsi="Calibri"/>
          <w:b/>
          <w:bCs/>
        </w:rPr>
        <w:t>d’Orléans</w:t>
      </w:r>
      <w:r w:rsidR="007A6EDC" w:rsidRPr="00DC1BE5">
        <w:rPr>
          <w:rFonts w:ascii="Calibri" w:cs="Calibri" w:hAnsi="Calibri"/>
          <w:b/>
          <w:bCs/>
        </w:rPr>
        <w:t xml:space="preserve"> </w:t>
      </w:r>
      <w:r w:rsidR="00092FD5" w:rsidRPr="00DC1BE5">
        <w:rPr>
          <w:rFonts w:ascii="Calibri" w:cs="Calibri" w:hAnsi="Calibri"/>
          <w:b/>
          <w:bCs/>
        </w:rPr>
        <w:t xml:space="preserve">(division Coromant) et de </w:t>
      </w:r>
      <w:del w:author="Catherine Boisseau" w:date="2022-01-25T12:03:00Z" w:id="0">
        <w:r w:rsidDel="00FF2756" w:rsidR="00092FD5" w:rsidRPr="00DC1BE5">
          <w:rPr>
            <w:rFonts w:ascii="Calibri" w:cs="Calibri" w:hAnsi="Calibri"/>
            <w:b/>
            <w:bCs/>
          </w:rPr>
          <w:delText>Tours</w:delText>
        </w:r>
      </w:del>
      <w:ins w:author="Catherine Boisseau" w:date="2022-01-25T12:03:00Z" w:id="1">
        <w:r w:rsidR="00FF2756">
          <w:rPr>
            <w:rFonts w:ascii="Calibri" w:cs="Calibri" w:hAnsi="Calibri"/>
            <w:b/>
            <w:bCs/>
          </w:rPr>
          <w:t>Chanceaux-sur-Choisille</w:t>
        </w:r>
      </w:ins>
      <w:r w:rsidR="00092FD5" w:rsidRPr="00DC1BE5">
        <w:rPr>
          <w:rFonts w:ascii="Calibri" w:cs="Calibri" w:hAnsi="Calibri"/>
          <w:b/>
          <w:bCs/>
        </w:rPr>
        <w:t xml:space="preserve"> (division Dormer Pramet)</w:t>
      </w:r>
      <w:r w:rsidR="00A7130D" w:rsidRPr="00DC1BE5">
        <w:rPr>
          <w:rFonts w:ascii="Calibri" w:cs="Calibri" w:hAnsi="Calibri"/>
        </w:rPr>
        <w:t>.</w:t>
      </w:r>
      <w:r w:rsidRPr="00DC1BE5">
        <w:rPr>
          <w:rFonts w:ascii="Calibri" w:cs="Calibri" w:hAnsi="Calibri"/>
        </w:rPr>
        <w:t xml:space="preserve"> Ce protocole concerne l’ensemble des salariés à l’exception des cadres dirigeants rémunérés sur la base d’un forfait sans référence horaire et des salariés dont la rémunération est fixée par des dispositions légales ou conventionnelles tels que les apprentis ou les jeunes en formation ou en insertion professionnelle.</w:t>
      </w:r>
    </w:p>
    <w:p w14:paraId="6D4A801C" w14:textId="77777777" w:rsidP="002F7CD8" w:rsidR="00BB51BD" w:rsidRDefault="00BB51BD" w:rsidRPr="00DC1BE5">
      <w:pPr>
        <w:spacing w:after="0"/>
        <w:rPr>
          <w:rFonts w:ascii="Calibri" w:cs="Calibri" w:hAnsi="Calibri"/>
        </w:rPr>
      </w:pPr>
    </w:p>
    <w:p w14:paraId="5E219706" w14:textId="77777777" w:rsidP="002F7CD8" w:rsidR="002F7CD8" w:rsidRDefault="00E86C47" w:rsidRPr="00DC1BE5">
      <w:pPr>
        <w:spacing w:after="0"/>
        <w:rPr>
          <w:rFonts w:ascii="Calibri" w:cs="Calibri" w:hAnsi="Calibri"/>
          <w:b/>
          <w:u w:val="single"/>
        </w:rPr>
      </w:pPr>
      <w:r w:rsidRPr="00DC1BE5">
        <w:rPr>
          <w:rFonts w:ascii="Calibri" w:cs="Calibri" w:hAnsi="Calibri"/>
          <w:b/>
          <w:u w:val="single"/>
        </w:rPr>
        <w:t>Article 2 :</w:t>
      </w:r>
      <w:r w:rsidR="00C56AFD" w:rsidRPr="00DC1BE5">
        <w:rPr>
          <w:rFonts w:ascii="Calibri" w:cs="Calibri" w:hAnsi="Calibri"/>
          <w:b/>
          <w:u w:val="single"/>
        </w:rPr>
        <w:t xml:space="preserve"> </w:t>
      </w:r>
      <w:r w:rsidR="002F7CD8" w:rsidRPr="00DC1BE5">
        <w:rPr>
          <w:rFonts w:ascii="Calibri" w:cs="Calibri" w:hAnsi="Calibri"/>
          <w:b/>
          <w:u w:val="single"/>
        </w:rPr>
        <w:t>Salaires et avantages sociaux</w:t>
      </w:r>
    </w:p>
    <w:p w14:paraId="49ABADE6" w14:textId="77777777" w:rsidP="002F7CD8" w:rsidR="00C56AFD" w:rsidRDefault="00C56AFD" w:rsidRPr="00DC1BE5">
      <w:pPr>
        <w:spacing w:after="0"/>
        <w:rPr>
          <w:rFonts w:ascii="Calibri" w:cs="Calibri" w:hAnsi="Calibri"/>
          <w:b/>
          <w:u w:val="single"/>
        </w:rPr>
      </w:pPr>
    </w:p>
    <w:p w14:paraId="57809CA2" w14:textId="1DD96053" w:rsidP="00F455AF" w:rsidR="00F455AF" w:rsidRDefault="006F6870" w:rsidRPr="00DC1BE5">
      <w:pPr>
        <w:spacing w:after="0"/>
        <w:rPr>
          <w:rFonts w:ascii="Calibri" w:cs="Calibri" w:hAnsi="Calibri"/>
        </w:rPr>
      </w:pPr>
      <w:r w:rsidRPr="00DC1BE5">
        <w:rPr>
          <w:rFonts w:ascii="Calibri" w:cs="Calibri" w:hAnsi="Calibri"/>
        </w:rPr>
        <w:t xml:space="preserve">A </w:t>
      </w:r>
      <w:r w:rsidR="00F455AF" w:rsidRPr="00DC1BE5">
        <w:rPr>
          <w:rFonts w:ascii="Calibri" w:cs="Calibri" w:hAnsi="Calibri"/>
        </w:rPr>
        <w:t xml:space="preserve">fin </w:t>
      </w:r>
      <w:r w:rsidR="007A6EDC" w:rsidRPr="00DC1BE5">
        <w:rPr>
          <w:rFonts w:ascii="Calibri" w:cs="Calibri" w:hAnsi="Calibri"/>
        </w:rPr>
        <w:t>Novembre</w:t>
      </w:r>
      <w:r w:rsidR="00F455AF" w:rsidRPr="00DC1BE5">
        <w:rPr>
          <w:rFonts w:ascii="Calibri" w:cs="Calibri" w:hAnsi="Calibri"/>
        </w:rPr>
        <w:t xml:space="preserve"> 20</w:t>
      </w:r>
      <w:r w:rsidR="00EB10D0" w:rsidRPr="00DC1BE5">
        <w:rPr>
          <w:rFonts w:ascii="Calibri" w:cs="Calibri" w:hAnsi="Calibri"/>
        </w:rPr>
        <w:t>2</w:t>
      </w:r>
      <w:r w:rsidR="00307DDA">
        <w:rPr>
          <w:rFonts w:ascii="Calibri" w:cs="Calibri" w:hAnsi="Calibri"/>
        </w:rPr>
        <w:t>1</w:t>
      </w:r>
      <w:r w:rsidR="00F455AF" w:rsidRPr="00DC1BE5">
        <w:rPr>
          <w:rFonts w:ascii="Calibri" w:cs="Calibri" w:hAnsi="Calibri"/>
        </w:rPr>
        <w:t xml:space="preserve">, les prix à la consommation ont augmenté en moyenne de </w:t>
      </w:r>
      <w:r w:rsidR="00307DDA">
        <w:rPr>
          <w:rFonts w:ascii="Calibri" w:cs="Calibri" w:hAnsi="Calibri"/>
        </w:rPr>
        <w:t>2,8</w:t>
      </w:r>
      <w:r w:rsidR="00470F11" w:rsidRPr="00DC1BE5">
        <w:rPr>
          <w:rFonts w:ascii="Calibri" w:cs="Calibri" w:hAnsi="Calibri"/>
        </w:rPr>
        <w:t>% (INSEE) ;</w:t>
      </w:r>
      <w:r w:rsidR="00830DCE" w:rsidRPr="00DC1BE5">
        <w:rPr>
          <w:rFonts w:ascii="Calibri" w:cs="Calibri" w:hAnsi="Calibri"/>
        </w:rPr>
        <w:t xml:space="preserve"> </w:t>
      </w:r>
    </w:p>
    <w:p w14:paraId="21EDABA4" w14:textId="77777777" w:rsidP="00092FD5" w:rsidR="00092FD5" w:rsidRDefault="00092FD5" w:rsidRPr="00DC1BE5">
      <w:pPr>
        <w:spacing w:after="0"/>
        <w:rPr>
          <w:rFonts w:ascii="Calibri" w:cs="Calibri" w:hAnsi="Calibri"/>
        </w:rPr>
      </w:pPr>
    </w:p>
    <w:p w14:paraId="3A6D7ED4" w14:textId="19298AFC" w:rsidP="00897192" w:rsidR="00EB10D0" w:rsidRDefault="00092FD5">
      <w:pPr>
        <w:pStyle w:val="ListParagraph"/>
        <w:numPr>
          <w:ilvl w:val="0"/>
          <w:numId w:val="13"/>
        </w:numPr>
        <w:spacing w:after="0"/>
        <w:rPr>
          <w:rFonts w:ascii="Calibri" w:cs="Calibri" w:hAnsi="Calibri"/>
        </w:rPr>
      </w:pPr>
      <w:r w:rsidRPr="00B841BF">
        <w:rPr>
          <w:rFonts w:ascii="Calibri" w:cs="Calibri" w:hAnsi="Calibri"/>
          <w:u w:val="single"/>
        </w:rPr>
        <w:t xml:space="preserve">A la </w:t>
      </w:r>
      <w:r w:rsidR="00307DDA" w:rsidRPr="00B841BF">
        <w:rPr>
          <w:rFonts w:ascii="Calibri" w:cs="Calibri" w:hAnsi="Calibri"/>
          <w:u w:val="single"/>
        </w:rPr>
        <w:t>première</w:t>
      </w:r>
      <w:r w:rsidRPr="00B841BF">
        <w:rPr>
          <w:rFonts w:ascii="Calibri" w:cs="Calibri" w:hAnsi="Calibri"/>
          <w:u w:val="single"/>
        </w:rPr>
        <w:t xml:space="preserve"> réunion</w:t>
      </w:r>
      <w:r w:rsidRPr="00DC1BE5">
        <w:rPr>
          <w:rFonts w:ascii="Calibri" w:cs="Calibri" w:hAnsi="Calibri"/>
        </w:rPr>
        <w:t xml:space="preserve">, </w:t>
      </w:r>
    </w:p>
    <w:p w14:paraId="2E4A35DF" w14:textId="77777777" w:rsidP="00B841BF" w:rsidR="00B841BF" w:rsidRDefault="00B841BF">
      <w:pPr>
        <w:spacing w:after="0"/>
        <w:rPr>
          <w:rFonts w:ascii="Calibri" w:cs="Calibri" w:hAnsi="Calibri"/>
        </w:rPr>
      </w:pPr>
    </w:p>
    <w:p w14:paraId="29BAE287" w14:textId="414D2F17" w:rsidP="00B841BF" w:rsidR="00092FD5" w:rsidRDefault="00B841BF" w:rsidRPr="00B841BF">
      <w:pPr>
        <w:spacing w:after="0"/>
        <w:rPr>
          <w:rFonts w:ascii="Calibri" w:cs="Calibri" w:hAnsi="Calibri"/>
        </w:rPr>
      </w:pPr>
      <w:r>
        <w:rPr>
          <w:rFonts w:ascii="Calibri" w:cs="Calibri" w:hAnsi="Calibri"/>
        </w:rPr>
        <w:t>L</w:t>
      </w:r>
      <w:r w:rsidR="00470F11" w:rsidRPr="00B841BF">
        <w:rPr>
          <w:rFonts w:ascii="Calibri" w:cs="Calibri" w:hAnsi="Calibri"/>
        </w:rPr>
        <w:t xml:space="preserve">es </w:t>
      </w:r>
      <w:r>
        <w:rPr>
          <w:rFonts w:ascii="Calibri" w:cs="Calibri" w:hAnsi="Calibri"/>
        </w:rPr>
        <w:t>O</w:t>
      </w:r>
      <w:r w:rsidR="00470F11" w:rsidRPr="00B841BF">
        <w:rPr>
          <w:rFonts w:ascii="Calibri" w:cs="Calibri" w:hAnsi="Calibri"/>
        </w:rPr>
        <w:t xml:space="preserve">rganisations </w:t>
      </w:r>
      <w:r>
        <w:rPr>
          <w:rFonts w:ascii="Calibri" w:cs="Calibri" w:hAnsi="Calibri"/>
        </w:rPr>
        <w:t>S</w:t>
      </w:r>
      <w:r w:rsidR="00470F11" w:rsidRPr="00B841BF">
        <w:rPr>
          <w:rFonts w:ascii="Calibri" w:cs="Calibri" w:hAnsi="Calibri"/>
        </w:rPr>
        <w:t xml:space="preserve">yndicales </w:t>
      </w:r>
      <w:r w:rsidR="00307DDA" w:rsidRPr="00B841BF">
        <w:rPr>
          <w:rFonts w:ascii="Calibri" w:cs="Calibri" w:hAnsi="Calibri"/>
        </w:rPr>
        <w:t>demandent</w:t>
      </w:r>
      <w:r w:rsidR="00DC1BE5" w:rsidRPr="00B841BF">
        <w:rPr>
          <w:rFonts w:ascii="Calibri" w:cs="Calibri" w:hAnsi="Calibri"/>
        </w:rPr>
        <w:t xml:space="preserve"> </w:t>
      </w:r>
      <w:r w:rsidR="00092FD5" w:rsidRPr="00B841BF">
        <w:rPr>
          <w:rFonts w:ascii="Calibri" w:cs="Calibri" w:hAnsi="Calibri"/>
        </w:rPr>
        <w:t xml:space="preserve">: </w:t>
      </w:r>
    </w:p>
    <w:p w14:paraId="2DC49A3D" w14:textId="5F5A3672" w:rsidP="00566D2D" w:rsidR="008A20B9" w:rsidRDefault="00092FD5">
      <w:pPr>
        <w:spacing w:after="0"/>
        <w:rPr>
          <w:rFonts w:ascii="Calibri" w:cs="Calibri" w:hAnsi="Calibri"/>
        </w:rPr>
      </w:pPr>
      <w:r w:rsidRPr="00DC1BE5">
        <w:rPr>
          <w:rFonts w:ascii="Calibri" w:cs="Calibri" w:hAnsi="Calibri"/>
          <w:u w:val="single"/>
        </w:rPr>
        <w:t>Pour Dormer Pramet</w:t>
      </w:r>
      <w:r w:rsidRPr="00DC1BE5">
        <w:rPr>
          <w:rFonts w:ascii="Calibri" w:cs="Calibri" w:hAnsi="Calibri"/>
        </w:rPr>
        <w:t xml:space="preserve"> : </w:t>
      </w:r>
      <w:r w:rsidR="00EB10D0" w:rsidRPr="00DC1BE5">
        <w:rPr>
          <w:rFonts w:ascii="Calibri" w:cs="Calibri" w:hAnsi="Calibri"/>
        </w:rPr>
        <w:t>3</w:t>
      </w:r>
      <w:r w:rsidRPr="00DC1BE5">
        <w:rPr>
          <w:rFonts w:ascii="Calibri" w:cs="Calibri" w:hAnsi="Calibri"/>
        </w:rPr>
        <w:t xml:space="preserve">% </w:t>
      </w:r>
      <w:r w:rsidR="00470F11" w:rsidRPr="00DC1BE5">
        <w:rPr>
          <w:rFonts w:ascii="Calibri" w:cs="Calibri" w:hAnsi="Calibri"/>
        </w:rPr>
        <w:t>d’augmentation de salaire</w:t>
      </w:r>
      <w:r w:rsidR="00307DDA">
        <w:rPr>
          <w:rFonts w:ascii="Calibri" w:cs="Calibri" w:hAnsi="Calibri"/>
        </w:rPr>
        <w:t xml:space="preserve"> </w:t>
      </w:r>
    </w:p>
    <w:p w14:paraId="758A4B33" w14:textId="77777777" w:rsidP="00566D2D" w:rsidR="00B841BF" w:rsidRDefault="00B841BF" w:rsidRPr="00DC1BE5">
      <w:pPr>
        <w:spacing w:after="0"/>
        <w:rPr>
          <w:rFonts w:ascii="Calibri" w:cs="Calibri" w:hAnsi="Calibri"/>
        </w:rPr>
      </w:pPr>
    </w:p>
    <w:p w14:paraId="5FB9BD51" w14:textId="77777777" w:rsidP="00B841BF" w:rsidR="00B841BF" w:rsidRDefault="00B841BF" w:rsidRPr="00DC1BE5">
      <w:pPr>
        <w:spacing w:after="0"/>
        <w:rPr>
          <w:rFonts w:ascii="Calibri" w:cs="Calibri" w:hAnsi="Calibri"/>
        </w:rPr>
      </w:pPr>
      <w:r w:rsidRPr="00DC1BE5">
        <w:rPr>
          <w:rFonts w:ascii="Calibri" w:cs="Calibri" w:hAnsi="Calibri"/>
          <w:u w:val="single"/>
        </w:rPr>
        <w:t>Pour Coromant</w:t>
      </w:r>
      <w:r w:rsidRPr="00DC1BE5">
        <w:rPr>
          <w:rFonts w:ascii="Calibri" w:cs="Calibri" w:hAnsi="Calibri"/>
        </w:rPr>
        <w:t xml:space="preserve"> : </w:t>
      </w:r>
      <w:r>
        <w:rPr>
          <w:rFonts w:ascii="Calibri" w:cs="Calibri" w:hAnsi="Calibri"/>
        </w:rPr>
        <w:t>6</w:t>
      </w:r>
      <w:r w:rsidRPr="00DC1BE5">
        <w:rPr>
          <w:rFonts w:ascii="Calibri" w:cs="Calibri" w:hAnsi="Calibri"/>
        </w:rPr>
        <w:t>% d’augmentation de salaire</w:t>
      </w:r>
      <w:r>
        <w:rPr>
          <w:rFonts w:ascii="Calibri" w:cs="Calibri" w:hAnsi="Calibri"/>
        </w:rPr>
        <w:t xml:space="preserve"> (CFE-CGC) ; 5% d’augmentation de salaire dont 3% d’augmentation générale (FO)</w:t>
      </w:r>
    </w:p>
    <w:p w14:paraId="42F33B4D" w14:textId="5FDEA553" w:rsidP="00566D2D" w:rsidR="00EB10D0" w:rsidRDefault="00EB10D0">
      <w:pPr>
        <w:spacing w:after="0"/>
        <w:rPr>
          <w:rFonts w:ascii="Calibri" w:cs="Calibri" w:hAnsi="Calibri"/>
        </w:rPr>
      </w:pPr>
    </w:p>
    <w:p w14:paraId="7B793D9C" w14:textId="77777777" w:rsidP="00566D2D" w:rsidR="00DE6F72" w:rsidRDefault="00DE6F72">
      <w:pPr>
        <w:spacing w:after="0"/>
        <w:rPr>
          <w:rFonts w:ascii="Calibri" w:cs="Calibri" w:hAnsi="Calibri"/>
        </w:rPr>
      </w:pPr>
    </w:p>
    <w:p w14:paraId="07023585" w14:textId="1E6AF25D" w:rsidP="00B841BF" w:rsidR="00B841BF" w:rsidRDefault="00B841BF" w:rsidRPr="00DC1BE5">
      <w:pPr>
        <w:pStyle w:val="ListParagraph"/>
        <w:numPr>
          <w:ilvl w:val="0"/>
          <w:numId w:val="13"/>
        </w:numPr>
        <w:spacing w:after="0"/>
        <w:rPr>
          <w:rFonts w:ascii="Calibri" w:cs="Calibri" w:hAnsi="Calibri"/>
        </w:rPr>
      </w:pPr>
      <w:r w:rsidRPr="00B841BF">
        <w:rPr>
          <w:rFonts w:ascii="Calibri" w:cs="Calibri" w:hAnsi="Calibri"/>
          <w:u w:val="single"/>
        </w:rPr>
        <w:lastRenderedPageBreak/>
        <w:t>A la deuxième réunion</w:t>
      </w:r>
      <w:r w:rsidRPr="00DC1BE5">
        <w:rPr>
          <w:rFonts w:ascii="Calibri" w:cs="Calibri" w:hAnsi="Calibri"/>
        </w:rPr>
        <w:t xml:space="preserve">, </w:t>
      </w:r>
    </w:p>
    <w:p w14:paraId="3936F343" w14:textId="280049D7" w:rsidP="00B841BF" w:rsidR="00EB10D0" w:rsidRDefault="00EB10D0">
      <w:pPr>
        <w:spacing w:after="0"/>
        <w:rPr>
          <w:rFonts w:ascii="Calibri" w:cs="Calibri" w:hAnsi="Calibri"/>
        </w:rPr>
      </w:pPr>
      <w:r w:rsidRPr="00B841BF">
        <w:rPr>
          <w:rFonts w:ascii="Calibri" w:cs="Calibri" w:hAnsi="Calibri"/>
        </w:rPr>
        <w:t xml:space="preserve">La Direction fait part de sa proposition : </w:t>
      </w:r>
    </w:p>
    <w:p w14:paraId="2E1D7B39" w14:textId="77777777" w:rsidP="00B841BF" w:rsidR="00B841BF" w:rsidRDefault="00B841BF" w:rsidRPr="00B841BF">
      <w:pPr>
        <w:spacing w:after="0"/>
        <w:rPr>
          <w:rFonts w:ascii="Calibri" w:cs="Calibri" w:hAnsi="Calibri"/>
        </w:rPr>
      </w:pPr>
    </w:p>
    <w:p w14:paraId="0EEFC30E" w14:textId="77777777" w:rsidP="00B841BF" w:rsidR="00B841BF" w:rsidRDefault="00B841BF">
      <w:pPr>
        <w:spacing w:after="0"/>
        <w:rPr>
          <w:rFonts w:ascii="Calibri" w:cs="Calibri" w:hAnsi="Calibri"/>
        </w:rPr>
      </w:pPr>
      <w:r w:rsidRPr="00DC1BE5">
        <w:rPr>
          <w:rFonts w:ascii="Calibri" w:cs="Calibri" w:hAnsi="Calibri"/>
          <w:u w:val="single"/>
        </w:rPr>
        <w:t>Pour Dormer Pramet</w:t>
      </w:r>
      <w:r w:rsidRPr="00DC1BE5">
        <w:rPr>
          <w:rFonts w:ascii="Calibri" w:cs="Calibri" w:hAnsi="Calibri"/>
        </w:rPr>
        <w:t xml:space="preserve"> : </w:t>
      </w:r>
    </w:p>
    <w:p w14:paraId="5A49AF56" w14:textId="528E690C" w:rsidP="00B841BF" w:rsidR="00B841BF" w:rsidRDefault="00B841BF" w:rsidRPr="00B841BF">
      <w:pPr>
        <w:pStyle w:val="ListParagraph"/>
        <w:numPr>
          <w:ilvl w:val="0"/>
          <w:numId w:val="24"/>
        </w:numPr>
        <w:spacing w:after="0"/>
        <w:rPr>
          <w:rFonts w:ascii="Calibri" w:cs="Calibri" w:hAnsi="Calibri"/>
        </w:rPr>
      </w:pPr>
      <w:r w:rsidRPr="00B841BF">
        <w:rPr>
          <w:rFonts w:ascii="Calibri" w:cs="Calibri" w:hAnsi="Calibri"/>
        </w:rPr>
        <w:t>2 % d’augmentation de salaire</w:t>
      </w:r>
      <w:r>
        <w:rPr>
          <w:rFonts w:ascii="Calibri" w:cs="Calibri" w:hAnsi="Calibri"/>
        </w:rPr>
        <w:t xml:space="preserve"> en individuel</w:t>
      </w:r>
    </w:p>
    <w:p w14:paraId="3D425C52" w14:textId="3D31B218" w:rsidP="00B841BF" w:rsidR="00B841BF" w:rsidRDefault="00B841BF" w:rsidRPr="00B841BF">
      <w:pPr>
        <w:pStyle w:val="ListParagraph"/>
        <w:numPr>
          <w:ilvl w:val="0"/>
          <w:numId w:val="24"/>
        </w:numPr>
        <w:spacing w:after="0"/>
        <w:rPr>
          <w:rFonts w:ascii="Calibri" w:cs="Calibri" w:hAnsi="Calibri"/>
        </w:rPr>
      </w:pPr>
      <w:r>
        <w:rPr>
          <w:rFonts w:ascii="Calibri" w:cs="Calibri" w:hAnsi="Calibri"/>
        </w:rPr>
        <w:t>Revalorisation de la prime de transport de +2€ par tranche</w:t>
      </w:r>
    </w:p>
    <w:p w14:paraId="70331C74" w14:textId="2F0E775E" w:rsidP="00B841BF" w:rsidR="00B841BF" w:rsidRDefault="00B841BF">
      <w:pPr>
        <w:pStyle w:val="ListParagraph"/>
        <w:numPr>
          <w:ilvl w:val="0"/>
          <w:numId w:val="24"/>
        </w:numPr>
        <w:spacing w:after="0"/>
        <w:rPr>
          <w:rFonts w:ascii="Calibri" w:cs="Calibri" w:hAnsi="Calibri"/>
        </w:rPr>
      </w:pPr>
      <w:r>
        <w:rPr>
          <w:rFonts w:ascii="Calibri" w:cs="Calibri" w:hAnsi="Calibri"/>
        </w:rPr>
        <w:t>Accept</w:t>
      </w:r>
      <w:r w:rsidRPr="00B841BF">
        <w:rPr>
          <w:rFonts w:ascii="Calibri" w:cs="Calibri" w:hAnsi="Calibri"/>
        </w:rPr>
        <w:t>ation d’une prise en charge de 2,5 € par jour de télétravail en période exceptionnelle de télétravail obligatoire</w:t>
      </w:r>
    </w:p>
    <w:p w14:paraId="66E343D8" w14:textId="0ADD5918" w:rsidP="00B841BF" w:rsidR="00B841BF" w:rsidRDefault="00B841BF">
      <w:pPr>
        <w:spacing w:after="0"/>
        <w:rPr>
          <w:rFonts w:ascii="Calibri" w:cs="Calibri" w:hAnsi="Calibri"/>
        </w:rPr>
      </w:pPr>
      <w:r>
        <w:rPr>
          <w:rFonts w:ascii="Calibri" w:cs="Calibri" w:hAnsi="Calibri"/>
        </w:rPr>
        <w:t>L</w:t>
      </w:r>
      <w:r w:rsidRPr="00B841BF">
        <w:rPr>
          <w:rFonts w:ascii="Calibri" w:cs="Calibri" w:hAnsi="Calibri"/>
        </w:rPr>
        <w:t xml:space="preserve">es organisations syndicales </w:t>
      </w:r>
      <w:r>
        <w:rPr>
          <w:rFonts w:ascii="Calibri" w:cs="Calibri" w:hAnsi="Calibri"/>
        </w:rPr>
        <w:t>demandent une autre proposition d’augmentation de salaire.</w:t>
      </w:r>
    </w:p>
    <w:p w14:paraId="68AFB3ED" w14:textId="75BD419E" w:rsidP="00B841BF" w:rsidR="00B841BF" w:rsidRDefault="00B841BF" w:rsidRPr="00B841BF">
      <w:pPr>
        <w:spacing w:after="0"/>
        <w:rPr>
          <w:rFonts w:ascii="Calibri" w:cs="Calibri" w:hAnsi="Calibri"/>
        </w:rPr>
      </w:pPr>
      <w:r>
        <w:rPr>
          <w:rFonts w:ascii="Calibri" w:cs="Calibri" w:hAnsi="Calibri"/>
        </w:rPr>
        <w:t>Les autres propositions sont acceptées.</w:t>
      </w:r>
    </w:p>
    <w:p w14:paraId="2DA0DA9F" w14:textId="77777777" w:rsidP="00EB10D0" w:rsidR="00B841BF" w:rsidRDefault="00B841BF">
      <w:pPr>
        <w:spacing w:after="0"/>
        <w:rPr>
          <w:rFonts w:ascii="Calibri" w:cs="Calibri" w:hAnsi="Calibri"/>
          <w:u w:val="single"/>
        </w:rPr>
      </w:pPr>
    </w:p>
    <w:p w14:paraId="32AAC2FA" w14:textId="6A84F67B" w:rsidP="00EB10D0" w:rsidR="00EB10D0" w:rsidRDefault="00EB10D0">
      <w:pPr>
        <w:spacing w:after="0"/>
        <w:rPr>
          <w:rFonts w:ascii="Calibri" w:cs="Calibri" w:hAnsi="Calibri"/>
        </w:rPr>
      </w:pPr>
      <w:r w:rsidRPr="00DC1BE5">
        <w:rPr>
          <w:rFonts w:ascii="Calibri" w:cs="Calibri" w:hAnsi="Calibri"/>
          <w:u w:val="single"/>
        </w:rPr>
        <w:t>Pour Coromant</w:t>
      </w:r>
      <w:r w:rsidRPr="00DC1BE5">
        <w:rPr>
          <w:rFonts w:ascii="Calibri" w:cs="Calibri" w:hAnsi="Calibri"/>
        </w:rPr>
        <w:t xml:space="preserve"> : </w:t>
      </w:r>
    </w:p>
    <w:p w14:paraId="44A456C4" w14:textId="10397B93" w:rsidP="00B841BF" w:rsidR="00B841BF" w:rsidRDefault="00B841BF" w:rsidRPr="00B841BF">
      <w:pPr>
        <w:pStyle w:val="ListParagraph"/>
        <w:numPr>
          <w:ilvl w:val="0"/>
          <w:numId w:val="24"/>
        </w:numPr>
        <w:spacing w:after="0"/>
        <w:rPr>
          <w:rFonts w:ascii="Calibri" w:cs="Calibri" w:hAnsi="Calibri"/>
        </w:rPr>
      </w:pPr>
      <w:r w:rsidRPr="00B841BF">
        <w:rPr>
          <w:rFonts w:ascii="Calibri" w:cs="Calibri" w:hAnsi="Calibri"/>
        </w:rPr>
        <w:t>2</w:t>
      </w:r>
      <w:r>
        <w:rPr>
          <w:rFonts w:ascii="Calibri" w:cs="Calibri" w:hAnsi="Calibri"/>
        </w:rPr>
        <w:t>,4</w:t>
      </w:r>
      <w:r w:rsidRPr="00B841BF">
        <w:rPr>
          <w:rFonts w:ascii="Calibri" w:cs="Calibri" w:hAnsi="Calibri"/>
        </w:rPr>
        <w:t xml:space="preserve"> % d’augmentation de salaire</w:t>
      </w:r>
      <w:r>
        <w:rPr>
          <w:rFonts w:ascii="Calibri" w:cs="Calibri" w:hAnsi="Calibri"/>
        </w:rPr>
        <w:t xml:space="preserve"> en individuel</w:t>
      </w:r>
    </w:p>
    <w:p w14:paraId="1DFF4E16" w14:textId="77777777" w:rsidP="00B841BF" w:rsidR="00B841BF" w:rsidRDefault="00B841BF" w:rsidRPr="00B841BF">
      <w:pPr>
        <w:pStyle w:val="ListParagraph"/>
        <w:numPr>
          <w:ilvl w:val="0"/>
          <w:numId w:val="24"/>
        </w:numPr>
        <w:spacing w:after="0"/>
        <w:rPr>
          <w:rFonts w:ascii="Calibri" w:cs="Calibri" w:hAnsi="Calibri"/>
        </w:rPr>
      </w:pPr>
      <w:r>
        <w:rPr>
          <w:rFonts w:ascii="Calibri" w:cs="Calibri" w:hAnsi="Calibri"/>
        </w:rPr>
        <w:t>Revalorisation de la prime de transport de +2€ par tranche</w:t>
      </w:r>
    </w:p>
    <w:p w14:paraId="09F0CD57" w14:textId="1D74E7CD" w:rsidP="00B841BF" w:rsidR="00B841BF" w:rsidRDefault="00B841BF" w:rsidRPr="00B841BF">
      <w:pPr>
        <w:pStyle w:val="ListParagraph"/>
        <w:numPr>
          <w:ilvl w:val="0"/>
          <w:numId w:val="24"/>
        </w:numPr>
        <w:spacing w:after="0"/>
        <w:rPr>
          <w:rFonts w:ascii="Calibri" w:cs="Calibri" w:hAnsi="Calibri"/>
        </w:rPr>
      </w:pPr>
      <w:r>
        <w:rPr>
          <w:rFonts w:ascii="Calibri" w:cs="Calibri" w:hAnsi="Calibri"/>
        </w:rPr>
        <w:t>Maintien du salaire pendant le congé paternité </w:t>
      </w:r>
    </w:p>
    <w:p w14:paraId="30A9AC52" w14:textId="74119C2A" w:rsidP="00B841BF" w:rsidR="00B841BF" w:rsidRDefault="00B841BF" w:rsidRPr="00B841BF">
      <w:pPr>
        <w:spacing w:after="0"/>
        <w:rPr>
          <w:rFonts w:ascii="Calibri" w:cs="Calibri" w:hAnsi="Calibri"/>
        </w:rPr>
      </w:pPr>
      <w:r w:rsidRPr="00B841BF">
        <w:rPr>
          <w:rFonts w:ascii="Calibri" w:cs="Calibri" w:hAnsi="Calibri"/>
        </w:rPr>
        <w:t>Les organisations syndicales demandent une autre proposition d’augmentation de salaire</w:t>
      </w:r>
      <w:r>
        <w:rPr>
          <w:rFonts w:ascii="Calibri" w:cs="Calibri" w:hAnsi="Calibri"/>
        </w:rPr>
        <w:t>, pas inférieure à l’inflation.</w:t>
      </w:r>
    </w:p>
    <w:p w14:paraId="5C06AEB6" w14:textId="144C7FD6" w:rsidP="00EB10D0" w:rsidR="00EB10D0" w:rsidRDefault="00EB10D0">
      <w:pPr>
        <w:spacing w:after="0"/>
        <w:rPr>
          <w:rFonts w:ascii="Calibri" w:cs="Calibri" w:hAnsi="Calibri"/>
        </w:rPr>
      </w:pPr>
    </w:p>
    <w:p w14:paraId="0169E5D0" w14:textId="77777777" w:rsidP="00897192" w:rsidR="00EB10D0" w:rsidRDefault="00092FD5" w:rsidRPr="00DC1BE5">
      <w:pPr>
        <w:pStyle w:val="ListParagraph"/>
        <w:numPr>
          <w:ilvl w:val="0"/>
          <w:numId w:val="13"/>
        </w:numPr>
        <w:spacing w:after="0"/>
        <w:rPr>
          <w:rFonts w:ascii="Calibri" w:cs="Calibri" w:hAnsi="Calibri"/>
        </w:rPr>
      </w:pPr>
      <w:r w:rsidRPr="00B841BF">
        <w:rPr>
          <w:rFonts w:ascii="Calibri" w:cs="Calibri" w:hAnsi="Calibri"/>
          <w:u w:val="single"/>
        </w:rPr>
        <w:t xml:space="preserve">A la </w:t>
      </w:r>
      <w:r w:rsidR="00470F11" w:rsidRPr="00B841BF">
        <w:rPr>
          <w:rFonts w:ascii="Calibri" w:cs="Calibri" w:hAnsi="Calibri"/>
          <w:u w:val="single"/>
        </w:rPr>
        <w:t>troisième</w:t>
      </w:r>
      <w:r w:rsidRPr="00B841BF">
        <w:rPr>
          <w:rFonts w:ascii="Calibri" w:cs="Calibri" w:hAnsi="Calibri"/>
          <w:u w:val="single"/>
        </w:rPr>
        <w:t xml:space="preserve"> réunion</w:t>
      </w:r>
      <w:r w:rsidRPr="00DC1BE5">
        <w:rPr>
          <w:rFonts w:ascii="Calibri" w:cs="Calibri" w:hAnsi="Calibri"/>
        </w:rPr>
        <w:t>,</w:t>
      </w:r>
    </w:p>
    <w:p w14:paraId="4B158999" w14:textId="77777777" w:rsidP="00B841BF" w:rsidR="00B841BF" w:rsidRDefault="00B841BF">
      <w:pPr>
        <w:spacing w:after="0"/>
        <w:rPr>
          <w:rFonts w:ascii="Calibri" w:cs="Calibri" w:hAnsi="Calibri"/>
        </w:rPr>
      </w:pPr>
    </w:p>
    <w:p w14:paraId="109A51A8" w14:textId="7F38E5E9" w:rsidP="00B841BF" w:rsidR="00D8779F" w:rsidRDefault="00D8779F">
      <w:pPr>
        <w:spacing w:after="0"/>
        <w:rPr>
          <w:rFonts w:ascii="Calibri" w:cs="Calibri" w:hAnsi="Calibri"/>
        </w:rPr>
      </w:pPr>
      <w:r w:rsidRPr="00B841BF">
        <w:rPr>
          <w:rFonts w:ascii="Calibri" w:cs="Calibri" w:hAnsi="Calibri"/>
        </w:rPr>
        <w:t>La Direction propose</w:t>
      </w:r>
      <w:r w:rsidR="00B841BF">
        <w:rPr>
          <w:rFonts w:ascii="Calibri" w:cs="Calibri" w:hAnsi="Calibri"/>
        </w:rPr>
        <w:t xml:space="preserve"> : </w:t>
      </w:r>
    </w:p>
    <w:p w14:paraId="44D90D63" w14:textId="77777777" w:rsidP="00B841BF" w:rsidR="00B841BF" w:rsidRDefault="00B841BF" w:rsidRPr="00B841BF">
      <w:pPr>
        <w:spacing w:after="0"/>
        <w:rPr>
          <w:rFonts w:ascii="Calibri" w:cs="Calibri" w:hAnsi="Calibri"/>
        </w:rPr>
      </w:pPr>
    </w:p>
    <w:p w14:paraId="58FD372D" w14:textId="5B06B4F5" w:rsidP="00D8779F" w:rsidR="00D8779F" w:rsidRDefault="00D8779F">
      <w:pPr>
        <w:spacing w:after="0"/>
        <w:rPr>
          <w:rFonts w:ascii="Calibri" w:cs="Calibri" w:hAnsi="Calibri"/>
        </w:rPr>
      </w:pPr>
      <w:r w:rsidRPr="00DC1BE5">
        <w:rPr>
          <w:rFonts w:ascii="Calibri" w:cs="Calibri" w:hAnsi="Calibri"/>
          <w:u w:val="single"/>
        </w:rPr>
        <w:t>Pour Dormer Pramet</w:t>
      </w:r>
      <w:r w:rsidRPr="00DC1BE5">
        <w:rPr>
          <w:rFonts w:ascii="Calibri" w:cs="Calibri" w:hAnsi="Calibri"/>
        </w:rPr>
        <w:t xml:space="preserve"> : </w:t>
      </w:r>
      <w:r w:rsidR="00B841BF">
        <w:rPr>
          <w:rFonts w:ascii="Calibri" w:cs="Calibri" w:hAnsi="Calibri"/>
        </w:rPr>
        <w:t>2,5</w:t>
      </w:r>
      <w:r w:rsidRPr="00DC1BE5">
        <w:rPr>
          <w:rFonts w:ascii="Calibri" w:cs="Calibri" w:hAnsi="Calibri"/>
        </w:rPr>
        <w:t>% d’augmentation de salaire au mérite</w:t>
      </w:r>
    </w:p>
    <w:p w14:paraId="2B58F5E5" w14:textId="101CCAC8" w:rsidP="00D8779F" w:rsidR="008220CC" w:rsidRDefault="008220CC">
      <w:pPr>
        <w:spacing w:after="0"/>
        <w:rPr>
          <w:rFonts w:ascii="Calibri" w:cs="Calibri" w:hAnsi="Calibri"/>
        </w:rPr>
      </w:pPr>
      <w:r>
        <w:rPr>
          <w:rFonts w:ascii="Calibri" w:cs="Calibri" w:hAnsi="Calibri"/>
        </w:rPr>
        <w:t>Les organisations syndicales acceptent cette proposition.</w:t>
      </w:r>
    </w:p>
    <w:p w14:paraId="122CEE1B" w14:textId="77777777" w:rsidP="00D8779F" w:rsidR="00B841BF" w:rsidRDefault="00B841BF" w:rsidRPr="00DC1BE5">
      <w:pPr>
        <w:spacing w:after="0"/>
        <w:rPr>
          <w:rFonts w:ascii="Calibri" w:cs="Calibri" w:hAnsi="Calibri"/>
        </w:rPr>
      </w:pPr>
    </w:p>
    <w:p w14:paraId="6774E761" w14:textId="1F7086C4" w:rsidP="00B841BF" w:rsidR="00B841BF" w:rsidRDefault="00B841BF">
      <w:pPr>
        <w:spacing w:after="0"/>
        <w:rPr>
          <w:rFonts w:ascii="Calibri" w:cs="Calibri" w:hAnsi="Calibri"/>
        </w:rPr>
      </w:pPr>
      <w:r w:rsidRPr="00DC1BE5">
        <w:rPr>
          <w:rFonts w:ascii="Calibri" w:cs="Calibri" w:hAnsi="Calibri"/>
          <w:u w:val="single"/>
        </w:rPr>
        <w:t>Pour Coromant</w:t>
      </w:r>
      <w:r w:rsidRPr="00DC1BE5">
        <w:rPr>
          <w:rFonts w:ascii="Calibri" w:cs="Calibri" w:hAnsi="Calibri"/>
        </w:rPr>
        <w:t xml:space="preserve"> : </w:t>
      </w:r>
      <w:r w:rsidR="008220CC">
        <w:rPr>
          <w:rFonts w:ascii="Calibri" w:cs="Calibri" w:hAnsi="Calibri"/>
        </w:rPr>
        <w:t>2,8</w:t>
      </w:r>
      <w:r w:rsidRPr="00DC1BE5">
        <w:rPr>
          <w:rFonts w:ascii="Calibri" w:cs="Calibri" w:hAnsi="Calibri"/>
        </w:rPr>
        <w:t xml:space="preserve"> % d’augmentation de salaire au mérite</w:t>
      </w:r>
    </w:p>
    <w:p w14:paraId="3AEEC806" w14:textId="556D9D71" w:rsidP="00B841BF" w:rsidR="008220CC" w:rsidRDefault="008220CC" w:rsidRPr="00DC1BE5">
      <w:pPr>
        <w:spacing w:after="0"/>
        <w:rPr>
          <w:rFonts w:ascii="Calibri" w:cs="Calibri" w:hAnsi="Calibri"/>
        </w:rPr>
      </w:pPr>
      <w:r>
        <w:rPr>
          <w:rFonts w:ascii="Calibri" w:cs="Calibri" w:hAnsi="Calibri"/>
        </w:rPr>
        <w:t>Les organisations syndicales font part de leurs arguments pour une meilleure revalorisation salariale.</w:t>
      </w:r>
    </w:p>
    <w:p w14:paraId="20F5407A" w14:textId="4A2F4AE0" w:rsidP="00470F11" w:rsidR="00470F11" w:rsidRDefault="00470F11" w:rsidRPr="00DC1BE5">
      <w:pPr>
        <w:spacing w:after="0"/>
        <w:rPr>
          <w:rFonts w:ascii="Calibri" w:cs="Calibri" w:hAnsi="Calibri"/>
        </w:rPr>
      </w:pPr>
    </w:p>
    <w:p w14:paraId="0A0EF56B" w14:textId="77777777" w:rsidP="00566D2D" w:rsidR="00D8779F" w:rsidRDefault="00566D2D" w:rsidRPr="00DC1BE5">
      <w:pPr>
        <w:pStyle w:val="ListParagraph"/>
        <w:numPr>
          <w:ilvl w:val="0"/>
          <w:numId w:val="13"/>
        </w:numPr>
        <w:spacing w:after="0"/>
        <w:rPr>
          <w:rFonts w:ascii="Calibri" w:cs="Calibri" w:hAnsi="Calibri"/>
        </w:rPr>
      </w:pPr>
      <w:r w:rsidRPr="008220CC">
        <w:rPr>
          <w:rFonts w:ascii="Calibri" w:cs="Calibri" w:hAnsi="Calibri"/>
          <w:u w:val="single"/>
        </w:rPr>
        <w:t>A la quatrième réunion</w:t>
      </w:r>
      <w:r w:rsidRPr="00DC1BE5">
        <w:rPr>
          <w:rFonts w:ascii="Calibri" w:cs="Calibri" w:hAnsi="Calibri"/>
        </w:rPr>
        <w:t xml:space="preserve">, </w:t>
      </w:r>
    </w:p>
    <w:p w14:paraId="0223BB10" w14:textId="61E16E5E" w:rsidP="00092FD5" w:rsidR="00092FD5" w:rsidRDefault="00092FD5">
      <w:pPr>
        <w:spacing w:after="0"/>
        <w:rPr>
          <w:rFonts w:ascii="Calibri" w:cs="Calibri" w:hAnsi="Calibri"/>
        </w:rPr>
      </w:pPr>
      <w:r w:rsidRPr="00DC1BE5">
        <w:rPr>
          <w:rFonts w:ascii="Calibri" w:cs="Calibri" w:hAnsi="Calibri"/>
        </w:rPr>
        <w:t xml:space="preserve">Après plusieurs échanges, la Direction et les délégations </w:t>
      </w:r>
      <w:r w:rsidR="001D1692" w:rsidRPr="00DC1BE5">
        <w:rPr>
          <w:rFonts w:ascii="Calibri" w:cs="Calibri" w:hAnsi="Calibri"/>
        </w:rPr>
        <w:t xml:space="preserve">syndicales </w:t>
      </w:r>
      <w:r w:rsidRPr="00DC1BE5">
        <w:rPr>
          <w:rFonts w:ascii="Calibri" w:cs="Calibri" w:hAnsi="Calibri"/>
        </w:rPr>
        <w:t xml:space="preserve">CFE-CGC </w:t>
      </w:r>
      <w:r w:rsidR="00DE6F72">
        <w:rPr>
          <w:rFonts w:ascii="Calibri" w:cs="Calibri" w:hAnsi="Calibri"/>
        </w:rPr>
        <w:t xml:space="preserve">et FO </w:t>
      </w:r>
      <w:r w:rsidRPr="00DC1BE5">
        <w:rPr>
          <w:rFonts w:ascii="Calibri" w:cs="Calibri" w:hAnsi="Calibri"/>
        </w:rPr>
        <w:t xml:space="preserve">s’accordent sur les modalités suivantes :  </w:t>
      </w:r>
    </w:p>
    <w:p w14:paraId="2DF21F27" w14:textId="77777777" w:rsidP="00092FD5" w:rsidR="008220CC" w:rsidRDefault="008220CC" w:rsidRPr="00DC1BE5">
      <w:pPr>
        <w:spacing w:after="0"/>
        <w:rPr>
          <w:rFonts w:ascii="Calibri" w:cs="Calibri" w:hAnsi="Calibri"/>
        </w:rPr>
      </w:pPr>
    </w:p>
    <w:p w14:paraId="2625E7E2" w14:textId="274FCE22" w:rsidP="00DE6F72" w:rsidR="008220CC" w:rsidRDefault="008220CC" w:rsidRPr="00DE6F72">
      <w:pPr>
        <w:spacing w:after="0"/>
        <w:jc w:val="center"/>
        <w:rPr>
          <w:rFonts w:ascii="Calibri" w:cs="Calibri" w:hAnsi="Calibri"/>
          <w:b/>
          <w:bCs/>
          <w:color w:val="0070C0"/>
        </w:rPr>
      </w:pPr>
      <w:r w:rsidRPr="00DE6F72">
        <w:rPr>
          <w:rFonts w:ascii="Calibri" w:cs="Calibri" w:hAnsi="Calibri"/>
          <w:b/>
          <w:bCs/>
          <w:color w:val="0070C0"/>
          <w:u w:val="single"/>
        </w:rPr>
        <w:t>Pour Dormer Pramet</w:t>
      </w:r>
      <w:r w:rsidRPr="00DE6F72">
        <w:rPr>
          <w:rFonts w:ascii="Calibri" w:cs="Calibri" w:hAnsi="Calibri"/>
          <w:b/>
          <w:bCs/>
          <w:color w:val="0070C0"/>
        </w:rPr>
        <w:t> :  2,5 % d’augmentation au mérite</w:t>
      </w:r>
    </w:p>
    <w:p w14:paraId="33AE259C" w14:textId="77777777" w:rsidP="00DE6F72" w:rsidR="00092FD5" w:rsidRDefault="00092FD5" w:rsidRPr="00DE6F72">
      <w:pPr>
        <w:spacing w:after="0"/>
        <w:jc w:val="center"/>
        <w:rPr>
          <w:rFonts w:ascii="Calibri" w:cs="Calibri" w:hAnsi="Calibri"/>
          <w:b/>
          <w:bCs/>
          <w:color w:val="0070C0"/>
        </w:rPr>
      </w:pPr>
    </w:p>
    <w:p w14:paraId="4F918FAE" w14:textId="1209E720" w:rsidP="00DE6F72" w:rsidR="00CB547D" w:rsidRDefault="00092FD5" w:rsidRPr="00DE6F72">
      <w:pPr>
        <w:spacing w:after="0"/>
        <w:jc w:val="center"/>
        <w:rPr>
          <w:rFonts w:ascii="Calibri" w:cs="Calibri" w:hAnsi="Calibri"/>
          <w:b/>
          <w:bCs/>
          <w:color w:val="0070C0"/>
        </w:rPr>
      </w:pPr>
      <w:r w:rsidRPr="00DE6F72">
        <w:rPr>
          <w:rFonts w:ascii="Calibri" w:cs="Calibri" w:hAnsi="Calibri"/>
          <w:b/>
          <w:bCs/>
          <w:color w:val="0070C0"/>
          <w:u w:val="single"/>
        </w:rPr>
        <w:t>Pour Coromant</w:t>
      </w:r>
      <w:r w:rsidRPr="00DE6F72">
        <w:rPr>
          <w:rFonts w:ascii="Calibri" w:cs="Calibri" w:hAnsi="Calibri"/>
          <w:b/>
          <w:bCs/>
          <w:color w:val="0070C0"/>
        </w:rPr>
        <w:t xml:space="preserve"> : </w:t>
      </w:r>
      <w:r w:rsidR="008220CC" w:rsidRPr="00DE6F72">
        <w:rPr>
          <w:rFonts w:ascii="Calibri" w:cs="Calibri" w:hAnsi="Calibri"/>
          <w:b/>
          <w:bCs/>
          <w:color w:val="0070C0"/>
        </w:rPr>
        <w:t>3</w:t>
      </w:r>
      <w:r w:rsidR="00C3026F" w:rsidRPr="00DE6F72">
        <w:rPr>
          <w:rFonts w:ascii="Calibri" w:cs="Calibri" w:hAnsi="Calibri"/>
          <w:b/>
          <w:bCs/>
          <w:color w:val="0070C0"/>
        </w:rPr>
        <w:t xml:space="preserve"> </w:t>
      </w:r>
      <w:r w:rsidR="00CD536C" w:rsidRPr="00DE6F72">
        <w:rPr>
          <w:rFonts w:ascii="Calibri" w:cs="Calibri" w:hAnsi="Calibri"/>
          <w:b/>
          <w:bCs/>
          <w:color w:val="0070C0"/>
        </w:rPr>
        <w:t xml:space="preserve">% d’augmentation </w:t>
      </w:r>
      <w:r w:rsidR="00D8779F" w:rsidRPr="00DE6F72">
        <w:rPr>
          <w:rFonts w:ascii="Calibri" w:cs="Calibri" w:hAnsi="Calibri"/>
          <w:b/>
          <w:bCs/>
          <w:color w:val="0070C0"/>
        </w:rPr>
        <w:t>au mérite</w:t>
      </w:r>
    </w:p>
    <w:p w14:paraId="1E41F688" w14:textId="77777777" w:rsidP="002F7CD8" w:rsidR="007A7945" w:rsidRDefault="007A7945" w:rsidRPr="00DE6F72">
      <w:pPr>
        <w:spacing w:after="0"/>
        <w:rPr>
          <w:rFonts w:ascii="Calibri" w:cs="Calibri" w:hAnsi="Calibri"/>
          <w:b/>
          <w:bCs/>
        </w:rPr>
      </w:pPr>
    </w:p>
    <w:p w14:paraId="59DDD702" w14:textId="5E8E16F9" w:rsidP="002F7CD8" w:rsidR="003B6949" w:rsidRDefault="003B6949" w:rsidRPr="00DE6F72">
      <w:pPr>
        <w:spacing w:after="0"/>
        <w:rPr>
          <w:rFonts w:ascii="Calibri" w:cs="Calibri" w:hAnsi="Calibri"/>
          <w:b/>
        </w:rPr>
      </w:pPr>
      <w:r w:rsidRPr="00DE6F72">
        <w:rPr>
          <w:rFonts w:ascii="Calibri" w:cs="Calibri" w:hAnsi="Calibri"/>
          <w:b/>
        </w:rPr>
        <w:t xml:space="preserve">Ces mesures prennent effet au </w:t>
      </w:r>
      <w:r w:rsidRPr="00DE6F72">
        <w:rPr>
          <w:rFonts w:ascii="Calibri" w:cs="Calibri" w:hAnsi="Calibri"/>
          <w:b/>
          <w:u w:val="single"/>
        </w:rPr>
        <w:t>1</w:t>
      </w:r>
      <w:r w:rsidRPr="00DE6F72">
        <w:rPr>
          <w:rFonts w:ascii="Calibri" w:cs="Calibri" w:hAnsi="Calibri"/>
          <w:b/>
          <w:u w:val="single"/>
          <w:vertAlign w:val="superscript"/>
        </w:rPr>
        <w:t>er</w:t>
      </w:r>
      <w:r w:rsidRPr="00DE6F72">
        <w:rPr>
          <w:rFonts w:ascii="Calibri" w:cs="Calibri" w:hAnsi="Calibri"/>
          <w:b/>
          <w:u w:val="single"/>
        </w:rPr>
        <w:t xml:space="preserve"> avril 20</w:t>
      </w:r>
      <w:r w:rsidR="007A6EDC" w:rsidRPr="00DE6F72">
        <w:rPr>
          <w:rFonts w:ascii="Calibri" w:cs="Calibri" w:hAnsi="Calibri"/>
          <w:b/>
          <w:u w:val="single"/>
        </w:rPr>
        <w:t>2</w:t>
      </w:r>
      <w:r w:rsidR="008220CC" w:rsidRPr="00DE6F72">
        <w:rPr>
          <w:rFonts w:ascii="Calibri" w:cs="Calibri" w:hAnsi="Calibri"/>
          <w:b/>
          <w:u w:val="single"/>
        </w:rPr>
        <w:t>2</w:t>
      </w:r>
      <w:r w:rsidRPr="00DE6F72">
        <w:rPr>
          <w:rFonts w:ascii="Calibri" w:cs="Calibri" w:hAnsi="Calibri"/>
          <w:b/>
        </w:rPr>
        <w:t>.</w:t>
      </w:r>
    </w:p>
    <w:p w14:paraId="2E8E54F9" w14:textId="7FBD9F64" w:rsidP="002F7CD8" w:rsidR="002C5523" w:rsidRDefault="002C5523">
      <w:pPr>
        <w:spacing w:after="0"/>
        <w:rPr>
          <w:rFonts w:ascii="Calibri" w:cs="Calibri" w:hAnsi="Calibri"/>
        </w:rPr>
      </w:pPr>
    </w:p>
    <w:p w14:paraId="4253D7C5" w14:textId="26010290" w:rsidP="002F7CD8" w:rsidR="00DC1BE5" w:rsidRDefault="00DC1BE5">
      <w:pPr>
        <w:spacing w:after="0"/>
        <w:rPr>
          <w:rFonts w:ascii="Calibri" w:cs="Calibri" w:hAnsi="Calibri"/>
        </w:rPr>
      </w:pPr>
    </w:p>
    <w:p w14:paraId="0FCC023E" w14:textId="77777777" w:rsidP="002F7CD8" w:rsidR="00E20061" w:rsidRDefault="00E20061" w:rsidRPr="00DC1BE5">
      <w:pPr>
        <w:spacing w:after="0"/>
        <w:rPr>
          <w:rFonts w:ascii="Calibri" w:cs="Calibri" w:hAnsi="Calibri"/>
        </w:rPr>
      </w:pPr>
    </w:p>
    <w:p w14:paraId="3B5A3667" w14:textId="768305FF" w:rsidP="002F7CD8" w:rsidR="003B6949" w:rsidRDefault="003B6949" w:rsidRPr="00DC1BE5">
      <w:pPr>
        <w:spacing w:after="0"/>
        <w:rPr>
          <w:rFonts w:ascii="Calibri" w:cs="Calibri" w:hAnsi="Calibri"/>
          <w:b/>
          <w:u w:val="single"/>
        </w:rPr>
      </w:pPr>
      <w:r w:rsidRPr="00DC1BE5">
        <w:rPr>
          <w:rFonts w:ascii="Calibri" w:cs="Calibri" w:hAnsi="Calibri"/>
          <w:b/>
          <w:u w:val="single"/>
        </w:rPr>
        <w:t>Article 3</w:t>
      </w:r>
      <w:r w:rsidR="00E86C47" w:rsidRPr="00DC1BE5">
        <w:rPr>
          <w:rFonts w:ascii="Calibri" w:cs="Calibri" w:hAnsi="Calibri"/>
          <w:b/>
          <w:u w:val="single"/>
        </w:rPr>
        <w:t> :</w:t>
      </w:r>
      <w:r w:rsidR="00C56AFD" w:rsidRPr="00DC1BE5">
        <w:rPr>
          <w:rFonts w:ascii="Calibri" w:cs="Calibri" w:hAnsi="Calibri"/>
          <w:b/>
          <w:u w:val="single"/>
        </w:rPr>
        <w:t xml:space="preserve"> </w:t>
      </w:r>
      <w:r w:rsidRPr="00DC1BE5">
        <w:rPr>
          <w:rFonts w:ascii="Calibri" w:cs="Calibri" w:hAnsi="Calibri"/>
          <w:b/>
          <w:u w:val="single"/>
        </w:rPr>
        <w:t>ponts et congés</w:t>
      </w:r>
    </w:p>
    <w:p w14:paraId="0EE5EFF4" w14:textId="77777777" w:rsidP="002F7CD8" w:rsidR="00362AB5" w:rsidRDefault="00362AB5" w:rsidRPr="00DC1BE5">
      <w:pPr>
        <w:spacing w:after="0"/>
        <w:rPr>
          <w:rFonts w:ascii="Calibri" w:cs="Calibri" w:hAnsi="Calibri"/>
          <w:b/>
          <w:u w:val="single"/>
        </w:rPr>
      </w:pPr>
    </w:p>
    <w:p w14:paraId="263311A6" w14:textId="77777777" w:rsidP="002F7CD8" w:rsidR="003B6949" w:rsidRDefault="003B6949" w:rsidRPr="00DC1BE5">
      <w:pPr>
        <w:spacing w:after="0"/>
        <w:rPr>
          <w:rFonts w:ascii="Calibri" w:cs="Calibri" w:hAnsi="Calibri"/>
        </w:rPr>
      </w:pPr>
      <w:r w:rsidRPr="00DC1BE5">
        <w:rPr>
          <w:rFonts w:ascii="Calibri" w:cs="Calibri" w:hAnsi="Calibri"/>
        </w:rPr>
        <w:t>L’accord portant sur l’aménagement du temps de travail au sein de la société Sandvik Tooling France du 10 décembre 2010, établit le nombre de jours de travail par an à 218.</w:t>
      </w:r>
    </w:p>
    <w:p w14:paraId="6F50A768" w14:textId="77777777" w:rsidP="002F7CD8" w:rsidR="00E86C47" w:rsidRDefault="00E86C47" w:rsidRPr="00DC1BE5">
      <w:pPr>
        <w:spacing w:after="0"/>
        <w:rPr>
          <w:rFonts w:ascii="Calibri" w:cs="Calibri" w:hAnsi="Calibri"/>
        </w:rPr>
      </w:pPr>
    </w:p>
    <w:p w14:paraId="04334063" w14:textId="64B66AA0" w:rsidP="002F7CD8" w:rsidR="003B6949" w:rsidRDefault="003B6949" w:rsidRPr="00DC1BE5">
      <w:pPr>
        <w:spacing w:after="0"/>
        <w:rPr>
          <w:rFonts w:ascii="Calibri" w:cs="Calibri" w:hAnsi="Calibri"/>
        </w:rPr>
      </w:pPr>
      <w:r w:rsidRPr="00DC1BE5">
        <w:rPr>
          <w:rFonts w:ascii="Calibri" w:cs="Calibri" w:hAnsi="Calibri"/>
        </w:rPr>
        <w:lastRenderedPageBreak/>
        <w:t>Pendant la période du 1</w:t>
      </w:r>
      <w:r w:rsidRPr="00DC1BE5">
        <w:rPr>
          <w:rFonts w:ascii="Calibri" w:cs="Calibri" w:hAnsi="Calibri"/>
          <w:vertAlign w:val="superscript"/>
        </w:rPr>
        <w:t>er</w:t>
      </w:r>
      <w:r w:rsidRPr="00DC1BE5">
        <w:rPr>
          <w:rFonts w:ascii="Calibri" w:cs="Calibri" w:hAnsi="Calibri"/>
        </w:rPr>
        <w:t xml:space="preserve"> juin </w:t>
      </w:r>
      <w:r w:rsidRPr="00DC1BE5">
        <w:rPr>
          <w:rFonts w:ascii="Calibri" w:cs="Calibri" w:hAnsi="Calibri"/>
          <w:b/>
        </w:rPr>
        <w:t>20</w:t>
      </w:r>
      <w:r w:rsidR="007A6EDC" w:rsidRPr="00DC1BE5">
        <w:rPr>
          <w:rFonts w:ascii="Calibri" w:cs="Calibri" w:hAnsi="Calibri"/>
          <w:b/>
        </w:rPr>
        <w:t>2</w:t>
      </w:r>
      <w:r w:rsidR="004A70AC">
        <w:rPr>
          <w:rFonts w:ascii="Calibri" w:cs="Calibri" w:hAnsi="Calibri"/>
          <w:b/>
        </w:rPr>
        <w:t>2</w:t>
      </w:r>
      <w:r w:rsidRPr="00DC1BE5">
        <w:rPr>
          <w:rFonts w:ascii="Calibri" w:cs="Calibri" w:hAnsi="Calibri"/>
        </w:rPr>
        <w:t xml:space="preserve"> au 31 mai </w:t>
      </w:r>
      <w:r w:rsidR="00E42EF2" w:rsidRPr="00DC1BE5">
        <w:rPr>
          <w:rFonts w:ascii="Calibri" w:cs="Calibri" w:hAnsi="Calibri"/>
          <w:b/>
        </w:rPr>
        <w:t>202</w:t>
      </w:r>
      <w:r w:rsidR="004A70AC">
        <w:rPr>
          <w:rFonts w:ascii="Calibri" w:cs="Calibri" w:hAnsi="Calibri"/>
          <w:b/>
        </w:rPr>
        <w:t>3</w:t>
      </w:r>
      <w:r w:rsidRPr="00DC1BE5">
        <w:rPr>
          <w:rFonts w:ascii="Calibri" w:cs="Calibri" w:hAnsi="Calibri"/>
        </w:rPr>
        <w:t xml:space="preserve">, on décompte les jours non </w:t>
      </w:r>
      <w:r w:rsidR="0010372A" w:rsidRPr="00DC1BE5">
        <w:rPr>
          <w:rFonts w:ascii="Calibri" w:cs="Calibri" w:hAnsi="Calibri"/>
        </w:rPr>
        <w:t>travaillés</w:t>
      </w:r>
      <w:r w:rsidRPr="00DC1BE5">
        <w:rPr>
          <w:rFonts w:ascii="Calibri" w:cs="Calibri" w:hAnsi="Calibri"/>
        </w:rPr>
        <w:t xml:space="preserve"> suivants :</w:t>
      </w:r>
    </w:p>
    <w:p w14:paraId="3D39D654" w14:textId="4F4D7B43" w:rsidP="0010372A" w:rsidR="003B6949" w:rsidRDefault="007A6EDC" w:rsidRPr="00DC1BE5">
      <w:pPr>
        <w:spacing w:after="0"/>
        <w:rPr>
          <w:rFonts w:ascii="Calibri" w:cs="Calibri" w:hAnsi="Calibri"/>
        </w:rPr>
      </w:pPr>
      <w:r w:rsidRPr="00DC1BE5">
        <w:rPr>
          <w:rFonts w:ascii="Calibri" w:cs="Calibri" w:hAnsi="Calibri"/>
          <w:b/>
        </w:rPr>
        <w:t>104</w:t>
      </w:r>
      <w:r w:rsidR="0010372A" w:rsidRPr="00DC1BE5">
        <w:rPr>
          <w:rFonts w:ascii="Calibri" w:cs="Calibri" w:hAnsi="Calibri"/>
        </w:rPr>
        <w:t xml:space="preserve"> jours de week-end</w:t>
      </w:r>
      <w:r w:rsidR="00B31A40" w:rsidRPr="00DC1BE5">
        <w:rPr>
          <w:rFonts w:ascii="Calibri" w:cs="Calibri" w:hAnsi="Calibri"/>
        </w:rPr>
        <w:tab/>
      </w:r>
      <w:r w:rsidR="00B31A40" w:rsidRPr="00DC1BE5">
        <w:rPr>
          <w:rFonts w:ascii="Calibri" w:cs="Calibri" w:hAnsi="Calibri"/>
        </w:rPr>
        <w:tab/>
      </w:r>
      <w:r w:rsidR="00B31A40" w:rsidRPr="00DC1BE5">
        <w:rPr>
          <w:rFonts w:ascii="Calibri" w:cs="Calibri" w:hAnsi="Calibri"/>
        </w:rPr>
        <w:tab/>
      </w:r>
      <w:r w:rsidR="00B31A40" w:rsidRPr="00DC1BE5">
        <w:rPr>
          <w:rFonts w:ascii="Calibri" w:cs="Calibri" w:hAnsi="Calibri"/>
        </w:rPr>
        <w:tab/>
      </w:r>
      <w:r w:rsidR="00B31A40" w:rsidRPr="00DC1BE5">
        <w:rPr>
          <w:rFonts w:ascii="Calibri" w:cs="Calibri" w:hAnsi="Calibri"/>
        </w:rPr>
        <w:tab/>
      </w:r>
      <w:r w:rsidR="00B31A40" w:rsidRPr="00DC1BE5">
        <w:rPr>
          <w:rFonts w:ascii="Calibri" w:cs="Calibri" w:hAnsi="Calibri"/>
        </w:rPr>
        <w:tab/>
      </w:r>
    </w:p>
    <w:p w14:paraId="6EE02F7A" w14:textId="77777777" w:rsidP="0010372A" w:rsidR="00E86DF5" w:rsidRDefault="0010372A" w:rsidRPr="00DC1BE5">
      <w:pPr>
        <w:spacing w:after="0"/>
        <w:rPr>
          <w:rFonts w:ascii="Calibri" w:cs="Calibri" w:hAnsi="Calibri"/>
        </w:rPr>
      </w:pPr>
      <w:r w:rsidRPr="00DC1BE5">
        <w:rPr>
          <w:rFonts w:ascii="Calibri" w:cs="Calibri" w:hAnsi="Calibri"/>
          <w:b/>
        </w:rPr>
        <w:t>26</w:t>
      </w:r>
      <w:r w:rsidRPr="00DC1BE5">
        <w:rPr>
          <w:rFonts w:ascii="Calibri" w:cs="Calibri" w:hAnsi="Calibri"/>
        </w:rPr>
        <w:t xml:space="preserve"> jours de congés payés</w:t>
      </w:r>
      <w:r w:rsidR="00B31A40" w:rsidRPr="00DC1BE5">
        <w:rPr>
          <w:rFonts w:ascii="Calibri" w:cs="Calibri" w:hAnsi="Calibri"/>
        </w:rPr>
        <w:tab/>
      </w:r>
      <w:r w:rsidR="00B31A40" w:rsidRPr="00DC1BE5">
        <w:rPr>
          <w:rFonts w:ascii="Calibri" w:cs="Calibri" w:hAnsi="Calibri"/>
        </w:rPr>
        <w:tab/>
      </w:r>
      <w:r w:rsidR="00B31A40" w:rsidRPr="00DC1BE5">
        <w:rPr>
          <w:rFonts w:ascii="Calibri" w:cs="Calibri" w:hAnsi="Calibri"/>
        </w:rPr>
        <w:tab/>
      </w:r>
      <w:r w:rsidR="00B31A40" w:rsidRPr="00DC1BE5">
        <w:rPr>
          <w:rFonts w:ascii="Calibri" w:cs="Calibri" w:hAnsi="Calibri"/>
        </w:rPr>
        <w:tab/>
      </w:r>
      <w:r w:rsidR="00B31A40" w:rsidRPr="00DC1BE5">
        <w:rPr>
          <w:rFonts w:ascii="Calibri" w:cs="Calibri" w:hAnsi="Calibri"/>
        </w:rPr>
        <w:tab/>
      </w:r>
    </w:p>
    <w:p w14:paraId="298A48CB" w14:textId="57522E2E" w:rsidP="0010372A" w:rsidR="0010372A" w:rsidRDefault="004A70AC" w:rsidRPr="00DC1BE5">
      <w:pPr>
        <w:spacing w:after="0"/>
        <w:rPr>
          <w:rFonts w:ascii="Calibri" w:cs="Calibri" w:hAnsi="Calibri"/>
        </w:rPr>
      </w:pPr>
      <w:r>
        <w:rPr>
          <w:rFonts w:ascii="Calibri" w:cs="Calibri" w:hAnsi="Calibri"/>
        </w:rPr>
        <w:t>10</w:t>
      </w:r>
      <w:r w:rsidR="0010372A" w:rsidRPr="00DC1BE5">
        <w:rPr>
          <w:rFonts w:ascii="Calibri" w:cs="Calibri" w:hAnsi="Calibri"/>
        </w:rPr>
        <w:t xml:space="preserve"> jours fériés en semaine</w:t>
      </w:r>
      <w:r w:rsidR="008F0C6D" w:rsidRPr="00DC1BE5">
        <w:rPr>
          <w:rFonts w:ascii="Calibri" w:cs="Calibri" w:hAnsi="Calibri"/>
        </w:rPr>
        <w:t xml:space="preserve"> (dont </w:t>
      </w:r>
      <w:r>
        <w:rPr>
          <w:rFonts w:ascii="Calibri" w:cs="Calibri" w:hAnsi="Calibri"/>
        </w:rPr>
        <w:t>deux</w:t>
      </w:r>
      <w:r w:rsidR="008F0C6D" w:rsidRPr="00DC1BE5">
        <w:rPr>
          <w:rFonts w:ascii="Calibri" w:cs="Calibri" w:hAnsi="Calibri"/>
        </w:rPr>
        <w:t xml:space="preserve"> lundi</w:t>
      </w:r>
      <w:r>
        <w:rPr>
          <w:rFonts w:ascii="Calibri" w:cs="Calibri" w:hAnsi="Calibri"/>
        </w:rPr>
        <w:t>s</w:t>
      </w:r>
      <w:r w:rsidR="008F0C6D" w:rsidRPr="00DC1BE5">
        <w:rPr>
          <w:rFonts w:ascii="Calibri" w:cs="Calibri" w:hAnsi="Calibri"/>
        </w:rPr>
        <w:t xml:space="preserve"> de </w:t>
      </w:r>
      <w:r w:rsidR="007C1B99" w:rsidRPr="00DC1BE5">
        <w:rPr>
          <w:rFonts w:ascii="Calibri" w:cs="Calibri" w:hAnsi="Calibri"/>
        </w:rPr>
        <w:t>Pentecôte</w:t>
      </w:r>
      <w:r w:rsidR="008F0C6D" w:rsidRPr="00DC1BE5">
        <w:rPr>
          <w:rFonts w:ascii="Calibri" w:cs="Calibri" w:hAnsi="Calibri"/>
        </w:rPr>
        <w:t>)</w:t>
      </w:r>
      <w:r w:rsidR="00B31A40" w:rsidRPr="00DC1BE5">
        <w:rPr>
          <w:rFonts w:ascii="Calibri" w:cs="Calibri" w:hAnsi="Calibri"/>
        </w:rPr>
        <w:tab/>
      </w:r>
      <w:r w:rsidR="00B31A40" w:rsidRPr="00DC1BE5">
        <w:rPr>
          <w:rFonts w:ascii="Calibri" w:cs="Calibri" w:hAnsi="Calibri"/>
        </w:rPr>
        <w:tab/>
      </w:r>
      <w:r w:rsidR="00B31A40" w:rsidRPr="00DC1BE5">
        <w:rPr>
          <w:rFonts w:ascii="Calibri" w:cs="Calibri" w:hAnsi="Calibri"/>
        </w:rPr>
        <w:tab/>
      </w:r>
      <w:r w:rsidR="00B31A40" w:rsidRPr="00DC1BE5">
        <w:rPr>
          <w:rFonts w:ascii="Calibri" w:cs="Calibri" w:hAnsi="Calibri"/>
        </w:rPr>
        <w:tab/>
      </w:r>
      <w:r w:rsidR="00B31A40" w:rsidRPr="00DC1BE5">
        <w:rPr>
          <w:rFonts w:ascii="Calibri" w:cs="Calibri" w:hAnsi="Calibri"/>
        </w:rPr>
        <w:tab/>
      </w:r>
    </w:p>
    <w:p w14:paraId="391755C2" w14:textId="73F13E82" w:rsidP="0010372A" w:rsidR="0010372A" w:rsidRDefault="002C5523" w:rsidRPr="00DC1BE5">
      <w:pPr>
        <w:spacing w:after="0"/>
        <w:rPr>
          <w:rFonts w:ascii="Calibri" w:cs="Calibri" w:hAnsi="Calibri"/>
        </w:rPr>
      </w:pPr>
      <w:r w:rsidRPr="00DC1BE5">
        <w:rPr>
          <w:rFonts w:ascii="Calibri" w:cs="Calibri" w:hAnsi="Calibri"/>
        </w:rPr>
        <w:t xml:space="preserve">Ce qui donne </w:t>
      </w:r>
      <w:del w:author="Hélène Viénot" w:date="2022-01-25T14:04:00Z" w:id="2">
        <w:r w:rsidR="00FC02BF" w:rsidRPr="00DC1BE5">
          <w:rPr>
            <w:rFonts w:ascii="Calibri" w:cs="Calibri" w:hAnsi="Calibri"/>
            <w:b/>
          </w:rPr>
          <w:delText>2</w:delText>
        </w:r>
        <w:r w:rsidR="00214154" w:rsidRPr="00DC1BE5">
          <w:rPr>
            <w:rFonts w:ascii="Calibri" w:cs="Calibri" w:hAnsi="Calibri"/>
            <w:b/>
          </w:rPr>
          <w:delText>30</w:delText>
        </w:r>
        <w:r w:rsidR="0010372A" w:rsidRPr="00DC1BE5">
          <w:rPr>
            <w:rFonts w:ascii="Calibri" w:cs="Calibri" w:hAnsi="Calibri"/>
          </w:rPr>
          <w:delText xml:space="preserve"> </w:delText>
        </w:r>
      </w:del>
      <w:ins w:author="Hélène Viénot" w:date="2022-01-25T14:04:00Z" w:id="3">
        <w:r w:rsidR="00846545" w:rsidRPr="00DC1BE5">
          <w:rPr>
            <w:rFonts w:ascii="Calibri" w:cs="Calibri" w:hAnsi="Calibri"/>
            <w:b/>
          </w:rPr>
          <w:t>2</w:t>
        </w:r>
        <w:r w:rsidR="00846545">
          <w:rPr>
            <w:rFonts w:ascii="Calibri" w:cs="Calibri" w:hAnsi="Calibri"/>
            <w:b/>
          </w:rPr>
          <w:t>25</w:t>
        </w:r>
        <w:r w:rsidR="00846545" w:rsidRPr="00DC1BE5">
          <w:rPr>
            <w:rFonts w:ascii="Calibri" w:cs="Calibri" w:hAnsi="Calibri"/>
          </w:rPr>
          <w:t xml:space="preserve"> </w:t>
        </w:r>
      </w:ins>
      <w:r w:rsidR="0010372A" w:rsidRPr="00DC1BE5">
        <w:rPr>
          <w:rFonts w:ascii="Calibri" w:cs="Calibri" w:hAnsi="Calibri"/>
        </w:rPr>
        <w:t>jours ouvrés</w:t>
      </w:r>
      <w:r w:rsidR="00E20061">
        <w:rPr>
          <w:rFonts w:ascii="Calibri" w:cs="Calibri" w:hAnsi="Calibri"/>
        </w:rPr>
        <w:t> :</w:t>
      </w:r>
      <w:r w:rsidR="0010372A" w:rsidRPr="00DC1BE5">
        <w:rPr>
          <w:rFonts w:ascii="Calibri" w:cs="Calibri" w:hAnsi="Calibri"/>
        </w:rPr>
        <w:t xml:space="preserve"> </w:t>
      </w:r>
      <w:r w:rsidR="004A70AC">
        <w:rPr>
          <w:rFonts w:ascii="Calibri" w:cs="Calibri" w:hAnsi="Calibri"/>
          <w:b/>
          <w:bCs/>
          <w:color w:themeColor="text2" w:val="1F497D"/>
          <w:u w:val="single"/>
        </w:rPr>
        <w:t xml:space="preserve">7 </w:t>
      </w:r>
      <w:r w:rsidR="0010372A" w:rsidRPr="00DC1BE5">
        <w:rPr>
          <w:rFonts w:ascii="Calibri" w:cs="Calibri" w:hAnsi="Calibri"/>
          <w:b/>
          <w:color w:themeColor="text2" w:val="1F497D"/>
          <w:u w:val="single"/>
        </w:rPr>
        <w:t>jours de RTT</w:t>
      </w:r>
      <w:r w:rsidR="00B31A40" w:rsidRPr="00DC1BE5">
        <w:rPr>
          <w:rFonts w:ascii="Calibri" w:cs="Calibri" w:hAnsi="Calibri"/>
          <w:b/>
        </w:rPr>
        <w:tab/>
      </w:r>
    </w:p>
    <w:p w14:paraId="4F41CE4A" w14:textId="77777777" w:rsidP="0010372A" w:rsidR="0010372A" w:rsidRDefault="0010372A" w:rsidRPr="00DC1BE5">
      <w:pPr>
        <w:spacing w:after="0"/>
        <w:rPr>
          <w:rFonts w:ascii="Calibri" w:cs="Calibri" w:hAnsi="Calibri"/>
        </w:rPr>
      </w:pPr>
    </w:p>
    <w:p w14:paraId="00D8972D" w14:textId="0D5403F0" w:rsidP="0010372A" w:rsidR="00A37F56" w:rsidRDefault="0010372A" w:rsidRPr="00DC1BE5">
      <w:pPr>
        <w:spacing w:after="0"/>
        <w:rPr>
          <w:rFonts w:ascii="Calibri" w:cs="Calibri" w:hAnsi="Calibri"/>
          <w:u w:val="single"/>
        </w:rPr>
      </w:pPr>
      <w:r w:rsidRPr="00DC1BE5">
        <w:rPr>
          <w:rFonts w:ascii="Calibri" w:cs="Calibri" w:hAnsi="Calibri"/>
          <w:u w:val="single"/>
        </w:rPr>
        <w:t>Pont :</w:t>
      </w:r>
    </w:p>
    <w:p w14:paraId="78B1EE19" w14:textId="124F04EF" w:rsidP="0010372A" w:rsidR="00470F11" w:rsidRDefault="00470F11" w:rsidRPr="00DC1BE5">
      <w:pPr>
        <w:spacing w:after="0"/>
        <w:rPr>
          <w:rFonts w:ascii="Calibri" w:cs="Calibri" w:hAnsi="Calibri"/>
        </w:rPr>
      </w:pPr>
      <w:r w:rsidRPr="00DC1BE5">
        <w:rPr>
          <w:rFonts w:ascii="Calibri" w:cs="Calibri" w:hAnsi="Calibri"/>
          <w:b/>
          <w:bCs/>
        </w:rPr>
        <w:t xml:space="preserve">Vendredi </w:t>
      </w:r>
      <w:r w:rsidR="004A70AC">
        <w:rPr>
          <w:rFonts w:ascii="Calibri" w:cs="Calibri" w:hAnsi="Calibri"/>
          <w:b/>
          <w:bCs/>
        </w:rPr>
        <w:t>19</w:t>
      </w:r>
      <w:r w:rsidRPr="00DC1BE5">
        <w:rPr>
          <w:rFonts w:ascii="Calibri" w:cs="Calibri" w:hAnsi="Calibri"/>
          <w:b/>
          <w:bCs/>
        </w:rPr>
        <w:t xml:space="preserve"> Mai 202</w:t>
      </w:r>
      <w:r w:rsidR="004A70AC">
        <w:rPr>
          <w:rFonts w:ascii="Calibri" w:cs="Calibri" w:hAnsi="Calibri"/>
          <w:b/>
          <w:bCs/>
        </w:rPr>
        <w:t>3</w:t>
      </w:r>
      <w:r w:rsidRPr="00DC1BE5">
        <w:rPr>
          <w:rFonts w:ascii="Calibri" w:cs="Calibri" w:hAnsi="Calibri"/>
          <w:b/>
          <w:bCs/>
        </w:rPr>
        <w:t xml:space="preserve"> </w:t>
      </w:r>
      <w:r w:rsidRPr="00DC1BE5">
        <w:rPr>
          <w:rFonts w:ascii="Calibri" w:cs="Calibri" w:hAnsi="Calibri"/>
        </w:rPr>
        <w:t>(Ascension) une journée de CP ou RTT obligatoire</w:t>
      </w:r>
    </w:p>
    <w:p w14:paraId="5B4E01DA" w14:textId="77777777" w:rsidP="0010372A" w:rsidR="008F0F26" w:rsidRDefault="008F0F26" w:rsidRPr="00DC1BE5">
      <w:pPr>
        <w:spacing w:after="0"/>
        <w:ind w:hanging="705" w:left="705"/>
        <w:rPr>
          <w:rFonts w:ascii="Calibri" w:cs="Calibri" w:hAnsi="Calibri"/>
          <w:u w:val="single"/>
        </w:rPr>
      </w:pPr>
    </w:p>
    <w:p w14:paraId="18DB89EB" w14:textId="77777777" w:rsidP="006C0329" w:rsidR="006C0329" w:rsidRDefault="006C0329" w:rsidRPr="00DC1BE5">
      <w:pPr>
        <w:spacing w:after="0"/>
        <w:rPr>
          <w:rFonts w:ascii="Calibri" w:cs="Calibri" w:hAnsi="Calibri"/>
        </w:rPr>
      </w:pPr>
      <w:r w:rsidRPr="00DC1BE5">
        <w:rPr>
          <w:rFonts w:ascii="Calibri" w:cs="Calibri" w:hAnsi="Calibri"/>
          <w:u w:val="single"/>
        </w:rPr>
        <w:t>Dormer Pramet</w:t>
      </w:r>
      <w:r w:rsidRPr="00DC1BE5">
        <w:rPr>
          <w:rFonts w:ascii="Calibri" w:cs="Calibri" w:hAnsi="Calibri"/>
        </w:rPr>
        <w:t xml:space="preserve"> : </w:t>
      </w:r>
    </w:p>
    <w:p w14:paraId="2E0E3966" w14:textId="72BCCCBA" w:rsidP="00217E5C" w:rsidR="00413347" w:rsidRDefault="006C0329">
      <w:pPr>
        <w:spacing w:after="0"/>
        <w:rPr>
          <w:rFonts w:ascii="Calibri" w:cs="Calibri" w:hAnsi="Calibri"/>
        </w:rPr>
      </w:pPr>
      <w:r w:rsidRPr="00DC1BE5">
        <w:rPr>
          <w:rFonts w:ascii="Calibri" w:cs="Calibri" w:hAnsi="Calibri"/>
        </w:rPr>
        <w:t>Eté</w:t>
      </w:r>
      <w:r w:rsidR="00214154" w:rsidRPr="00DC1BE5">
        <w:rPr>
          <w:rFonts w:ascii="Calibri" w:cs="Calibri" w:hAnsi="Calibri"/>
        </w:rPr>
        <w:t> :</w:t>
      </w:r>
      <w:r w:rsidR="00755F6F" w:rsidRPr="00DC1BE5">
        <w:rPr>
          <w:rFonts w:ascii="Calibri" w:cs="Calibri" w:hAnsi="Calibri"/>
        </w:rPr>
        <w:t xml:space="preserve"> </w:t>
      </w:r>
      <w:r w:rsidR="00755F6F" w:rsidRPr="00DC1BE5">
        <w:rPr>
          <w:rFonts w:ascii="Calibri" w:cs="Calibri" w:hAnsi="Calibri"/>
        </w:rPr>
        <w:tab/>
      </w:r>
      <w:r w:rsidR="00214154" w:rsidRPr="00DC1BE5">
        <w:rPr>
          <w:rFonts w:ascii="Calibri" w:cs="Calibri" w:hAnsi="Calibri"/>
        </w:rPr>
        <w:t>ADV :</w:t>
      </w:r>
      <w:r w:rsidRPr="00DC1BE5">
        <w:rPr>
          <w:rFonts w:ascii="Calibri" w:cs="Calibri" w:hAnsi="Calibri"/>
        </w:rPr>
        <w:t xml:space="preserve"> </w:t>
      </w:r>
      <w:r w:rsidR="00413347">
        <w:rPr>
          <w:rFonts w:ascii="Calibri" w:cs="Calibri" w:hAnsi="Calibri"/>
        </w:rPr>
        <w:tab/>
      </w:r>
      <w:r w:rsidR="00214154" w:rsidRPr="00DC1BE5">
        <w:rPr>
          <w:rFonts w:ascii="Calibri" w:cs="Calibri" w:hAnsi="Calibri"/>
        </w:rPr>
        <w:t xml:space="preserve">2 semaines </w:t>
      </w:r>
      <w:r w:rsidR="00413347">
        <w:rPr>
          <w:rFonts w:ascii="Calibri" w:cs="Calibri" w:hAnsi="Calibri"/>
        </w:rPr>
        <w:t>de fermeture semaine 31 et 32</w:t>
      </w:r>
    </w:p>
    <w:p w14:paraId="4F73D797" w14:textId="54693AB9" w:rsidP="00413347" w:rsidR="00214154" w:rsidRDefault="00413347" w:rsidRPr="00DC1BE5">
      <w:pPr>
        <w:spacing w:after="0"/>
        <w:ind w:firstLine="708" w:left="708"/>
        <w:rPr>
          <w:rFonts w:ascii="Calibri" w:cs="Calibri" w:hAnsi="Calibri"/>
        </w:rPr>
      </w:pPr>
      <w:r>
        <w:rPr>
          <w:rFonts w:ascii="Calibri" w:cs="Calibri" w:hAnsi="Calibri"/>
        </w:rPr>
        <w:t xml:space="preserve">3 semaines </w:t>
      </w:r>
      <w:r w:rsidR="00214154" w:rsidRPr="00DC1BE5">
        <w:rPr>
          <w:rFonts w:ascii="Calibri" w:cs="Calibri" w:hAnsi="Calibri"/>
        </w:rPr>
        <w:t xml:space="preserve">minimum de CP </w:t>
      </w:r>
      <w:r>
        <w:rPr>
          <w:rFonts w:ascii="Calibri" w:cs="Calibri" w:hAnsi="Calibri"/>
        </w:rPr>
        <w:t>à prendre entre les semaines 30 et 34</w:t>
      </w:r>
    </w:p>
    <w:p w14:paraId="122585BF" w14:textId="2AB2DAA5" w:rsidP="00755F6F" w:rsidR="00217E5C" w:rsidRDefault="00214154" w:rsidRPr="00DC1BE5">
      <w:pPr>
        <w:spacing w:after="0"/>
        <w:ind w:firstLine="708"/>
      </w:pPr>
      <w:r w:rsidRPr="00DC1BE5">
        <w:rPr>
          <w:rFonts w:ascii="Calibri" w:cs="Calibri" w:hAnsi="Calibri"/>
        </w:rPr>
        <w:t xml:space="preserve">Force de Vente : 4 semaines obligatoires en Août </w:t>
      </w:r>
    </w:p>
    <w:p w14:paraId="3AD19805" w14:textId="78CA607E" w:rsidP="00214154" w:rsidR="006C0329" w:rsidRDefault="009B4CD2">
      <w:pPr>
        <w:pStyle w:val="NormalWeb"/>
        <w:spacing w:after="0" w:afterAutospacing="0" w:before="0" w:beforeAutospacing="0"/>
      </w:pPr>
      <w:r w:rsidRPr="00DC1BE5">
        <w:t>No</w:t>
      </w:r>
      <w:r w:rsidR="00B44B2B" w:rsidRPr="00DC1BE5">
        <w:t>ë</w:t>
      </w:r>
      <w:r w:rsidRPr="00DC1BE5">
        <w:t xml:space="preserve">l : </w:t>
      </w:r>
      <w:r w:rsidR="00214154" w:rsidRPr="00DC1BE5">
        <w:t xml:space="preserve"> 5 jours </w:t>
      </w:r>
      <w:r w:rsidR="00E747D5">
        <w:t>de CP/RTT du 26 au 30 Décembre 2022 (fermet</w:t>
      </w:r>
      <w:r w:rsidR="00413347">
        <w:t>ure société)</w:t>
      </w:r>
    </w:p>
    <w:p w14:paraId="6136223C" w14:textId="77777777" w:rsidP="00214154" w:rsidR="00E747D5" w:rsidRDefault="00E747D5">
      <w:pPr>
        <w:pStyle w:val="NormalWeb"/>
        <w:spacing w:after="0" w:afterAutospacing="0" w:before="0" w:beforeAutospacing="0"/>
      </w:pPr>
    </w:p>
    <w:p w14:paraId="01F40C94" w14:textId="77777777" w:rsidP="00E747D5" w:rsidR="00E747D5" w:rsidRDefault="00E747D5" w:rsidRPr="00DC1BE5">
      <w:pPr>
        <w:spacing w:after="0"/>
        <w:ind w:hanging="705" w:left="705"/>
        <w:rPr>
          <w:rFonts w:ascii="Calibri" w:cs="Calibri" w:hAnsi="Calibri"/>
        </w:rPr>
      </w:pPr>
      <w:r w:rsidRPr="00DC1BE5">
        <w:rPr>
          <w:rFonts w:ascii="Calibri" w:cs="Calibri" w:hAnsi="Calibri"/>
          <w:u w:val="single"/>
        </w:rPr>
        <w:t xml:space="preserve">Coromant </w:t>
      </w:r>
      <w:r w:rsidRPr="00DC1BE5">
        <w:rPr>
          <w:rFonts w:ascii="Calibri" w:cs="Calibri" w:hAnsi="Calibri"/>
        </w:rPr>
        <w:t>:</w:t>
      </w:r>
    </w:p>
    <w:p w14:paraId="0A9334DA" w14:textId="70F98BB7" w:rsidP="00E747D5" w:rsidR="00E747D5" w:rsidRDefault="00E747D5">
      <w:pPr>
        <w:pStyle w:val="NormalWeb"/>
        <w:spacing w:after="0" w:afterAutospacing="0" w:before="0" w:beforeAutospacing="0"/>
      </w:pPr>
      <w:r w:rsidRPr="00DC1BE5">
        <w:t>Eté</w:t>
      </w:r>
      <w:r w:rsidR="00413347">
        <w:t xml:space="preserve"> :     </w:t>
      </w:r>
      <w:r w:rsidR="00413347">
        <w:tab/>
      </w:r>
      <w:r>
        <w:t>Force de Vente</w:t>
      </w:r>
      <w:r w:rsidRPr="00DC1BE5">
        <w:t> :</w:t>
      </w:r>
      <w:r w:rsidR="00413347">
        <w:t xml:space="preserve"> </w:t>
      </w:r>
      <w:r w:rsidRPr="00DC1BE5">
        <w:t>3 semaine</w:t>
      </w:r>
      <w:r>
        <w:t>s</w:t>
      </w:r>
      <w:r w:rsidRPr="00DC1BE5">
        <w:t xml:space="preserve"> </w:t>
      </w:r>
      <w:r w:rsidR="00413347">
        <w:t xml:space="preserve">minimum </w:t>
      </w:r>
      <w:r w:rsidRPr="00DC1BE5">
        <w:t xml:space="preserve">sur la période des semaines 30 à 34 </w:t>
      </w:r>
    </w:p>
    <w:p w14:paraId="4697ED06" w14:textId="74D6715A" w:rsidP="00413347" w:rsidR="00413347" w:rsidRDefault="00413347">
      <w:pPr>
        <w:pStyle w:val="NormalWeb"/>
        <w:spacing w:after="0" w:afterAutospacing="0" w:before="0" w:beforeAutospacing="0"/>
        <w:ind w:left="708"/>
      </w:pPr>
      <w:r>
        <w:t>Sur la base du volontariat : 1 à 2 personnes par équipe de vente présente, prenant les 3 semaines en décalage.</w:t>
      </w:r>
    </w:p>
    <w:p w14:paraId="4C5F53AF" w14:textId="61F70949" w:rsidP="00413347" w:rsidR="00E747D5" w:rsidRDefault="00413347" w:rsidRPr="00DC1BE5">
      <w:pPr>
        <w:pStyle w:val="NormalWeb"/>
        <w:spacing w:after="0" w:afterAutospacing="0" w:before="0" w:beforeAutospacing="0"/>
        <w:ind w:left="708"/>
      </w:pPr>
      <w:r>
        <w:t>Autres</w:t>
      </w:r>
      <w:r w:rsidR="00E747D5">
        <w:t xml:space="preserve"> services : </w:t>
      </w:r>
      <w:r>
        <w:t>20 jours de CP obligatoires à prendre avant le 31 Octobre 2022, dont idéalement 3 semaines en Août.</w:t>
      </w:r>
    </w:p>
    <w:p w14:paraId="001A2BCC" w14:textId="7DECB134" w:rsidP="00E747D5" w:rsidR="00E747D5" w:rsidRDefault="00E747D5" w:rsidRPr="00DC1BE5">
      <w:pPr>
        <w:pStyle w:val="NormalWeb"/>
        <w:spacing w:after="0" w:afterAutospacing="0" w:before="0" w:beforeAutospacing="0"/>
        <w:rPr>
          <w:rFonts w:eastAsia="Times New Roman"/>
        </w:rPr>
      </w:pPr>
      <w:r w:rsidRPr="00DC1BE5">
        <w:t xml:space="preserve">Noël : </w:t>
      </w:r>
      <w:r w:rsidR="00413347" w:rsidRPr="00DC1BE5">
        <w:t xml:space="preserve">5 jours </w:t>
      </w:r>
      <w:r w:rsidR="00413347">
        <w:t>de CP/RTT du 26 au 30 Décembre 2022 (fermeture société)</w:t>
      </w:r>
    </w:p>
    <w:p w14:paraId="49002D64" w14:textId="26DA237B" w:rsidP="00214154" w:rsidR="00E747D5" w:rsidRDefault="00E747D5">
      <w:pPr>
        <w:pStyle w:val="NormalWeb"/>
        <w:spacing w:after="0" w:afterAutospacing="0" w:before="0" w:beforeAutospacing="0"/>
      </w:pPr>
    </w:p>
    <w:p w14:paraId="198FEA78" w14:textId="77777777" w:rsidP="00214154" w:rsidR="00E747D5" w:rsidRDefault="00E747D5" w:rsidRPr="00DC1BE5">
      <w:pPr>
        <w:pStyle w:val="NormalWeb"/>
        <w:spacing w:after="0" w:afterAutospacing="0" w:before="0" w:beforeAutospacing="0"/>
      </w:pPr>
    </w:p>
    <w:p w14:paraId="2E598CB4" w14:textId="19E2FCA9" w:rsidP="00E86C47" w:rsidR="00C56AFD" w:rsidRDefault="007A6EDC" w:rsidRPr="00DC1BE5">
      <w:pPr>
        <w:spacing w:after="0"/>
        <w:rPr>
          <w:rFonts w:ascii="Calibri" w:cs="Calibri" w:hAnsi="Calibri"/>
          <w:b/>
        </w:rPr>
      </w:pPr>
      <w:r w:rsidRPr="00DC1BE5">
        <w:rPr>
          <w:rFonts w:ascii="Calibri" w:cs="Calibri" w:hAnsi="Calibri"/>
          <w:b/>
        </w:rPr>
        <w:t xml:space="preserve">Nous rappelons </w:t>
      </w:r>
      <w:r w:rsidR="00A37F56" w:rsidRPr="00DC1BE5">
        <w:rPr>
          <w:rFonts w:ascii="Calibri" w:cs="Calibri" w:hAnsi="Calibri"/>
          <w:b/>
        </w:rPr>
        <w:t>que :</w:t>
      </w:r>
      <w:r w:rsidR="00C56AFD" w:rsidRPr="00DC1BE5">
        <w:rPr>
          <w:rFonts w:ascii="Calibri" w:cs="Calibri" w:hAnsi="Calibri"/>
          <w:b/>
        </w:rPr>
        <w:t xml:space="preserve"> </w:t>
      </w:r>
    </w:p>
    <w:p w14:paraId="0F07A5D7" w14:textId="6AC1A0A9" w:rsidP="00566D2D" w:rsidR="00566D2D" w:rsidRDefault="004E5347" w:rsidRPr="00DC1BE5">
      <w:pPr>
        <w:spacing w:after="0" w:line="240" w:lineRule="auto"/>
      </w:pPr>
      <w:r w:rsidRPr="00DC1BE5">
        <w:rPr>
          <w:rFonts w:ascii="Calibri" w:cs="Calibri" w:hAnsi="Calibri"/>
          <w:b/>
        </w:rPr>
        <w:t>20 jours</w:t>
      </w:r>
      <w:r w:rsidR="007A6EDC" w:rsidRPr="00DC1BE5">
        <w:rPr>
          <w:rFonts w:ascii="Calibri" w:cs="Calibri" w:hAnsi="Calibri"/>
          <w:b/>
        </w:rPr>
        <w:t xml:space="preserve"> de congés payés</w:t>
      </w:r>
      <w:r w:rsidRPr="00DC1BE5">
        <w:rPr>
          <w:rFonts w:ascii="Calibri" w:cs="Calibri" w:hAnsi="Calibri"/>
          <w:b/>
        </w:rPr>
        <w:t xml:space="preserve">, dont 2 semaines consécutives, </w:t>
      </w:r>
      <w:r w:rsidR="00C56AFD" w:rsidRPr="00DC1BE5">
        <w:rPr>
          <w:rFonts w:ascii="Calibri" w:cs="Calibri" w:hAnsi="Calibri"/>
          <w:b/>
        </w:rPr>
        <w:t>doivent impérativement être pris entre le 1</w:t>
      </w:r>
      <w:r w:rsidR="00C56AFD" w:rsidRPr="00DC1BE5">
        <w:rPr>
          <w:rFonts w:ascii="Calibri" w:cs="Calibri" w:hAnsi="Calibri"/>
          <w:b/>
          <w:vertAlign w:val="superscript"/>
        </w:rPr>
        <w:t>er</w:t>
      </w:r>
      <w:r w:rsidR="002C5523" w:rsidRPr="00DC1BE5">
        <w:rPr>
          <w:rFonts w:ascii="Calibri" w:cs="Calibri" w:hAnsi="Calibri"/>
          <w:b/>
        </w:rPr>
        <w:t xml:space="preserve"> </w:t>
      </w:r>
      <w:r w:rsidR="00E86C47" w:rsidRPr="00DC1BE5">
        <w:rPr>
          <w:rFonts w:ascii="Calibri" w:cs="Calibri" w:hAnsi="Calibri"/>
          <w:b/>
        </w:rPr>
        <w:t>mai</w:t>
      </w:r>
      <w:r w:rsidR="00566D2D" w:rsidRPr="00DC1BE5">
        <w:rPr>
          <w:rFonts w:ascii="Calibri" w:cs="Calibri" w:hAnsi="Calibri"/>
          <w:b/>
        </w:rPr>
        <w:t>*</w:t>
      </w:r>
      <w:r w:rsidR="00E86C47" w:rsidRPr="00DC1BE5">
        <w:rPr>
          <w:rFonts w:ascii="Calibri" w:cs="Calibri" w:hAnsi="Calibri"/>
          <w:b/>
        </w:rPr>
        <w:t xml:space="preserve"> et</w:t>
      </w:r>
      <w:r w:rsidR="002C5523" w:rsidRPr="00DC1BE5">
        <w:rPr>
          <w:rFonts w:ascii="Calibri" w:cs="Calibri" w:hAnsi="Calibri"/>
          <w:b/>
        </w:rPr>
        <w:t xml:space="preserve"> le 31 octobre 20</w:t>
      </w:r>
      <w:r w:rsidR="007A6EDC" w:rsidRPr="00DC1BE5">
        <w:rPr>
          <w:rFonts w:ascii="Calibri" w:cs="Calibri" w:hAnsi="Calibri"/>
          <w:b/>
        </w:rPr>
        <w:t>2</w:t>
      </w:r>
      <w:r w:rsidR="00413347">
        <w:rPr>
          <w:rFonts w:ascii="Calibri" w:cs="Calibri" w:hAnsi="Calibri"/>
          <w:b/>
        </w:rPr>
        <w:t>2</w:t>
      </w:r>
      <w:r w:rsidR="00C56AFD" w:rsidRPr="00DC1BE5">
        <w:rPr>
          <w:rFonts w:ascii="Calibri" w:cs="Calibri" w:hAnsi="Calibri"/>
          <w:b/>
        </w:rPr>
        <w:t xml:space="preserve">. </w:t>
      </w:r>
      <w:r w:rsidR="00566D2D" w:rsidRPr="00DC1BE5">
        <w:rPr>
          <w:rFonts w:ascii="Calibri" w:cs="Calibri" w:hAnsi="Calibri"/>
          <w:b/>
        </w:rPr>
        <w:t xml:space="preserve"> (*</w:t>
      </w:r>
      <w:r w:rsidR="005F7926" w:rsidRPr="00DC1BE5">
        <w:rPr>
          <w:rFonts w:ascii="Calibri" w:cs="Calibri" w:hAnsi="Calibri"/>
          <w:b/>
        </w:rPr>
        <w:t>l</w:t>
      </w:r>
      <w:r w:rsidR="00566D2D" w:rsidRPr="00DC1BE5">
        <w:rPr>
          <w:rFonts w:ascii="Calibri" w:cs="Calibri" w:hAnsi="Calibri"/>
          <w:b/>
        </w:rPr>
        <w:t>es CP pris en Mai 202</w:t>
      </w:r>
      <w:r w:rsidR="00413347">
        <w:rPr>
          <w:rFonts w:ascii="Calibri" w:cs="Calibri" w:hAnsi="Calibri"/>
          <w:b/>
        </w:rPr>
        <w:t>2</w:t>
      </w:r>
      <w:r w:rsidR="00566D2D" w:rsidRPr="00DC1BE5">
        <w:rPr>
          <w:rFonts w:ascii="Calibri" w:cs="Calibri" w:hAnsi="Calibri"/>
          <w:b/>
        </w:rPr>
        <w:t xml:space="preserve"> </w:t>
      </w:r>
      <w:r w:rsidR="00413347">
        <w:rPr>
          <w:rFonts w:ascii="Calibri" w:cs="Calibri" w:hAnsi="Calibri"/>
          <w:b/>
        </w:rPr>
        <w:t>sont comptabilisés s’ils sont p</w:t>
      </w:r>
      <w:r w:rsidR="00566D2D" w:rsidRPr="00DC1BE5">
        <w:rPr>
          <w:rFonts w:ascii="Calibri" w:cs="Calibri" w:hAnsi="Calibri"/>
          <w:b/>
        </w:rPr>
        <w:t>ris par anticipation)</w:t>
      </w:r>
    </w:p>
    <w:p w14:paraId="23D12B60" w14:textId="5107C4FF" w:rsidP="00C002F0" w:rsidR="00C56AFD" w:rsidRDefault="00C002F0" w:rsidRPr="00DC1BE5">
      <w:pPr>
        <w:spacing w:after="0"/>
        <w:jc w:val="both"/>
        <w:rPr>
          <w:rFonts w:ascii="Calibri" w:cs="Calibri" w:hAnsi="Calibri"/>
          <w:b/>
        </w:rPr>
      </w:pPr>
      <w:r w:rsidRPr="00DC1BE5">
        <w:rPr>
          <w:rFonts w:ascii="Calibri" w:cs="Calibri" w:hAnsi="Calibri"/>
          <w:b/>
        </w:rPr>
        <w:t>E</w:t>
      </w:r>
      <w:r w:rsidR="00C56AFD" w:rsidRPr="00DC1BE5">
        <w:rPr>
          <w:rFonts w:ascii="Calibri" w:cs="Calibri" w:hAnsi="Calibri"/>
          <w:b/>
        </w:rPr>
        <w:t xml:space="preserve">n fin de période, </w:t>
      </w:r>
      <w:r w:rsidR="00C77DEB" w:rsidRPr="00DC1BE5">
        <w:rPr>
          <w:rFonts w:ascii="Calibri" w:cs="Calibri" w:hAnsi="Calibri"/>
          <w:b/>
        </w:rPr>
        <w:t xml:space="preserve">c’est-à-dire au </w:t>
      </w:r>
      <w:r w:rsidR="00E42EF2" w:rsidRPr="00DC1BE5">
        <w:rPr>
          <w:rFonts w:ascii="Calibri" w:cs="Calibri" w:hAnsi="Calibri"/>
          <w:b/>
        </w:rPr>
        <w:t>31 mai 202</w:t>
      </w:r>
      <w:r w:rsidR="00413347">
        <w:rPr>
          <w:rFonts w:ascii="Calibri" w:cs="Calibri" w:hAnsi="Calibri"/>
          <w:b/>
        </w:rPr>
        <w:t>3</w:t>
      </w:r>
      <w:r w:rsidR="00C77DEB" w:rsidRPr="00DC1BE5">
        <w:rPr>
          <w:rFonts w:ascii="Calibri" w:cs="Calibri" w:hAnsi="Calibri"/>
          <w:b/>
        </w:rPr>
        <w:t xml:space="preserve">, </w:t>
      </w:r>
      <w:r w:rsidR="00C56AFD" w:rsidRPr="00DC1BE5">
        <w:rPr>
          <w:rFonts w:ascii="Calibri" w:cs="Calibri" w:hAnsi="Calibri"/>
          <w:b/>
        </w:rPr>
        <w:t>un solde de 5 jours maximum</w:t>
      </w:r>
      <w:r w:rsidR="00283A66" w:rsidRPr="00DC1BE5">
        <w:rPr>
          <w:rFonts w:ascii="Calibri" w:cs="Calibri" w:hAnsi="Calibri"/>
          <w:b/>
        </w:rPr>
        <w:t xml:space="preserve"> de CP</w:t>
      </w:r>
      <w:r w:rsidR="00C56AFD" w:rsidRPr="00DC1BE5">
        <w:rPr>
          <w:rFonts w:ascii="Calibri" w:cs="Calibri" w:hAnsi="Calibri"/>
          <w:b/>
        </w:rPr>
        <w:t xml:space="preserve"> </w:t>
      </w:r>
      <w:r w:rsidR="00413347">
        <w:rPr>
          <w:rFonts w:ascii="Calibri" w:cs="Calibri" w:hAnsi="Calibri"/>
          <w:b/>
        </w:rPr>
        <w:t>pourra être toléré.</w:t>
      </w:r>
    </w:p>
    <w:p w14:paraId="5D399086" w14:textId="77777777" w:rsidP="00C002F0" w:rsidR="00DD70B4" w:rsidRDefault="00610060" w:rsidRPr="00DC1BE5">
      <w:pPr>
        <w:spacing w:after="0"/>
        <w:jc w:val="both"/>
        <w:rPr>
          <w:rFonts w:ascii="Calibri" w:cs="Calibri" w:hAnsi="Calibri"/>
          <w:b/>
        </w:rPr>
      </w:pPr>
      <w:r w:rsidRPr="00DC1BE5">
        <w:rPr>
          <w:rFonts w:ascii="Calibri" w:cs="Calibri" w:hAnsi="Calibri"/>
          <w:b/>
          <w:u w:val="single"/>
        </w:rPr>
        <w:t>Au-</w:t>
      </w:r>
      <w:r w:rsidR="004E5347" w:rsidRPr="00DC1BE5">
        <w:rPr>
          <w:rFonts w:ascii="Calibri" w:cs="Calibri" w:hAnsi="Calibri"/>
          <w:b/>
          <w:u w:val="single"/>
        </w:rPr>
        <w:t>dessus de ce solde, les jours seront supprimés</w:t>
      </w:r>
      <w:r w:rsidR="004E5347" w:rsidRPr="00DC1BE5">
        <w:rPr>
          <w:rFonts w:ascii="Calibri" w:cs="Calibri" w:hAnsi="Calibri"/>
          <w:b/>
        </w:rPr>
        <w:t>.</w:t>
      </w:r>
      <w:r w:rsidR="00DD70B4" w:rsidRPr="00DC1BE5">
        <w:rPr>
          <w:rFonts w:ascii="Calibri" w:cs="Calibri" w:hAnsi="Calibri"/>
          <w:b/>
        </w:rPr>
        <w:t xml:space="preserve"> </w:t>
      </w:r>
    </w:p>
    <w:p w14:paraId="1A688CC9" w14:textId="2B4E2629" w:rsidP="00C002F0" w:rsidR="00610060" w:rsidRDefault="00610060">
      <w:pPr>
        <w:spacing w:after="0"/>
        <w:jc w:val="both"/>
        <w:rPr>
          <w:rFonts w:ascii="Calibri" w:cs="Calibri" w:hAnsi="Calibri"/>
          <w:b/>
        </w:rPr>
      </w:pPr>
      <w:r w:rsidRPr="00DC1BE5">
        <w:rPr>
          <w:rFonts w:ascii="Calibri" w:cs="Calibri" w:hAnsi="Calibri"/>
          <w:b/>
        </w:rPr>
        <w:t>Pour rappel</w:t>
      </w:r>
      <w:r w:rsidR="00703EF5" w:rsidRPr="00DC1BE5">
        <w:rPr>
          <w:rFonts w:ascii="Calibri" w:cs="Calibri" w:hAnsi="Calibri"/>
          <w:b/>
        </w:rPr>
        <w:t>,</w:t>
      </w:r>
      <w:r w:rsidRPr="00DC1BE5">
        <w:rPr>
          <w:rFonts w:ascii="Calibri" w:cs="Calibri" w:hAnsi="Calibri"/>
          <w:b/>
        </w:rPr>
        <w:t xml:space="preserve"> il est possible de verser jusqu’à 10 jours de CP sur le PER</w:t>
      </w:r>
      <w:r w:rsidR="00413347">
        <w:rPr>
          <w:rFonts w:ascii="Calibri" w:cs="Calibri" w:hAnsi="Calibri"/>
          <w:b/>
        </w:rPr>
        <w:t>E</w:t>
      </w:r>
      <w:r w:rsidRPr="00DC1BE5">
        <w:rPr>
          <w:rFonts w:ascii="Calibri" w:cs="Calibri" w:hAnsi="Calibri"/>
          <w:b/>
        </w:rPr>
        <w:t>CO.</w:t>
      </w:r>
    </w:p>
    <w:p w14:paraId="39EC79E6" w14:textId="400D3097" w:rsidP="00C002F0" w:rsidR="00DC1BE5" w:rsidRDefault="00DC1BE5">
      <w:pPr>
        <w:spacing w:after="0"/>
        <w:jc w:val="both"/>
        <w:rPr>
          <w:rFonts w:ascii="Calibri" w:cs="Calibri" w:hAnsi="Calibri"/>
          <w:b/>
        </w:rPr>
      </w:pPr>
    </w:p>
    <w:p w14:paraId="550DE7FF" w14:textId="77777777" w:rsidP="00C002F0" w:rsidR="00DC1BE5" w:rsidRDefault="00DC1BE5" w:rsidRPr="00DC1BE5">
      <w:pPr>
        <w:spacing w:after="0"/>
        <w:jc w:val="both"/>
        <w:rPr>
          <w:rFonts w:ascii="Calibri" w:cs="Calibri" w:hAnsi="Calibri"/>
          <w:b/>
        </w:rPr>
      </w:pPr>
    </w:p>
    <w:p w14:paraId="36F0E5B2" w14:textId="74131A28" w:rsidP="008A20B9" w:rsidR="008A20B9" w:rsidRDefault="008A20B9" w:rsidRPr="00DC1BE5">
      <w:pPr>
        <w:spacing w:after="0"/>
        <w:jc w:val="both"/>
        <w:rPr>
          <w:rFonts w:ascii="Calibri" w:cs="Calibri" w:hAnsi="Calibri"/>
          <w:b/>
          <w:u w:val="single"/>
        </w:rPr>
      </w:pPr>
      <w:r w:rsidRPr="00DC1BE5">
        <w:rPr>
          <w:rFonts w:ascii="Calibri" w:cs="Calibri" w:hAnsi="Calibri"/>
          <w:b/>
          <w:u w:val="single"/>
        </w:rPr>
        <w:t>Article 4 : Prime de transport</w:t>
      </w:r>
    </w:p>
    <w:p w14:paraId="14B4CC67" w14:textId="08A33CED" w:rsidP="008A20B9" w:rsidR="00EE27D3" w:rsidRDefault="00EE27D3" w:rsidRPr="00DC1BE5">
      <w:pPr>
        <w:spacing w:after="0"/>
        <w:jc w:val="both"/>
        <w:rPr>
          <w:rFonts w:ascii="Calibri" w:cs="Calibri" w:hAnsi="Calibri"/>
          <w:b/>
          <w:u w:val="single"/>
        </w:rPr>
      </w:pPr>
    </w:p>
    <w:p w14:paraId="54792FBC" w14:textId="77EA11E7" w:rsidP="008A20B9" w:rsidR="00EE27D3" w:rsidRDefault="00DE6F72" w:rsidRPr="00DE6F72">
      <w:pPr>
        <w:spacing w:after="0"/>
        <w:jc w:val="both"/>
        <w:rPr>
          <w:rFonts w:ascii="Calibri" w:cs="Calibri" w:hAnsi="Calibri"/>
          <w:bCs/>
          <w:color w:val="0070C0"/>
          <w:u w:val="single"/>
        </w:rPr>
      </w:pPr>
      <w:r w:rsidRPr="00DE6F72">
        <w:rPr>
          <w:rFonts w:ascii="Calibri" w:cs="Calibri" w:hAnsi="Calibri"/>
          <w:b/>
          <w:color w:val="0070C0"/>
          <w:u w:val="single"/>
        </w:rPr>
        <w:t>Nouveau b</w:t>
      </w:r>
      <w:r w:rsidR="00E747D5" w:rsidRPr="00DE6F72">
        <w:rPr>
          <w:rFonts w:ascii="Calibri" w:cs="Calibri" w:hAnsi="Calibri"/>
          <w:b/>
          <w:color w:val="0070C0"/>
          <w:u w:val="single"/>
        </w:rPr>
        <w:t>arème applicable au 1</w:t>
      </w:r>
      <w:r w:rsidR="00E747D5" w:rsidRPr="00DE6F72">
        <w:rPr>
          <w:rFonts w:ascii="Calibri" w:cs="Calibri" w:hAnsi="Calibri"/>
          <w:b/>
          <w:color w:val="0070C0"/>
          <w:u w:val="single"/>
          <w:vertAlign w:val="superscript"/>
        </w:rPr>
        <w:t>er</w:t>
      </w:r>
      <w:r w:rsidR="00E747D5" w:rsidRPr="00DE6F72">
        <w:rPr>
          <w:rFonts w:ascii="Calibri" w:cs="Calibri" w:hAnsi="Calibri"/>
          <w:b/>
          <w:color w:val="0070C0"/>
          <w:u w:val="single"/>
        </w:rPr>
        <w:t xml:space="preserve"> Avril 2022</w:t>
      </w:r>
    </w:p>
    <w:p w14:paraId="17D7EC3D" w14:textId="77777777" w:rsidP="008A20B9" w:rsidR="003F0491" w:rsidRDefault="003F0491" w:rsidRPr="00DC1BE5">
      <w:pPr>
        <w:spacing w:after="0"/>
        <w:jc w:val="both"/>
        <w:rPr>
          <w:rFonts w:ascii="Calibri" w:cs="Calibri" w:hAnsi="Calibri"/>
          <w:bCs/>
        </w:rPr>
      </w:pPr>
    </w:p>
    <w:tbl>
      <w:tblPr>
        <w:tblStyle w:val="TableGrid"/>
        <w:tblW w:type="auto" w:w="0"/>
        <w:tblLook w:firstColumn="1" w:firstRow="1" w:lastColumn="0" w:lastRow="0" w:noHBand="0" w:noVBand="1" w:val="04A0"/>
      </w:tblPr>
      <w:tblGrid>
        <w:gridCol w:w="2830"/>
        <w:gridCol w:w="1843"/>
      </w:tblGrid>
      <w:tr w14:paraId="77BA8F71" w14:textId="77777777" w:rsidR="008A20B9" w:rsidRPr="00DC1BE5" w:rsidTr="007A6EDC">
        <w:tc>
          <w:tcPr>
            <w:tcW w:type="dxa" w:w="2830"/>
          </w:tcPr>
          <w:p w14:paraId="11F73532" w14:textId="77777777" w:rsidP="001D1692" w:rsidR="001D1692" w:rsidRDefault="008A20B9" w:rsidRPr="00DC1BE5">
            <w:pPr>
              <w:jc w:val="center"/>
              <w:rPr>
                <w:rFonts w:cstheme="minorHAnsi"/>
                <w:b/>
                <w:bCs/>
              </w:rPr>
            </w:pPr>
            <w:r w:rsidRPr="00DC1BE5">
              <w:rPr>
                <w:rFonts w:cstheme="minorHAnsi"/>
                <w:b/>
                <w:bCs/>
              </w:rPr>
              <w:t>Distance</w:t>
            </w:r>
          </w:p>
          <w:p w14:paraId="6BA31292" w14:textId="53C0855F" w:rsidP="001D1692" w:rsidR="008A20B9" w:rsidRDefault="008A20B9" w:rsidRPr="00DC1BE5">
            <w:pPr>
              <w:jc w:val="center"/>
              <w:rPr>
                <w:rFonts w:cstheme="minorHAnsi"/>
                <w:b/>
                <w:bCs/>
              </w:rPr>
            </w:pPr>
            <w:r w:rsidRPr="00DC1BE5">
              <w:rPr>
                <w:rFonts w:cstheme="minorHAnsi"/>
                <w:b/>
                <w:bCs/>
              </w:rPr>
              <w:t>Domicile - lieu travail</w:t>
            </w:r>
          </w:p>
        </w:tc>
        <w:tc>
          <w:tcPr>
            <w:tcW w:type="dxa" w:w="1843"/>
          </w:tcPr>
          <w:p w14:paraId="2E2DAA37" w14:textId="77777777" w:rsidP="001D1692" w:rsidR="001D1692" w:rsidRDefault="001D1692" w:rsidRPr="00DC1BE5">
            <w:pPr>
              <w:jc w:val="center"/>
              <w:rPr>
                <w:rFonts w:cstheme="minorHAnsi"/>
                <w:b/>
                <w:bCs/>
              </w:rPr>
            </w:pPr>
          </w:p>
          <w:p w14:paraId="19B10C4F" w14:textId="073598A5" w:rsidP="001D1692" w:rsidR="008A20B9" w:rsidRDefault="008F0C6D" w:rsidRPr="00DC1BE5">
            <w:pPr>
              <w:jc w:val="center"/>
              <w:rPr>
                <w:rFonts w:cstheme="minorHAnsi"/>
                <w:b/>
                <w:bCs/>
              </w:rPr>
            </w:pPr>
            <w:r w:rsidRPr="00DC1BE5">
              <w:rPr>
                <w:rFonts w:cstheme="minorHAnsi"/>
                <w:b/>
                <w:bCs/>
              </w:rPr>
              <w:t>Prime mensuelle</w:t>
            </w:r>
          </w:p>
          <w:p w14:paraId="6A0C5F8D" w14:textId="791073C0" w:rsidP="001D1692" w:rsidR="001D1692" w:rsidRDefault="001D1692" w:rsidRPr="00DC1BE5">
            <w:pPr>
              <w:jc w:val="center"/>
              <w:rPr>
                <w:rFonts w:cstheme="minorHAnsi"/>
                <w:b/>
                <w:bCs/>
              </w:rPr>
            </w:pPr>
          </w:p>
        </w:tc>
      </w:tr>
      <w:tr w14:paraId="03ACA0B3" w14:textId="77777777" w:rsidR="008A20B9" w:rsidRPr="00DC1BE5" w:rsidTr="007A6EDC">
        <w:tc>
          <w:tcPr>
            <w:tcW w:type="dxa" w:w="2830"/>
          </w:tcPr>
          <w:p w14:paraId="4B1DDF7B" w14:textId="77777777" w:rsidP="001D1692" w:rsidR="008A20B9" w:rsidRDefault="008A20B9" w:rsidRPr="00DC1BE5">
            <w:pPr>
              <w:jc w:val="center"/>
              <w:rPr>
                <w:rFonts w:cstheme="minorHAnsi"/>
              </w:rPr>
            </w:pPr>
            <w:r w:rsidRPr="00DC1BE5">
              <w:rPr>
                <w:rFonts w:cstheme="minorHAnsi"/>
              </w:rPr>
              <w:t>&lt; à 10 km</w:t>
            </w:r>
          </w:p>
        </w:tc>
        <w:tc>
          <w:tcPr>
            <w:tcW w:type="dxa" w:w="1843"/>
          </w:tcPr>
          <w:p w14:paraId="54134E38" w14:textId="73B5051D" w:rsidP="001D1692" w:rsidR="008A20B9" w:rsidRDefault="008A20B9" w:rsidRPr="00DC1BE5">
            <w:pPr>
              <w:jc w:val="center"/>
              <w:rPr>
                <w:rFonts w:cstheme="minorHAnsi"/>
              </w:rPr>
            </w:pPr>
            <w:r w:rsidRPr="00DC1BE5">
              <w:rPr>
                <w:rFonts w:cstheme="minorHAnsi"/>
              </w:rPr>
              <w:t>1</w:t>
            </w:r>
            <w:r w:rsidR="00E747D5">
              <w:rPr>
                <w:rFonts w:cstheme="minorHAnsi"/>
              </w:rPr>
              <w:t>5</w:t>
            </w:r>
            <w:r w:rsidRPr="00DC1BE5">
              <w:rPr>
                <w:rFonts w:cstheme="minorHAnsi"/>
              </w:rPr>
              <w:t xml:space="preserve"> €</w:t>
            </w:r>
          </w:p>
        </w:tc>
      </w:tr>
      <w:tr w14:paraId="39D62A61" w14:textId="77777777" w:rsidR="008A20B9" w:rsidRPr="00DC1BE5" w:rsidTr="007A6EDC">
        <w:tc>
          <w:tcPr>
            <w:tcW w:type="dxa" w:w="2830"/>
          </w:tcPr>
          <w:p w14:paraId="109DAB27" w14:textId="77777777" w:rsidP="001D1692" w:rsidR="008A20B9" w:rsidRDefault="008A20B9" w:rsidRPr="00DC1BE5">
            <w:pPr>
              <w:jc w:val="center"/>
              <w:rPr>
                <w:rFonts w:cstheme="minorHAnsi"/>
              </w:rPr>
            </w:pPr>
            <w:r w:rsidRPr="00DC1BE5">
              <w:rPr>
                <w:rFonts w:cstheme="minorHAnsi"/>
              </w:rPr>
              <w:t>10 à 15 km</w:t>
            </w:r>
          </w:p>
        </w:tc>
        <w:tc>
          <w:tcPr>
            <w:tcW w:type="dxa" w:w="1843"/>
          </w:tcPr>
          <w:p w14:paraId="0BBBAC85" w14:textId="3C46CA2F" w:rsidP="001D1692" w:rsidR="008A20B9" w:rsidRDefault="008A20B9" w:rsidRPr="00DC1BE5">
            <w:pPr>
              <w:jc w:val="center"/>
              <w:rPr>
                <w:rFonts w:cstheme="minorHAnsi"/>
              </w:rPr>
            </w:pPr>
            <w:r w:rsidRPr="00DC1BE5">
              <w:rPr>
                <w:rFonts w:cstheme="minorHAnsi"/>
              </w:rPr>
              <w:t>1</w:t>
            </w:r>
            <w:r w:rsidR="00E747D5">
              <w:rPr>
                <w:rFonts w:cstheme="minorHAnsi"/>
              </w:rPr>
              <w:t>9</w:t>
            </w:r>
            <w:r w:rsidRPr="00DC1BE5">
              <w:rPr>
                <w:rFonts w:cstheme="minorHAnsi"/>
              </w:rPr>
              <w:t xml:space="preserve"> €</w:t>
            </w:r>
          </w:p>
        </w:tc>
      </w:tr>
      <w:tr w14:paraId="7B080AA0" w14:textId="77777777" w:rsidR="008A20B9" w:rsidRPr="00DC1BE5" w:rsidTr="007A6EDC">
        <w:tc>
          <w:tcPr>
            <w:tcW w:type="dxa" w:w="2830"/>
          </w:tcPr>
          <w:p w14:paraId="6824B0B0" w14:textId="77777777" w:rsidP="001D1692" w:rsidR="008A20B9" w:rsidRDefault="008A20B9" w:rsidRPr="00DC1BE5">
            <w:pPr>
              <w:jc w:val="center"/>
              <w:rPr>
                <w:rFonts w:cstheme="minorHAnsi"/>
              </w:rPr>
            </w:pPr>
            <w:r w:rsidRPr="00DC1BE5">
              <w:rPr>
                <w:rFonts w:cstheme="minorHAnsi"/>
              </w:rPr>
              <w:t>15 à 20 km</w:t>
            </w:r>
          </w:p>
        </w:tc>
        <w:tc>
          <w:tcPr>
            <w:tcW w:type="dxa" w:w="1843"/>
          </w:tcPr>
          <w:p w14:paraId="629B4DE4" w14:textId="0375BE59" w:rsidP="001D1692" w:rsidR="008A20B9" w:rsidRDefault="00E747D5" w:rsidRPr="00DC1BE5">
            <w:pPr>
              <w:jc w:val="center"/>
              <w:rPr>
                <w:rFonts w:cstheme="minorHAnsi"/>
              </w:rPr>
            </w:pPr>
            <w:r>
              <w:rPr>
                <w:rFonts w:cstheme="minorHAnsi"/>
              </w:rPr>
              <w:t>21</w:t>
            </w:r>
            <w:r w:rsidR="008A20B9" w:rsidRPr="00DC1BE5">
              <w:rPr>
                <w:rFonts w:cstheme="minorHAnsi"/>
              </w:rPr>
              <w:t xml:space="preserve"> €</w:t>
            </w:r>
          </w:p>
        </w:tc>
      </w:tr>
      <w:tr w14:paraId="4E08DAF7" w14:textId="77777777" w:rsidR="008A20B9" w:rsidRPr="00DC1BE5" w:rsidTr="007A6EDC">
        <w:tc>
          <w:tcPr>
            <w:tcW w:type="dxa" w:w="2830"/>
          </w:tcPr>
          <w:p w14:paraId="7E8CA46B" w14:textId="28E7C345" w:rsidP="001D1692" w:rsidR="008A20B9" w:rsidRDefault="008A20B9" w:rsidRPr="00DC1BE5">
            <w:pPr>
              <w:jc w:val="center"/>
              <w:rPr>
                <w:rFonts w:cstheme="minorHAnsi"/>
              </w:rPr>
            </w:pPr>
            <w:r w:rsidRPr="00DC1BE5">
              <w:rPr>
                <w:rFonts w:cstheme="minorHAnsi"/>
              </w:rPr>
              <w:t>&gt;à 20 km</w:t>
            </w:r>
          </w:p>
        </w:tc>
        <w:tc>
          <w:tcPr>
            <w:tcW w:type="dxa" w:w="1843"/>
          </w:tcPr>
          <w:p w14:paraId="748C864B" w14:textId="3858E23E" w:rsidP="001D1692" w:rsidR="008A20B9" w:rsidRDefault="008A20B9" w:rsidRPr="00DC1BE5">
            <w:pPr>
              <w:jc w:val="center"/>
              <w:rPr>
                <w:rFonts w:cstheme="minorHAnsi"/>
              </w:rPr>
            </w:pPr>
            <w:r w:rsidRPr="00DC1BE5">
              <w:rPr>
                <w:rFonts w:cstheme="minorHAnsi"/>
              </w:rPr>
              <w:t>2</w:t>
            </w:r>
            <w:r w:rsidR="00E747D5">
              <w:rPr>
                <w:rFonts w:cstheme="minorHAnsi"/>
              </w:rPr>
              <w:t>3</w:t>
            </w:r>
            <w:r w:rsidRPr="00DC1BE5">
              <w:rPr>
                <w:rFonts w:cstheme="minorHAnsi"/>
              </w:rPr>
              <w:t xml:space="preserve"> €</w:t>
            </w:r>
          </w:p>
        </w:tc>
      </w:tr>
    </w:tbl>
    <w:p w14:paraId="4C3C0DF9" w14:textId="6B27D43E" w:rsidP="00C002F0" w:rsidR="008A20B9" w:rsidRDefault="008A20B9">
      <w:pPr>
        <w:spacing w:after="0"/>
        <w:jc w:val="both"/>
        <w:rPr>
          <w:rFonts w:ascii="Calibri" w:cs="Calibri" w:hAnsi="Calibri"/>
          <w:b/>
        </w:rPr>
      </w:pPr>
    </w:p>
    <w:p w14:paraId="7206485B" w14:textId="7612B262" w:rsidP="00C002F0" w:rsidR="00E20061" w:rsidRDefault="00E20061">
      <w:pPr>
        <w:spacing w:after="0"/>
        <w:jc w:val="both"/>
        <w:rPr>
          <w:rFonts w:ascii="Calibri" w:cs="Calibri" w:hAnsi="Calibri"/>
          <w:b/>
        </w:rPr>
      </w:pPr>
    </w:p>
    <w:p w14:paraId="46524606" w14:textId="5D5527B9" w:rsidP="00C002F0" w:rsidR="00E20061" w:rsidRDefault="00E20061">
      <w:pPr>
        <w:spacing w:after="0"/>
        <w:jc w:val="both"/>
        <w:rPr>
          <w:rFonts w:ascii="Calibri" w:cs="Calibri" w:hAnsi="Calibri"/>
          <w:b/>
        </w:rPr>
      </w:pPr>
    </w:p>
    <w:p w14:paraId="26E1D25A" w14:textId="77777777" w:rsidP="00C002F0" w:rsidR="00E20061" w:rsidRDefault="00E20061">
      <w:pPr>
        <w:spacing w:after="0"/>
        <w:jc w:val="both"/>
        <w:rPr>
          <w:rFonts w:ascii="Calibri" w:cs="Calibri" w:hAnsi="Calibri"/>
          <w:b/>
        </w:rPr>
      </w:pPr>
    </w:p>
    <w:p w14:paraId="75B5A593" w14:textId="1E23D693" w:rsidP="00DE6F72" w:rsidR="00441510" w:rsidRDefault="00441510">
      <w:pPr>
        <w:spacing w:after="0"/>
        <w:jc w:val="both"/>
        <w:rPr>
          <w:ins w:author="Hélène" w:date="2022-01-24T15:17:00Z" w:id="4"/>
          <w:rFonts w:ascii="Calibri" w:cs="Calibri" w:hAnsi="Calibri"/>
          <w:b/>
          <w:u w:val="single"/>
        </w:rPr>
      </w:pPr>
      <w:ins w:author="Hélène" w:date="2022-01-24T15:17:00Z" w:id="5">
        <w:r>
          <w:rPr>
            <w:rFonts w:ascii="Calibri" w:cs="Calibri" w:hAnsi="Calibri"/>
            <w:b/>
            <w:u w:val="single"/>
          </w:rPr>
          <w:lastRenderedPageBreak/>
          <w:t>Article 5 : Maintien de la rémunération pendant le congé paternité</w:t>
        </w:r>
      </w:ins>
    </w:p>
    <w:p w14:paraId="5FEB87B6" w14:textId="770AA58F" w:rsidP="00DE6F72" w:rsidR="00441510" w:rsidRDefault="00441510">
      <w:pPr>
        <w:spacing w:after="0"/>
        <w:jc w:val="both"/>
        <w:rPr>
          <w:ins w:author="Hélène" w:date="2022-01-24T15:17:00Z" w:id="6"/>
          <w:rFonts w:ascii="Calibri" w:cs="Calibri" w:hAnsi="Calibri"/>
          <w:b/>
          <w:u w:val="single"/>
        </w:rPr>
      </w:pPr>
    </w:p>
    <w:p w14:paraId="6E7E46DF" w14:textId="72B69C8C" w:rsidP="00DE6F72" w:rsidR="00177FF7" w:rsidRDefault="00177FF7">
      <w:pPr>
        <w:spacing w:after="0"/>
        <w:jc w:val="both"/>
        <w:rPr>
          <w:ins w:author="Hélène" w:date="2022-01-24T15:17:00Z" w:id="7"/>
          <w:rFonts w:ascii="Calibri" w:cs="Calibri" w:hAnsi="Calibri"/>
          <w:bCs/>
        </w:rPr>
      </w:pPr>
      <w:ins w:author="Hélène" w:date="2022-01-24T15:17:00Z" w:id="8">
        <w:r w:rsidRPr="00175E9B">
          <w:rPr>
            <w:rFonts w:ascii="Calibri" w:cs="Calibri" w:hAnsi="Calibri"/>
            <w:bCs/>
            <w:rPrChange w:author="Hélène" w:date="2022-01-24T15:18:00Z" w:id="9">
              <w:rPr>
                <w:rFonts w:ascii="Calibri" w:cs="Calibri" w:hAnsi="Calibri"/>
                <w:b/>
                <w:u w:val="single"/>
              </w:rPr>
            </w:rPrChange>
          </w:rPr>
          <w:t>Pour les salariés de l’é</w:t>
        </w:r>
        <w:r w:rsidR="00047A36" w:rsidRPr="00175E9B">
          <w:rPr>
            <w:rFonts w:ascii="Calibri" w:cs="Calibri" w:hAnsi="Calibri"/>
            <w:bCs/>
            <w:rPrChange w:author="Hélène" w:date="2022-01-24T15:18:00Z" w:id="10">
              <w:rPr>
                <w:rFonts w:ascii="Calibri" w:cs="Calibri" w:hAnsi="Calibri"/>
                <w:b/>
                <w:u w:val="single"/>
              </w:rPr>
            </w:rPrChange>
          </w:rPr>
          <w:t>tablisse</w:t>
        </w:r>
      </w:ins>
      <w:ins w:author="Hélène" w:date="2022-01-24T15:18:00Z" w:id="11">
        <w:r w:rsidR="00047A36" w:rsidRPr="00175E9B">
          <w:rPr>
            <w:rFonts w:ascii="Calibri" w:cs="Calibri" w:hAnsi="Calibri"/>
            <w:bCs/>
            <w:rPrChange w:author="Hélène" w:date="2022-01-24T15:18:00Z" w:id="12">
              <w:rPr>
                <w:rFonts w:ascii="Calibri" w:cs="Calibri" w:hAnsi="Calibri"/>
                <w:b/>
                <w:u w:val="single"/>
              </w:rPr>
            </w:rPrChange>
          </w:rPr>
          <w:t xml:space="preserve">ment d’Orléans, </w:t>
        </w:r>
        <w:r w:rsidR="00175E9B" w:rsidRPr="00175E9B">
          <w:rPr>
            <w:rFonts w:ascii="Calibri" w:cs="Calibri" w:hAnsi="Calibri"/>
            <w:bCs/>
            <w:rPrChange w:author="Hélène" w:date="2022-01-24T15:18:00Z" w:id="13">
              <w:rPr>
                <w:rFonts w:ascii="Calibri" w:cs="Calibri" w:hAnsi="Calibri"/>
                <w:b/>
                <w:u w:val="single"/>
              </w:rPr>
            </w:rPrChange>
          </w:rPr>
          <w:t xml:space="preserve">lors de la prise d’un congé paternité, la rémunération sera </w:t>
        </w:r>
        <w:r w:rsidR="00DD1F6A">
          <w:rPr>
            <w:rFonts w:ascii="Calibri" w:cs="Calibri" w:hAnsi="Calibri"/>
            <w:bCs/>
          </w:rPr>
          <w:t xml:space="preserve">intégralement </w:t>
        </w:r>
        <w:r w:rsidR="00175E9B" w:rsidRPr="00175E9B">
          <w:rPr>
            <w:rFonts w:ascii="Calibri" w:cs="Calibri" w:hAnsi="Calibri"/>
            <w:bCs/>
            <w:rPrChange w:author="Hélène" w:date="2022-01-24T15:18:00Z" w:id="14">
              <w:rPr>
                <w:rFonts w:ascii="Calibri" w:cs="Calibri" w:hAnsi="Calibri"/>
                <w:b/>
                <w:u w:val="single"/>
              </w:rPr>
            </w:rPrChange>
          </w:rPr>
          <w:t>maintenue.</w:t>
        </w:r>
      </w:ins>
      <w:ins w:author="Hélène" w:date="2022-01-24T15:19:00Z" w:id="15">
        <w:r w:rsidR="00DD1F6A">
          <w:rPr>
            <w:rFonts w:ascii="Calibri" w:cs="Calibri" w:hAnsi="Calibri"/>
            <w:bCs/>
          </w:rPr>
          <w:t xml:space="preserve"> </w:t>
        </w:r>
      </w:ins>
    </w:p>
    <w:p w14:paraId="62A0AC74" w14:textId="53228531" w:rsidP="00DE6F72" w:rsidR="005C795B" w:rsidRDefault="005C795B" w:rsidRPr="005C795B">
      <w:pPr>
        <w:spacing w:after="0"/>
        <w:jc w:val="both"/>
        <w:rPr>
          <w:ins w:author="Hélène" w:date="2022-01-24T15:17:00Z" w:id="16"/>
          <w:rFonts w:ascii="Calibri" w:cs="Calibri" w:hAnsi="Calibri"/>
          <w:b/>
          <w:color w:val="0070C0"/>
          <w:rPrChange w:author="Hélène" w:date="2022-01-24T15:20:00Z" w:id="17">
            <w:rPr>
              <w:ins w:author="Hélène" w:date="2022-01-24T15:17:00Z" w:id="18"/>
              <w:rFonts w:ascii="Calibri" w:cs="Calibri" w:hAnsi="Calibri"/>
              <w:b/>
              <w:u w:val="single"/>
            </w:rPr>
          </w:rPrChange>
        </w:rPr>
      </w:pPr>
      <w:ins w:author="Hélène" w:date="2022-01-24T15:19:00Z" w:id="19">
        <w:r w:rsidRPr="005C795B">
          <w:rPr>
            <w:rFonts w:ascii="Calibri" w:cs="Calibri" w:hAnsi="Calibri"/>
            <w:b/>
            <w:color w:val="0070C0"/>
            <w:rPrChange w:author="Hélène" w:date="2022-01-24T15:20:00Z" w:id="20">
              <w:rPr>
                <w:rFonts w:ascii="Calibri" w:cs="Calibri" w:hAnsi="Calibri"/>
                <w:bCs/>
              </w:rPr>
            </w:rPrChange>
          </w:rPr>
          <w:t>Cette mesure prend effet à compte</w:t>
        </w:r>
      </w:ins>
      <w:ins w:author="Catherine Boisseau" w:date="2022-01-25T12:06:00Z" w:id="21">
        <w:r w:rsidR="00993D31">
          <w:rPr>
            <w:rFonts w:ascii="Calibri" w:cs="Calibri" w:hAnsi="Calibri"/>
            <w:b/>
            <w:color w:val="0070C0"/>
          </w:rPr>
          <w:t>r</w:t>
        </w:r>
      </w:ins>
      <w:ins w:author="Hélène" w:date="2022-01-24T15:19:00Z" w:id="22">
        <w:r w:rsidRPr="005C795B">
          <w:rPr>
            <w:rFonts w:ascii="Calibri" w:cs="Calibri" w:hAnsi="Calibri"/>
            <w:b/>
            <w:color w:val="0070C0"/>
            <w:rPrChange w:author="Hélène" w:date="2022-01-24T15:20:00Z" w:id="23">
              <w:rPr>
                <w:rFonts w:ascii="Calibri" w:cs="Calibri" w:hAnsi="Calibri"/>
                <w:bCs/>
              </w:rPr>
            </w:rPrChange>
          </w:rPr>
          <w:t xml:space="preserve"> du 1</w:t>
        </w:r>
        <w:r w:rsidRPr="005C795B">
          <w:rPr>
            <w:rFonts w:ascii="Calibri" w:cs="Calibri" w:hAnsi="Calibri"/>
            <w:b/>
            <w:color w:val="0070C0"/>
            <w:vertAlign w:val="superscript"/>
            <w:rPrChange w:author="Hélène" w:date="2022-01-24T15:20:00Z" w:id="24">
              <w:rPr>
                <w:rFonts w:ascii="Calibri" w:cs="Calibri" w:hAnsi="Calibri"/>
                <w:bCs/>
              </w:rPr>
            </w:rPrChange>
          </w:rPr>
          <w:t>er</w:t>
        </w:r>
        <w:r w:rsidRPr="005C795B">
          <w:rPr>
            <w:rFonts w:ascii="Calibri" w:cs="Calibri" w:hAnsi="Calibri"/>
            <w:b/>
            <w:color w:val="0070C0"/>
            <w:rPrChange w:author="Hélène" w:date="2022-01-24T15:20:00Z" w:id="25">
              <w:rPr>
                <w:rFonts w:ascii="Calibri" w:cs="Calibri" w:hAnsi="Calibri"/>
                <w:bCs/>
              </w:rPr>
            </w:rPrChange>
          </w:rPr>
          <w:t xml:space="preserve"> Avril 2</w:t>
        </w:r>
      </w:ins>
      <w:ins w:author="Hélène" w:date="2022-01-24T15:20:00Z" w:id="26">
        <w:r w:rsidRPr="005C795B">
          <w:rPr>
            <w:rFonts w:ascii="Calibri" w:cs="Calibri" w:hAnsi="Calibri"/>
            <w:b/>
            <w:color w:val="0070C0"/>
            <w:rPrChange w:author="Hélène" w:date="2022-01-24T15:20:00Z" w:id="27">
              <w:rPr>
                <w:rFonts w:ascii="Calibri" w:cs="Calibri" w:hAnsi="Calibri"/>
                <w:bCs/>
              </w:rPr>
            </w:rPrChange>
          </w:rPr>
          <w:t>022.</w:t>
        </w:r>
      </w:ins>
    </w:p>
    <w:p w14:paraId="26444957" w14:textId="77777777" w:rsidP="00DE6F72" w:rsidR="00441510" w:rsidRDefault="00441510">
      <w:pPr>
        <w:spacing w:after="0"/>
        <w:jc w:val="both"/>
        <w:rPr>
          <w:ins w:author="Hélène" w:date="2022-01-24T15:17:00Z" w:id="28"/>
          <w:rFonts w:ascii="Calibri" w:cs="Calibri" w:hAnsi="Calibri"/>
          <w:b/>
          <w:u w:val="single"/>
        </w:rPr>
      </w:pPr>
    </w:p>
    <w:p w14:paraId="37585A9A" w14:textId="77777777" w:rsidP="00DE6F72" w:rsidR="00441510" w:rsidRDefault="00441510">
      <w:pPr>
        <w:spacing w:after="0"/>
        <w:jc w:val="both"/>
        <w:rPr>
          <w:ins w:author="Hélène" w:date="2022-01-24T15:17:00Z" w:id="29"/>
          <w:rFonts w:ascii="Calibri" w:cs="Calibri" w:hAnsi="Calibri"/>
          <w:b/>
          <w:u w:val="single"/>
        </w:rPr>
      </w:pPr>
    </w:p>
    <w:p w14:paraId="277282F3" w14:textId="5ED603AC" w:rsidP="00DE6F72" w:rsidR="00DE6F72" w:rsidRDefault="00DE6F72" w:rsidRPr="00DC1BE5">
      <w:pPr>
        <w:spacing w:after="0"/>
        <w:jc w:val="both"/>
        <w:rPr>
          <w:rFonts w:ascii="Calibri" w:cs="Calibri" w:hAnsi="Calibri"/>
          <w:b/>
          <w:u w:val="single"/>
        </w:rPr>
      </w:pPr>
      <w:r w:rsidRPr="00DC1BE5">
        <w:rPr>
          <w:rFonts w:ascii="Calibri" w:cs="Calibri" w:hAnsi="Calibri"/>
          <w:b/>
          <w:u w:val="single"/>
        </w:rPr>
        <w:t xml:space="preserve">Article </w:t>
      </w:r>
      <w:ins w:author="Hélène" w:date="2022-01-24T15:17:00Z" w:id="30">
        <w:r w:rsidR="00441510">
          <w:rPr>
            <w:rFonts w:ascii="Calibri" w:cs="Calibri" w:hAnsi="Calibri"/>
            <w:b/>
            <w:u w:val="single"/>
          </w:rPr>
          <w:t>6</w:t>
        </w:r>
      </w:ins>
      <w:del w:author="Hélène" w:date="2022-01-24T15:17:00Z" w:id="31">
        <w:r w:rsidDel="00441510">
          <w:rPr>
            <w:rFonts w:ascii="Calibri" w:cs="Calibri" w:hAnsi="Calibri"/>
            <w:b/>
            <w:u w:val="single"/>
          </w:rPr>
          <w:delText>5</w:delText>
        </w:r>
      </w:del>
      <w:r w:rsidRPr="00DC1BE5">
        <w:rPr>
          <w:rFonts w:ascii="Calibri" w:cs="Calibri" w:hAnsi="Calibri"/>
          <w:b/>
          <w:u w:val="single"/>
        </w:rPr>
        <w:t xml:space="preserve"> : </w:t>
      </w:r>
      <w:r>
        <w:rPr>
          <w:rFonts w:ascii="Calibri" w:cs="Calibri" w:hAnsi="Calibri"/>
          <w:b/>
          <w:u w:val="single"/>
        </w:rPr>
        <w:t>Prise en charge du télétravail exceptionnel obligatoire</w:t>
      </w:r>
    </w:p>
    <w:p w14:paraId="6CAC4225" w14:textId="77777777" w:rsidP="00C002F0" w:rsidR="00DE6F72" w:rsidRDefault="00DE6F72">
      <w:pPr>
        <w:spacing w:after="0"/>
        <w:jc w:val="both"/>
        <w:rPr>
          <w:rFonts w:ascii="Calibri" w:cs="Calibri" w:hAnsi="Calibri"/>
          <w:b/>
        </w:rPr>
      </w:pPr>
    </w:p>
    <w:p w14:paraId="03AAF48A" w14:textId="5EAAF38A" w:rsidP="00E20061" w:rsidR="00DE6F72" w:rsidRDefault="00E20061">
      <w:pPr>
        <w:spacing w:after="0"/>
        <w:rPr>
          <w:rFonts w:ascii="Calibri" w:cs="Calibri" w:hAnsi="Calibri"/>
        </w:rPr>
      </w:pPr>
      <w:r>
        <w:rPr>
          <w:rFonts w:ascii="Calibri" w:cs="Calibri" w:hAnsi="Calibri"/>
        </w:rPr>
        <w:t xml:space="preserve">Pour les salariés éligibles au télétravail de l’établissement de </w:t>
      </w:r>
      <w:ins w:author="Hélène Viénot" w:date="2022-01-25T14:02:00Z" w:id="32">
        <w:r w:rsidR="0022776F">
          <w:rPr>
            <w:rFonts w:ascii="Calibri" w:cs="Calibri" w:hAnsi="Calibri"/>
          </w:rPr>
          <w:t>Chanceaux sur Choisille</w:t>
        </w:r>
      </w:ins>
      <w:del w:author="Hélène Viénot" w:date="2022-01-25T14:02:00Z" w:id="33">
        <w:r>
          <w:rPr>
            <w:rFonts w:ascii="Calibri" w:cs="Calibri" w:hAnsi="Calibri"/>
          </w:rPr>
          <w:delText>Tours</w:delText>
        </w:r>
      </w:del>
      <w:r>
        <w:rPr>
          <w:rFonts w:ascii="Calibri" w:cs="Calibri" w:hAnsi="Calibri"/>
        </w:rPr>
        <w:t xml:space="preserve">, chaque jour de télétravail pris dans le contexte exceptionnel du télétravail obligatoire sera pris en </w:t>
      </w:r>
      <w:r w:rsidR="00DE6F72" w:rsidRPr="00E20061">
        <w:rPr>
          <w:rFonts w:ascii="Calibri" w:cs="Calibri" w:hAnsi="Calibri"/>
        </w:rPr>
        <w:t xml:space="preserve">charge </w:t>
      </w:r>
      <w:r>
        <w:rPr>
          <w:rFonts w:ascii="Calibri" w:cs="Calibri" w:hAnsi="Calibri"/>
        </w:rPr>
        <w:t xml:space="preserve">à hauteur de </w:t>
      </w:r>
      <w:r w:rsidR="00DE6F72" w:rsidRPr="00E20061">
        <w:rPr>
          <w:rFonts w:ascii="Calibri" w:cs="Calibri" w:hAnsi="Calibri"/>
        </w:rPr>
        <w:t>2,5 € par jour</w:t>
      </w:r>
      <w:r>
        <w:rPr>
          <w:rFonts w:ascii="Calibri" w:cs="Calibri" w:hAnsi="Calibri"/>
        </w:rPr>
        <w:t>.</w:t>
      </w:r>
    </w:p>
    <w:p w14:paraId="357CD4AA" w14:textId="78B5B0CE" w:rsidP="00E20061" w:rsidR="00E20061" w:rsidRDefault="00E20061" w:rsidRPr="008F6114">
      <w:pPr>
        <w:spacing w:after="0"/>
        <w:rPr>
          <w:rFonts w:ascii="Calibri" w:cs="Calibri" w:hAnsi="Calibri"/>
          <w:b/>
          <w:bCs/>
          <w:color w:val="0070C0"/>
        </w:rPr>
      </w:pPr>
      <w:r w:rsidRPr="008F6114">
        <w:rPr>
          <w:rFonts w:ascii="Calibri" w:cs="Calibri" w:hAnsi="Calibri"/>
          <w:b/>
          <w:bCs/>
          <w:color w:val="0070C0"/>
        </w:rPr>
        <w:t>Cette mesure prend effet à compter du 1</w:t>
      </w:r>
      <w:r w:rsidRPr="008F6114">
        <w:rPr>
          <w:rFonts w:ascii="Calibri" w:cs="Calibri" w:hAnsi="Calibri"/>
          <w:b/>
          <w:bCs/>
          <w:color w:val="0070C0"/>
          <w:vertAlign w:val="superscript"/>
        </w:rPr>
        <w:t>er</w:t>
      </w:r>
      <w:r w:rsidR="008F6114" w:rsidRPr="008F6114">
        <w:rPr>
          <w:rFonts w:ascii="Calibri" w:cs="Calibri" w:hAnsi="Calibri"/>
          <w:b/>
          <w:bCs/>
          <w:color w:val="0070C0"/>
        </w:rPr>
        <w:t> </w:t>
      </w:r>
      <w:r w:rsidR="0088201E">
        <w:rPr>
          <w:rFonts w:ascii="Calibri" w:cs="Calibri" w:hAnsi="Calibri"/>
          <w:b/>
          <w:bCs/>
          <w:color w:val="0070C0"/>
        </w:rPr>
        <w:t>JANVIER</w:t>
      </w:r>
      <w:r w:rsidR="008F6114" w:rsidRPr="008F6114">
        <w:rPr>
          <w:rFonts w:ascii="Calibri" w:cs="Calibri" w:hAnsi="Calibri"/>
          <w:b/>
          <w:bCs/>
          <w:color w:val="0070C0"/>
        </w:rPr>
        <w:t xml:space="preserve"> </w:t>
      </w:r>
      <w:r w:rsidRPr="008F6114">
        <w:rPr>
          <w:rFonts w:ascii="Calibri" w:cs="Calibri" w:hAnsi="Calibri"/>
          <w:b/>
          <w:bCs/>
          <w:color w:val="0070C0"/>
        </w:rPr>
        <w:t>2022.</w:t>
      </w:r>
    </w:p>
    <w:p w14:paraId="44B0E0C5" w14:textId="77777777" w:rsidP="00E20061" w:rsidR="00E20061" w:rsidRDefault="00E20061" w:rsidRPr="00E20061">
      <w:pPr>
        <w:spacing w:after="0"/>
        <w:rPr>
          <w:rFonts w:ascii="Calibri" w:cs="Calibri" w:hAnsi="Calibri"/>
        </w:rPr>
      </w:pPr>
    </w:p>
    <w:p w14:paraId="7FC31DAA" w14:textId="77777777" w:rsidP="00C002F0" w:rsidR="00413347" w:rsidRDefault="00413347" w:rsidRPr="00DC1BE5">
      <w:pPr>
        <w:spacing w:after="0"/>
        <w:jc w:val="both"/>
        <w:rPr>
          <w:rFonts w:ascii="Calibri" w:cs="Calibri" w:hAnsi="Calibri"/>
          <w:b/>
        </w:rPr>
      </w:pPr>
    </w:p>
    <w:p w14:paraId="0362997E" w14:textId="626FFAD5" w:rsidP="00C002F0" w:rsidR="00CE5FB5" w:rsidRDefault="00CE5FB5" w:rsidRPr="00DC1BE5">
      <w:pPr>
        <w:spacing w:after="0"/>
        <w:jc w:val="both"/>
        <w:rPr>
          <w:rFonts w:ascii="Calibri" w:cs="Calibri" w:hAnsi="Calibri"/>
          <w:b/>
          <w:u w:val="single"/>
        </w:rPr>
      </w:pPr>
      <w:bookmarkStart w:id="34" w:name="_Hlk30670643"/>
      <w:r w:rsidRPr="00DC1BE5">
        <w:rPr>
          <w:rFonts w:ascii="Calibri" w:cs="Calibri" w:hAnsi="Calibri"/>
          <w:b/>
          <w:u w:val="single"/>
        </w:rPr>
        <w:t xml:space="preserve">Article </w:t>
      </w:r>
      <w:ins w:author="Hélène" w:date="2022-01-24T15:17:00Z" w:id="35">
        <w:r w:rsidR="00441510">
          <w:rPr>
            <w:rFonts w:ascii="Calibri" w:cs="Calibri" w:hAnsi="Calibri"/>
            <w:b/>
            <w:u w:val="single"/>
          </w:rPr>
          <w:t>7</w:t>
        </w:r>
      </w:ins>
      <w:del w:author="Hélène" w:date="2022-01-24T15:17:00Z" w:id="36">
        <w:r w:rsidDel="00441510" w:rsidR="00DE6F72">
          <w:rPr>
            <w:rFonts w:ascii="Calibri" w:cs="Calibri" w:hAnsi="Calibri"/>
            <w:b/>
            <w:u w:val="single"/>
          </w:rPr>
          <w:delText>6</w:delText>
        </w:r>
      </w:del>
      <w:r w:rsidRPr="00DC1BE5">
        <w:rPr>
          <w:rFonts w:ascii="Calibri" w:cs="Calibri" w:hAnsi="Calibri"/>
          <w:b/>
          <w:u w:val="single"/>
        </w:rPr>
        <w:t> :  Titres restaurant</w:t>
      </w:r>
    </w:p>
    <w:p w14:paraId="212F5370" w14:textId="68931F1B" w:rsidP="00C002F0" w:rsidR="00CE5FB5" w:rsidRDefault="00CE5FB5" w:rsidRPr="00DC1BE5">
      <w:pPr>
        <w:spacing w:after="0"/>
        <w:jc w:val="both"/>
        <w:rPr>
          <w:rFonts w:ascii="Calibri" w:cs="Calibri" w:hAnsi="Calibri"/>
          <w:b/>
          <w:u w:val="single"/>
        </w:rPr>
      </w:pPr>
    </w:p>
    <w:p w14:paraId="5C17568A" w14:textId="5A793626" w:rsidP="001D1692" w:rsidR="00DC0ECA" w:rsidRDefault="00843230" w:rsidRPr="00DC1BE5">
      <w:pPr>
        <w:spacing w:after="0" w:line="240" w:lineRule="auto"/>
        <w:jc w:val="both"/>
        <w:rPr>
          <w:rFonts w:ascii="Calibri" w:cs="Calibri" w:hAnsi="Calibri"/>
          <w:bCs/>
        </w:rPr>
      </w:pPr>
      <w:r w:rsidRPr="003F0491">
        <w:rPr>
          <w:rFonts w:ascii="Calibri" w:cs="Calibri" w:hAnsi="Calibri"/>
          <w:b/>
        </w:rPr>
        <w:t>Pour rappel</w:t>
      </w:r>
      <w:r w:rsidRPr="00DC1BE5">
        <w:rPr>
          <w:rFonts w:ascii="Calibri" w:cs="Calibri" w:hAnsi="Calibri"/>
          <w:bCs/>
        </w:rPr>
        <w:t>, l</w:t>
      </w:r>
      <w:r w:rsidR="000F76C6" w:rsidRPr="00DC1BE5">
        <w:rPr>
          <w:rFonts w:ascii="Calibri" w:cs="Calibri" w:hAnsi="Calibri"/>
          <w:bCs/>
        </w:rPr>
        <w:t xml:space="preserve">es bénéficiaires de titres restaurant sont </w:t>
      </w:r>
      <w:r w:rsidRPr="00DC1BE5">
        <w:rPr>
          <w:rFonts w:ascii="Calibri" w:cs="Calibri" w:hAnsi="Calibri"/>
          <w:bCs/>
        </w:rPr>
        <w:t xml:space="preserve">les salariés sédentaires de l’établissement de </w:t>
      </w:r>
      <w:ins w:author="Hélène Viénot" w:date="2022-01-25T14:02:00Z" w:id="37">
        <w:r w:rsidR="0022776F">
          <w:rPr>
            <w:rFonts w:ascii="Calibri" w:cs="Calibri" w:hAnsi="Calibri"/>
            <w:bCs/>
          </w:rPr>
          <w:t>Cha</w:t>
        </w:r>
      </w:ins>
      <w:ins w:author="Hélène Viénot" w:date="2022-01-25T14:03:00Z" w:id="38">
        <w:r w:rsidR="0022776F">
          <w:rPr>
            <w:rFonts w:ascii="Calibri" w:cs="Calibri" w:hAnsi="Calibri"/>
            <w:bCs/>
          </w:rPr>
          <w:t>nceaux sur Choisille</w:t>
        </w:r>
      </w:ins>
      <w:del w:author="Hélène Viénot" w:date="2022-01-25T14:03:00Z" w:id="39">
        <w:r w:rsidRPr="00DC1BE5">
          <w:rPr>
            <w:rFonts w:ascii="Calibri" w:cs="Calibri" w:hAnsi="Calibri"/>
            <w:bCs/>
          </w:rPr>
          <w:delText>Tours</w:delText>
        </w:r>
      </w:del>
      <w:r w:rsidRPr="00DC1BE5">
        <w:rPr>
          <w:rFonts w:ascii="Calibri" w:cs="Calibri" w:hAnsi="Calibri"/>
          <w:bCs/>
        </w:rPr>
        <w:t xml:space="preserve"> </w:t>
      </w:r>
      <w:r w:rsidR="000F76C6" w:rsidRPr="00DC1BE5">
        <w:rPr>
          <w:rFonts w:ascii="Calibri" w:cs="Calibri" w:hAnsi="Calibri"/>
          <w:bCs/>
        </w:rPr>
        <w:t>n’ayant pas à disposition de restaurant d’entreprise.</w:t>
      </w:r>
    </w:p>
    <w:p w14:paraId="7C9DBFB5" w14:textId="0E958712" w:rsidP="001D1692" w:rsidR="00BC5B07" w:rsidRDefault="00DC1BE5" w:rsidRPr="00DC1BE5">
      <w:pPr>
        <w:spacing w:after="0" w:line="240" w:lineRule="auto"/>
        <w:rPr>
          <w:rFonts w:cstheme="minorHAnsi"/>
        </w:rPr>
      </w:pPr>
      <w:r w:rsidRPr="00DC1BE5">
        <w:rPr>
          <w:rFonts w:cstheme="minorHAnsi"/>
        </w:rPr>
        <w:t>Les titres restaurant sont dématérialisés depuis le</w:t>
      </w:r>
      <w:r w:rsidR="001D1692" w:rsidRPr="00DC1BE5">
        <w:rPr>
          <w:rFonts w:cstheme="minorHAnsi"/>
        </w:rPr>
        <w:t xml:space="preserve"> </w:t>
      </w:r>
      <w:r w:rsidR="00BC5B07" w:rsidRPr="00DC1BE5">
        <w:rPr>
          <w:rFonts w:cstheme="minorHAnsi"/>
        </w:rPr>
        <w:t>1</w:t>
      </w:r>
      <w:r w:rsidR="00BC5B07" w:rsidRPr="00DC1BE5">
        <w:rPr>
          <w:rFonts w:cstheme="minorHAnsi"/>
          <w:vertAlign w:val="superscript"/>
        </w:rPr>
        <w:t>er</w:t>
      </w:r>
      <w:r w:rsidR="00BC5B07" w:rsidRPr="00DC1BE5">
        <w:rPr>
          <w:rFonts w:cstheme="minorHAnsi"/>
        </w:rPr>
        <w:t xml:space="preserve"> avril 2020</w:t>
      </w:r>
      <w:r w:rsidR="001D1692" w:rsidRPr="00DC1BE5">
        <w:rPr>
          <w:rFonts w:cstheme="minorHAnsi"/>
        </w:rPr>
        <w:t>.</w:t>
      </w:r>
    </w:p>
    <w:p w14:paraId="2D525E33" w14:textId="77777777" w:rsidP="001D1692" w:rsidR="001D1692" w:rsidRDefault="001D1692" w:rsidRPr="00DC1BE5">
      <w:pPr>
        <w:spacing w:after="0" w:line="240" w:lineRule="auto"/>
        <w:rPr>
          <w:rFonts w:cstheme="minorHAnsi"/>
        </w:rPr>
      </w:pPr>
    </w:p>
    <w:p w14:paraId="4CE65514" w14:textId="252896DA" w:rsidP="001D1692" w:rsidR="001D1692" w:rsidRDefault="00DC1BE5" w:rsidRPr="00DC1BE5">
      <w:pPr>
        <w:spacing w:after="0" w:line="240" w:lineRule="auto"/>
        <w:rPr>
          <w:rFonts w:cstheme="minorHAnsi"/>
        </w:rPr>
      </w:pPr>
      <w:r w:rsidRPr="00DC1BE5">
        <w:rPr>
          <w:rFonts w:cstheme="minorHAnsi"/>
        </w:rPr>
        <w:t xml:space="preserve">Depuis le </w:t>
      </w:r>
      <w:r w:rsidR="00BC5B07" w:rsidRPr="00DC1BE5">
        <w:rPr>
          <w:rFonts w:cstheme="minorHAnsi"/>
        </w:rPr>
        <w:t>1</w:t>
      </w:r>
      <w:r w:rsidR="00BC5B07" w:rsidRPr="00DC1BE5">
        <w:rPr>
          <w:rFonts w:cstheme="minorHAnsi"/>
          <w:vertAlign w:val="superscript"/>
        </w:rPr>
        <w:t>er</w:t>
      </w:r>
      <w:r w:rsidR="00BC5B07" w:rsidRPr="00DC1BE5">
        <w:rPr>
          <w:rFonts w:cstheme="minorHAnsi"/>
        </w:rPr>
        <w:t xml:space="preserve"> Juin 2020, la valeur</w:t>
      </w:r>
      <w:r w:rsidR="001D1692" w:rsidRPr="00DC1BE5">
        <w:rPr>
          <w:rFonts w:cstheme="minorHAnsi"/>
        </w:rPr>
        <w:t xml:space="preserve"> du titre restaurant </w:t>
      </w:r>
      <w:r w:rsidR="00BC5B07" w:rsidRPr="00DC1BE5">
        <w:rPr>
          <w:rFonts w:cstheme="minorHAnsi"/>
        </w:rPr>
        <w:t>passe à 9 € répartie en</w:t>
      </w:r>
      <w:r w:rsidR="001D1692" w:rsidRPr="00DC1BE5">
        <w:rPr>
          <w:rFonts w:cstheme="minorHAnsi"/>
        </w:rPr>
        <w:t> :</w:t>
      </w:r>
    </w:p>
    <w:p w14:paraId="2EFAEBEB" w14:textId="4ECFF02D" w:rsidP="001D1692" w:rsidR="001D1692" w:rsidRDefault="001D1692" w:rsidRPr="00DC1BE5">
      <w:pPr>
        <w:pStyle w:val="ListParagraph"/>
        <w:numPr>
          <w:ilvl w:val="0"/>
          <w:numId w:val="20"/>
        </w:numPr>
        <w:spacing w:after="120" w:line="240" w:lineRule="auto"/>
        <w:rPr>
          <w:rFonts w:cstheme="minorHAnsi"/>
        </w:rPr>
      </w:pPr>
      <w:r w:rsidRPr="00DC1BE5">
        <w:rPr>
          <w:rFonts w:cstheme="minorHAnsi"/>
        </w:rPr>
        <w:t xml:space="preserve">Part salarié (40%) : </w:t>
      </w:r>
      <w:r w:rsidR="00BC5B07" w:rsidRPr="00DC1BE5">
        <w:rPr>
          <w:rFonts w:cstheme="minorHAnsi"/>
        </w:rPr>
        <w:t xml:space="preserve">3.60 € </w:t>
      </w:r>
    </w:p>
    <w:p w14:paraId="035CEC22" w14:textId="268EEAF0" w:rsidP="001D1692" w:rsidR="008A7E75" w:rsidRDefault="001D1692" w:rsidRPr="00DC1BE5">
      <w:pPr>
        <w:pStyle w:val="ListParagraph"/>
        <w:numPr>
          <w:ilvl w:val="0"/>
          <w:numId w:val="20"/>
        </w:numPr>
        <w:spacing w:after="0" w:line="240" w:lineRule="auto"/>
        <w:jc w:val="both"/>
        <w:rPr>
          <w:rFonts w:ascii="Calibri" w:cs="Calibri" w:hAnsi="Calibri"/>
          <w:b/>
          <w:u w:val="single"/>
        </w:rPr>
      </w:pPr>
      <w:r w:rsidRPr="00DC1BE5">
        <w:rPr>
          <w:rFonts w:cstheme="minorHAnsi"/>
        </w:rPr>
        <w:t xml:space="preserve">Part entreprise (60%) : </w:t>
      </w:r>
      <w:r w:rsidR="00BC5B07" w:rsidRPr="00DC1BE5">
        <w:rPr>
          <w:rFonts w:cstheme="minorHAnsi"/>
        </w:rPr>
        <w:t xml:space="preserve">5.40 € </w:t>
      </w:r>
    </w:p>
    <w:bookmarkEnd w:id="34"/>
    <w:p w14:paraId="53D7D1E7" w14:textId="196C9F4D" w:rsidP="001D1692" w:rsidR="001D1692" w:rsidRDefault="001D1692" w:rsidRPr="00DC1BE5">
      <w:pPr>
        <w:pStyle w:val="ListParagraph"/>
        <w:spacing w:after="0"/>
        <w:jc w:val="both"/>
        <w:rPr>
          <w:rFonts w:ascii="Calibri" w:cs="Calibri" w:hAnsi="Calibri"/>
          <w:b/>
          <w:u w:val="single"/>
        </w:rPr>
      </w:pPr>
    </w:p>
    <w:p w14:paraId="7727FEF2" w14:textId="77777777" w:rsidP="001D1692" w:rsidR="001D1692" w:rsidRDefault="001D1692" w:rsidRPr="00DC1BE5">
      <w:pPr>
        <w:pStyle w:val="ListParagraph"/>
        <w:spacing w:after="0"/>
        <w:jc w:val="both"/>
        <w:rPr>
          <w:rFonts w:ascii="Calibri" w:cs="Calibri" w:hAnsi="Calibri"/>
          <w:b/>
          <w:u w:val="single"/>
        </w:rPr>
      </w:pPr>
    </w:p>
    <w:p w14:paraId="1722573D" w14:textId="2D7DE7C6" w:rsidP="00360732" w:rsidR="00360732" w:rsidRDefault="00360732" w:rsidRPr="00DC1BE5">
      <w:pPr>
        <w:spacing w:after="0"/>
        <w:jc w:val="both"/>
        <w:rPr>
          <w:rFonts w:ascii="Calibri" w:cs="Calibri" w:hAnsi="Calibri"/>
          <w:b/>
          <w:u w:val="single"/>
        </w:rPr>
      </w:pPr>
      <w:r w:rsidRPr="00DC1BE5">
        <w:rPr>
          <w:rFonts w:ascii="Calibri" w:cs="Calibri" w:hAnsi="Calibri"/>
          <w:b/>
          <w:u w:val="single"/>
        </w:rPr>
        <w:t xml:space="preserve">Article </w:t>
      </w:r>
      <w:ins w:author="Hélène" w:date="2022-01-24T15:17:00Z" w:id="40">
        <w:r w:rsidR="00441510">
          <w:rPr>
            <w:rFonts w:ascii="Calibri" w:cs="Calibri" w:hAnsi="Calibri"/>
            <w:b/>
            <w:u w:val="single"/>
          </w:rPr>
          <w:t>8</w:t>
        </w:r>
      </w:ins>
      <w:del w:author="Hélène" w:date="2022-01-24T15:17:00Z" w:id="41">
        <w:r w:rsidDel="00441510" w:rsidR="00DE6F72">
          <w:rPr>
            <w:rFonts w:ascii="Calibri" w:cs="Calibri" w:hAnsi="Calibri"/>
            <w:b/>
            <w:u w:val="single"/>
          </w:rPr>
          <w:delText>7</w:delText>
        </w:r>
      </w:del>
      <w:r w:rsidRPr="00DC1BE5">
        <w:rPr>
          <w:rFonts w:ascii="Calibri" w:cs="Calibri" w:hAnsi="Calibri"/>
          <w:b/>
          <w:u w:val="single"/>
        </w:rPr>
        <w:t> : Médailles du travail</w:t>
      </w:r>
    </w:p>
    <w:p w14:paraId="1B79726A" w14:textId="77777777" w:rsidP="00360732" w:rsidR="00360732" w:rsidRDefault="00360732" w:rsidRPr="00DC1BE5">
      <w:pPr>
        <w:spacing w:after="0"/>
        <w:jc w:val="both"/>
        <w:rPr>
          <w:rFonts w:ascii="Calibri" w:cs="Calibri" w:hAnsi="Calibri"/>
          <w:b/>
          <w:u w:val="single"/>
        </w:rPr>
      </w:pPr>
    </w:p>
    <w:p w14:paraId="1D270947" w14:textId="77777777" w:rsidP="00360732" w:rsidR="00360732" w:rsidRDefault="00360732" w:rsidRPr="00DC1BE5">
      <w:pPr>
        <w:spacing w:after="0" w:line="240" w:lineRule="auto"/>
        <w:jc w:val="both"/>
        <w:rPr>
          <w:rFonts w:cstheme="minorHAnsi"/>
          <w:b/>
          <w:bCs/>
        </w:rPr>
      </w:pPr>
      <w:r w:rsidRPr="00DC1BE5">
        <w:rPr>
          <w:rFonts w:cstheme="minorHAnsi"/>
          <w:b/>
          <w:bCs/>
        </w:rPr>
        <w:t xml:space="preserve">Rappel du barème </w:t>
      </w:r>
    </w:p>
    <w:p w14:paraId="7D9BA82E" w14:textId="77777777" w:rsidP="00360732" w:rsidR="00360732" w:rsidRDefault="00360732" w:rsidRPr="00DC1BE5">
      <w:pPr>
        <w:tabs>
          <w:tab w:pos="-180" w:val="left"/>
        </w:tabs>
        <w:spacing w:after="0" w:line="240" w:lineRule="auto"/>
        <w:jc w:val="both"/>
        <w:rPr>
          <w:rFonts w:cstheme="minorHAnsi"/>
        </w:rPr>
      </w:pPr>
      <w:r w:rsidRPr="00DC1BE5">
        <w:rPr>
          <w:rFonts w:cstheme="minorHAnsi"/>
        </w:rPr>
        <w:t>Médaille d’Argent (20 ans d’ancienneté) = 250 euros</w:t>
      </w:r>
    </w:p>
    <w:p w14:paraId="578FE02D" w14:textId="77777777" w:rsidP="00360732" w:rsidR="00360732" w:rsidRDefault="00360732" w:rsidRPr="00DC1BE5">
      <w:pPr>
        <w:tabs>
          <w:tab w:pos="-180" w:val="left"/>
        </w:tabs>
        <w:spacing w:after="0" w:line="240" w:lineRule="auto"/>
        <w:jc w:val="both"/>
        <w:rPr>
          <w:rFonts w:cstheme="minorHAnsi"/>
        </w:rPr>
      </w:pPr>
      <w:r w:rsidRPr="00DC1BE5">
        <w:rPr>
          <w:rFonts w:cstheme="minorHAnsi"/>
        </w:rPr>
        <w:t>Médaille de Vermeil (30 ans d’ancienneté) = 450 euros</w:t>
      </w:r>
    </w:p>
    <w:p w14:paraId="4597F4BD" w14:textId="77777777" w:rsidP="00360732" w:rsidR="00360732" w:rsidRDefault="00360732" w:rsidRPr="00DC1BE5">
      <w:pPr>
        <w:tabs>
          <w:tab w:pos="-180" w:val="left"/>
        </w:tabs>
        <w:spacing w:after="0" w:line="240" w:lineRule="auto"/>
        <w:jc w:val="both"/>
        <w:rPr>
          <w:rFonts w:cstheme="minorHAnsi"/>
        </w:rPr>
      </w:pPr>
      <w:r w:rsidRPr="00DC1BE5">
        <w:rPr>
          <w:rFonts w:cstheme="minorHAnsi"/>
        </w:rPr>
        <w:t>Médaille d’Or (35 ans d’ancienneté) = 550 euros</w:t>
      </w:r>
    </w:p>
    <w:p w14:paraId="7194E10E" w14:textId="77777777" w:rsidP="00360732" w:rsidR="00360732" w:rsidRDefault="00360732" w:rsidRPr="00DC1BE5">
      <w:pPr>
        <w:tabs>
          <w:tab w:pos="-180" w:val="left"/>
        </w:tabs>
        <w:spacing w:after="0" w:line="240" w:lineRule="auto"/>
        <w:jc w:val="both"/>
        <w:rPr>
          <w:rFonts w:cstheme="minorHAnsi"/>
        </w:rPr>
      </w:pPr>
      <w:r w:rsidRPr="00DC1BE5">
        <w:rPr>
          <w:rFonts w:cstheme="minorHAnsi"/>
        </w:rPr>
        <w:t>Médaille Grand Or (40 ans d’ancienneté) = 650 euros</w:t>
      </w:r>
    </w:p>
    <w:p w14:paraId="778AD396" w14:textId="77777777" w:rsidP="00360732" w:rsidR="00360732" w:rsidRDefault="00360732" w:rsidRPr="00DC1BE5">
      <w:pPr>
        <w:tabs>
          <w:tab w:pos="-180" w:val="left"/>
        </w:tabs>
        <w:spacing w:after="0" w:line="240" w:lineRule="auto"/>
        <w:jc w:val="both"/>
        <w:rPr>
          <w:rFonts w:cstheme="minorHAnsi"/>
        </w:rPr>
      </w:pPr>
    </w:p>
    <w:p w14:paraId="23E42B4A" w14:textId="77777777" w:rsidP="00360732" w:rsidR="00360732" w:rsidRDefault="00360732" w:rsidRPr="00DC1BE5">
      <w:pPr>
        <w:spacing w:after="0" w:line="240" w:lineRule="auto"/>
        <w:jc w:val="both"/>
        <w:rPr>
          <w:rFonts w:cstheme="minorHAnsi"/>
          <w:bCs/>
        </w:rPr>
      </w:pPr>
      <w:r w:rsidRPr="00DC1BE5">
        <w:rPr>
          <w:rFonts w:cstheme="minorHAnsi"/>
          <w:bCs/>
        </w:rPr>
        <w:t xml:space="preserve">La prime est versée au prorata du temps de présence chez Sandvik, à la date à laquelle le salarié en fait la demande. </w:t>
      </w:r>
    </w:p>
    <w:p w14:paraId="035D6ADC" w14:textId="77777777" w:rsidP="00360732" w:rsidR="00360732" w:rsidRDefault="00360732" w:rsidRPr="00DC1BE5">
      <w:pPr>
        <w:spacing w:after="0" w:line="240" w:lineRule="auto"/>
        <w:jc w:val="both"/>
        <w:rPr>
          <w:rFonts w:ascii="Calibri" w:cs="Arial" w:hAnsi="Calibri"/>
          <w:b/>
          <w:u w:val="single"/>
        </w:rPr>
      </w:pPr>
    </w:p>
    <w:p w14:paraId="31D93D82" w14:textId="77777777" w:rsidP="00360732" w:rsidR="00360732" w:rsidRDefault="00360732" w:rsidRPr="00DC1BE5">
      <w:pPr>
        <w:spacing w:after="0" w:line="240" w:lineRule="auto"/>
        <w:jc w:val="both"/>
        <w:rPr>
          <w:rFonts w:ascii="Calibri" w:cs="Arial" w:hAnsi="Calibri"/>
          <w:b/>
          <w:u w:val="single"/>
        </w:rPr>
      </w:pPr>
      <w:r w:rsidRPr="00DC1BE5">
        <w:rPr>
          <w:rFonts w:ascii="Calibri" w:cs="Arial" w:hAnsi="Calibri"/>
          <w:b/>
          <w:u w:val="single"/>
        </w:rPr>
        <w:t>Exemple 1 :</w:t>
      </w:r>
    </w:p>
    <w:p w14:paraId="761977EB" w14:textId="77777777" w:rsidP="00360732" w:rsidR="00360732" w:rsidRDefault="00360732" w:rsidRPr="00DC1BE5">
      <w:pPr>
        <w:spacing w:after="0" w:line="240" w:lineRule="auto"/>
        <w:jc w:val="both"/>
        <w:rPr>
          <w:rFonts w:ascii="Calibri" w:cs="Arial" w:hAnsi="Calibri"/>
          <w:bCs/>
        </w:rPr>
      </w:pPr>
      <w:r w:rsidRPr="00DC1BE5">
        <w:rPr>
          <w:rFonts w:ascii="Calibri" w:cs="Arial" w:hAnsi="Calibri"/>
          <w:bCs/>
        </w:rPr>
        <w:t>Médaille officielle obtenue 30 ans</w:t>
      </w:r>
    </w:p>
    <w:p w14:paraId="4A1A6E74" w14:textId="77777777" w:rsidP="00360732" w:rsidR="00360732" w:rsidRDefault="00360732" w:rsidRPr="00DC1BE5">
      <w:pPr>
        <w:spacing w:after="0" w:line="240" w:lineRule="auto"/>
        <w:jc w:val="both"/>
        <w:rPr>
          <w:rFonts w:ascii="Calibri" w:cs="Arial" w:hAnsi="Calibri"/>
          <w:bCs/>
        </w:rPr>
      </w:pPr>
      <w:r w:rsidRPr="00DC1BE5">
        <w:rPr>
          <w:rFonts w:ascii="Calibri" w:cs="Arial" w:hAnsi="Calibri"/>
          <w:bCs/>
        </w:rPr>
        <w:t>Durée d’activité professionnelle totale 33 ans</w:t>
      </w:r>
    </w:p>
    <w:p w14:paraId="730C2A2F" w14:textId="77777777" w:rsidP="00360732" w:rsidR="00360732" w:rsidRDefault="00360732" w:rsidRPr="00DC1BE5">
      <w:pPr>
        <w:spacing w:after="0" w:line="240" w:lineRule="auto"/>
        <w:jc w:val="both"/>
        <w:rPr>
          <w:rFonts w:ascii="Calibri" w:cs="Arial" w:hAnsi="Calibri"/>
          <w:bCs/>
        </w:rPr>
      </w:pPr>
      <w:r w:rsidRPr="00DC1BE5">
        <w:rPr>
          <w:rFonts w:ascii="Calibri" w:cs="Arial" w:hAnsi="Calibri"/>
          <w:bCs/>
        </w:rPr>
        <w:t>Dont 30 ans chez Sandvik.</w:t>
      </w:r>
    </w:p>
    <w:p w14:paraId="34BB494E" w14:textId="77777777" w:rsidP="00360732" w:rsidR="00360732" w:rsidRDefault="00360732" w:rsidRPr="00DC1BE5">
      <w:pPr>
        <w:spacing w:after="0" w:line="240" w:lineRule="auto"/>
        <w:jc w:val="both"/>
        <w:rPr>
          <w:rFonts w:ascii="Calibri" w:cs="Arial" w:hAnsi="Calibri"/>
          <w:bCs/>
        </w:rPr>
      </w:pPr>
      <w:r w:rsidRPr="00DC1BE5">
        <w:rPr>
          <w:rFonts w:ascii="Calibri" w:cs="Arial" w:hAnsi="Calibri"/>
          <w:bCs/>
        </w:rPr>
        <w:t>Prime de 30 ans versée à 100 %.</w:t>
      </w:r>
    </w:p>
    <w:p w14:paraId="21DF862C" w14:textId="118A04FF" w:rsidP="00360732" w:rsidR="009D20E5" w:rsidRDefault="009D20E5">
      <w:pPr>
        <w:spacing w:after="0" w:line="240" w:lineRule="auto"/>
        <w:jc w:val="both"/>
        <w:rPr>
          <w:rFonts w:ascii="Calibri" w:cs="Arial" w:hAnsi="Calibri"/>
          <w:bCs/>
        </w:rPr>
      </w:pPr>
    </w:p>
    <w:p w14:paraId="76EE5891" w14:textId="77777777" w:rsidP="00360732" w:rsidR="00DC1BE5" w:rsidRDefault="00DC1BE5" w:rsidRPr="00DC1BE5">
      <w:pPr>
        <w:spacing w:after="0" w:line="240" w:lineRule="auto"/>
        <w:jc w:val="both"/>
        <w:rPr>
          <w:rFonts w:ascii="Calibri" w:cs="Arial" w:hAnsi="Calibri"/>
          <w:bCs/>
        </w:rPr>
      </w:pPr>
    </w:p>
    <w:p w14:paraId="3B5C7828" w14:textId="77777777" w:rsidP="00360732" w:rsidR="00360732" w:rsidRDefault="00360732" w:rsidRPr="00DC1BE5">
      <w:pPr>
        <w:spacing w:after="0" w:line="240" w:lineRule="auto"/>
        <w:jc w:val="both"/>
        <w:rPr>
          <w:rFonts w:ascii="Calibri" w:cs="Arial" w:hAnsi="Calibri"/>
          <w:b/>
          <w:u w:val="single"/>
        </w:rPr>
      </w:pPr>
      <w:r w:rsidRPr="00DC1BE5">
        <w:rPr>
          <w:rFonts w:ascii="Calibri" w:cs="Arial" w:hAnsi="Calibri"/>
          <w:b/>
          <w:u w:val="single"/>
        </w:rPr>
        <w:t>Exemple 2 :</w:t>
      </w:r>
    </w:p>
    <w:p w14:paraId="657A6F05" w14:textId="77777777" w:rsidP="00360732" w:rsidR="00360732" w:rsidRDefault="00360732" w:rsidRPr="00DC1BE5">
      <w:pPr>
        <w:spacing w:after="0" w:line="240" w:lineRule="auto"/>
        <w:jc w:val="both"/>
        <w:rPr>
          <w:rFonts w:ascii="Calibri" w:cs="Arial" w:hAnsi="Calibri"/>
          <w:bCs/>
        </w:rPr>
      </w:pPr>
      <w:r w:rsidRPr="00DC1BE5">
        <w:rPr>
          <w:rFonts w:ascii="Calibri" w:cs="Arial" w:hAnsi="Calibri"/>
          <w:bCs/>
        </w:rPr>
        <w:t>Médaille officielle obtenue 30 ans</w:t>
      </w:r>
    </w:p>
    <w:p w14:paraId="25020083" w14:textId="77777777" w:rsidP="00360732" w:rsidR="00360732" w:rsidRDefault="00360732" w:rsidRPr="00DC1BE5">
      <w:pPr>
        <w:spacing w:after="0" w:line="240" w:lineRule="auto"/>
        <w:jc w:val="both"/>
        <w:rPr>
          <w:rFonts w:ascii="Calibri" w:cs="Arial" w:hAnsi="Calibri"/>
          <w:bCs/>
        </w:rPr>
      </w:pPr>
      <w:r w:rsidRPr="00DC1BE5">
        <w:rPr>
          <w:rFonts w:ascii="Calibri" w:cs="Arial" w:hAnsi="Calibri"/>
          <w:bCs/>
        </w:rPr>
        <w:t>Durée d’activité professionnelle totale 30 ans</w:t>
      </w:r>
    </w:p>
    <w:p w14:paraId="58DA786E" w14:textId="77777777" w:rsidP="00360732" w:rsidR="00360732" w:rsidRDefault="00360732" w:rsidRPr="00DC1BE5">
      <w:pPr>
        <w:spacing w:after="0" w:line="240" w:lineRule="auto"/>
        <w:jc w:val="both"/>
        <w:rPr>
          <w:rFonts w:ascii="Calibri" w:cs="Arial" w:hAnsi="Calibri"/>
          <w:bCs/>
        </w:rPr>
      </w:pPr>
      <w:r w:rsidRPr="00DC1BE5">
        <w:rPr>
          <w:rFonts w:ascii="Calibri" w:cs="Arial" w:hAnsi="Calibri"/>
          <w:bCs/>
        </w:rPr>
        <w:t xml:space="preserve">Dont 27 ans chez Sandvik </w:t>
      </w:r>
    </w:p>
    <w:p w14:paraId="504B01CE" w14:textId="77777777" w:rsidP="00360732" w:rsidR="00360732" w:rsidRDefault="00360732" w:rsidRPr="00DC1BE5">
      <w:pPr>
        <w:spacing w:after="0" w:line="240" w:lineRule="auto"/>
        <w:jc w:val="both"/>
        <w:rPr>
          <w:rFonts w:ascii="Calibri" w:cs="Arial" w:hAnsi="Calibri"/>
          <w:bCs/>
        </w:rPr>
      </w:pPr>
      <w:r w:rsidRPr="00DC1BE5">
        <w:rPr>
          <w:rFonts w:ascii="Calibri" w:cs="Arial" w:hAnsi="Calibri"/>
          <w:bCs/>
        </w:rPr>
        <w:lastRenderedPageBreak/>
        <w:t>Prime de 30 ans versée au prorata (prime/30*27).</w:t>
      </w:r>
    </w:p>
    <w:p w14:paraId="6891209D" w14:textId="50ABBCDC" w:rsidP="00360732" w:rsidR="00360732" w:rsidRDefault="00360732">
      <w:pPr>
        <w:spacing w:after="0" w:line="240" w:lineRule="auto"/>
        <w:jc w:val="both"/>
        <w:rPr>
          <w:rFonts w:cstheme="minorHAnsi"/>
          <w:b/>
          <w:u w:val="single"/>
        </w:rPr>
      </w:pPr>
    </w:p>
    <w:p w14:paraId="677925DA" w14:textId="2DAE058C" w:rsidP="00360732" w:rsidR="00E20061" w:rsidRDefault="00E20061">
      <w:pPr>
        <w:spacing w:after="0" w:line="240" w:lineRule="auto"/>
        <w:jc w:val="both"/>
        <w:rPr>
          <w:rFonts w:cstheme="minorHAnsi"/>
          <w:b/>
          <w:u w:val="single"/>
        </w:rPr>
      </w:pPr>
    </w:p>
    <w:p w14:paraId="08178E2D" w14:textId="0AB5FE50" w:rsidP="00360732" w:rsidR="00E20061" w:rsidRDefault="00E20061">
      <w:pPr>
        <w:spacing w:after="0" w:line="240" w:lineRule="auto"/>
        <w:jc w:val="both"/>
        <w:rPr>
          <w:rFonts w:cstheme="minorHAnsi"/>
          <w:b/>
          <w:u w:val="single"/>
        </w:rPr>
      </w:pPr>
    </w:p>
    <w:p w14:paraId="02E9EBC1" w14:textId="6305F06D" w:rsidP="00360732" w:rsidR="00E20061" w:rsidRDefault="00E20061">
      <w:pPr>
        <w:spacing w:after="0" w:line="240" w:lineRule="auto"/>
        <w:jc w:val="both"/>
        <w:rPr>
          <w:rFonts w:cstheme="minorHAnsi"/>
          <w:b/>
          <w:u w:val="single"/>
        </w:rPr>
      </w:pPr>
    </w:p>
    <w:p w14:paraId="75E570F8" w14:textId="7E2BD619" w:rsidP="00360732" w:rsidR="00E20061" w:rsidRDefault="00E20061">
      <w:pPr>
        <w:spacing w:after="0" w:line="240" w:lineRule="auto"/>
        <w:jc w:val="both"/>
        <w:rPr>
          <w:rFonts w:cstheme="minorHAnsi"/>
          <w:b/>
          <w:u w:val="single"/>
        </w:rPr>
      </w:pPr>
    </w:p>
    <w:p w14:paraId="72C16E98" w14:textId="01BCC49E" w:rsidP="00360732" w:rsidR="00E20061" w:rsidRDefault="00E20061">
      <w:pPr>
        <w:spacing w:after="0" w:line="240" w:lineRule="auto"/>
        <w:jc w:val="both"/>
        <w:rPr>
          <w:rFonts w:cstheme="minorHAnsi"/>
          <w:b/>
          <w:u w:val="single"/>
        </w:rPr>
      </w:pPr>
    </w:p>
    <w:p w14:paraId="41CF9D91" w14:textId="77777777" w:rsidP="00360732" w:rsidR="00E20061" w:rsidRDefault="00E20061">
      <w:pPr>
        <w:spacing w:after="0" w:line="240" w:lineRule="auto"/>
        <w:jc w:val="both"/>
        <w:rPr>
          <w:rFonts w:cstheme="minorHAnsi"/>
          <w:b/>
          <w:u w:val="single"/>
        </w:rPr>
      </w:pPr>
    </w:p>
    <w:p w14:paraId="1AC03EBD" w14:textId="77777777" w:rsidP="00360732" w:rsidR="00DC1BE5" w:rsidRDefault="00DC1BE5" w:rsidRPr="00DC1BE5">
      <w:pPr>
        <w:spacing w:after="0" w:line="240" w:lineRule="auto"/>
        <w:jc w:val="both"/>
        <w:rPr>
          <w:rFonts w:cstheme="minorHAnsi"/>
          <w:b/>
          <w:u w:val="single"/>
        </w:rPr>
      </w:pPr>
    </w:p>
    <w:p w14:paraId="798E3F15" w14:textId="3AD53F5F" w:rsidP="004F181B" w:rsidR="004F181B" w:rsidRDefault="004F181B" w:rsidRPr="00DC1BE5">
      <w:pPr>
        <w:spacing w:after="0"/>
        <w:jc w:val="both"/>
        <w:rPr>
          <w:rFonts w:ascii="Calibri" w:cs="Calibri" w:hAnsi="Calibri"/>
          <w:b/>
          <w:u w:val="single"/>
        </w:rPr>
      </w:pPr>
      <w:r w:rsidRPr="00DC1BE5">
        <w:rPr>
          <w:rFonts w:ascii="Calibri" w:cs="Calibri" w:hAnsi="Calibri"/>
          <w:b/>
          <w:u w:val="single"/>
        </w:rPr>
        <w:t xml:space="preserve">Article </w:t>
      </w:r>
      <w:ins w:author="Hélène" w:date="2022-01-24T15:17:00Z" w:id="42">
        <w:r w:rsidR="00441510">
          <w:rPr>
            <w:rFonts w:ascii="Calibri" w:cs="Calibri" w:hAnsi="Calibri"/>
            <w:b/>
            <w:u w:val="single"/>
          </w:rPr>
          <w:t>9</w:t>
        </w:r>
      </w:ins>
      <w:del w:author="Hélène" w:date="2022-01-24T15:17:00Z" w:id="43">
        <w:r w:rsidDel="00441510" w:rsidR="00DE6F72">
          <w:rPr>
            <w:rFonts w:ascii="Calibri" w:cs="Calibri" w:hAnsi="Calibri"/>
            <w:b/>
            <w:u w:val="single"/>
          </w:rPr>
          <w:delText>8</w:delText>
        </w:r>
      </w:del>
      <w:r w:rsidRPr="00DC1BE5">
        <w:rPr>
          <w:rFonts w:ascii="Calibri" w:cs="Calibri" w:hAnsi="Calibri"/>
          <w:b/>
          <w:u w:val="single"/>
        </w:rPr>
        <w:t> : Prime de retraite (pour l</w:t>
      </w:r>
      <w:r w:rsidR="005E6F8D" w:rsidRPr="00DC1BE5">
        <w:rPr>
          <w:rFonts w:ascii="Calibri" w:cs="Calibri" w:hAnsi="Calibri"/>
          <w:b/>
          <w:u w:val="single"/>
        </w:rPr>
        <w:t>’</w:t>
      </w:r>
      <w:r w:rsidRPr="00DC1BE5">
        <w:rPr>
          <w:rFonts w:ascii="Calibri" w:cs="Calibri" w:hAnsi="Calibri"/>
          <w:b/>
          <w:u w:val="single"/>
        </w:rPr>
        <w:t>établissement d’Orléans, division Coromant)</w:t>
      </w:r>
    </w:p>
    <w:p w14:paraId="3DC5B6C8" w14:textId="77777777" w:rsidP="004F181B" w:rsidR="008C2DA1" w:rsidRDefault="008C2DA1" w:rsidRPr="00DC1BE5">
      <w:pPr>
        <w:spacing w:after="0"/>
        <w:jc w:val="both"/>
        <w:rPr>
          <w:rFonts w:ascii="Calibri" w:cs="Calibri" w:hAnsi="Calibri"/>
        </w:rPr>
      </w:pPr>
    </w:p>
    <w:p w14:paraId="6117078E" w14:textId="77777777" w:rsidP="004F181B" w:rsidR="004F181B" w:rsidRDefault="004F181B" w:rsidRPr="00DC1BE5">
      <w:pPr>
        <w:spacing w:after="0"/>
        <w:jc w:val="both"/>
        <w:rPr>
          <w:rFonts w:ascii="Calibri" w:cs="Calibri" w:hAnsi="Calibri"/>
        </w:rPr>
      </w:pPr>
      <w:r w:rsidRPr="003F0491">
        <w:rPr>
          <w:rFonts w:ascii="Calibri" w:cs="Calibri" w:hAnsi="Calibri"/>
          <w:b/>
          <w:bCs/>
        </w:rPr>
        <w:t>Rappel</w:t>
      </w:r>
      <w:r w:rsidRPr="00DC1BE5">
        <w:rPr>
          <w:rFonts w:ascii="Calibri" w:cs="Calibri" w:hAnsi="Calibri"/>
        </w:rPr>
        <w:t xml:space="preserve"> des conditions fixées à compter du 1</w:t>
      </w:r>
      <w:r w:rsidRPr="00DC1BE5">
        <w:rPr>
          <w:rFonts w:ascii="Calibri" w:cs="Calibri" w:hAnsi="Calibri"/>
          <w:vertAlign w:val="superscript"/>
        </w:rPr>
        <w:t>er</w:t>
      </w:r>
      <w:r w:rsidRPr="00DC1BE5">
        <w:rPr>
          <w:rFonts w:ascii="Calibri" w:cs="Calibri" w:hAnsi="Calibri"/>
        </w:rPr>
        <w:t xml:space="preserve"> avril 2014 :</w:t>
      </w:r>
    </w:p>
    <w:p w14:paraId="4B89C766" w14:textId="77777777" w:rsidP="004F181B" w:rsidR="004F181B" w:rsidRDefault="004F181B" w:rsidRPr="00DC1BE5">
      <w:pPr>
        <w:spacing w:after="0"/>
        <w:rPr>
          <w:rFonts w:ascii="Calibri" w:cs="Calibri" w:hAnsi="Calibri"/>
        </w:rPr>
      </w:pPr>
      <w:r w:rsidRPr="00DC1BE5">
        <w:rPr>
          <w:rFonts w:ascii="Calibri" w:cs="Calibri" w:hAnsi="Calibri"/>
        </w:rPr>
        <w:t xml:space="preserve">Soit </w:t>
      </w:r>
      <w:r w:rsidRPr="00DC1BE5">
        <w:rPr>
          <w:rFonts w:ascii="Calibri" w:cs="Calibri" w:hAnsi="Calibri"/>
        </w:rPr>
        <w:tab/>
        <w:t>Ancienneté</w:t>
      </w:r>
      <w:r w:rsidRPr="00DC1BE5">
        <w:rPr>
          <w:rFonts w:ascii="Calibri" w:cs="Calibri" w:hAnsi="Calibri"/>
        </w:rPr>
        <w:tab/>
        <w:t>Indemnité conventionnelle</w:t>
      </w:r>
      <w:r w:rsidRPr="00DC1BE5">
        <w:rPr>
          <w:rFonts w:ascii="Calibri" w:cs="Calibri" w:hAnsi="Calibri"/>
        </w:rPr>
        <w:tab/>
        <w:t>Prime retraite société</w:t>
      </w:r>
      <w:r w:rsidRPr="00DC1BE5">
        <w:rPr>
          <w:rFonts w:ascii="Calibri" w:cs="Calibri" w:hAnsi="Calibri"/>
        </w:rPr>
        <w:tab/>
      </w:r>
      <w:r w:rsidRPr="00DC1BE5">
        <w:rPr>
          <w:rFonts w:ascii="Calibri" w:cs="Calibri" w:hAnsi="Calibri"/>
        </w:rPr>
        <w:tab/>
        <w:t>Total</w:t>
      </w:r>
    </w:p>
    <w:p w14:paraId="7FB374B5" w14:textId="0484E047" w:rsidP="004F181B" w:rsidR="004F181B" w:rsidRDefault="004F181B" w:rsidRPr="00DC1BE5">
      <w:pPr>
        <w:spacing w:after="0"/>
        <w:rPr>
          <w:rFonts w:ascii="Calibri" w:cs="Calibri" w:hAnsi="Calibri"/>
        </w:rPr>
      </w:pPr>
      <w:r w:rsidRPr="00DC1BE5">
        <w:rPr>
          <w:rFonts w:ascii="Calibri" w:cs="Calibri" w:hAnsi="Calibri"/>
        </w:rPr>
        <w:tab/>
        <w:t>2 ans</w:t>
      </w:r>
      <w:r w:rsidRPr="00DC1BE5">
        <w:rPr>
          <w:rFonts w:ascii="Calibri" w:cs="Calibri" w:hAnsi="Calibri"/>
        </w:rPr>
        <w:tab/>
      </w:r>
      <w:r w:rsidRPr="00DC1BE5">
        <w:rPr>
          <w:rFonts w:ascii="Calibri" w:cs="Calibri" w:hAnsi="Calibri"/>
        </w:rPr>
        <w:tab/>
      </w:r>
      <w:r w:rsidRPr="00DC1BE5">
        <w:rPr>
          <w:rFonts w:ascii="Calibri" w:cs="Calibri" w:hAnsi="Calibri"/>
        </w:rPr>
        <w:tab/>
        <w:t>0,5 mois</w:t>
      </w:r>
      <w:r w:rsidRPr="00DC1BE5">
        <w:rPr>
          <w:rFonts w:ascii="Calibri" w:cs="Calibri" w:hAnsi="Calibri"/>
        </w:rPr>
        <w:tab/>
      </w:r>
      <w:r w:rsidRPr="00DC1BE5">
        <w:rPr>
          <w:rFonts w:ascii="Calibri" w:cs="Calibri" w:hAnsi="Calibri"/>
        </w:rPr>
        <w:tab/>
      </w:r>
      <w:r w:rsidRPr="00DC1BE5">
        <w:rPr>
          <w:rFonts w:ascii="Calibri" w:cs="Calibri" w:hAnsi="Calibri"/>
        </w:rPr>
        <w:tab/>
        <w:t>/</w:t>
      </w:r>
    </w:p>
    <w:p w14:paraId="22915019" w14:textId="77777777" w:rsidP="004F181B" w:rsidR="004F181B" w:rsidRDefault="004F181B" w:rsidRPr="00DC1BE5">
      <w:pPr>
        <w:spacing w:after="0"/>
        <w:rPr>
          <w:rFonts w:ascii="Calibri" w:cs="Calibri" w:hAnsi="Calibri"/>
        </w:rPr>
      </w:pPr>
      <w:r w:rsidRPr="00DC1BE5">
        <w:rPr>
          <w:rFonts w:ascii="Calibri" w:cs="Calibri" w:hAnsi="Calibri"/>
        </w:rPr>
        <w:tab/>
        <w:t>5 ans</w:t>
      </w:r>
      <w:r w:rsidRPr="00DC1BE5">
        <w:rPr>
          <w:rFonts w:ascii="Calibri" w:cs="Calibri" w:hAnsi="Calibri"/>
        </w:rPr>
        <w:tab/>
      </w:r>
      <w:r w:rsidRPr="00DC1BE5">
        <w:rPr>
          <w:rFonts w:ascii="Calibri" w:cs="Calibri" w:hAnsi="Calibri"/>
        </w:rPr>
        <w:tab/>
      </w:r>
      <w:r w:rsidRPr="00DC1BE5">
        <w:rPr>
          <w:rFonts w:ascii="Calibri" w:cs="Calibri" w:hAnsi="Calibri"/>
        </w:rPr>
        <w:tab/>
        <w:t>1 mois</w:t>
      </w:r>
      <w:r w:rsidRPr="00DC1BE5">
        <w:rPr>
          <w:rFonts w:ascii="Calibri" w:cs="Calibri" w:hAnsi="Calibri"/>
        </w:rPr>
        <w:tab/>
      </w:r>
      <w:r w:rsidRPr="00DC1BE5">
        <w:rPr>
          <w:rFonts w:ascii="Calibri" w:cs="Calibri" w:hAnsi="Calibri"/>
        </w:rPr>
        <w:tab/>
      </w:r>
      <w:r w:rsidRPr="00DC1BE5">
        <w:rPr>
          <w:rFonts w:ascii="Calibri" w:cs="Calibri" w:hAnsi="Calibri"/>
        </w:rPr>
        <w:tab/>
      </w:r>
      <w:r w:rsidRPr="00DC1BE5">
        <w:rPr>
          <w:rFonts w:ascii="Calibri" w:cs="Calibri" w:hAnsi="Calibri"/>
        </w:rPr>
        <w:tab/>
        <w:t>/</w:t>
      </w:r>
    </w:p>
    <w:p w14:paraId="3BBA8ACD" w14:textId="77777777" w:rsidP="004F181B" w:rsidR="004F181B" w:rsidRDefault="004F181B" w:rsidRPr="00DC1BE5">
      <w:pPr>
        <w:spacing w:after="0"/>
        <w:rPr>
          <w:rFonts w:ascii="Calibri" w:cs="Calibri" w:hAnsi="Calibri"/>
        </w:rPr>
      </w:pPr>
      <w:r w:rsidRPr="00DC1BE5">
        <w:rPr>
          <w:rFonts w:ascii="Calibri" w:cs="Calibri" w:hAnsi="Calibri"/>
        </w:rPr>
        <w:tab/>
        <w:t>10 ans</w:t>
      </w:r>
      <w:r w:rsidRPr="00DC1BE5">
        <w:rPr>
          <w:rFonts w:ascii="Calibri" w:cs="Calibri" w:hAnsi="Calibri"/>
        </w:rPr>
        <w:tab/>
      </w:r>
      <w:r w:rsidRPr="00DC1BE5">
        <w:rPr>
          <w:rFonts w:ascii="Calibri" w:cs="Calibri" w:hAnsi="Calibri"/>
        </w:rPr>
        <w:tab/>
      </w:r>
      <w:r w:rsidRPr="00DC1BE5">
        <w:rPr>
          <w:rFonts w:ascii="Calibri" w:cs="Calibri" w:hAnsi="Calibri"/>
        </w:rPr>
        <w:tab/>
        <w:t>2 mois</w:t>
      </w:r>
      <w:r w:rsidRPr="00DC1BE5">
        <w:rPr>
          <w:rFonts w:ascii="Calibri" w:cs="Calibri" w:hAnsi="Calibri"/>
        </w:rPr>
        <w:tab/>
      </w:r>
      <w:r w:rsidRPr="00DC1BE5">
        <w:rPr>
          <w:rFonts w:ascii="Calibri" w:cs="Calibri" w:hAnsi="Calibri"/>
        </w:rPr>
        <w:tab/>
      </w:r>
      <w:r w:rsidRPr="00DC1BE5">
        <w:rPr>
          <w:rFonts w:ascii="Calibri" w:cs="Calibri" w:hAnsi="Calibri"/>
        </w:rPr>
        <w:tab/>
      </w:r>
      <w:r w:rsidRPr="00DC1BE5">
        <w:rPr>
          <w:rFonts w:ascii="Calibri" w:cs="Calibri" w:hAnsi="Calibri"/>
        </w:rPr>
        <w:tab/>
        <w:t>1 mois</w:t>
      </w:r>
      <w:r w:rsidRPr="00DC1BE5">
        <w:rPr>
          <w:rFonts w:ascii="Calibri" w:cs="Calibri" w:hAnsi="Calibri"/>
        </w:rPr>
        <w:tab/>
      </w:r>
      <w:r w:rsidRPr="00DC1BE5">
        <w:rPr>
          <w:rFonts w:ascii="Calibri" w:cs="Calibri" w:hAnsi="Calibri"/>
        </w:rPr>
        <w:tab/>
      </w:r>
      <w:r w:rsidRPr="00DC1BE5">
        <w:rPr>
          <w:rFonts w:ascii="Calibri" w:cs="Calibri" w:hAnsi="Calibri"/>
        </w:rPr>
        <w:tab/>
        <w:t>3 mois</w:t>
      </w:r>
    </w:p>
    <w:p w14:paraId="7E6BAB64" w14:textId="789CC4BD" w:rsidP="004F181B" w:rsidR="004F181B" w:rsidRDefault="004F181B" w:rsidRPr="00DC1BE5">
      <w:pPr>
        <w:spacing w:after="0"/>
        <w:rPr>
          <w:rFonts w:ascii="Calibri" w:cs="Calibri" w:hAnsi="Calibri"/>
        </w:rPr>
      </w:pPr>
      <w:r w:rsidRPr="00DC1BE5">
        <w:rPr>
          <w:rFonts w:ascii="Calibri" w:cs="Calibri" w:hAnsi="Calibri"/>
        </w:rPr>
        <w:tab/>
        <w:t>15 ans</w:t>
      </w:r>
      <w:r w:rsidRPr="00DC1BE5">
        <w:rPr>
          <w:rFonts w:ascii="Calibri" w:cs="Calibri" w:hAnsi="Calibri"/>
        </w:rPr>
        <w:tab/>
      </w:r>
      <w:r w:rsidRPr="00DC1BE5">
        <w:rPr>
          <w:rFonts w:ascii="Calibri" w:cs="Calibri" w:hAnsi="Calibri"/>
        </w:rPr>
        <w:tab/>
      </w:r>
      <w:r w:rsidRPr="00DC1BE5">
        <w:rPr>
          <w:rFonts w:ascii="Calibri" w:cs="Calibri" w:hAnsi="Calibri"/>
        </w:rPr>
        <w:tab/>
        <w:t>2 mois</w:t>
      </w:r>
      <w:r w:rsidRPr="00DC1BE5">
        <w:rPr>
          <w:rFonts w:ascii="Calibri" w:cs="Calibri" w:hAnsi="Calibri"/>
        </w:rPr>
        <w:tab/>
      </w:r>
      <w:r w:rsidRPr="00DC1BE5">
        <w:rPr>
          <w:rFonts w:ascii="Calibri" w:cs="Calibri" w:hAnsi="Calibri"/>
        </w:rPr>
        <w:tab/>
      </w:r>
      <w:r w:rsidRPr="00DC1BE5">
        <w:rPr>
          <w:rFonts w:ascii="Calibri" w:cs="Calibri" w:hAnsi="Calibri"/>
        </w:rPr>
        <w:tab/>
      </w:r>
      <w:r w:rsidRPr="00DC1BE5">
        <w:rPr>
          <w:rFonts w:ascii="Calibri" w:cs="Calibri" w:hAnsi="Calibri"/>
        </w:rPr>
        <w:tab/>
        <w:t>1,5 mois</w:t>
      </w:r>
      <w:r w:rsidRPr="00DC1BE5">
        <w:rPr>
          <w:rFonts w:ascii="Calibri" w:cs="Calibri" w:hAnsi="Calibri"/>
        </w:rPr>
        <w:tab/>
      </w:r>
      <w:r w:rsidRPr="00DC1BE5">
        <w:rPr>
          <w:rFonts w:ascii="Calibri" w:cs="Calibri" w:hAnsi="Calibri"/>
        </w:rPr>
        <w:tab/>
        <w:t>3,5 mois</w:t>
      </w:r>
    </w:p>
    <w:p w14:paraId="039B2221" w14:textId="77777777" w:rsidP="004F181B" w:rsidR="004F181B" w:rsidRDefault="004F181B" w:rsidRPr="00DC1BE5">
      <w:pPr>
        <w:spacing w:after="0"/>
        <w:rPr>
          <w:rFonts w:ascii="Calibri" w:cs="Calibri" w:hAnsi="Calibri"/>
        </w:rPr>
      </w:pPr>
      <w:r w:rsidRPr="00DC1BE5">
        <w:rPr>
          <w:rFonts w:ascii="Calibri" w:cs="Calibri" w:hAnsi="Calibri"/>
        </w:rPr>
        <w:tab/>
        <w:t>20 ans</w:t>
      </w:r>
      <w:r w:rsidRPr="00DC1BE5">
        <w:rPr>
          <w:rFonts w:ascii="Calibri" w:cs="Calibri" w:hAnsi="Calibri"/>
        </w:rPr>
        <w:tab/>
      </w:r>
      <w:r w:rsidRPr="00DC1BE5">
        <w:rPr>
          <w:rFonts w:ascii="Calibri" w:cs="Calibri" w:hAnsi="Calibri"/>
        </w:rPr>
        <w:tab/>
      </w:r>
      <w:r w:rsidRPr="00DC1BE5">
        <w:rPr>
          <w:rFonts w:ascii="Calibri" w:cs="Calibri" w:hAnsi="Calibri"/>
        </w:rPr>
        <w:tab/>
        <w:t>3 mois</w:t>
      </w:r>
      <w:r w:rsidRPr="00DC1BE5">
        <w:rPr>
          <w:rFonts w:ascii="Calibri" w:cs="Calibri" w:hAnsi="Calibri"/>
        </w:rPr>
        <w:tab/>
      </w:r>
      <w:r w:rsidRPr="00DC1BE5">
        <w:rPr>
          <w:rFonts w:ascii="Calibri" w:cs="Calibri" w:hAnsi="Calibri"/>
        </w:rPr>
        <w:tab/>
      </w:r>
      <w:r w:rsidRPr="00DC1BE5">
        <w:rPr>
          <w:rFonts w:ascii="Calibri" w:cs="Calibri" w:hAnsi="Calibri"/>
        </w:rPr>
        <w:tab/>
      </w:r>
      <w:r w:rsidRPr="00DC1BE5">
        <w:rPr>
          <w:rFonts w:ascii="Calibri" w:cs="Calibri" w:hAnsi="Calibri"/>
        </w:rPr>
        <w:tab/>
        <w:t>2 mois</w:t>
      </w:r>
      <w:r w:rsidRPr="00DC1BE5">
        <w:rPr>
          <w:rFonts w:ascii="Calibri" w:cs="Calibri" w:hAnsi="Calibri"/>
        </w:rPr>
        <w:tab/>
      </w:r>
      <w:r w:rsidRPr="00DC1BE5">
        <w:rPr>
          <w:rFonts w:ascii="Calibri" w:cs="Calibri" w:hAnsi="Calibri"/>
        </w:rPr>
        <w:tab/>
      </w:r>
      <w:r w:rsidRPr="00DC1BE5">
        <w:rPr>
          <w:rFonts w:ascii="Calibri" w:cs="Calibri" w:hAnsi="Calibri"/>
        </w:rPr>
        <w:tab/>
        <w:t>5 mois</w:t>
      </w:r>
    </w:p>
    <w:p w14:paraId="7178F6C5" w14:textId="3134827C" w:rsidP="004F181B" w:rsidR="004F181B" w:rsidRDefault="004F181B" w:rsidRPr="00DC1BE5">
      <w:pPr>
        <w:spacing w:after="0"/>
        <w:rPr>
          <w:rFonts w:ascii="Calibri" w:cs="Calibri" w:hAnsi="Calibri"/>
        </w:rPr>
      </w:pPr>
      <w:r w:rsidRPr="00DC1BE5">
        <w:rPr>
          <w:rFonts w:ascii="Calibri" w:cs="Calibri" w:hAnsi="Calibri"/>
        </w:rPr>
        <w:tab/>
        <w:t>25 ans</w:t>
      </w:r>
      <w:r w:rsidRPr="00DC1BE5">
        <w:rPr>
          <w:rFonts w:ascii="Calibri" w:cs="Calibri" w:hAnsi="Calibri"/>
        </w:rPr>
        <w:tab/>
      </w:r>
      <w:r w:rsidRPr="00DC1BE5">
        <w:rPr>
          <w:rFonts w:ascii="Calibri" w:cs="Calibri" w:hAnsi="Calibri"/>
        </w:rPr>
        <w:tab/>
      </w:r>
      <w:r w:rsidRPr="00DC1BE5">
        <w:rPr>
          <w:rFonts w:ascii="Calibri" w:cs="Calibri" w:hAnsi="Calibri"/>
        </w:rPr>
        <w:tab/>
        <w:t>3 mois</w:t>
      </w:r>
      <w:r w:rsidRPr="00DC1BE5">
        <w:rPr>
          <w:rFonts w:ascii="Calibri" w:cs="Calibri" w:hAnsi="Calibri"/>
        </w:rPr>
        <w:tab/>
      </w:r>
      <w:r w:rsidRPr="00DC1BE5">
        <w:rPr>
          <w:rFonts w:ascii="Calibri" w:cs="Calibri" w:hAnsi="Calibri"/>
        </w:rPr>
        <w:tab/>
      </w:r>
      <w:r w:rsidRPr="00DC1BE5">
        <w:rPr>
          <w:rFonts w:ascii="Calibri" w:cs="Calibri" w:hAnsi="Calibri"/>
        </w:rPr>
        <w:tab/>
      </w:r>
      <w:r w:rsidRPr="00DC1BE5">
        <w:rPr>
          <w:rFonts w:ascii="Calibri" w:cs="Calibri" w:hAnsi="Calibri"/>
        </w:rPr>
        <w:tab/>
        <w:t>2,5 mois</w:t>
      </w:r>
      <w:r w:rsidRPr="00DC1BE5">
        <w:rPr>
          <w:rFonts w:ascii="Calibri" w:cs="Calibri" w:hAnsi="Calibri"/>
        </w:rPr>
        <w:tab/>
      </w:r>
      <w:r w:rsidRPr="00DC1BE5">
        <w:rPr>
          <w:rFonts w:ascii="Calibri" w:cs="Calibri" w:hAnsi="Calibri"/>
        </w:rPr>
        <w:tab/>
        <w:t>5,5 mois</w:t>
      </w:r>
    </w:p>
    <w:p w14:paraId="489FD8E7" w14:textId="467EA3A4" w:rsidP="004F181B" w:rsidR="004F181B" w:rsidRDefault="004F181B" w:rsidRPr="00DC1BE5">
      <w:pPr>
        <w:spacing w:after="0"/>
        <w:rPr>
          <w:rFonts w:ascii="Calibri" w:cs="Calibri" w:hAnsi="Calibri"/>
        </w:rPr>
      </w:pPr>
      <w:r w:rsidRPr="00DC1BE5">
        <w:rPr>
          <w:rFonts w:ascii="Calibri" w:cs="Calibri" w:hAnsi="Calibri"/>
        </w:rPr>
        <w:tab/>
        <w:t>30 ans</w:t>
      </w:r>
      <w:r w:rsidRPr="00DC1BE5">
        <w:rPr>
          <w:rFonts w:ascii="Calibri" w:cs="Calibri" w:hAnsi="Calibri"/>
        </w:rPr>
        <w:tab/>
      </w:r>
      <w:r w:rsidRPr="00DC1BE5">
        <w:rPr>
          <w:rFonts w:ascii="Calibri" w:cs="Calibri" w:hAnsi="Calibri"/>
        </w:rPr>
        <w:tab/>
      </w:r>
      <w:r w:rsidRPr="00DC1BE5">
        <w:rPr>
          <w:rFonts w:ascii="Calibri" w:cs="Calibri" w:hAnsi="Calibri"/>
        </w:rPr>
        <w:tab/>
        <w:t>4 mois</w:t>
      </w:r>
      <w:r w:rsidRPr="00DC1BE5">
        <w:rPr>
          <w:rFonts w:ascii="Calibri" w:cs="Calibri" w:hAnsi="Calibri"/>
        </w:rPr>
        <w:tab/>
      </w:r>
      <w:r w:rsidRPr="00DC1BE5">
        <w:rPr>
          <w:rFonts w:ascii="Calibri" w:cs="Calibri" w:hAnsi="Calibri"/>
        </w:rPr>
        <w:tab/>
      </w:r>
      <w:r w:rsidRPr="00DC1BE5">
        <w:rPr>
          <w:rFonts w:ascii="Calibri" w:cs="Calibri" w:hAnsi="Calibri"/>
        </w:rPr>
        <w:tab/>
      </w:r>
      <w:r w:rsidRPr="00DC1BE5">
        <w:rPr>
          <w:rFonts w:ascii="Calibri" w:cs="Calibri" w:hAnsi="Calibri"/>
        </w:rPr>
        <w:tab/>
        <w:t>3,5 mois</w:t>
      </w:r>
      <w:r w:rsidRPr="00DC1BE5">
        <w:rPr>
          <w:rFonts w:ascii="Calibri" w:cs="Calibri" w:hAnsi="Calibri"/>
        </w:rPr>
        <w:tab/>
      </w:r>
      <w:r w:rsidRPr="00DC1BE5">
        <w:rPr>
          <w:rFonts w:ascii="Calibri" w:cs="Calibri" w:hAnsi="Calibri"/>
        </w:rPr>
        <w:tab/>
        <w:t>7,5 mois</w:t>
      </w:r>
    </w:p>
    <w:p w14:paraId="37510124" w14:textId="0358A732" w:rsidP="004F181B" w:rsidR="004F181B" w:rsidRDefault="004F181B" w:rsidRPr="00DC1BE5">
      <w:pPr>
        <w:spacing w:after="0"/>
        <w:rPr>
          <w:rFonts w:ascii="Calibri" w:cs="Calibri" w:hAnsi="Calibri"/>
        </w:rPr>
      </w:pPr>
      <w:r w:rsidRPr="00DC1BE5">
        <w:rPr>
          <w:rFonts w:ascii="Calibri" w:cs="Calibri" w:hAnsi="Calibri"/>
        </w:rPr>
        <w:tab/>
        <w:t>35 ans</w:t>
      </w:r>
      <w:r w:rsidRPr="00DC1BE5">
        <w:rPr>
          <w:rFonts w:ascii="Calibri" w:cs="Calibri" w:hAnsi="Calibri"/>
        </w:rPr>
        <w:tab/>
      </w:r>
      <w:r w:rsidRPr="00DC1BE5">
        <w:rPr>
          <w:rFonts w:ascii="Calibri" w:cs="Calibri" w:hAnsi="Calibri"/>
        </w:rPr>
        <w:tab/>
      </w:r>
      <w:r w:rsidRPr="00DC1BE5">
        <w:rPr>
          <w:rFonts w:ascii="Calibri" w:cs="Calibri" w:hAnsi="Calibri"/>
        </w:rPr>
        <w:tab/>
        <w:t>5 mois</w:t>
      </w:r>
      <w:r w:rsidRPr="00DC1BE5">
        <w:rPr>
          <w:rFonts w:ascii="Calibri" w:cs="Calibri" w:hAnsi="Calibri"/>
        </w:rPr>
        <w:tab/>
      </w:r>
      <w:r w:rsidRPr="00DC1BE5">
        <w:rPr>
          <w:rFonts w:ascii="Calibri" w:cs="Calibri" w:hAnsi="Calibri"/>
        </w:rPr>
        <w:tab/>
      </w:r>
      <w:r w:rsidRPr="00DC1BE5">
        <w:rPr>
          <w:rFonts w:ascii="Calibri" w:cs="Calibri" w:hAnsi="Calibri"/>
        </w:rPr>
        <w:tab/>
      </w:r>
      <w:r w:rsidRPr="00DC1BE5">
        <w:rPr>
          <w:rFonts w:ascii="Calibri" w:cs="Calibri" w:hAnsi="Calibri"/>
        </w:rPr>
        <w:tab/>
        <w:t>4,5 mois</w:t>
      </w:r>
      <w:r w:rsidRPr="00DC1BE5">
        <w:rPr>
          <w:rFonts w:ascii="Calibri" w:cs="Calibri" w:hAnsi="Calibri"/>
        </w:rPr>
        <w:tab/>
      </w:r>
      <w:r w:rsidRPr="00DC1BE5">
        <w:rPr>
          <w:rFonts w:ascii="Calibri" w:cs="Calibri" w:hAnsi="Calibri"/>
        </w:rPr>
        <w:tab/>
        <w:t>9,5 mois</w:t>
      </w:r>
    </w:p>
    <w:p w14:paraId="39A59925" w14:textId="7B12C9C1" w:rsidP="004F181B" w:rsidR="004F181B" w:rsidRDefault="004F181B" w:rsidRPr="00DC1BE5">
      <w:pPr>
        <w:spacing w:after="0"/>
        <w:rPr>
          <w:rFonts w:ascii="Calibri" w:cs="Calibri" w:hAnsi="Calibri"/>
        </w:rPr>
      </w:pPr>
      <w:r w:rsidRPr="00DC1BE5">
        <w:rPr>
          <w:rFonts w:ascii="Calibri" w:cs="Calibri" w:hAnsi="Calibri"/>
        </w:rPr>
        <w:tab/>
        <w:t>40 ans</w:t>
      </w:r>
      <w:r w:rsidRPr="00DC1BE5">
        <w:rPr>
          <w:rFonts w:ascii="Calibri" w:cs="Calibri" w:hAnsi="Calibri"/>
        </w:rPr>
        <w:tab/>
      </w:r>
      <w:r w:rsidRPr="00DC1BE5">
        <w:rPr>
          <w:rFonts w:ascii="Calibri" w:cs="Calibri" w:hAnsi="Calibri"/>
        </w:rPr>
        <w:tab/>
      </w:r>
      <w:r w:rsidRPr="00DC1BE5">
        <w:rPr>
          <w:rFonts w:ascii="Calibri" w:cs="Calibri" w:hAnsi="Calibri"/>
        </w:rPr>
        <w:tab/>
        <w:t>6 mois</w:t>
      </w:r>
      <w:r w:rsidRPr="00DC1BE5">
        <w:rPr>
          <w:rFonts w:ascii="Calibri" w:cs="Calibri" w:hAnsi="Calibri"/>
        </w:rPr>
        <w:tab/>
      </w:r>
      <w:r w:rsidRPr="00DC1BE5">
        <w:rPr>
          <w:rFonts w:ascii="Calibri" w:cs="Calibri" w:hAnsi="Calibri"/>
        </w:rPr>
        <w:tab/>
      </w:r>
      <w:r w:rsidRPr="00DC1BE5">
        <w:rPr>
          <w:rFonts w:ascii="Calibri" w:cs="Calibri" w:hAnsi="Calibri"/>
        </w:rPr>
        <w:tab/>
      </w:r>
      <w:r w:rsidRPr="00DC1BE5">
        <w:rPr>
          <w:rFonts w:ascii="Calibri" w:cs="Calibri" w:hAnsi="Calibri"/>
        </w:rPr>
        <w:tab/>
        <w:t>5,5 mois</w:t>
      </w:r>
      <w:r w:rsidRPr="00DC1BE5">
        <w:rPr>
          <w:rFonts w:ascii="Calibri" w:cs="Calibri" w:hAnsi="Calibri"/>
        </w:rPr>
        <w:tab/>
      </w:r>
      <w:r w:rsidRPr="00DC1BE5">
        <w:rPr>
          <w:rFonts w:ascii="Calibri" w:cs="Calibri" w:hAnsi="Calibri"/>
        </w:rPr>
        <w:tab/>
        <w:t>11,5 mois</w:t>
      </w:r>
    </w:p>
    <w:p w14:paraId="377B5AB0" w14:textId="54DC980C" w:rsidP="00F25922" w:rsidR="001D1692" w:rsidRDefault="001D1692">
      <w:pPr>
        <w:tabs>
          <w:tab w:pos="-180" w:val="left"/>
        </w:tabs>
        <w:spacing w:after="0"/>
        <w:jc w:val="both"/>
        <w:rPr>
          <w:rFonts w:ascii="Calibri" w:cs="Calibri" w:hAnsi="Calibri"/>
        </w:rPr>
      </w:pPr>
    </w:p>
    <w:p w14:paraId="2DC1E312" w14:textId="0230F3CC" w:rsidP="00F25922" w:rsidR="00E20061" w:rsidRDefault="00E20061">
      <w:pPr>
        <w:tabs>
          <w:tab w:pos="-180" w:val="left"/>
        </w:tabs>
        <w:spacing w:after="0"/>
        <w:jc w:val="both"/>
        <w:rPr>
          <w:rFonts w:ascii="Calibri" w:cs="Calibri" w:hAnsi="Calibri"/>
        </w:rPr>
      </w:pPr>
    </w:p>
    <w:p w14:paraId="2B058CD0" w14:textId="77777777" w:rsidP="00F25922" w:rsidR="00E20061" w:rsidRDefault="00E20061" w:rsidRPr="00DC1BE5">
      <w:pPr>
        <w:tabs>
          <w:tab w:pos="-180" w:val="left"/>
        </w:tabs>
        <w:spacing w:after="0"/>
        <w:jc w:val="both"/>
        <w:rPr>
          <w:rFonts w:ascii="Calibri" w:cs="Calibri" w:hAnsi="Calibri"/>
        </w:rPr>
      </w:pPr>
    </w:p>
    <w:p w14:paraId="46E4A254" w14:textId="174E4FE8" w:rsidP="00141327" w:rsidR="00141327" w:rsidRDefault="00141327" w:rsidRPr="00DC1BE5">
      <w:pPr>
        <w:tabs>
          <w:tab w:pos="-180" w:val="left"/>
        </w:tabs>
        <w:jc w:val="both"/>
        <w:rPr>
          <w:rFonts w:ascii="Calibri" w:cs="Calibri" w:hAnsi="Calibri"/>
          <w:b/>
          <w:u w:val="single"/>
        </w:rPr>
      </w:pPr>
      <w:r w:rsidRPr="00DC1BE5">
        <w:rPr>
          <w:rFonts w:ascii="Calibri" w:cs="Calibri" w:hAnsi="Calibri"/>
          <w:b/>
          <w:u w:val="single"/>
        </w:rPr>
        <w:t xml:space="preserve">Article </w:t>
      </w:r>
      <w:del w:author="Hélène" w:date="2022-01-24T15:17:00Z" w:id="44">
        <w:r w:rsidDel="00441510" w:rsidR="00DC1BE5" w:rsidRPr="00DC1BE5">
          <w:rPr>
            <w:rFonts w:ascii="Calibri" w:cs="Calibri" w:hAnsi="Calibri"/>
            <w:b/>
            <w:u w:val="single"/>
          </w:rPr>
          <w:delText>8</w:delText>
        </w:r>
      </w:del>
      <w:ins w:author="Hélène" w:date="2022-01-24T15:17:00Z" w:id="45">
        <w:r w:rsidR="00441510">
          <w:rPr>
            <w:rFonts w:ascii="Calibri" w:cs="Calibri" w:hAnsi="Calibri"/>
            <w:b/>
            <w:u w:val="single"/>
          </w:rPr>
          <w:t>10</w:t>
        </w:r>
      </w:ins>
      <w:r w:rsidRPr="00DC1BE5">
        <w:rPr>
          <w:rFonts w:ascii="Calibri" w:cs="Calibri" w:hAnsi="Calibri"/>
          <w:b/>
          <w:u w:val="single"/>
        </w:rPr>
        <w:t> : Publicité</w:t>
      </w:r>
    </w:p>
    <w:p w14:paraId="4C345871" w14:textId="77777777" w:rsidP="00346B8D" w:rsidR="00141327" w:rsidRDefault="00141327" w:rsidRPr="00DC1BE5">
      <w:pPr>
        <w:tabs>
          <w:tab w:pos="-180" w:val="left"/>
        </w:tabs>
        <w:spacing w:after="0"/>
        <w:jc w:val="both"/>
        <w:rPr>
          <w:rFonts w:ascii="Calibri" w:cs="Calibri" w:hAnsi="Calibri"/>
        </w:rPr>
      </w:pPr>
      <w:bookmarkStart w:id="46" w:name="_Hlk534204331"/>
      <w:r w:rsidRPr="00DC1BE5">
        <w:rPr>
          <w:rFonts w:ascii="Calibri" w:cs="Calibri" w:hAnsi="Calibri"/>
        </w:rPr>
        <w:t xml:space="preserve">Le présent </w:t>
      </w:r>
      <w:r w:rsidR="00346B8D" w:rsidRPr="00DC1BE5">
        <w:rPr>
          <w:rFonts w:ascii="Calibri" w:cs="Calibri" w:hAnsi="Calibri"/>
        </w:rPr>
        <w:t>procès-verbal</w:t>
      </w:r>
      <w:r w:rsidRPr="00DC1BE5">
        <w:rPr>
          <w:rFonts w:ascii="Calibri" w:cs="Calibri" w:hAnsi="Calibri"/>
        </w:rPr>
        <w:t xml:space="preserve"> donnera lieu à dépôt dans les conditions prévues par la loi : </w:t>
      </w:r>
    </w:p>
    <w:p w14:paraId="0F31BE6C" w14:textId="061A24D8" w:rsidP="00141327" w:rsidR="00141327" w:rsidRDefault="00141327" w:rsidRPr="00DC1BE5">
      <w:pPr>
        <w:pStyle w:val="ListParagraph"/>
        <w:numPr>
          <w:ilvl w:val="0"/>
          <w:numId w:val="3"/>
        </w:numPr>
        <w:tabs>
          <w:tab w:pos="-180" w:val="left"/>
        </w:tabs>
        <w:spacing w:after="0" w:line="240" w:lineRule="auto"/>
        <w:jc w:val="both"/>
        <w:rPr>
          <w:rFonts w:ascii="Calibri" w:cs="Calibri" w:hAnsi="Calibri"/>
        </w:rPr>
      </w:pPr>
      <w:r w:rsidRPr="00DC1BE5">
        <w:rPr>
          <w:rFonts w:ascii="Calibri" w:cs="Calibri" w:hAnsi="Calibri"/>
        </w:rPr>
        <w:t>DIRECCTE un exemplaire</w:t>
      </w:r>
      <w:r w:rsidR="00E42EF2" w:rsidRPr="00DC1BE5">
        <w:rPr>
          <w:rFonts w:ascii="Calibri" w:cs="Calibri" w:hAnsi="Calibri"/>
        </w:rPr>
        <w:t xml:space="preserve"> électronique</w:t>
      </w:r>
      <w:r w:rsidRPr="00DC1BE5">
        <w:rPr>
          <w:rFonts w:ascii="Calibri" w:cs="Calibri" w:hAnsi="Calibri"/>
        </w:rPr>
        <w:t xml:space="preserve"> </w:t>
      </w:r>
      <w:r w:rsidR="00E42EF2" w:rsidRPr="00DC1BE5">
        <w:rPr>
          <w:rFonts w:ascii="Calibri" w:cs="Calibri" w:hAnsi="Calibri"/>
        </w:rPr>
        <w:t>déposé sur la plateforme internet dédiée</w:t>
      </w:r>
    </w:p>
    <w:p w14:paraId="0262E0C6" w14:textId="3DF68B37" w:rsidP="00141327" w:rsidR="00141327" w:rsidRDefault="00141327" w:rsidRPr="00DC1BE5">
      <w:pPr>
        <w:pStyle w:val="ListParagraph"/>
        <w:numPr>
          <w:ilvl w:val="0"/>
          <w:numId w:val="3"/>
        </w:numPr>
        <w:tabs>
          <w:tab w:pos="-180" w:val="left"/>
        </w:tabs>
        <w:spacing w:after="0" w:line="240" w:lineRule="auto"/>
        <w:jc w:val="both"/>
        <w:rPr>
          <w:rFonts w:ascii="Calibri" w:cs="Calibri" w:hAnsi="Calibri"/>
        </w:rPr>
      </w:pPr>
      <w:r w:rsidRPr="00DC1BE5">
        <w:rPr>
          <w:rFonts w:ascii="Calibri" w:cs="Calibri" w:hAnsi="Calibri"/>
        </w:rPr>
        <w:t>Greffe du conseil des prud’hommes un exemplaire papier</w:t>
      </w:r>
    </w:p>
    <w:bookmarkEnd w:id="46"/>
    <w:p w14:paraId="2655AD80" w14:textId="5C338B29" w:rsidP="00346B8D" w:rsidR="00346B8D" w:rsidRDefault="00346B8D">
      <w:pPr>
        <w:pStyle w:val="ListParagraph"/>
        <w:tabs>
          <w:tab w:pos="-180" w:val="left"/>
        </w:tabs>
        <w:spacing w:after="0" w:line="240" w:lineRule="auto"/>
        <w:jc w:val="both"/>
        <w:rPr>
          <w:rFonts w:ascii="Calibri" w:cs="Calibri" w:hAnsi="Calibri"/>
        </w:rPr>
      </w:pPr>
    </w:p>
    <w:p w14:paraId="406E8E11" w14:textId="77777777" w:rsidP="00346B8D" w:rsidR="00DC1BE5" w:rsidRDefault="00DC1BE5" w:rsidRPr="00DC1BE5">
      <w:pPr>
        <w:pStyle w:val="ListParagraph"/>
        <w:tabs>
          <w:tab w:pos="-180" w:val="left"/>
        </w:tabs>
        <w:spacing w:after="0" w:line="240" w:lineRule="auto"/>
        <w:jc w:val="both"/>
        <w:rPr>
          <w:rFonts w:ascii="Calibri" w:cs="Calibri" w:hAnsi="Calibri"/>
        </w:rPr>
      </w:pPr>
    </w:p>
    <w:p w14:paraId="3FEDC95D" w14:textId="3002CE13" w:rsidP="00141327" w:rsidR="00346B8D" w:rsidRDefault="006B652B" w:rsidRPr="00DC1BE5">
      <w:pPr>
        <w:tabs>
          <w:tab w:pos="-180" w:val="left"/>
        </w:tabs>
        <w:jc w:val="both"/>
        <w:rPr>
          <w:rFonts w:ascii="Calibri" w:cs="Calibri" w:hAnsi="Calibri"/>
        </w:rPr>
      </w:pPr>
      <w:r>
        <w:rPr>
          <w:rFonts w:ascii="Calibri" w:cs="Calibri" w:hAnsi="Calibri"/>
        </w:rPr>
        <w:t xml:space="preserve">Fait à </w:t>
      </w:r>
      <w:r w:rsidR="00141327" w:rsidRPr="00DC1BE5">
        <w:rPr>
          <w:rFonts w:ascii="Calibri" w:cs="Calibri" w:hAnsi="Calibri"/>
        </w:rPr>
        <w:t>Orléans, le</w:t>
      </w:r>
      <w:r w:rsidR="00A13854" w:rsidRPr="00DC1BE5">
        <w:rPr>
          <w:rFonts w:ascii="Calibri" w:cs="Calibri" w:hAnsi="Calibri"/>
        </w:rPr>
        <w:t xml:space="preserve"> </w:t>
      </w:r>
      <w:r w:rsidR="00413347">
        <w:rPr>
          <w:rFonts w:ascii="Calibri" w:cs="Calibri" w:hAnsi="Calibri"/>
        </w:rPr>
        <w:t>2</w:t>
      </w:r>
      <w:r w:rsidR="009A1031">
        <w:rPr>
          <w:rFonts w:ascii="Calibri" w:cs="Calibri" w:hAnsi="Calibri"/>
        </w:rPr>
        <w:t>8</w:t>
      </w:r>
      <w:r w:rsidR="00413347">
        <w:rPr>
          <w:rFonts w:ascii="Calibri" w:cs="Calibri" w:hAnsi="Calibri"/>
        </w:rPr>
        <w:t>/01/202</w:t>
      </w:r>
      <w:ins w:author="Catherine Boisseau" w:date="2022-01-25T12:02:00Z" w:id="47">
        <w:r w:rsidR="00D251FC">
          <w:rPr>
            <w:rFonts w:ascii="Calibri" w:cs="Calibri" w:hAnsi="Calibri"/>
          </w:rPr>
          <w:t>2</w:t>
        </w:r>
      </w:ins>
    </w:p>
    <w:p w14:paraId="1B922FC7" w14:textId="523FA61B" w:rsidP="00141327" w:rsidR="00E20061" w:rsidRDefault="00E20061">
      <w:pPr>
        <w:tabs>
          <w:tab w:pos="-180" w:val="left"/>
        </w:tabs>
        <w:spacing w:after="0"/>
        <w:jc w:val="both"/>
        <w:rPr>
          <w:rFonts w:ascii="Calibri" w:cs="Calibri" w:hAnsi="Calibri"/>
        </w:rPr>
      </w:pPr>
    </w:p>
    <w:p w14:paraId="6ED43837" w14:textId="77777777" w:rsidP="00141327" w:rsidR="00E20061" w:rsidRDefault="00E20061">
      <w:pPr>
        <w:tabs>
          <w:tab w:pos="-180" w:val="left"/>
        </w:tabs>
        <w:spacing w:after="0"/>
        <w:jc w:val="both"/>
        <w:rPr>
          <w:rFonts w:ascii="Calibri" w:cs="Calibri" w:hAnsi="Calibri"/>
        </w:rPr>
      </w:pPr>
    </w:p>
    <w:p w14:paraId="5BA055D9" w14:textId="70020987" w:rsidP="00141327" w:rsidR="00141327" w:rsidRDefault="006B652B" w:rsidRPr="00DC1BE5">
      <w:pPr>
        <w:tabs>
          <w:tab w:pos="-180" w:val="left"/>
        </w:tabs>
        <w:spacing w:after="0"/>
        <w:jc w:val="both"/>
        <w:rPr>
          <w:rFonts w:ascii="Calibri" w:cs="Calibri" w:hAnsi="Calibri"/>
        </w:rPr>
      </w:pPr>
      <w:r>
        <w:rPr>
          <w:rFonts w:ascii="Calibri" w:cs="Calibri" w:hAnsi="Calibri"/>
        </w:rPr>
        <w:tab/>
      </w:r>
      <w:r w:rsidR="009A1031">
        <w:rPr>
          <w:rFonts w:ascii="Calibri" w:cs="Calibri" w:hAnsi="Calibri"/>
        </w:rPr>
        <w:t>x</w:t>
      </w:r>
      <w:r>
        <w:rPr>
          <w:rFonts w:ascii="Calibri" w:cs="Calibri" w:hAnsi="Calibri"/>
        </w:rPr>
        <w:tab/>
      </w:r>
      <w:r>
        <w:rPr>
          <w:rFonts w:ascii="Calibri" w:cs="Calibri" w:hAnsi="Calibri"/>
        </w:rPr>
        <w:tab/>
      </w:r>
      <w:r>
        <w:rPr>
          <w:rFonts w:ascii="Calibri" w:cs="Calibri" w:hAnsi="Calibri"/>
        </w:rPr>
        <w:tab/>
      </w:r>
      <w:r>
        <w:rPr>
          <w:rFonts w:ascii="Calibri" w:cs="Calibri" w:hAnsi="Calibri"/>
        </w:rPr>
        <w:tab/>
      </w:r>
      <w:r>
        <w:rPr>
          <w:rFonts w:ascii="Calibri" w:cs="Calibri" w:hAnsi="Calibri"/>
        </w:rPr>
        <w:tab/>
      </w:r>
      <w:r w:rsidR="009A1031">
        <w:rPr>
          <w:rFonts w:ascii="Calibri" w:cs="Calibri" w:hAnsi="Calibri"/>
        </w:rPr>
        <w:tab/>
      </w:r>
      <w:r w:rsidR="009A1031">
        <w:rPr>
          <w:rFonts w:ascii="Calibri" w:cs="Calibri" w:hAnsi="Calibri"/>
        </w:rPr>
        <w:tab/>
        <w:t>x</w:t>
      </w:r>
      <w:r w:rsidR="00E42EF2" w:rsidRPr="00DC1BE5">
        <w:rPr>
          <w:rFonts w:ascii="Calibri" w:cs="Calibri" w:hAnsi="Calibri"/>
        </w:rPr>
        <w:tab/>
      </w:r>
    </w:p>
    <w:p w14:paraId="505BC44F" w14:textId="77A08B00" w:rsidP="00346B8D" w:rsidR="006B652B" w:rsidRDefault="006B652B">
      <w:pPr>
        <w:tabs>
          <w:tab w:pos="-180" w:val="left"/>
        </w:tabs>
        <w:spacing w:after="0"/>
        <w:jc w:val="both"/>
        <w:rPr>
          <w:rFonts w:ascii="Calibri" w:cs="Calibri" w:hAnsi="Calibri"/>
        </w:rPr>
      </w:pPr>
      <w:r>
        <w:rPr>
          <w:rFonts w:ascii="Calibri" w:cs="Calibri" w:hAnsi="Calibri"/>
        </w:rPr>
        <w:t xml:space="preserve">       </w:t>
      </w:r>
      <w:r>
        <w:rPr>
          <w:rFonts w:ascii="Calibri" w:cs="Calibri" w:hAnsi="Calibri"/>
        </w:rPr>
        <w:tab/>
      </w:r>
      <w:r w:rsidR="00141327" w:rsidRPr="00DC1BE5">
        <w:rPr>
          <w:rFonts w:ascii="Calibri" w:cs="Calibri" w:hAnsi="Calibri"/>
        </w:rPr>
        <w:t>Délégué</w:t>
      </w:r>
      <w:r w:rsidR="00DE6F72">
        <w:rPr>
          <w:rFonts w:ascii="Calibri" w:cs="Calibri" w:hAnsi="Calibri"/>
        </w:rPr>
        <w:t>e</w:t>
      </w:r>
      <w:r w:rsidR="00141327" w:rsidRPr="00DC1BE5">
        <w:rPr>
          <w:rFonts w:ascii="Calibri" w:cs="Calibri" w:hAnsi="Calibri"/>
        </w:rPr>
        <w:t xml:space="preserve"> Syndical </w:t>
      </w:r>
      <w:r w:rsidR="00DE6F72">
        <w:rPr>
          <w:rFonts w:ascii="Calibri" w:cs="Calibri" w:hAnsi="Calibri"/>
        </w:rPr>
        <w:t>Centrale CFE-CGC</w:t>
      </w:r>
      <w:r>
        <w:rPr>
          <w:rFonts w:ascii="Calibri" w:cs="Calibri" w:hAnsi="Calibri"/>
        </w:rPr>
        <w:tab/>
      </w:r>
      <w:r>
        <w:rPr>
          <w:rFonts w:ascii="Calibri" w:cs="Calibri" w:hAnsi="Calibri"/>
        </w:rPr>
        <w:tab/>
      </w:r>
      <w:r>
        <w:rPr>
          <w:rFonts w:ascii="Calibri" w:cs="Calibri" w:hAnsi="Calibri"/>
        </w:rPr>
        <w:tab/>
      </w:r>
      <w:r w:rsidR="00E42EF2" w:rsidRPr="00DC1BE5">
        <w:rPr>
          <w:rFonts w:ascii="Calibri" w:cs="Calibri" w:hAnsi="Calibri"/>
        </w:rPr>
        <w:t>Délégué Syndical</w:t>
      </w:r>
      <w:r w:rsidR="00DE6F72">
        <w:rPr>
          <w:rFonts w:ascii="Calibri" w:cs="Calibri" w:hAnsi="Calibri"/>
        </w:rPr>
        <w:t xml:space="preserve"> Central FO</w:t>
      </w:r>
      <w:r w:rsidR="00E42EF2" w:rsidRPr="00DC1BE5">
        <w:rPr>
          <w:rFonts w:ascii="Calibri" w:cs="Calibri" w:hAnsi="Calibri"/>
        </w:rPr>
        <w:tab/>
      </w:r>
      <w:r w:rsidR="00E42EF2" w:rsidRPr="00DC1BE5">
        <w:rPr>
          <w:rFonts w:ascii="Calibri" w:cs="Calibri" w:hAnsi="Calibri"/>
        </w:rPr>
        <w:tab/>
      </w:r>
    </w:p>
    <w:p w14:paraId="335038E8" w14:textId="77777777" w:rsidP="00346B8D" w:rsidR="006B652B" w:rsidRDefault="006B652B">
      <w:pPr>
        <w:tabs>
          <w:tab w:pos="-180" w:val="left"/>
        </w:tabs>
        <w:spacing w:after="0"/>
        <w:jc w:val="both"/>
        <w:rPr>
          <w:rFonts w:ascii="Calibri" w:cs="Calibri" w:hAnsi="Calibri"/>
        </w:rPr>
      </w:pPr>
    </w:p>
    <w:p w14:paraId="56206C36" w14:textId="77777777" w:rsidP="00346B8D" w:rsidR="006B652B" w:rsidRDefault="006B652B">
      <w:pPr>
        <w:tabs>
          <w:tab w:pos="-180" w:val="left"/>
        </w:tabs>
        <w:spacing w:after="0"/>
        <w:jc w:val="both"/>
        <w:rPr>
          <w:rFonts w:ascii="Calibri" w:cs="Calibri" w:hAnsi="Calibri"/>
        </w:rPr>
      </w:pPr>
    </w:p>
    <w:p w14:paraId="328DDDB5" w14:textId="77777777" w:rsidP="00346B8D" w:rsidR="006B652B" w:rsidRDefault="006B652B">
      <w:pPr>
        <w:tabs>
          <w:tab w:pos="-180" w:val="left"/>
        </w:tabs>
        <w:spacing w:after="0"/>
        <w:jc w:val="both"/>
        <w:rPr>
          <w:rFonts w:ascii="Calibri" w:cs="Calibri" w:hAnsi="Calibri"/>
        </w:rPr>
      </w:pPr>
    </w:p>
    <w:p w14:paraId="3910888C" w14:textId="36683AEB" w:rsidP="00346B8D" w:rsidR="006B652B" w:rsidRDefault="006B652B">
      <w:pPr>
        <w:tabs>
          <w:tab w:pos="-180" w:val="left"/>
        </w:tabs>
        <w:spacing w:after="0"/>
        <w:jc w:val="both"/>
        <w:rPr>
          <w:rFonts w:ascii="Calibri" w:cs="Calibri" w:hAnsi="Calibri"/>
        </w:rPr>
      </w:pPr>
    </w:p>
    <w:p w14:paraId="57A90982" w14:textId="77777777" w:rsidP="00346B8D" w:rsidR="00E20061" w:rsidRDefault="00E20061">
      <w:pPr>
        <w:tabs>
          <w:tab w:pos="-180" w:val="left"/>
        </w:tabs>
        <w:spacing w:after="0"/>
        <w:jc w:val="both"/>
        <w:rPr>
          <w:rFonts w:ascii="Calibri" w:cs="Calibri" w:hAnsi="Calibri"/>
        </w:rPr>
      </w:pPr>
    </w:p>
    <w:p w14:paraId="72D158CA" w14:textId="77777777" w:rsidP="00346B8D" w:rsidR="006B652B" w:rsidRDefault="006B652B">
      <w:pPr>
        <w:tabs>
          <w:tab w:pos="-180" w:val="left"/>
        </w:tabs>
        <w:spacing w:after="0"/>
        <w:jc w:val="both"/>
        <w:rPr>
          <w:rFonts w:ascii="Calibri" w:cs="Calibri" w:hAnsi="Calibri"/>
        </w:rPr>
      </w:pPr>
    </w:p>
    <w:p w14:paraId="022D676D" w14:textId="13ED1917" w:rsidP="006B652B" w:rsidR="006B652B" w:rsidRDefault="009A1031">
      <w:pPr>
        <w:tabs>
          <w:tab w:pos="-180" w:val="left"/>
        </w:tabs>
        <w:spacing w:after="0"/>
        <w:ind w:firstLine="708"/>
        <w:jc w:val="both"/>
        <w:rPr>
          <w:rFonts w:ascii="Calibri" w:cs="Calibri" w:hAnsi="Calibri"/>
        </w:rPr>
      </w:pPr>
      <w:r>
        <w:rPr>
          <w:rFonts w:ascii="Calibri" w:cs="Calibri" w:hAnsi="Calibri"/>
        </w:rPr>
        <w:t>x</w:t>
      </w:r>
      <w:r w:rsidR="006B652B">
        <w:rPr>
          <w:rFonts w:ascii="Calibri" w:cs="Calibri" w:hAnsi="Calibri"/>
        </w:rPr>
        <w:t xml:space="preserve"> </w:t>
      </w:r>
      <w:r w:rsidR="006B652B">
        <w:rPr>
          <w:rFonts w:ascii="Calibri" w:cs="Calibri" w:hAnsi="Calibri"/>
        </w:rPr>
        <w:tab/>
      </w:r>
      <w:r w:rsidR="006B652B">
        <w:rPr>
          <w:rFonts w:ascii="Calibri" w:cs="Calibri" w:hAnsi="Calibri"/>
        </w:rPr>
        <w:tab/>
      </w:r>
      <w:r w:rsidR="006B652B">
        <w:rPr>
          <w:rFonts w:ascii="Calibri" w:cs="Calibri" w:hAnsi="Calibri"/>
        </w:rPr>
        <w:tab/>
      </w:r>
      <w:r w:rsidR="006B652B">
        <w:rPr>
          <w:rFonts w:ascii="Calibri" w:cs="Calibri" w:hAnsi="Calibri"/>
        </w:rPr>
        <w:tab/>
      </w:r>
      <w:r w:rsidR="006B652B">
        <w:rPr>
          <w:rFonts w:ascii="Calibri" w:cs="Calibri" w:hAnsi="Calibri"/>
        </w:rPr>
        <w:tab/>
      </w:r>
      <w:r w:rsidR="006B652B">
        <w:rPr>
          <w:rFonts w:ascii="Calibri" w:cs="Calibri" w:hAnsi="Calibri"/>
        </w:rPr>
        <w:tab/>
      </w:r>
      <w:r>
        <w:rPr>
          <w:rFonts w:ascii="Calibri" w:cs="Calibri" w:hAnsi="Calibri"/>
        </w:rPr>
        <w:tab/>
        <w:t>x</w:t>
      </w:r>
    </w:p>
    <w:p w14:paraId="5F294081" w14:textId="76A8793A" w:rsidP="00346B8D" w:rsidR="00A51940" w:rsidRDefault="006B652B" w:rsidRPr="00DC1BE5">
      <w:pPr>
        <w:tabs>
          <w:tab w:pos="-180" w:val="left"/>
        </w:tabs>
        <w:spacing w:after="0"/>
        <w:jc w:val="both"/>
        <w:rPr>
          <w:rFonts w:ascii="Estrangelo Edessa" w:cs="Estrangelo Edessa" w:hAnsi="Estrangelo Edessa"/>
        </w:rPr>
      </w:pPr>
      <w:r>
        <w:rPr>
          <w:rFonts w:ascii="Calibri" w:cs="Calibri" w:hAnsi="Calibri"/>
        </w:rPr>
        <w:t xml:space="preserve"> </w:t>
      </w:r>
      <w:r>
        <w:rPr>
          <w:rFonts w:ascii="Calibri" w:cs="Calibri" w:hAnsi="Calibri"/>
        </w:rPr>
        <w:tab/>
        <w:t>Délégué Syndical CFE-CGC</w:t>
      </w:r>
      <w:r>
        <w:rPr>
          <w:rFonts w:ascii="Calibri" w:cs="Calibri" w:hAnsi="Calibri"/>
        </w:rPr>
        <w:tab/>
      </w:r>
      <w:r>
        <w:rPr>
          <w:rFonts w:ascii="Calibri" w:cs="Calibri" w:hAnsi="Calibri"/>
        </w:rPr>
        <w:tab/>
      </w:r>
      <w:r>
        <w:rPr>
          <w:rFonts w:ascii="Calibri" w:cs="Calibri" w:hAnsi="Calibri"/>
        </w:rPr>
        <w:tab/>
      </w:r>
      <w:r>
        <w:rPr>
          <w:rFonts w:ascii="Calibri" w:cs="Calibri" w:hAnsi="Calibri"/>
        </w:rPr>
        <w:tab/>
        <w:t>Président</w:t>
      </w:r>
    </w:p>
    <w:p w14:paraId="70AD1DFF" w14:textId="77777777" w:rsidP="00346B8D" w:rsidR="00A51940" w:rsidRDefault="00A51940" w:rsidRPr="007A6EDC">
      <w:pPr>
        <w:tabs>
          <w:tab w:pos="-180" w:val="left"/>
        </w:tabs>
        <w:spacing w:after="0"/>
        <w:jc w:val="both"/>
        <w:rPr>
          <w:rFonts w:ascii="Estrangelo Edessa" w:cs="Estrangelo Edessa" w:hAnsi="Estrangelo Edessa"/>
          <w:sz w:val="21"/>
          <w:szCs w:val="21"/>
        </w:rPr>
      </w:pPr>
    </w:p>
    <w:sectPr w:rsidR="00A51940" w:rsidRPr="007A6EDC" w:rsidSect="00DD70B4">
      <w:footerReference r:id="rId8" w:type="default"/>
      <w:pgSz w:h="16838" w:w="11906"/>
      <w:pgMar w:bottom="1417" w:footer="708" w:gutter="0" w:header="708" w:left="993" w:right="1133"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7E5A6" w14:textId="77777777" w:rsidR="0093017F" w:rsidRDefault="0093017F" w:rsidP="008D2ECC">
      <w:pPr>
        <w:spacing w:after="0" w:line="240" w:lineRule="auto"/>
      </w:pPr>
      <w:r>
        <w:separator/>
      </w:r>
    </w:p>
  </w:endnote>
  <w:endnote w:type="continuationSeparator" w:id="0">
    <w:p w14:paraId="28ED78F1" w14:textId="77777777" w:rsidR="0093017F" w:rsidRDefault="0093017F" w:rsidP="008D2ECC">
      <w:pPr>
        <w:spacing w:after="0" w:line="240" w:lineRule="auto"/>
      </w:pPr>
      <w:r>
        <w:continuationSeparator/>
      </w:r>
    </w:p>
  </w:endnote>
  <w:endnote w:type="continuationNotice" w:id="1">
    <w:p w14:paraId="38A6EE86" w14:textId="77777777" w:rsidR="0093017F" w:rsidRDefault="009301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Estrangelo Edessa">
    <w:altName w:val="Comic Sans MS"/>
    <w:panose1 w:val="000000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6AEA898B" w14:textId="77777777" w:rsidR="001F4C98" w:rsidRDefault="001F4C98" w:rsidRPr="001F4C98">
    <w:pPr>
      <w:tabs>
        <w:tab w:pos="4550" w:val="center"/>
        <w:tab w:pos="5818" w:val="left"/>
      </w:tabs>
      <w:ind w:right="260"/>
      <w:jc w:val="right"/>
      <w:rPr>
        <w:sz w:val="21"/>
        <w:szCs w:val="21"/>
      </w:rPr>
    </w:pPr>
    <w:r w:rsidRPr="001F4C98">
      <w:rPr>
        <w:spacing w:val="60"/>
        <w:sz w:val="21"/>
        <w:szCs w:val="21"/>
      </w:rPr>
      <w:t>Page</w:t>
    </w:r>
    <w:r w:rsidRPr="001F4C98">
      <w:rPr>
        <w:sz w:val="21"/>
        <w:szCs w:val="21"/>
      </w:rPr>
      <w:t xml:space="preserve"> </w:t>
    </w:r>
    <w:r w:rsidRPr="001F4C98">
      <w:rPr>
        <w:sz w:val="21"/>
        <w:szCs w:val="21"/>
      </w:rPr>
      <w:fldChar w:fldCharType="begin"/>
    </w:r>
    <w:r w:rsidRPr="001F4C98">
      <w:rPr>
        <w:sz w:val="21"/>
        <w:szCs w:val="21"/>
      </w:rPr>
      <w:instrText>PAGE   \* MERGEFORMAT</w:instrText>
    </w:r>
    <w:r w:rsidRPr="001F4C98">
      <w:rPr>
        <w:sz w:val="21"/>
        <w:szCs w:val="21"/>
      </w:rPr>
      <w:fldChar w:fldCharType="separate"/>
    </w:r>
    <w:r w:rsidRPr="001F4C98">
      <w:rPr>
        <w:sz w:val="21"/>
        <w:szCs w:val="21"/>
      </w:rPr>
      <w:t>1</w:t>
    </w:r>
    <w:r w:rsidRPr="001F4C98">
      <w:rPr>
        <w:sz w:val="21"/>
        <w:szCs w:val="21"/>
      </w:rPr>
      <w:fldChar w:fldCharType="end"/>
    </w:r>
    <w:r w:rsidRPr="001F4C98">
      <w:rPr>
        <w:sz w:val="21"/>
        <w:szCs w:val="21"/>
      </w:rPr>
      <w:t xml:space="preserve"> | </w:t>
    </w:r>
    <w:r w:rsidRPr="001F4C98">
      <w:rPr>
        <w:sz w:val="21"/>
        <w:szCs w:val="21"/>
      </w:rPr>
      <w:fldChar w:fldCharType="begin"/>
    </w:r>
    <w:r w:rsidRPr="001F4C98">
      <w:rPr>
        <w:sz w:val="21"/>
        <w:szCs w:val="21"/>
      </w:rPr>
      <w:instrText>NUMPAGES  \* Arabic  \* MERGEFORMAT</w:instrText>
    </w:r>
    <w:r w:rsidRPr="001F4C98">
      <w:rPr>
        <w:sz w:val="21"/>
        <w:szCs w:val="21"/>
      </w:rPr>
      <w:fldChar w:fldCharType="separate"/>
    </w:r>
    <w:r w:rsidRPr="001F4C98">
      <w:rPr>
        <w:sz w:val="21"/>
        <w:szCs w:val="21"/>
      </w:rPr>
      <w:t>1</w:t>
    </w:r>
    <w:r w:rsidRPr="001F4C98">
      <w:rPr>
        <w:sz w:val="21"/>
        <w:szCs w:val="21"/>
      </w:rPr>
      <w:fldChar w:fldCharType="end"/>
    </w:r>
  </w:p>
  <w:p w14:paraId="18890FB6" w14:textId="77777777" w:rsidR="00BC0739" w:rsidRDefault="00BC0739">
    <w:pPr>
      <w:pStyle w:val="Foote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0248173A" w14:textId="77777777" w:rsidP="008D2ECC" w:rsidR="0093017F" w:rsidRDefault="0093017F">
      <w:pPr>
        <w:spacing w:after="0" w:line="240" w:lineRule="auto"/>
      </w:pPr>
      <w:r>
        <w:separator/>
      </w:r>
    </w:p>
  </w:footnote>
  <w:footnote w:id="0" w:type="continuationSeparator">
    <w:p w14:paraId="4965D146" w14:textId="77777777" w:rsidP="008D2ECC" w:rsidR="0093017F" w:rsidRDefault="0093017F">
      <w:pPr>
        <w:spacing w:after="0" w:line="240" w:lineRule="auto"/>
      </w:pPr>
      <w:r>
        <w:continuationSeparator/>
      </w:r>
    </w:p>
  </w:footnote>
  <w:footnote w:id="1" w:type="continuationNotice">
    <w:p w14:paraId="26257C58" w14:textId="77777777" w:rsidR="0093017F" w:rsidRDefault="0093017F">
      <w:pPr>
        <w:spacing w:after="0" w:line="240" w:lineRule="auto"/>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B5E5798"/>
    <w:multiLevelType w:val="hybridMultilevel"/>
    <w:tmpl w:val="25FA47D4"/>
    <w:lvl w:ilvl="0" w:tplc="328CB16C">
      <w:start w:val="3"/>
      <w:numFmt w:val="bullet"/>
      <w:lvlText w:val="-"/>
      <w:lvlJc w:val="left"/>
      <w:pPr>
        <w:ind w:hanging="360" w:left="720"/>
      </w:pPr>
      <w:rPr>
        <w:rFonts w:ascii="Estrangelo Edessa" w:cs="Estrangelo Edessa" w:eastAsia="Times New Roman" w:hAnsi="Estrangelo Edess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E5C17F8"/>
    <w:multiLevelType w:val="hybridMultilevel"/>
    <w:tmpl w:val="57F01BE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3B6736A"/>
    <w:multiLevelType w:val="hybridMultilevel"/>
    <w:tmpl w:val="183C274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A253F94"/>
    <w:multiLevelType w:val="hybridMultilevel"/>
    <w:tmpl w:val="93C2E55C"/>
    <w:lvl w:ilvl="0" w:tplc="328CB16C">
      <w:start w:val="3"/>
      <w:numFmt w:val="bullet"/>
      <w:lvlText w:val="-"/>
      <w:lvlJc w:val="left"/>
      <w:pPr>
        <w:ind w:hanging="360" w:left="1068"/>
      </w:pPr>
      <w:rPr>
        <w:rFonts w:ascii="Estrangelo Edessa" w:cs="Estrangelo Edessa" w:eastAsia="Times New Roman" w:hAnsi="Estrangelo Edessa"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4">
    <w:nsid w:val="257646DC"/>
    <w:multiLevelType w:val="hybridMultilevel"/>
    <w:tmpl w:val="3B34B9D2"/>
    <w:lvl w:ilvl="0" w:tplc="5802DF68">
      <w:start w:val="5"/>
      <w:numFmt w:val="bullet"/>
      <w:lvlText w:val="-"/>
      <w:lvlJc w:val="left"/>
      <w:pPr>
        <w:ind w:hanging="360" w:left="1068"/>
      </w:pPr>
      <w:rPr>
        <w:rFonts w:ascii="Calibri" w:cs="Calibri" w:eastAsiaTheme="minorHAnsi" w:hAnsi="Calibri"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5">
    <w:nsid w:val="28296D5B"/>
    <w:multiLevelType w:val="hybridMultilevel"/>
    <w:tmpl w:val="8AA6A950"/>
    <w:lvl w:ilvl="0" w:tplc="328CB16C">
      <w:start w:val="3"/>
      <w:numFmt w:val="bullet"/>
      <w:lvlText w:val="-"/>
      <w:lvlJc w:val="left"/>
      <w:pPr>
        <w:ind w:hanging="360" w:left="1068"/>
      </w:pPr>
      <w:rPr>
        <w:rFonts w:ascii="Estrangelo Edessa" w:cs="Estrangelo Edessa" w:eastAsia="Times New Roman" w:hAnsi="Estrangelo Edessa" w:hint="default"/>
      </w:rPr>
    </w:lvl>
    <w:lvl w:ilvl="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6">
    <w:nsid w:val="2B31437C"/>
    <w:multiLevelType w:val="hybridMultilevel"/>
    <w:tmpl w:val="588EACB4"/>
    <w:lvl w:ilvl="0" w:tplc="7E028ED0">
      <w:start w:val="18"/>
      <w:numFmt w:val="bullet"/>
      <w:lvlText w:val=""/>
      <w:lvlJc w:val="left"/>
      <w:pPr>
        <w:ind w:hanging="360" w:left="720"/>
      </w:pPr>
      <w:rPr>
        <w:rFonts w:ascii="Wingdings" w:cstheme="minorHAnsi"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48633C4"/>
    <w:multiLevelType w:val="hybridMultilevel"/>
    <w:tmpl w:val="53BCBB1A"/>
    <w:lvl w:ilvl="0" w:tplc="041D0001">
      <w:start w:val="1"/>
      <w:numFmt w:val="bullet"/>
      <w:lvlText w:val=""/>
      <w:lvlJc w:val="left"/>
      <w:pPr>
        <w:ind w:hanging="360" w:left="1440"/>
      </w:pPr>
      <w:rPr>
        <w:rFonts w:ascii="Symbol" w:hAnsi="Symbol" w:hint="default"/>
      </w:rPr>
    </w:lvl>
    <w:lvl w:ilvl="1" w:tentative="1" w:tplc="041D0003">
      <w:start w:val="1"/>
      <w:numFmt w:val="bullet"/>
      <w:lvlText w:val="o"/>
      <w:lvlJc w:val="left"/>
      <w:pPr>
        <w:ind w:hanging="360" w:left="2160"/>
      </w:pPr>
      <w:rPr>
        <w:rFonts w:ascii="Courier New" w:cs="Courier New" w:hAnsi="Courier New" w:hint="default"/>
      </w:rPr>
    </w:lvl>
    <w:lvl w:ilvl="2" w:tentative="1" w:tplc="041D0005">
      <w:start w:val="1"/>
      <w:numFmt w:val="bullet"/>
      <w:lvlText w:val=""/>
      <w:lvlJc w:val="left"/>
      <w:pPr>
        <w:ind w:hanging="360" w:left="2880"/>
      </w:pPr>
      <w:rPr>
        <w:rFonts w:ascii="Wingdings" w:hAnsi="Wingdings" w:hint="default"/>
      </w:rPr>
    </w:lvl>
    <w:lvl w:ilvl="3" w:tentative="1" w:tplc="041D0001">
      <w:start w:val="1"/>
      <w:numFmt w:val="bullet"/>
      <w:lvlText w:val=""/>
      <w:lvlJc w:val="left"/>
      <w:pPr>
        <w:ind w:hanging="360" w:left="3600"/>
      </w:pPr>
      <w:rPr>
        <w:rFonts w:ascii="Symbol" w:hAnsi="Symbol" w:hint="default"/>
      </w:rPr>
    </w:lvl>
    <w:lvl w:ilvl="4" w:tentative="1" w:tplc="041D0003">
      <w:start w:val="1"/>
      <w:numFmt w:val="bullet"/>
      <w:lvlText w:val="o"/>
      <w:lvlJc w:val="left"/>
      <w:pPr>
        <w:ind w:hanging="360" w:left="4320"/>
      </w:pPr>
      <w:rPr>
        <w:rFonts w:ascii="Courier New" w:cs="Courier New" w:hAnsi="Courier New" w:hint="default"/>
      </w:rPr>
    </w:lvl>
    <w:lvl w:ilvl="5" w:tentative="1" w:tplc="041D0005">
      <w:start w:val="1"/>
      <w:numFmt w:val="bullet"/>
      <w:lvlText w:val=""/>
      <w:lvlJc w:val="left"/>
      <w:pPr>
        <w:ind w:hanging="360" w:left="5040"/>
      </w:pPr>
      <w:rPr>
        <w:rFonts w:ascii="Wingdings" w:hAnsi="Wingdings" w:hint="default"/>
      </w:rPr>
    </w:lvl>
    <w:lvl w:ilvl="6" w:tentative="1" w:tplc="041D0001">
      <w:start w:val="1"/>
      <w:numFmt w:val="bullet"/>
      <w:lvlText w:val=""/>
      <w:lvlJc w:val="left"/>
      <w:pPr>
        <w:ind w:hanging="360" w:left="5760"/>
      </w:pPr>
      <w:rPr>
        <w:rFonts w:ascii="Symbol" w:hAnsi="Symbol" w:hint="default"/>
      </w:rPr>
    </w:lvl>
    <w:lvl w:ilvl="7" w:tentative="1" w:tplc="041D0003">
      <w:start w:val="1"/>
      <w:numFmt w:val="bullet"/>
      <w:lvlText w:val="o"/>
      <w:lvlJc w:val="left"/>
      <w:pPr>
        <w:ind w:hanging="360" w:left="6480"/>
      </w:pPr>
      <w:rPr>
        <w:rFonts w:ascii="Courier New" w:cs="Courier New" w:hAnsi="Courier New" w:hint="default"/>
      </w:rPr>
    </w:lvl>
    <w:lvl w:ilvl="8" w:tentative="1" w:tplc="041D0005">
      <w:start w:val="1"/>
      <w:numFmt w:val="bullet"/>
      <w:lvlText w:val=""/>
      <w:lvlJc w:val="left"/>
      <w:pPr>
        <w:ind w:hanging="360" w:left="7200"/>
      </w:pPr>
      <w:rPr>
        <w:rFonts w:ascii="Wingdings" w:hAnsi="Wingdings" w:hint="default"/>
      </w:rPr>
    </w:lvl>
  </w:abstractNum>
  <w:abstractNum w15:restartNumberingAfterBreak="0" w:abstractNumId="8">
    <w:nsid w:val="34B94A53"/>
    <w:multiLevelType w:val="hybridMultilevel"/>
    <w:tmpl w:val="4BB615BC"/>
    <w:lvl w:ilvl="0" w:tplc="945AEE52">
      <w:start w:val="2"/>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5930750"/>
    <w:multiLevelType w:val="hybridMultilevel"/>
    <w:tmpl w:val="EC90FA78"/>
    <w:lvl w:ilvl="0" w:tplc="4F12BE9C">
      <w:start w:val="18"/>
      <w:numFmt w:val="bullet"/>
      <w:lvlText w:val=""/>
      <w:lvlJc w:val="left"/>
      <w:pPr>
        <w:ind w:hanging="360" w:left="720"/>
      </w:pPr>
      <w:rPr>
        <w:rFonts w:ascii="Wingdings" w:cstheme="minorHAnsi"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38EE50CA"/>
    <w:multiLevelType w:val="hybridMultilevel"/>
    <w:tmpl w:val="6004D75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3AC55745"/>
    <w:multiLevelType w:val="hybridMultilevel"/>
    <w:tmpl w:val="E23CD412"/>
    <w:lvl w:ilvl="0" w:tplc="3488B024">
      <w:start w:val="18"/>
      <w:numFmt w:val="bullet"/>
      <w:lvlText w:val=""/>
      <w:lvlJc w:val="left"/>
      <w:pPr>
        <w:ind w:hanging="360" w:left="720"/>
      </w:pPr>
      <w:rPr>
        <w:rFonts w:ascii="Wingdings" w:cstheme="minorHAnsi"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B94673C"/>
    <w:multiLevelType w:val="hybridMultilevel"/>
    <w:tmpl w:val="EB584640"/>
    <w:lvl w:ilvl="0" w:tplc="6A6E97CC">
      <w:start w:val="3"/>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48E702CB"/>
    <w:multiLevelType w:val="hybridMultilevel"/>
    <w:tmpl w:val="9F82A826"/>
    <w:lvl w:ilvl="0" w:tplc="D7708938">
      <w:start w:val="2"/>
      <w:numFmt w:val="bullet"/>
      <w:lvlText w:val=""/>
      <w:lvlJc w:val="left"/>
      <w:pPr>
        <w:ind w:hanging="360" w:left="720"/>
      </w:pPr>
      <w:rPr>
        <w:rFonts w:ascii="Wingdings" w:cs="Calibri"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4EEB62D0"/>
    <w:multiLevelType w:val="hybridMultilevel"/>
    <w:tmpl w:val="789EEA9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51655B87"/>
    <w:multiLevelType w:val="hybridMultilevel"/>
    <w:tmpl w:val="F50EB6B8"/>
    <w:lvl w:ilvl="0" w:tplc="2AC0942C">
      <w:start w:val="1"/>
      <w:numFmt w:val="bullet"/>
      <w:lvlText w:val=""/>
      <w:lvlJc w:val="left"/>
      <w:pPr>
        <w:ind w:hanging="360" w:left="720"/>
      </w:pPr>
      <w:rPr>
        <w:rFonts w:ascii="Wingdings" w:hAnsi="Wingdings"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2862E03"/>
    <w:multiLevelType w:val="hybridMultilevel"/>
    <w:tmpl w:val="B4048D5C"/>
    <w:lvl w:ilvl="0" w:tplc="945AEE52">
      <w:start w:val="2"/>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30778CF"/>
    <w:multiLevelType w:val="hybridMultilevel"/>
    <w:tmpl w:val="E34ECC9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5D4F78A0"/>
    <w:multiLevelType w:val="hybridMultilevel"/>
    <w:tmpl w:val="C01EF984"/>
    <w:lvl w:ilvl="0" w:tplc="040C0001">
      <w:start w:val="1"/>
      <w:numFmt w:val="bullet"/>
      <w:lvlText w:val=""/>
      <w:lvlJc w:val="left"/>
      <w:pPr>
        <w:ind w:hanging="360" w:left="1068"/>
      </w:pPr>
      <w:rPr>
        <w:rFonts w:ascii="Symbol"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9">
    <w:nsid w:val="65C92354"/>
    <w:multiLevelType w:val="hybridMultilevel"/>
    <w:tmpl w:val="67604D78"/>
    <w:lvl w:ilvl="0" w:tplc="26EEBC1E">
      <w:numFmt w:val="bullet"/>
      <w:lvlText w:val="-"/>
      <w:lvlJc w:val="left"/>
      <w:pPr>
        <w:ind w:hanging="360" w:left="720"/>
      </w:pPr>
      <w:rPr>
        <w:rFonts w:ascii="Calibri" w:cs="Calibri" w:eastAsia="SimSun" w:hAnsi="Calibri" w:hint="default"/>
        <w:sz w:val="22"/>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0">
    <w:nsid w:val="676E4589"/>
    <w:multiLevelType w:val="hybridMultilevel"/>
    <w:tmpl w:val="BF6079AC"/>
    <w:lvl w:ilvl="0" w:tplc="ABC65650">
      <w:start w:val="18"/>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705378E9"/>
    <w:multiLevelType w:val="hybridMultilevel"/>
    <w:tmpl w:val="A9B8775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2">
    <w:nsid w:val="76172C8A"/>
    <w:multiLevelType w:val="hybridMultilevel"/>
    <w:tmpl w:val="77AEDBEE"/>
    <w:lvl w:ilvl="0" w:tplc="041D0001">
      <w:start w:val="1"/>
      <w:numFmt w:val="bullet"/>
      <w:lvlText w:val=""/>
      <w:lvlJc w:val="left"/>
      <w:pPr>
        <w:ind w:hanging="360" w:left="720"/>
      </w:pPr>
      <w:rPr>
        <w:rFonts w:ascii="Symbol" w:hAnsi="Symbol" w:hint="default"/>
      </w:rPr>
    </w:lvl>
    <w:lvl w:ilvl="1" w:tentative="1" w:tplc="041D0003">
      <w:start w:val="1"/>
      <w:numFmt w:val="bullet"/>
      <w:lvlText w:val="o"/>
      <w:lvlJc w:val="left"/>
      <w:pPr>
        <w:ind w:hanging="360" w:left="1440"/>
      </w:pPr>
      <w:rPr>
        <w:rFonts w:ascii="Courier New" w:cs="Courier New" w:hAnsi="Courier New" w:hint="default"/>
      </w:rPr>
    </w:lvl>
    <w:lvl w:ilvl="2" w:tentative="1" w:tplc="041D0005">
      <w:start w:val="1"/>
      <w:numFmt w:val="bullet"/>
      <w:lvlText w:val=""/>
      <w:lvlJc w:val="left"/>
      <w:pPr>
        <w:ind w:hanging="360" w:left="2160"/>
      </w:pPr>
      <w:rPr>
        <w:rFonts w:ascii="Wingdings" w:hAnsi="Wingdings" w:hint="default"/>
      </w:rPr>
    </w:lvl>
    <w:lvl w:ilvl="3" w:tentative="1" w:tplc="041D0001">
      <w:start w:val="1"/>
      <w:numFmt w:val="bullet"/>
      <w:lvlText w:val=""/>
      <w:lvlJc w:val="left"/>
      <w:pPr>
        <w:ind w:hanging="360" w:left="2880"/>
      </w:pPr>
      <w:rPr>
        <w:rFonts w:ascii="Symbol" w:hAnsi="Symbol" w:hint="default"/>
      </w:rPr>
    </w:lvl>
    <w:lvl w:ilvl="4" w:tentative="1" w:tplc="041D0003">
      <w:start w:val="1"/>
      <w:numFmt w:val="bullet"/>
      <w:lvlText w:val="o"/>
      <w:lvlJc w:val="left"/>
      <w:pPr>
        <w:ind w:hanging="360" w:left="3600"/>
      </w:pPr>
      <w:rPr>
        <w:rFonts w:ascii="Courier New" w:cs="Courier New" w:hAnsi="Courier New" w:hint="default"/>
      </w:rPr>
    </w:lvl>
    <w:lvl w:ilvl="5" w:tentative="1" w:tplc="041D0005">
      <w:start w:val="1"/>
      <w:numFmt w:val="bullet"/>
      <w:lvlText w:val=""/>
      <w:lvlJc w:val="left"/>
      <w:pPr>
        <w:ind w:hanging="360" w:left="4320"/>
      </w:pPr>
      <w:rPr>
        <w:rFonts w:ascii="Wingdings" w:hAnsi="Wingdings" w:hint="default"/>
      </w:rPr>
    </w:lvl>
    <w:lvl w:ilvl="6" w:tentative="1" w:tplc="041D0001">
      <w:start w:val="1"/>
      <w:numFmt w:val="bullet"/>
      <w:lvlText w:val=""/>
      <w:lvlJc w:val="left"/>
      <w:pPr>
        <w:ind w:hanging="360" w:left="5040"/>
      </w:pPr>
      <w:rPr>
        <w:rFonts w:ascii="Symbol" w:hAnsi="Symbol" w:hint="default"/>
      </w:rPr>
    </w:lvl>
    <w:lvl w:ilvl="7" w:tentative="1" w:tplc="041D0003">
      <w:start w:val="1"/>
      <w:numFmt w:val="bullet"/>
      <w:lvlText w:val="o"/>
      <w:lvlJc w:val="left"/>
      <w:pPr>
        <w:ind w:hanging="360" w:left="5760"/>
      </w:pPr>
      <w:rPr>
        <w:rFonts w:ascii="Courier New" w:cs="Courier New" w:hAnsi="Courier New" w:hint="default"/>
      </w:rPr>
    </w:lvl>
    <w:lvl w:ilvl="8" w:tentative="1" w:tplc="041D0005">
      <w:start w:val="1"/>
      <w:numFmt w:val="bullet"/>
      <w:lvlText w:val=""/>
      <w:lvlJc w:val="left"/>
      <w:pPr>
        <w:ind w:hanging="360" w:left="6480"/>
      </w:pPr>
      <w:rPr>
        <w:rFonts w:ascii="Wingdings" w:hAnsi="Wingdings" w:hint="default"/>
      </w:rPr>
    </w:lvl>
  </w:abstractNum>
  <w:abstractNum w15:restartNumberingAfterBreak="0" w:abstractNumId="23">
    <w:nsid w:val="7D9A3DBC"/>
    <w:multiLevelType w:val="hybridMultilevel"/>
    <w:tmpl w:val="F7A4F094"/>
    <w:lvl w:ilvl="0" w:tplc="C2664F0C">
      <w:numFmt w:val="bullet"/>
      <w:lvlText w:val="-"/>
      <w:lvlJc w:val="left"/>
      <w:pPr>
        <w:ind w:hanging="360" w:left="720"/>
      </w:pPr>
      <w:rPr>
        <w:rFonts w:ascii="Calibri" w:cs="Calibri" w:eastAsia="SimSun"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num w:numId="1">
    <w:abstractNumId w:val="12"/>
  </w:num>
  <w:num w:numId="2">
    <w:abstractNumId w:val="15"/>
  </w:num>
  <w:num w:numId="3">
    <w:abstractNumId w:val="0"/>
  </w:num>
  <w:num w:numId="4">
    <w:abstractNumId w:val="10"/>
  </w:num>
  <w:num w:numId="5">
    <w:abstractNumId w:val="2"/>
  </w:num>
  <w:num w:numId="6">
    <w:abstractNumId w:val="17"/>
  </w:num>
  <w:num w:numId="7">
    <w:abstractNumId w:val="1"/>
  </w:num>
  <w:num w:numId="8">
    <w:abstractNumId w:val="22"/>
  </w:num>
  <w:num w:numId="9">
    <w:abstractNumId w:val="7"/>
  </w:num>
  <w:num w:numId="10">
    <w:abstractNumId w:val="21"/>
  </w:num>
  <w:num w:numId="11">
    <w:abstractNumId w:val="18"/>
  </w:num>
  <w:num w:numId="12">
    <w:abstractNumId w:val="4"/>
  </w:num>
  <w:num w:numId="13">
    <w:abstractNumId w:val="14"/>
  </w:num>
  <w:num w:numId="14">
    <w:abstractNumId w:val="19"/>
  </w:num>
  <w:num w:numId="15">
    <w:abstractNumId w:val="23"/>
  </w:num>
  <w:num w:numId="16">
    <w:abstractNumId w:val="9"/>
  </w:num>
  <w:num w:numId="17">
    <w:abstractNumId w:val="6"/>
  </w:num>
  <w:num w:numId="18">
    <w:abstractNumId w:val="11"/>
  </w:num>
  <w:num w:numId="19">
    <w:abstractNumId w:val="20"/>
  </w:num>
  <w:num w:numId="20">
    <w:abstractNumId w:val="8"/>
  </w:num>
  <w:num w:numId="21">
    <w:abstractNumId w:val="13"/>
  </w:num>
  <w:num w:numId="22">
    <w:abstractNumId w:val="5"/>
  </w:num>
  <w:num w:numId="23">
    <w:abstractNumId w:val="3"/>
  </w:num>
  <w:num w:numId="2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therine Boisseau">
    <w15:presenceInfo w15:providerId="AD" w15:userId="S::catherine.boisseau@dormerpramet.com::9044ce88-60f0-461b-aa3e-3333891ec9b0"/>
  </w15:person>
  <w15:person w15:author="Hélène Viénot">
    <w15:presenceInfo w15:providerId="AD" w15:userId="S::helene.vienot@sandvik.com::b87d60f7-53ca-4f85-acdc-c06ac2847cef"/>
  </w15:person>
</w15:people>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defaultTabStop w:val="708"/>
  <w:hyphenationZone w:val="425"/>
  <w:characterSpacingControl w:val="doNotCompress"/>
  <w:hdrShapeDefaults>
    <o:shapedefaults spidmax="2049"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63F"/>
    <w:rsid w:val="000061B6"/>
    <w:rsid w:val="00013DCC"/>
    <w:rsid w:val="00027A9E"/>
    <w:rsid w:val="000314F0"/>
    <w:rsid w:val="00037420"/>
    <w:rsid w:val="00047405"/>
    <w:rsid w:val="00047A36"/>
    <w:rsid w:val="000567A1"/>
    <w:rsid w:val="00057D99"/>
    <w:rsid w:val="0006564F"/>
    <w:rsid w:val="000918E1"/>
    <w:rsid w:val="00092FD5"/>
    <w:rsid w:val="00094049"/>
    <w:rsid w:val="000C74AB"/>
    <w:rsid w:val="000F76C6"/>
    <w:rsid w:val="00101CBA"/>
    <w:rsid w:val="0010372A"/>
    <w:rsid w:val="00105AD9"/>
    <w:rsid w:val="00137DF9"/>
    <w:rsid w:val="00140EF0"/>
    <w:rsid w:val="00141327"/>
    <w:rsid w:val="00142B45"/>
    <w:rsid w:val="001456D4"/>
    <w:rsid w:val="00175E9B"/>
    <w:rsid w:val="00177FF7"/>
    <w:rsid w:val="0019498F"/>
    <w:rsid w:val="001A458B"/>
    <w:rsid w:val="001C01D5"/>
    <w:rsid w:val="001D1692"/>
    <w:rsid w:val="001D2C49"/>
    <w:rsid w:val="001E1F5C"/>
    <w:rsid w:val="001E3269"/>
    <w:rsid w:val="001E4B56"/>
    <w:rsid w:val="001F4C98"/>
    <w:rsid w:val="001F73E6"/>
    <w:rsid w:val="00214154"/>
    <w:rsid w:val="00217E5C"/>
    <w:rsid w:val="0022776F"/>
    <w:rsid w:val="00271D56"/>
    <w:rsid w:val="00283A66"/>
    <w:rsid w:val="00284551"/>
    <w:rsid w:val="002866D7"/>
    <w:rsid w:val="002A25A6"/>
    <w:rsid w:val="002B429A"/>
    <w:rsid w:val="002C3512"/>
    <w:rsid w:val="002C5523"/>
    <w:rsid w:val="002D2C20"/>
    <w:rsid w:val="002F7CD8"/>
    <w:rsid w:val="00301A4E"/>
    <w:rsid w:val="00307DDA"/>
    <w:rsid w:val="00333E54"/>
    <w:rsid w:val="00346B8D"/>
    <w:rsid w:val="00346D66"/>
    <w:rsid w:val="00360732"/>
    <w:rsid w:val="00362AB5"/>
    <w:rsid w:val="003B6949"/>
    <w:rsid w:val="003C27E0"/>
    <w:rsid w:val="003C4181"/>
    <w:rsid w:val="003C7D12"/>
    <w:rsid w:val="003D19D4"/>
    <w:rsid w:val="003E2D0F"/>
    <w:rsid w:val="003F0491"/>
    <w:rsid w:val="00401161"/>
    <w:rsid w:val="004048F9"/>
    <w:rsid w:val="00406B9F"/>
    <w:rsid w:val="00413347"/>
    <w:rsid w:val="0042076D"/>
    <w:rsid w:val="004235B1"/>
    <w:rsid w:val="00441510"/>
    <w:rsid w:val="00455079"/>
    <w:rsid w:val="00455B56"/>
    <w:rsid w:val="00470F11"/>
    <w:rsid w:val="00471C69"/>
    <w:rsid w:val="00481EE0"/>
    <w:rsid w:val="00484529"/>
    <w:rsid w:val="00495327"/>
    <w:rsid w:val="004A151A"/>
    <w:rsid w:val="004A15B5"/>
    <w:rsid w:val="004A3F14"/>
    <w:rsid w:val="004A70AC"/>
    <w:rsid w:val="004C5F99"/>
    <w:rsid w:val="004D0A64"/>
    <w:rsid w:val="004E0227"/>
    <w:rsid w:val="004E5347"/>
    <w:rsid w:val="004F181B"/>
    <w:rsid w:val="00502351"/>
    <w:rsid w:val="0051023F"/>
    <w:rsid w:val="005120CC"/>
    <w:rsid w:val="00526057"/>
    <w:rsid w:val="00547000"/>
    <w:rsid w:val="005528C0"/>
    <w:rsid w:val="00554C68"/>
    <w:rsid w:val="00555C08"/>
    <w:rsid w:val="00556F05"/>
    <w:rsid w:val="00560CEB"/>
    <w:rsid w:val="00566D2D"/>
    <w:rsid w:val="00594FB5"/>
    <w:rsid w:val="00597F04"/>
    <w:rsid w:val="005B0498"/>
    <w:rsid w:val="005C0F64"/>
    <w:rsid w:val="005C795B"/>
    <w:rsid w:val="005D12B7"/>
    <w:rsid w:val="005D192D"/>
    <w:rsid w:val="005D6A88"/>
    <w:rsid w:val="005E0DFF"/>
    <w:rsid w:val="005E6F8D"/>
    <w:rsid w:val="005F2ABD"/>
    <w:rsid w:val="005F7926"/>
    <w:rsid w:val="006078B0"/>
    <w:rsid w:val="00610060"/>
    <w:rsid w:val="006167D7"/>
    <w:rsid w:val="00624B29"/>
    <w:rsid w:val="006421F1"/>
    <w:rsid w:val="0065382A"/>
    <w:rsid w:val="00656349"/>
    <w:rsid w:val="0066063F"/>
    <w:rsid w:val="00663B3C"/>
    <w:rsid w:val="00665438"/>
    <w:rsid w:val="00665C99"/>
    <w:rsid w:val="00684AB0"/>
    <w:rsid w:val="006B652B"/>
    <w:rsid w:val="006C0329"/>
    <w:rsid w:val="006C7EAB"/>
    <w:rsid w:val="006D1249"/>
    <w:rsid w:val="006D5498"/>
    <w:rsid w:val="006F6870"/>
    <w:rsid w:val="00703EF5"/>
    <w:rsid w:val="0071608A"/>
    <w:rsid w:val="007258B7"/>
    <w:rsid w:val="00730301"/>
    <w:rsid w:val="00743F43"/>
    <w:rsid w:val="00746D1C"/>
    <w:rsid w:val="00755F6F"/>
    <w:rsid w:val="00761BAC"/>
    <w:rsid w:val="00770074"/>
    <w:rsid w:val="007A6EDC"/>
    <w:rsid w:val="007A7945"/>
    <w:rsid w:val="007B13F8"/>
    <w:rsid w:val="007C1B99"/>
    <w:rsid w:val="007E6C09"/>
    <w:rsid w:val="007F041F"/>
    <w:rsid w:val="008220CC"/>
    <w:rsid w:val="00827AE0"/>
    <w:rsid w:val="00830DCE"/>
    <w:rsid w:val="00843230"/>
    <w:rsid w:val="00846545"/>
    <w:rsid w:val="00854CE1"/>
    <w:rsid w:val="0088201E"/>
    <w:rsid w:val="0088639E"/>
    <w:rsid w:val="00897192"/>
    <w:rsid w:val="008A20B9"/>
    <w:rsid w:val="008A7E75"/>
    <w:rsid w:val="008C2DA1"/>
    <w:rsid w:val="008C49E9"/>
    <w:rsid w:val="008C4D30"/>
    <w:rsid w:val="008D018C"/>
    <w:rsid w:val="008D289F"/>
    <w:rsid w:val="008D2ECC"/>
    <w:rsid w:val="008F0C6D"/>
    <w:rsid w:val="008F0F26"/>
    <w:rsid w:val="008F6114"/>
    <w:rsid w:val="008F613F"/>
    <w:rsid w:val="0093017F"/>
    <w:rsid w:val="009465B7"/>
    <w:rsid w:val="00951289"/>
    <w:rsid w:val="00993D31"/>
    <w:rsid w:val="009A1031"/>
    <w:rsid w:val="009B1D2C"/>
    <w:rsid w:val="009B27F7"/>
    <w:rsid w:val="009B4CD2"/>
    <w:rsid w:val="009D20E5"/>
    <w:rsid w:val="009F69D6"/>
    <w:rsid w:val="00A049A8"/>
    <w:rsid w:val="00A13854"/>
    <w:rsid w:val="00A13EFA"/>
    <w:rsid w:val="00A23222"/>
    <w:rsid w:val="00A30C5F"/>
    <w:rsid w:val="00A31B67"/>
    <w:rsid w:val="00A37F56"/>
    <w:rsid w:val="00A42E22"/>
    <w:rsid w:val="00A51940"/>
    <w:rsid w:val="00A60B8B"/>
    <w:rsid w:val="00A7130D"/>
    <w:rsid w:val="00A83BE7"/>
    <w:rsid w:val="00A85348"/>
    <w:rsid w:val="00A86591"/>
    <w:rsid w:val="00AA22E4"/>
    <w:rsid w:val="00AA5702"/>
    <w:rsid w:val="00AD5BF4"/>
    <w:rsid w:val="00AD62D6"/>
    <w:rsid w:val="00AD6C27"/>
    <w:rsid w:val="00AF1A1E"/>
    <w:rsid w:val="00AF5388"/>
    <w:rsid w:val="00AF7637"/>
    <w:rsid w:val="00B31A40"/>
    <w:rsid w:val="00B44B2B"/>
    <w:rsid w:val="00B66237"/>
    <w:rsid w:val="00B841BF"/>
    <w:rsid w:val="00B90A45"/>
    <w:rsid w:val="00BA6285"/>
    <w:rsid w:val="00BB51BD"/>
    <w:rsid w:val="00BB5461"/>
    <w:rsid w:val="00BC0739"/>
    <w:rsid w:val="00BC5B07"/>
    <w:rsid w:val="00BD5D53"/>
    <w:rsid w:val="00BE7CD2"/>
    <w:rsid w:val="00BF05BA"/>
    <w:rsid w:val="00BF75A6"/>
    <w:rsid w:val="00C002F0"/>
    <w:rsid w:val="00C22893"/>
    <w:rsid w:val="00C3026F"/>
    <w:rsid w:val="00C3121A"/>
    <w:rsid w:val="00C56AFD"/>
    <w:rsid w:val="00C60EBE"/>
    <w:rsid w:val="00C71088"/>
    <w:rsid w:val="00C77DEB"/>
    <w:rsid w:val="00CA0FB7"/>
    <w:rsid w:val="00CB4917"/>
    <w:rsid w:val="00CB4F7B"/>
    <w:rsid w:val="00CB547D"/>
    <w:rsid w:val="00CD536C"/>
    <w:rsid w:val="00CE5FB5"/>
    <w:rsid w:val="00D02471"/>
    <w:rsid w:val="00D251FC"/>
    <w:rsid w:val="00D308E3"/>
    <w:rsid w:val="00D31F49"/>
    <w:rsid w:val="00D45341"/>
    <w:rsid w:val="00D55534"/>
    <w:rsid w:val="00D84A48"/>
    <w:rsid w:val="00D8779F"/>
    <w:rsid w:val="00DA649E"/>
    <w:rsid w:val="00DB2EFA"/>
    <w:rsid w:val="00DC0ECA"/>
    <w:rsid w:val="00DC1BE5"/>
    <w:rsid w:val="00DD1F6A"/>
    <w:rsid w:val="00DD4A0F"/>
    <w:rsid w:val="00DD5084"/>
    <w:rsid w:val="00DD70B4"/>
    <w:rsid w:val="00DE6F72"/>
    <w:rsid w:val="00E157E4"/>
    <w:rsid w:val="00E17D64"/>
    <w:rsid w:val="00E20061"/>
    <w:rsid w:val="00E33968"/>
    <w:rsid w:val="00E42EF2"/>
    <w:rsid w:val="00E44E04"/>
    <w:rsid w:val="00E5396F"/>
    <w:rsid w:val="00E6096B"/>
    <w:rsid w:val="00E747D5"/>
    <w:rsid w:val="00E86C47"/>
    <w:rsid w:val="00E86DF5"/>
    <w:rsid w:val="00E9147D"/>
    <w:rsid w:val="00E960E3"/>
    <w:rsid w:val="00EB10D0"/>
    <w:rsid w:val="00EB393C"/>
    <w:rsid w:val="00EE27D3"/>
    <w:rsid w:val="00F15A1F"/>
    <w:rsid w:val="00F25922"/>
    <w:rsid w:val="00F2786C"/>
    <w:rsid w:val="00F37C5A"/>
    <w:rsid w:val="00F424E6"/>
    <w:rsid w:val="00F455AF"/>
    <w:rsid w:val="00F55F64"/>
    <w:rsid w:val="00F65301"/>
    <w:rsid w:val="00FA32CD"/>
    <w:rsid w:val="00FC02BF"/>
    <w:rsid w:val="00FC2401"/>
    <w:rsid w:val="00FD0AA9"/>
    <w:rsid w:val="00FE2FB3"/>
    <w:rsid w:val="00FE465C"/>
    <w:rsid w:val="00FF259F"/>
    <w:rsid w:val="00FF2756"/>
  </w:rsids>
  <m:mathPr>
    <m:mathFont m:val="Cambria Math"/>
    <m:brkBin m:val="before"/>
    <m:brkBinSub m:val="--"/>
    <m:smallFrac m:val="0"/>
    <m:dispDef/>
    <m:lMargin m:val="0"/>
    <m:rMargin m:val="0"/>
    <m:defJc m:val="centerGroup"/>
    <m:wrapIndent m:val="1440"/>
    <m:intLim m:val="subSup"/>
    <m:naryLim m:val="undOvr"/>
  </m:mathPr>
  <w:themeFontLang w:bidi="th-TH" w:eastAsia="zh-CN"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23B14574"/>
  <w15:docId w15:val="{20D6B055-1160-40DF-9031-18682343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3B6949"/>
    <w:pPr>
      <w:ind w:left="720"/>
      <w:contextualSpacing/>
    </w:pPr>
  </w:style>
  <w:style w:styleId="Header" w:type="paragraph">
    <w:name w:val="header"/>
    <w:basedOn w:val="Normal"/>
    <w:link w:val="HeaderChar"/>
    <w:uiPriority w:val="99"/>
    <w:unhideWhenUsed/>
    <w:rsid w:val="008D2ECC"/>
    <w:pPr>
      <w:tabs>
        <w:tab w:pos="4536" w:val="center"/>
        <w:tab w:pos="9072" w:val="right"/>
      </w:tabs>
      <w:spacing w:after="0" w:line="240" w:lineRule="auto"/>
    </w:pPr>
  </w:style>
  <w:style w:customStyle="1" w:styleId="HeaderChar" w:type="character">
    <w:name w:val="Header Char"/>
    <w:basedOn w:val="DefaultParagraphFont"/>
    <w:link w:val="Header"/>
    <w:uiPriority w:val="99"/>
    <w:rsid w:val="008D2ECC"/>
  </w:style>
  <w:style w:styleId="Footer" w:type="paragraph">
    <w:name w:val="footer"/>
    <w:basedOn w:val="Normal"/>
    <w:link w:val="FooterChar"/>
    <w:uiPriority w:val="99"/>
    <w:unhideWhenUsed/>
    <w:rsid w:val="008D2ECC"/>
    <w:pPr>
      <w:tabs>
        <w:tab w:pos="4536" w:val="center"/>
        <w:tab w:pos="9072" w:val="right"/>
      </w:tabs>
      <w:spacing w:after="0" w:line="240" w:lineRule="auto"/>
    </w:pPr>
  </w:style>
  <w:style w:customStyle="1" w:styleId="FooterChar" w:type="character">
    <w:name w:val="Footer Char"/>
    <w:basedOn w:val="DefaultParagraphFont"/>
    <w:link w:val="Footer"/>
    <w:uiPriority w:val="99"/>
    <w:rsid w:val="008D2ECC"/>
  </w:style>
  <w:style w:styleId="BalloonText" w:type="paragraph">
    <w:name w:val="Balloon Text"/>
    <w:basedOn w:val="Normal"/>
    <w:link w:val="BalloonTextChar"/>
    <w:uiPriority w:val="99"/>
    <w:semiHidden/>
    <w:unhideWhenUsed/>
    <w:rsid w:val="00057D99"/>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057D99"/>
    <w:rPr>
      <w:rFonts w:ascii="Tahoma" w:cs="Tahoma" w:hAnsi="Tahoma"/>
      <w:sz w:val="16"/>
      <w:szCs w:val="16"/>
    </w:rPr>
  </w:style>
  <w:style w:styleId="TableGrid" w:type="table">
    <w:name w:val="Table Grid"/>
    <w:basedOn w:val="TableNormal"/>
    <w:uiPriority w:val="59"/>
    <w:rsid w:val="004A15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basedOn w:val="DefaultParagraphFont"/>
    <w:uiPriority w:val="99"/>
    <w:semiHidden/>
    <w:unhideWhenUsed/>
    <w:rsid w:val="009F69D6"/>
    <w:rPr>
      <w:sz w:val="16"/>
      <w:szCs w:val="16"/>
    </w:rPr>
  </w:style>
  <w:style w:styleId="CommentText" w:type="paragraph">
    <w:name w:val="annotation text"/>
    <w:basedOn w:val="Normal"/>
    <w:link w:val="CommentTextChar"/>
    <w:uiPriority w:val="99"/>
    <w:semiHidden/>
    <w:unhideWhenUsed/>
    <w:rsid w:val="009F69D6"/>
    <w:pPr>
      <w:spacing w:line="240" w:lineRule="auto"/>
    </w:pPr>
    <w:rPr>
      <w:sz w:val="20"/>
      <w:szCs w:val="20"/>
    </w:rPr>
  </w:style>
  <w:style w:customStyle="1" w:styleId="CommentTextChar" w:type="character">
    <w:name w:val="Comment Text Char"/>
    <w:basedOn w:val="DefaultParagraphFont"/>
    <w:link w:val="CommentText"/>
    <w:uiPriority w:val="99"/>
    <w:semiHidden/>
    <w:rsid w:val="009F69D6"/>
    <w:rPr>
      <w:sz w:val="20"/>
      <w:szCs w:val="20"/>
    </w:rPr>
  </w:style>
  <w:style w:styleId="CommentSubject" w:type="paragraph">
    <w:name w:val="annotation subject"/>
    <w:basedOn w:val="CommentText"/>
    <w:next w:val="CommentText"/>
    <w:link w:val="CommentSubjectChar"/>
    <w:uiPriority w:val="99"/>
    <w:semiHidden/>
    <w:unhideWhenUsed/>
    <w:rsid w:val="009F69D6"/>
    <w:rPr>
      <w:b/>
      <w:bCs/>
    </w:rPr>
  </w:style>
  <w:style w:customStyle="1" w:styleId="CommentSubjectChar" w:type="character">
    <w:name w:val="Comment Subject Char"/>
    <w:basedOn w:val="CommentTextChar"/>
    <w:link w:val="CommentSubject"/>
    <w:uiPriority w:val="99"/>
    <w:semiHidden/>
    <w:rsid w:val="009F69D6"/>
    <w:rPr>
      <w:b/>
      <w:bCs/>
      <w:sz w:val="20"/>
      <w:szCs w:val="20"/>
    </w:rPr>
  </w:style>
  <w:style w:styleId="NormalWeb" w:type="paragraph">
    <w:name w:val="Normal (Web)"/>
    <w:basedOn w:val="Normal"/>
    <w:uiPriority w:val="99"/>
    <w:unhideWhenUsed/>
    <w:rsid w:val="00140EF0"/>
    <w:pPr>
      <w:spacing w:after="100" w:afterAutospacing="1" w:before="100" w:beforeAutospacing="1" w:line="240" w:lineRule="auto"/>
    </w:pPr>
    <w:rPr>
      <w:rFonts w:ascii="Calibri" w:cs="Calibri" w:eastAsiaTheme="minorEastAsia" w:hAnsi="Calibri"/>
      <w:lang w:bidi="th-TH" w:eastAsia="zh-CN"/>
    </w:rPr>
  </w:style>
  <w:style w:styleId="PlainText" w:type="paragraph">
    <w:name w:val="Plain Text"/>
    <w:basedOn w:val="Normal"/>
    <w:link w:val="PlainTextChar"/>
    <w:uiPriority w:val="99"/>
    <w:semiHidden/>
    <w:unhideWhenUsed/>
    <w:rsid w:val="005D6A88"/>
    <w:pPr>
      <w:spacing w:after="0" w:line="240" w:lineRule="auto"/>
    </w:pPr>
    <w:rPr>
      <w:rFonts w:ascii="Calibri" w:eastAsiaTheme="minorEastAsia" w:hAnsi="Calibri"/>
      <w:szCs w:val="26"/>
      <w:lang w:bidi="th-TH" w:eastAsia="zh-CN"/>
    </w:rPr>
  </w:style>
  <w:style w:customStyle="1" w:styleId="PlainTextChar" w:type="character">
    <w:name w:val="Plain Text Char"/>
    <w:basedOn w:val="DefaultParagraphFont"/>
    <w:link w:val="PlainText"/>
    <w:uiPriority w:val="99"/>
    <w:semiHidden/>
    <w:rsid w:val="005D6A88"/>
    <w:rPr>
      <w:rFonts w:ascii="Calibri" w:eastAsiaTheme="minorEastAsia" w:hAnsi="Calibri"/>
      <w:szCs w:val="26"/>
      <w:lang w:bidi="th-TH" w:eastAsia="zh-CN"/>
    </w:rPr>
  </w:style>
  <w:style w:styleId="Revision" w:type="paragraph">
    <w:name w:val="Revision"/>
    <w:hidden/>
    <w:uiPriority w:val="99"/>
    <w:semiHidden/>
    <w:rsid w:val="004415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439569">
      <w:bodyDiv w:val="1"/>
      <w:marLeft w:val="0"/>
      <w:marRight w:val="0"/>
      <w:marTop w:val="0"/>
      <w:marBottom w:val="0"/>
      <w:divBdr>
        <w:top w:val="none" w:sz="0" w:space="0" w:color="auto"/>
        <w:left w:val="none" w:sz="0" w:space="0" w:color="auto"/>
        <w:bottom w:val="none" w:sz="0" w:space="0" w:color="auto"/>
        <w:right w:val="none" w:sz="0" w:space="0" w:color="auto"/>
      </w:divBdr>
    </w:div>
    <w:div w:id="503477093">
      <w:bodyDiv w:val="1"/>
      <w:marLeft w:val="0"/>
      <w:marRight w:val="0"/>
      <w:marTop w:val="0"/>
      <w:marBottom w:val="0"/>
      <w:divBdr>
        <w:top w:val="none" w:sz="0" w:space="0" w:color="auto"/>
        <w:left w:val="none" w:sz="0" w:space="0" w:color="auto"/>
        <w:bottom w:val="none" w:sz="0" w:space="0" w:color="auto"/>
        <w:right w:val="none" w:sz="0" w:space="0" w:color="auto"/>
      </w:divBdr>
    </w:div>
    <w:div w:id="543907922">
      <w:bodyDiv w:val="1"/>
      <w:marLeft w:val="0"/>
      <w:marRight w:val="0"/>
      <w:marTop w:val="0"/>
      <w:marBottom w:val="0"/>
      <w:divBdr>
        <w:top w:val="none" w:sz="0" w:space="0" w:color="auto"/>
        <w:left w:val="none" w:sz="0" w:space="0" w:color="auto"/>
        <w:bottom w:val="none" w:sz="0" w:space="0" w:color="auto"/>
        <w:right w:val="none" w:sz="0" w:space="0" w:color="auto"/>
      </w:divBdr>
    </w:div>
    <w:div w:id="1153647240">
      <w:bodyDiv w:val="1"/>
      <w:marLeft w:val="0"/>
      <w:marRight w:val="0"/>
      <w:marTop w:val="0"/>
      <w:marBottom w:val="0"/>
      <w:divBdr>
        <w:top w:val="none" w:sz="0" w:space="0" w:color="auto"/>
        <w:left w:val="none" w:sz="0" w:space="0" w:color="auto"/>
        <w:bottom w:val="none" w:sz="0" w:space="0" w:color="auto"/>
        <w:right w:val="none" w:sz="0" w:space="0" w:color="auto"/>
      </w:divBdr>
    </w:div>
    <w:div w:id="1314988453">
      <w:bodyDiv w:val="1"/>
      <w:marLeft w:val="0"/>
      <w:marRight w:val="0"/>
      <w:marTop w:val="0"/>
      <w:marBottom w:val="0"/>
      <w:divBdr>
        <w:top w:val="none" w:sz="0" w:space="0" w:color="auto"/>
        <w:left w:val="none" w:sz="0" w:space="0" w:color="auto"/>
        <w:bottom w:val="none" w:sz="0" w:space="0" w:color="auto"/>
        <w:right w:val="none" w:sz="0" w:space="0" w:color="auto"/>
      </w:divBdr>
    </w:div>
    <w:div w:id="1461919487">
      <w:bodyDiv w:val="1"/>
      <w:marLeft w:val="0"/>
      <w:marRight w:val="0"/>
      <w:marTop w:val="0"/>
      <w:marBottom w:val="0"/>
      <w:divBdr>
        <w:top w:val="none" w:sz="0" w:space="0" w:color="auto"/>
        <w:left w:val="none" w:sz="0" w:space="0" w:color="auto"/>
        <w:bottom w:val="none" w:sz="0" w:space="0" w:color="auto"/>
        <w:right w:val="none" w:sz="0" w:space="0" w:color="auto"/>
      </w:divBdr>
    </w:div>
    <w:div w:id="1750492751">
      <w:bodyDiv w:val="1"/>
      <w:marLeft w:val="0"/>
      <w:marRight w:val="0"/>
      <w:marTop w:val="0"/>
      <w:marBottom w:val="0"/>
      <w:divBdr>
        <w:top w:val="none" w:sz="0" w:space="0" w:color="auto"/>
        <w:left w:val="none" w:sz="0" w:space="0" w:color="auto"/>
        <w:bottom w:val="none" w:sz="0" w:space="0" w:color="auto"/>
        <w:right w:val="none" w:sz="0" w:space="0" w:color="auto"/>
      </w:divBdr>
    </w:div>
    <w:div w:id="1822890848">
      <w:bodyDiv w:val="1"/>
      <w:marLeft w:val="0"/>
      <w:marRight w:val="0"/>
      <w:marTop w:val="0"/>
      <w:marBottom w:val="0"/>
      <w:divBdr>
        <w:top w:val="none" w:sz="0" w:space="0" w:color="auto"/>
        <w:left w:val="none" w:sz="0" w:space="0" w:color="auto"/>
        <w:bottom w:val="none" w:sz="0" w:space="0" w:color="auto"/>
        <w:right w:val="none" w:sz="0" w:space="0" w:color="auto"/>
      </w:divBdr>
    </w:div>
    <w:div w:id="190075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people.xml" Type="http://schemas.microsoft.com/office/2011/relationships/peop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B985B-43EF-4E1C-812D-47D6E82F8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1131</Words>
  <Characters>6223</Characters>
  <Application>Microsoft Office Word</Application>
  <DocSecurity>0</DocSecurity>
  <Lines>51</Lines>
  <Paragraphs>14</Paragraphs>
  <ScaleCrop>false</ScaleCrop>
  <HeadingPairs>
    <vt:vector baseType="variant" size="2">
      <vt:variant>
        <vt:lpstr>Title</vt:lpstr>
      </vt:variant>
      <vt:variant>
        <vt:i4>1</vt:i4>
      </vt:variant>
    </vt:vector>
  </HeadingPairs>
  <TitlesOfParts>
    <vt:vector baseType="lpstr" size="1">
      <vt:lpstr/>
    </vt:vector>
  </TitlesOfParts>
  <Company>Sandvik AB</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2019-02-08T14:22:00Z</dcterms:created>
  <cp:lastPrinted>2018-01-25T13:41:00Z</cp:lastPrinted>
  <dcterms:modified xsi:type="dcterms:W3CDTF">2022-02-03T09:16:00Z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e58707db-cea7-4907-92d1-cf323291762b_Enabled" pid="2">
    <vt:lpwstr>true</vt:lpwstr>
  </property>
  <property fmtid="{D5CDD505-2E9C-101B-9397-08002B2CF9AE}" name="MSIP_Label_e58707db-cea7-4907-92d1-cf323291762b_SetDate" pid="3">
    <vt:lpwstr>2022-01-24T10:22:13Z</vt:lpwstr>
  </property>
  <property fmtid="{D5CDD505-2E9C-101B-9397-08002B2CF9AE}" name="MSIP_Label_e58707db-cea7-4907-92d1-cf323291762b_Method" pid="4">
    <vt:lpwstr>Standard</vt:lpwstr>
  </property>
  <property fmtid="{D5CDD505-2E9C-101B-9397-08002B2CF9AE}" name="MSIP_Label_e58707db-cea7-4907-92d1-cf323291762b_Name" pid="5">
    <vt:lpwstr>General</vt:lpwstr>
  </property>
  <property fmtid="{D5CDD505-2E9C-101B-9397-08002B2CF9AE}" name="MSIP_Label_e58707db-cea7-4907-92d1-cf323291762b_SiteId" pid="6">
    <vt:lpwstr>e11cbe9c-f680-44b9-9d42-d705f740b888</vt:lpwstr>
  </property>
  <property fmtid="{D5CDD505-2E9C-101B-9397-08002B2CF9AE}" name="MSIP_Label_e58707db-cea7-4907-92d1-cf323291762b_ContentBits" pid="7">
    <vt:lpwstr>0</vt:lpwstr>
  </property>
</Properties>
</file>