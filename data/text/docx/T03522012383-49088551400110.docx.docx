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people+xml" PartName="/word/peop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6D65C248" w14:textId="77777777" w:rsidR="00F97F5E" w:rsidRDefault="00F97F5E" w:rsidRPr="006E26C7">
      <w:pPr>
        <w:ind w:left="187"/>
        <w:rPr>
          <w:rFonts w:ascii="Arial Black" w:hAnsi="Arial Black"/>
          <w:sz w:val="12"/>
        </w:rPr>
      </w:pPr>
    </w:p>
    <w:p w14:paraId="73DB4242" w14:textId="77777777" w:rsidP="002B178E" w:rsidR="002B178E" w:rsidRDefault="00C8597E" w:rsidRPr="006E26C7">
      <w:pPr>
        <w:ind w:left="187"/>
        <w:rPr>
          <w:rFonts w:ascii="Arial Black" w:hAnsi="Arial Black"/>
          <w:sz w:val="26"/>
        </w:rPr>
      </w:pPr>
      <w:r w:rsidRPr="006E26C7">
        <w:rPr>
          <w:rFonts w:ascii="Arial Black" w:hAnsi="Arial Black"/>
          <w:sz w:val="26"/>
        </w:rPr>
        <w:t>Société de Transports BIOCOOP</w:t>
      </w:r>
    </w:p>
    <w:p w14:paraId="3D89D2CA" w14:textId="77777777" w:rsidP="002B178E" w:rsidR="002B178E" w:rsidRDefault="002B178E" w:rsidRPr="006E26C7">
      <w:pPr>
        <w:tabs>
          <w:tab w:pos="4820" w:val="left"/>
        </w:tabs>
        <w:rPr>
          <w:rFonts w:ascii="Arial" w:hAnsi="Arial"/>
          <w:sz w:val="18"/>
          <w:szCs w:val="18"/>
        </w:rPr>
      </w:pPr>
      <w:r w:rsidRPr="006E26C7">
        <w:rPr>
          <w:rFonts w:ascii="Arial" w:hAnsi="Arial"/>
          <w:sz w:val="18"/>
          <w:szCs w:val="18"/>
        </w:rPr>
        <w:t xml:space="preserve">    </w:t>
      </w:r>
    </w:p>
    <w:p w14:paraId="00534DB9" w14:textId="4C2756D9" w:rsidP="009A5739" w:rsidR="009A5739" w:rsidRDefault="004C579C" w:rsidRPr="006E26C7">
      <w:pPr>
        <w:pBdr>
          <w:top w:color="auto" w:space="1" w:sz="4" w:val="single"/>
          <w:left w:color="auto" w:space="4" w:sz="4" w:val="single"/>
          <w:bottom w:color="auto" w:space="1" w:sz="4" w:val="single"/>
          <w:right w:color="auto" w:space="4" w:sz="4" w:val="single"/>
        </w:pBdr>
        <w:spacing w:after="120" w:before="120"/>
        <w:ind w:right="-289"/>
        <w:jc w:val="center"/>
        <w:outlineLvl w:val="0"/>
        <w:rPr>
          <w:rFonts w:ascii="Arial" w:cs="Arial" w:hAnsi="Arial"/>
          <w:b/>
          <w:bCs/>
          <w:sz w:val="20"/>
          <w:szCs w:val="20"/>
        </w:rPr>
      </w:pPr>
      <w:r w:rsidRPr="006E26C7">
        <w:rPr>
          <w:rFonts w:ascii="Arial" w:hAnsi="Arial"/>
          <w:sz w:val="16"/>
        </w:rPr>
        <w:tab/>
      </w:r>
    </w:p>
    <w:p w14:paraId="16D9641D" w14:textId="77777777" w:rsidP="009A5739" w:rsidR="009A5739" w:rsidRDefault="009A5739" w:rsidRPr="006E26C7">
      <w:pPr>
        <w:pBdr>
          <w:top w:color="auto" w:space="1" w:sz="4" w:val="single"/>
          <w:left w:color="auto" w:space="4" w:sz="4" w:val="single"/>
          <w:bottom w:color="auto" w:space="1" w:sz="4" w:val="single"/>
          <w:right w:color="auto" w:space="4" w:sz="4" w:val="single"/>
        </w:pBdr>
        <w:spacing w:after="120" w:before="120"/>
        <w:ind w:right="-289"/>
        <w:jc w:val="center"/>
        <w:outlineLvl w:val="0"/>
        <w:rPr>
          <w:rFonts w:ascii="Arial" w:cs="Arial" w:hAnsi="Arial"/>
          <w:b/>
          <w:bCs/>
          <w:sz w:val="22"/>
          <w:szCs w:val="22"/>
        </w:rPr>
      </w:pPr>
      <w:r w:rsidRPr="006E26C7">
        <w:rPr>
          <w:rFonts w:ascii="Arial" w:cs="Arial" w:hAnsi="Arial"/>
          <w:b/>
          <w:bCs/>
          <w:sz w:val="22"/>
          <w:szCs w:val="22"/>
        </w:rPr>
        <w:t xml:space="preserve">ACCORD D’ENTREPRISE </w:t>
      </w:r>
    </w:p>
    <w:p w14:paraId="2CE25EF7" w14:textId="2224CF74" w:rsidP="009A5739" w:rsidR="009A5739" w:rsidRDefault="009A5739" w:rsidRPr="006E26C7">
      <w:pPr>
        <w:pBdr>
          <w:top w:color="auto" w:space="1" w:sz="4" w:val="single"/>
          <w:left w:color="auto" w:space="4" w:sz="4" w:val="single"/>
          <w:bottom w:color="auto" w:space="1" w:sz="4" w:val="single"/>
          <w:right w:color="auto" w:space="4" w:sz="4" w:val="single"/>
        </w:pBdr>
        <w:spacing w:after="120" w:before="120"/>
        <w:ind w:right="-289"/>
        <w:jc w:val="center"/>
        <w:outlineLvl w:val="0"/>
        <w:rPr>
          <w:rFonts w:ascii="Arial" w:cs="Arial" w:hAnsi="Arial"/>
          <w:b/>
          <w:bCs/>
          <w:sz w:val="22"/>
          <w:szCs w:val="22"/>
        </w:rPr>
      </w:pPr>
      <w:r w:rsidRPr="006E26C7">
        <w:rPr>
          <w:rFonts w:ascii="Arial" w:cs="Arial" w:hAnsi="Arial"/>
          <w:b/>
          <w:bCs/>
          <w:sz w:val="22"/>
          <w:szCs w:val="22"/>
        </w:rPr>
        <w:t>NEGOCIATION ANNUEL</w:t>
      </w:r>
      <w:r w:rsidR="001B215C" w:rsidRPr="006E26C7">
        <w:rPr>
          <w:rFonts w:ascii="Arial" w:cs="Arial" w:hAnsi="Arial"/>
          <w:b/>
          <w:bCs/>
          <w:sz w:val="22"/>
          <w:szCs w:val="22"/>
        </w:rPr>
        <w:t>LE OBLIGATOIRE POUR L’ANNEE</w:t>
      </w:r>
      <w:r w:rsidR="00DD7946" w:rsidRPr="006E26C7">
        <w:rPr>
          <w:rFonts w:ascii="Arial" w:cs="Arial" w:hAnsi="Arial"/>
          <w:b/>
          <w:bCs/>
          <w:sz w:val="22"/>
          <w:szCs w:val="22"/>
        </w:rPr>
        <w:t xml:space="preserve"> 202</w:t>
      </w:r>
      <w:r w:rsidR="00E74CB8" w:rsidRPr="006E26C7">
        <w:rPr>
          <w:rFonts w:ascii="Arial" w:cs="Arial" w:hAnsi="Arial"/>
          <w:b/>
          <w:bCs/>
          <w:sz w:val="22"/>
          <w:szCs w:val="22"/>
        </w:rPr>
        <w:t>3</w:t>
      </w:r>
    </w:p>
    <w:p w14:paraId="0361F4F2" w14:textId="77777777" w:rsidP="009A5739" w:rsidR="009A5739" w:rsidRDefault="009A5739" w:rsidRPr="006E26C7">
      <w:pPr>
        <w:pBdr>
          <w:top w:color="auto" w:space="1" w:sz="4" w:val="single"/>
          <w:left w:color="auto" w:space="4" w:sz="4" w:val="single"/>
          <w:bottom w:color="auto" w:space="1" w:sz="4" w:val="single"/>
          <w:right w:color="auto" w:space="4" w:sz="4" w:val="single"/>
        </w:pBdr>
        <w:spacing w:after="120" w:before="120"/>
        <w:ind w:right="-289"/>
        <w:jc w:val="center"/>
        <w:outlineLvl w:val="0"/>
        <w:rPr>
          <w:rFonts w:ascii="Arial" w:cs="Arial" w:hAnsi="Arial"/>
          <w:b/>
          <w:bCs/>
          <w:sz w:val="22"/>
          <w:szCs w:val="22"/>
        </w:rPr>
      </w:pPr>
      <w:r w:rsidRPr="006E26C7">
        <w:rPr>
          <w:rFonts w:ascii="Arial" w:cs="Arial" w:hAnsi="Arial"/>
          <w:b/>
          <w:bCs/>
          <w:sz w:val="22"/>
          <w:szCs w:val="22"/>
        </w:rPr>
        <w:t>SOCIETE DE TRANSPORTS BIOCOOP</w:t>
      </w:r>
    </w:p>
    <w:p w14:paraId="5FFE8AFB" w14:textId="77777777" w:rsidP="009A5739" w:rsidR="009A5739" w:rsidRDefault="009A5739" w:rsidRPr="0003631C">
      <w:pPr>
        <w:pBdr>
          <w:top w:color="auto" w:space="1" w:sz="4" w:val="single"/>
          <w:left w:color="auto" w:space="4" w:sz="4" w:val="single"/>
          <w:bottom w:color="auto" w:space="1" w:sz="4" w:val="single"/>
          <w:right w:color="auto" w:space="4" w:sz="4" w:val="single"/>
        </w:pBdr>
        <w:spacing w:after="120" w:before="120"/>
        <w:ind w:right="-289"/>
        <w:jc w:val="center"/>
        <w:outlineLvl w:val="0"/>
        <w:rPr>
          <w:rFonts w:asciiTheme="minorHAnsi" w:cstheme="minorHAnsi" w:hAnsiTheme="minorHAnsi"/>
          <w:b/>
          <w:bCs/>
          <w:sz w:val="22"/>
          <w:szCs w:val="22"/>
        </w:rPr>
      </w:pPr>
    </w:p>
    <w:p w14:paraId="43269953" w14:textId="77777777" w:rsidP="009A5739" w:rsidR="009A5739" w:rsidRDefault="009A5739" w:rsidRPr="0003631C">
      <w:pPr>
        <w:rPr>
          <w:rFonts w:asciiTheme="minorHAnsi" w:cstheme="minorHAnsi" w:hAnsiTheme="minorHAnsi"/>
          <w:sz w:val="22"/>
          <w:szCs w:val="22"/>
        </w:rPr>
      </w:pPr>
    </w:p>
    <w:p w14:paraId="3AD4CC56" w14:textId="77777777" w:rsidP="009A5739" w:rsidR="009A5739" w:rsidRDefault="009A5739" w:rsidRPr="0003631C">
      <w:pPr>
        <w:outlineLvl w:val="0"/>
        <w:rPr>
          <w:rFonts w:asciiTheme="minorHAnsi" w:cstheme="minorHAnsi" w:hAnsiTheme="minorHAnsi"/>
          <w:smallCaps/>
          <w:sz w:val="22"/>
          <w:szCs w:val="22"/>
        </w:rPr>
      </w:pPr>
      <w:r w:rsidRPr="0003631C">
        <w:rPr>
          <w:rFonts w:asciiTheme="minorHAnsi" w:cstheme="minorHAnsi" w:hAnsiTheme="minorHAnsi"/>
          <w:b/>
          <w:bCs/>
          <w:smallCaps/>
          <w:sz w:val="22"/>
          <w:szCs w:val="22"/>
        </w:rPr>
        <w:t xml:space="preserve">Entre les </w:t>
      </w:r>
      <w:r w:rsidR="008F559F" w:rsidRPr="0003631C">
        <w:rPr>
          <w:rFonts w:asciiTheme="minorHAnsi" w:cstheme="minorHAnsi" w:hAnsiTheme="minorHAnsi"/>
          <w:b/>
          <w:bCs/>
          <w:smallCaps/>
          <w:sz w:val="22"/>
          <w:szCs w:val="22"/>
        </w:rPr>
        <w:t>SOUSSIGNES :</w:t>
      </w:r>
    </w:p>
    <w:p w14:paraId="10AFC827" w14:textId="77777777" w:rsidP="009A5739" w:rsidR="009A5739" w:rsidRDefault="009A5739" w:rsidRPr="0003631C">
      <w:pPr>
        <w:jc w:val="both"/>
        <w:rPr>
          <w:rFonts w:asciiTheme="minorHAnsi" w:cstheme="minorHAnsi" w:hAnsiTheme="minorHAnsi"/>
          <w:smallCaps/>
          <w:sz w:val="22"/>
          <w:szCs w:val="22"/>
        </w:rPr>
      </w:pPr>
    </w:p>
    <w:p w14:paraId="429E2987" w14:textId="77777777" w:rsidP="009A5739" w:rsidR="009A5739" w:rsidRDefault="009A5739" w:rsidRPr="0003631C">
      <w:pPr>
        <w:jc w:val="both"/>
        <w:rPr>
          <w:rFonts w:asciiTheme="minorHAnsi" w:cstheme="minorHAnsi" w:hAnsiTheme="minorHAnsi"/>
          <w:b/>
          <w:bCs/>
          <w:smallCaps/>
          <w:sz w:val="22"/>
          <w:szCs w:val="22"/>
        </w:rPr>
      </w:pPr>
      <w:r w:rsidRPr="0003631C">
        <w:rPr>
          <w:rFonts w:asciiTheme="minorHAnsi" w:cstheme="minorHAnsi" w:hAnsiTheme="minorHAnsi"/>
          <w:b/>
          <w:bCs/>
          <w:smallCaps/>
          <w:sz w:val="22"/>
          <w:szCs w:val="22"/>
        </w:rPr>
        <w:t>D’une part,</w:t>
      </w:r>
    </w:p>
    <w:p w14:paraId="48AC0412" w14:textId="77777777" w:rsidP="009A5739" w:rsidR="009A5739" w:rsidRDefault="009A5739" w:rsidRPr="0003631C">
      <w:pPr>
        <w:jc w:val="center"/>
        <w:rPr>
          <w:rFonts w:asciiTheme="minorHAnsi" w:cstheme="minorHAnsi" w:hAnsiTheme="minorHAnsi"/>
          <w:sz w:val="22"/>
          <w:szCs w:val="22"/>
        </w:rPr>
      </w:pPr>
    </w:p>
    <w:p w14:paraId="0A251330" w14:textId="77777777" w:rsidP="009A5739" w:rsidR="009A5739" w:rsidRDefault="009A5739" w:rsidRPr="0003631C">
      <w:pPr>
        <w:rPr>
          <w:rFonts w:asciiTheme="minorHAnsi" w:cstheme="minorHAnsi" w:hAnsiTheme="minorHAnsi"/>
          <w:b/>
          <w:sz w:val="22"/>
          <w:szCs w:val="22"/>
        </w:rPr>
      </w:pPr>
      <w:r w:rsidRPr="0003631C">
        <w:rPr>
          <w:rFonts w:asciiTheme="minorHAnsi" w:cstheme="minorHAnsi" w:hAnsiTheme="minorHAnsi"/>
          <w:b/>
          <w:sz w:val="22"/>
          <w:szCs w:val="22"/>
        </w:rPr>
        <w:t xml:space="preserve">La Société de Transports BIOCOOP </w:t>
      </w:r>
    </w:p>
    <w:p w14:paraId="4B5DDA73" w14:textId="77777777" w:rsidP="009A5739" w:rsidR="00C847E5" w:rsidRDefault="009A5739" w:rsidRPr="0003631C">
      <w:pPr>
        <w:jc w:val="both"/>
        <w:rPr>
          <w:rFonts w:asciiTheme="minorHAnsi" w:cstheme="minorHAnsi" w:hAnsiTheme="minorHAnsi"/>
          <w:sz w:val="22"/>
          <w:szCs w:val="22"/>
        </w:rPr>
      </w:pPr>
      <w:r w:rsidRPr="0003631C">
        <w:rPr>
          <w:rFonts w:asciiTheme="minorHAnsi" w:cstheme="minorHAnsi" w:hAnsiTheme="minorHAnsi"/>
          <w:sz w:val="22"/>
          <w:szCs w:val="22"/>
        </w:rPr>
        <w:t>Dont le siège social est situé</w:t>
      </w:r>
      <w:r w:rsidR="00C847E5" w:rsidRPr="0003631C">
        <w:rPr>
          <w:rFonts w:asciiTheme="minorHAnsi" w:cstheme="minorHAnsi" w:hAnsiTheme="minorHAnsi"/>
          <w:sz w:val="22"/>
          <w:szCs w:val="22"/>
        </w:rPr>
        <w:t xml:space="preserve"> : </w:t>
      </w:r>
    </w:p>
    <w:p w14:paraId="6A924897" w14:textId="77777777" w:rsidP="009A5739" w:rsidR="009A5739" w:rsidRDefault="001C109E" w:rsidRPr="0003631C">
      <w:pPr>
        <w:jc w:val="both"/>
        <w:rPr>
          <w:rFonts w:asciiTheme="minorHAnsi" w:cstheme="minorHAnsi" w:hAnsiTheme="minorHAnsi"/>
          <w:sz w:val="22"/>
          <w:szCs w:val="22"/>
        </w:rPr>
      </w:pPr>
      <w:r w:rsidRPr="0003631C">
        <w:rPr>
          <w:rFonts w:asciiTheme="minorHAnsi" w:cstheme="minorHAnsi" w:hAnsiTheme="minorHAnsi"/>
          <w:sz w:val="22"/>
          <w:szCs w:val="22"/>
        </w:rPr>
        <w:t>Route de la Landelle</w:t>
      </w:r>
      <w:r w:rsidR="00C847E5" w:rsidRPr="0003631C">
        <w:rPr>
          <w:rFonts w:asciiTheme="minorHAnsi" w:cstheme="minorHAnsi" w:hAnsiTheme="minorHAnsi"/>
          <w:sz w:val="22"/>
          <w:szCs w:val="22"/>
        </w:rPr>
        <w:t xml:space="preserve"> – </w:t>
      </w:r>
      <w:r w:rsidRPr="0003631C">
        <w:rPr>
          <w:rFonts w:asciiTheme="minorHAnsi" w:cstheme="minorHAnsi" w:hAnsiTheme="minorHAnsi"/>
          <w:sz w:val="22"/>
          <w:szCs w:val="22"/>
        </w:rPr>
        <w:t>ZA de la Morandais</w:t>
      </w:r>
      <w:r w:rsidR="00C847E5" w:rsidRPr="0003631C">
        <w:rPr>
          <w:rFonts w:asciiTheme="minorHAnsi" w:cstheme="minorHAnsi" w:hAnsiTheme="minorHAnsi"/>
          <w:sz w:val="22"/>
          <w:szCs w:val="22"/>
        </w:rPr>
        <w:t xml:space="preserve"> – </w:t>
      </w:r>
      <w:r w:rsidRPr="0003631C">
        <w:rPr>
          <w:rFonts w:asciiTheme="minorHAnsi" w:cstheme="minorHAnsi" w:hAnsiTheme="minorHAnsi"/>
          <w:sz w:val="22"/>
          <w:szCs w:val="22"/>
        </w:rPr>
        <w:t>35190 TINTENIAC</w:t>
      </w:r>
    </w:p>
    <w:p w14:paraId="08F7A865" w14:textId="77777777" w:rsidP="009A5739" w:rsidR="009A5739" w:rsidRDefault="00C847E5" w:rsidRPr="0003631C">
      <w:pPr>
        <w:jc w:val="both"/>
        <w:rPr>
          <w:rFonts w:asciiTheme="minorHAnsi" w:cstheme="minorHAnsi" w:hAnsiTheme="minorHAnsi"/>
          <w:sz w:val="22"/>
          <w:szCs w:val="22"/>
        </w:rPr>
      </w:pPr>
      <w:r w:rsidRPr="0003631C">
        <w:rPr>
          <w:rFonts w:asciiTheme="minorHAnsi" w:cstheme="minorHAnsi" w:hAnsiTheme="minorHAnsi"/>
          <w:sz w:val="22"/>
          <w:szCs w:val="22"/>
        </w:rPr>
        <w:t>Immatriculée au RCS de RENNES, sous le numéro 490 885 514 00</w:t>
      </w:r>
      <w:r w:rsidR="001C109E" w:rsidRPr="0003631C">
        <w:rPr>
          <w:rFonts w:asciiTheme="minorHAnsi" w:cstheme="minorHAnsi" w:hAnsiTheme="minorHAnsi"/>
          <w:sz w:val="22"/>
          <w:szCs w:val="22"/>
        </w:rPr>
        <w:t>110</w:t>
      </w:r>
    </w:p>
    <w:p w14:paraId="2003CE82" w14:textId="26219DAF" w:rsidP="009A5739" w:rsidR="009A5739" w:rsidRDefault="009A5739" w:rsidRPr="0003631C">
      <w:pPr>
        <w:jc w:val="both"/>
        <w:rPr>
          <w:rFonts w:asciiTheme="minorHAnsi" w:cstheme="minorHAnsi" w:hAnsiTheme="minorHAnsi"/>
          <w:sz w:val="22"/>
          <w:szCs w:val="22"/>
        </w:rPr>
      </w:pPr>
      <w:r w:rsidRPr="0003631C">
        <w:rPr>
          <w:rFonts w:asciiTheme="minorHAnsi" w:cstheme="minorHAnsi" w:hAnsiTheme="minorHAnsi"/>
          <w:sz w:val="22"/>
          <w:szCs w:val="22"/>
        </w:rPr>
        <w:t>Représent</w:t>
      </w:r>
      <w:r w:rsidR="003F6279" w:rsidRPr="0003631C">
        <w:rPr>
          <w:rFonts w:asciiTheme="minorHAnsi" w:cstheme="minorHAnsi" w:hAnsiTheme="minorHAnsi"/>
          <w:sz w:val="22"/>
          <w:szCs w:val="22"/>
        </w:rPr>
        <w:t>ée par M</w:t>
      </w:r>
      <w:ins w:author="COLICHET Bruno" w:date="2022-12-15T11:19:00Z" w:id="0">
        <w:r w:rsidR="00C318EE">
          <w:rPr>
            <w:rFonts w:asciiTheme="minorHAnsi" w:cstheme="minorHAnsi" w:hAnsiTheme="minorHAnsi"/>
            <w:sz w:val="22"/>
            <w:szCs w:val="22"/>
          </w:rPr>
          <w:t xml:space="preserve">  </w:t>
        </w:r>
      </w:ins>
      <w:bookmarkStart w:id="1" w:name="_GoBack"/>
      <w:bookmarkEnd w:id="1"/>
      <w:del w:author="COLICHET Bruno" w:date="2022-12-15T11:19:00Z" w:id="2">
        <w:r w:rsidDel="00C318EE" w:rsidR="003F6279" w:rsidRPr="0003631C">
          <w:rPr>
            <w:rFonts w:asciiTheme="minorHAnsi" w:cstheme="minorHAnsi" w:hAnsiTheme="minorHAnsi"/>
            <w:sz w:val="22"/>
            <w:szCs w:val="22"/>
          </w:rPr>
          <w:delText>onsieur</w:delText>
        </w:r>
      </w:del>
      <w:r w:rsidR="003F6279" w:rsidRPr="0003631C">
        <w:rPr>
          <w:rFonts w:asciiTheme="minorHAnsi" w:cstheme="minorHAnsi" w:hAnsiTheme="minorHAnsi"/>
          <w:sz w:val="22"/>
          <w:szCs w:val="22"/>
        </w:rPr>
        <w:t xml:space="preserve"> </w:t>
      </w:r>
      <w:ins w:author="COLICHET Bruno" w:date="2022-12-15T11:19:00Z" w:id="3">
        <w:r w:rsidR="00C318EE">
          <w:rPr>
            <w:rFonts w:asciiTheme="minorHAnsi" w:cstheme="minorHAnsi" w:hAnsiTheme="minorHAnsi"/>
            <w:sz w:val="22"/>
            <w:szCs w:val="22"/>
          </w:rPr>
          <w:t xml:space="preserve">             </w:t>
        </w:r>
      </w:ins>
      <w:del w:author="COLICHET Bruno" w:date="2022-12-15T11:19:00Z" w:id="4">
        <w:r w:rsidDel="00C318EE" w:rsidR="00242ADA" w:rsidRPr="0003631C">
          <w:rPr>
            <w:rFonts w:asciiTheme="minorHAnsi" w:cstheme="minorHAnsi" w:hAnsiTheme="minorHAnsi"/>
            <w:sz w:val="22"/>
            <w:szCs w:val="22"/>
          </w:rPr>
          <w:delText>BENAISSA Ouadie</w:delText>
        </w:r>
        <w:r w:rsidDel="00C318EE" w:rsidR="003F6279" w:rsidRPr="0003631C">
          <w:rPr>
            <w:rFonts w:asciiTheme="minorHAnsi" w:cstheme="minorHAnsi" w:hAnsiTheme="minorHAnsi"/>
            <w:sz w:val="22"/>
            <w:szCs w:val="22"/>
          </w:rPr>
          <w:delText> </w:delText>
        </w:r>
      </w:del>
      <w:r w:rsidRPr="0003631C">
        <w:rPr>
          <w:rFonts w:asciiTheme="minorHAnsi" w:cstheme="minorHAnsi" w:hAnsiTheme="minorHAnsi"/>
          <w:sz w:val="22"/>
          <w:szCs w:val="22"/>
        </w:rPr>
        <w:t>en sa qualité de Directeur,</w:t>
      </w:r>
    </w:p>
    <w:p w14:paraId="4D162452" w14:textId="77777777" w:rsidP="009A5739" w:rsidR="009A5739" w:rsidRDefault="009A5739" w:rsidRPr="0003631C">
      <w:pPr>
        <w:jc w:val="both"/>
        <w:rPr>
          <w:rFonts w:asciiTheme="minorHAnsi" w:cstheme="minorHAnsi" w:hAnsiTheme="minorHAnsi"/>
          <w:b/>
          <w:bCs/>
          <w:sz w:val="22"/>
          <w:szCs w:val="22"/>
        </w:rPr>
      </w:pPr>
    </w:p>
    <w:p w14:paraId="657C487C" w14:textId="77777777" w:rsidP="009A5739" w:rsidR="009A5739" w:rsidRDefault="009A5739" w:rsidRPr="0003631C">
      <w:pPr>
        <w:jc w:val="both"/>
        <w:rPr>
          <w:rFonts w:asciiTheme="minorHAnsi" w:cstheme="minorHAnsi" w:hAnsiTheme="minorHAnsi"/>
          <w:b/>
          <w:bCs/>
          <w:smallCaps/>
          <w:sz w:val="22"/>
          <w:szCs w:val="22"/>
        </w:rPr>
      </w:pPr>
      <w:r w:rsidRPr="0003631C">
        <w:rPr>
          <w:rFonts w:asciiTheme="minorHAnsi" w:cstheme="minorHAnsi" w:hAnsiTheme="minorHAnsi"/>
          <w:b/>
          <w:bCs/>
          <w:smallCaps/>
          <w:sz w:val="22"/>
          <w:szCs w:val="22"/>
        </w:rPr>
        <w:t>Et</w:t>
      </w:r>
    </w:p>
    <w:p w14:paraId="6BF5B00F" w14:textId="77777777" w:rsidP="009A5739" w:rsidR="009A5739" w:rsidRDefault="009A5739" w:rsidRPr="0003631C">
      <w:pPr>
        <w:jc w:val="both"/>
        <w:rPr>
          <w:rFonts w:asciiTheme="minorHAnsi" w:cstheme="minorHAnsi" w:hAnsiTheme="minorHAnsi"/>
          <w:smallCaps/>
          <w:sz w:val="22"/>
          <w:szCs w:val="22"/>
        </w:rPr>
      </w:pPr>
    </w:p>
    <w:p w14:paraId="4B7028AF" w14:textId="77777777" w:rsidP="009A5739" w:rsidR="009A5739" w:rsidRDefault="009A5739" w:rsidRPr="0003631C">
      <w:pPr>
        <w:jc w:val="both"/>
        <w:rPr>
          <w:rFonts w:asciiTheme="minorHAnsi" w:cstheme="minorHAnsi" w:hAnsiTheme="minorHAnsi"/>
          <w:smallCaps/>
          <w:sz w:val="22"/>
          <w:szCs w:val="22"/>
        </w:rPr>
      </w:pPr>
      <w:r w:rsidRPr="0003631C">
        <w:rPr>
          <w:rFonts w:asciiTheme="minorHAnsi" w:cstheme="minorHAnsi" w:hAnsiTheme="minorHAnsi"/>
          <w:b/>
          <w:bCs/>
          <w:smallCaps/>
          <w:sz w:val="22"/>
          <w:szCs w:val="22"/>
        </w:rPr>
        <w:t>D’autre part,</w:t>
      </w:r>
    </w:p>
    <w:p w14:paraId="28D59785" w14:textId="77777777" w:rsidP="009A5739" w:rsidR="009A5739" w:rsidRDefault="009A5739" w:rsidRPr="0003631C">
      <w:pPr>
        <w:jc w:val="both"/>
        <w:rPr>
          <w:rFonts w:asciiTheme="minorHAnsi" w:cstheme="minorHAnsi" w:hAnsiTheme="minorHAnsi"/>
          <w:sz w:val="22"/>
          <w:szCs w:val="22"/>
        </w:rPr>
      </w:pPr>
    </w:p>
    <w:p w14:paraId="252289E8" w14:textId="77777777" w:rsidP="009A5739" w:rsidR="009A5739" w:rsidRDefault="009A5739" w:rsidRPr="0003631C">
      <w:pPr>
        <w:jc w:val="both"/>
        <w:rPr>
          <w:rFonts w:asciiTheme="minorHAnsi" w:cstheme="minorHAnsi" w:hAnsiTheme="minorHAnsi"/>
          <w:sz w:val="22"/>
          <w:szCs w:val="22"/>
        </w:rPr>
      </w:pPr>
      <w:r w:rsidRPr="0003631C">
        <w:rPr>
          <w:rFonts w:asciiTheme="minorHAnsi" w:cstheme="minorHAnsi" w:hAnsiTheme="minorHAnsi"/>
          <w:sz w:val="22"/>
          <w:szCs w:val="22"/>
        </w:rPr>
        <w:t>Les organisations syndicales représentatives de salariés :</w:t>
      </w:r>
    </w:p>
    <w:p w14:paraId="391152C9" w14:textId="77777777" w:rsidP="009A5739" w:rsidR="009A5739" w:rsidRDefault="009A5739" w:rsidRPr="0003631C">
      <w:pPr>
        <w:jc w:val="both"/>
        <w:rPr>
          <w:rFonts w:asciiTheme="minorHAnsi" w:cstheme="minorHAnsi" w:hAnsiTheme="minorHAnsi"/>
          <w:b/>
          <w:bCs/>
          <w:sz w:val="22"/>
          <w:szCs w:val="22"/>
        </w:rPr>
      </w:pPr>
    </w:p>
    <w:p w14:paraId="68A1CA20" w14:textId="13B8CD49" w:rsidP="009A5739" w:rsidR="009A5739" w:rsidRDefault="009A5739" w:rsidRPr="0003631C">
      <w:pPr>
        <w:numPr>
          <w:ilvl w:val="0"/>
          <w:numId w:val="13"/>
        </w:numPr>
        <w:jc w:val="both"/>
        <w:rPr>
          <w:rFonts w:asciiTheme="minorHAnsi" w:cstheme="minorHAnsi" w:hAnsiTheme="minorHAnsi"/>
          <w:sz w:val="22"/>
          <w:szCs w:val="22"/>
        </w:rPr>
      </w:pPr>
      <w:r w:rsidRPr="0003631C">
        <w:rPr>
          <w:rFonts w:asciiTheme="minorHAnsi" w:cstheme="minorHAnsi" w:hAnsiTheme="minorHAnsi"/>
          <w:sz w:val="22"/>
          <w:szCs w:val="22"/>
        </w:rPr>
        <w:t xml:space="preserve">le </w:t>
      </w:r>
      <w:r w:rsidRPr="0003631C">
        <w:rPr>
          <w:rFonts w:asciiTheme="minorHAnsi" w:cstheme="minorHAnsi" w:hAnsiTheme="minorHAnsi"/>
          <w:b/>
          <w:sz w:val="22"/>
          <w:szCs w:val="22"/>
        </w:rPr>
        <w:t>syndicat FO</w:t>
      </w:r>
      <w:r w:rsidRPr="0003631C">
        <w:rPr>
          <w:rFonts w:asciiTheme="minorHAnsi" w:cstheme="minorHAnsi" w:hAnsiTheme="minorHAnsi"/>
          <w:sz w:val="22"/>
          <w:szCs w:val="22"/>
        </w:rPr>
        <w:t xml:space="preserve"> représenté par</w:t>
      </w:r>
      <w:r w:rsidRPr="0003631C">
        <w:rPr>
          <w:rFonts w:asciiTheme="minorHAnsi" w:cstheme="minorHAnsi" w:hAnsiTheme="minorHAnsi"/>
          <w:b/>
          <w:bCs/>
          <w:sz w:val="22"/>
          <w:szCs w:val="22"/>
        </w:rPr>
        <w:t xml:space="preserve"> Monsieur</w:t>
      </w:r>
      <w:r w:rsidR="00BF116A">
        <w:rPr>
          <w:rFonts w:asciiTheme="minorHAnsi" w:cstheme="minorHAnsi" w:hAnsiTheme="minorHAnsi"/>
          <w:b/>
          <w:bCs/>
          <w:sz w:val="22"/>
          <w:szCs w:val="22"/>
        </w:rPr>
        <w:t xml:space="preserve"> XXXXXXXX</w:t>
      </w:r>
      <w:r w:rsidRPr="0003631C">
        <w:rPr>
          <w:rFonts w:asciiTheme="minorHAnsi" w:cstheme="minorHAnsi" w:hAnsiTheme="minorHAnsi"/>
          <w:b/>
          <w:sz w:val="22"/>
          <w:szCs w:val="22"/>
        </w:rPr>
        <w:t xml:space="preserve">, </w:t>
      </w:r>
      <w:r w:rsidRPr="0003631C">
        <w:rPr>
          <w:rFonts w:asciiTheme="minorHAnsi" w:cstheme="minorHAnsi" w:hAnsiTheme="minorHAnsi"/>
          <w:sz w:val="22"/>
          <w:szCs w:val="22"/>
        </w:rPr>
        <w:t>en sa</w:t>
      </w:r>
      <w:r w:rsidRPr="0003631C">
        <w:rPr>
          <w:rFonts w:asciiTheme="minorHAnsi" w:cstheme="minorHAnsi" w:hAnsiTheme="minorHAnsi"/>
          <w:b/>
          <w:sz w:val="22"/>
          <w:szCs w:val="22"/>
        </w:rPr>
        <w:t xml:space="preserve"> </w:t>
      </w:r>
      <w:r w:rsidRPr="0003631C">
        <w:rPr>
          <w:rFonts w:asciiTheme="minorHAnsi" w:cstheme="minorHAnsi" w:hAnsiTheme="minorHAnsi"/>
          <w:sz w:val="22"/>
          <w:szCs w:val="22"/>
        </w:rPr>
        <w:t xml:space="preserve">qualité de délégué syndical, </w:t>
      </w:r>
    </w:p>
    <w:p w14:paraId="21D4170D" w14:textId="4F534F7B" w:rsidP="009A5739" w:rsidR="00B93A47" w:rsidRDefault="00B93A47" w:rsidRPr="0003631C">
      <w:pPr>
        <w:numPr>
          <w:ilvl w:val="0"/>
          <w:numId w:val="13"/>
        </w:numPr>
        <w:jc w:val="both"/>
        <w:rPr>
          <w:rFonts w:asciiTheme="minorHAnsi" w:cstheme="minorHAnsi" w:hAnsiTheme="minorHAnsi"/>
          <w:sz w:val="22"/>
          <w:szCs w:val="22"/>
        </w:rPr>
      </w:pPr>
      <w:r w:rsidRPr="0003631C">
        <w:rPr>
          <w:rFonts w:asciiTheme="minorHAnsi" w:cstheme="minorHAnsi" w:hAnsiTheme="minorHAnsi"/>
          <w:sz w:val="22"/>
          <w:szCs w:val="22"/>
        </w:rPr>
        <w:t xml:space="preserve">le </w:t>
      </w:r>
      <w:r w:rsidRPr="0003631C">
        <w:rPr>
          <w:rFonts w:asciiTheme="minorHAnsi" w:cstheme="minorHAnsi" w:hAnsiTheme="minorHAnsi"/>
          <w:b/>
          <w:sz w:val="22"/>
          <w:szCs w:val="22"/>
        </w:rPr>
        <w:t>syndicat CGT</w:t>
      </w:r>
      <w:r w:rsidRPr="0003631C">
        <w:rPr>
          <w:rFonts w:asciiTheme="minorHAnsi" w:cstheme="minorHAnsi" w:hAnsiTheme="minorHAnsi"/>
          <w:sz w:val="22"/>
          <w:szCs w:val="22"/>
        </w:rPr>
        <w:t xml:space="preserve"> représenté par </w:t>
      </w:r>
      <w:r w:rsidRPr="0003631C">
        <w:rPr>
          <w:rFonts w:asciiTheme="minorHAnsi" w:cstheme="minorHAnsi" w:hAnsiTheme="minorHAnsi"/>
          <w:b/>
          <w:sz w:val="22"/>
          <w:szCs w:val="22"/>
        </w:rPr>
        <w:t xml:space="preserve">Monsieur </w:t>
      </w:r>
      <w:r w:rsidR="00BF116A">
        <w:rPr>
          <w:rFonts w:asciiTheme="minorHAnsi" w:cstheme="minorHAnsi" w:hAnsiTheme="minorHAnsi"/>
          <w:b/>
          <w:sz w:val="22"/>
          <w:szCs w:val="22"/>
        </w:rPr>
        <w:t>XXXXXXXX</w:t>
      </w:r>
      <w:r w:rsidRPr="0003631C">
        <w:rPr>
          <w:rFonts w:asciiTheme="minorHAnsi" w:cstheme="minorHAnsi" w:hAnsiTheme="minorHAnsi"/>
          <w:sz w:val="22"/>
          <w:szCs w:val="22"/>
        </w:rPr>
        <w:t>, en sa qualité de délégué syndical</w:t>
      </w:r>
    </w:p>
    <w:p w14:paraId="60851700" w14:textId="2C373E3C" w:rsidP="009A5739" w:rsidR="00242ADA" w:rsidRDefault="00242ADA" w:rsidRPr="0003631C">
      <w:pPr>
        <w:numPr>
          <w:ilvl w:val="0"/>
          <w:numId w:val="13"/>
        </w:numPr>
        <w:jc w:val="both"/>
        <w:rPr>
          <w:rFonts w:asciiTheme="minorHAnsi" w:cstheme="minorHAnsi" w:hAnsiTheme="minorHAnsi"/>
          <w:sz w:val="22"/>
          <w:szCs w:val="22"/>
        </w:rPr>
      </w:pPr>
      <w:r w:rsidRPr="0003631C">
        <w:rPr>
          <w:rFonts w:asciiTheme="minorHAnsi" w:cstheme="minorHAnsi" w:hAnsiTheme="minorHAnsi"/>
          <w:sz w:val="22"/>
          <w:szCs w:val="22"/>
        </w:rPr>
        <w:t>le</w:t>
      </w:r>
      <w:r w:rsidRPr="0003631C">
        <w:rPr>
          <w:rFonts w:asciiTheme="minorHAnsi" w:cstheme="minorHAnsi" w:hAnsiTheme="minorHAnsi"/>
          <w:b/>
          <w:bCs/>
          <w:sz w:val="22"/>
          <w:szCs w:val="22"/>
        </w:rPr>
        <w:t xml:space="preserve"> syndicat CFDT</w:t>
      </w:r>
      <w:r w:rsidRPr="0003631C">
        <w:rPr>
          <w:rFonts w:asciiTheme="minorHAnsi" w:cstheme="minorHAnsi" w:hAnsiTheme="minorHAnsi"/>
          <w:sz w:val="22"/>
          <w:szCs w:val="22"/>
        </w:rPr>
        <w:t xml:space="preserve"> représenté par </w:t>
      </w:r>
      <w:r w:rsidRPr="0003631C">
        <w:rPr>
          <w:rFonts w:asciiTheme="minorHAnsi" w:cstheme="minorHAnsi" w:hAnsiTheme="minorHAnsi"/>
          <w:b/>
          <w:bCs/>
          <w:sz w:val="22"/>
          <w:szCs w:val="22"/>
        </w:rPr>
        <w:t xml:space="preserve">Monsieur </w:t>
      </w:r>
      <w:r w:rsidR="00BF116A">
        <w:rPr>
          <w:rFonts w:asciiTheme="minorHAnsi" w:cstheme="minorHAnsi" w:hAnsiTheme="minorHAnsi"/>
          <w:b/>
          <w:bCs/>
          <w:sz w:val="22"/>
          <w:szCs w:val="22"/>
        </w:rPr>
        <w:t>XXXXXXX</w:t>
      </w:r>
      <w:r w:rsidRPr="0003631C">
        <w:rPr>
          <w:rFonts w:asciiTheme="minorHAnsi" w:cstheme="minorHAnsi" w:hAnsiTheme="minorHAnsi"/>
          <w:sz w:val="22"/>
          <w:szCs w:val="22"/>
        </w:rPr>
        <w:t>, en sa qualité de délégué syndical</w:t>
      </w:r>
    </w:p>
    <w:p w14:paraId="6CD04D90" w14:textId="77777777" w:rsidP="009A5739" w:rsidR="009A5739" w:rsidRDefault="009A5739" w:rsidRPr="0003631C">
      <w:pPr>
        <w:jc w:val="both"/>
        <w:rPr>
          <w:rFonts w:asciiTheme="minorHAnsi" w:cstheme="minorHAnsi" w:hAnsiTheme="minorHAnsi"/>
          <w:sz w:val="22"/>
          <w:szCs w:val="22"/>
        </w:rPr>
      </w:pPr>
    </w:p>
    <w:p w14:paraId="0E3C831A" w14:textId="77777777" w:rsidP="009A5739" w:rsidR="009A5739" w:rsidRDefault="009A5739" w:rsidRPr="0003631C">
      <w:pPr>
        <w:jc w:val="both"/>
        <w:rPr>
          <w:rFonts w:asciiTheme="minorHAnsi" w:cstheme="minorHAnsi" w:hAnsiTheme="minorHAnsi"/>
          <w:b/>
          <w:bCs/>
          <w:sz w:val="22"/>
          <w:szCs w:val="22"/>
        </w:rPr>
      </w:pPr>
    </w:p>
    <w:p w14:paraId="427E449A" w14:textId="77777777" w:rsidP="009A5739" w:rsidR="009A5739" w:rsidRDefault="009A5739" w:rsidRPr="0003631C">
      <w:pPr>
        <w:jc w:val="center"/>
        <w:outlineLvl w:val="0"/>
        <w:rPr>
          <w:rFonts w:asciiTheme="minorHAnsi" w:cstheme="minorHAnsi" w:hAnsiTheme="minorHAnsi"/>
          <w:b/>
          <w:bCs/>
          <w:sz w:val="22"/>
          <w:szCs w:val="22"/>
        </w:rPr>
      </w:pPr>
      <w:r w:rsidRPr="0003631C">
        <w:rPr>
          <w:rFonts w:asciiTheme="minorHAnsi" w:cstheme="minorHAnsi" w:hAnsiTheme="minorHAnsi"/>
          <w:b/>
          <w:bCs/>
          <w:sz w:val="22"/>
          <w:szCs w:val="22"/>
        </w:rPr>
        <w:t>PREAMBULE </w:t>
      </w:r>
    </w:p>
    <w:p w14:paraId="011A9EB7" w14:textId="77777777" w:rsidP="009A5739" w:rsidR="009A5739" w:rsidRDefault="009A5739" w:rsidRPr="0003631C">
      <w:pPr>
        <w:jc w:val="both"/>
        <w:outlineLvl w:val="0"/>
        <w:rPr>
          <w:rFonts w:asciiTheme="minorHAnsi" w:cstheme="minorHAnsi" w:hAnsiTheme="minorHAnsi"/>
          <w:sz w:val="22"/>
          <w:szCs w:val="22"/>
        </w:rPr>
      </w:pPr>
    </w:p>
    <w:p w14:paraId="754792FE" w14:textId="77777777" w:rsidP="001C109E" w:rsidR="001C109E" w:rsidRDefault="001C109E" w:rsidRPr="006E26C7">
      <w:pPr>
        <w:ind w:right="-2"/>
        <w:jc w:val="both"/>
        <w:outlineLvl w:val="0"/>
        <w:rPr>
          <w:rFonts w:asciiTheme="minorHAnsi" w:cstheme="minorHAnsi" w:hAnsiTheme="minorHAnsi"/>
          <w:sz w:val="22"/>
          <w:szCs w:val="22"/>
        </w:rPr>
      </w:pPr>
      <w:r w:rsidRPr="006E26C7">
        <w:rPr>
          <w:rFonts w:asciiTheme="minorHAnsi" w:cstheme="minorHAnsi" w:hAnsiTheme="minorHAnsi"/>
          <w:sz w:val="22"/>
          <w:szCs w:val="22"/>
        </w:rPr>
        <w:t>Conformément aux articles L. 2242-1 et suivants du code du travail, les parties se sont rapprochées afin de discuter les thèmes de la négociation annuelle obligatoire.</w:t>
      </w:r>
    </w:p>
    <w:p w14:paraId="55DF032C" w14:textId="77777777" w:rsidP="001C109E" w:rsidR="001C109E" w:rsidRDefault="001C109E" w:rsidRPr="006E26C7">
      <w:pPr>
        <w:ind w:right="-2"/>
        <w:jc w:val="both"/>
        <w:outlineLvl w:val="0"/>
        <w:rPr>
          <w:rFonts w:asciiTheme="minorHAnsi" w:cstheme="minorHAnsi" w:hAnsiTheme="minorHAnsi"/>
          <w:sz w:val="22"/>
          <w:szCs w:val="22"/>
        </w:rPr>
      </w:pPr>
    </w:p>
    <w:p w14:paraId="67899FC0" w14:textId="7AC3669B" w:rsidP="001C109E" w:rsidR="001C109E" w:rsidRDefault="001C109E" w:rsidRPr="006E26C7">
      <w:pPr>
        <w:ind w:right="-2"/>
        <w:jc w:val="both"/>
        <w:outlineLvl w:val="0"/>
        <w:rPr>
          <w:rFonts w:asciiTheme="minorHAnsi" w:cstheme="minorHAnsi" w:hAnsiTheme="minorHAnsi"/>
          <w:sz w:val="22"/>
          <w:szCs w:val="22"/>
        </w:rPr>
      </w:pPr>
      <w:r w:rsidRPr="006E26C7">
        <w:rPr>
          <w:rFonts w:asciiTheme="minorHAnsi" w:cstheme="minorHAnsi" w:hAnsiTheme="minorHAnsi"/>
          <w:sz w:val="22"/>
          <w:szCs w:val="22"/>
        </w:rPr>
        <w:t xml:space="preserve">Ainsi, le </w:t>
      </w:r>
      <w:r w:rsidR="00E74CB8" w:rsidRPr="006E26C7">
        <w:rPr>
          <w:rFonts w:asciiTheme="minorHAnsi" w:cstheme="minorHAnsi" w:hAnsiTheme="minorHAnsi"/>
          <w:sz w:val="22"/>
          <w:szCs w:val="22"/>
        </w:rPr>
        <w:t>26 octobre 2022</w:t>
      </w:r>
      <w:r w:rsidRPr="006E26C7">
        <w:rPr>
          <w:rFonts w:asciiTheme="minorHAnsi" w:cstheme="minorHAnsi" w:hAnsiTheme="minorHAnsi"/>
          <w:sz w:val="22"/>
          <w:szCs w:val="22"/>
        </w:rPr>
        <w:t>, la Direction a remis et présenté aux organisations syndicales représentatives la documentation nécessaire à une négociation loyale et sérieuse sur l’ensemble des thèmes concernés par la NAO.</w:t>
      </w:r>
    </w:p>
    <w:p w14:paraId="25C270C1" w14:textId="77777777" w:rsidP="001C109E" w:rsidR="001C109E" w:rsidRDefault="001C109E" w:rsidRPr="006E26C7">
      <w:pPr>
        <w:ind w:right="-2"/>
        <w:jc w:val="both"/>
        <w:outlineLvl w:val="0"/>
        <w:rPr>
          <w:rFonts w:asciiTheme="minorHAnsi" w:cstheme="minorHAnsi" w:hAnsiTheme="minorHAnsi"/>
          <w:sz w:val="22"/>
          <w:szCs w:val="22"/>
        </w:rPr>
      </w:pPr>
    </w:p>
    <w:p w14:paraId="2F6C5416" w14:textId="77777777" w:rsidP="001C109E" w:rsidR="001C109E" w:rsidRDefault="001C109E" w:rsidRPr="006E26C7">
      <w:pPr>
        <w:ind w:right="-2"/>
        <w:jc w:val="both"/>
        <w:outlineLvl w:val="0"/>
        <w:rPr>
          <w:rFonts w:asciiTheme="minorHAnsi" w:cstheme="minorHAnsi" w:hAnsiTheme="minorHAnsi"/>
          <w:sz w:val="22"/>
          <w:szCs w:val="22"/>
        </w:rPr>
      </w:pPr>
      <w:r w:rsidRPr="006E26C7">
        <w:rPr>
          <w:rFonts w:asciiTheme="minorHAnsi" w:cstheme="minorHAnsi" w:hAnsiTheme="minorHAnsi"/>
          <w:sz w:val="22"/>
          <w:szCs w:val="22"/>
        </w:rPr>
        <w:t xml:space="preserve">Ces éléments d’information ont fait l’objet d’échanges entre les partenaires sociaux. </w:t>
      </w:r>
    </w:p>
    <w:p w14:paraId="69E29DC4" w14:textId="77777777" w:rsidP="001C109E" w:rsidR="001C109E" w:rsidRDefault="001C109E" w:rsidRPr="006E26C7">
      <w:pPr>
        <w:ind w:right="-2"/>
        <w:jc w:val="both"/>
        <w:outlineLvl w:val="0"/>
        <w:rPr>
          <w:rFonts w:asciiTheme="minorHAnsi" w:cstheme="minorHAnsi" w:hAnsiTheme="minorHAnsi"/>
          <w:sz w:val="22"/>
          <w:szCs w:val="22"/>
        </w:rPr>
      </w:pPr>
    </w:p>
    <w:p w14:paraId="35CB56E0" w14:textId="7CD7AF3E" w:rsidP="001C109E" w:rsidR="009A5739" w:rsidRDefault="001C109E" w:rsidRPr="006E26C7">
      <w:pPr>
        <w:jc w:val="both"/>
        <w:outlineLvl w:val="0"/>
        <w:rPr>
          <w:rFonts w:asciiTheme="minorHAnsi" w:cstheme="minorHAnsi" w:hAnsiTheme="minorHAnsi"/>
          <w:sz w:val="22"/>
          <w:szCs w:val="22"/>
        </w:rPr>
      </w:pPr>
      <w:r w:rsidRPr="006E26C7">
        <w:rPr>
          <w:rFonts w:asciiTheme="minorHAnsi" w:cstheme="minorHAnsi" w:hAnsiTheme="minorHAnsi"/>
          <w:sz w:val="22"/>
          <w:szCs w:val="22"/>
        </w:rPr>
        <w:t>Suite aux</w:t>
      </w:r>
      <w:r w:rsidR="00E74CB8" w:rsidRPr="006E26C7">
        <w:rPr>
          <w:rFonts w:asciiTheme="minorHAnsi" w:cstheme="minorHAnsi" w:hAnsiTheme="minorHAnsi"/>
          <w:sz w:val="22"/>
          <w:szCs w:val="22"/>
        </w:rPr>
        <w:t xml:space="preserve"> trois </w:t>
      </w:r>
      <w:r w:rsidRPr="006E26C7">
        <w:rPr>
          <w:rFonts w:asciiTheme="minorHAnsi" w:cstheme="minorHAnsi" w:hAnsiTheme="minorHAnsi"/>
          <w:sz w:val="22"/>
          <w:szCs w:val="22"/>
        </w:rPr>
        <w:t>réunions de négociation des</w:t>
      </w:r>
      <w:r w:rsidRPr="006E26C7">
        <w:rPr>
          <w:rFonts w:asciiTheme="minorHAnsi" w:cstheme="minorHAnsi" w:hAnsiTheme="minorHAnsi"/>
          <w:b/>
          <w:bCs/>
          <w:sz w:val="22"/>
          <w:szCs w:val="22"/>
        </w:rPr>
        <w:t xml:space="preserve"> </w:t>
      </w:r>
      <w:r w:rsidR="0072417E" w:rsidRPr="006E26C7">
        <w:rPr>
          <w:rFonts w:asciiTheme="minorHAnsi" w:cstheme="minorHAnsi" w:hAnsiTheme="minorHAnsi"/>
          <w:b/>
          <w:bCs/>
          <w:sz w:val="22"/>
          <w:szCs w:val="22"/>
        </w:rPr>
        <w:t>1</w:t>
      </w:r>
      <w:r w:rsidR="00E74CB8" w:rsidRPr="006E26C7">
        <w:rPr>
          <w:rFonts w:asciiTheme="minorHAnsi" w:cstheme="minorHAnsi" w:hAnsiTheme="minorHAnsi"/>
          <w:b/>
          <w:bCs/>
          <w:sz w:val="22"/>
          <w:szCs w:val="22"/>
        </w:rPr>
        <w:t>0</w:t>
      </w:r>
      <w:r w:rsidR="0072417E" w:rsidRPr="006E26C7">
        <w:rPr>
          <w:rFonts w:asciiTheme="minorHAnsi" w:cstheme="minorHAnsi" w:hAnsiTheme="minorHAnsi"/>
          <w:b/>
          <w:bCs/>
          <w:sz w:val="22"/>
          <w:szCs w:val="22"/>
        </w:rPr>
        <w:t xml:space="preserve"> novembre</w:t>
      </w:r>
      <w:r w:rsidR="00E74CB8" w:rsidRPr="006E26C7">
        <w:rPr>
          <w:rFonts w:asciiTheme="minorHAnsi" w:cstheme="minorHAnsi" w:hAnsiTheme="minorHAnsi"/>
          <w:b/>
          <w:bCs/>
          <w:sz w:val="22"/>
          <w:szCs w:val="22"/>
        </w:rPr>
        <w:t xml:space="preserve">, </w:t>
      </w:r>
      <w:r w:rsidR="0072417E" w:rsidRPr="006E26C7">
        <w:rPr>
          <w:rFonts w:asciiTheme="minorHAnsi" w:cstheme="minorHAnsi" w:hAnsiTheme="minorHAnsi"/>
          <w:b/>
          <w:bCs/>
          <w:sz w:val="22"/>
          <w:szCs w:val="22"/>
        </w:rPr>
        <w:t>2</w:t>
      </w:r>
      <w:r w:rsidR="00E74CB8" w:rsidRPr="006E26C7">
        <w:rPr>
          <w:rFonts w:asciiTheme="minorHAnsi" w:cstheme="minorHAnsi" w:hAnsiTheme="minorHAnsi"/>
          <w:b/>
          <w:bCs/>
          <w:sz w:val="22"/>
          <w:szCs w:val="22"/>
        </w:rPr>
        <w:t>1</w:t>
      </w:r>
      <w:r w:rsidRPr="006E26C7">
        <w:rPr>
          <w:rFonts w:asciiTheme="minorHAnsi" w:cstheme="minorHAnsi" w:hAnsiTheme="minorHAnsi"/>
          <w:b/>
          <w:bCs/>
          <w:sz w:val="22"/>
          <w:szCs w:val="22"/>
        </w:rPr>
        <w:t xml:space="preserve"> novembre</w:t>
      </w:r>
      <w:r w:rsidR="00E74CB8" w:rsidRPr="006E26C7">
        <w:rPr>
          <w:rFonts w:asciiTheme="minorHAnsi" w:cstheme="minorHAnsi" w:hAnsiTheme="minorHAnsi"/>
          <w:b/>
          <w:bCs/>
          <w:sz w:val="22"/>
          <w:szCs w:val="22"/>
        </w:rPr>
        <w:t xml:space="preserve"> et 2 décembre</w:t>
      </w:r>
      <w:r w:rsidRPr="006E26C7">
        <w:rPr>
          <w:rFonts w:asciiTheme="minorHAnsi" w:cstheme="minorHAnsi" w:hAnsiTheme="minorHAnsi"/>
          <w:b/>
          <w:bCs/>
          <w:sz w:val="22"/>
          <w:szCs w:val="22"/>
        </w:rPr>
        <w:t xml:space="preserve"> 202</w:t>
      </w:r>
      <w:r w:rsidR="00E74CB8" w:rsidRPr="006E26C7">
        <w:rPr>
          <w:rFonts w:asciiTheme="minorHAnsi" w:cstheme="minorHAnsi" w:hAnsiTheme="minorHAnsi"/>
          <w:b/>
          <w:bCs/>
          <w:sz w:val="22"/>
          <w:szCs w:val="22"/>
        </w:rPr>
        <w:t>2</w:t>
      </w:r>
      <w:r w:rsidRPr="006E26C7">
        <w:rPr>
          <w:rFonts w:asciiTheme="minorHAnsi" w:cstheme="minorHAnsi" w:hAnsiTheme="minorHAnsi"/>
          <w:sz w:val="22"/>
          <w:szCs w:val="22"/>
        </w:rPr>
        <w:t>, les parties ont décidé de conclure le présent accord pour l’année 202</w:t>
      </w:r>
      <w:r w:rsidR="00E74CB8" w:rsidRPr="006E26C7">
        <w:rPr>
          <w:rFonts w:asciiTheme="minorHAnsi" w:cstheme="minorHAnsi" w:hAnsiTheme="minorHAnsi"/>
          <w:sz w:val="22"/>
          <w:szCs w:val="22"/>
        </w:rPr>
        <w:t>3</w:t>
      </w:r>
      <w:r w:rsidRPr="006E26C7">
        <w:rPr>
          <w:rFonts w:asciiTheme="minorHAnsi" w:cstheme="minorHAnsi" w:hAnsiTheme="minorHAnsi"/>
          <w:sz w:val="22"/>
          <w:szCs w:val="22"/>
        </w:rPr>
        <w:t>.</w:t>
      </w:r>
    </w:p>
    <w:p w14:paraId="796AC6A5" w14:textId="77777777" w:rsidP="001C109E" w:rsidR="00A30101" w:rsidRDefault="00A30101" w:rsidRPr="0003631C">
      <w:pPr>
        <w:jc w:val="both"/>
        <w:outlineLvl w:val="0"/>
        <w:rPr>
          <w:rFonts w:asciiTheme="minorHAnsi" w:cstheme="minorHAnsi" w:hAnsiTheme="minorHAnsi"/>
          <w:sz w:val="22"/>
          <w:szCs w:val="22"/>
        </w:rPr>
      </w:pPr>
    </w:p>
    <w:p w14:paraId="54D08DB7" w14:textId="77777777" w:rsidP="009A5739" w:rsidR="009A5739" w:rsidRDefault="009A5739" w:rsidRPr="0003631C">
      <w:pPr>
        <w:jc w:val="both"/>
        <w:outlineLvl w:val="0"/>
        <w:rPr>
          <w:rFonts w:asciiTheme="minorHAnsi" w:cstheme="minorHAnsi" w:hAnsiTheme="minorHAnsi"/>
          <w:sz w:val="22"/>
          <w:szCs w:val="22"/>
        </w:rPr>
      </w:pPr>
    </w:p>
    <w:p w14:paraId="5FD9841D" w14:textId="77777777" w:rsidP="009A5739" w:rsidR="009A5739" w:rsidRDefault="003F6279" w:rsidRPr="0003631C">
      <w:pPr>
        <w:pStyle w:val="Titre1"/>
        <w:tabs>
          <w:tab w:pos="900" w:val="left"/>
          <w:tab w:pos="1065" w:val="num"/>
        </w:tabs>
        <w:ind w:hanging="360" w:left="360"/>
        <w:rPr>
          <w:rFonts w:asciiTheme="minorHAnsi" w:cstheme="minorHAnsi" w:hAnsiTheme="minorHAnsi"/>
          <w:sz w:val="22"/>
          <w:szCs w:val="22"/>
        </w:rPr>
      </w:pPr>
      <w:r w:rsidRPr="0003631C">
        <w:rPr>
          <w:rFonts w:asciiTheme="minorHAnsi" w:cstheme="minorHAnsi" w:hAnsiTheme="minorHAnsi"/>
          <w:sz w:val="22"/>
          <w:szCs w:val="22"/>
        </w:rPr>
        <w:t xml:space="preserve">Article 1 - </w:t>
      </w:r>
      <w:r w:rsidR="009A5739" w:rsidRPr="0003631C">
        <w:rPr>
          <w:rFonts w:asciiTheme="minorHAnsi" w:cstheme="minorHAnsi" w:hAnsiTheme="minorHAnsi"/>
          <w:sz w:val="22"/>
          <w:szCs w:val="22"/>
        </w:rPr>
        <w:t>Champ d’application</w:t>
      </w:r>
    </w:p>
    <w:p w14:paraId="36AE362F" w14:textId="77777777" w:rsidP="009A5739" w:rsidR="009A5739" w:rsidRDefault="009A5739" w:rsidRPr="0003631C">
      <w:pPr>
        <w:jc w:val="both"/>
        <w:rPr>
          <w:rFonts w:asciiTheme="minorHAnsi" w:cstheme="minorHAnsi" w:hAnsiTheme="minorHAnsi"/>
          <w:sz w:val="22"/>
          <w:szCs w:val="22"/>
        </w:rPr>
      </w:pPr>
    </w:p>
    <w:p w14:paraId="54618742" w14:textId="77777777" w:rsidP="009A5739" w:rsidR="009A5739" w:rsidRDefault="009A5739" w:rsidRPr="006E26C7">
      <w:pPr>
        <w:jc w:val="both"/>
        <w:rPr>
          <w:rFonts w:asciiTheme="minorHAnsi" w:cstheme="minorHAnsi" w:hAnsiTheme="minorHAnsi"/>
          <w:bCs/>
          <w:sz w:val="22"/>
          <w:szCs w:val="22"/>
        </w:rPr>
      </w:pPr>
      <w:r w:rsidRPr="006E26C7">
        <w:rPr>
          <w:rFonts w:asciiTheme="minorHAnsi" w:cstheme="minorHAnsi" w:hAnsiTheme="minorHAnsi"/>
          <w:bCs/>
          <w:sz w:val="22"/>
          <w:szCs w:val="22"/>
        </w:rPr>
        <w:t xml:space="preserve">Le présent accord d’entreprise concerne la </w:t>
      </w:r>
      <w:r w:rsidR="001C109E" w:rsidRPr="006E26C7">
        <w:rPr>
          <w:rFonts w:asciiTheme="minorHAnsi" w:cstheme="minorHAnsi" w:hAnsiTheme="minorHAnsi"/>
          <w:bCs/>
          <w:sz w:val="22"/>
          <w:szCs w:val="22"/>
        </w:rPr>
        <w:t>S</w:t>
      </w:r>
      <w:r w:rsidRPr="006E26C7">
        <w:rPr>
          <w:rFonts w:asciiTheme="minorHAnsi" w:cstheme="minorHAnsi" w:hAnsiTheme="minorHAnsi"/>
          <w:bCs/>
          <w:sz w:val="22"/>
          <w:szCs w:val="22"/>
        </w:rPr>
        <w:t xml:space="preserve">ociété de Transports Biocoop </w:t>
      </w:r>
    </w:p>
    <w:p w14:paraId="3C8ED52E" w14:textId="77777777" w:rsidP="009A5739" w:rsidR="009A5739" w:rsidRDefault="009A5739" w:rsidRPr="0003631C">
      <w:pPr>
        <w:jc w:val="both"/>
        <w:rPr>
          <w:rFonts w:asciiTheme="minorHAnsi" w:cstheme="minorHAnsi" w:hAnsiTheme="minorHAnsi"/>
          <w:bCs/>
          <w:sz w:val="22"/>
          <w:szCs w:val="22"/>
        </w:rPr>
      </w:pPr>
    </w:p>
    <w:p w14:paraId="4E951642" w14:textId="4F3FCA08" w:rsidP="009A5739" w:rsidR="009A5739" w:rsidRDefault="003F6279" w:rsidRPr="0003631C">
      <w:pPr>
        <w:pStyle w:val="Titre1"/>
        <w:tabs>
          <w:tab w:pos="900" w:val="left"/>
          <w:tab w:pos="1065" w:val="num"/>
        </w:tabs>
        <w:ind w:hanging="360" w:left="360"/>
        <w:rPr>
          <w:rFonts w:asciiTheme="minorHAnsi" w:cstheme="minorHAnsi" w:hAnsiTheme="minorHAnsi"/>
          <w:sz w:val="22"/>
          <w:szCs w:val="22"/>
        </w:rPr>
      </w:pPr>
      <w:r w:rsidRPr="0003631C">
        <w:rPr>
          <w:rFonts w:asciiTheme="minorHAnsi" w:cstheme="minorHAnsi" w:hAnsiTheme="minorHAnsi"/>
          <w:sz w:val="22"/>
          <w:szCs w:val="22"/>
        </w:rPr>
        <w:t xml:space="preserve">Article 2 - </w:t>
      </w:r>
      <w:r w:rsidR="009A5739" w:rsidRPr="0003631C">
        <w:rPr>
          <w:rFonts w:asciiTheme="minorHAnsi" w:cstheme="minorHAnsi" w:hAnsiTheme="minorHAnsi"/>
          <w:sz w:val="22"/>
          <w:szCs w:val="22"/>
        </w:rPr>
        <w:t>Augmentation</w:t>
      </w:r>
      <w:r w:rsidRPr="0003631C">
        <w:rPr>
          <w:rFonts w:asciiTheme="minorHAnsi" w:cstheme="minorHAnsi" w:hAnsiTheme="minorHAnsi"/>
          <w:sz w:val="22"/>
          <w:szCs w:val="22"/>
        </w:rPr>
        <w:t>s</w:t>
      </w:r>
      <w:r w:rsidR="009A5739" w:rsidRPr="0003631C">
        <w:rPr>
          <w:rFonts w:asciiTheme="minorHAnsi" w:cstheme="minorHAnsi" w:hAnsiTheme="minorHAnsi"/>
          <w:sz w:val="22"/>
          <w:szCs w:val="22"/>
        </w:rPr>
        <w:t xml:space="preserve"> </w:t>
      </w:r>
      <w:r w:rsidR="001C109E" w:rsidRPr="0003631C">
        <w:rPr>
          <w:rFonts w:asciiTheme="minorHAnsi" w:cstheme="minorHAnsi" w:hAnsiTheme="minorHAnsi"/>
          <w:sz w:val="22"/>
          <w:szCs w:val="22"/>
        </w:rPr>
        <w:t>de salaires</w:t>
      </w:r>
    </w:p>
    <w:p w14:paraId="5D368140" w14:textId="0F09671E" w:rsidP="00D12F65" w:rsidR="00D12F65" w:rsidRDefault="00D12F65" w:rsidRPr="0003631C">
      <w:pPr>
        <w:rPr>
          <w:rFonts w:asciiTheme="minorHAnsi" w:cstheme="minorHAnsi" w:hAnsiTheme="minorHAnsi"/>
          <w:sz w:val="22"/>
          <w:szCs w:val="22"/>
        </w:rPr>
      </w:pPr>
    </w:p>
    <w:p w14:paraId="76C5AED4" w14:textId="5829E949" w:rsidP="00D12F65" w:rsidR="00D12F65" w:rsidRDefault="00D12F65" w:rsidRPr="006E26C7">
      <w:pPr>
        <w:jc w:val="both"/>
        <w:rPr>
          <w:rFonts w:asciiTheme="minorHAnsi" w:cstheme="minorHAnsi" w:hAnsiTheme="minorHAnsi"/>
          <w:sz w:val="22"/>
          <w:szCs w:val="22"/>
        </w:rPr>
      </w:pPr>
      <w:r w:rsidRPr="006E26C7">
        <w:rPr>
          <w:rFonts w:asciiTheme="minorHAnsi" w:cstheme="minorHAnsi" w:hAnsiTheme="minorHAnsi"/>
          <w:sz w:val="22"/>
          <w:szCs w:val="22"/>
        </w:rPr>
        <w:t>Le principe retenu pour 2023 est celui d'une augmentation générale du salaire mensuel de base en fonction de la catégorie d'appartenance et de l'ancienneté figurant sur le bulletin de salaire avec effet sur le bulletin de salaire de janvier 2023.</w:t>
      </w:r>
    </w:p>
    <w:p w14:paraId="0D391C32" w14:textId="5F864D44" w:rsidP="00D12F65" w:rsidR="00D12F65" w:rsidRDefault="00D12F65" w:rsidRPr="006E26C7">
      <w:pPr>
        <w:jc w:val="both"/>
        <w:rPr>
          <w:rFonts w:asciiTheme="minorHAnsi" w:cstheme="minorHAnsi" w:hAnsiTheme="minorHAnsi"/>
          <w:sz w:val="22"/>
          <w:szCs w:val="22"/>
        </w:rPr>
      </w:pPr>
      <w:r w:rsidRPr="006E26C7">
        <w:rPr>
          <w:rFonts w:asciiTheme="minorHAnsi" w:cstheme="minorHAnsi" w:hAnsiTheme="minorHAnsi"/>
          <w:sz w:val="22"/>
          <w:szCs w:val="22"/>
        </w:rPr>
        <w:t>Ces augmentations de salaire concernent les salariés ayant au moins 12 mois d'ancienneté dans l'entreprise au 1</w:t>
      </w:r>
      <w:r w:rsidR="006E26C7" w:rsidRPr="00A33B1F">
        <w:rPr>
          <w:rFonts w:asciiTheme="minorHAnsi" w:cstheme="minorHAnsi" w:hAnsiTheme="minorHAnsi"/>
          <w:sz w:val="22"/>
          <w:szCs w:val="22"/>
          <w:vertAlign w:val="superscript"/>
        </w:rPr>
        <w:t>er</w:t>
      </w:r>
      <w:r w:rsidR="006E26C7">
        <w:rPr>
          <w:rFonts w:asciiTheme="minorHAnsi" w:cstheme="minorHAnsi" w:hAnsiTheme="minorHAnsi"/>
          <w:sz w:val="22"/>
          <w:szCs w:val="22"/>
        </w:rPr>
        <w:t xml:space="preserve"> </w:t>
      </w:r>
      <w:r w:rsidRPr="006E26C7">
        <w:rPr>
          <w:rFonts w:asciiTheme="minorHAnsi" w:cstheme="minorHAnsi" w:hAnsiTheme="minorHAnsi"/>
          <w:sz w:val="22"/>
          <w:szCs w:val="22"/>
        </w:rPr>
        <w:t>janvier 2023 et se décline</w:t>
      </w:r>
      <w:r w:rsidR="006E55CA" w:rsidRPr="006E26C7">
        <w:rPr>
          <w:rFonts w:asciiTheme="minorHAnsi" w:cstheme="minorHAnsi" w:hAnsiTheme="minorHAnsi"/>
          <w:sz w:val="22"/>
          <w:szCs w:val="22"/>
        </w:rPr>
        <w:t>nt</w:t>
      </w:r>
      <w:r w:rsidRPr="006E26C7">
        <w:rPr>
          <w:rFonts w:asciiTheme="minorHAnsi" w:cstheme="minorHAnsi" w:hAnsiTheme="minorHAnsi"/>
          <w:sz w:val="22"/>
          <w:szCs w:val="22"/>
        </w:rPr>
        <w:t xml:space="preserve"> comme suit :</w:t>
      </w:r>
    </w:p>
    <w:p w14:paraId="3F396B98" w14:textId="18E18C59" w:rsidP="00D12F65" w:rsidR="00D12F65" w:rsidRDefault="00D12F65" w:rsidRPr="006E26C7">
      <w:pPr>
        <w:jc w:val="both"/>
        <w:rPr>
          <w:rFonts w:asciiTheme="minorHAnsi" w:cstheme="minorHAnsi" w:hAnsiTheme="minorHAnsi"/>
          <w:sz w:val="22"/>
          <w:szCs w:val="22"/>
        </w:rPr>
      </w:pPr>
    </w:p>
    <w:p w14:paraId="1FD1FBEA" w14:textId="02FE8B32" w:rsidP="00D12F65" w:rsidR="00D12F65" w:rsidRDefault="00D12F65" w:rsidRPr="006E26C7">
      <w:pPr>
        <w:pStyle w:val="Paragraphedeliste"/>
        <w:numPr>
          <w:ilvl w:val="0"/>
          <w:numId w:val="25"/>
        </w:numPr>
        <w:jc w:val="both"/>
        <w:rPr>
          <w:rFonts w:asciiTheme="minorHAnsi" w:cstheme="minorHAnsi" w:hAnsiTheme="minorHAnsi"/>
          <w:b/>
          <w:bCs/>
          <w:sz w:val="22"/>
          <w:szCs w:val="22"/>
          <w:u w:val="single"/>
        </w:rPr>
      </w:pPr>
      <w:r w:rsidRPr="006E26C7">
        <w:rPr>
          <w:rFonts w:asciiTheme="minorHAnsi" w:cstheme="minorHAnsi" w:hAnsiTheme="minorHAnsi"/>
          <w:b/>
          <w:bCs/>
          <w:sz w:val="22"/>
          <w:szCs w:val="22"/>
          <w:u w:val="single"/>
        </w:rPr>
        <w:t>Pour les employés, ouvriers et agents de maîtrise :</w:t>
      </w:r>
    </w:p>
    <w:p w14:paraId="4883C5EE" w14:textId="77777777" w:rsidP="009A5739" w:rsidR="009A5739" w:rsidRDefault="009A5739" w:rsidRPr="00A33B1F">
      <w:pPr>
        <w:jc w:val="both"/>
        <w:rPr>
          <w:rFonts w:asciiTheme="minorHAnsi" w:cstheme="minorHAnsi" w:hAnsiTheme="minorHAnsi"/>
          <w:b/>
          <w:sz w:val="22"/>
          <w:szCs w:val="22"/>
        </w:rPr>
      </w:pPr>
    </w:p>
    <w:p w14:paraId="75BF606E" w14:textId="67F63521" w:rsidP="00D12F65" w:rsidR="001C109E" w:rsidRDefault="00D12F65" w:rsidRPr="00A33B1F">
      <w:pPr>
        <w:pStyle w:val="Paragraphedeliste"/>
        <w:numPr>
          <w:ilvl w:val="0"/>
          <w:numId w:val="26"/>
        </w:numPr>
        <w:jc w:val="both"/>
        <w:rPr>
          <w:rFonts w:asciiTheme="minorHAnsi" w:cstheme="minorHAnsi" w:hAnsiTheme="minorHAnsi"/>
          <w:sz w:val="22"/>
          <w:szCs w:val="22"/>
        </w:rPr>
      </w:pPr>
      <w:r w:rsidRPr="00A33B1F">
        <w:rPr>
          <w:rFonts w:asciiTheme="minorHAnsi" w:cstheme="minorHAnsi" w:hAnsiTheme="minorHAnsi"/>
          <w:sz w:val="22"/>
          <w:szCs w:val="22"/>
        </w:rPr>
        <w:t>2</w:t>
      </w:r>
      <w:r w:rsidR="006E26C7">
        <w:rPr>
          <w:rFonts w:asciiTheme="minorHAnsi" w:cstheme="minorHAnsi" w:hAnsiTheme="minorHAnsi"/>
          <w:sz w:val="22"/>
          <w:szCs w:val="22"/>
        </w:rPr>
        <w:t>,</w:t>
      </w:r>
      <w:r w:rsidRPr="00A33B1F">
        <w:rPr>
          <w:rFonts w:asciiTheme="minorHAnsi" w:cstheme="minorHAnsi" w:hAnsiTheme="minorHAnsi"/>
          <w:sz w:val="22"/>
          <w:szCs w:val="22"/>
        </w:rPr>
        <w:t>1% d’augmentation générale pour les employés, ouvriers et agent de maîtrise ayant au moins un an et moins de 2 ans d’ancienneté</w:t>
      </w:r>
    </w:p>
    <w:p w14:paraId="73337229" w14:textId="17AF71BA" w:rsidP="001C109E" w:rsidR="00D12F65" w:rsidRDefault="00D12F65" w:rsidRPr="00A33B1F">
      <w:pPr>
        <w:jc w:val="both"/>
        <w:rPr>
          <w:rFonts w:asciiTheme="minorHAnsi" w:cstheme="minorHAnsi" w:hAnsiTheme="minorHAnsi"/>
          <w:sz w:val="22"/>
          <w:szCs w:val="22"/>
        </w:rPr>
      </w:pPr>
    </w:p>
    <w:p w14:paraId="13ADDEF8" w14:textId="071E9CB5" w:rsidP="00D12F65" w:rsidR="00D12F65" w:rsidRDefault="00D12F65" w:rsidRPr="00A33B1F">
      <w:pPr>
        <w:pStyle w:val="Paragraphedeliste"/>
        <w:numPr>
          <w:ilvl w:val="0"/>
          <w:numId w:val="26"/>
        </w:numPr>
        <w:jc w:val="both"/>
        <w:rPr>
          <w:rFonts w:asciiTheme="minorHAnsi" w:cstheme="minorHAnsi" w:hAnsiTheme="minorHAnsi"/>
          <w:sz w:val="22"/>
          <w:szCs w:val="22"/>
        </w:rPr>
      </w:pPr>
      <w:r w:rsidRPr="00A33B1F">
        <w:rPr>
          <w:rFonts w:asciiTheme="minorHAnsi" w:cstheme="minorHAnsi" w:hAnsiTheme="minorHAnsi"/>
          <w:sz w:val="22"/>
          <w:szCs w:val="22"/>
        </w:rPr>
        <w:t>3</w:t>
      </w:r>
      <w:r w:rsidR="006E26C7">
        <w:rPr>
          <w:rFonts w:asciiTheme="minorHAnsi" w:cstheme="minorHAnsi" w:hAnsiTheme="minorHAnsi"/>
          <w:sz w:val="22"/>
          <w:szCs w:val="22"/>
        </w:rPr>
        <w:t>,</w:t>
      </w:r>
      <w:r w:rsidRPr="00A33B1F">
        <w:rPr>
          <w:rFonts w:asciiTheme="minorHAnsi" w:cstheme="minorHAnsi" w:hAnsiTheme="minorHAnsi"/>
          <w:sz w:val="22"/>
          <w:szCs w:val="22"/>
        </w:rPr>
        <w:t>1% d’augmentation générale pour les employés, ouvriers et agent de maîtrise ayant au moins 2 ans et moins de 3 ans d’ancienneté</w:t>
      </w:r>
    </w:p>
    <w:p w14:paraId="40AAB686" w14:textId="7029173B" w:rsidP="001C109E" w:rsidR="00D12F65" w:rsidRDefault="00D12F65" w:rsidRPr="00A33B1F">
      <w:pPr>
        <w:jc w:val="both"/>
        <w:rPr>
          <w:rFonts w:asciiTheme="minorHAnsi" w:cstheme="minorHAnsi" w:hAnsiTheme="minorHAnsi"/>
          <w:sz w:val="22"/>
          <w:szCs w:val="22"/>
        </w:rPr>
      </w:pPr>
    </w:p>
    <w:p w14:paraId="4D929D99" w14:textId="74815E35" w:rsidP="00D12F65" w:rsidR="00D12F65" w:rsidRDefault="00D12F65" w:rsidRPr="00A33B1F">
      <w:pPr>
        <w:pStyle w:val="Paragraphedeliste"/>
        <w:numPr>
          <w:ilvl w:val="0"/>
          <w:numId w:val="26"/>
        </w:numPr>
        <w:jc w:val="both"/>
        <w:rPr>
          <w:rFonts w:asciiTheme="minorHAnsi" w:cstheme="minorHAnsi" w:hAnsiTheme="minorHAnsi"/>
          <w:sz w:val="22"/>
          <w:szCs w:val="22"/>
        </w:rPr>
      </w:pPr>
      <w:r w:rsidRPr="00A33B1F">
        <w:rPr>
          <w:rFonts w:asciiTheme="minorHAnsi" w:cstheme="minorHAnsi" w:hAnsiTheme="minorHAnsi"/>
          <w:sz w:val="22"/>
          <w:szCs w:val="22"/>
        </w:rPr>
        <w:t>4</w:t>
      </w:r>
      <w:r w:rsidR="006E26C7">
        <w:rPr>
          <w:rFonts w:asciiTheme="minorHAnsi" w:cstheme="minorHAnsi" w:hAnsiTheme="minorHAnsi"/>
          <w:sz w:val="22"/>
          <w:szCs w:val="22"/>
        </w:rPr>
        <w:t>,</w:t>
      </w:r>
      <w:r w:rsidRPr="00A33B1F">
        <w:rPr>
          <w:rFonts w:asciiTheme="minorHAnsi" w:cstheme="minorHAnsi" w:hAnsiTheme="minorHAnsi"/>
          <w:sz w:val="22"/>
          <w:szCs w:val="22"/>
        </w:rPr>
        <w:t>1% d’augmentation générale pour les employés, ouvriers et agent de maîtrise ayant au moins 3 ans et moins de 4 ans d’ancienneté</w:t>
      </w:r>
    </w:p>
    <w:p w14:paraId="736D297E" w14:textId="121FDB9C" w:rsidP="001C109E" w:rsidR="00D12F65" w:rsidRDefault="00D12F65" w:rsidRPr="00A33B1F">
      <w:pPr>
        <w:jc w:val="both"/>
        <w:rPr>
          <w:rFonts w:asciiTheme="minorHAnsi" w:cstheme="minorHAnsi" w:hAnsiTheme="minorHAnsi"/>
          <w:sz w:val="22"/>
          <w:szCs w:val="22"/>
        </w:rPr>
      </w:pPr>
    </w:p>
    <w:p w14:paraId="7DBDFF57" w14:textId="22081882" w:rsidP="00D12F65" w:rsidR="00D12F65" w:rsidRDefault="00D12F65" w:rsidRPr="00A33B1F">
      <w:pPr>
        <w:pStyle w:val="Paragraphedeliste"/>
        <w:numPr>
          <w:ilvl w:val="0"/>
          <w:numId w:val="26"/>
        </w:numPr>
        <w:jc w:val="both"/>
        <w:rPr>
          <w:rFonts w:asciiTheme="minorHAnsi" w:cstheme="minorHAnsi" w:hAnsiTheme="minorHAnsi"/>
          <w:sz w:val="22"/>
          <w:szCs w:val="22"/>
        </w:rPr>
      </w:pPr>
      <w:r w:rsidRPr="00A33B1F">
        <w:rPr>
          <w:rFonts w:asciiTheme="minorHAnsi" w:cstheme="minorHAnsi" w:hAnsiTheme="minorHAnsi"/>
          <w:sz w:val="22"/>
          <w:szCs w:val="22"/>
        </w:rPr>
        <w:t>5% d’augmentation générale pour les employés, ouvriers et agent de maîtrise ayant au moins 4 ans et moins de 10 ans d’ancienneté</w:t>
      </w:r>
    </w:p>
    <w:p w14:paraId="6B38BABF" w14:textId="77777777" w:rsidP="001C109E" w:rsidR="00D12F65" w:rsidRDefault="00D12F65" w:rsidRPr="00A33B1F">
      <w:pPr>
        <w:jc w:val="both"/>
        <w:rPr>
          <w:rFonts w:asciiTheme="minorHAnsi" w:cstheme="minorHAnsi" w:hAnsiTheme="minorHAnsi"/>
          <w:sz w:val="22"/>
          <w:szCs w:val="22"/>
        </w:rPr>
      </w:pPr>
    </w:p>
    <w:p w14:paraId="0FCAB4E1" w14:textId="58A80313" w:rsidP="00D12F65" w:rsidR="00D12F65" w:rsidRDefault="00D12F65" w:rsidRPr="00A33B1F">
      <w:pPr>
        <w:pStyle w:val="Paragraphedeliste"/>
        <w:numPr>
          <w:ilvl w:val="0"/>
          <w:numId w:val="26"/>
        </w:numPr>
        <w:jc w:val="both"/>
        <w:rPr>
          <w:rFonts w:asciiTheme="minorHAnsi" w:cstheme="minorHAnsi" w:hAnsiTheme="minorHAnsi"/>
          <w:sz w:val="22"/>
          <w:szCs w:val="22"/>
        </w:rPr>
      </w:pPr>
      <w:r w:rsidRPr="00A33B1F">
        <w:rPr>
          <w:rFonts w:asciiTheme="minorHAnsi" w:cstheme="minorHAnsi" w:hAnsiTheme="minorHAnsi"/>
          <w:sz w:val="22"/>
          <w:szCs w:val="22"/>
        </w:rPr>
        <w:t>5</w:t>
      </w:r>
      <w:r w:rsidR="006E26C7">
        <w:rPr>
          <w:rFonts w:asciiTheme="minorHAnsi" w:cstheme="minorHAnsi" w:hAnsiTheme="minorHAnsi"/>
          <w:sz w:val="22"/>
          <w:szCs w:val="22"/>
        </w:rPr>
        <w:t>,</w:t>
      </w:r>
      <w:r w:rsidRPr="00A33B1F">
        <w:rPr>
          <w:rFonts w:asciiTheme="minorHAnsi" w:cstheme="minorHAnsi" w:hAnsiTheme="minorHAnsi"/>
          <w:sz w:val="22"/>
          <w:szCs w:val="22"/>
        </w:rPr>
        <w:t>5% d’augmentation générale pour les employés, ouvriers et agent de maîtrise ayant au moins 10 ans et moins de 15 ans d’ancienneté</w:t>
      </w:r>
    </w:p>
    <w:p w14:paraId="4BB83624" w14:textId="7501D559" w:rsidP="00D12F65" w:rsidR="00D12F65" w:rsidRDefault="00D12F65" w:rsidRPr="00A33B1F">
      <w:pPr>
        <w:jc w:val="both"/>
        <w:rPr>
          <w:rFonts w:asciiTheme="minorHAnsi" w:cstheme="minorHAnsi" w:hAnsiTheme="minorHAnsi"/>
          <w:sz w:val="22"/>
          <w:szCs w:val="22"/>
        </w:rPr>
      </w:pPr>
    </w:p>
    <w:p w14:paraId="60665F94" w14:textId="408AE59D" w:rsidP="00D12F65" w:rsidR="00D12F65" w:rsidRDefault="00D12F65" w:rsidRPr="00A33B1F">
      <w:pPr>
        <w:pStyle w:val="Paragraphedeliste"/>
        <w:numPr>
          <w:ilvl w:val="0"/>
          <w:numId w:val="26"/>
        </w:numPr>
        <w:jc w:val="both"/>
        <w:rPr>
          <w:rFonts w:asciiTheme="minorHAnsi" w:cstheme="minorHAnsi" w:hAnsiTheme="minorHAnsi"/>
          <w:sz w:val="22"/>
          <w:szCs w:val="22"/>
        </w:rPr>
      </w:pPr>
      <w:r w:rsidRPr="00A33B1F">
        <w:rPr>
          <w:rFonts w:asciiTheme="minorHAnsi" w:cstheme="minorHAnsi" w:hAnsiTheme="minorHAnsi"/>
          <w:sz w:val="22"/>
          <w:szCs w:val="22"/>
        </w:rPr>
        <w:t>6% d’augmentation générale pour les employés, ouvriers et agent de maîtrise ayant au moins 15 ans d’ancienneté</w:t>
      </w:r>
    </w:p>
    <w:p w14:paraId="6262A21A" w14:textId="77777777" w:rsidP="00D12F65" w:rsidR="00D12F65" w:rsidRDefault="00D12F65" w:rsidRPr="00A33B1F">
      <w:pPr>
        <w:jc w:val="both"/>
        <w:rPr>
          <w:rFonts w:asciiTheme="minorHAnsi" w:cstheme="minorHAnsi" w:hAnsiTheme="minorHAnsi"/>
          <w:sz w:val="22"/>
          <w:szCs w:val="22"/>
        </w:rPr>
      </w:pPr>
    </w:p>
    <w:p w14:paraId="7E050F23" w14:textId="4288945C" w:rsidP="00D12F65" w:rsidR="00D12F65" w:rsidRDefault="00D12F65" w:rsidRPr="00A33B1F">
      <w:pPr>
        <w:pStyle w:val="Paragraphedeliste"/>
        <w:numPr>
          <w:ilvl w:val="0"/>
          <w:numId w:val="27"/>
        </w:numPr>
        <w:jc w:val="both"/>
        <w:rPr>
          <w:rFonts w:asciiTheme="minorHAnsi" w:cstheme="minorHAnsi" w:hAnsiTheme="minorHAnsi"/>
          <w:b/>
          <w:bCs/>
          <w:sz w:val="22"/>
          <w:szCs w:val="22"/>
          <w:u w:val="single"/>
        </w:rPr>
      </w:pPr>
      <w:r w:rsidRPr="00A33B1F">
        <w:rPr>
          <w:rFonts w:asciiTheme="minorHAnsi" w:cstheme="minorHAnsi" w:hAnsiTheme="minorHAnsi"/>
          <w:b/>
          <w:bCs/>
          <w:sz w:val="22"/>
          <w:szCs w:val="22"/>
          <w:u w:val="single"/>
        </w:rPr>
        <w:t>Pour les cadres :</w:t>
      </w:r>
    </w:p>
    <w:p w14:paraId="0CB06E15" w14:textId="677BDB3E" w:rsidP="001C109E" w:rsidR="00D12F65" w:rsidRDefault="00D12F65" w:rsidRPr="00A33B1F">
      <w:pPr>
        <w:jc w:val="both"/>
        <w:rPr>
          <w:rFonts w:asciiTheme="minorHAnsi" w:cstheme="minorHAnsi" w:hAnsiTheme="minorHAnsi"/>
          <w:sz w:val="22"/>
          <w:szCs w:val="22"/>
        </w:rPr>
      </w:pPr>
    </w:p>
    <w:p w14:paraId="0BC5CD5D" w14:textId="2B979F96" w:rsidP="00D12F65" w:rsidR="00D12F65" w:rsidRDefault="00D12F65" w:rsidRPr="00A33B1F">
      <w:pPr>
        <w:pStyle w:val="Paragraphedeliste"/>
        <w:numPr>
          <w:ilvl w:val="0"/>
          <w:numId w:val="26"/>
        </w:numPr>
        <w:jc w:val="both"/>
        <w:rPr>
          <w:rFonts w:asciiTheme="minorHAnsi" w:cstheme="minorHAnsi" w:hAnsiTheme="minorHAnsi"/>
          <w:sz w:val="22"/>
          <w:szCs w:val="22"/>
        </w:rPr>
      </w:pPr>
      <w:r w:rsidRPr="00A33B1F">
        <w:rPr>
          <w:rFonts w:asciiTheme="minorHAnsi" w:cstheme="minorHAnsi" w:hAnsiTheme="minorHAnsi"/>
          <w:sz w:val="22"/>
          <w:szCs w:val="22"/>
        </w:rPr>
        <w:t>2% d’augmentation générale pour les cadres ayant au moins un an et moins de 15 ans d’ancienneté</w:t>
      </w:r>
    </w:p>
    <w:p w14:paraId="0BEAA9C8" w14:textId="1CE0756F" w:rsidP="00D12F65" w:rsidR="00D12F65" w:rsidRDefault="00D12F65" w:rsidRPr="00A33B1F">
      <w:pPr>
        <w:jc w:val="both"/>
        <w:rPr>
          <w:rFonts w:asciiTheme="minorHAnsi" w:cstheme="minorHAnsi" w:hAnsiTheme="minorHAnsi"/>
          <w:sz w:val="22"/>
          <w:szCs w:val="22"/>
        </w:rPr>
      </w:pPr>
    </w:p>
    <w:p w14:paraId="05E9D041" w14:textId="72D21861" w:rsidP="00D12F65" w:rsidR="00D12F65" w:rsidRDefault="00D12F65" w:rsidRPr="00A33B1F">
      <w:pPr>
        <w:pStyle w:val="Paragraphedeliste"/>
        <w:numPr>
          <w:ilvl w:val="0"/>
          <w:numId w:val="26"/>
        </w:numPr>
        <w:jc w:val="both"/>
        <w:rPr>
          <w:rFonts w:asciiTheme="minorHAnsi" w:cstheme="minorHAnsi" w:hAnsiTheme="minorHAnsi"/>
          <w:sz w:val="22"/>
          <w:szCs w:val="22"/>
        </w:rPr>
      </w:pPr>
      <w:r w:rsidRPr="00A33B1F">
        <w:rPr>
          <w:rFonts w:asciiTheme="minorHAnsi" w:cstheme="minorHAnsi" w:hAnsiTheme="minorHAnsi"/>
          <w:sz w:val="22"/>
          <w:szCs w:val="22"/>
        </w:rPr>
        <w:t>2,5% d’augmentation générale pour les cadres ayant au moins 15 ans d’ancienneté</w:t>
      </w:r>
    </w:p>
    <w:p w14:paraId="2F7D5C00" w14:textId="77777777" w:rsidP="008E2FA8" w:rsidR="008E2FA8" w:rsidRDefault="008E2FA8" w:rsidRPr="006E26C7">
      <w:pPr>
        <w:ind w:right="423"/>
        <w:jc w:val="both"/>
        <w:outlineLvl w:val="0"/>
        <w:rPr>
          <w:rFonts w:asciiTheme="minorHAnsi" w:cstheme="minorHAnsi" w:hAnsiTheme="minorHAnsi"/>
          <w:bCs/>
          <w:sz w:val="22"/>
          <w:szCs w:val="22"/>
        </w:rPr>
      </w:pPr>
    </w:p>
    <w:p w14:paraId="486E08C7" w14:textId="36FB6E7E" w:rsidP="00404124" w:rsidR="00EC71DB" w:rsidRDefault="00EC71DB" w:rsidRPr="00001BE2">
      <w:pPr>
        <w:pStyle w:val="Titre1"/>
        <w:tabs>
          <w:tab w:pos="900" w:val="left"/>
          <w:tab w:pos="1065" w:val="num"/>
        </w:tabs>
        <w:ind w:hanging="360" w:left="360"/>
        <w:rPr>
          <w:rFonts w:asciiTheme="minorHAnsi" w:cstheme="minorHAnsi" w:hAnsiTheme="minorHAnsi"/>
          <w:sz w:val="22"/>
          <w:szCs w:val="22"/>
        </w:rPr>
      </w:pPr>
      <w:r w:rsidRPr="00001BE2">
        <w:rPr>
          <w:rFonts w:asciiTheme="minorHAnsi" w:cstheme="minorHAnsi" w:hAnsiTheme="minorHAnsi"/>
          <w:sz w:val="22"/>
          <w:szCs w:val="22"/>
        </w:rPr>
        <w:t xml:space="preserve">Article </w:t>
      </w:r>
      <w:r w:rsidR="00D12F65" w:rsidRPr="00001BE2">
        <w:rPr>
          <w:rFonts w:asciiTheme="minorHAnsi" w:cstheme="minorHAnsi" w:hAnsiTheme="minorHAnsi"/>
          <w:sz w:val="22"/>
          <w:szCs w:val="22"/>
        </w:rPr>
        <w:t>3</w:t>
      </w:r>
      <w:r w:rsidRPr="00001BE2">
        <w:rPr>
          <w:rFonts w:asciiTheme="minorHAnsi" w:cstheme="minorHAnsi" w:hAnsiTheme="minorHAnsi"/>
          <w:sz w:val="22"/>
          <w:szCs w:val="22"/>
        </w:rPr>
        <w:t xml:space="preserve"> </w:t>
      </w:r>
      <w:r w:rsidR="006E26C7">
        <w:rPr>
          <w:rFonts w:asciiTheme="minorHAnsi" w:cstheme="minorHAnsi" w:hAnsiTheme="minorHAnsi"/>
          <w:sz w:val="22"/>
          <w:szCs w:val="22"/>
        </w:rPr>
        <w:t>-</w:t>
      </w:r>
      <w:r w:rsidR="006E26C7" w:rsidRPr="00001BE2">
        <w:rPr>
          <w:rFonts w:asciiTheme="minorHAnsi" w:cstheme="minorHAnsi" w:hAnsiTheme="minorHAnsi"/>
          <w:sz w:val="22"/>
          <w:szCs w:val="22"/>
        </w:rPr>
        <w:t xml:space="preserve"> </w:t>
      </w:r>
      <w:r w:rsidR="00C45020" w:rsidRPr="00001BE2">
        <w:rPr>
          <w:rFonts w:asciiTheme="minorHAnsi" w:cstheme="minorHAnsi" w:hAnsiTheme="minorHAnsi"/>
          <w:sz w:val="22"/>
          <w:szCs w:val="22"/>
        </w:rPr>
        <w:t>Prime NA-NCM (prime non accident – non casse magasin)</w:t>
      </w:r>
    </w:p>
    <w:p w14:paraId="5771E85F" w14:textId="77777777" w:rsidP="006E55CA" w:rsidR="006E55CA" w:rsidRDefault="006E55CA" w:rsidRPr="00001BE2">
      <w:pPr>
        <w:rPr>
          <w:rFonts w:asciiTheme="minorHAnsi" w:cstheme="minorHAnsi" w:hAnsiTheme="minorHAnsi"/>
          <w:sz w:val="22"/>
          <w:szCs w:val="22"/>
        </w:rPr>
      </w:pPr>
    </w:p>
    <w:p w14:paraId="140AD7C0" w14:textId="1D8B87D2" w:rsidP="00D12F65" w:rsidR="00C45020" w:rsidRDefault="00C45020" w:rsidRPr="006E26C7">
      <w:pPr>
        <w:jc w:val="both"/>
        <w:rPr>
          <w:rFonts w:asciiTheme="minorHAnsi" w:cstheme="minorHAnsi" w:hAnsiTheme="minorHAnsi"/>
          <w:b/>
          <w:bCs/>
          <w:sz w:val="22"/>
          <w:szCs w:val="22"/>
        </w:rPr>
      </w:pPr>
      <w:r w:rsidRPr="006E26C7">
        <w:rPr>
          <w:rFonts w:asciiTheme="minorHAnsi" w:cstheme="minorHAnsi" w:hAnsiTheme="minorHAnsi"/>
          <w:sz w:val="22"/>
          <w:szCs w:val="22"/>
        </w:rPr>
        <w:t xml:space="preserve">La prime de non accident/accrochage est reconduite pour </w:t>
      </w:r>
      <w:r w:rsidR="00D12F65" w:rsidRPr="006E26C7">
        <w:rPr>
          <w:rFonts w:asciiTheme="minorHAnsi" w:cstheme="minorHAnsi" w:hAnsiTheme="minorHAnsi"/>
          <w:sz w:val="22"/>
          <w:szCs w:val="22"/>
        </w:rPr>
        <w:t>2023</w:t>
      </w:r>
      <w:r w:rsidR="006E26C7">
        <w:rPr>
          <w:rFonts w:asciiTheme="minorHAnsi" w:cstheme="minorHAnsi" w:hAnsiTheme="minorHAnsi"/>
          <w:sz w:val="22"/>
          <w:szCs w:val="22"/>
        </w:rPr>
        <w:t> :</w:t>
      </w:r>
    </w:p>
    <w:p w14:paraId="504E1E4E" w14:textId="77777777" w:rsidP="00C45020" w:rsidR="00C45020" w:rsidRDefault="00C45020" w:rsidRPr="006E26C7">
      <w:pPr>
        <w:jc w:val="both"/>
        <w:rPr>
          <w:rFonts w:asciiTheme="minorHAnsi" w:cstheme="minorHAnsi" w:hAnsiTheme="minorHAnsi"/>
          <w:b/>
          <w:bCs/>
          <w:sz w:val="22"/>
          <w:szCs w:val="22"/>
        </w:rPr>
      </w:pPr>
    </w:p>
    <w:p w14:paraId="106AC4DE" w14:textId="66CAA83F" w:rsidP="00C824DD" w:rsidR="00C45020" w:rsidRDefault="00C45020" w:rsidRPr="006E26C7">
      <w:pPr>
        <w:pStyle w:val="Paragraphedeliste"/>
        <w:numPr>
          <w:ilvl w:val="0"/>
          <w:numId w:val="28"/>
        </w:numPr>
        <w:jc w:val="both"/>
        <w:rPr>
          <w:rFonts w:asciiTheme="minorHAnsi" w:cstheme="minorHAnsi" w:hAnsiTheme="minorHAnsi"/>
          <w:sz w:val="22"/>
          <w:szCs w:val="22"/>
        </w:rPr>
      </w:pPr>
      <w:bookmarkStart w:id="5" w:name="_Hlk120269797"/>
      <w:r w:rsidRPr="006E26C7">
        <w:rPr>
          <w:rFonts w:asciiTheme="minorHAnsi" w:cstheme="minorHAnsi" w:hAnsiTheme="minorHAnsi"/>
          <w:sz w:val="22"/>
          <w:szCs w:val="22"/>
        </w:rPr>
        <w:t xml:space="preserve">Son montant brut mensuel </w:t>
      </w:r>
      <w:r w:rsidR="00F801DB" w:rsidRPr="006E26C7">
        <w:rPr>
          <w:rFonts w:asciiTheme="minorHAnsi" w:cstheme="minorHAnsi" w:hAnsiTheme="minorHAnsi"/>
          <w:sz w:val="22"/>
          <w:szCs w:val="22"/>
        </w:rPr>
        <w:t>est</w:t>
      </w:r>
      <w:r w:rsidRPr="006E26C7">
        <w:rPr>
          <w:rFonts w:asciiTheme="minorHAnsi" w:cstheme="minorHAnsi" w:hAnsiTheme="minorHAnsi"/>
          <w:sz w:val="22"/>
          <w:szCs w:val="22"/>
        </w:rPr>
        <w:t xml:space="preserve"> </w:t>
      </w:r>
      <w:r w:rsidRPr="006E26C7">
        <w:rPr>
          <w:rFonts w:asciiTheme="minorHAnsi" w:cstheme="minorHAnsi" w:hAnsiTheme="minorHAnsi"/>
          <w:sz w:val="22"/>
          <w:szCs w:val="22"/>
          <w:u w:val="single"/>
        </w:rPr>
        <w:t>revalorisé</w:t>
      </w:r>
      <w:r w:rsidRPr="006E26C7">
        <w:rPr>
          <w:rFonts w:asciiTheme="minorHAnsi" w:cstheme="minorHAnsi" w:hAnsiTheme="minorHAnsi"/>
          <w:sz w:val="22"/>
          <w:szCs w:val="22"/>
        </w:rPr>
        <w:t xml:space="preserve"> à </w:t>
      </w:r>
      <w:r w:rsidR="00C824DD" w:rsidRPr="006E26C7">
        <w:rPr>
          <w:rFonts w:asciiTheme="minorHAnsi" w:cstheme="minorHAnsi" w:hAnsiTheme="minorHAnsi"/>
          <w:b/>
          <w:bCs/>
          <w:sz w:val="22"/>
          <w:szCs w:val="22"/>
        </w:rPr>
        <w:t>6</w:t>
      </w:r>
      <w:r w:rsidRPr="006E26C7">
        <w:rPr>
          <w:rFonts w:asciiTheme="minorHAnsi" w:cstheme="minorHAnsi" w:hAnsiTheme="minorHAnsi"/>
          <w:b/>
          <w:bCs/>
          <w:sz w:val="22"/>
          <w:szCs w:val="22"/>
        </w:rPr>
        <w:t>0 euros</w:t>
      </w:r>
      <w:r w:rsidRPr="006E26C7">
        <w:rPr>
          <w:rFonts w:asciiTheme="minorHAnsi" w:cstheme="minorHAnsi" w:hAnsiTheme="minorHAnsi"/>
          <w:sz w:val="22"/>
          <w:szCs w:val="22"/>
        </w:rPr>
        <w:t>.</w:t>
      </w:r>
      <w:bookmarkEnd w:id="5"/>
    </w:p>
    <w:p w14:paraId="2FD53A3F" w14:textId="77777777" w:rsidP="00C45020" w:rsidR="00C45020" w:rsidRDefault="00C45020" w:rsidRPr="006E26C7">
      <w:pPr>
        <w:jc w:val="both"/>
        <w:rPr>
          <w:rFonts w:asciiTheme="minorHAnsi" w:cstheme="minorHAnsi" w:hAnsiTheme="minorHAnsi"/>
          <w:b/>
          <w:bCs/>
          <w:sz w:val="22"/>
          <w:szCs w:val="22"/>
        </w:rPr>
      </w:pPr>
    </w:p>
    <w:p w14:paraId="6D88EDE1" w14:textId="1DA3872A" w:rsidP="00A30101" w:rsidR="00A30101" w:rsidRDefault="006E26C7" w:rsidRPr="00001BE2">
      <w:pPr>
        <w:autoSpaceDE w:val="0"/>
        <w:autoSpaceDN w:val="0"/>
        <w:adjustRightInd w:val="0"/>
        <w:jc w:val="both"/>
        <w:rPr>
          <w:rFonts w:asciiTheme="minorHAnsi" w:cstheme="minorHAnsi" w:hAnsiTheme="minorHAnsi"/>
          <w:color w:val="000000"/>
          <w:sz w:val="22"/>
          <w:szCs w:val="22"/>
        </w:rPr>
      </w:pPr>
      <w:r>
        <w:rPr>
          <w:rFonts w:asciiTheme="minorHAnsi" w:cstheme="minorHAnsi" w:hAnsiTheme="minorHAnsi"/>
          <w:color w:val="000000"/>
          <w:sz w:val="22"/>
          <w:szCs w:val="22"/>
        </w:rPr>
        <w:t>Elle est versée s</w:t>
      </w:r>
      <w:r w:rsidR="00C45020" w:rsidRPr="00001BE2">
        <w:rPr>
          <w:rFonts w:asciiTheme="minorHAnsi" w:cstheme="minorHAnsi" w:hAnsiTheme="minorHAnsi"/>
          <w:color w:val="000000"/>
          <w:sz w:val="22"/>
          <w:szCs w:val="22"/>
        </w:rPr>
        <w:t xml:space="preserve">ous condition de 6 mois d’ancienneté à </w:t>
      </w:r>
      <w:r>
        <w:rPr>
          <w:rFonts w:asciiTheme="minorHAnsi" w:cstheme="minorHAnsi" w:hAnsiTheme="minorHAnsi"/>
          <w:color w:val="000000"/>
          <w:sz w:val="22"/>
          <w:szCs w:val="22"/>
        </w:rPr>
        <w:t xml:space="preserve">compter de </w:t>
      </w:r>
      <w:r w:rsidR="00C45020" w:rsidRPr="00001BE2">
        <w:rPr>
          <w:rFonts w:asciiTheme="minorHAnsi" w:cstheme="minorHAnsi" w:hAnsiTheme="minorHAnsi"/>
          <w:color w:val="000000"/>
          <w:sz w:val="22"/>
          <w:szCs w:val="22"/>
        </w:rPr>
        <w:t>date d’entrée</w:t>
      </w:r>
      <w:r>
        <w:rPr>
          <w:rFonts w:asciiTheme="minorHAnsi" w:cstheme="minorHAnsi" w:hAnsiTheme="minorHAnsi"/>
          <w:color w:val="000000"/>
          <w:sz w:val="22"/>
          <w:szCs w:val="22"/>
        </w:rPr>
        <w:t xml:space="preserve"> dans l’entreprise</w:t>
      </w:r>
      <w:r w:rsidR="00C45020" w:rsidRPr="00001BE2">
        <w:rPr>
          <w:rFonts w:asciiTheme="minorHAnsi" w:cstheme="minorHAnsi" w:hAnsiTheme="minorHAnsi"/>
          <w:color w:val="000000"/>
          <w:sz w:val="22"/>
          <w:szCs w:val="22"/>
        </w:rPr>
        <w:t xml:space="preserve"> et </w:t>
      </w:r>
      <w:r>
        <w:rPr>
          <w:rFonts w:asciiTheme="minorHAnsi" w:cstheme="minorHAnsi" w:hAnsiTheme="minorHAnsi"/>
          <w:color w:val="000000"/>
          <w:sz w:val="22"/>
          <w:szCs w:val="22"/>
        </w:rPr>
        <w:t xml:space="preserve">est </w:t>
      </w:r>
      <w:r w:rsidR="00C45020" w:rsidRPr="00001BE2">
        <w:rPr>
          <w:rFonts w:asciiTheme="minorHAnsi" w:cstheme="minorHAnsi" w:hAnsiTheme="minorHAnsi"/>
          <w:color w:val="000000"/>
          <w:sz w:val="22"/>
          <w:szCs w:val="22"/>
        </w:rPr>
        <w:t xml:space="preserve">gelée pendant 3 mois </w:t>
      </w:r>
      <w:r>
        <w:rPr>
          <w:rFonts w:asciiTheme="minorHAnsi" w:cstheme="minorHAnsi" w:hAnsiTheme="minorHAnsi"/>
          <w:color w:val="000000"/>
          <w:sz w:val="22"/>
          <w:szCs w:val="22"/>
        </w:rPr>
        <w:t>pour tout</w:t>
      </w:r>
      <w:r w:rsidRPr="00001BE2">
        <w:rPr>
          <w:rFonts w:asciiTheme="minorHAnsi" w:cstheme="minorHAnsi" w:hAnsiTheme="minorHAnsi"/>
          <w:color w:val="000000"/>
          <w:sz w:val="22"/>
          <w:szCs w:val="22"/>
        </w:rPr>
        <w:t xml:space="preserve"> </w:t>
      </w:r>
      <w:r w:rsidR="00C45020" w:rsidRPr="00001BE2">
        <w:rPr>
          <w:rFonts w:asciiTheme="minorHAnsi" w:cstheme="minorHAnsi" w:hAnsiTheme="minorHAnsi"/>
          <w:color w:val="000000"/>
          <w:sz w:val="22"/>
          <w:szCs w:val="22"/>
        </w:rPr>
        <w:t xml:space="preserve">accident ou accrochage responsable </w:t>
      </w:r>
      <w:r w:rsidRPr="00404124">
        <w:rPr>
          <w:rFonts w:asciiTheme="minorHAnsi" w:cstheme="minorHAnsi" w:hAnsiTheme="minorHAnsi"/>
          <w:sz w:val="22"/>
          <w:szCs w:val="22"/>
        </w:rPr>
        <w:t>avec ou sans constat</w:t>
      </w:r>
      <w:r w:rsidRPr="00C45020">
        <w:rPr>
          <w:rFonts w:ascii="Calibri" w:cs="Calibri" w:hAnsi="Calibri"/>
          <w:color w:val="000000"/>
          <w:sz w:val="22"/>
          <w:szCs w:val="22"/>
        </w:rPr>
        <w:t xml:space="preserve"> </w:t>
      </w:r>
      <w:r w:rsidR="00C45020" w:rsidRPr="00001BE2">
        <w:rPr>
          <w:rFonts w:asciiTheme="minorHAnsi" w:cstheme="minorHAnsi" w:hAnsiTheme="minorHAnsi"/>
          <w:color w:val="000000"/>
          <w:sz w:val="22"/>
          <w:szCs w:val="22"/>
        </w:rPr>
        <w:t>et/ou casse magasin responsable, proratisée suivant les absences du salarié</w:t>
      </w:r>
      <w:r>
        <w:rPr>
          <w:rFonts w:asciiTheme="minorHAnsi" w:cstheme="minorHAnsi" w:hAnsiTheme="minorHAnsi"/>
          <w:color w:val="000000"/>
          <w:sz w:val="22"/>
          <w:szCs w:val="22"/>
        </w:rPr>
        <w:t> :</w:t>
      </w:r>
    </w:p>
    <w:p w14:paraId="784C7ECA" w14:textId="77777777" w:rsidP="006E26C7" w:rsidR="006E26C7" w:rsidRDefault="006E26C7" w:rsidRPr="00C236DC">
      <w:pPr>
        <w:pStyle w:val="Paragraphedeliste"/>
        <w:numPr>
          <w:ilvl w:val="0"/>
          <w:numId w:val="30"/>
        </w:numPr>
        <w:rPr>
          <w:rFonts w:asciiTheme="minorHAnsi" w:cstheme="minorHAnsi" w:hAnsiTheme="minorHAnsi"/>
          <w:sz w:val="22"/>
          <w:szCs w:val="22"/>
        </w:rPr>
      </w:pPr>
      <w:r w:rsidRPr="00C236DC">
        <w:rPr>
          <w:rFonts w:asciiTheme="minorHAnsi" w:cstheme="minorHAnsi" w:hAnsiTheme="minorHAnsi"/>
          <w:sz w:val="22"/>
          <w:szCs w:val="22"/>
        </w:rPr>
        <w:t>Absence tout le mois : prime non versée</w:t>
      </w:r>
    </w:p>
    <w:p w14:paraId="29A91301" w14:textId="77777777" w:rsidP="006E26C7" w:rsidR="006E26C7" w:rsidRDefault="006E26C7" w:rsidRPr="00C236DC">
      <w:pPr>
        <w:pStyle w:val="Paragraphedeliste"/>
        <w:numPr>
          <w:ilvl w:val="0"/>
          <w:numId w:val="30"/>
        </w:numPr>
        <w:rPr>
          <w:rFonts w:asciiTheme="minorHAnsi" w:cstheme="minorHAnsi" w:hAnsiTheme="minorHAnsi"/>
          <w:sz w:val="22"/>
          <w:szCs w:val="22"/>
        </w:rPr>
      </w:pPr>
      <w:r w:rsidRPr="00C236DC">
        <w:rPr>
          <w:rFonts w:asciiTheme="minorHAnsi" w:cstheme="minorHAnsi" w:hAnsiTheme="minorHAnsi"/>
          <w:sz w:val="22"/>
          <w:szCs w:val="22"/>
        </w:rPr>
        <w:t>Absence 2 semaines : 50% de la prime</w:t>
      </w:r>
    </w:p>
    <w:p w14:paraId="564ADE82" w14:textId="77777777" w:rsidP="006E26C7" w:rsidR="006E26C7" w:rsidRDefault="006E26C7" w:rsidRPr="00C236DC">
      <w:pPr>
        <w:pStyle w:val="Paragraphedeliste"/>
        <w:numPr>
          <w:ilvl w:val="0"/>
          <w:numId w:val="30"/>
        </w:numPr>
        <w:rPr>
          <w:rFonts w:asciiTheme="minorHAnsi" w:cstheme="minorHAnsi" w:hAnsiTheme="minorHAnsi"/>
          <w:sz w:val="22"/>
          <w:szCs w:val="22"/>
        </w:rPr>
      </w:pPr>
      <w:r w:rsidRPr="00C236DC">
        <w:rPr>
          <w:rFonts w:asciiTheme="minorHAnsi" w:cstheme="minorHAnsi" w:hAnsiTheme="minorHAnsi"/>
          <w:sz w:val="22"/>
          <w:szCs w:val="22"/>
        </w:rPr>
        <w:t>Absence 3 semaines : 25% de la prime</w:t>
      </w:r>
    </w:p>
    <w:p w14:paraId="11471691" w14:textId="77777777" w:rsidP="006E26C7" w:rsidR="006E26C7" w:rsidRDefault="006E26C7" w:rsidRPr="00C236DC">
      <w:pPr>
        <w:pStyle w:val="Paragraphedeliste"/>
        <w:numPr>
          <w:ilvl w:val="0"/>
          <w:numId w:val="30"/>
        </w:numPr>
        <w:rPr>
          <w:rFonts w:asciiTheme="minorHAnsi" w:cstheme="minorHAnsi" w:hAnsiTheme="minorHAnsi"/>
          <w:sz w:val="22"/>
          <w:szCs w:val="22"/>
        </w:rPr>
      </w:pPr>
      <w:r w:rsidRPr="00C236DC">
        <w:rPr>
          <w:rFonts w:asciiTheme="minorHAnsi" w:cstheme="minorHAnsi" w:hAnsiTheme="minorHAnsi"/>
          <w:sz w:val="22"/>
          <w:szCs w:val="22"/>
        </w:rPr>
        <w:t>Absence moins d’une semaine : 100% de la prime</w:t>
      </w:r>
    </w:p>
    <w:p w14:paraId="51958457" w14:textId="77777777" w:rsidP="00A30101" w:rsidR="00A30101" w:rsidRDefault="00A30101" w:rsidRPr="00001BE2">
      <w:pPr>
        <w:autoSpaceDE w:val="0"/>
        <w:autoSpaceDN w:val="0"/>
        <w:adjustRightInd w:val="0"/>
        <w:jc w:val="both"/>
        <w:rPr>
          <w:rFonts w:asciiTheme="minorHAnsi" w:cstheme="minorHAnsi" w:hAnsiTheme="minorHAnsi"/>
          <w:color w:val="000000"/>
          <w:sz w:val="22"/>
          <w:szCs w:val="22"/>
        </w:rPr>
      </w:pPr>
    </w:p>
    <w:p w14:paraId="76CC3DD6" w14:textId="77777777" w:rsidP="00001BE2" w:rsidR="00A30101" w:rsidRDefault="00A30101" w:rsidRPr="00001BE2">
      <w:pPr>
        <w:rPr>
          <w:rFonts w:asciiTheme="minorHAnsi" w:cstheme="minorHAnsi" w:hAnsiTheme="minorHAnsi"/>
          <w:sz w:val="22"/>
          <w:szCs w:val="22"/>
        </w:rPr>
      </w:pPr>
    </w:p>
    <w:p w14:paraId="240D4148" w14:textId="7D3A92CD" w:rsidP="00A30101" w:rsidR="008E2FA8" w:rsidRDefault="008E2FA8" w:rsidRPr="00001BE2">
      <w:pPr>
        <w:autoSpaceDE w:val="0"/>
        <w:autoSpaceDN w:val="0"/>
        <w:adjustRightInd w:val="0"/>
        <w:jc w:val="both"/>
        <w:rPr>
          <w:rFonts w:asciiTheme="minorHAnsi" w:cstheme="minorHAnsi" w:hAnsiTheme="minorHAnsi"/>
          <w:b/>
          <w:bCs/>
          <w:sz w:val="22"/>
          <w:szCs w:val="22"/>
        </w:rPr>
      </w:pPr>
      <w:r w:rsidRPr="00001BE2">
        <w:rPr>
          <w:rFonts w:asciiTheme="minorHAnsi" w:cstheme="minorHAnsi" w:hAnsiTheme="minorHAnsi"/>
          <w:b/>
          <w:bCs/>
          <w:sz w:val="22"/>
          <w:szCs w:val="22"/>
        </w:rPr>
        <w:lastRenderedPageBreak/>
        <w:t xml:space="preserve">Article </w:t>
      </w:r>
      <w:r w:rsidR="00C824DD" w:rsidRPr="00001BE2">
        <w:rPr>
          <w:rFonts w:asciiTheme="minorHAnsi" w:cstheme="minorHAnsi" w:hAnsiTheme="minorHAnsi"/>
          <w:b/>
          <w:bCs/>
          <w:sz w:val="22"/>
          <w:szCs w:val="22"/>
        </w:rPr>
        <w:t>4</w:t>
      </w:r>
      <w:r w:rsidRPr="00001BE2">
        <w:rPr>
          <w:rFonts w:asciiTheme="minorHAnsi" w:cstheme="minorHAnsi" w:hAnsiTheme="minorHAnsi"/>
          <w:b/>
          <w:bCs/>
          <w:sz w:val="22"/>
          <w:szCs w:val="22"/>
        </w:rPr>
        <w:t xml:space="preserve"> </w:t>
      </w:r>
      <w:r w:rsidR="006E26C7">
        <w:rPr>
          <w:rFonts w:asciiTheme="minorHAnsi" w:cstheme="minorHAnsi" w:hAnsiTheme="minorHAnsi"/>
          <w:b/>
          <w:bCs/>
          <w:sz w:val="22"/>
          <w:szCs w:val="22"/>
        </w:rPr>
        <w:t>-</w:t>
      </w:r>
      <w:r w:rsidR="006E26C7" w:rsidRPr="00001BE2">
        <w:rPr>
          <w:rFonts w:asciiTheme="minorHAnsi" w:cstheme="minorHAnsi" w:hAnsiTheme="minorHAnsi"/>
          <w:b/>
          <w:bCs/>
          <w:sz w:val="22"/>
          <w:szCs w:val="22"/>
        </w:rPr>
        <w:t xml:space="preserve"> </w:t>
      </w:r>
      <w:r w:rsidR="00C824DD" w:rsidRPr="00001BE2">
        <w:rPr>
          <w:rFonts w:asciiTheme="minorHAnsi" w:cstheme="minorHAnsi" w:hAnsiTheme="minorHAnsi"/>
          <w:b/>
          <w:bCs/>
          <w:sz w:val="22"/>
          <w:szCs w:val="22"/>
        </w:rPr>
        <w:t>Astreinte</w:t>
      </w:r>
    </w:p>
    <w:p w14:paraId="160D9587" w14:textId="77777777" w:rsidP="00C824DD" w:rsidR="00C824DD" w:rsidRDefault="00C824DD" w:rsidRPr="00001BE2">
      <w:pPr>
        <w:rPr>
          <w:rFonts w:asciiTheme="minorHAnsi" w:cstheme="minorHAnsi" w:hAnsiTheme="minorHAnsi"/>
          <w:sz w:val="22"/>
          <w:szCs w:val="22"/>
        </w:rPr>
      </w:pPr>
    </w:p>
    <w:p w14:paraId="30D8F754" w14:textId="3AEACE0C" w:rsidP="00001BE2" w:rsidR="00C824DD" w:rsidRDefault="006E26C7" w:rsidRPr="00001BE2">
      <w:pPr>
        <w:jc w:val="both"/>
        <w:rPr>
          <w:rFonts w:asciiTheme="minorHAnsi" w:cstheme="minorHAnsi" w:hAnsiTheme="minorHAnsi"/>
          <w:sz w:val="22"/>
          <w:szCs w:val="22"/>
        </w:rPr>
      </w:pPr>
      <w:r>
        <w:rPr>
          <w:rFonts w:asciiTheme="minorHAnsi" w:cstheme="minorHAnsi" w:hAnsiTheme="minorHAnsi"/>
          <w:sz w:val="22"/>
          <w:szCs w:val="22"/>
        </w:rPr>
        <w:t>Dans le cadre du régime d’astreintes du 11 avril 2008, l</w:t>
      </w:r>
      <w:r w:rsidR="00931251">
        <w:rPr>
          <w:rFonts w:asciiTheme="minorHAnsi" w:cstheme="minorHAnsi" w:hAnsiTheme="minorHAnsi"/>
          <w:sz w:val="22"/>
          <w:szCs w:val="22"/>
        </w:rPr>
        <w:t xml:space="preserve">e </w:t>
      </w:r>
      <w:r w:rsidR="00C824DD" w:rsidRPr="00001BE2">
        <w:rPr>
          <w:rFonts w:asciiTheme="minorHAnsi" w:cstheme="minorHAnsi" w:hAnsiTheme="minorHAnsi"/>
          <w:sz w:val="22"/>
          <w:szCs w:val="22"/>
        </w:rPr>
        <w:t xml:space="preserve">montant </w:t>
      </w:r>
      <w:r w:rsidR="00931251">
        <w:rPr>
          <w:rFonts w:asciiTheme="minorHAnsi" w:cstheme="minorHAnsi" w:hAnsiTheme="minorHAnsi"/>
          <w:sz w:val="22"/>
          <w:szCs w:val="22"/>
        </w:rPr>
        <w:t xml:space="preserve">de la prime </w:t>
      </w:r>
      <w:r w:rsidR="00C824DD" w:rsidRPr="00001BE2">
        <w:rPr>
          <w:rFonts w:asciiTheme="minorHAnsi" w:cstheme="minorHAnsi" w:hAnsiTheme="minorHAnsi"/>
          <w:sz w:val="22"/>
          <w:szCs w:val="22"/>
        </w:rPr>
        <w:t xml:space="preserve">hebdomadaire </w:t>
      </w:r>
      <w:r w:rsidR="00931251">
        <w:rPr>
          <w:rFonts w:asciiTheme="minorHAnsi" w:cstheme="minorHAnsi" w:hAnsiTheme="minorHAnsi"/>
          <w:sz w:val="22"/>
          <w:szCs w:val="22"/>
        </w:rPr>
        <w:t xml:space="preserve">d’astreinte </w:t>
      </w:r>
      <w:r w:rsidR="00C824DD" w:rsidRPr="00001BE2">
        <w:rPr>
          <w:rFonts w:asciiTheme="minorHAnsi" w:cstheme="minorHAnsi" w:hAnsiTheme="minorHAnsi"/>
          <w:sz w:val="22"/>
          <w:szCs w:val="22"/>
        </w:rPr>
        <w:t xml:space="preserve">est </w:t>
      </w:r>
      <w:r w:rsidR="00C824DD" w:rsidRPr="00001BE2">
        <w:rPr>
          <w:rFonts w:asciiTheme="minorHAnsi" w:cstheme="minorHAnsi" w:hAnsiTheme="minorHAnsi"/>
          <w:sz w:val="22"/>
          <w:szCs w:val="22"/>
          <w:u w:val="single"/>
        </w:rPr>
        <w:t>revalorisé</w:t>
      </w:r>
      <w:r w:rsidR="00C824DD" w:rsidRPr="00001BE2">
        <w:rPr>
          <w:rFonts w:asciiTheme="minorHAnsi" w:cstheme="minorHAnsi" w:hAnsiTheme="minorHAnsi"/>
          <w:sz w:val="22"/>
          <w:szCs w:val="22"/>
        </w:rPr>
        <w:t xml:space="preserve"> à </w:t>
      </w:r>
      <w:r w:rsidR="00C824DD" w:rsidRPr="00001BE2">
        <w:rPr>
          <w:rFonts w:asciiTheme="minorHAnsi" w:cstheme="minorHAnsi" w:hAnsiTheme="minorHAnsi"/>
          <w:b/>
          <w:bCs/>
          <w:sz w:val="22"/>
          <w:szCs w:val="22"/>
        </w:rPr>
        <w:t>220 euros</w:t>
      </w:r>
      <w:r w:rsidR="00931251">
        <w:rPr>
          <w:rFonts w:asciiTheme="minorHAnsi" w:cstheme="minorHAnsi" w:hAnsiTheme="minorHAnsi"/>
          <w:b/>
          <w:bCs/>
          <w:sz w:val="22"/>
          <w:szCs w:val="22"/>
        </w:rPr>
        <w:t xml:space="preserve"> bruts</w:t>
      </w:r>
      <w:r w:rsidR="00C824DD" w:rsidRPr="00001BE2">
        <w:rPr>
          <w:rFonts w:asciiTheme="minorHAnsi" w:cstheme="minorHAnsi" w:hAnsiTheme="minorHAnsi"/>
          <w:sz w:val="22"/>
          <w:szCs w:val="22"/>
        </w:rPr>
        <w:t>.</w:t>
      </w:r>
    </w:p>
    <w:p w14:paraId="6D98B653" w14:textId="77777777" w:rsidP="00362737" w:rsidR="006E26C7" w:rsidRDefault="006E26C7" w:rsidRPr="00001BE2">
      <w:pPr>
        <w:rPr>
          <w:rFonts w:asciiTheme="minorHAnsi" w:cstheme="minorHAnsi" w:hAnsiTheme="minorHAnsi"/>
          <w:sz w:val="22"/>
          <w:szCs w:val="22"/>
        </w:rPr>
      </w:pPr>
    </w:p>
    <w:p w14:paraId="42C27A40" w14:textId="55BEB928" w:rsidP="008C198E" w:rsidR="009A5739" w:rsidRDefault="00460914" w:rsidRPr="00001BE2">
      <w:pPr>
        <w:pStyle w:val="Titre1"/>
        <w:tabs>
          <w:tab w:pos="900" w:val="left"/>
          <w:tab w:pos="1065" w:val="num"/>
        </w:tabs>
        <w:ind w:hanging="360" w:left="360"/>
        <w:rPr>
          <w:rFonts w:asciiTheme="minorHAnsi" w:cstheme="minorHAnsi" w:hAnsiTheme="minorHAnsi"/>
          <w:sz w:val="22"/>
          <w:szCs w:val="22"/>
        </w:rPr>
      </w:pPr>
      <w:r w:rsidRPr="00001BE2">
        <w:rPr>
          <w:rFonts w:asciiTheme="minorHAnsi" w:cstheme="minorHAnsi" w:hAnsiTheme="minorHAnsi"/>
          <w:sz w:val="22"/>
          <w:szCs w:val="22"/>
        </w:rPr>
        <w:t xml:space="preserve">Article </w:t>
      </w:r>
      <w:r w:rsidR="00931251">
        <w:rPr>
          <w:rFonts w:asciiTheme="minorHAnsi" w:cstheme="minorHAnsi" w:hAnsiTheme="minorHAnsi"/>
          <w:sz w:val="22"/>
          <w:szCs w:val="22"/>
        </w:rPr>
        <w:t>5</w:t>
      </w:r>
      <w:r w:rsidR="00931251" w:rsidRPr="00001BE2">
        <w:rPr>
          <w:rFonts w:asciiTheme="minorHAnsi" w:cstheme="minorHAnsi" w:hAnsiTheme="minorHAnsi"/>
          <w:sz w:val="22"/>
          <w:szCs w:val="22"/>
        </w:rPr>
        <w:t xml:space="preserve"> </w:t>
      </w:r>
      <w:r w:rsidR="00931251">
        <w:rPr>
          <w:rFonts w:asciiTheme="minorHAnsi" w:cstheme="minorHAnsi" w:hAnsiTheme="minorHAnsi"/>
          <w:sz w:val="22"/>
          <w:szCs w:val="22"/>
        </w:rPr>
        <w:t>-</w:t>
      </w:r>
      <w:r w:rsidR="00931251" w:rsidRPr="00001BE2">
        <w:rPr>
          <w:rFonts w:asciiTheme="minorHAnsi" w:cstheme="minorHAnsi" w:hAnsiTheme="minorHAnsi"/>
          <w:sz w:val="22"/>
          <w:szCs w:val="22"/>
        </w:rPr>
        <w:t xml:space="preserve"> </w:t>
      </w:r>
      <w:r w:rsidRPr="00001BE2">
        <w:rPr>
          <w:rFonts w:asciiTheme="minorHAnsi" w:cstheme="minorHAnsi" w:hAnsiTheme="minorHAnsi"/>
          <w:sz w:val="22"/>
          <w:szCs w:val="22"/>
        </w:rPr>
        <w:t>Date d’effet et durée de l’accord</w:t>
      </w:r>
    </w:p>
    <w:p w14:paraId="39D8D00D" w14:textId="77777777" w:rsidP="008C198E" w:rsidR="008C198E" w:rsidRDefault="008C198E" w:rsidRPr="00001BE2">
      <w:pPr>
        <w:rPr>
          <w:rFonts w:asciiTheme="minorHAnsi" w:cstheme="minorHAnsi" w:hAnsiTheme="minorHAnsi"/>
          <w:sz w:val="22"/>
          <w:szCs w:val="22"/>
        </w:rPr>
      </w:pPr>
    </w:p>
    <w:p w14:paraId="4DB264A7" w14:textId="2B795F48" w:rsidP="008E2FA8" w:rsidR="008E2FA8" w:rsidRDefault="008E2FA8" w:rsidRPr="006E26C7">
      <w:pPr>
        <w:ind w:right="-2"/>
        <w:jc w:val="both"/>
        <w:outlineLvl w:val="0"/>
        <w:rPr>
          <w:rFonts w:asciiTheme="minorHAnsi" w:cstheme="minorHAnsi" w:hAnsiTheme="minorHAnsi"/>
          <w:sz w:val="22"/>
          <w:szCs w:val="22"/>
        </w:rPr>
      </w:pPr>
      <w:r w:rsidRPr="006E26C7">
        <w:rPr>
          <w:rFonts w:asciiTheme="minorHAnsi" w:cstheme="minorHAnsi" w:hAnsiTheme="minorHAnsi"/>
          <w:sz w:val="22"/>
          <w:szCs w:val="22"/>
        </w:rPr>
        <w:t>Le présent accord entrera en vigueur à compter du 1</w:t>
      </w:r>
      <w:r w:rsidRPr="006E26C7">
        <w:rPr>
          <w:rFonts w:asciiTheme="minorHAnsi" w:cstheme="minorHAnsi" w:hAnsiTheme="minorHAnsi"/>
          <w:sz w:val="22"/>
          <w:szCs w:val="22"/>
          <w:vertAlign w:val="superscript"/>
        </w:rPr>
        <w:t>er</w:t>
      </w:r>
      <w:r w:rsidRPr="006E26C7">
        <w:rPr>
          <w:rFonts w:asciiTheme="minorHAnsi" w:cstheme="minorHAnsi" w:hAnsiTheme="minorHAnsi"/>
          <w:sz w:val="22"/>
          <w:szCs w:val="22"/>
        </w:rPr>
        <w:t xml:space="preserve"> janvier 202</w:t>
      </w:r>
      <w:r w:rsidR="00BE6E08" w:rsidRPr="006E26C7">
        <w:rPr>
          <w:rFonts w:asciiTheme="minorHAnsi" w:cstheme="minorHAnsi" w:hAnsiTheme="minorHAnsi"/>
          <w:sz w:val="22"/>
          <w:szCs w:val="22"/>
        </w:rPr>
        <w:t>3</w:t>
      </w:r>
      <w:r w:rsidRPr="006E26C7">
        <w:rPr>
          <w:rFonts w:asciiTheme="minorHAnsi" w:cstheme="minorHAnsi" w:hAnsiTheme="minorHAnsi"/>
          <w:sz w:val="22"/>
          <w:szCs w:val="22"/>
        </w:rPr>
        <w:t>.</w:t>
      </w:r>
    </w:p>
    <w:p w14:paraId="4FCC4404" w14:textId="77777777" w:rsidP="008E2FA8" w:rsidR="008E2FA8" w:rsidRDefault="008E2FA8" w:rsidRPr="006E26C7">
      <w:pPr>
        <w:ind w:right="-2"/>
        <w:jc w:val="both"/>
        <w:outlineLvl w:val="0"/>
        <w:rPr>
          <w:rFonts w:asciiTheme="minorHAnsi" w:cstheme="minorHAnsi" w:hAnsiTheme="minorHAnsi"/>
          <w:sz w:val="22"/>
          <w:szCs w:val="22"/>
        </w:rPr>
      </w:pPr>
      <w:r w:rsidRPr="006E26C7">
        <w:rPr>
          <w:rFonts w:asciiTheme="minorHAnsi" w:cstheme="minorHAnsi" w:hAnsiTheme="minorHAnsi"/>
          <w:sz w:val="22"/>
          <w:szCs w:val="22"/>
        </w:rPr>
        <w:t>Le présent accord pourra être modifié selon le dispositif légal applicable et pourra être dénoncé par l’une ou l’autre des parties. Le préavis de dénonciation est fixé à trois mois.</w:t>
      </w:r>
    </w:p>
    <w:p w14:paraId="6A5A3620" w14:textId="77777777" w:rsidP="008E2FA8" w:rsidR="009A5739" w:rsidRDefault="009A5739" w:rsidRPr="00001BE2">
      <w:pPr>
        <w:jc w:val="both"/>
        <w:outlineLvl w:val="0"/>
        <w:rPr>
          <w:rFonts w:asciiTheme="minorHAnsi" w:cstheme="minorHAnsi" w:hAnsiTheme="minorHAnsi"/>
          <w:sz w:val="22"/>
          <w:szCs w:val="22"/>
        </w:rPr>
      </w:pPr>
    </w:p>
    <w:p w14:paraId="21DB6050" w14:textId="4798A73E" w:rsidP="009A5739" w:rsidR="009A5739" w:rsidRDefault="00460914" w:rsidRPr="00001BE2">
      <w:pPr>
        <w:pStyle w:val="Titre1"/>
        <w:tabs>
          <w:tab w:pos="900" w:val="left"/>
          <w:tab w:pos="1065" w:val="num"/>
        </w:tabs>
        <w:ind w:hanging="360" w:left="360"/>
        <w:rPr>
          <w:rFonts w:asciiTheme="minorHAnsi" w:cstheme="minorHAnsi" w:hAnsiTheme="minorHAnsi"/>
          <w:sz w:val="22"/>
          <w:szCs w:val="22"/>
        </w:rPr>
      </w:pPr>
      <w:r w:rsidRPr="00001BE2">
        <w:rPr>
          <w:rFonts w:asciiTheme="minorHAnsi" w:cstheme="minorHAnsi" w:hAnsiTheme="minorHAnsi"/>
          <w:sz w:val="22"/>
          <w:szCs w:val="22"/>
        </w:rPr>
        <w:t xml:space="preserve">Article </w:t>
      </w:r>
      <w:r w:rsidR="00931251">
        <w:rPr>
          <w:rFonts w:asciiTheme="minorHAnsi" w:cstheme="minorHAnsi" w:hAnsiTheme="minorHAnsi"/>
          <w:sz w:val="22"/>
          <w:szCs w:val="22"/>
        </w:rPr>
        <w:t>6</w:t>
      </w:r>
      <w:r w:rsidR="00931251" w:rsidRPr="00001BE2">
        <w:rPr>
          <w:rFonts w:asciiTheme="minorHAnsi" w:cstheme="minorHAnsi" w:hAnsiTheme="minorHAnsi"/>
          <w:sz w:val="22"/>
          <w:szCs w:val="22"/>
        </w:rPr>
        <w:t xml:space="preserve"> </w:t>
      </w:r>
      <w:r w:rsidRPr="00001BE2">
        <w:rPr>
          <w:rFonts w:asciiTheme="minorHAnsi" w:cstheme="minorHAnsi" w:hAnsiTheme="minorHAnsi"/>
          <w:sz w:val="22"/>
          <w:szCs w:val="22"/>
        </w:rPr>
        <w:t xml:space="preserve">– </w:t>
      </w:r>
      <w:r w:rsidR="009A5739" w:rsidRPr="00001BE2">
        <w:rPr>
          <w:rFonts w:asciiTheme="minorHAnsi" w:cstheme="minorHAnsi" w:hAnsiTheme="minorHAnsi"/>
          <w:sz w:val="22"/>
          <w:szCs w:val="22"/>
        </w:rPr>
        <w:t>Dépôt et publicité</w:t>
      </w:r>
    </w:p>
    <w:p w14:paraId="780AAC1C" w14:textId="77777777" w:rsidP="009A5739" w:rsidR="009A5739" w:rsidRDefault="009A5739" w:rsidRPr="00001BE2">
      <w:pPr>
        <w:jc w:val="both"/>
        <w:rPr>
          <w:rFonts w:asciiTheme="minorHAnsi" w:cstheme="minorHAnsi" w:hAnsiTheme="minorHAnsi"/>
          <w:b/>
          <w:bCs/>
          <w:sz w:val="22"/>
          <w:szCs w:val="22"/>
        </w:rPr>
      </w:pPr>
    </w:p>
    <w:p w14:paraId="4C79A036" w14:textId="77777777" w:rsidP="008E2FA8" w:rsidR="008E2FA8" w:rsidRDefault="008E2FA8" w:rsidRPr="006E26C7">
      <w:pPr>
        <w:ind w:right="-2"/>
        <w:jc w:val="both"/>
        <w:rPr>
          <w:rFonts w:asciiTheme="minorHAnsi" w:cstheme="minorHAnsi" w:hAnsiTheme="minorHAnsi"/>
          <w:sz w:val="22"/>
          <w:szCs w:val="22"/>
        </w:rPr>
      </w:pPr>
      <w:r w:rsidRPr="006E26C7">
        <w:rPr>
          <w:rFonts w:asciiTheme="minorHAnsi" w:cstheme="minorHAnsi" w:hAnsiTheme="minorHAnsi"/>
          <w:sz w:val="22"/>
          <w:szCs w:val="22"/>
        </w:rPr>
        <w:t>Le présent accord sera notifié par la partie la plus diligente à chacune des organisations syndicales représentatives dans le périmètre de l'accord à l'issue de la procédure de signature.</w:t>
      </w:r>
    </w:p>
    <w:p w14:paraId="71042323" w14:textId="77777777" w:rsidP="008E2FA8" w:rsidR="008E2FA8" w:rsidRDefault="008E2FA8" w:rsidRPr="006E26C7">
      <w:pPr>
        <w:ind w:right="-2"/>
        <w:jc w:val="both"/>
        <w:rPr>
          <w:rFonts w:asciiTheme="minorHAnsi" w:cstheme="minorHAnsi" w:hAnsiTheme="minorHAnsi"/>
          <w:sz w:val="22"/>
          <w:szCs w:val="22"/>
        </w:rPr>
      </w:pPr>
      <w:r w:rsidRPr="006E26C7">
        <w:rPr>
          <w:rFonts w:asciiTheme="minorHAnsi" w:cstheme="minorHAnsi" w:hAnsiTheme="minorHAnsi"/>
          <w:sz w:val="22"/>
          <w:szCs w:val="22"/>
        </w:rPr>
        <w:t>Il sera ensuite déposé sur la plateforme de téléprocédure TéléAccords et remis au greffe du conseil de prud'hommes de Rennes.</w:t>
      </w:r>
    </w:p>
    <w:p w14:paraId="55939FDC" w14:textId="77777777" w:rsidP="009A5739" w:rsidR="008C198E" w:rsidRDefault="008C198E" w:rsidRPr="006E26C7">
      <w:pPr>
        <w:jc w:val="both"/>
        <w:outlineLvl w:val="0"/>
        <w:rPr>
          <w:rFonts w:asciiTheme="minorHAnsi" w:cstheme="minorHAnsi" w:hAnsiTheme="minorHAnsi"/>
          <w:sz w:val="22"/>
          <w:szCs w:val="22"/>
        </w:rPr>
      </w:pPr>
    </w:p>
    <w:p w14:paraId="1B68A6AC" w14:textId="77777777" w:rsidP="009A5739" w:rsidR="009A5739" w:rsidRDefault="009A5739" w:rsidRPr="006E26C7">
      <w:pPr>
        <w:jc w:val="both"/>
        <w:rPr>
          <w:rFonts w:asciiTheme="minorHAnsi" w:cstheme="minorHAnsi" w:hAnsiTheme="minorHAnsi"/>
          <w:sz w:val="22"/>
          <w:szCs w:val="22"/>
        </w:rPr>
      </w:pPr>
      <w:r w:rsidRPr="006E26C7">
        <w:rPr>
          <w:rFonts w:asciiTheme="minorHAnsi" w:cstheme="minorHAnsi" w:hAnsiTheme="minorHAnsi"/>
          <w:sz w:val="22"/>
          <w:szCs w:val="22"/>
        </w:rPr>
        <w:t>Mention de cet accord sera faite sur les panneaux réservés à la Direction pour sa communication avec le personnel.</w:t>
      </w:r>
    </w:p>
    <w:p w14:paraId="50FF2CD9" w14:textId="77777777" w:rsidP="009A5739" w:rsidR="00CC66CD" w:rsidRDefault="00CC66CD" w:rsidRPr="006E26C7">
      <w:pPr>
        <w:jc w:val="both"/>
        <w:rPr>
          <w:rFonts w:asciiTheme="minorHAnsi" w:cstheme="minorHAnsi" w:hAnsiTheme="minorHAnsi"/>
          <w:sz w:val="22"/>
          <w:szCs w:val="22"/>
        </w:rPr>
      </w:pPr>
    </w:p>
    <w:p w14:paraId="68685BDE" w14:textId="77777777" w:rsidP="009A5739" w:rsidR="009A5739" w:rsidRDefault="009A5739" w:rsidRPr="006E26C7">
      <w:pPr>
        <w:jc w:val="both"/>
        <w:outlineLvl w:val="0"/>
        <w:rPr>
          <w:rFonts w:asciiTheme="minorHAnsi" w:cstheme="minorHAnsi" w:hAnsiTheme="minorHAnsi"/>
          <w:sz w:val="22"/>
          <w:szCs w:val="22"/>
        </w:rPr>
      </w:pPr>
      <w:r w:rsidRPr="006E26C7">
        <w:rPr>
          <w:rFonts w:asciiTheme="minorHAnsi" w:cstheme="minorHAnsi" w:hAnsiTheme="minorHAnsi"/>
          <w:sz w:val="22"/>
          <w:szCs w:val="22"/>
        </w:rPr>
        <w:t xml:space="preserve">Fait en autant d’exemplaires originaux que nécessaire pour les formalités de publicité et de remise à chacun des signataires. </w:t>
      </w:r>
    </w:p>
    <w:p w14:paraId="06994817" w14:textId="77777777" w:rsidP="009A5739" w:rsidR="009A5739" w:rsidRDefault="009A5739" w:rsidRPr="006E26C7">
      <w:pPr>
        <w:jc w:val="both"/>
        <w:outlineLvl w:val="0"/>
        <w:rPr>
          <w:rFonts w:asciiTheme="minorHAnsi" w:cstheme="minorHAnsi" w:hAnsiTheme="minorHAnsi"/>
          <w:sz w:val="22"/>
          <w:szCs w:val="22"/>
        </w:rPr>
      </w:pPr>
    </w:p>
    <w:p w14:paraId="416F582C" w14:textId="628AD335" w:rsidP="009A5739" w:rsidR="009A5739" w:rsidRDefault="00F801DB" w:rsidRPr="006E26C7">
      <w:pPr>
        <w:jc w:val="both"/>
        <w:rPr>
          <w:rFonts w:asciiTheme="minorHAnsi" w:cstheme="minorHAnsi" w:hAnsiTheme="minorHAnsi"/>
          <w:sz w:val="22"/>
          <w:szCs w:val="22"/>
        </w:rPr>
      </w:pPr>
      <w:r w:rsidRPr="006E26C7">
        <w:rPr>
          <w:rFonts w:asciiTheme="minorHAnsi" w:cstheme="minorHAnsi" w:hAnsiTheme="minorHAnsi"/>
          <w:sz w:val="22"/>
          <w:szCs w:val="22"/>
        </w:rPr>
        <w:t>Ollainville</w:t>
      </w:r>
      <w:r w:rsidR="009A5739" w:rsidRPr="006E26C7">
        <w:rPr>
          <w:rFonts w:asciiTheme="minorHAnsi" w:cstheme="minorHAnsi" w:hAnsiTheme="minorHAnsi"/>
          <w:sz w:val="22"/>
          <w:szCs w:val="22"/>
        </w:rPr>
        <w:t xml:space="preserve">, le </w:t>
      </w:r>
      <w:r w:rsidR="00DC66F8">
        <w:rPr>
          <w:rFonts w:asciiTheme="minorHAnsi" w:cstheme="minorHAnsi" w:hAnsiTheme="minorHAnsi"/>
          <w:sz w:val="22"/>
          <w:szCs w:val="22"/>
        </w:rPr>
        <w:t>02 décembre 2022</w:t>
      </w:r>
    </w:p>
    <w:p w14:paraId="67966434" w14:textId="77777777" w:rsidP="009A5739" w:rsidR="00726641" w:rsidRDefault="00726641" w:rsidRPr="006E26C7">
      <w:pPr>
        <w:jc w:val="both"/>
        <w:rPr>
          <w:rFonts w:asciiTheme="minorHAnsi" w:cstheme="minorHAnsi" w:hAnsiTheme="minorHAnsi"/>
          <w:sz w:val="22"/>
          <w:szCs w:val="22"/>
        </w:rPr>
      </w:pPr>
    </w:p>
    <w:p w14:paraId="0457A585" w14:textId="4460F5F5" w:rsidP="009A5739" w:rsidR="009A5739" w:rsidRDefault="009A5739" w:rsidRPr="006E26C7">
      <w:pPr>
        <w:ind w:firstLine="5940"/>
        <w:jc w:val="both"/>
        <w:rPr>
          <w:rFonts w:asciiTheme="minorHAnsi" w:cstheme="minorHAnsi" w:hAnsiTheme="minorHAnsi"/>
          <w:b/>
          <w:sz w:val="22"/>
          <w:szCs w:val="22"/>
        </w:rPr>
      </w:pPr>
      <w:r w:rsidRPr="006E26C7">
        <w:rPr>
          <w:rFonts w:asciiTheme="minorHAnsi" w:cstheme="minorHAnsi" w:hAnsiTheme="minorHAnsi"/>
          <w:b/>
          <w:sz w:val="22"/>
          <w:szCs w:val="22"/>
        </w:rPr>
        <w:t>Monsieur</w:t>
      </w:r>
      <w:r w:rsidR="00726641" w:rsidRPr="006E26C7">
        <w:rPr>
          <w:rFonts w:asciiTheme="minorHAnsi" w:cstheme="minorHAnsi" w:hAnsiTheme="minorHAnsi"/>
          <w:b/>
          <w:sz w:val="22"/>
          <w:szCs w:val="22"/>
        </w:rPr>
        <w:t xml:space="preserve"> </w:t>
      </w:r>
      <w:r w:rsidR="00BF116A">
        <w:rPr>
          <w:rFonts w:asciiTheme="minorHAnsi" w:cstheme="minorHAnsi" w:hAnsiTheme="minorHAnsi"/>
          <w:b/>
          <w:sz w:val="22"/>
          <w:szCs w:val="22"/>
        </w:rPr>
        <w:t>XXXXX</w:t>
      </w:r>
    </w:p>
    <w:p w14:paraId="7D4FEC27" w14:textId="77777777" w:rsidP="009A5739" w:rsidR="009A5739" w:rsidRDefault="009A5739" w:rsidRPr="006E26C7">
      <w:pPr>
        <w:ind w:firstLine="5940"/>
        <w:jc w:val="both"/>
        <w:rPr>
          <w:rFonts w:asciiTheme="minorHAnsi" w:cstheme="minorHAnsi" w:hAnsiTheme="minorHAnsi"/>
          <w:sz w:val="22"/>
          <w:szCs w:val="22"/>
        </w:rPr>
      </w:pPr>
      <w:r w:rsidRPr="006E26C7">
        <w:rPr>
          <w:rFonts w:asciiTheme="minorHAnsi" w:cstheme="minorHAnsi" w:hAnsiTheme="minorHAnsi"/>
          <w:sz w:val="22"/>
          <w:szCs w:val="22"/>
        </w:rPr>
        <w:t>Directeur</w:t>
      </w:r>
    </w:p>
    <w:p w14:paraId="5FDF6A07" w14:textId="77777777" w:rsidP="009A5739" w:rsidR="009A5739" w:rsidRDefault="009A5739" w:rsidRPr="00001BE2">
      <w:pPr>
        <w:jc w:val="both"/>
        <w:rPr>
          <w:rFonts w:asciiTheme="minorHAnsi" w:cstheme="minorHAnsi" w:hAnsiTheme="minorHAnsi"/>
          <w:sz w:val="22"/>
          <w:szCs w:val="22"/>
        </w:rPr>
      </w:pPr>
    </w:p>
    <w:p w14:paraId="18F36CCF" w14:textId="77777777" w:rsidP="009A5739" w:rsidR="009A5739" w:rsidRDefault="009A5739" w:rsidRPr="006E26C7">
      <w:pPr>
        <w:jc w:val="both"/>
        <w:rPr>
          <w:rFonts w:asciiTheme="minorHAnsi" w:cstheme="minorHAnsi" w:hAnsiTheme="minorHAnsi"/>
          <w:b/>
          <w:sz w:val="22"/>
          <w:szCs w:val="22"/>
        </w:rPr>
      </w:pPr>
      <w:r w:rsidRPr="006E26C7">
        <w:rPr>
          <w:rFonts w:asciiTheme="minorHAnsi" w:cstheme="minorHAnsi" w:hAnsiTheme="minorHAnsi"/>
          <w:b/>
          <w:sz w:val="22"/>
          <w:szCs w:val="22"/>
        </w:rPr>
        <w:t>Pour les organisations syndicales :</w:t>
      </w:r>
    </w:p>
    <w:p w14:paraId="1E484DEA" w14:textId="6C7FCDBD" w:rsidP="009A5739" w:rsidR="009A5739" w:rsidRDefault="00AC770B" w:rsidRPr="006E26C7">
      <w:pPr>
        <w:jc w:val="both"/>
        <w:rPr>
          <w:rFonts w:asciiTheme="minorHAnsi" w:cstheme="minorHAnsi" w:hAnsiTheme="minorHAnsi"/>
          <w:sz w:val="22"/>
          <w:szCs w:val="22"/>
        </w:rPr>
      </w:pPr>
      <w:r w:rsidRPr="006E26C7">
        <w:rPr>
          <w:rFonts w:asciiTheme="minorHAnsi" w:cstheme="minorHAnsi" w:hAnsiTheme="minorHAnsi"/>
          <w:b/>
          <w:sz w:val="22"/>
          <w:szCs w:val="22"/>
        </w:rPr>
        <w:t>F</w:t>
      </w:r>
      <w:r w:rsidR="009A5739" w:rsidRPr="006E26C7">
        <w:rPr>
          <w:rFonts w:asciiTheme="minorHAnsi" w:cstheme="minorHAnsi" w:hAnsiTheme="minorHAnsi"/>
          <w:b/>
          <w:sz w:val="22"/>
          <w:szCs w:val="22"/>
        </w:rPr>
        <w:t>O</w:t>
      </w:r>
      <w:r w:rsidR="009A5739" w:rsidRPr="006E26C7">
        <w:rPr>
          <w:rFonts w:asciiTheme="minorHAnsi" w:cstheme="minorHAnsi" w:hAnsiTheme="minorHAnsi"/>
          <w:sz w:val="22"/>
          <w:szCs w:val="22"/>
        </w:rPr>
        <w:t xml:space="preserve">, représentée par </w:t>
      </w:r>
      <w:r w:rsidR="009A5739" w:rsidRPr="006E26C7">
        <w:rPr>
          <w:rFonts w:asciiTheme="minorHAnsi" w:cstheme="minorHAnsi" w:hAnsiTheme="minorHAnsi"/>
          <w:b/>
          <w:sz w:val="22"/>
          <w:szCs w:val="22"/>
        </w:rPr>
        <w:t>Monsieur</w:t>
      </w:r>
      <w:r w:rsidR="009A5739" w:rsidRPr="006E26C7">
        <w:rPr>
          <w:rFonts w:asciiTheme="minorHAnsi" w:cstheme="minorHAnsi" w:hAnsiTheme="minorHAnsi"/>
          <w:sz w:val="22"/>
          <w:szCs w:val="22"/>
        </w:rPr>
        <w:t xml:space="preserve"> </w:t>
      </w:r>
      <w:r w:rsidR="00BF116A">
        <w:rPr>
          <w:rFonts w:asciiTheme="minorHAnsi" w:cstheme="minorHAnsi" w:hAnsiTheme="minorHAnsi"/>
          <w:b/>
          <w:sz w:val="22"/>
          <w:szCs w:val="22"/>
        </w:rPr>
        <w:t>XXXXXX</w:t>
      </w:r>
    </w:p>
    <w:p w14:paraId="11CDFB3B" w14:textId="262BAEBF" w:rsidP="009A5739" w:rsidR="006E55CA" w:rsidRDefault="006E55CA" w:rsidRPr="006E26C7">
      <w:pPr>
        <w:jc w:val="both"/>
        <w:rPr>
          <w:rFonts w:asciiTheme="minorHAnsi" w:cstheme="minorHAnsi" w:hAnsiTheme="minorHAnsi"/>
          <w:sz w:val="22"/>
          <w:szCs w:val="22"/>
        </w:rPr>
      </w:pPr>
    </w:p>
    <w:p w14:paraId="74DBA495" w14:textId="77777777" w:rsidP="009A5739" w:rsidR="006E55CA" w:rsidRDefault="006E55CA" w:rsidRPr="006E26C7">
      <w:pPr>
        <w:jc w:val="both"/>
        <w:rPr>
          <w:rFonts w:asciiTheme="minorHAnsi" w:cstheme="minorHAnsi" w:hAnsiTheme="minorHAnsi"/>
          <w:sz w:val="22"/>
          <w:szCs w:val="22"/>
        </w:rPr>
      </w:pPr>
    </w:p>
    <w:p w14:paraId="31607AA5" w14:textId="77777777" w:rsidP="009A5739" w:rsidR="00362737" w:rsidRDefault="00362737" w:rsidRPr="006E26C7">
      <w:pPr>
        <w:jc w:val="both"/>
        <w:rPr>
          <w:rFonts w:asciiTheme="minorHAnsi" w:cstheme="minorHAnsi" w:hAnsiTheme="minorHAnsi"/>
          <w:sz w:val="22"/>
          <w:szCs w:val="22"/>
        </w:rPr>
      </w:pPr>
    </w:p>
    <w:p w14:paraId="75B83082" w14:textId="77777777" w:rsidP="009A5739" w:rsidR="00AC770B" w:rsidRDefault="00AC770B" w:rsidRPr="006E26C7">
      <w:pPr>
        <w:jc w:val="both"/>
        <w:rPr>
          <w:rFonts w:asciiTheme="minorHAnsi" w:cstheme="minorHAnsi" w:hAnsiTheme="minorHAnsi"/>
          <w:sz w:val="22"/>
          <w:szCs w:val="22"/>
        </w:rPr>
      </w:pPr>
    </w:p>
    <w:p w14:paraId="3629DA59" w14:textId="77777777" w:rsidP="009A5739" w:rsidR="00AC770B" w:rsidRDefault="00AC770B" w:rsidRPr="006E26C7">
      <w:pPr>
        <w:jc w:val="both"/>
        <w:rPr>
          <w:rFonts w:asciiTheme="minorHAnsi" w:cstheme="minorHAnsi" w:hAnsiTheme="minorHAnsi"/>
          <w:sz w:val="22"/>
          <w:szCs w:val="22"/>
        </w:rPr>
      </w:pPr>
    </w:p>
    <w:p w14:paraId="7EAA4A31" w14:textId="38CD11B2" w:rsidP="009A5739" w:rsidR="00AC770B" w:rsidRDefault="00AC770B" w:rsidRPr="006E26C7">
      <w:pPr>
        <w:jc w:val="both"/>
        <w:rPr>
          <w:rFonts w:asciiTheme="minorHAnsi" w:cstheme="minorHAnsi" w:hAnsiTheme="minorHAnsi"/>
          <w:b/>
          <w:sz w:val="22"/>
          <w:szCs w:val="22"/>
        </w:rPr>
      </w:pPr>
      <w:r w:rsidRPr="006E26C7">
        <w:rPr>
          <w:rFonts w:asciiTheme="minorHAnsi" w:cstheme="minorHAnsi" w:hAnsiTheme="minorHAnsi"/>
          <w:b/>
          <w:sz w:val="22"/>
          <w:szCs w:val="22"/>
        </w:rPr>
        <w:t>CGT</w:t>
      </w:r>
      <w:r w:rsidRPr="006E26C7">
        <w:rPr>
          <w:rFonts w:asciiTheme="minorHAnsi" w:cstheme="minorHAnsi" w:hAnsiTheme="minorHAnsi"/>
          <w:sz w:val="22"/>
          <w:szCs w:val="22"/>
        </w:rPr>
        <w:t xml:space="preserve">, représentée par </w:t>
      </w:r>
      <w:r w:rsidRPr="006E26C7">
        <w:rPr>
          <w:rFonts w:asciiTheme="minorHAnsi" w:cstheme="minorHAnsi" w:hAnsiTheme="minorHAnsi"/>
          <w:b/>
          <w:sz w:val="22"/>
          <w:szCs w:val="22"/>
        </w:rPr>
        <w:t xml:space="preserve">Monsieur </w:t>
      </w:r>
      <w:r w:rsidR="00BF116A">
        <w:rPr>
          <w:rFonts w:asciiTheme="minorHAnsi" w:cstheme="minorHAnsi" w:hAnsiTheme="minorHAnsi"/>
          <w:b/>
          <w:sz w:val="22"/>
          <w:szCs w:val="22"/>
        </w:rPr>
        <w:t>XXXXXXX</w:t>
      </w:r>
    </w:p>
    <w:p w14:paraId="65ED2D0A" w14:textId="77777777" w:rsidP="009A5739" w:rsidR="00726641" w:rsidRDefault="00726641" w:rsidRPr="006E26C7">
      <w:pPr>
        <w:jc w:val="both"/>
        <w:rPr>
          <w:rFonts w:asciiTheme="minorHAnsi" w:cstheme="minorHAnsi" w:hAnsiTheme="minorHAnsi"/>
          <w:b/>
          <w:sz w:val="22"/>
          <w:szCs w:val="22"/>
        </w:rPr>
      </w:pPr>
    </w:p>
    <w:p w14:paraId="2DDE2616" w14:textId="5D4DCCFA" w:rsidP="009A5739" w:rsidR="00726641" w:rsidRDefault="00726641" w:rsidRPr="006E26C7">
      <w:pPr>
        <w:jc w:val="both"/>
        <w:rPr>
          <w:rFonts w:asciiTheme="minorHAnsi" w:cstheme="minorHAnsi" w:hAnsiTheme="minorHAnsi"/>
          <w:b/>
          <w:sz w:val="22"/>
          <w:szCs w:val="22"/>
        </w:rPr>
      </w:pPr>
    </w:p>
    <w:p w14:paraId="0CBD8623" w14:textId="23C63911" w:rsidP="009A5739" w:rsidR="00362737" w:rsidRDefault="00362737" w:rsidRPr="006E26C7">
      <w:pPr>
        <w:jc w:val="both"/>
        <w:rPr>
          <w:rFonts w:asciiTheme="minorHAnsi" w:cstheme="minorHAnsi" w:hAnsiTheme="minorHAnsi"/>
          <w:b/>
          <w:sz w:val="22"/>
          <w:szCs w:val="22"/>
        </w:rPr>
      </w:pPr>
    </w:p>
    <w:p w14:paraId="0687F88D" w14:textId="2956F59E" w:rsidP="009A5739" w:rsidR="006E55CA" w:rsidRDefault="006E55CA" w:rsidRPr="006E26C7">
      <w:pPr>
        <w:jc w:val="both"/>
        <w:rPr>
          <w:rFonts w:asciiTheme="minorHAnsi" w:cstheme="minorHAnsi" w:hAnsiTheme="minorHAnsi"/>
          <w:b/>
          <w:sz w:val="22"/>
          <w:szCs w:val="22"/>
        </w:rPr>
      </w:pPr>
    </w:p>
    <w:p w14:paraId="316A2D70" w14:textId="77777777" w:rsidP="009A5739" w:rsidR="00726641" w:rsidRDefault="00726641" w:rsidRPr="006E26C7">
      <w:pPr>
        <w:jc w:val="both"/>
        <w:rPr>
          <w:rFonts w:asciiTheme="minorHAnsi" w:cstheme="minorHAnsi" w:hAnsiTheme="minorHAnsi"/>
          <w:b/>
          <w:sz w:val="22"/>
          <w:szCs w:val="22"/>
        </w:rPr>
      </w:pPr>
    </w:p>
    <w:p w14:paraId="19DE25E1" w14:textId="61C5AE6C" w:rsidP="00001BE2" w:rsidR="009A5739" w:rsidRDefault="00726641" w:rsidRPr="00001BE2">
      <w:pPr>
        <w:jc w:val="both"/>
        <w:rPr>
          <w:rFonts w:asciiTheme="minorHAnsi" w:cstheme="minorHAnsi" w:hAnsiTheme="minorHAnsi"/>
          <w:sz w:val="22"/>
          <w:szCs w:val="22"/>
        </w:rPr>
      </w:pPr>
      <w:r w:rsidRPr="006E26C7">
        <w:rPr>
          <w:rFonts w:asciiTheme="minorHAnsi" w:cstheme="minorHAnsi" w:hAnsiTheme="minorHAnsi"/>
          <w:b/>
          <w:sz w:val="22"/>
          <w:szCs w:val="22"/>
        </w:rPr>
        <w:t xml:space="preserve">CFDT, </w:t>
      </w:r>
      <w:r w:rsidRPr="006E26C7">
        <w:rPr>
          <w:rFonts w:asciiTheme="minorHAnsi" w:cstheme="minorHAnsi" w:hAnsiTheme="minorHAnsi"/>
          <w:bCs/>
          <w:sz w:val="22"/>
          <w:szCs w:val="22"/>
        </w:rPr>
        <w:t>représentée</w:t>
      </w:r>
      <w:r w:rsidRPr="006E26C7">
        <w:rPr>
          <w:rFonts w:asciiTheme="minorHAnsi" w:cstheme="minorHAnsi" w:hAnsiTheme="minorHAnsi"/>
          <w:b/>
          <w:sz w:val="22"/>
          <w:szCs w:val="22"/>
        </w:rPr>
        <w:t xml:space="preserve"> par Monsieur </w:t>
      </w:r>
      <w:r w:rsidR="00BF116A">
        <w:rPr>
          <w:rFonts w:asciiTheme="minorHAnsi" w:cstheme="minorHAnsi" w:hAnsiTheme="minorHAnsi"/>
          <w:b/>
          <w:sz w:val="22"/>
          <w:szCs w:val="22"/>
        </w:rPr>
        <w:t>XXXXXXX</w:t>
      </w:r>
    </w:p>
    <w:sectPr w:rsidR="009A5739" w:rsidRPr="00001BE2" w:rsidSect="00D241F3">
      <w:footerReference r:id="rId8" w:type="default"/>
      <w:headerReference r:id="rId9" w:type="first"/>
      <w:footerReference r:id="rId10" w:type="first"/>
      <w:pgSz w:code="9" w:h="16838" w:w="11906"/>
      <w:pgMar w:bottom="249" w:footer="454" w:gutter="0" w:header="680" w:left="1418" w:right="1418" w:top="1418"/>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FD1B93" w14:textId="77777777" w:rsidR="00D53C1B" w:rsidRDefault="00D53C1B">
      <w:r>
        <w:separator/>
      </w:r>
    </w:p>
  </w:endnote>
  <w:endnote w:type="continuationSeparator" w:id="0">
    <w:p w14:paraId="1CB6D657" w14:textId="77777777" w:rsidR="00D53C1B" w:rsidRDefault="00D53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sdt>
    <w:sdtPr>
      <w:id w:val="-2982650"/>
      <w:docPartObj>
        <w:docPartGallery w:val="Page Numbers (Bottom of Page)"/>
        <w:docPartUnique/>
      </w:docPartObj>
    </w:sdtPr>
    <w:sdtEndPr/>
    <w:sdtContent>
      <w:p w14:paraId="5D572FA7" w14:textId="3F16C168" w:rsidR="00A30101" w:rsidRDefault="00A30101">
        <w:pPr>
          <w:pStyle w:val="Pieddepage"/>
          <w:jc w:val="right"/>
        </w:pPr>
        <w:r>
          <w:fldChar w:fldCharType="begin"/>
        </w:r>
        <w:r>
          <w:instrText>PAGE   \* MERGEFORMAT</w:instrText>
        </w:r>
        <w:r>
          <w:fldChar w:fldCharType="separate"/>
        </w:r>
        <w:r w:rsidR="00C318EE">
          <w:rPr>
            <w:noProof/>
          </w:rPr>
          <w:t>2</w:t>
        </w:r>
        <w:r>
          <w:fldChar w:fldCharType="end"/>
        </w:r>
      </w:p>
    </w:sdtContent>
  </w:sdt>
  <w:p w14:paraId="0ADAFAA4" w14:textId="77777777" w:rsidP="009A5739" w:rsidR="00877361" w:rsidRDefault="00877361" w:rsidRPr="009A5739">
    <w:pPr>
      <w:pStyle w:val="Pieddepage"/>
      <w:rPr>
        <w:rFonts w:eastAsia="SimSun"/>
      </w:rPr>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sdt>
    <w:sdtPr>
      <w:id w:val="-2047053184"/>
      <w:docPartObj>
        <w:docPartGallery w:val="Page Numbers (Bottom of Page)"/>
        <w:docPartUnique/>
      </w:docPartObj>
    </w:sdtPr>
    <w:sdtEndPr/>
    <w:sdtContent>
      <w:p w14:paraId="43ADB9AD" w14:textId="13EB98B0" w:rsidR="00A30101" w:rsidRDefault="00A30101">
        <w:pPr>
          <w:pStyle w:val="Pieddepage"/>
          <w:jc w:val="right"/>
        </w:pPr>
        <w:r>
          <w:fldChar w:fldCharType="begin"/>
        </w:r>
        <w:r>
          <w:instrText>PAGE   \* MERGEFORMAT</w:instrText>
        </w:r>
        <w:r>
          <w:fldChar w:fldCharType="separate"/>
        </w:r>
        <w:r w:rsidR="00C318EE">
          <w:rPr>
            <w:noProof/>
          </w:rPr>
          <w:t>1</w:t>
        </w:r>
        <w:r>
          <w:fldChar w:fldCharType="end"/>
        </w:r>
      </w:p>
    </w:sdtContent>
  </w:sdt>
  <w:p w14:paraId="25DDC799" w14:textId="77777777" w:rsidP="00145A83" w:rsidR="00877361" w:rsidRDefault="00877361" w:rsidRPr="00C8597E">
    <w:pPr>
      <w:pStyle w:val="Pieddepage"/>
      <w:rPr>
        <w:rFonts w:eastAsia="SimSun"/>
      </w:rPr>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17756203" w14:textId="77777777" w:rsidR="00D53C1B" w:rsidRDefault="00D53C1B">
      <w:r>
        <w:separator/>
      </w:r>
    </w:p>
  </w:footnote>
  <w:footnote w:id="0" w:type="continuationSeparator">
    <w:p w14:paraId="18E58040" w14:textId="77777777" w:rsidR="00D53C1B" w:rsidRDefault="00D53C1B">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38618BB7" w14:textId="77777777" w:rsidR="00877361" w:rsidRDefault="00090E98">
    <w:pPr>
      <w:pStyle w:val="En-tte"/>
      <w:ind w:left="-540"/>
    </w:pPr>
    <w:r>
      <w:rPr>
        <w:noProof/>
      </w:rPr>
      <w:drawing>
        <wp:inline distB="0" distL="0" distR="0" distT="0" wp14:anchorId="7E979805" wp14:editId="18B00476">
          <wp:extent cx="1981200" cy="733425"/>
          <wp:effectExtent b="0" l="0" r="0" t="0"/>
          <wp:docPr descr="BIOCOOP_STB logo fond blanc"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BIOCOOP_STB logo fond blanc" id="0" name="Picture 2"/>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733425"/>
                  </a:xfrm>
                  <a:prstGeom prst="rect">
                    <a:avLst/>
                  </a:prstGeom>
                  <a:noFill/>
                  <a:ln>
                    <a:noFill/>
                  </a:ln>
                </pic:spPr>
              </pic:pic>
            </a:graphicData>
          </a:graphic>
        </wp:inline>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FE"/>
    <w:multiLevelType w:val="singleLevel"/>
    <w:tmpl w:val="536495B0"/>
    <w:lvl w:ilvl="0">
      <w:numFmt w:val="decimal"/>
      <w:lvlText w:val="*"/>
      <w:lvlJc w:val="left"/>
      <w:pPr>
        <w:ind w:firstLine="0" w:left="0"/>
      </w:pPr>
    </w:lvl>
  </w:abstractNum>
  <w:abstractNum w15:restartNumberingAfterBreak="0" w:abstractNumId="1">
    <w:nsid w:val="01931B66"/>
    <w:multiLevelType w:val="hybridMultilevel"/>
    <w:tmpl w:val="88328220"/>
    <w:lvl w:ilvl="0" w:tplc="040C0005">
      <w:start w:val="1"/>
      <w:numFmt w:val="bullet"/>
      <w:lvlText w:val=""/>
      <w:lvlJc w:val="left"/>
      <w:pPr>
        <w:tabs>
          <w:tab w:pos="1260" w:val="num"/>
        </w:tabs>
        <w:ind w:hanging="360" w:left="1260"/>
      </w:pPr>
      <w:rPr>
        <w:rFonts w:ascii="Wingdings" w:hAnsi="Wingdings"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plc="040C0005">
      <w:start w:val="1"/>
      <w:numFmt w:val="bullet"/>
      <w:lvlText w:val=""/>
      <w:lvlJc w:val="left"/>
      <w:pPr>
        <w:tabs>
          <w:tab w:pos="2160" w:val="num"/>
        </w:tabs>
        <w:ind w:hanging="360" w:left="2160"/>
      </w:pPr>
      <w:rPr>
        <w:rFonts w:ascii="Wingdings" w:hAnsi="Wingdings" w:hint="default"/>
      </w:rPr>
    </w:lvl>
    <w:lvl w:ilvl="3" w:tplc="040C0001">
      <w:start w:val="1"/>
      <w:numFmt w:val="bullet"/>
      <w:lvlText w:val=""/>
      <w:lvlJc w:val="left"/>
      <w:pPr>
        <w:tabs>
          <w:tab w:pos="2880" w:val="num"/>
        </w:tabs>
        <w:ind w:hanging="360" w:left="2880"/>
      </w:pPr>
      <w:rPr>
        <w:rFonts w:ascii="Symbol" w:hAnsi="Symbol" w:hint="default"/>
      </w:rPr>
    </w:lvl>
    <w:lvl w:ilvl="4" w:tplc="040C0003">
      <w:start w:val="1"/>
      <w:numFmt w:val="bullet"/>
      <w:lvlText w:val="o"/>
      <w:lvlJc w:val="left"/>
      <w:pPr>
        <w:tabs>
          <w:tab w:pos="3600" w:val="num"/>
        </w:tabs>
        <w:ind w:hanging="360" w:left="3600"/>
      </w:pPr>
      <w:rPr>
        <w:rFonts w:ascii="Courier New" w:cs="Courier New" w:hAnsi="Courier New" w:hint="default"/>
      </w:rPr>
    </w:lvl>
    <w:lvl w:ilvl="5" w:tplc="040C0005">
      <w:start w:val="1"/>
      <w:numFmt w:val="bullet"/>
      <w:lvlText w:val=""/>
      <w:lvlJc w:val="left"/>
      <w:pPr>
        <w:tabs>
          <w:tab w:pos="4320" w:val="num"/>
        </w:tabs>
        <w:ind w:hanging="360" w:left="4320"/>
      </w:pPr>
      <w:rPr>
        <w:rFonts w:ascii="Wingdings" w:hAnsi="Wingdings" w:hint="default"/>
      </w:rPr>
    </w:lvl>
    <w:lvl w:ilvl="6" w:tplc="040C0001">
      <w:start w:val="1"/>
      <w:numFmt w:val="bullet"/>
      <w:lvlText w:val=""/>
      <w:lvlJc w:val="left"/>
      <w:pPr>
        <w:tabs>
          <w:tab w:pos="5040" w:val="num"/>
        </w:tabs>
        <w:ind w:hanging="360" w:left="5040"/>
      </w:pPr>
      <w:rPr>
        <w:rFonts w:ascii="Symbol" w:hAnsi="Symbol" w:hint="default"/>
      </w:rPr>
    </w:lvl>
    <w:lvl w:ilvl="7" w:tplc="040C0003">
      <w:start w:val="1"/>
      <w:numFmt w:val="bullet"/>
      <w:lvlText w:val="o"/>
      <w:lvlJc w:val="left"/>
      <w:pPr>
        <w:tabs>
          <w:tab w:pos="5760" w:val="num"/>
        </w:tabs>
        <w:ind w:hanging="360" w:left="5760"/>
      </w:pPr>
      <w:rPr>
        <w:rFonts w:ascii="Courier New" w:cs="Courier New" w:hAnsi="Courier New" w:hint="default"/>
      </w:rPr>
    </w:lvl>
    <w:lvl w:ilvl="8"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
    <w:nsid w:val="05552F20"/>
    <w:multiLevelType w:val="hybridMultilevel"/>
    <w:tmpl w:val="2D06CC7E"/>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05DB637A"/>
    <w:multiLevelType w:val="multilevel"/>
    <w:tmpl w:val="F6E67156"/>
    <w:lvl w:ilvl="0">
      <w:start w:val="3"/>
      <w:numFmt w:val="decimal"/>
      <w:lvlText w:val="%1"/>
      <w:lvlJc w:val="left"/>
      <w:pPr>
        <w:ind w:hanging="360" w:left="360"/>
      </w:pPr>
    </w:lvl>
    <w:lvl w:ilvl="1">
      <w:start w:val="3"/>
      <w:numFmt w:val="decimal"/>
      <w:lvlText w:val="%1-%2"/>
      <w:lvlJc w:val="left"/>
      <w:pPr>
        <w:ind w:hanging="360" w:left="502"/>
      </w:pPr>
      <w:rPr>
        <w:rFonts w:ascii="Cambria" w:hAnsi="Cambria" w:hint="default"/>
        <w:sz w:val="28"/>
        <w:szCs w:val="28"/>
        <w:u w:val="none"/>
      </w:rPr>
    </w:lvl>
    <w:lvl w:ilvl="2">
      <w:start w:val="1"/>
      <w:numFmt w:val="decimal"/>
      <w:lvlText w:val="%1-%2.%3"/>
      <w:lvlJc w:val="left"/>
      <w:pPr>
        <w:ind w:hanging="720" w:left="720"/>
      </w:pPr>
    </w:lvl>
    <w:lvl w:ilvl="3">
      <w:start w:val="1"/>
      <w:numFmt w:val="decimal"/>
      <w:lvlText w:val="%1-%2.%3.%4"/>
      <w:lvlJc w:val="left"/>
      <w:pPr>
        <w:ind w:hanging="720" w:left="720"/>
      </w:pPr>
    </w:lvl>
    <w:lvl w:ilvl="4">
      <w:start w:val="1"/>
      <w:numFmt w:val="decimal"/>
      <w:lvlText w:val="%1-%2.%3.%4.%5"/>
      <w:lvlJc w:val="left"/>
      <w:pPr>
        <w:ind w:hanging="1080" w:left="1080"/>
      </w:pPr>
    </w:lvl>
    <w:lvl w:ilvl="5">
      <w:start w:val="1"/>
      <w:numFmt w:val="decimal"/>
      <w:lvlText w:val="%1-%2.%3.%4.%5.%6"/>
      <w:lvlJc w:val="left"/>
      <w:pPr>
        <w:ind w:hanging="1080" w:left="1080"/>
      </w:pPr>
    </w:lvl>
    <w:lvl w:ilvl="6">
      <w:start w:val="1"/>
      <w:numFmt w:val="decimal"/>
      <w:lvlText w:val="%1-%2.%3.%4.%5.%6.%7"/>
      <w:lvlJc w:val="left"/>
      <w:pPr>
        <w:ind w:hanging="1440" w:left="1440"/>
      </w:pPr>
    </w:lvl>
    <w:lvl w:ilvl="7">
      <w:start w:val="1"/>
      <w:numFmt w:val="decimal"/>
      <w:lvlText w:val="%1-%2.%3.%4.%5.%6.%7.%8"/>
      <w:lvlJc w:val="left"/>
      <w:pPr>
        <w:ind w:hanging="1440" w:left="1440"/>
      </w:pPr>
    </w:lvl>
    <w:lvl w:ilvl="8">
      <w:start w:val="1"/>
      <w:numFmt w:val="decimal"/>
      <w:lvlText w:val="%1-%2.%3.%4.%5.%6.%7.%8.%9"/>
      <w:lvlJc w:val="left"/>
      <w:pPr>
        <w:ind w:hanging="1800" w:left="1800"/>
      </w:pPr>
    </w:lvl>
  </w:abstractNum>
  <w:abstractNum w15:restartNumberingAfterBreak="0" w:abstractNumId="4">
    <w:nsid w:val="05EB30C1"/>
    <w:multiLevelType w:val="hybridMultilevel"/>
    <w:tmpl w:val="6F8CAAB2"/>
    <w:lvl w:ilvl="0" w:tplc="6DBC2AB2">
      <w:start w:val="9"/>
      <w:numFmt w:val="bullet"/>
      <w:lvlText w:val="—"/>
      <w:lvlJc w:val="left"/>
      <w:pPr>
        <w:tabs>
          <w:tab w:pos="1080" w:val="num"/>
        </w:tabs>
        <w:ind w:hanging="360" w:left="1080"/>
      </w:pPr>
      <w:rPr>
        <w:rFonts w:ascii="Arial" w:cs="Arial" w:eastAsia="Times New Roman" w:hAnsi="Arial" w:hint="default"/>
      </w:rPr>
    </w:lvl>
    <w:lvl w:ilvl="1" w:tentative="1" w:tplc="040C0003">
      <w:start w:val="1"/>
      <w:numFmt w:val="bullet"/>
      <w:lvlText w:val="o"/>
      <w:lvlJc w:val="left"/>
      <w:pPr>
        <w:tabs>
          <w:tab w:pos="1800" w:val="num"/>
        </w:tabs>
        <w:ind w:hanging="360" w:left="1800"/>
      </w:pPr>
      <w:rPr>
        <w:rFonts w:ascii="Courier New" w:cs="Courier New" w:hAnsi="Courier New" w:hint="default"/>
      </w:rPr>
    </w:lvl>
    <w:lvl w:ilvl="2" w:tentative="1" w:tplc="040C0005">
      <w:start w:val="1"/>
      <w:numFmt w:val="bullet"/>
      <w:lvlText w:val=""/>
      <w:lvlJc w:val="left"/>
      <w:pPr>
        <w:tabs>
          <w:tab w:pos="2520" w:val="num"/>
        </w:tabs>
        <w:ind w:hanging="360" w:left="2520"/>
      </w:pPr>
      <w:rPr>
        <w:rFonts w:ascii="Wingdings" w:hAnsi="Wingdings" w:hint="default"/>
      </w:rPr>
    </w:lvl>
    <w:lvl w:ilvl="3" w:tentative="1" w:tplc="040C0001">
      <w:start w:val="1"/>
      <w:numFmt w:val="bullet"/>
      <w:lvlText w:val=""/>
      <w:lvlJc w:val="left"/>
      <w:pPr>
        <w:tabs>
          <w:tab w:pos="3240" w:val="num"/>
        </w:tabs>
        <w:ind w:hanging="360" w:left="3240"/>
      </w:pPr>
      <w:rPr>
        <w:rFonts w:ascii="Symbol" w:hAnsi="Symbol" w:hint="default"/>
      </w:rPr>
    </w:lvl>
    <w:lvl w:ilvl="4" w:tentative="1" w:tplc="040C0003">
      <w:start w:val="1"/>
      <w:numFmt w:val="bullet"/>
      <w:lvlText w:val="o"/>
      <w:lvlJc w:val="left"/>
      <w:pPr>
        <w:tabs>
          <w:tab w:pos="3960" w:val="num"/>
        </w:tabs>
        <w:ind w:hanging="360" w:left="3960"/>
      </w:pPr>
      <w:rPr>
        <w:rFonts w:ascii="Courier New" w:cs="Courier New" w:hAnsi="Courier New" w:hint="default"/>
      </w:rPr>
    </w:lvl>
    <w:lvl w:ilvl="5" w:tentative="1" w:tplc="040C0005">
      <w:start w:val="1"/>
      <w:numFmt w:val="bullet"/>
      <w:lvlText w:val=""/>
      <w:lvlJc w:val="left"/>
      <w:pPr>
        <w:tabs>
          <w:tab w:pos="4680" w:val="num"/>
        </w:tabs>
        <w:ind w:hanging="360" w:left="4680"/>
      </w:pPr>
      <w:rPr>
        <w:rFonts w:ascii="Wingdings" w:hAnsi="Wingdings" w:hint="default"/>
      </w:rPr>
    </w:lvl>
    <w:lvl w:ilvl="6" w:tentative="1" w:tplc="040C0001">
      <w:start w:val="1"/>
      <w:numFmt w:val="bullet"/>
      <w:lvlText w:val=""/>
      <w:lvlJc w:val="left"/>
      <w:pPr>
        <w:tabs>
          <w:tab w:pos="5400" w:val="num"/>
        </w:tabs>
        <w:ind w:hanging="360" w:left="5400"/>
      </w:pPr>
      <w:rPr>
        <w:rFonts w:ascii="Symbol" w:hAnsi="Symbol" w:hint="default"/>
      </w:rPr>
    </w:lvl>
    <w:lvl w:ilvl="7" w:tentative="1" w:tplc="040C0003">
      <w:start w:val="1"/>
      <w:numFmt w:val="bullet"/>
      <w:lvlText w:val="o"/>
      <w:lvlJc w:val="left"/>
      <w:pPr>
        <w:tabs>
          <w:tab w:pos="6120" w:val="num"/>
        </w:tabs>
        <w:ind w:hanging="360" w:left="6120"/>
      </w:pPr>
      <w:rPr>
        <w:rFonts w:ascii="Courier New" w:cs="Courier New" w:hAnsi="Courier New" w:hint="default"/>
      </w:rPr>
    </w:lvl>
    <w:lvl w:ilvl="8" w:tentative="1" w:tplc="040C0005">
      <w:start w:val="1"/>
      <w:numFmt w:val="bullet"/>
      <w:lvlText w:val=""/>
      <w:lvlJc w:val="left"/>
      <w:pPr>
        <w:tabs>
          <w:tab w:pos="6840" w:val="num"/>
        </w:tabs>
        <w:ind w:hanging="360" w:left="6840"/>
      </w:pPr>
      <w:rPr>
        <w:rFonts w:ascii="Wingdings" w:hAnsi="Wingdings" w:hint="default"/>
      </w:rPr>
    </w:lvl>
  </w:abstractNum>
  <w:abstractNum w15:restartNumberingAfterBreak="0" w:abstractNumId="5">
    <w:nsid w:val="06CE31AB"/>
    <w:multiLevelType w:val="hybridMultilevel"/>
    <w:tmpl w:val="757C8798"/>
    <w:lvl w:ilvl="0" w:tplc="040C0001">
      <w:start w:val="1"/>
      <w:numFmt w:val="bullet"/>
      <w:lvlText w:val=""/>
      <w:lvlJc w:val="left"/>
      <w:pPr>
        <w:tabs>
          <w:tab w:pos="1004" w:val="num"/>
        </w:tabs>
        <w:ind w:hanging="360" w:left="1004"/>
      </w:pPr>
      <w:rPr>
        <w:rFonts w:ascii="Symbol" w:hAnsi="Symbol" w:hint="default"/>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15:restartNumberingAfterBreak="0" w:abstractNumId="6">
    <w:nsid w:val="08A5447B"/>
    <w:multiLevelType w:val="hybridMultilevel"/>
    <w:tmpl w:val="B9D80AEE"/>
    <w:lvl w:ilvl="0" w:tplc="040C000F">
      <w:start w:val="1"/>
      <w:numFmt w:val="decimal"/>
      <w:lvlText w:val="%1."/>
      <w:lvlJc w:val="left"/>
      <w:pPr>
        <w:tabs>
          <w:tab w:pos="720" w:val="num"/>
        </w:tabs>
        <w:ind w:hanging="360" w:left="720"/>
      </w:pPr>
      <w:rPr>
        <w:rFonts w:hint="default"/>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7">
    <w:nsid w:val="0C5F58CE"/>
    <w:multiLevelType w:val="hybridMultilevel"/>
    <w:tmpl w:val="43D4AB7C"/>
    <w:lvl w:ilvl="0" w:tplc="9D3EE734">
      <w:numFmt w:val="bullet"/>
      <w:lvlText w:val="-"/>
      <w:lvlJc w:val="left"/>
      <w:pPr>
        <w:tabs>
          <w:tab w:pos="720" w:val="num"/>
        </w:tabs>
        <w:ind w:hanging="360" w:left="720"/>
      </w:pPr>
      <w:rPr>
        <w:rFonts w:ascii="Arial" w:cs="Arial" w:eastAsia="Times New Roman" w:hAnsi="Aria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8">
    <w:nsid w:val="0D3C6387"/>
    <w:multiLevelType w:val="hybridMultilevel"/>
    <w:tmpl w:val="6E82127E"/>
    <w:lvl w:ilvl="0" w:tplc="0060CB30">
      <w:start w:val="9"/>
      <w:numFmt w:val="bullet"/>
      <w:lvlText w:val="-"/>
      <w:lvlJc w:val="left"/>
      <w:pPr>
        <w:tabs>
          <w:tab w:pos="6735" w:val="num"/>
        </w:tabs>
        <w:ind w:hanging="360" w:left="6735"/>
      </w:pPr>
      <w:rPr>
        <w:rFonts w:ascii="Arial" w:cs="Arial" w:eastAsia="Times New Roman" w:hAnsi="Arial" w:hint="default"/>
      </w:rPr>
    </w:lvl>
    <w:lvl w:ilvl="1" w:tentative="1" w:tplc="040C0003">
      <w:start w:val="1"/>
      <w:numFmt w:val="bullet"/>
      <w:lvlText w:val="o"/>
      <w:lvlJc w:val="left"/>
      <w:pPr>
        <w:tabs>
          <w:tab w:pos="7455" w:val="num"/>
        </w:tabs>
        <w:ind w:hanging="360" w:left="7455"/>
      </w:pPr>
      <w:rPr>
        <w:rFonts w:ascii="Courier New" w:cs="Courier New" w:hAnsi="Courier New" w:hint="default"/>
      </w:rPr>
    </w:lvl>
    <w:lvl w:ilvl="2" w:tentative="1" w:tplc="040C0005">
      <w:start w:val="1"/>
      <w:numFmt w:val="bullet"/>
      <w:lvlText w:val=""/>
      <w:lvlJc w:val="left"/>
      <w:pPr>
        <w:tabs>
          <w:tab w:pos="8175" w:val="num"/>
        </w:tabs>
        <w:ind w:hanging="360" w:left="8175"/>
      </w:pPr>
      <w:rPr>
        <w:rFonts w:ascii="Wingdings" w:hAnsi="Wingdings" w:hint="default"/>
      </w:rPr>
    </w:lvl>
    <w:lvl w:ilvl="3" w:tentative="1" w:tplc="040C0001">
      <w:start w:val="1"/>
      <w:numFmt w:val="bullet"/>
      <w:lvlText w:val=""/>
      <w:lvlJc w:val="left"/>
      <w:pPr>
        <w:tabs>
          <w:tab w:pos="8895" w:val="num"/>
        </w:tabs>
        <w:ind w:hanging="360" w:left="8895"/>
      </w:pPr>
      <w:rPr>
        <w:rFonts w:ascii="Symbol" w:hAnsi="Symbol" w:hint="default"/>
      </w:rPr>
    </w:lvl>
    <w:lvl w:ilvl="4" w:tentative="1" w:tplc="040C0003">
      <w:start w:val="1"/>
      <w:numFmt w:val="bullet"/>
      <w:lvlText w:val="o"/>
      <w:lvlJc w:val="left"/>
      <w:pPr>
        <w:tabs>
          <w:tab w:pos="9615" w:val="num"/>
        </w:tabs>
        <w:ind w:hanging="360" w:left="9615"/>
      </w:pPr>
      <w:rPr>
        <w:rFonts w:ascii="Courier New" w:cs="Courier New" w:hAnsi="Courier New" w:hint="default"/>
      </w:rPr>
    </w:lvl>
    <w:lvl w:ilvl="5" w:tentative="1" w:tplc="040C0005">
      <w:start w:val="1"/>
      <w:numFmt w:val="bullet"/>
      <w:lvlText w:val=""/>
      <w:lvlJc w:val="left"/>
      <w:pPr>
        <w:tabs>
          <w:tab w:pos="10335" w:val="num"/>
        </w:tabs>
        <w:ind w:hanging="360" w:left="10335"/>
      </w:pPr>
      <w:rPr>
        <w:rFonts w:ascii="Wingdings" w:hAnsi="Wingdings" w:hint="default"/>
      </w:rPr>
    </w:lvl>
    <w:lvl w:ilvl="6" w:tentative="1" w:tplc="040C0001">
      <w:start w:val="1"/>
      <w:numFmt w:val="bullet"/>
      <w:lvlText w:val=""/>
      <w:lvlJc w:val="left"/>
      <w:pPr>
        <w:tabs>
          <w:tab w:pos="11055" w:val="num"/>
        </w:tabs>
        <w:ind w:hanging="360" w:left="11055"/>
      </w:pPr>
      <w:rPr>
        <w:rFonts w:ascii="Symbol" w:hAnsi="Symbol" w:hint="default"/>
      </w:rPr>
    </w:lvl>
    <w:lvl w:ilvl="7" w:tentative="1" w:tplc="040C0003">
      <w:start w:val="1"/>
      <w:numFmt w:val="bullet"/>
      <w:lvlText w:val="o"/>
      <w:lvlJc w:val="left"/>
      <w:pPr>
        <w:tabs>
          <w:tab w:pos="11775" w:val="num"/>
        </w:tabs>
        <w:ind w:hanging="360" w:left="11775"/>
      </w:pPr>
      <w:rPr>
        <w:rFonts w:ascii="Courier New" w:cs="Courier New" w:hAnsi="Courier New" w:hint="default"/>
      </w:rPr>
    </w:lvl>
    <w:lvl w:ilvl="8" w:tentative="1" w:tplc="040C0005">
      <w:start w:val="1"/>
      <w:numFmt w:val="bullet"/>
      <w:lvlText w:val=""/>
      <w:lvlJc w:val="left"/>
      <w:pPr>
        <w:tabs>
          <w:tab w:pos="12495" w:val="num"/>
        </w:tabs>
        <w:ind w:hanging="360" w:left="12495"/>
      </w:pPr>
      <w:rPr>
        <w:rFonts w:ascii="Wingdings" w:hAnsi="Wingdings" w:hint="default"/>
      </w:rPr>
    </w:lvl>
  </w:abstractNum>
  <w:abstractNum w15:restartNumberingAfterBreak="0" w:abstractNumId="9">
    <w:nsid w:val="0EB617F7"/>
    <w:multiLevelType w:val="hybridMultilevel"/>
    <w:tmpl w:val="4D08803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148F5BE3"/>
    <w:multiLevelType w:val="hybridMultilevel"/>
    <w:tmpl w:val="50F8A630"/>
    <w:lvl w:ilvl="0" w:tplc="040C000F">
      <w:start w:val="1"/>
      <w:numFmt w:val="decimal"/>
      <w:lvlText w:val="%1."/>
      <w:lvlJc w:val="left"/>
      <w:pPr>
        <w:tabs>
          <w:tab w:pos="720" w:val="num"/>
        </w:tabs>
        <w:ind w:hanging="360" w:left="720"/>
      </w:pPr>
      <w:rPr>
        <w:rFonts w:hint="default"/>
        <w:u w:val="none"/>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11">
    <w:nsid w:val="1DA85F70"/>
    <w:multiLevelType w:val="hybridMultilevel"/>
    <w:tmpl w:val="282A1F9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1E223020"/>
    <w:multiLevelType w:val="hybridMultilevel"/>
    <w:tmpl w:val="F88E29D8"/>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1E957EC4"/>
    <w:multiLevelType w:val="hybridMultilevel"/>
    <w:tmpl w:val="B5F89406"/>
    <w:lvl w:ilvl="0" w:tplc="040C0001">
      <w:start w:val="1"/>
      <w:numFmt w:val="bullet"/>
      <w:lvlText w:val=""/>
      <w:lvlJc w:val="left"/>
      <w:pPr>
        <w:ind w:hanging="360" w:left="360"/>
      </w:pPr>
      <w:rPr>
        <w:rFonts w:ascii="Symbol" w:hAnsi="Symbol"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14">
    <w:nsid w:val="210C767A"/>
    <w:multiLevelType w:val="hybridMultilevel"/>
    <w:tmpl w:val="AF6C66CA"/>
    <w:lvl w:ilvl="0" w:tplc="B086B680">
      <w:start w:val="1"/>
      <w:numFmt w:val="decimal"/>
      <w:lvlText w:val="Article %1."/>
      <w:lvlJc w:val="left"/>
      <w:pPr>
        <w:tabs>
          <w:tab w:pos="3763" w:val="num"/>
        </w:tabs>
        <w:ind w:hanging="360" w:left="3763"/>
      </w:pPr>
      <w:rPr>
        <w:rFonts w:ascii="Arial" w:cs="Arial" w:hAnsi="Arial" w:hint="default"/>
        <w:sz w:val="20"/>
        <w:szCs w:val="24"/>
        <w:u w:val="single"/>
      </w:rPr>
    </w:lvl>
    <w:lvl w:ilvl="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15">
    <w:nsid w:val="29D631B1"/>
    <w:multiLevelType w:val="hybridMultilevel"/>
    <w:tmpl w:val="6C128010"/>
    <w:lvl w:ilvl="0" w:tplc="8F20511E">
      <w:numFmt w:val="bullet"/>
      <w:lvlText w:val="-"/>
      <w:lvlJc w:val="left"/>
      <w:pPr>
        <w:tabs>
          <w:tab w:pos="1065" w:val="num"/>
        </w:tabs>
        <w:ind w:hanging="360" w:left="1065"/>
      </w:pPr>
      <w:rPr>
        <w:rFonts w:ascii="Times New Roman" w:cs="Times New Roman" w:eastAsia="Times New Roman" w:hAnsi="Times New Roman" w:hint="default"/>
      </w:rPr>
    </w:lvl>
    <w:lvl w:ilvl="1" w:tplc="48CAD074">
      <w:numFmt w:val="bullet"/>
      <w:lvlText w:val=""/>
      <w:lvlJc w:val="left"/>
      <w:pPr>
        <w:tabs>
          <w:tab w:pos="1785" w:val="num"/>
        </w:tabs>
        <w:ind w:hanging="360" w:left="1785"/>
      </w:pPr>
      <w:rPr>
        <w:rFonts w:ascii="Symbol" w:cs="Tahoma" w:eastAsia="Times New Roman" w:hAnsi="Symbol" w:hint="default"/>
      </w:rPr>
    </w:lvl>
    <w:lvl w:ilvl="2" w:tplc="040C0005">
      <w:start w:val="1"/>
      <w:numFmt w:val="bullet"/>
      <w:lvlText w:val=""/>
      <w:lvlJc w:val="left"/>
      <w:pPr>
        <w:tabs>
          <w:tab w:pos="2505" w:val="num"/>
        </w:tabs>
        <w:ind w:hanging="360" w:left="2505"/>
      </w:pPr>
      <w:rPr>
        <w:rFonts w:ascii="Wingdings" w:hAnsi="Wingdings" w:hint="default"/>
      </w:rPr>
    </w:lvl>
    <w:lvl w:ilvl="3" w:tplc="040C0001">
      <w:start w:val="1"/>
      <w:numFmt w:val="bullet"/>
      <w:lvlText w:val=""/>
      <w:lvlJc w:val="left"/>
      <w:pPr>
        <w:tabs>
          <w:tab w:pos="3225" w:val="num"/>
        </w:tabs>
        <w:ind w:hanging="360" w:left="3225"/>
      </w:pPr>
      <w:rPr>
        <w:rFonts w:ascii="Symbol" w:hAnsi="Symbol" w:hint="default"/>
      </w:rPr>
    </w:lvl>
    <w:lvl w:ilvl="4" w:tplc="040C0003">
      <w:start w:val="1"/>
      <w:numFmt w:val="bullet"/>
      <w:lvlText w:val="o"/>
      <w:lvlJc w:val="left"/>
      <w:pPr>
        <w:tabs>
          <w:tab w:pos="3945" w:val="num"/>
        </w:tabs>
        <w:ind w:hanging="360" w:left="3945"/>
      </w:pPr>
      <w:rPr>
        <w:rFonts w:ascii="Courier New" w:cs="Courier New" w:hAnsi="Courier New" w:hint="default"/>
      </w:rPr>
    </w:lvl>
    <w:lvl w:ilvl="5" w:tplc="040C0005">
      <w:start w:val="1"/>
      <w:numFmt w:val="bullet"/>
      <w:lvlText w:val=""/>
      <w:lvlJc w:val="left"/>
      <w:pPr>
        <w:tabs>
          <w:tab w:pos="4665" w:val="num"/>
        </w:tabs>
        <w:ind w:hanging="360" w:left="4665"/>
      </w:pPr>
      <w:rPr>
        <w:rFonts w:ascii="Wingdings" w:hAnsi="Wingdings" w:hint="default"/>
      </w:rPr>
    </w:lvl>
    <w:lvl w:ilvl="6" w:tplc="040C0001">
      <w:start w:val="1"/>
      <w:numFmt w:val="bullet"/>
      <w:lvlText w:val=""/>
      <w:lvlJc w:val="left"/>
      <w:pPr>
        <w:tabs>
          <w:tab w:pos="5385" w:val="num"/>
        </w:tabs>
        <w:ind w:hanging="360" w:left="5385"/>
      </w:pPr>
      <w:rPr>
        <w:rFonts w:ascii="Symbol" w:hAnsi="Symbol" w:hint="default"/>
      </w:rPr>
    </w:lvl>
    <w:lvl w:ilvl="7" w:tplc="040C0003">
      <w:start w:val="1"/>
      <w:numFmt w:val="bullet"/>
      <w:lvlText w:val="o"/>
      <w:lvlJc w:val="left"/>
      <w:pPr>
        <w:tabs>
          <w:tab w:pos="6105" w:val="num"/>
        </w:tabs>
        <w:ind w:hanging="360" w:left="6105"/>
      </w:pPr>
      <w:rPr>
        <w:rFonts w:ascii="Courier New" w:cs="Courier New" w:hAnsi="Courier New" w:hint="default"/>
      </w:rPr>
    </w:lvl>
    <w:lvl w:ilvl="8" w:tplc="040C0005">
      <w:start w:val="1"/>
      <w:numFmt w:val="bullet"/>
      <w:lvlText w:val=""/>
      <w:lvlJc w:val="left"/>
      <w:pPr>
        <w:tabs>
          <w:tab w:pos="6825" w:val="num"/>
        </w:tabs>
        <w:ind w:hanging="360" w:left="6825"/>
      </w:pPr>
      <w:rPr>
        <w:rFonts w:ascii="Wingdings" w:hAnsi="Wingdings" w:hint="default"/>
      </w:rPr>
    </w:lvl>
  </w:abstractNum>
  <w:abstractNum w15:restartNumberingAfterBreak="0" w:abstractNumId="16">
    <w:nsid w:val="33232930"/>
    <w:multiLevelType w:val="hybridMultilevel"/>
    <w:tmpl w:val="44C6A23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17">
    <w:nsid w:val="3540279A"/>
    <w:multiLevelType w:val="hybridMultilevel"/>
    <w:tmpl w:val="EF5C25D4"/>
    <w:lvl w:ilvl="0" w:tplc="040C000B">
      <w:start w:val="1"/>
      <w:numFmt w:val="bullet"/>
      <w:lvlText w:val=""/>
      <w:lvlJc w:val="left"/>
      <w:pPr>
        <w:tabs>
          <w:tab w:pos="1080" w:val="num"/>
        </w:tabs>
        <w:ind w:hanging="360" w:left="1080"/>
      </w:pPr>
      <w:rPr>
        <w:rFonts w:ascii="Wingdings" w:hAnsi="Wingdings" w:hint="default"/>
      </w:rPr>
    </w:lvl>
    <w:lvl w:ilvl="1" w:tplc="040C0001">
      <w:start w:val="1"/>
      <w:numFmt w:val="bullet"/>
      <w:lvlText w:val=""/>
      <w:lvlJc w:val="left"/>
      <w:pPr>
        <w:tabs>
          <w:tab w:pos="1800" w:val="num"/>
        </w:tabs>
        <w:ind w:hanging="360" w:left="1800"/>
      </w:pPr>
      <w:rPr>
        <w:rFonts w:ascii="Symbol" w:hAnsi="Symbol" w:hint="default"/>
      </w:rPr>
    </w:lvl>
    <w:lvl w:ilvl="2" w:tplc="040C0005">
      <w:start w:val="1"/>
      <w:numFmt w:val="decimal"/>
      <w:lvlText w:val="%3."/>
      <w:lvlJc w:val="left"/>
      <w:pPr>
        <w:tabs>
          <w:tab w:pos="36" w:val="num"/>
        </w:tabs>
        <w:ind w:hanging="360" w:left="36"/>
      </w:pPr>
    </w:lvl>
    <w:lvl w:ilvl="3" w:tplc="040C0001">
      <w:start w:val="1"/>
      <w:numFmt w:val="decimal"/>
      <w:lvlText w:val="%4."/>
      <w:lvlJc w:val="left"/>
      <w:pPr>
        <w:tabs>
          <w:tab w:pos="756" w:val="num"/>
        </w:tabs>
        <w:ind w:hanging="360" w:left="756"/>
      </w:pPr>
    </w:lvl>
    <w:lvl w:ilvl="4" w:tplc="040C0003">
      <w:start w:val="1"/>
      <w:numFmt w:val="decimal"/>
      <w:lvlText w:val="%5."/>
      <w:lvlJc w:val="left"/>
      <w:pPr>
        <w:tabs>
          <w:tab w:pos="1476" w:val="num"/>
        </w:tabs>
        <w:ind w:hanging="360" w:left="1476"/>
      </w:pPr>
    </w:lvl>
    <w:lvl w:ilvl="5" w:tplc="040C0005">
      <w:start w:val="1"/>
      <w:numFmt w:val="decimal"/>
      <w:lvlText w:val="%6."/>
      <w:lvlJc w:val="left"/>
      <w:pPr>
        <w:tabs>
          <w:tab w:pos="2196" w:val="num"/>
        </w:tabs>
        <w:ind w:hanging="360" w:left="2196"/>
      </w:pPr>
    </w:lvl>
    <w:lvl w:ilvl="6" w:tplc="040C0001">
      <w:start w:val="1"/>
      <w:numFmt w:val="decimal"/>
      <w:lvlText w:val="%7."/>
      <w:lvlJc w:val="left"/>
      <w:pPr>
        <w:tabs>
          <w:tab w:pos="2916" w:val="num"/>
        </w:tabs>
        <w:ind w:hanging="360" w:left="2916"/>
      </w:pPr>
    </w:lvl>
    <w:lvl w:ilvl="7" w:tplc="040C0003">
      <w:start w:val="1"/>
      <w:numFmt w:val="decimal"/>
      <w:lvlText w:val="%8."/>
      <w:lvlJc w:val="left"/>
      <w:pPr>
        <w:tabs>
          <w:tab w:pos="3636" w:val="num"/>
        </w:tabs>
        <w:ind w:hanging="360" w:left="3636"/>
      </w:pPr>
    </w:lvl>
    <w:lvl w:ilvl="8" w:tplc="040C0005">
      <w:start w:val="1"/>
      <w:numFmt w:val="decimal"/>
      <w:lvlText w:val="%9."/>
      <w:lvlJc w:val="left"/>
      <w:pPr>
        <w:tabs>
          <w:tab w:pos="4356" w:val="num"/>
        </w:tabs>
        <w:ind w:hanging="360" w:left="4356"/>
      </w:pPr>
    </w:lvl>
  </w:abstractNum>
  <w:abstractNum w15:restartNumberingAfterBreak="0" w:abstractNumId="18">
    <w:nsid w:val="397A31E8"/>
    <w:multiLevelType w:val="hybridMultilevel"/>
    <w:tmpl w:val="AEBC0930"/>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3E1E4CFE"/>
    <w:multiLevelType w:val="hybridMultilevel"/>
    <w:tmpl w:val="F20EB01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40B654C9"/>
    <w:multiLevelType w:val="hybridMultilevel"/>
    <w:tmpl w:val="EF4E20A0"/>
    <w:lvl w:ilvl="0" w:tplc="536495B0">
      <w:start w:val="1"/>
      <w:numFmt w:val="bullet"/>
      <w:lvlText w:val=""/>
      <w:legacy w:legacy="1" w:legacyIndent="283" w:legacySpace="0"/>
      <w:lvlJc w:val="left"/>
      <w:pPr>
        <w:ind w:hanging="283" w:left="283"/>
      </w:pPr>
      <w:rPr>
        <w:rFonts w:ascii="Symbol" w:hAnsi="Symbol" w:hint="default"/>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15:restartNumberingAfterBreak="0" w:abstractNumId="21">
    <w:nsid w:val="514F16E4"/>
    <w:multiLevelType w:val="hybridMultilevel"/>
    <w:tmpl w:val="8EAE26CA"/>
    <w:lvl w:ilvl="0" w:tplc="040C000D">
      <w:start w:val="1"/>
      <w:numFmt w:val="bullet"/>
      <w:lvlText w:val=""/>
      <w:lvlJc w:val="left"/>
      <w:pPr>
        <w:ind w:hanging="360" w:left="720"/>
      </w:pPr>
      <w:rPr>
        <w:rFonts w:ascii="Wingdings" w:hAnsi="Wingdings" w:hint="default"/>
      </w:rPr>
    </w:lvl>
    <w:lvl w:ilvl="1" w:tplc="70107B00">
      <w:numFmt w:val="bullet"/>
      <w:lvlText w:val="•"/>
      <w:lvlJc w:val="left"/>
      <w:pPr>
        <w:ind w:hanging="710" w:left="1790"/>
      </w:pPr>
      <w:rPr>
        <w:rFonts w:ascii="Calibri" w:cs="Calibri" w:eastAsiaTheme="minorHAnsi" w:hAnsi="Calibri"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56277106"/>
    <w:multiLevelType w:val="hybridMultilevel"/>
    <w:tmpl w:val="71621C3A"/>
    <w:lvl w:ilvl="0" w:tplc="C0447044">
      <w:start w:val="1"/>
      <w:numFmt w:val="lowerLetter"/>
      <w:lvlText w:val="%1."/>
      <w:lvlJc w:val="left"/>
      <w:pPr>
        <w:ind w:hanging="360" w:left="1065"/>
      </w:pPr>
      <w:rPr>
        <w:rFonts w:hint="default"/>
      </w:rPr>
    </w:lvl>
    <w:lvl w:ilvl="1" w:tentative="1" w:tplc="040C0019">
      <w:start w:val="1"/>
      <w:numFmt w:val="lowerLetter"/>
      <w:lvlText w:val="%2."/>
      <w:lvlJc w:val="left"/>
      <w:pPr>
        <w:ind w:hanging="360" w:left="1785"/>
      </w:pPr>
    </w:lvl>
    <w:lvl w:ilvl="2" w:tentative="1" w:tplc="040C001B">
      <w:start w:val="1"/>
      <w:numFmt w:val="lowerRoman"/>
      <w:lvlText w:val="%3."/>
      <w:lvlJc w:val="right"/>
      <w:pPr>
        <w:ind w:hanging="180" w:left="2505"/>
      </w:pPr>
    </w:lvl>
    <w:lvl w:ilvl="3" w:tentative="1" w:tplc="040C000F">
      <w:start w:val="1"/>
      <w:numFmt w:val="decimal"/>
      <w:lvlText w:val="%4."/>
      <w:lvlJc w:val="left"/>
      <w:pPr>
        <w:ind w:hanging="360" w:left="3225"/>
      </w:pPr>
    </w:lvl>
    <w:lvl w:ilvl="4" w:tentative="1" w:tplc="040C0019">
      <w:start w:val="1"/>
      <w:numFmt w:val="lowerLetter"/>
      <w:lvlText w:val="%5."/>
      <w:lvlJc w:val="left"/>
      <w:pPr>
        <w:ind w:hanging="360" w:left="3945"/>
      </w:pPr>
    </w:lvl>
    <w:lvl w:ilvl="5" w:tentative="1" w:tplc="040C001B">
      <w:start w:val="1"/>
      <w:numFmt w:val="lowerRoman"/>
      <w:lvlText w:val="%6."/>
      <w:lvlJc w:val="right"/>
      <w:pPr>
        <w:ind w:hanging="180" w:left="4665"/>
      </w:pPr>
    </w:lvl>
    <w:lvl w:ilvl="6" w:tentative="1" w:tplc="040C000F">
      <w:start w:val="1"/>
      <w:numFmt w:val="decimal"/>
      <w:lvlText w:val="%7."/>
      <w:lvlJc w:val="left"/>
      <w:pPr>
        <w:ind w:hanging="360" w:left="5385"/>
      </w:pPr>
    </w:lvl>
    <w:lvl w:ilvl="7" w:tentative="1" w:tplc="040C0019">
      <w:start w:val="1"/>
      <w:numFmt w:val="lowerLetter"/>
      <w:lvlText w:val="%8."/>
      <w:lvlJc w:val="left"/>
      <w:pPr>
        <w:ind w:hanging="360" w:left="6105"/>
      </w:pPr>
    </w:lvl>
    <w:lvl w:ilvl="8" w:tentative="1" w:tplc="040C001B">
      <w:start w:val="1"/>
      <w:numFmt w:val="lowerRoman"/>
      <w:lvlText w:val="%9."/>
      <w:lvlJc w:val="right"/>
      <w:pPr>
        <w:ind w:hanging="180" w:left="6825"/>
      </w:pPr>
    </w:lvl>
  </w:abstractNum>
  <w:abstractNum w15:restartNumberingAfterBreak="0" w:abstractNumId="23">
    <w:nsid w:val="5FFF014C"/>
    <w:multiLevelType w:val="hybridMultilevel"/>
    <w:tmpl w:val="557871BA"/>
    <w:lvl w:ilvl="0" w:tplc="D40EB20C">
      <w:numFmt w:val="bullet"/>
      <w:lvlText w:val="-"/>
      <w:lvlJc w:val="left"/>
      <w:pPr>
        <w:tabs>
          <w:tab w:pos="720" w:val="num"/>
        </w:tabs>
        <w:ind w:hanging="360" w:left="720"/>
      </w:pPr>
      <w:rPr>
        <w:rFonts w:ascii="Arial" w:cs="Arial" w:eastAsia="Arial Unicode MS" w:hAnsi="Aria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4">
    <w:nsid w:val="6B11475B"/>
    <w:multiLevelType w:val="hybridMultilevel"/>
    <w:tmpl w:val="4BF42F8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6B473ED5"/>
    <w:multiLevelType w:val="hybridMultilevel"/>
    <w:tmpl w:val="4350CD7C"/>
    <w:lvl w:ilvl="0" w:tplc="040C000B">
      <w:start w:val="1"/>
      <w:numFmt w:val="bullet"/>
      <w:lvlText w:val=""/>
      <w:lvlJc w:val="left"/>
      <w:pPr>
        <w:ind w:hanging="360" w:left="1425"/>
      </w:pPr>
      <w:rPr>
        <w:rFonts w:ascii="Wingdings" w:hAnsi="Wingdings" w:hint="default"/>
      </w:rPr>
    </w:lvl>
    <w:lvl w:ilvl="1" w:tentative="1" w:tplc="040C0003">
      <w:start w:val="1"/>
      <w:numFmt w:val="bullet"/>
      <w:lvlText w:val="o"/>
      <w:lvlJc w:val="left"/>
      <w:pPr>
        <w:ind w:hanging="360" w:left="2145"/>
      </w:pPr>
      <w:rPr>
        <w:rFonts w:ascii="Courier New" w:cs="Courier New" w:hAnsi="Courier New" w:hint="default"/>
      </w:rPr>
    </w:lvl>
    <w:lvl w:ilvl="2" w:tentative="1" w:tplc="040C0005">
      <w:start w:val="1"/>
      <w:numFmt w:val="bullet"/>
      <w:lvlText w:val=""/>
      <w:lvlJc w:val="left"/>
      <w:pPr>
        <w:ind w:hanging="360" w:left="2865"/>
      </w:pPr>
      <w:rPr>
        <w:rFonts w:ascii="Wingdings" w:hAnsi="Wingdings" w:hint="default"/>
      </w:rPr>
    </w:lvl>
    <w:lvl w:ilvl="3" w:tentative="1" w:tplc="040C0001">
      <w:start w:val="1"/>
      <w:numFmt w:val="bullet"/>
      <w:lvlText w:val=""/>
      <w:lvlJc w:val="left"/>
      <w:pPr>
        <w:ind w:hanging="360" w:left="3585"/>
      </w:pPr>
      <w:rPr>
        <w:rFonts w:ascii="Symbol" w:hAnsi="Symbol" w:hint="default"/>
      </w:rPr>
    </w:lvl>
    <w:lvl w:ilvl="4" w:tentative="1" w:tplc="040C0003">
      <w:start w:val="1"/>
      <w:numFmt w:val="bullet"/>
      <w:lvlText w:val="o"/>
      <w:lvlJc w:val="left"/>
      <w:pPr>
        <w:ind w:hanging="360" w:left="4305"/>
      </w:pPr>
      <w:rPr>
        <w:rFonts w:ascii="Courier New" w:cs="Courier New" w:hAnsi="Courier New" w:hint="default"/>
      </w:rPr>
    </w:lvl>
    <w:lvl w:ilvl="5" w:tentative="1" w:tplc="040C0005">
      <w:start w:val="1"/>
      <w:numFmt w:val="bullet"/>
      <w:lvlText w:val=""/>
      <w:lvlJc w:val="left"/>
      <w:pPr>
        <w:ind w:hanging="360" w:left="5025"/>
      </w:pPr>
      <w:rPr>
        <w:rFonts w:ascii="Wingdings" w:hAnsi="Wingdings" w:hint="default"/>
      </w:rPr>
    </w:lvl>
    <w:lvl w:ilvl="6" w:tentative="1" w:tplc="040C0001">
      <w:start w:val="1"/>
      <w:numFmt w:val="bullet"/>
      <w:lvlText w:val=""/>
      <w:lvlJc w:val="left"/>
      <w:pPr>
        <w:ind w:hanging="360" w:left="5745"/>
      </w:pPr>
      <w:rPr>
        <w:rFonts w:ascii="Symbol" w:hAnsi="Symbol" w:hint="default"/>
      </w:rPr>
    </w:lvl>
    <w:lvl w:ilvl="7" w:tentative="1" w:tplc="040C0003">
      <w:start w:val="1"/>
      <w:numFmt w:val="bullet"/>
      <w:lvlText w:val="o"/>
      <w:lvlJc w:val="left"/>
      <w:pPr>
        <w:ind w:hanging="360" w:left="6465"/>
      </w:pPr>
      <w:rPr>
        <w:rFonts w:ascii="Courier New" w:cs="Courier New" w:hAnsi="Courier New" w:hint="default"/>
      </w:rPr>
    </w:lvl>
    <w:lvl w:ilvl="8" w:tentative="1" w:tplc="040C0005">
      <w:start w:val="1"/>
      <w:numFmt w:val="bullet"/>
      <w:lvlText w:val=""/>
      <w:lvlJc w:val="left"/>
      <w:pPr>
        <w:ind w:hanging="360" w:left="7185"/>
      </w:pPr>
      <w:rPr>
        <w:rFonts w:ascii="Wingdings" w:hAnsi="Wingdings" w:hint="default"/>
      </w:rPr>
    </w:lvl>
  </w:abstractNum>
  <w:abstractNum w15:restartNumberingAfterBreak="0" w:abstractNumId="26">
    <w:nsid w:val="77304624"/>
    <w:multiLevelType w:val="hybridMultilevel"/>
    <w:tmpl w:val="268AD540"/>
    <w:lvl w:ilvl="0" w:tplc="D40EB20C">
      <w:numFmt w:val="bullet"/>
      <w:lvlText w:val="-"/>
      <w:lvlJc w:val="left"/>
      <w:pPr>
        <w:tabs>
          <w:tab w:pos="720" w:val="num"/>
        </w:tabs>
        <w:ind w:hanging="360" w:left="720"/>
      </w:pPr>
      <w:rPr>
        <w:rFonts w:ascii="Arial" w:cs="Arial" w:eastAsia="Arial Unicode MS" w:hAnsi="Aria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num w:numId="1">
    <w:abstractNumId w:val="10"/>
  </w:num>
  <w:num w:numId="2">
    <w:abstractNumId w:val="6"/>
  </w:num>
  <w:num w:numId="3">
    <w:abstractNumId w:val="8"/>
  </w:num>
  <w:num w:numId="4">
    <w:abstractNumId w:val="4"/>
  </w:num>
  <w:num w:numId="5">
    <w:abstractNumId w:val="0"/>
    <w:lvlOverride w:ilvl="0">
      <w:lvl w:ilvl="0">
        <w:numFmt w:val="bullet"/>
        <w:lvlText w:val=""/>
        <w:legacy w:legacy="1" w:legacyIndent="283" w:legacySpace="0"/>
        <w:lvlJc w:val="left"/>
        <w:pPr>
          <w:ind w:hanging="283" w:left="283"/>
        </w:pPr>
        <w:rPr>
          <w:rFonts w:ascii="Symbol" w:hAnsi="Symbol" w:hint="default"/>
        </w:rPr>
      </w:lvl>
    </w:lvlOverride>
  </w:num>
  <w:num w:numId="6">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17"/>
  </w:num>
  <w:num w:numId="11">
    <w:abstractNumId w:val="23"/>
  </w:num>
  <w:num w:numId="12">
    <w:abstractNumId w:val="7"/>
  </w:num>
  <w:num w:numId="13">
    <w:abstractNumId w:val="15"/>
  </w:num>
  <w:num w:numId="14">
    <w:abstractNumId w:val="1"/>
  </w:num>
  <w:num w:numId="15">
    <w:abstractNumId w:val="3"/>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1"/>
  </w:num>
  <w:num w:numId="18">
    <w:abstractNumId w:val="9"/>
  </w:num>
  <w:num w:numId="19">
    <w:abstractNumId w:val="1"/>
  </w:num>
  <w:num w:numId="20">
    <w:abstractNumId w:val="13"/>
  </w:num>
  <w:num w:numId="21">
    <w:abstractNumId w:val="14"/>
  </w:num>
  <w:num w:numId="22">
    <w:abstractNumId w:val="16"/>
  </w:num>
  <w:num w:numId="23">
    <w:abstractNumId w:val="25"/>
  </w:num>
  <w:num w:numId="24">
    <w:abstractNumId w:val="21"/>
  </w:num>
  <w:num w:numId="25">
    <w:abstractNumId w:val="19"/>
  </w:num>
  <w:num w:numId="26">
    <w:abstractNumId w:val="12"/>
  </w:num>
  <w:num w:numId="27">
    <w:abstractNumId w:val="24"/>
  </w:num>
  <w:num w:numId="28">
    <w:abstractNumId w:val="2"/>
  </w:num>
  <w:num w:numId="29">
    <w:abstractNumId w:val="18"/>
  </w:num>
  <w:num w:numId="3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LICHET Bruno">
    <w15:presenceInfo w15:providerId="None" w15:userId="COLICHET Bruno"/>
  </w15:person>
</w15:people>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embedSystemFonts/>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trackRevisions/>
  <w:defaultTabStop w:val="708"/>
  <w:hyphenationZone w:val="425"/>
  <w:noPunctuationKerning/>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61D"/>
    <w:rsid w:val="00001BE2"/>
    <w:rsid w:val="00005C4A"/>
    <w:rsid w:val="00013051"/>
    <w:rsid w:val="00017B1C"/>
    <w:rsid w:val="000335B6"/>
    <w:rsid w:val="0003631C"/>
    <w:rsid w:val="00040E66"/>
    <w:rsid w:val="00044C55"/>
    <w:rsid w:val="000464C2"/>
    <w:rsid w:val="000551E7"/>
    <w:rsid w:val="000855D1"/>
    <w:rsid w:val="00090E98"/>
    <w:rsid w:val="000A3D3C"/>
    <w:rsid w:val="000A59BA"/>
    <w:rsid w:val="000A60C2"/>
    <w:rsid w:val="000C4544"/>
    <w:rsid w:val="000D704B"/>
    <w:rsid w:val="000E043D"/>
    <w:rsid w:val="000E5C79"/>
    <w:rsid w:val="000F18CF"/>
    <w:rsid w:val="000F3796"/>
    <w:rsid w:val="000F7A42"/>
    <w:rsid w:val="000F7B7E"/>
    <w:rsid w:val="00101C34"/>
    <w:rsid w:val="0010585B"/>
    <w:rsid w:val="00112015"/>
    <w:rsid w:val="001161BD"/>
    <w:rsid w:val="00116E35"/>
    <w:rsid w:val="00122601"/>
    <w:rsid w:val="00122709"/>
    <w:rsid w:val="0013361D"/>
    <w:rsid w:val="00145A83"/>
    <w:rsid w:val="00156B5B"/>
    <w:rsid w:val="001710CC"/>
    <w:rsid w:val="00175B09"/>
    <w:rsid w:val="00175C71"/>
    <w:rsid w:val="00177B10"/>
    <w:rsid w:val="00183250"/>
    <w:rsid w:val="001A24A2"/>
    <w:rsid w:val="001B16CD"/>
    <w:rsid w:val="001B215C"/>
    <w:rsid w:val="001B5E4A"/>
    <w:rsid w:val="001C0C48"/>
    <w:rsid w:val="001C109E"/>
    <w:rsid w:val="001C4B14"/>
    <w:rsid w:val="001C5F4E"/>
    <w:rsid w:val="001C7F3B"/>
    <w:rsid w:val="001E6FEC"/>
    <w:rsid w:val="001E7F6A"/>
    <w:rsid w:val="001F3FAC"/>
    <w:rsid w:val="00205D34"/>
    <w:rsid w:val="002108CD"/>
    <w:rsid w:val="002150A7"/>
    <w:rsid w:val="0023026C"/>
    <w:rsid w:val="002360CF"/>
    <w:rsid w:val="00237FB1"/>
    <w:rsid w:val="00242ADA"/>
    <w:rsid w:val="002446EB"/>
    <w:rsid w:val="002451B1"/>
    <w:rsid w:val="00254519"/>
    <w:rsid w:val="00256B41"/>
    <w:rsid w:val="00270090"/>
    <w:rsid w:val="002745F5"/>
    <w:rsid w:val="002757FE"/>
    <w:rsid w:val="002772EC"/>
    <w:rsid w:val="002839AB"/>
    <w:rsid w:val="00286EDC"/>
    <w:rsid w:val="0029328F"/>
    <w:rsid w:val="002A1800"/>
    <w:rsid w:val="002A4E20"/>
    <w:rsid w:val="002A6374"/>
    <w:rsid w:val="002B178E"/>
    <w:rsid w:val="002B1B78"/>
    <w:rsid w:val="002B5AFF"/>
    <w:rsid w:val="002C0C95"/>
    <w:rsid w:val="002C13FD"/>
    <w:rsid w:val="002C62D2"/>
    <w:rsid w:val="002D308F"/>
    <w:rsid w:val="002E6F6F"/>
    <w:rsid w:val="002F3553"/>
    <w:rsid w:val="00304B1E"/>
    <w:rsid w:val="00305C52"/>
    <w:rsid w:val="003102B2"/>
    <w:rsid w:val="003138C5"/>
    <w:rsid w:val="00316E4B"/>
    <w:rsid w:val="003215A5"/>
    <w:rsid w:val="00322897"/>
    <w:rsid w:val="003418CB"/>
    <w:rsid w:val="00341976"/>
    <w:rsid w:val="00360924"/>
    <w:rsid w:val="00362737"/>
    <w:rsid w:val="0036427D"/>
    <w:rsid w:val="00375F10"/>
    <w:rsid w:val="00384D38"/>
    <w:rsid w:val="0038657F"/>
    <w:rsid w:val="00387BD2"/>
    <w:rsid w:val="00393006"/>
    <w:rsid w:val="003A1371"/>
    <w:rsid w:val="003A23FD"/>
    <w:rsid w:val="003A35F0"/>
    <w:rsid w:val="003A3D7A"/>
    <w:rsid w:val="003C70AF"/>
    <w:rsid w:val="003F33F7"/>
    <w:rsid w:val="003F6279"/>
    <w:rsid w:val="00400BF5"/>
    <w:rsid w:val="00404124"/>
    <w:rsid w:val="004207A2"/>
    <w:rsid w:val="00424AE8"/>
    <w:rsid w:val="00424BD0"/>
    <w:rsid w:val="0043110E"/>
    <w:rsid w:val="00442BFB"/>
    <w:rsid w:val="0045209A"/>
    <w:rsid w:val="00457938"/>
    <w:rsid w:val="00460914"/>
    <w:rsid w:val="00467013"/>
    <w:rsid w:val="00474EF1"/>
    <w:rsid w:val="00485A07"/>
    <w:rsid w:val="004A1D25"/>
    <w:rsid w:val="004B1F59"/>
    <w:rsid w:val="004C039A"/>
    <w:rsid w:val="004C4A6D"/>
    <w:rsid w:val="004C579C"/>
    <w:rsid w:val="004C76E8"/>
    <w:rsid w:val="004D30F8"/>
    <w:rsid w:val="004D3C38"/>
    <w:rsid w:val="004E378A"/>
    <w:rsid w:val="004E6688"/>
    <w:rsid w:val="005334C9"/>
    <w:rsid w:val="00545C0D"/>
    <w:rsid w:val="0056604C"/>
    <w:rsid w:val="00567821"/>
    <w:rsid w:val="00592187"/>
    <w:rsid w:val="00596469"/>
    <w:rsid w:val="005971E9"/>
    <w:rsid w:val="005B108B"/>
    <w:rsid w:val="005C4119"/>
    <w:rsid w:val="005C4CC8"/>
    <w:rsid w:val="005F4910"/>
    <w:rsid w:val="006057B6"/>
    <w:rsid w:val="00623B0C"/>
    <w:rsid w:val="00634865"/>
    <w:rsid w:val="00651946"/>
    <w:rsid w:val="00666A92"/>
    <w:rsid w:val="00687189"/>
    <w:rsid w:val="006A5A82"/>
    <w:rsid w:val="006C1D46"/>
    <w:rsid w:val="006D7072"/>
    <w:rsid w:val="006E26C7"/>
    <w:rsid w:val="006E55CA"/>
    <w:rsid w:val="006F6256"/>
    <w:rsid w:val="00701065"/>
    <w:rsid w:val="00704029"/>
    <w:rsid w:val="00704779"/>
    <w:rsid w:val="00706891"/>
    <w:rsid w:val="00720C3E"/>
    <w:rsid w:val="0072221F"/>
    <w:rsid w:val="0072417E"/>
    <w:rsid w:val="00725652"/>
    <w:rsid w:val="00726641"/>
    <w:rsid w:val="00730399"/>
    <w:rsid w:val="007446E3"/>
    <w:rsid w:val="00750B06"/>
    <w:rsid w:val="0079528A"/>
    <w:rsid w:val="007A667C"/>
    <w:rsid w:val="007A7104"/>
    <w:rsid w:val="007D0935"/>
    <w:rsid w:val="007D5B90"/>
    <w:rsid w:val="007E2825"/>
    <w:rsid w:val="007F46E4"/>
    <w:rsid w:val="0081563C"/>
    <w:rsid w:val="00815F06"/>
    <w:rsid w:val="00822D5C"/>
    <w:rsid w:val="0083491D"/>
    <w:rsid w:val="008369FD"/>
    <w:rsid w:val="00843716"/>
    <w:rsid w:val="008504FD"/>
    <w:rsid w:val="00851EE6"/>
    <w:rsid w:val="00870627"/>
    <w:rsid w:val="00877361"/>
    <w:rsid w:val="00880DC3"/>
    <w:rsid w:val="00891527"/>
    <w:rsid w:val="0089435D"/>
    <w:rsid w:val="00894CEB"/>
    <w:rsid w:val="008A21CA"/>
    <w:rsid w:val="008A5F9B"/>
    <w:rsid w:val="008B1847"/>
    <w:rsid w:val="008B449E"/>
    <w:rsid w:val="008C198E"/>
    <w:rsid w:val="008C4D50"/>
    <w:rsid w:val="008D665D"/>
    <w:rsid w:val="008E2FA8"/>
    <w:rsid w:val="008F559F"/>
    <w:rsid w:val="008F7D90"/>
    <w:rsid w:val="00910439"/>
    <w:rsid w:val="00925B06"/>
    <w:rsid w:val="00931251"/>
    <w:rsid w:val="00940268"/>
    <w:rsid w:val="00940697"/>
    <w:rsid w:val="009509F2"/>
    <w:rsid w:val="009702D0"/>
    <w:rsid w:val="00973FEC"/>
    <w:rsid w:val="00975BF2"/>
    <w:rsid w:val="009952D3"/>
    <w:rsid w:val="009A1FF3"/>
    <w:rsid w:val="009A498E"/>
    <w:rsid w:val="009A5739"/>
    <w:rsid w:val="009A5D5D"/>
    <w:rsid w:val="009B56A7"/>
    <w:rsid w:val="009D3E88"/>
    <w:rsid w:val="009D655F"/>
    <w:rsid w:val="009E1EBA"/>
    <w:rsid w:val="00A0252D"/>
    <w:rsid w:val="00A12BBA"/>
    <w:rsid w:val="00A24912"/>
    <w:rsid w:val="00A30101"/>
    <w:rsid w:val="00A33B1F"/>
    <w:rsid w:val="00A33DC3"/>
    <w:rsid w:val="00A37809"/>
    <w:rsid w:val="00A47176"/>
    <w:rsid w:val="00A53DBD"/>
    <w:rsid w:val="00A55CBC"/>
    <w:rsid w:val="00A658FD"/>
    <w:rsid w:val="00A7099E"/>
    <w:rsid w:val="00A84D9F"/>
    <w:rsid w:val="00A9646E"/>
    <w:rsid w:val="00A97AF0"/>
    <w:rsid w:val="00AB520C"/>
    <w:rsid w:val="00AB733C"/>
    <w:rsid w:val="00AC0A88"/>
    <w:rsid w:val="00AC72BA"/>
    <w:rsid w:val="00AC770B"/>
    <w:rsid w:val="00AE741F"/>
    <w:rsid w:val="00B0484D"/>
    <w:rsid w:val="00B13221"/>
    <w:rsid w:val="00B27E98"/>
    <w:rsid w:val="00B4276E"/>
    <w:rsid w:val="00B65C3F"/>
    <w:rsid w:val="00B71FDE"/>
    <w:rsid w:val="00B9026C"/>
    <w:rsid w:val="00B90602"/>
    <w:rsid w:val="00B93A47"/>
    <w:rsid w:val="00B93AAF"/>
    <w:rsid w:val="00B9784A"/>
    <w:rsid w:val="00B97EA3"/>
    <w:rsid w:val="00BA4377"/>
    <w:rsid w:val="00BA6385"/>
    <w:rsid w:val="00BD58CC"/>
    <w:rsid w:val="00BE482A"/>
    <w:rsid w:val="00BE6E08"/>
    <w:rsid w:val="00BF108B"/>
    <w:rsid w:val="00BF116A"/>
    <w:rsid w:val="00C03D5D"/>
    <w:rsid w:val="00C21264"/>
    <w:rsid w:val="00C2454D"/>
    <w:rsid w:val="00C318EE"/>
    <w:rsid w:val="00C34B73"/>
    <w:rsid w:val="00C3676D"/>
    <w:rsid w:val="00C45020"/>
    <w:rsid w:val="00C50539"/>
    <w:rsid w:val="00C64C5D"/>
    <w:rsid w:val="00C824DD"/>
    <w:rsid w:val="00C847E5"/>
    <w:rsid w:val="00C8597E"/>
    <w:rsid w:val="00CA2712"/>
    <w:rsid w:val="00CB7C9E"/>
    <w:rsid w:val="00CC2654"/>
    <w:rsid w:val="00CC66CD"/>
    <w:rsid w:val="00CD099F"/>
    <w:rsid w:val="00CD0A58"/>
    <w:rsid w:val="00CF64BE"/>
    <w:rsid w:val="00D0031F"/>
    <w:rsid w:val="00D01F15"/>
    <w:rsid w:val="00D035F9"/>
    <w:rsid w:val="00D11EE5"/>
    <w:rsid w:val="00D12F65"/>
    <w:rsid w:val="00D22240"/>
    <w:rsid w:val="00D22ACC"/>
    <w:rsid w:val="00D241F3"/>
    <w:rsid w:val="00D41817"/>
    <w:rsid w:val="00D53C1B"/>
    <w:rsid w:val="00D769BD"/>
    <w:rsid w:val="00DA31E6"/>
    <w:rsid w:val="00DB44C0"/>
    <w:rsid w:val="00DC0D7D"/>
    <w:rsid w:val="00DC66F8"/>
    <w:rsid w:val="00DD4DF8"/>
    <w:rsid w:val="00DD6447"/>
    <w:rsid w:val="00DD7946"/>
    <w:rsid w:val="00DF068D"/>
    <w:rsid w:val="00DF4069"/>
    <w:rsid w:val="00E11C98"/>
    <w:rsid w:val="00E15931"/>
    <w:rsid w:val="00E20EC8"/>
    <w:rsid w:val="00E270C8"/>
    <w:rsid w:val="00E4313C"/>
    <w:rsid w:val="00E45CAF"/>
    <w:rsid w:val="00E474AE"/>
    <w:rsid w:val="00E66659"/>
    <w:rsid w:val="00E74CB8"/>
    <w:rsid w:val="00E867A0"/>
    <w:rsid w:val="00EA7014"/>
    <w:rsid w:val="00EB0DA0"/>
    <w:rsid w:val="00EC71DB"/>
    <w:rsid w:val="00ED77BC"/>
    <w:rsid w:val="00EE569C"/>
    <w:rsid w:val="00EF6474"/>
    <w:rsid w:val="00F11793"/>
    <w:rsid w:val="00F13507"/>
    <w:rsid w:val="00F20E6E"/>
    <w:rsid w:val="00F30FF2"/>
    <w:rsid w:val="00F43BB8"/>
    <w:rsid w:val="00F6034B"/>
    <w:rsid w:val="00F63509"/>
    <w:rsid w:val="00F642AB"/>
    <w:rsid w:val="00F71A96"/>
    <w:rsid w:val="00F779DC"/>
    <w:rsid w:val="00F801DB"/>
    <w:rsid w:val="00F81819"/>
    <w:rsid w:val="00F83544"/>
    <w:rsid w:val="00F93272"/>
    <w:rsid w:val="00F946FC"/>
    <w:rsid w:val="00F97F5E"/>
    <w:rsid w:val="00FC2620"/>
    <w:rsid w:val="00FE3073"/>
    <w:rsid w:val="00FF1D7F"/>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14:docId w14:val="5F7FC53C"/>
  <w15:chartTrackingRefBased/>
  <w15:docId w15:val="{64F997DC-8936-40CD-83FD-A87E5D7F2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footer" w:uiPriority="99"/>
    <w:lsdException w:name="caption" w:qFormat="1" w:semiHidden="1" w:unhideWhenUsed="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Pr>
      <w:sz w:val="24"/>
      <w:szCs w:val="24"/>
    </w:rPr>
  </w:style>
  <w:style w:styleId="Titre1" w:type="paragraph">
    <w:name w:val="heading 1"/>
    <w:basedOn w:val="Normal"/>
    <w:next w:val="Normal"/>
    <w:link w:val="Titre1Car"/>
    <w:qFormat/>
    <w:rsid w:val="009A5739"/>
    <w:pPr>
      <w:keepNext/>
      <w:spacing w:after="60" w:before="240"/>
      <w:outlineLvl w:val="0"/>
    </w:pPr>
    <w:rPr>
      <w:rFonts w:ascii="Cambria" w:hAnsi="Cambria"/>
      <w:b/>
      <w:bCs/>
      <w:kern w:val="32"/>
      <w:sz w:val="32"/>
      <w:szCs w:val="32"/>
    </w:rPr>
  </w:style>
  <w:style w:styleId="Titre2" w:type="paragraph">
    <w:name w:val="heading 2"/>
    <w:basedOn w:val="Normal"/>
    <w:next w:val="Normal"/>
    <w:link w:val="Titre2Car"/>
    <w:unhideWhenUsed/>
    <w:qFormat/>
    <w:rsid w:val="009A5739"/>
    <w:pPr>
      <w:keepNext/>
      <w:spacing w:after="60" w:before="240"/>
      <w:outlineLvl w:val="1"/>
    </w:pPr>
    <w:rPr>
      <w:rFonts w:ascii="Cambria" w:hAnsi="Cambria"/>
      <w:b/>
      <w:bCs/>
      <w:i/>
      <w:iCs/>
      <w:sz w:val="28"/>
      <w:szCs w:val="28"/>
    </w:rPr>
  </w:style>
  <w:style w:styleId="Titre5" w:type="paragraph">
    <w:name w:val="heading 5"/>
    <w:basedOn w:val="Normal"/>
    <w:next w:val="Normal"/>
    <w:qFormat/>
    <w:rsid w:val="00F642AB"/>
    <w:pPr>
      <w:keepNext/>
      <w:jc w:val="both"/>
      <w:outlineLvl w:val="4"/>
    </w:pPr>
    <w:rPr>
      <w:rFonts w:ascii="Times" w:eastAsia="Times" w:hAnsi="Times"/>
      <w:sz w:val="28"/>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pPr>
      <w:tabs>
        <w:tab w:pos="4536" w:val="center"/>
        <w:tab w:pos="9072" w:val="right"/>
      </w:tabs>
    </w:pPr>
  </w:style>
  <w:style w:styleId="Pieddepage" w:type="paragraph">
    <w:name w:val="footer"/>
    <w:basedOn w:val="Normal"/>
    <w:link w:val="PieddepageCar"/>
    <w:uiPriority w:val="99"/>
    <w:pPr>
      <w:tabs>
        <w:tab w:pos="4536" w:val="center"/>
        <w:tab w:pos="9072" w:val="right"/>
      </w:tabs>
    </w:pPr>
  </w:style>
  <w:style w:styleId="Textedebulles" w:type="paragraph">
    <w:name w:val="Balloon Text"/>
    <w:basedOn w:val="Normal"/>
    <w:semiHidden/>
    <w:rsid w:val="002E6F6F"/>
    <w:rPr>
      <w:rFonts w:ascii="Tahoma" w:cs="Tahoma" w:hAnsi="Tahoma"/>
      <w:sz w:val="16"/>
      <w:szCs w:val="16"/>
    </w:rPr>
  </w:style>
  <w:style w:styleId="Corpsdetexte" w:type="paragraph">
    <w:name w:val="Body Text"/>
    <w:basedOn w:val="Normal"/>
    <w:rsid w:val="00424BD0"/>
    <w:pPr>
      <w:jc w:val="both"/>
    </w:pPr>
    <w:rPr>
      <w:sz w:val="28"/>
      <w:szCs w:val="20"/>
    </w:rPr>
  </w:style>
  <w:style w:styleId="NormalWeb" w:type="paragraph">
    <w:name w:val="Normal (Web)"/>
    <w:basedOn w:val="Normal"/>
    <w:rsid w:val="00F642AB"/>
    <w:pPr>
      <w:spacing w:after="100" w:afterAutospacing="1" w:before="100" w:beforeAutospacing="1"/>
    </w:pPr>
    <w:rPr>
      <w:rFonts w:ascii="Arial Unicode MS" w:cs="Arial Unicode MS" w:eastAsia="Arial Unicode MS" w:hAnsi="Arial Unicode MS"/>
    </w:rPr>
  </w:style>
  <w:style w:styleId="Lienhypertexte" w:type="character">
    <w:name w:val="Hyperlink"/>
    <w:rsid w:val="00E474AE"/>
    <w:rPr>
      <w:color w:val="000000"/>
      <w:u w:val="single"/>
    </w:rPr>
  </w:style>
  <w:style w:customStyle="1" w:styleId="pol" w:type="character">
    <w:name w:val="pol"/>
    <w:basedOn w:val="Policepardfaut"/>
    <w:rsid w:val="00E474AE"/>
  </w:style>
  <w:style w:customStyle="1" w:styleId="textedp02large" w:type="character">
    <w:name w:val="textedp02 large"/>
    <w:basedOn w:val="Policepardfaut"/>
    <w:rsid w:val="00E474AE"/>
  </w:style>
  <w:style w:customStyle="1" w:styleId="textedp02" w:type="character">
    <w:name w:val="textedp02"/>
    <w:basedOn w:val="Policepardfaut"/>
    <w:rsid w:val="00E474AE"/>
  </w:style>
  <w:style w:customStyle="1" w:styleId="typlet" w:type="character">
    <w:name w:val="typlet"/>
    <w:basedOn w:val="Policepardfaut"/>
    <w:rsid w:val="009D3E88"/>
  </w:style>
  <w:style w:styleId="Explorateurdedocuments" w:type="paragraph">
    <w:name w:val="Document Map"/>
    <w:basedOn w:val="Normal"/>
    <w:semiHidden/>
    <w:rsid w:val="00205D34"/>
    <w:pPr>
      <w:shd w:color="auto" w:fill="000080" w:val="clear"/>
    </w:pPr>
    <w:rPr>
      <w:rFonts w:ascii="Tahoma" w:cs="Tahoma" w:hAnsi="Tahoma"/>
      <w:sz w:val="20"/>
      <w:szCs w:val="20"/>
    </w:rPr>
  </w:style>
  <w:style w:customStyle="1" w:styleId="1" w:type="character">
    <w:name w:val="1"/>
    <w:semiHidden/>
    <w:rsid w:val="002B178E"/>
    <w:rPr>
      <w:rFonts w:ascii="Arial" w:cs="Arial" w:hAnsi="Arial"/>
      <w:color w:val="auto"/>
      <w:sz w:val="20"/>
      <w:szCs w:val="20"/>
    </w:rPr>
  </w:style>
  <w:style w:styleId="Numrodepage" w:type="character">
    <w:name w:val="page number"/>
    <w:rsid w:val="00C8597E"/>
  </w:style>
  <w:style w:customStyle="1" w:styleId="Titre1Car" w:type="character">
    <w:name w:val="Titre 1 Car"/>
    <w:link w:val="Titre1"/>
    <w:rsid w:val="009A5739"/>
    <w:rPr>
      <w:rFonts w:ascii="Cambria" w:cs="Times New Roman" w:eastAsia="Times New Roman" w:hAnsi="Cambria"/>
      <w:b/>
      <w:bCs/>
      <w:kern w:val="32"/>
      <w:sz w:val="32"/>
      <w:szCs w:val="32"/>
    </w:rPr>
  </w:style>
  <w:style w:customStyle="1" w:styleId="Titre2Car" w:type="character">
    <w:name w:val="Titre 2 Car"/>
    <w:link w:val="Titre2"/>
    <w:rsid w:val="009A5739"/>
    <w:rPr>
      <w:rFonts w:ascii="Cambria" w:cs="Times New Roman" w:eastAsia="Times New Roman" w:hAnsi="Cambria"/>
      <w:b/>
      <w:bCs/>
      <w:i/>
      <w:iCs/>
      <w:sz w:val="28"/>
      <w:szCs w:val="28"/>
    </w:rPr>
  </w:style>
  <w:style w:styleId="Paragraphedeliste" w:type="paragraph">
    <w:name w:val="List Paragraph"/>
    <w:basedOn w:val="Normal"/>
    <w:uiPriority w:val="34"/>
    <w:qFormat/>
    <w:rsid w:val="001C109E"/>
    <w:pPr>
      <w:ind w:left="708"/>
    </w:pPr>
  </w:style>
  <w:style w:styleId="Marquedecommentaire" w:type="character">
    <w:name w:val="annotation reference"/>
    <w:basedOn w:val="Policepardfaut"/>
    <w:rsid w:val="00DD7946"/>
    <w:rPr>
      <w:sz w:val="16"/>
      <w:szCs w:val="16"/>
    </w:rPr>
  </w:style>
  <w:style w:styleId="Commentaire" w:type="paragraph">
    <w:name w:val="annotation text"/>
    <w:basedOn w:val="Normal"/>
    <w:link w:val="CommentaireCar"/>
    <w:rsid w:val="00DD7946"/>
    <w:rPr>
      <w:sz w:val="20"/>
      <w:szCs w:val="20"/>
    </w:rPr>
  </w:style>
  <w:style w:customStyle="1" w:styleId="CommentaireCar" w:type="character">
    <w:name w:val="Commentaire Car"/>
    <w:basedOn w:val="Policepardfaut"/>
    <w:link w:val="Commentaire"/>
    <w:rsid w:val="00DD7946"/>
  </w:style>
  <w:style w:styleId="Objetducommentaire" w:type="paragraph">
    <w:name w:val="annotation subject"/>
    <w:basedOn w:val="Commentaire"/>
    <w:next w:val="Commentaire"/>
    <w:link w:val="ObjetducommentaireCar"/>
    <w:rsid w:val="00DD7946"/>
    <w:rPr>
      <w:b/>
      <w:bCs/>
    </w:rPr>
  </w:style>
  <w:style w:customStyle="1" w:styleId="ObjetducommentaireCar" w:type="character">
    <w:name w:val="Objet du commentaire Car"/>
    <w:basedOn w:val="CommentaireCar"/>
    <w:link w:val="Objetducommentaire"/>
    <w:rsid w:val="00DD7946"/>
    <w:rPr>
      <w:b/>
      <w:bCs/>
    </w:rPr>
  </w:style>
  <w:style w:customStyle="1" w:styleId="PieddepageCar" w:type="character">
    <w:name w:val="Pied de page Car"/>
    <w:basedOn w:val="Policepardfaut"/>
    <w:link w:val="Pieddepage"/>
    <w:uiPriority w:val="99"/>
    <w:rsid w:val="00A30101"/>
    <w:rPr>
      <w:sz w:val="24"/>
      <w:szCs w:val="24"/>
    </w:rPr>
  </w:style>
  <w:style w:styleId="Rvision" w:type="paragraph">
    <w:name w:val="Revision"/>
    <w:hidden/>
    <w:uiPriority w:val="99"/>
    <w:semiHidden/>
    <w:rsid w:val="006E26C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04206">
      <w:bodyDiv w:val="1"/>
      <w:marLeft w:val="0"/>
      <w:marRight w:val="0"/>
      <w:marTop w:val="0"/>
      <w:marBottom w:val="0"/>
      <w:divBdr>
        <w:top w:val="none" w:sz="0" w:space="0" w:color="auto"/>
        <w:left w:val="none" w:sz="0" w:space="0" w:color="auto"/>
        <w:bottom w:val="none" w:sz="0" w:space="0" w:color="auto"/>
        <w:right w:val="none" w:sz="0" w:space="0" w:color="auto"/>
      </w:divBdr>
    </w:div>
    <w:div w:id="321861248">
      <w:bodyDiv w:val="1"/>
      <w:marLeft w:val="0"/>
      <w:marRight w:val="0"/>
      <w:marTop w:val="0"/>
      <w:marBottom w:val="0"/>
      <w:divBdr>
        <w:top w:val="none" w:sz="0" w:space="0" w:color="auto"/>
        <w:left w:val="none" w:sz="0" w:space="0" w:color="auto"/>
        <w:bottom w:val="none" w:sz="0" w:space="0" w:color="auto"/>
        <w:right w:val="none" w:sz="0" w:space="0" w:color="auto"/>
      </w:divBdr>
    </w:div>
    <w:div w:id="324936657">
      <w:bodyDiv w:val="1"/>
      <w:marLeft w:val="0"/>
      <w:marRight w:val="0"/>
      <w:marTop w:val="0"/>
      <w:marBottom w:val="0"/>
      <w:divBdr>
        <w:top w:val="none" w:sz="0" w:space="0" w:color="auto"/>
        <w:left w:val="none" w:sz="0" w:space="0" w:color="auto"/>
        <w:bottom w:val="none" w:sz="0" w:space="0" w:color="auto"/>
        <w:right w:val="none" w:sz="0" w:space="0" w:color="auto"/>
      </w:divBdr>
    </w:div>
    <w:div w:id="329717183">
      <w:bodyDiv w:val="1"/>
      <w:marLeft w:val="0"/>
      <w:marRight w:val="0"/>
      <w:marTop w:val="0"/>
      <w:marBottom w:val="0"/>
      <w:divBdr>
        <w:top w:val="none" w:sz="0" w:space="0" w:color="auto"/>
        <w:left w:val="none" w:sz="0" w:space="0" w:color="auto"/>
        <w:bottom w:val="none" w:sz="0" w:space="0" w:color="auto"/>
        <w:right w:val="none" w:sz="0" w:space="0" w:color="auto"/>
      </w:divBdr>
    </w:div>
    <w:div w:id="413626496">
      <w:bodyDiv w:val="1"/>
      <w:marLeft w:val="0"/>
      <w:marRight w:val="0"/>
      <w:marTop w:val="0"/>
      <w:marBottom w:val="0"/>
      <w:divBdr>
        <w:top w:val="none" w:sz="0" w:space="0" w:color="auto"/>
        <w:left w:val="none" w:sz="0" w:space="0" w:color="auto"/>
        <w:bottom w:val="none" w:sz="0" w:space="0" w:color="auto"/>
        <w:right w:val="none" w:sz="0" w:space="0" w:color="auto"/>
      </w:divBdr>
    </w:div>
    <w:div w:id="883059468">
      <w:bodyDiv w:val="1"/>
      <w:marLeft w:val="0"/>
      <w:marRight w:val="0"/>
      <w:marTop w:val="0"/>
      <w:marBottom w:val="0"/>
      <w:divBdr>
        <w:top w:val="none" w:sz="0" w:space="0" w:color="auto"/>
        <w:left w:val="none" w:sz="0" w:space="0" w:color="auto"/>
        <w:bottom w:val="none" w:sz="0" w:space="0" w:color="auto"/>
        <w:right w:val="none" w:sz="0" w:space="0" w:color="auto"/>
      </w:divBdr>
    </w:div>
    <w:div w:id="1067067198">
      <w:bodyDiv w:val="1"/>
      <w:marLeft w:val="0"/>
      <w:marRight w:val="0"/>
      <w:marTop w:val="0"/>
      <w:marBottom w:val="0"/>
      <w:divBdr>
        <w:top w:val="none" w:sz="0" w:space="0" w:color="auto"/>
        <w:left w:val="none" w:sz="0" w:space="0" w:color="auto"/>
        <w:bottom w:val="none" w:sz="0" w:space="0" w:color="auto"/>
        <w:right w:val="none" w:sz="0" w:space="0" w:color="auto"/>
      </w:divBdr>
    </w:div>
    <w:div w:id="1104836422">
      <w:bodyDiv w:val="1"/>
      <w:marLeft w:val="0"/>
      <w:marRight w:val="0"/>
      <w:marTop w:val="0"/>
      <w:marBottom w:val="0"/>
      <w:divBdr>
        <w:top w:val="none" w:sz="0" w:space="0" w:color="auto"/>
        <w:left w:val="none" w:sz="0" w:space="0" w:color="auto"/>
        <w:bottom w:val="none" w:sz="0" w:space="0" w:color="auto"/>
        <w:right w:val="none" w:sz="0" w:space="0" w:color="auto"/>
      </w:divBdr>
    </w:div>
    <w:div w:id="1208181422">
      <w:bodyDiv w:val="1"/>
      <w:marLeft w:val="0"/>
      <w:marRight w:val="0"/>
      <w:marTop w:val="0"/>
      <w:marBottom w:val="0"/>
      <w:divBdr>
        <w:top w:val="none" w:sz="0" w:space="0" w:color="auto"/>
        <w:left w:val="none" w:sz="0" w:space="0" w:color="auto"/>
        <w:bottom w:val="none" w:sz="0" w:space="0" w:color="auto"/>
        <w:right w:val="none" w:sz="0" w:space="0" w:color="auto"/>
      </w:divBdr>
    </w:div>
    <w:div w:id="1318873736">
      <w:bodyDiv w:val="1"/>
      <w:marLeft w:val="0"/>
      <w:marRight w:val="0"/>
      <w:marTop w:val="0"/>
      <w:marBottom w:val="0"/>
      <w:divBdr>
        <w:top w:val="none" w:sz="0" w:space="0" w:color="auto"/>
        <w:left w:val="none" w:sz="0" w:space="0" w:color="auto"/>
        <w:bottom w:val="none" w:sz="0" w:space="0" w:color="auto"/>
        <w:right w:val="none" w:sz="0" w:space="0" w:color="auto"/>
      </w:divBdr>
    </w:div>
    <w:div w:id="1442340955">
      <w:bodyDiv w:val="1"/>
      <w:marLeft w:val="0"/>
      <w:marRight w:val="0"/>
      <w:marTop w:val="0"/>
      <w:marBottom w:val="0"/>
      <w:divBdr>
        <w:top w:val="none" w:sz="0" w:space="0" w:color="auto"/>
        <w:left w:val="none" w:sz="0" w:space="0" w:color="auto"/>
        <w:bottom w:val="none" w:sz="0" w:space="0" w:color="auto"/>
        <w:right w:val="none" w:sz="0" w:space="0" w:color="auto"/>
      </w:divBdr>
    </w:div>
    <w:div w:id="1666662059">
      <w:bodyDiv w:val="1"/>
      <w:marLeft w:val="0"/>
      <w:marRight w:val="0"/>
      <w:marTop w:val="0"/>
      <w:marBottom w:val="0"/>
      <w:divBdr>
        <w:top w:val="none" w:sz="0" w:space="0" w:color="auto"/>
        <w:left w:val="none" w:sz="0" w:space="0" w:color="auto"/>
        <w:bottom w:val="none" w:sz="0" w:space="0" w:color="auto"/>
        <w:right w:val="none" w:sz="0" w:space="0" w:color="auto"/>
      </w:divBdr>
    </w:div>
    <w:div w:id="1953512216">
      <w:bodyDiv w:val="1"/>
      <w:marLeft w:val="0"/>
      <w:marRight w:val="0"/>
      <w:marTop w:val="0"/>
      <w:marBottom w:val="0"/>
      <w:divBdr>
        <w:top w:val="none" w:sz="0" w:space="0" w:color="auto"/>
        <w:left w:val="none" w:sz="0" w:space="0" w:color="auto"/>
        <w:bottom w:val="none" w:sz="0" w:space="0" w:color="auto"/>
        <w:right w:val="none" w:sz="0" w:space="0" w:color="auto"/>
      </w:divBdr>
      <w:divsChild>
        <w:div w:id="400718019">
          <w:marLeft w:val="0"/>
          <w:marRight w:val="0"/>
          <w:marTop w:val="0"/>
          <w:marBottom w:val="0"/>
          <w:divBdr>
            <w:top w:val="none" w:sz="0" w:space="0" w:color="auto"/>
            <w:left w:val="none" w:sz="0" w:space="0" w:color="auto"/>
            <w:bottom w:val="none" w:sz="0" w:space="0" w:color="auto"/>
            <w:right w:val="none" w:sz="0" w:space="0" w:color="auto"/>
          </w:divBdr>
        </w:div>
        <w:div w:id="416097632">
          <w:marLeft w:val="0"/>
          <w:marRight w:val="0"/>
          <w:marTop w:val="0"/>
          <w:marBottom w:val="0"/>
          <w:divBdr>
            <w:top w:val="none" w:sz="0" w:space="0" w:color="auto"/>
            <w:left w:val="none" w:sz="0" w:space="0" w:color="auto"/>
            <w:bottom w:val="none" w:sz="0" w:space="0" w:color="auto"/>
            <w:right w:val="none" w:sz="0" w:space="0" w:color="auto"/>
          </w:divBdr>
        </w:div>
        <w:div w:id="1430202063">
          <w:marLeft w:val="0"/>
          <w:marRight w:val="0"/>
          <w:marTop w:val="0"/>
          <w:marBottom w:val="0"/>
          <w:divBdr>
            <w:top w:val="none" w:sz="0" w:space="0" w:color="auto"/>
            <w:left w:val="none" w:sz="0" w:space="0" w:color="auto"/>
            <w:bottom w:val="none" w:sz="0" w:space="0" w:color="auto"/>
            <w:right w:val="none" w:sz="0" w:space="0" w:color="auto"/>
          </w:divBdr>
        </w:div>
        <w:div w:id="1604877435">
          <w:marLeft w:val="0"/>
          <w:marRight w:val="0"/>
          <w:marTop w:val="0"/>
          <w:marBottom w:val="0"/>
          <w:divBdr>
            <w:top w:val="none" w:sz="0" w:space="0" w:color="auto"/>
            <w:left w:val="none" w:sz="0" w:space="0" w:color="auto"/>
            <w:bottom w:val="none" w:sz="0" w:space="0" w:color="auto"/>
            <w:right w:val="none" w:sz="0" w:space="0" w:color="auto"/>
          </w:divBdr>
        </w:div>
        <w:div w:id="1687630455">
          <w:marLeft w:val="0"/>
          <w:marRight w:val="0"/>
          <w:marTop w:val="0"/>
          <w:marBottom w:val="0"/>
          <w:divBdr>
            <w:top w:val="none" w:sz="0" w:space="0" w:color="auto"/>
            <w:left w:val="none" w:sz="0" w:space="0" w:color="auto"/>
            <w:bottom w:val="none" w:sz="0" w:space="0" w:color="auto"/>
            <w:right w:val="none" w:sz="0" w:space="0" w:color="auto"/>
          </w:divBdr>
        </w:div>
        <w:div w:id="1918589373">
          <w:marLeft w:val="0"/>
          <w:marRight w:val="0"/>
          <w:marTop w:val="0"/>
          <w:marBottom w:val="0"/>
          <w:divBdr>
            <w:top w:val="none" w:sz="0" w:space="0" w:color="auto"/>
            <w:left w:val="none" w:sz="0" w:space="0" w:color="auto"/>
            <w:bottom w:val="none" w:sz="0" w:space="0" w:color="auto"/>
            <w:right w:val="none" w:sz="0" w:space="0" w:color="auto"/>
          </w:divBdr>
        </w:div>
        <w:div w:id="2014716896">
          <w:marLeft w:val="0"/>
          <w:marRight w:val="0"/>
          <w:marTop w:val="0"/>
          <w:marBottom w:val="0"/>
          <w:divBdr>
            <w:top w:val="none" w:sz="0" w:space="0" w:color="auto"/>
            <w:left w:val="none" w:sz="0" w:space="0" w:color="auto"/>
            <w:bottom w:val="none" w:sz="0" w:space="0" w:color="auto"/>
            <w:right w:val="none" w:sz="0" w:space="0" w:color="auto"/>
          </w:divBdr>
        </w:div>
      </w:divsChild>
    </w:div>
    <w:div w:id="2026326918">
      <w:bodyDiv w:val="1"/>
      <w:marLeft w:val="0"/>
      <w:marRight w:val="0"/>
      <w:marTop w:val="0"/>
      <w:marBottom w:val="0"/>
      <w:divBdr>
        <w:top w:val="none" w:sz="0" w:space="0" w:color="auto"/>
        <w:left w:val="none" w:sz="0" w:space="0" w:color="auto"/>
        <w:bottom w:val="none" w:sz="0" w:space="0" w:color="auto"/>
        <w:right w:val="none" w:sz="0" w:space="0" w:color="auto"/>
      </w:divBdr>
    </w:div>
    <w:div w:id="204459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2.xml" Type="http://schemas.openxmlformats.org/officeDocument/2006/relationships/footer"/><Relationship Id="rId11" Target="fontTable.xml" Type="http://schemas.openxmlformats.org/officeDocument/2006/relationships/fontTable"/><Relationship Id="rId12" Target="people.xml" Type="http://schemas.microsoft.com/office/2011/relationships/people"/><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oter1.xml" Type="http://schemas.openxmlformats.org/officeDocument/2006/relationships/footer"/><Relationship Id="rId9" Target="header1.xml" Type="http://schemas.openxmlformats.org/officeDocument/2006/relationships/header"/></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DE8B7-BC85-4327-9386-EDCAFE103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781</Words>
  <Characters>4116</Characters>
  <Application>Microsoft Office Word</Application>
  <DocSecurity>4</DocSecurity>
  <Lines>34</Lines>
  <Paragraphs>9</Paragraphs>
  <ScaleCrop>false</ScaleCrop>
  <HeadingPairs>
    <vt:vector baseType="variant" size="2">
      <vt:variant>
        <vt:lpstr>Titre</vt:lpstr>
      </vt:variant>
      <vt:variant>
        <vt:i4>1</vt:i4>
      </vt:variant>
    </vt:vector>
  </HeadingPairs>
  <TitlesOfParts>
    <vt:vector baseType="lpstr" size="1">
      <vt:lpstr>Pôle Gestion</vt:lpstr>
    </vt:vector>
  </TitlesOfParts>
  <Company>BIOCOOP</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2022-12-15T10:20:00Z</dcterms:created>
  <cp:lastPrinted>2018-12-03T15:05:00Z</cp:lastPrinted>
  <dcterms:modified xsi:type="dcterms:W3CDTF">2022-12-15T10:20:00Z</dcterms:modified>
  <cp:revision>2</cp:revision>
  <dc:title>Pôle Gestion</dc:title>
</cp:coreProperties>
</file>