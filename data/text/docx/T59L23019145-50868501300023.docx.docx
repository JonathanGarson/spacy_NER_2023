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5F5990" w:rsidR="009735D4" w:rsidRDefault="009735D4" w:rsidRPr="00ED0A34">
      <w:pPr>
        <w:rPr>
          <w:rFonts w:ascii="Arial" w:cs="Arial" w:hAnsi="Arial"/>
          <w:szCs w:val="23"/>
          <w:lang w:eastAsia="ja-JP"/>
        </w:rPr>
      </w:pPr>
    </w:p>
    <w:p w:rsidP="00494A0B" w:rsidR="00494A0B" w:rsidRDefault="00494A0B">
      <w:pPr>
        <w:pStyle w:val="Retraitcorpsdetexte21"/>
        <w:pBdr>
          <w:top w:color="auto" w:shadow="1" w:space="6" w:sz="12" w:val="single"/>
          <w:left w:color="auto" w:shadow="1" w:space="4" w:sz="12" w:val="single"/>
          <w:bottom w:color="auto" w:shadow="1" w:space="6" w:sz="12" w:val="single"/>
          <w:right w:color="auto" w:shadow="1" w:space="4" w:sz="12" w:val="single"/>
        </w:pBdr>
        <w:shd w:color="auto" w:fill="auto" w:val="pct10"/>
        <w:spacing w:before="0"/>
        <w:ind w:left="0" w:right="-181"/>
        <w:jc w:val="center"/>
        <w:rPr>
          <w:rFonts w:cs="Arial"/>
          <w:sz w:val="32"/>
          <w:szCs w:val="22"/>
        </w:rPr>
      </w:pPr>
      <w:r w:rsidRPr="00494A0B">
        <w:rPr>
          <w:rFonts w:cs="Arial"/>
          <w:sz w:val="32"/>
          <w:szCs w:val="22"/>
        </w:rPr>
        <w:t xml:space="preserve">ACCORD COLLECTIF D’ENTREPRISE </w:t>
      </w:r>
    </w:p>
    <w:p w:rsidP="00494A0B" w:rsidR="00494A0B" w:rsidRDefault="00494A0B" w:rsidRPr="00494A0B">
      <w:pPr>
        <w:pStyle w:val="Retraitcorpsdetexte21"/>
        <w:pBdr>
          <w:top w:color="auto" w:shadow="1" w:space="6" w:sz="12" w:val="single"/>
          <w:left w:color="auto" w:shadow="1" w:space="4" w:sz="12" w:val="single"/>
          <w:bottom w:color="auto" w:shadow="1" w:space="6" w:sz="12" w:val="single"/>
          <w:right w:color="auto" w:shadow="1" w:space="4" w:sz="12" w:val="single"/>
        </w:pBdr>
        <w:shd w:color="auto" w:fill="auto" w:val="pct10"/>
        <w:spacing w:before="0"/>
        <w:ind w:left="0" w:right="-181"/>
        <w:jc w:val="center"/>
        <w:rPr>
          <w:rFonts w:cs="Arial"/>
          <w:b/>
          <w:sz w:val="32"/>
          <w:szCs w:val="22"/>
        </w:rPr>
      </w:pPr>
      <w:r w:rsidRPr="00494A0B">
        <w:rPr>
          <w:rFonts w:cs="Arial"/>
          <w:b/>
          <w:sz w:val="32"/>
          <w:szCs w:val="22"/>
        </w:rPr>
        <w:t xml:space="preserve">TOYOTA BOSHOKU SOMAIN </w:t>
      </w:r>
    </w:p>
    <w:p w:rsidP="00494A0B" w:rsidR="00494A0B" w:rsidRDefault="00494A0B" w:rsidRPr="00494A0B">
      <w:pPr>
        <w:pStyle w:val="Retraitcorpsdetexte21"/>
        <w:pBdr>
          <w:top w:color="auto" w:shadow="1" w:space="6" w:sz="12" w:val="single"/>
          <w:left w:color="auto" w:shadow="1" w:space="4" w:sz="12" w:val="single"/>
          <w:bottom w:color="auto" w:shadow="1" w:space="6" w:sz="12" w:val="single"/>
          <w:right w:color="auto" w:shadow="1" w:space="4" w:sz="12" w:val="single"/>
        </w:pBdr>
        <w:shd w:color="auto" w:fill="auto" w:val="pct10"/>
        <w:spacing w:before="0"/>
        <w:ind w:left="0" w:right="-181"/>
        <w:jc w:val="center"/>
        <w:rPr>
          <w:rFonts w:cs="Arial"/>
          <w:sz w:val="32"/>
          <w:szCs w:val="22"/>
        </w:rPr>
      </w:pPr>
      <w:r w:rsidRPr="00494A0B">
        <w:rPr>
          <w:rFonts w:cs="Arial"/>
          <w:sz w:val="32"/>
          <w:szCs w:val="22"/>
        </w:rPr>
        <w:t xml:space="preserve">RELATIF </w:t>
      </w:r>
      <w:r w:rsidR="00D876F5">
        <w:rPr>
          <w:rFonts w:cs="Arial"/>
          <w:sz w:val="32"/>
          <w:szCs w:val="22"/>
        </w:rPr>
        <w:t>A</w:t>
      </w:r>
      <w:r w:rsidR="00CD4A66">
        <w:rPr>
          <w:rFonts w:cs="Arial"/>
          <w:sz w:val="32"/>
          <w:szCs w:val="22"/>
        </w:rPr>
        <w:t xml:space="preserve"> LA NEGOCIATION OBLIGATOIRE 202</w:t>
      </w:r>
      <w:ins w:author="MACAIGNE Manuella" w:date="2022-12-17T14:53:00Z" w:id="0">
        <w:r w:rsidR="00E84D3D">
          <w:rPr>
            <w:rFonts w:cs="Arial"/>
            <w:sz w:val="32"/>
            <w:szCs w:val="22"/>
          </w:rPr>
          <w:t>3</w:t>
        </w:r>
      </w:ins>
      <w:del w:author="MACAIGNE Manuella" w:date="2021-12-14T15:24:00Z" w:id="1">
        <w:r w:rsidDel="00A05FC7" w:rsidR="00CD4A66">
          <w:rPr>
            <w:rFonts w:cs="Arial"/>
            <w:sz w:val="32"/>
            <w:szCs w:val="22"/>
          </w:rPr>
          <w:delText>1</w:delText>
        </w:r>
      </w:del>
      <w:r w:rsidRPr="00494A0B">
        <w:rPr>
          <w:rFonts w:cs="Arial"/>
          <w:sz w:val="32"/>
          <w:szCs w:val="22"/>
        </w:rPr>
        <w:t xml:space="preserve"> SUR LA REMUNERATION, LE TEMPS DE TRAVAIL ET LE PARTAGE DE LA VALEUR AJOUTEE </w:t>
      </w:r>
    </w:p>
    <w:p w:rsidP="009735D4" w:rsidR="009735D4" w:rsidRDefault="009735D4" w:rsidRPr="00ED0A34">
      <w:pPr>
        <w:ind w:right="-180"/>
        <w:jc w:val="both"/>
        <w:rPr>
          <w:rFonts w:ascii="Arial" w:cs="Arial" w:hAnsi="Arial"/>
          <w:b/>
        </w:rPr>
      </w:pPr>
    </w:p>
    <w:p w:rsidP="009735D4" w:rsidR="009735D4" w:rsidRDefault="009735D4" w:rsidRPr="00ED0A34">
      <w:pPr>
        <w:ind w:right="-180"/>
        <w:jc w:val="both"/>
        <w:rPr>
          <w:rFonts w:ascii="Arial" w:cs="Arial" w:hAnsi="Arial"/>
          <w:szCs w:val="22"/>
        </w:rPr>
      </w:pPr>
      <w:r w:rsidRPr="00ED0A34">
        <w:rPr>
          <w:rFonts w:ascii="Arial" w:cs="Arial" w:hAnsi="Arial"/>
          <w:szCs w:val="22"/>
        </w:rPr>
        <w:t>Entre,</w:t>
      </w:r>
    </w:p>
    <w:p w:rsidP="009735D4" w:rsidR="009735D4" w:rsidRDefault="009735D4" w:rsidRPr="00ED0A34">
      <w:pPr>
        <w:ind w:right="-180"/>
        <w:jc w:val="both"/>
        <w:rPr>
          <w:rFonts w:ascii="Arial" w:cs="Arial" w:hAnsi="Arial"/>
          <w:szCs w:val="22"/>
        </w:rPr>
      </w:pPr>
    </w:p>
    <w:p w:rsidP="009735D4" w:rsidR="00B51FB6" w:rsidRDefault="00B51FB6">
      <w:pPr>
        <w:pStyle w:val="Corpsdetexte"/>
        <w:ind w:right="-180"/>
        <w:rPr>
          <w:rFonts w:cs="Arial"/>
          <w:sz w:val="20"/>
          <w:szCs w:val="22"/>
        </w:rPr>
      </w:pPr>
    </w:p>
    <w:p w:rsidR="000720E7" w:rsidRDefault="009735D4" w:rsidRPr="000720E7">
      <w:pPr>
        <w:spacing w:before="120"/>
        <w:ind w:right="-180"/>
        <w:jc w:val="both"/>
        <w:rPr>
          <w:ins w:author="MACAIGNE Manuella" w:date="2022-12-17T16:14:00Z" w:id="2"/>
          <w:rFonts w:ascii="Arial" w:cs="Arial" w:hAnsi="Arial"/>
          <w:szCs w:val="22"/>
          <w:rPrChange w:author="MACAIGNE Manuella" w:date="2022-12-17T16:14:00Z" w:id="3">
            <w:rPr>
              <w:ins w:author="MACAIGNE Manuella" w:date="2022-12-17T16:14:00Z" w:id="4"/>
              <w:rFonts w:ascii="Calibri" w:cs="Arial" w:hAnsi="Calibri"/>
            </w:rPr>
          </w:rPrChange>
        </w:rPr>
        <w:pPrChange w:author="MACAIGNE Manuella" w:date="2022-12-17T16:14:00Z" w:id="5">
          <w:pPr>
            <w:spacing w:after="120" w:before="120"/>
            <w:jc w:val="both"/>
          </w:pPr>
        </w:pPrChange>
      </w:pPr>
      <w:r w:rsidRPr="000720E7">
        <w:rPr>
          <w:rFonts w:ascii="Arial" w:cs="Arial" w:hAnsi="Arial"/>
          <w:szCs w:val="22"/>
          <w:rPrChange w:author="MACAIGNE Manuella" w:date="2022-12-17T16:14:00Z" w:id="6">
            <w:rPr>
              <w:rFonts w:cs="Arial"/>
              <w:szCs w:val="22"/>
            </w:rPr>
          </w:rPrChange>
        </w:rPr>
        <w:t xml:space="preserve">La Direction de la société </w:t>
      </w:r>
      <w:r w:rsidRPr="000720E7">
        <w:rPr>
          <w:rFonts w:ascii="Arial" w:cs="Arial" w:hAnsi="Arial"/>
          <w:szCs w:val="22"/>
          <w:rPrChange w:author="MACAIGNE Manuella" w:date="2022-12-17T16:14:00Z" w:id="7">
            <w:rPr>
              <w:rFonts w:cs="Arial"/>
              <w:b/>
              <w:caps/>
              <w:szCs w:val="22"/>
            </w:rPr>
          </w:rPrChange>
        </w:rPr>
        <w:t>toyota boshoku somain</w:t>
      </w:r>
      <w:r w:rsidRPr="000720E7">
        <w:rPr>
          <w:rFonts w:ascii="Arial" w:cs="Arial" w:hAnsi="Arial"/>
          <w:szCs w:val="22"/>
          <w:rPrChange w:author="MACAIGNE Manuella" w:date="2022-12-17T16:14:00Z" w:id="8">
            <w:rPr>
              <w:rFonts w:cs="Arial"/>
              <w:szCs w:val="22"/>
            </w:rPr>
          </w:rPrChange>
        </w:rPr>
        <w:t xml:space="preserve">, </w:t>
      </w:r>
      <w:ins w:author="MACAIGNE Manuella" w:date="2022-12-17T16:14:00Z" w:id="9">
        <w:r w:rsidR="000720E7" w:rsidRPr="000720E7">
          <w:rPr>
            <w:rFonts w:ascii="Arial" w:cs="Arial" w:hAnsi="Arial"/>
            <w:szCs w:val="22"/>
            <w:rPrChange w:author="MACAIGNE Manuella" w:date="2022-12-17T16:14:00Z" w:id="10">
              <w:rPr>
                <w:rFonts w:ascii="Calibri" w:cs="Arial" w:hAnsi="Calibri"/>
              </w:rPr>
            </w:rPrChange>
          </w:rPr>
          <w:t xml:space="preserve">Représentée par : </w:t>
        </w:r>
      </w:ins>
    </w:p>
    <w:p w:rsidR="000720E7" w:rsidRDefault="000720E7" w:rsidRPr="000720E7">
      <w:pPr>
        <w:numPr>
          <w:ilvl w:val="0"/>
          <w:numId w:val="1"/>
        </w:numPr>
        <w:spacing w:before="120"/>
        <w:ind w:firstLine="0" w:left="0" w:right="-180"/>
        <w:jc w:val="both"/>
        <w:rPr>
          <w:ins w:author="MACAIGNE Manuella" w:date="2022-12-17T16:14:00Z" w:id="11"/>
          <w:rFonts w:ascii="Arial" w:cs="Arial" w:hAnsi="Arial"/>
          <w:szCs w:val="22"/>
          <w:rPrChange w:author="MACAIGNE Manuella" w:date="2022-12-17T16:14:00Z" w:id="12">
            <w:rPr>
              <w:ins w:author="MACAIGNE Manuella" w:date="2022-12-17T16:14:00Z" w:id="13"/>
              <w:rFonts w:ascii="Calibri" w:cs="Arial" w:hAnsi="Calibri"/>
              <w:sz w:val="18"/>
            </w:rPr>
          </w:rPrChange>
        </w:rPr>
        <w:pPrChange w:author="MACAIGNE Manuella" w:date="2022-12-17T16:14:00Z" w:id="14">
          <w:pPr>
            <w:tabs>
              <w:tab w:pos="-540" w:val="left"/>
            </w:tabs>
            <w:spacing w:after="120" w:before="120"/>
            <w:jc w:val="both"/>
          </w:pPr>
        </w:pPrChange>
      </w:pPr>
      <w:ins w:author="MACAIGNE Manuella" w:date="2022-12-17T16:14:00Z" w:id="15">
        <w:r w:rsidRPr="000720E7">
          <w:rPr>
            <w:rFonts w:ascii="Arial" w:cs="Arial" w:hAnsi="Arial"/>
            <w:szCs w:val="22"/>
            <w:rPrChange w:author="MACAIGNE Manuella" w:date="2022-12-17T16:14:00Z" w:id="16">
              <w:rPr>
                <w:rFonts w:ascii="Calibri" w:cs="Arial" w:hAnsi="Calibri"/>
                <w:sz w:val="18"/>
              </w:rPr>
            </w:rPrChange>
          </w:rPr>
          <w:tab/>
        </w:r>
        <w:r w:rsidRPr="000720E7">
          <w:rPr>
            <w:rFonts w:ascii="Arial" w:cs="Arial" w:hAnsi="Arial"/>
            <w:szCs w:val="22"/>
            <w:rPrChange w:author="MACAIGNE Manuella" w:date="2022-12-17T16:14:00Z" w:id="17">
              <w:rPr>
                <w:rFonts w:ascii="Calibri" w:cs="Arial" w:hAnsi="Calibri"/>
                <w:sz w:val="18"/>
              </w:rPr>
            </w:rPrChange>
          </w:rPr>
          <w:tab/>
        </w:r>
        <w:r w:rsidRPr="000720E7">
          <w:rPr>
            <w:rFonts w:ascii="Arial" w:cs="Arial" w:hAnsi="Arial"/>
            <w:szCs w:val="22"/>
            <w:rPrChange w:author="MACAIGNE Manuella" w:date="2022-12-17T16:14:00Z" w:id="18">
              <w:rPr>
                <w:rFonts w:ascii="Calibri" w:cs="Arial" w:hAnsi="Calibri"/>
                <w:sz w:val="18"/>
              </w:rPr>
            </w:rPrChange>
          </w:rPr>
          <w:tab/>
        </w:r>
      </w:ins>
      <w:ins w:author="MACAIGNE Manuella" w:date="2022-12-17T16:15:00Z" w:id="19">
        <w:r>
          <w:rPr>
            <w:rFonts w:ascii="Arial" w:cs="Arial" w:hAnsi="Arial"/>
            <w:szCs w:val="22"/>
          </w:rPr>
          <w:t xml:space="preserve">Directeur </w:t>
        </w:r>
      </w:ins>
    </w:p>
    <w:p w:rsidR="000720E7" w:rsidRDefault="000720E7" w:rsidRPr="000720E7">
      <w:pPr>
        <w:numPr>
          <w:ilvl w:val="0"/>
          <w:numId w:val="1"/>
        </w:numPr>
        <w:spacing w:before="120"/>
        <w:ind w:firstLine="0" w:left="0" w:right="-180"/>
        <w:jc w:val="both"/>
        <w:rPr>
          <w:ins w:author="MACAIGNE Manuella" w:date="2022-12-17T16:14:00Z" w:id="20"/>
          <w:rFonts w:ascii="Arial" w:cs="Arial" w:hAnsi="Arial"/>
          <w:szCs w:val="22"/>
          <w:rPrChange w:author="MACAIGNE Manuella" w:date="2022-12-17T16:14:00Z" w:id="21">
            <w:rPr>
              <w:ins w:author="MACAIGNE Manuella" w:date="2022-12-17T16:14:00Z" w:id="22"/>
              <w:rFonts w:ascii="Calibri" w:cs="Arial" w:hAnsi="Calibri"/>
              <w:sz w:val="18"/>
            </w:rPr>
          </w:rPrChange>
        </w:rPr>
        <w:pPrChange w:author="MACAIGNE Manuella" w:date="2022-12-17T16:14:00Z" w:id="23">
          <w:pPr>
            <w:tabs>
              <w:tab w:pos="-540" w:val="left"/>
            </w:tabs>
            <w:spacing w:after="120" w:before="120"/>
            <w:jc w:val="both"/>
          </w:pPr>
        </w:pPrChange>
      </w:pPr>
      <w:ins w:author="MACAIGNE Manuella" w:date="2022-12-17T16:14:00Z" w:id="24">
        <w:r w:rsidRPr="000720E7">
          <w:rPr>
            <w:rFonts w:ascii="Arial" w:cs="Arial" w:hAnsi="Arial"/>
            <w:szCs w:val="22"/>
            <w:rPrChange w:author="MACAIGNE Manuella" w:date="2022-12-17T16:14:00Z" w:id="25">
              <w:rPr>
                <w:rFonts w:ascii="Calibri" w:cs="Arial" w:hAnsi="Calibri"/>
                <w:sz w:val="18"/>
              </w:rPr>
            </w:rPrChange>
          </w:rPr>
          <w:tab/>
        </w:r>
        <w:r w:rsidRPr="000720E7">
          <w:rPr>
            <w:rFonts w:ascii="Arial" w:cs="Arial" w:hAnsi="Arial"/>
            <w:szCs w:val="22"/>
            <w:rPrChange w:author="MACAIGNE Manuella" w:date="2022-12-17T16:14:00Z" w:id="26">
              <w:rPr>
                <w:rFonts w:ascii="Calibri" w:cs="Arial" w:hAnsi="Calibri"/>
                <w:sz w:val="18"/>
              </w:rPr>
            </w:rPrChange>
          </w:rPr>
          <w:tab/>
        </w:r>
        <w:r w:rsidRPr="000720E7">
          <w:rPr>
            <w:rFonts w:ascii="Arial" w:cs="Arial" w:hAnsi="Arial"/>
            <w:szCs w:val="22"/>
            <w:rPrChange w:author="MACAIGNE Manuella" w:date="2022-12-17T16:14:00Z" w:id="27">
              <w:rPr>
                <w:rFonts w:ascii="Calibri" w:cs="Arial" w:hAnsi="Calibri"/>
                <w:sz w:val="18"/>
              </w:rPr>
            </w:rPrChange>
          </w:rPr>
          <w:tab/>
          <w:t>Responsable Ressources Humaines</w:t>
        </w:r>
      </w:ins>
    </w:p>
    <w:p w:rsidP="009735D4" w:rsidR="009735D4" w:rsidRDefault="009735D4">
      <w:pPr>
        <w:pStyle w:val="Corpsdetexte"/>
        <w:ind w:right="-180"/>
        <w:rPr>
          <w:ins w:author="MACAIGNE Manuella" w:date="2022-12-17T16:14:00Z" w:id="28"/>
          <w:rFonts w:cs="Arial"/>
          <w:sz w:val="20"/>
          <w:szCs w:val="22"/>
        </w:rPr>
      </w:pPr>
      <w:bookmarkStart w:id="29" w:name="_GoBack"/>
      <w:bookmarkEnd w:id="29"/>
    </w:p>
    <w:p w:rsidP="009735D4" w:rsidR="000720E7" w:rsidRDefault="000720E7">
      <w:pPr>
        <w:pStyle w:val="Corpsdetexte"/>
        <w:ind w:right="-180"/>
        <w:rPr>
          <w:ins w:author="MACAIGNE Manuella" w:date="2022-12-17T16:14:00Z" w:id="30"/>
          <w:rFonts w:cs="Arial"/>
          <w:sz w:val="20"/>
          <w:szCs w:val="22"/>
        </w:rPr>
      </w:pPr>
    </w:p>
    <w:p w:rsidP="009735D4" w:rsidR="000720E7" w:rsidRDefault="000720E7" w:rsidRPr="00ED0A34">
      <w:pPr>
        <w:pStyle w:val="Corpsdetexte"/>
        <w:ind w:right="-180"/>
        <w:rPr>
          <w:rFonts w:cs="Arial"/>
          <w:sz w:val="20"/>
          <w:szCs w:val="22"/>
        </w:rPr>
      </w:pPr>
    </w:p>
    <w:p w:rsidDel="00E84D3D" w:rsidP="009735D4" w:rsidR="00B51FB6" w:rsidRDefault="00B51FB6">
      <w:pPr>
        <w:ind w:right="-180"/>
        <w:jc w:val="right"/>
        <w:rPr>
          <w:del w:author="MACAIGNE Manuella" w:date="2022-12-17T14:53:00Z" w:id="31"/>
          <w:rFonts w:ascii="Arial" w:cs="Arial" w:hAnsi="Arial"/>
          <w:szCs w:val="22"/>
        </w:rPr>
      </w:pPr>
    </w:p>
    <w:p w:rsidP="009735D4" w:rsidR="009735D4" w:rsidRDefault="009735D4">
      <w:pPr>
        <w:ind w:right="-180"/>
        <w:jc w:val="right"/>
        <w:rPr>
          <w:rFonts w:ascii="Arial" w:cs="Arial" w:hAnsi="Arial"/>
          <w:szCs w:val="22"/>
        </w:rPr>
      </w:pPr>
      <w:r w:rsidRPr="00ED0A34">
        <w:rPr>
          <w:rFonts w:ascii="Arial" w:cs="Arial" w:hAnsi="Arial"/>
          <w:szCs w:val="22"/>
        </w:rPr>
        <w:t>D’une part,</w:t>
      </w:r>
    </w:p>
    <w:p w:rsidP="009735D4" w:rsidR="00B51FB6" w:rsidRDefault="00B51FB6" w:rsidRPr="00ED0A34">
      <w:pPr>
        <w:ind w:right="-180"/>
        <w:jc w:val="right"/>
        <w:rPr>
          <w:rFonts w:ascii="Arial" w:cs="Arial" w:hAnsi="Arial"/>
          <w:szCs w:val="22"/>
        </w:rPr>
      </w:pPr>
    </w:p>
    <w:p w:rsidDel="00E84D3D" w:rsidR="009735D4" w:rsidRDefault="009735D4" w:rsidRPr="00B51FB6">
      <w:pPr>
        <w:spacing w:before="120"/>
        <w:ind w:right="-180"/>
        <w:rPr>
          <w:del w:author="MACAIGNE Manuella" w:date="2022-12-17T14:53:00Z" w:id="32"/>
          <w:rFonts w:ascii="Arial" w:cs="Arial" w:hAnsi="Arial"/>
          <w:szCs w:val="22"/>
        </w:rPr>
        <w:pPrChange w:author="MACAIGNE Manuella" w:date="2022-12-17T16:14:00Z" w:id="33">
          <w:pPr>
            <w:spacing w:before="120"/>
            <w:ind w:right="-180"/>
            <w:jc w:val="both"/>
          </w:pPr>
        </w:pPrChange>
      </w:pPr>
      <w:r w:rsidRPr="00B51FB6">
        <w:rPr>
          <w:rFonts w:ascii="Arial" w:cs="Arial" w:hAnsi="Arial"/>
          <w:szCs w:val="22"/>
        </w:rPr>
        <w:t xml:space="preserve">et les Organisations syndicales représentées par : </w:t>
      </w:r>
    </w:p>
    <w:p w:rsidDel="00D15A8D" w:rsidR="00AB2128" w:rsidRDefault="009735D4">
      <w:pPr>
        <w:numPr>
          <w:ilvl w:val="0"/>
          <w:numId w:val="1"/>
        </w:numPr>
        <w:spacing w:before="120"/>
        <w:ind w:firstLine="0" w:left="0" w:right="-180"/>
        <w:rPr>
          <w:del w:author="MACAIGNE Manuella" w:date="2021-12-14T15:25:00Z" w:id="34"/>
          <w:rFonts w:ascii="Arial" w:cs="Arial" w:hAnsi="Arial"/>
          <w:szCs w:val="22"/>
        </w:rPr>
        <w:pPrChange w:author="MACAIGNE Manuella" w:date="2022-12-17T16:14:00Z" w:id="35">
          <w:pPr>
            <w:numPr>
              <w:numId w:val="1"/>
            </w:numPr>
            <w:tabs>
              <w:tab w:pos="-585" w:val="num"/>
            </w:tabs>
            <w:spacing w:before="120"/>
            <w:ind w:hanging="360" w:left="-585" w:right="-180"/>
            <w:jc w:val="both"/>
          </w:pPr>
        </w:pPrChange>
      </w:pPr>
      <w:del w:author="MACAIGNE Manuella" w:date="2021-12-14T15:25:00Z" w:id="36">
        <w:r w:rsidDel="00D15A8D" w:rsidRPr="00AB2128">
          <w:rPr>
            <w:rFonts w:ascii="Arial" w:cs="Arial" w:hAnsi="Arial"/>
            <w:szCs w:val="22"/>
          </w:rPr>
          <w:delText>la CFTC </w:delText>
        </w:r>
        <w:r w:rsidDel="00D15A8D" w:rsidR="00363A75" w:rsidRPr="00AB2128">
          <w:rPr>
            <w:rFonts w:ascii="Arial" w:cs="Arial" w:hAnsi="Arial"/>
            <w:szCs w:val="22"/>
          </w:rPr>
          <w:tab/>
        </w:r>
      </w:del>
    </w:p>
    <w:p w:rsidDel="00D15A8D" w:rsidR="009735D4" w:rsidRDefault="009735D4" w:rsidRPr="00AB2128">
      <w:pPr>
        <w:numPr>
          <w:ilvl w:val="0"/>
          <w:numId w:val="1"/>
        </w:numPr>
        <w:spacing w:before="120"/>
        <w:ind w:firstLine="0" w:left="0" w:right="-180"/>
        <w:rPr>
          <w:del w:author="MACAIGNE Manuella" w:date="2021-12-14T15:25:00Z" w:id="37"/>
          <w:rFonts w:ascii="Arial" w:cs="Arial" w:hAnsi="Arial"/>
          <w:szCs w:val="22"/>
        </w:rPr>
        <w:pPrChange w:author="MACAIGNE Manuella" w:date="2022-12-17T16:14:00Z" w:id="38">
          <w:pPr>
            <w:numPr>
              <w:numId w:val="1"/>
            </w:numPr>
            <w:tabs>
              <w:tab w:pos="-585" w:val="num"/>
            </w:tabs>
            <w:spacing w:before="120"/>
            <w:ind w:hanging="360" w:left="-585" w:right="-180"/>
            <w:jc w:val="both"/>
          </w:pPr>
        </w:pPrChange>
      </w:pPr>
      <w:del w:author="MACAIGNE Manuella" w:date="2021-12-14T15:25:00Z" w:id="39">
        <w:r w:rsidDel="00D15A8D" w:rsidRPr="00AB2128">
          <w:rPr>
            <w:rFonts w:ascii="Arial" w:cs="Arial" w:hAnsi="Arial"/>
            <w:szCs w:val="22"/>
          </w:rPr>
          <w:delText>la CGT </w:delText>
        </w:r>
        <w:r w:rsidDel="00D15A8D" w:rsidR="00F604A7" w:rsidRPr="00AB2128">
          <w:rPr>
            <w:rFonts w:ascii="Arial" w:cs="Arial" w:hAnsi="Arial"/>
            <w:szCs w:val="22"/>
          </w:rPr>
          <w:tab/>
        </w:r>
        <w:r w:rsidDel="00D15A8D" w:rsidR="00AB2128">
          <w:rPr>
            <w:rFonts w:ascii="Arial" w:cs="Arial" w:hAnsi="Arial"/>
            <w:szCs w:val="22"/>
          </w:rPr>
          <w:delText xml:space="preserve"> </w:delText>
        </w:r>
        <w:r w:rsidDel="00D15A8D" w:rsidRPr="00AB2128">
          <w:rPr>
            <w:rFonts w:ascii="Arial" w:cs="Arial" w:hAnsi="Arial"/>
            <w:szCs w:val="22"/>
          </w:rPr>
          <w:delText xml:space="preserve">  </w:delText>
        </w:r>
      </w:del>
    </w:p>
    <w:p w:rsidDel="00D15A8D" w:rsidR="00D602E1" w:rsidRDefault="004A38F4" w:rsidRPr="00ED0A34">
      <w:pPr>
        <w:numPr>
          <w:ilvl w:val="0"/>
          <w:numId w:val="1"/>
        </w:numPr>
        <w:spacing w:before="120"/>
        <w:ind w:firstLine="0" w:left="0" w:right="-180"/>
        <w:rPr>
          <w:del w:author="MACAIGNE Manuella" w:date="2021-12-14T15:25:00Z" w:id="40"/>
          <w:rFonts w:ascii="Arial" w:cs="Arial" w:hAnsi="Arial"/>
          <w:szCs w:val="22"/>
        </w:rPr>
        <w:pPrChange w:author="MACAIGNE Manuella" w:date="2022-12-17T16:14:00Z" w:id="41">
          <w:pPr>
            <w:numPr>
              <w:numId w:val="1"/>
            </w:numPr>
            <w:tabs>
              <w:tab w:pos="-585" w:val="num"/>
            </w:tabs>
            <w:spacing w:before="120"/>
            <w:ind w:hanging="360" w:left="-585" w:right="-180"/>
            <w:jc w:val="both"/>
          </w:pPr>
        </w:pPrChange>
      </w:pPr>
      <w:del w:author="MACAIGNE Manuella" w:date="2021-12-14T15:25:00Z" w:id="42">
        <w:r w:rsidDel="00D15A8D">
          <w:rPr>
            <w:rFonts w:ascii="Arial" w:cs="Arial" w:hAnsi="Arial"/>
            <w:szCs w:val="22"/>
          </w:rPr>
          <w:delText>la CFE/CGC </w:delText>
        </w:r>
        <w:r w:rsidDel="00D15A8D" w:rsidR="00AB2128">
          <w:rPr>
            <w:rFonts w:ascii="Arial" w:cs="Arial" w:hAnsi="Arial"/>
            <w:szCs w:val="22"/>
          </w:rPr>
          <w:delText xml:space="preserve"> </w:delText>
        </w:r>
      </w:del>
    </w:p>
    <w:p w:rsidR="009735D4" w:rsidRDefault="009735D4" w:rsidRPr="00ED0A34">
      <w:pPr>
        <w:ind w:right="-180"/>
        <w:rPr>
          <w:rFonts w:ascii="Arial" w:cs="Arial" w:hAnsi="Arial"/>
          <w:szCs w:val="22"/>
        </w:rPr>
        <w:pPrChange w:author="MACAIGNE Manuella" w:date="2022-12-17T16:14:00Z" w:id="43">
          <w:pPr>
            <w:ind w:right="-180"/>
            <w:jc w:val="right"/>
          </w:pPr>
        </w:pPrChange>
      </w:pPr>
      <w:r w:rsidRPr="00ED0A34">
        <w:rPr>
          <w:rFonts w:ascii="Arial" w:cs="Arial" w:hAnsi="Arial"/>
          <w:szCs w:val="22"/>
        </w:rPr>
        <w:t>D’autre part,</w:t>
      </w:r>
    </w:p>
    <w:p w:rsidP="00D15A8D" w:rsidR="00D15A8D" w:rsidRDefault="00D15A8D" w:rsidRPr="00ED0A34">
      <w:pPr>
        <w:numPr>
          <w:ilvl w:val="0"/>
          <w:numId w:val="1"/>
        </w:numPr>
        <w:spacing w:before="120"/>
        <w:ind w:firstLine="0" w:left="0" w:right="-180"/>
        <w:jc w:val="both"/>
        <w:rPr>
          <w:ins w:author="MACAIGNE Manuella" w:date="2021-12-14T15:25:00Z" w:id="44"/>
          <w:rFonts w:ascii="Arial" w:cs="Arial" w:hAnsi="Arial"/>
          <w:szCs w:val="22"/>
        </w:rPr>
      </w:pPr>
      <w:proofErr w:type="gramStart"/>
      <w:ins w:author="MACAIGNE Manuella" w:date="2021-12-14T15:25:00Z" w:id="45">
        <w:r w:rsidRPr="00ED0A34">
          <w:rPr>
            <w:rFonts w:ascii="Arial" w:cs="Arial" w:hAnsi="Arial"/>
            <w:szCs w:val="22"/>
          </w:rPr>
          <w:t>pour</w:t>
        </w:r>
        <w:proofErr w:type="gramEnd"/>
        <w:r w:rsidRPr="00ED0A34">
          <w:rPr>
            <w:rFonts w:ascii="Arial" w:cs="Arial" w:hAnsi="Arial"/>
            <w:szCs w:val="22"/>
          </w:rPr>
          <w:t xml:space="preserve"> la CFTC : </w:t>
        </w:r>
        <w:r w:rsidRPr="00ED0A34">
          <w:rPr>
            <w:rFonts w:ascii="Arial" w:cs="Arial" w:hAnsi="Arial"/>
            <w:szCs w:val="22"/>
          </w:rPr>
          <w:tab/>
        </w:r>
        <w:r w:rsidRPr="00ED0A34">
          <w:rPr>
            <w:rFonts w:ascii="Arial" w:cs="Arial" w:hAnsi="Arial"/>
            <w:szCs w:val="22"/>
          </w:rPr>
          <w:tab/>
        </w:r>
        <w:r w:rsidRPr="00ED0A34">
          <w:rPr>
            <w:rFonts w:ascii="Arial" w:cs="Arial" w:hAnsi="Arial"/>
            <w:szCs w:val="22"/>
          </w:rPr>
          <w:tab/>
          <w:t xml:space="preserve">son délégué syndical </w:t>
        </w:r>
      </w:ins>
    </w:p>
    <w:p w:rsidP="00D15A8D" w:rsidR="00D15A8D" w:rsidRDefault="00D15A8D" w:rsidRPr="00ED0A34">
      <w:pPr>
        <w:numPr>
          <w:ilvl w:val="0"/>
          <w:numId w:val="1"/>
        </w:numPr>
        <w:spacing w:before="120"/>
        <w:ind w:firstLine="0" w:left="0" w:right="-180"/>
        <w:jc w:val="both"/>
        <w:rPr>
          <w:ins w:author="MACAIGNE Manuella" w:date="2021-12-14T15:25:00Z" w:id="46"/>
          <w:rFonts w:ascii="Arial" w:cs="Arial" w:hAnsi="Arial"/>
          <w:szCs w:val="22"/>
        </w:rPr>
      </w:pPr>
      <w:proofErr w:type="gramStart"/>
      <w:ins w:author="MACAIGNE Manuella" w:date="2021-12-14T15:25:00Z" w:id="47">
        <w:r w:rsidRPr="00ED0A34">
          <w:rPr>
            <w:rFonts w:ascii="Arial" w:cs="Arial" w:hAnsi="Arial"/>
            <w:szCs w:val="22"/>
          </w:rPr>
          <w:t>pour</w:t>
        </w:r>
        <w:proofErr w:type="gramEnd"/>
        <w:r w:rsidRPr="00ED0A34">
          <w:rPr>
            <w:rFonts w:ascii="Arial" w:cs="Arial" w:hAnsi="Arial"/>
            <w:szCs w:val="22"/>
          </w:rPr>
          <w:t xml:space="preserve"> la CGT : </w:t>
        </w:r>
        <w:r w:rsidRPr="00ED0A34">
          <w:rPr>
            <w:rFonts w:ascii="Arial" w:cs="Arial" w:hAnsi="Arial"/>
            <w:szCs w:val="22"/>
          </w:rPr>
          <w:tab/>
        </w:r>
        <w:r w:rsidRPr="00ED0A34">
          <w:rPr>
            <w:rFonts w:ascii="Arial" w:cs="Arial" w:hAnsi="Arial"/>
            <w:szCs w:val="22"/>
          </w:rPr>
          <w:tab/>
        </w:r>
        <w:r w:rsidRPr="00ED0A34">
          <w:rPr>
            <w:rFonts w:ascii="Arial" w:cs="Arial" w:hAnsi="Arial"/>
            <w:szCs w:val="22"/>
          </w:rPr>
          <w:tab/>
          <w:t xml:space="preserve">son délégué syndical  </w:t>
        </w:r>
      </w:ins>
    </w:p>
    <w:p w:rsidP="00D15A8D" w:rsidR="00D15A8D" w:rsidRDefault="00D15A8D" w:rsidRPr="00ED0A34">
      <w:pPr>
        <w:numPr>
          <w:ilvl w:val="0"/>
          <w:numId w:val="1"/>
        </w:numPr>
        <w:spacing w:before="120"/>
        <w:ind w:firstLine="0" w:left="0" w:right="-180"/>
        <w:jc w:val="both"/>
        <w:rPr>
          <w:ins w:author="MACAIGNE Manuella" w:date="2021-12-14T15:25:00Z" w:id="48"/>
          <w:rFonts w:ascii="Arial" w:cs="Arial" w:hAnsi="Arial"/>
          <w:szCs w:val="22"/>
        </w:rPr>
      </w:pPr>
      <w:proofErr w:type="gramStart"/>
      <w:ins w:author="MACAIGNE Manuella" w:date="2021-12-14T15:25:00Z" w:id="49">
        <w:r w:rsidRPr="00ED0A34">
          <w:rPr>
            <w:rFonts w:ascii="Arial" w:cs="Arial" w:hAnsi="Arial"/>
            <w:szCs w:val="22"/>
          </w:rPr>
          <w:t>pour</w:t>
        </w:r>
        <w:proofErr w:type="gramEnd"/>
        <w:r w:rsidRPr="00ED0A34">
          <w:rPr>
            <w:rFonts w:ascii="Arial" w:cs="Arial" w:hAnsi="Arial"/>
            <w:szCs w:val="22"/>
          </w:rPr>
          <w:t xml:space="preserve"> la CFE/CGC</w:t>
        </w:r>
        <w:r w:rsidRPr="00ED0A34">
          <w:rPr>
            <w:rFonts w:ascii="Arial" w:cs="Arial" w:hAnsi="Arial"/>
            <w:szCs w:val="22"/>
          </w:rPr>
          <w:tab/>
        </w:r>
        <w:r w:rsidRPr="00ED0A34">
          <w:rPr>
            <w:rFonts w:ascii="Arial" w:cs="Arial" w:hAnsi="Arial"/>
            <w:szCs w:val="22"/>
          </w:rPr>
          <w:tab/>
          <w:t>son délégué syndical</w:t>
        </w:r>
      </w:ins>
    </w:p>
    <w:p w:rsidP="009735D4" w:rsidR="00B51FB6" w:rsidRDefault="00B51FB6">
      <w:pPr>
        <w:ind w:right="-180"/>
        <w:jc w:val="both"/>
        <w:rPr>
          <w:rFonts w:ascii="Arial" w:cs="Arial" w:hAnsi="Arial"/>
          <w:b/>
          <w:bCs/>
          <w:szCs w:val="22"/>
        </w:rPr>
      </w:pPr>
    </w:p>
    <w:p w:rsidP="009735D4" w:rsidR="00B51FB6" w:rsidRDefault="00B51FB6">
      <w:pPr>
        <w:ind w:right="-180"/>
        <w:jc w:val="both"/>
        <w:rPr>
          <w:rFonts w:ascii="Arial" w:cs="Arial" w:hAnsi="Arial"/>
          <w:b/>
          <w:bCs/>
          <w:szCs w:val="22"/>
        </w:rPr>
      </w:pPr>
    </w:p>
    <w:p w:rsidP="009735D4" w:rsidR="009735D4" w:rsidRDefault="009735D4" w:rsidRPr="009837D1">
      <w:pPr>
        <w:ind w:right="-180"/>
        <w:jc w:val="both"/>
        <w:rPr>
          <w:rFonts w:ascii="Arial" w:cs="Arial" w:hAnsi="Arial"/>
          <w:b/>
          <w:bCs/>
          <w:szCs w:val="22"/>
          <w:u w:val="single"/>
        </w:rPr>
      </w:pPr>
      <w:r w:rsidRPr="009837D1">
        <w:rPr>
          <w:rFonts w:ascii="Arial" w:cs="Arial" w:hAnsi="Arial"/>
          <w:b/>
          <w:bCs/>
          <w:szCs w:val="22"/>
          <w:u w:val="single"/>
        </w:rPr>
        <w:t>PREAMBULE</w:t>
      </w:r>
    </w:p>
    <w:p w:rsidP="00372B88" w:rsidR="009735D4" w:rsidRDefault="00494A0B" w:rsidRPr="00EF5036">
      <w:pPr>
        <w:spacing w:before="120" w:line="276" w:lineRule="auto"/>
        <w:ind w:right="-180"/>
        <w:jc w:val="both"/>
        <w:rPr>
          <w:rFonts w:ascii="Arial" w:cs="Arial" w:hAnsi="Arial"/>
          <w:szCs w:val="22"/>
        </w:rPr>
      </w:pPr>
      <w:r w:rsidRPr="00EF5036">
        <w:rPr>
          <w:rFonts w:ascii="Arial" w:cs="Arial" w:hAnsi="Arial"/>
        </w:rPr>
        <w:t>Le présent accord est conclu suite à l’engagement de la négociation annuel</w:t>
      </w:r>
      <w:r w:rsidR="00CD4A66">
        <w:rPr>
          <w:rFonts w:ascii="Arial" w:cs="Arial" w:hAnsi="Arial"/>
        </w:rPr>
        <w:t>le obligatoire pour l’année 202</w:t>
      </w:r>
      <w:ins w:author="MACAIGNE Manuella" w:date="2021-12-06T16:55:00Z" w:id="50">
        <w:r w:rsidR="00E84D3D">
          <w:rPr>
            <w:rFonts w:ascii="Arial" w:cs="Arial" w:hAnsi="Arial"/>
          </w:rPr>
          <w:t>3</w:t>
        </w:r>
      </w:ins>
      <w:del w:author="MACAIGNE Manuella" w:date="2021-12-06T16:55:00Z" w:id="51">
        <w:r w:rsidDel="007974A5" w:rsidR="00CD4A66">
          <w:rPr>
            <w:rFonts w:ascii="Arial" w:cs="Arial" w:hAnsi="Arial"/>
          </w:rPr>
          <w:delText>1</w:delText>
        </w:r>
      </w:del>
      <w:r w:rsidRPr="00EF5036">
        <w:rPr>
          <w:rFonts w:ascii="Arial" w:cs="Arial" w:hAnsi="Arial"/>
        </w:rPr>
        <w:t xml:space="preserve">, tenue en application des Articles L. 2242-1 et suivants du Code du Travail et portant sur la rémunération, le temps de travail et le partage de la valeur ajoutée dans l’entreprise, à l’issue </w:t>
      </w:r>
      <w:del w:author="MACAIGNE Manuella" w:date="2021-12-06T16:56:00Z" w:id="52">
        <w:r w:rsidDel="007974A5" w:rsidRPr="00EF5036">
          <w:rPr>
            <w:rFonts w:ascii="Arial" w:cs="Arial" w:hAnsi="Arial"/>
          </w:rPr>
          <w:delText>de</w:delText>
        </w:r>
        <w:r w:rsidDel="007974A5" w:rsidR="009735D4" w:rsidRPr="00EF5036">
          <w:rPr>
            <w:rFonts w:ascii="Arial" w:cs="Arial" w:hAnsi="Arial"/>
            <w:szCs w:val="22"/>
          </w:rPr>
          <w:delText xml:space="preserve"> </w:delText>
        </w:r>
        <w:r w:rsidDel="007974A5" w:rsidR="0029402B" w:rsidRPr="00EF5036">
          <w:rPr>
            <w:rFonts w:ascii="Arial" w:cs="Arial" w:hAnsi="Arial"/>
            <w:szCs w:val="22"/>
          </w:rPr>
          <w:delText>deux</w:delText>
        </w:r>
      </w:del>
      <w:ins w:author="MACAIGNE Manuella" w:date="2021-12-06T16:56:00Z" w:id="53">
        <w:r w:rsidR="007974A5">
          <w:rPr>
            <w:rFonts w:ascii="Arial" w:cs="Arial" w:hAnsi="Arial"/>
          </w:rPr>
          <w:t>d’une</w:t>
        </w:r>
      </w:ins>
      <w:r w:rsidR="009735D4" w:rsidRPr="00EF5036">
        <w:rPr>
          <w:rFonts w:ascii="Arial" w:cs="Arial" w:hAnsi="Arial"/>
          <w:szCs w:val="22"/>
        </w:rPr>
        <w:t xml:space="preserve"> réunion</w:t>
      </w:r>
      <w:del w:author="MACAIGNE Manuella" w:date="2021-12-06T16:57:00Z" w:id="54">
        <w:r w:rsidDel="007974A5" w:rsidR="009735D4" w:rsidRPr="00EF5036">
          <w:rPr>
            <w:rFonts w:ascii="Arial" w:cs="Arial" w:hAnsi="Arial"/>
            <w:szCs w:val="22"/>
          </w:rPr>
          <w:delText>s</w:delText>
        </w:r>
      </w:del>
      <w:r w:rsidR="009735D4" w:rsidRPr="00EF5036">
        <w:rPr>
          <w:rFonts w:ascii="Arial" w:cs="Arial" w:hAnsi="Arial"/>
          <w:szCs w:val="22"/>
        </w:rPr>
        <w:t xml:space="preserve"> qui s</w:t>
      </w:r>
      <w:del w:author="MACAIGNE Manuella" w:date="2021-12-06T16:57:00Z" w:id="55">
        <w:r w:rsidDel="007974A5" w:rsidR="009735D4" w:rsidRPr="00EF5036">
          <w:rPr>
            <w:rFonts w:ascii="Arial" w:cs="Arial" w:hAnsi="Arial"/>
            <w:szCs w:val="22"/>
          </w:rPr>
          <w:delText>e sont</w:delText>
        </w:r>
      </w:del>
      <w:ins w:author="MACAIGNE Manuella" w:date="2021-12-06T16:57:00Z" w:id="56">
        <w:r w:rsidR="007974A5">
          <w:rPr>
            <w:rFonts w:ascii="Arial" w:cs="Arial" w:hAnsi="Arial"/>
            <w:szCs w:val="22"/>
          </w:rPr>
          <w:t>’est</w:t>
        </w:r>
      </w:ins>
      <w:r w:rsidR="009735D4" w:rsidRPr="00EF5036">
        <w:rPr>
          <w:rFonts w:ascii="Arial" w:cs="Arial" w:hAnsi="Arial"/>
          <w:szCs w:val="22"/>
        </w:rPr>
        <w:t xml:space="preserve"> déroulé</w:t>
      </w:r>
      <w:del w:author="MACAIGNE Manuella" w:date="2021-12-06T16:57:00Z" w:id="57">
        <w:r w:rsidDel="007974A5" w:rsidR="009735D4" w:rsidRPr="00EF5036">
          <w:rPr>
            <w:rFonts w:ascii="Arial" w:cs="Arial" w:hAnsi="Arial"/>
            <w:szCs w:val="22"/>
          </w:rPr>
          <w:delText>es</w:delText>
        </w:r>
      </w:del>
      <w:r w:rsidR="009735D4" w:rsidRPr="00EF5036">
        <w:rPr>
          <w:rFonts w:ascii="Arial" w:cs="Arial" w:hAnsi="Arial"/>
          <w:szCs w:val="22"/>
        </w:rPr>
        <w:t xml:space="preserve"> </w:t>
      </w:r>
      <w:del w:author="MACAIGNE Manuella" w:date="2021-12-06T16:58:00Z" w:id="58">
        <w:r w:rsidDel="007974A5" w:rsidR="009735D4" w:rsidRPr="00EF5036">
          <w:rPr>
            <w:rFonts w:ascii="Arial" w:cs="Arial" w:hAnsi="Arial"/>
            <w:szCs w:val="22"/>
          </w:rPr>
          <w:delText>respectivement les</w:delText>
        </w:r>
      </w:del>
      <w:ins w:author="MACAIGNE Manuella" w:date="2021-12-06T16:58:00Z" w:id="59">
        <w:r w:rsidR="007974A5">
          <w:rPr>
            <w:rFonts w:ascii="Arial" w:cs="Arial" w:hAnsi="Arial"/>
            <w:szCs w:val="22"/>
          </w:rPr>
          <w:t>le</w:t>
        </w:r>
      </w:ins>
      <w:r w:rsidR="009735D4" w:rsidRPr="00EF5036">
        <w:rPr>
          <w:rFonts w:ascii="Arial" w:cs="Arial" w:hAnsi="Arial"/>
          <w:szCs w:val="22"/>
        </w:rPr>
        <w:t xml:space="preserve"> </w:t>
      </w:r>
      <w:del w:author="MACAIGNE Manuella" w:date="2021-12-06T16:55:00Z" w:id="60">
        <w:r w:rsidDel="007974A5" w:rsidR="00CD4A66">
          <w:rPr>
            <w:rFonts w:ascii="Arial" w:cs="Arial" w:hAnsi="Arial"/>
            <w:szCs w:val="22"/>
          </w:rPr>
          <w:delText>17 Décembre 2020</w:delText>
        </w:r>
      </w:del>
      <w:ins w:author="MACAIGNE Manuella" w:date="2021-12-06T16:55:00Z" w:id="61">
        <w:r w:rsidR="007974A5">
          <w:rPr>
            <w:rFonts w:ascii="Arial" w:cs="Arial" w:hAnsi="Arial"/>
            <w:szCs w:val="22"/>
          </w:rPr>
          <w:t>14 Décembre</w:t>
        </w:r>
      </w:ins>
      <w:r w:rsidR="0029402B" w:rsidRPr="00EF5036">
        <w:rPr>
          <w:rFonts w:ascii="Arial" w:cs="Arial" w:hAnsi="Arial"/>
          <w:szCs w:val="22"/>
        </w:rPr>
        <w:t xml:space="preserve"> </w:t>
      </w:r>
      <w:del w:author="MACAIGNE Manuella" w:date="2021-12-06T16:55:00Z" w:id="62">
        <w:r w:rsidDel="007974A5" w:rsidR="0029402B" w:rsidRPr="00EF5036">
          <w:rPr>
            <w:rFonts w:ascii="Arial" w:cs="Arial" w:hAnsi="Arial"/>
            <w:szCs w:val="22"/>
          </w:rPr>
          <w:delText xml:space="preserve">et </w:delText>
        </w:r>
        <w:r w:rsidDel="007974A5" w:rsidR="00CD4A66">
          <w:rPr>
            <w:rFonts w:ascii="Arial" w:cs="Arial" w:hAnsi="Arial"/>
            <w:szCs w:val="22"/>
          </w:rPr>
          <w:delText>18 Décembre 2020</w:delText>
        </w:r>
      </w:del>
      <w:ins w:author="MACAIGNE Manuella" w:date="2021-12-06T16:55:00Z" w:id="63">
        <w:r w:rsidR="007974A5">
          <w:rPr>
            <w:rFonts w:ascii="Arial" w:cs="Arial" w:hAnsi="Arial"/>
            <w:szCs w:val="22"/>
          </w:rPr>
          <w:t>202</w:t>
        </w:r>
        <w:r w:rsidR="00A77E1C">
          <w:rPr>
            <w:rFonts w:ascii="Arial" w:cs="Arial" w:hAnsi="Arial"/>
            <w:szCs w:val="22"/>
          </w:rPr>
          <w:t>2</w:t>
        </w:r>
      </w:ins>
      <w:r w:rsidR="009735D4" w:rsidRPr="00EF5036">
        <w:rPr>
          <w:rFonts w:ascii="Arial" w:cs="Arial" w:hAnsi="Arial"/>
          <w:szCs w:val="22"/>
        </w:rPr>
        <w:t>.</w:t>
      </w:r>
    </w:p>
    <w:p w:rsidP="00372B88" w:rsidR="00DA4D64" w:rsidRDefault="009735D4">
      <w:pPr>
        <w:spacing w:before="120" w:line="276" w:lineRule="auto"/>
        <w:ind w:right="-180"/>
        <w:jc w:val="both"/>
        <w:rPr>
          <w:rFonts w:ascii="Arial" w:cs="Arial" w:hAnsi="Arial"/>
          <w:szCs w:val="22"/>
        </w:rPr>
      </w:pPr>
      <w:r w:rsidRPr="00EF5036">
        <w:rPr>
          <w:rFonts w:ascii="Arial" w:cs="Arial" w:hAnsi="Arial"/>
          <w:szCs w:val="22"/>
        </w:rPr>
        <w:t xml:space="preserve">Au cours de </w:t>
      </w:r>
      <w:del w:author="MACAIGNE Manuella" w:date="2021-12-06T16:58:00Z" w:id="64">
        <w:r w:rsidDel="007974A5" w:rsidRPr="00EF5036">
          <w:rPr>
            <w:rFonts w:ascii="Arial" w:cs="Arial" w:hAnsi="Arial"/>
            <w:szCs w:val="22"/>
          </w:rPr>
          <w:delText>la première</w:delText>
        </w:r>
      </w:del>
      <w:ins w:author="MACAIGNE Manuella" w:date="2021-12-06T16:58:00Z" w:id="65">
        <w:r w:rsidR="007974A5">
          <w:rPr>
            <w:rFonts w:ascii="Arial" w:cs="Arial" w:hAnsi="Arial"/>
            <w:szCs w:val="22"/>
          </w:rPr>
          <w:t>cette</w:t>
        </w:r>
      </w:ins>
      <w:r w:rsidRPr="00EF5036">
        <w:rPr>
          <w:rFonts w:ascii="Arial" w:cs="Arial" w:hAnsi="Arial"/>
          <w:szCs w:val="22"/>
        </w:rPr>
        <w:t xml:space="preserve"> réunion, la Direction a </w:t>
      </w:r>
      <w:r w:rsidR="00DA4D64">
        <w:rPr>
          <w:rFonts w:ascii="Arial" w:cs="Arial" w:hAnsi="Arial"/>
          <w:szCs w:val="22"/>
        </w:rPr>
        <w:t xml:space="preserve">tout d’abord </w:t>
      </w:r>
      <w:r w:rsidRPr="00EF5036">
        <w:rPr>
          <w:rFonts w:ascii="Arial" w:cs="Arial" w:hAnsi="Arial"/>
          <w:szCs w:val="22"/>
        </w:rPr>
        <w:t xml:space="preserve">présenté la situation </w:t>
      </w:r>
      <w:r w:rsidR="004A38F4">
        <w:rPr>
          <w:rFonts w:ascii="Arial" w:cs="Arial" w:hAnsi="Arial"/>
          <w:szCs w:val="22"/>
        </w:rPr>
        <w:t>du marché automobile</w:t>
      </w:r>
      <w:r w:rsidR="00DA4D64">
        <w:rPr>
          <w:rFonts w:ascii="Arial" w:cs="Arial" w:hAnsi="Arial"/>
          <w:szCs w:val="22"/>
        </w:rPr>
        <w:t xml:space="preserve"> mondial, Européen et Français.</w:t>
      </w:r>
    </w:p>
    <w:p w:rsidP="00B51FB6" w:rsidR="00B51FB6" w:rsidRDefault="00DA4D64">
      <w:pPr>
        <w:spacing w:before="120" w:line="276" w:lineRule="auto"/>
        <w:ind w:right="-180"/>
        <w:jc w:val="both"/>
        <w:rPr>
          <w:rFonts w:ascii="Arial" w:cs="Arial" w:hAnsi="Arial"/>
        </w:rPr>
      </w:pPr>
      <w:r>
        <w:rPr>
          <w:rFonts w:ascii="Arial" w:cs="Arial" w:hAnsi="Arial"/>
          <w:szCs w:val="22"/>
        </w:rPr>
        <w:t xml:space="preserve">Ensuite, </w:t>
      </w:r>
      <w:r w:rsidR="004A38F4">
        <w:rPr>
          <w:rFonts w:ascii="Arial" w:cs="Arial" w:hAnsi="Arial"/>
          <w:szCs w:val="22"/>
        </w:rPr>
        <w:t>la situation financière et économique du site</w:t>
      </w:r>
      <w:r>
        <w:rPr>
          <w:rFonts w:ascii="Arial" w:cs="Arial" w:hAnsi="Arial"/>
          <w:szCs w:val="22"/>
        </w:rPr>
        <w:t xml:space="preserve"> tout comme </w:t>
      </w:r>
      <w:r w:rsidR="00B51FB6">
        <w:rPr>
          <w:rFonts w:ascii="Arial" w:cs="Arial" w:hAnsi="Arial"/>
        </w:rPr>
        <w:t>le</w:t>
      </w:r>
      <w:r w:rsidR="00B51FB6" w:rsidRPr="00372B88">
        <w:rPr>
          <w:rFonts w:ascii="Arial" w:cs="Arial" w:hAnsi="Arial"/>
        </w:rPr>
        <w:t>s informations utiles sur la situation des salaires et les données socia</w:t>
      </w:r>
      <w:r w:rsidR="00B51FB6">
        <w:rPr>
          <w:rFonts w:ascii="Arial" w:cs="Arial" w:hAnsi="Arial"/>
        </w:rPr>
        <w:t>les ont été également fournies.</w:t>
      </w:r>
    </w:p>
    <w:p w:rsidP="00B51FB6" w:rsidR="00B51FB6" w:rsidRDefault="00B51FB6">
      <w:pPr>
        <w:spacing w:before="120" w:line="276" w:lineRule="auto"/>
        <w:ind w:right="-180"/>
        <w:jc w:val="both"/>
        <w:rPr>
          <w:b/>
        </w:rPr>
      </w:pPr>
      <w:r>
        <w:rPr>
          <w:rFonts w:ascii="Arial" w:cs="Arial" w:hAnsi="Arial"/>
        </w:rPr>
        <w:t>Enfin, l</w:t>
      </w:r>
      <w:r w:rsidRPr="00372B88">
        <w:rPr>
          <w:rFonts w:ascii="Arial" w:cs="Arial" w:hAnsi="Arial"/>
        </w:rPr>
        <w:t>es informations relatives aux écarts de rémunération entre les femmes et les hommes</w:t>
      </w:r>
      <w:r w:rsidR="008B59E7">
        <w:rPr>
          <w:rFonts w:ascii="Arial" w:cs="Arial" w:hAnsi="Arial"/>
        </w:rPr>
        <w:t>,</w:t>
      </w:r>
      <w:r>
        <w:rPr>
          <w:rFonts w:ascii="Arial" w:cs="Arial" w:hAnsi="Arial"/>
        </w:rPr>
        <w:t xml:space="preserve"> et la situation des salariés ayant une reconnaissance de travailleurs handicapés ont été partagées.</w:t>
      </w:r>
    </w:p>
    <w:p w:rsidP="00B51FB6" w:rsidR="004D469D" w:rsidRDefault="00DA4D64">
      <w:pPr>
        <w:spacing w:before="120" w:line="276" w:lineRule="auto"/>
        <w:ind w:right="-180"/>
        <w:jc w:val="both"/>
        <w:rPr>
          <w:ins w:author="MACAIGNE Manuella" w:date="2022-12-17T14:54:00Z" w:id="66"/>
          <w:rFonts w:ascii="Arial" w:cs="Arial" w:hAnsi="Arial"/>
          <w:szCs w:val="22"/>
        </w:rPr>
      </w:pPr>
      <w:r>
        <w:rPr>
          <w:rFonts w:ascii="Arial" w:cs="Arial" w:hAnsi="Arial"/>
          <w:szCs w:val="22"/>
        </w:rPr>
        <w:t>Après un bilan des</w:t>
      </w:r>
      <w:r w:rsidR="00CD4A66">
        <w:rPr>
          <w:rFonts w:ascii="Arial" w:cs="Arial" w:hAnsi="Arial"/>
          <w:szCs w:val="22"/>
        </w:rPr>
        <w:t xml:space="preserve"> nombreuses réalisations de 202</w:t>
      </w:r>
      <w:ins w:author="MACAIGNE Manuella" w:date="2021-12-06T16:58:00Z" w:id="67">
        <w:r w:rsidR="00A77E1C">
          <w:rPr>
            <w:rFonts w:ascii="Arial" w:cs="Arial" w:hAnsi="Arial"/>
            <w:szCs w:val="22"/>
          </w:rPr>
          <w:t>2</w:t>
        </w:r>
      </w:ins>
      <w:del w:author="MACAIGNE Manuella" w:date="2021-12-06T16:58:00Z" w:id="68">
        <w:r w:rsidDel="007974A5" w:rsidR="00CD4A66">
          <w:rPr>
            <w:rFonts w:ascii="Arial" w:cs="Arial" w:hAnsi="Arial"/>
            <w:szCs w:val="22"/>
          </w:rPr>
          <w:delText>0</w:delText>
        </w:r>
      </w:del>
      <w:r>
        <w:rPr>
          <w:rFonts w:ascii="Arial" w:cs="Arial" w:hAnsi="Arial"/>
          <w:szCs w:val="22"/>
        </w:rPr>
        <w:t xml:space="preserve">, </w:t>
      </w:r>
      <w:r w:rsidRPr="00DA4D64">
        <w:rPr>
          <w:rFonts w:ascii="Arial" w:cs="Arial" w:hAnsi="Arial"/>
          <w:szCs w:val="22"/>
        </w:rPr>
        <w:t>l</w:t>
      </w:r>
      <w:r w:rsidR="004D469D" w:rsidRPr="00DA4D64">
        <w:rPr>
          <w:rFonts w:ascii="Arial" w:cs="Arial" w:hAnsi="Arial"/>
          <w:szCs w:val="22"/>
        </w:rPr>
        <w:t xml:space="preserve">es </w:t>
      </w:r>
      <w:r w:rsidR="0029402B" w:rsidRPr="00DA4D64">
        <w:rPr>
          <w:rFonts w:ascii="Arial" w:cs="Arial" w:hAnsi="Arial"/>
          <w:szCs w:val="22"/>
        </w:rPr>
        <w:t>enjeux 20</w:t>
      </w:r>
      <w:r w:rsidR="00CD4A66">
        <w:rPr>
          <w:rFonts w:ascii="Arial" w:cs="Arial" w:hAnsi="Arial"/>
          <w:szCs w:val="22"/>
        </w:rPr>
        <w:t>2</w:t>
      </w:r>
      <w:ins w:author="MACAIGNE Manuella" w:date="2021-12-06T16:58:00Z" w:id="69">
        <w:r w:rsidR="00A77E1C">
          <w:rPr>
            <w:rFonts w:ascii="Arial" w:cs="Arial" w:hAnsi="Arial"/>
            <w:szCs w:val="22"/>
          </w:rPr>
          <w:t>3</w:t>
        </w:r>
      </w:ins>
      <w:del w:author="MACAIGNE Manuella" w:date="2021-12-06T16:58:00Z" w:id="70">
        <w:r w:rsidDel="007974A5" w:rsidR="00CD4A66">
          <w:rPr>
            <w:rFonts w:ascii="Arial" w:cs="Arial" w:hAnsi="Arial"/>
            <w:szCs w:val="22"/>
          </w:rPr>
          <w:delText>1</w:delText>
        </w:r>
      </w:del>
      <w:r w:rsidR="00F00B10" w:rsidRPr="00DA4D64">
        <w:rPr>
          <w:rFonts w:ascii="Arial" w:cs="Arial" w:hAnsi="Arial"/>
          <w:szCs w:val="22"/>
        </w:rPr>
        <w:t> </w:t>
      </w:r>
      <w:r>
        <w:rPr>
          <w:rFonts w:ascii="Arial" w:cs="Arial" w:hAnsi="Arial"/>
          <w:szCs w:val="22"/>
        </w:rPr>
        <w:t>ont été définis</w:t>
      </w:r>
      <w:r w:rsidR="00F00B10" w:rsidRPr="00DA4D64">
        <w:rPr>
          <w:rFonts w:ascii="Arial" w:cs="Arial" w:hAnsi="Arial"/>
          <w:szCs w:val="22"/>
        </w:rPr>
        <w:t>:</w:t>
      </w:r>
    </w:p>
    <w:p w:rsidP="00B51FB6" w:rsidR="00E84D3D" w:rsidRDefault="00E84D3D">
      <w:pPr>
        <w:spacing w:before="120" w:line="276" w:lineRule="auto"/>
        <w:ind w:right="-180"/>
        <w:jc w:val="both"/>
        <w:rPr>
          <w:ins w:author="MACAIGNE Manuella" w:date="2022-12-14T14:12:00Z" w:id="71"/>
          <w:rFonts w:ascii="Arial" w:cs="Arial" w:hAnsi="Arial"/>
          <w:szCs w:val="22"/>
        </w:rPr>
      </w:pPr>
    </w:p>
    <w:p w:rsidP="00A77E1C" w:rsidR="00A77E1C" w:rsidRDefault="00A77E1C" w:rsidRPr="000720E7">
      <w:pPr>
        <w:rPr>
          <w:ins w:author="MACAIGNE Manuella" w:date="2022-12-14T14:10:00Z" w:id="72"/>
          <w:rFonts w:ascii="Arial" w:cs="Arial" w:hAnsi="Arial"/>
          <w:b/>
          <w:szCs w:val="22"/>
          <w:u w:val="single"/>
          <w:rPrChange w:author="MACAIGNE Manuella" w:date="2022-12-17T16:11:00Z" w:id="73">
            <w:rPr>
              <w:ins w:author="MACAIGNE Manuella" w:date="2022-12-14T14:10:00Z" w:id="74"/>
              <w:rFonts w:asciiTheme="minorHAnsi" w:cstheme="minorBidi" w:eastAsiaTheme="minorEastAsia" w:hAnsi="Calibri"/>
              <w:b/>
              <w:bCs/>
              <w:color w:themeColor="text1" w:val="000000"/>
              <w:kern w:val="24"/>
              <w:u w:val="single"/>
            </w:rPr>
          </w:rPrChange>
        </w:rPr>
      </w:pPr>
      <w:ins w:author="MACAIGNE Manuella" w:date="2022-12-14T14:09:00Z" w:id="75">
        <w:r w:rsidRPr="000720E7">
          <w:rPr>
            <w:rFonts w:ascii="Arial" w:cs="Arial" w:hAnsi="Arial"/>
            <w:b/>
            <w:szCs w:val="22"/>
            <w:u w:val="single"/>
            <w:rPrChange w:author="MACAIGNE Manuella" w:date="2022-12-17T16:11:00Z" w:id="76">
              <w:rPr>
                <w:rFonts w:asciiTheme="minorHAnsi" w:cstheme="minorBidi" w:eastAsiaTheme="minorEastAsia" w:hAnsi="Calibri"/>
                <w:b/>
                <w:bCs/>
                <w:color w:themeColor="text1" w:val="000000"/>
                <w:kern w:val="24"/>
                <w:sz w:val="48"/>
                <w:szCs w:val="48"/>
                <w:u w:val="single"/>
              </w:rPr>
            </w:rPrChange>
          </w:rPr>
          <w:t>RESUME DE L’ANNEE:</w:t>
        </w:r>
      </w:ins>
    </w:p>
    <w:p w:rsidP="00A77E1C" w:rsidR="00A77E1C" w:rsidRDefault="00A77E1C" w:rsidRPr="00A77E1C">
      <w:pPr>
        <w:rPr>
          <w:ins w:author="MACAIGNE Manuella" w:date="2022-12-14T14:09:00Z" w:id="77"/>
          <w:rFonts w:eastAsia="Times New Roman"/>
          <w:rPrChange w:author="MACAIGNE Manuella" w:date="2022-12-14T14:09:00Z" w:id="78">
            <w:rPr>
              <w:ins w:author="MACAIGNE Manuella" w:date="2022-12-14T14:09:00Z" w:id="79"/>
              <w:rFonts w:eastAsia="Times New Roman"/>
              <w:sz w:val="24"/>
              <w:szCs w:val="24"/>
            </w:rPr>
          </w:rPrChange>
        </w:rPr>
      </w:pPr>
    </w:p>
    <w:p w:rsidP="00A77E1C" w:rsidR="00A77E1C" w:rsidRDefault="00A77E1C" w:rsidRPr="000720E7">
      <w:pPr>
        <w:numPr>
          <w:ilvl w:val="0"/>
          <w:numId w:val="17"/>
        </w:numPr>
        <w:ind w:left="1166"/>
        <w:contextualSpacing/>
        <w:rPr>
          <w:ins w:author="MACAIGNE Manuella" w:date="2022-12-14T14:09:00Z" w:id="80"/>
          <w:rFonts w:ascii="Arial" w:cs="Arial" w:hAnsi="Arial"/>
          <w:rPrChange w:author="MACAIGNE Manuella" w:date="2022-12-17T16:11:00Z" w:id="81">
            <w:rPr>
              <w:ins w:author="MACAIGNE Manuella" w:date="2022-12-14T14:09:00Z" w:id="82"/>
              <w:rFonts w:eastAsia="Times New Roman"/>
              <w:sz w:val="48"/>
              <w:szCs w:val="24"/>
            </w:rPr>
          </w:rPrChange>
        </w:rPr>
      </w:pPr>
      <w:ins w:author="MACAIGNE Manuella" w:date="2022-12-14T14:09:00Z" w:id="83">
        <w:r w:rsidRPr="000720E7">
          <w:rPr>
            <w:rFonts w:ascii="Arial" w:cs="Arial" w:hAnsi="Arial"/>
            <w:rPrChange w:author="MACAIGNE Manuella" w:date="2022-12-17T16:11:00Z" w:id="84">
              <w:rPr>
                <w:rFonts w:asciiTheme="minorHAnsi" w:cstheme="minorBidi" w:eastAsiaTheme="minorEastAsia" w:hAnsi="Calibri"/>
                <w:color w:themeColor="text1" w:val="000000"/>
                <w:kern w:val="24"/>
                <w:sz w:val="48"/>
                <w:szCs w:val="48"/>
              </w:rPr>
            </w:rPrChange>
          </w:rPr>
          <w:t>Volume en hausse mais pas encore au niveau prévu (1140veh/jour vs 1250veh/jour)</w:t>
        </w:r>
      </w:ins>
    </w:p>
    <w:p w:rsidP="00A77E1C" w:rsidR="00A77E1C" w:rsidRDefault="00A77E1C" w:rsidRPr="000720E7">
      <w:pPr>
        <w:numPr>
          <w:ilvl w:val="0"/>
          <w:numId w:val="17"/>
        </w:numPr>
        <w:ind w:left="1166"/>
        <w:contextualSpacing/>
        <w:rPr>
          <w:ins w:author="MACAIGNE Manuella" w:date="2022-12-14T14:09:00Z" w:id="85"/>
          <w:rFonts w:ascii="Arial" w:cs="Arial" w:hAnsi="Arial"/>
          <w:rPrChange w:author="MACAIGNE Manuella" w:date="2022-12-17T16:11:00Z" w:id="86">
            <w:rPr>
              <w:ins w:author="MACAIGNE Manuella" w:date="2022-12-14T14:09:00Z" w:id="87"/>
              <w:rFonts w:eastAsia="Times New Roman"/>
              <w:sz w:val="48"/>
              <w:szCs w:val="24"/>
            </w:rPr>
          </w:rPrChange>
        </w:rPr>
      </w:pPr>
      <w:ins w:author="MACAIGNE Manuella" w:date="2022-12-14T14:09:00Z" w:id="88">
        <w:r w:rsidRPr="000720E7">
          <w:rPr>
            <w:rFonts w:ascii="Arial" w:cs="Arial" w:hAnsi="Arial"/>
            <w:rPrChange w:author="MACAIGNE Manuella" w:date="2022-12-17T16:11:00Z" w:id="89">
              <w:rPr>
                <w:rFonts w:asciiTheme="minorHAnsi" w:cstheme="minorBidi" w:eastAsiaTheme="minorEastAsia" w:hAnsi="Calibri"/>
                <w:color w:themeColor="text1" w:val="000000"/>
                <w:kern w:val="24"/>
                <w:sz w:val="48"/>
                <w:szCs w:val="48"/>
              </w:rPr>
            </w:rPrChange>
          </w:rPr>
          <w:t>Résultat positif et versement participation (une première depuis 10 ans)</w:t>
        </w:r>
      </w:ins>
    </w:p>
    <w:p w:rsidP="00A77E1C" w:rsidR="00A77E1C" w:rsidRDefault="00A77E1C" w:rsidRPr="000720E7">
      <w:pPr>
        <w:numPr>
          <w:ilvl w:val="0"/>
          <w:numId w:val="17"/>
        </w:numPr>
        <w:ind w:left="1166"/>
        <w:contextualSpacing/>
        <w:rPr>
          <w:ins w:author="MACAIGNE Manuella" w:date="2022-12-14T14:09:00Z" w:id="90"/>
          <w:rFonts w:ascii="Arial" w:cs="Arial" w:hAnsi="Arial"/>
          <w:rPrChange w:author="MACAIGNE Manuella" w:date="2022-12-17T16:11:00Z" w:id="91">
            <w:rPr>
              <w:ins w:author="MACAIGNE Manuella" w:date="2022-12-14T14:09:00Z" w:id="92"/>
              <w:rFonts w:eastAsia="Times New Roman"/>
              <w:sz w:val="48"/>
              <w:szCs w:val="24"/>
            </w:rPr>
          </w:rPrChange>
        </w:rPr>
      </w:pPr>
      <w:ins w:author="MACAIGNE Manuella" w:date="2022-12-14T14:09:00Z" w:id="93">
        <w:r w:rsidRPr="000720E7">
          <w:rPr>
            <w:rFonts w:ascii="Arial" w:cs="Arial" w:hAnsi="Arial"/>
            <w:rPrChange w:author="MACAIGNE Manuella" w:date="2022-12-17T16:11:00Z" w:id="94">
              <w:rPr>
                <w:rFonts w:asciiTheme="minorHAnsi" w:cstheme="minorBidi" w:eastAsiaTheme="minorEastAsia" w:hAnsi="Calibri"/>
                <w:color w:themeColor="text1" w:val="000000"/>
                <w:kern w:val="24"/>
                <w:sz w:val="48"/>
                <w:szCs w:val="48"/>
              </w:rPr>
            </w:rPrChange>
          </w:rPr>
          <w:t>Incidents majeurs sécurité</w:t>
        </w:r>
      </w:ins>
    </w:p>
    <w:p w:rsidP="00A77E1C" w:rsidR="00A77E1C" w:rsidRDefault="00A77E1C" w:rsidRPr="000720E7">
      <w:pPr>
        <w:numPr>
          <w:ilvl w:val="0"/>
          <w:numId w:val="17"/>
        </w:numPr>
        <w:ind w:left="1166"/>
        <w:contextualSpacing/>
        <w:rPr>
          <w:ins w:author="MACAIGNE Manuella" w:date="2022-12-14T14:09:00Z" w:id="95"/>
          <w:rFonts w:ascii="Arial" w:cs="Arial" w:hAnsi="Arial"/>
          <w:rPrChange w:author="MACAIGNE Manuella" w:date="2022-12-17T16:11:00Z" w:id="96">
            <w:rPr>
              <w:ins w:author="MACAIGNE Manuella" w:date="2022-12-14T14:09:00Z" w:id="97"/>
              <w:rFonts w:eastAsia="Times New Roman"/>
              <w:sz w:val="48"/>
              <w:szCs w:val="24"/>
            </w:rPr>
          </w:rPrChange>
        </w:rPr>
      </w:pPr>
      <w:ins w:author="MACAIGNE Manuella" w:date="2022-12-14T14:09:00Z" w:id="98">
        <w:r w:rsidRPr="000720E7">
          <w:rPr>
            <w:rFonts w:ascii="Arial" w:cs="Arial" w:hAnsi="Arial"/>
            <w:rPrChange w:author="MACAIGNE Manuella" w:date="2022-12-17T16:11:00Z" w:id="99">
              <w:rPr>
                <w:rFonts w:asciiTheme="minorHAnsi" w:cstheme="minorBidi" w:eastAsiaTheme="minorEastAsia" w:hAnsi="Calibri"/>
                <w:color w:themeColor="text1" w:val="000000"/>
                <w:kern w:val="24"/>
                <w:sz w:val="48"/>
                <w:szCs w:val="48"/>
              </w:rPr>
            </w:rPrChange>
          </w:rPr>
          <w:t>Impacts forts semi-conducteurs</w:t>
        </w:r>
      </w:ins>
    </w:p>
    <w:p w:rsidP="00A77E1C" w:rsidR="00A77E1C" w:rsidRDefault="00A77E1C" w:rsidRPr="000720E7">
      <w:pPr>
        <w:numPr>
          <w:ilvl w:val="0"/>
          <w:numId w:val="17"/>
        </w:numPr>
        <w:ind w:left="1166"/>
        <w:contextualSpacing/>
        <w:rPr>
          <w:ins w:author="MACAIGNE Manuella" w:date="2022-12-14T14:09:00Z" w:id="100"/>
          <w:rFonts w:ascii="Arial" w:cs="Arial" w:hAnsi="Arial"/>
          <w:rPrChange w:author="MACAIGNE Manuella" w:date="2022-12-17T16:11:00Z" w:id="101">
            <w:rPr>
              <w:ins w:author="MACAIGNE Manuella" w:date="2022-12-14T14:09:00Z" w:id="102"/>
              <w:rFonts w:eastAsia="Times New Roman"/>
              <w:sz w:val="48"/>
              <w:szCs w:val="24"/>
            </w:rPr>
          </w:rPrChange>
        </w:rPr>
      </w:pPr>
      <w:ins w:author="MACAIGNE Manuella" w:date="2022-12-14T14:09:00Z" w:id="103">
        <w:r w:rsidRPr="000720E7">
          <w:rPr>
            <w:rFonts w:ascii="Arial" w:cs="Arial" w:hAnsi="Arial"/>
            <w:rPrChange w:author="MACAIGNE Manuella" w:date="2022-12-17T16:11:00Z" w:id="104">
              <w:rPr>
                <w:rFonts w:asciiTheme="minorHAnsi" w:cstheme="minorBidi" w:eastAsiaTheme="minorEastAsia" w:hAnsi="Calibri"/>
                <w:color w:themeColor="text1" w:val="000000"/>
                <w:kern w:val="24"/>
                <w:sz w:val="48"/>
                <w:szCs w:val="48"/>
              </w:rPr>
            </w:rPrChange>
          </w:rPr>
          <w:t xml:space="preserve">Effectif stable </w:t>
        </w:r>
      </w:ins>
    </w:p>
    <w:p w:rsidP="00A77E1C" w:rsidR="00A77E1C" w:rsidRDefault="00A77E1C" w:rsidRPr="000720E7">
      <w:pPr>
        <w:numPr>
          <w:ilvl w:val="0"/>
          <w:numId w:val="17"/>
        </w:numPr>
        <w:ind w:left="1166"/>
        <w:contextualSpacing/>
        <w:rPr>
          <w:ins w:author="MACAIGNE Manuella" w:date="2022-12-14T14:09:00Z" w:id="105"/>
          <w:rFonts w:ascii="Arial" w:cs="Arial" w:hAnsi="Arial"/>
          <w:rPrChange w:author="MACAIGNE Manuella" w:date="2022-12-17T16:11:00Z" w:id="106">
            <w:rPr>
              <w:ins w:author="MACAIGNE Manuella" w:date="2022-12-14T14:09:00Z" w:id="107"/>
              <w:rFonts w:eastAsia="Times New Roman"/>
              <w:sz w:val="48"/>
              <w:szCs w:val="24"/>
            </w:rPr>
          </w:rPrChange>
        </w:rPr>
      </w:pPr>
      <w:ins w:author="MACAIGNE Manuella" w:date="2022-12-14T14:09:00Z" w:id="108">
        <w:r w:rsidRPr="000720E7">
          <w:rPr>
            <w:rFonts w:ascii="Arial" w:cs="Arial" w:hAnsi="Arial"/>
            <w:rPrChange w:author="MACAIGNE Manuella" w:date="2022-12-17T16:11:00Z" w:id="109">
              <w:rPr>
                <w:rFonts w:asciiTheme="minorHAnsi" w:cstheme="minorBidi" w:eastAsiaTheme="minorEastAsia" w:hAnsi="Calibri"/>
                <w:color w:themeColor="text1" w:val="000000"/>
                <w:kern w:val="24"/>
                <w:sz w:val="48"/>
                <w:szCs w:val="48"/>
              </w:rPr>
            </w:rPrChange>
          </w:rPr>
          <w:t>Mise en place de la fidélisation et plan d’embauches</w:t>
        </w:r>
      </w:ins>
    </w:p>
    <w:p w:rsidP="00A77E1C" w:rsidR="00A77E1C" w:rsidRDefault="00A77E1C" w:rsidRPr="000720E7">
      <w:pPr>
        <w:numPr>
          <w:ilvl w:val="0"/>
          <w:numId w:val="17"/>
        </w:numPr>
        <w:ind w:left="1166"/>
        <w:contextualSpacing/>
        <w:rPr>
          <w:ins w:author="MACAIGNE Manuella" w:date="2022-12-14T14:09:00Z" w:id="110"/>
          <w:rFonts w:ascii="Arial" w:cs="Arial" w:hAnsi="Arial"/>
          <w:rPrChange w:author="MACAIGNE Manuella" w:date="2022-12-17T16:11:00Z" w:id="111">
            <w:rPr>
              <w:ins w:author="MACAIGNE Manuella" w:date="2022-12-14T14:09:00Z" w:id="112"/>
              <w:rFonts w:eastAsia="Times New Roman"/>
              <w:sz w:val="48"/>
              <w:szCs w:val="24"/>
            </w:rPr>
          </w:rPrChange>
        </w:rPr>
      </w:pPr>
      <w:ins w:author="MACAIGNE Manuella" w:date="2022-12-14T14:09:00Z" w:id="113">
        <w:r w:rsidRPr="000720E7">
          <w:rPr>
            <w:rFonts w:ascii="Arial" w:cs="Arial" w:hAnsi="Arial"/>
            <w:rPrChange w:author="MACAIGNE Manuella" w:date="2022-12-17T16:11:00Z" w:id="114">
              <w:rPr>
                <w:rFonts w:asciiTheme="minorHAnsi" w:cstheme="minorBidi" w:eastAsiaTheme="minorEastAsia" w:hAnsi="Calibri"/>
                <w:color w:themeColor="text1" w:val="000000"/>
                <w:kern w:val="24"/>
                <w:sz w:val="48"/>
                <w:szCs w:val="48"/>
              </w:rPr>
            </w:rPrChange>
          </w:rPr>
          <w:t xml:space="preserve">Renforcement du plan de formation </w:t>
        </w:r>
      </w:ins>
    </w:p>
    <w:p w:rsidP="00A77E1C" w:rsidR="00A77E1C" w:rsidRDefault="00A77E1C" w:rsidRPr="000720E7">
      <w:pPr>
        <w:numPr>
          <w:ilvl w:val="0"/>
          <w:numId w:val="17"/>
        </w:numPr>
        <w:ind w:left="1166"/>
        <w:contextualSpacing/>
        <w:rPr>
          <w:ins w:author="MACAIGNE Manuella" w:date="2022-12-14T14:09:00Z" w:id="115"/>
          <w:rFonts w:ascii="Arial" w:cs="Arial" w:hAnsi="Arial"/>
          <w:rPrChange w:author="MACAIGNE Manuella" w:date="2022-12-17T16:11:00Z" w:id="116">
            <w:rPr>
              <w:ins w:author="MACAIGNE Manuella" w:date="2022-12-14T14:09:00Z" w:id="117"/>
              <w:rFonts w:eastAsia="Times New Roman"/>
              <w:sz w:val="48"/>
              <w:szCs w:val="24"/>
            </w:rPr>
          </w:rPrChange>
        </w:rPr>
      </w:pPr>
      <w:ins w:author="MACAIGNE Manuella" w:date="2022-12-14T14:09:00Z" w:id="118">
        <w:r w:rsidRPr="000720E7">
          <w:rPr>
            <w:rFonts w:ascii="Arial" w:cs="Arial" w:hAnsi="Arial"/>
            <w:rPrChange w:author="MACAIGNE Manuella" w:date="2022-12-17T16:11:00Z" w:id="119">
              <w:rPr>
                <w:rFonts w:asciiTheme="minorHAnsi" w:cstheme="minorBidi" w:eastAsiaTheme="minorEastAsia" w:hAnsi="Calibri"/>
                <w:color w:themeColor="text1" w:val="000000"/>
                <w:kern w:val="24"/>
                <w:sz w:val="48"/>
                <w:szCs w:val="48"/>
              </w:rPr>
            </w:rPrChange>
          </w:rPr>
          <w:lastRenderedPageBreak/>
          <w:t>Renégociation accord d’intéressement</w:t>
        </w:r>
      </w:ins>
    </w:p>
    <w:p w:rsidP="00A77E1C" w:rsidR="00A77E1C" w:rsidRDefault="00A77E1C" w:rsidRPr="000720E7">
      <w:pPr>
        <w:numPr>
          <w:ilvl w:val="0"/>
          <w:numId w:val="17"/>
        </w:numPr>
        <w:ind w:left="1166"/>
        <w:contextualSpacing/>
        <w:rPr>
          <w:ins w:author="MACAIGNE Manuella" w:date="2022-12-14T14:09:00Z" w:id="120"/>
          <w:rFonts w:ascii="Arial" w:cs="Arial" w:hAnsi="Arial"/>
          <w:rPrChange w:author="MACAIGNE Manuella" w:date="2022-12-17T16:11:00Z" w:id="121">
            <w:rPr>
              <w:ins w:author="MACAIGNE Manuella" w:date="2022-12-14T14:09:00Z" w:id="122"/>
              <w:rFonts w:eastAsia="Times New Roman"/>
              <w:sz w:val="48"/>
              <w:szCs w:val="24"/>
            </w:rPr>
          </w:rPrChange>
        </w:rPr>
      </w:pPr>
      <w:ins w:author="MACAIGNE Manuella" w:date="2022-12-14T14:09:00Z" w:id="123">
        <w:r w:rsidRPr="000720E7">
          <w:rPr>
            <w:rFonts w:ascii="Arial" w:cs="Arial" w:hAnsi="Arial"/>
            <w:rPrChange w:author="MACAIGNE Manuella" w:date="2022-12-17T16:11:00Z" w:id="124">
              <w:rPr>
                <w:rFonts w:asciiTheme="minorHAnsi" w:cstheme="minorBidi" w:eastAsiaTheme="minorEastAsia" w:hAnsi="Calibri"/>
                <w:color w:themeColor="text1" w:val="000000"/>
                <w:kern w:val="24"/>
                <w:sz w:val="48"/>
                <w:szCs w:val="48"/>
              </w:rPr>
            </w:rPrChange>
          </w:rPr>
          <w:t xml:space="preserve">Reconnaissance TBSO au niveau du groupe (QP Meeting – Visite </w:t>
        </w:r>
        <w:proofErr w:type="spellStart"/>
        <w:r w:rsidRPr="000720E7">
          <w:rPr>
            <w:rFonts w:ascii="Arial" w:cs="Arial" w:hAnsi="Arial"/>
            <w:rPrChange w:author="MACAIGNE Manuella" w:date="2022-12-17T16:11:00Z" w:id="125">
              <w:rPr>
                <w:rFonts w:asciiTheme="minorHAnsi" w:cstheme="minorBidi" w:eastAsiaTheme="minorEastAsia" w:hAnsi="Calibri"/>
                <w:color w:themeColor="text1" w:val="000000"/>
                <w:kern w:val="24"/>
                <w:sz w:val="48"/>
                <w:szCs w:val="48"/>
              </w:rPr>
            </w:rPrChange>
          </w:rPr>
          <w:t>Shirayanagi</w:t>
        </w:r>
        <w:proofErr w:type="spellEnd"/>
        <w:r w:rsidRPr="000720E7">
          <w:rPr>
            <w:rFonts w:ascii="Arial" w:cs="Arial" w:hAnsi="Arial"/>
            <w:rPrChange w:author="MACAIGNE Manuella" w:date="2022-12-17T16:11:00Z" w:id="126">
              <w:rPr>
                <w:rFonts w:asciiTheme="minorHAnsi" w:cstheme="minorBidi" w:eastAsiaTheme="minorEastAsia" w:hAnsi="Calibri"/>
                <w:color w:themeColor="text1" w:val="000000"/>
                <w:kern w:val="24"/>
                <w:sz w:val="48"/>
                <w:szCs w:val="48"/>
              </w:rPr>
            </w:rPrChange>
          </w:rPr>
          <w:t xml:space="preserve"> </w:t>
        </w:r>
        <w:proofErr w:type="spellStart"/>
        <w:r w:rsidRPr="000720E7">
          <w:rPr>
            <w:rFonts w:ascii="Arial" w:cs="Arial" w:hAnsi="Arial"/>
            <w:rPrChange w:author="MACAIGNE Manuella" w:date="2022-12-17T16:11:00Z" w:id="127">
              <w:rPr>
                <w:rFonts w:asciiTheme="minorHAnsi" w:cstheme="minorBidi" w:eastAsiaTheme="minorEastAsia" w:hAnsi="Calibri"/>
                <w:color w:themeColor="text1" w:val="000000"/>
                <w:kern w:val="24"/>
                <w:sz w:val="48"/>
                <w:szCs w:val="48"/>
              </w:rPr>
            </w:rPrChange>
          </w:rPr>
          <w:t>san</w:t>
        </w:r>
        <w:proofErr w:type="spellEnd"/>
        <w:r w:rsidRPr="000720E7">
          <w:rPr>
            <w:rFonts w:ascii="Arial" w:cs="Arial" w:hAnsi="Arial"/>
            <w:rPrChange w:author="MACAIGNE Manuella" w:date="2022-12-17T16:11:00Z" w:id="128">
              <w:rPr>
                <w:rFonts w:asciiTheme="minorHAnsi" w:cstheme="minorBidi" w:eastAsiaTheme="minorEastAsia" w:hAnsi="Calibri"/>
                <w:color w:themeColor="text1" w:val="000000"/>
                <w:kern w:val="24"/>
                <w:sz w:val="48"/>
                <w:szCs w:val="48"/>
              </w:rPr>
            </w:rPrChange>
          </w:rPr>
          <w:t>)</w:t>
        </w:r>
      </w:ins>
    </w:p>
    <w:p w:rsidP="00A77E1C" w:rsidR="00A77E1C" w:rsidRDefault="00A77E1C" w:rsidRPr="000720E7">
      <w:pPr>
        <w:numPr>
          <w:ilvl w:val="0"/>
          <w:numId w:val="17"/>
        </w:numPr>
        <w:ind w:left="1166"/>
        <w:contextualSpacing/>
        <w:rPr>
          <w:ins w:author="MACAIGNE Manuella" w:date="2022-12-14T14:10:00Z" w:id="129"/>
          <w:rFonts w:ascii="Arial" w:cs="Arial" w:hAnsi="Arial"/>
          <w:rPrChange w:author="MACAIGNE Manuella" w:date="2022-12-17T16:11:00Z" w:id="130">
            <w:rPr>
              <w:ins w:author="MACAIGNE Manuella" w:date="2022-12-14T14:10:00Z" w:id="131"/>
              <w:rFonts w:asciiTheme="minorHAnsi" w:cstheme="minorBidi" w:eastAsiaTheme="minorEastAsia" w:hAnsi="Calibri"/>
              <w:color w:themeColor="text1" w:val="000000"/>
              <w:kern w:val="24"/>
            </w:rPr>
          </w:rPrChange>
        </w:rPr>
      </w:pPr>
      <w:ins w:author="MACAIGNE Manuella" w:date="2022-12-14T14:09:00Z" w:id="132">
        <w:r w:rsidRPr="000720E7">
          <w:rPr>
            <w:rFonts w:ascii="Arial" w:cs="Arial" w:hAnsi="Arial"/>
            <w:rPrChange w:author="MACAIGNE Manuella" w:date="2022-12-17T16:11:00Z" w:id="133">
              <w:rPr>
                <w:rFonts w:asciiTheme="minorHAnsi" w:cstheme="minorBidi" w:eastAsiaTheme="minorEastAsia" w:hAnsi="Calibri"/>
                <w:color w:themeColor="text1" w:val="000000"/>
                <w:kern w:val="24"/>
                <w:sz w:val="48"/>
                <w:szCs w:val="48"/>
              </w:rPr>
            </w:rPrChange>
          </w:rPr>
          <w:t>Relations sociales en amélioration constante (</w:t>
        </w:r>
        <w:proofErr w:type="spellStart"/>
        <w:r w:rsidRPr="000720E7">
          <w:rPr>
            <w:rFonts w:ascii="Arial" w:cs="Arial" w:hAnsi="Arial"/>
            <w:rPrChange w:author="MACAIGNE Manuella" w:date="2022-12-17T16:11:00Z" w:id="134">
              <w:rPr>
                <w:rFonts w:asciiTheme="minorHAnsi" w:cstheme="minorBidi" w:eastAsiaTheme="minorEastAsia" w:hAnsi="Calibri"/>
                <w:color w:themeColor="text1" w:val="000000"/>
                <w:kern w:val="24"/>
                <w:sz w:val="48"/>
                <w:szCs w:val="48"/>
              </w:rPr>
            </w:rPrChange>
          </w:rPr>
          <w:t>Family</w:t>
        </w:r>
        <w:proofErr w:type="spellEnd"/>
        <w:r w:rsidRPr="000720E7">
          <w:rPr>
            <w:rFonts w:ascii="Arial" w:cs="Arial" w:hAnsi="Arial"/>
            <w:rPrChange w:author="MACAIGNE Manuella" w:date="2022-12-17T16:11:00Z" w:id="135">
              <w:rPr>
                <w:rFonts w:asciiTheme="minorHAnsi" w:cstheme="minorBidi" w:eastAsiaTheme="minorEastAsia" w:hAnsi="Calibri"/>
                <w:color w:themeColor="text1" w:val="000000"/>
                <w:kern w:val="24"/>
                <w:sz w:val="48"/>
                <w:szCs w:val="48"/>
              </w:rPr>
            </w:rPrChange>
          </w:rPr>
          <w:t xml:space="preserve"> Day)</w:t>
        </w:r>
      </w:ins>
    </w:p>
    <w:p w:rsidR="00A77E1C" w:rsidRDefault="00A77E1C">
      <w:pPr>
        <w:contextualSpacing/>
        <w:rPr>
          <w:ins w:author="MACAIGNE Manuella" w:date="2022-12-17T14:54:00Z" w:id="136"/>
          <w:rFonts w:asciiTheme="minorHAnsi" w:cstheme="minorBidi" w:eastAsiaTheme="minorEastAsia" w:hAnsi="Calibri"/>
          <w:color w:themeColor="text1" w:val="000000"/>
          <w:kern w:val="24"/>
        </w:rPr>
        <w:pPrChange w:author="MACAIGNE Manuella" w:date="2022-12-14T14:10:00Z" w:id="137">
          <w:pPr>
            <w:numPr>
              <w:numId w:val="17"/>
            </w:numPr>
            <w:tabs>
              <w:tab w:pos="720" w:val="num"/>
            </w:tabs>
            <w:ind w:hanging="360" w:left="720"/>
            <w:contextualSpacing/>
          </w:pPr>
        </w:pPrChange>
      </w:pPr>
    </w:p>
    <w:p w:rsidR="00E84D3D" w:rsidRDefault="00E84D3D">
      <w:pPr>
        <w:contextualSpacing/>
        <w:rPr>
          <w:ins w:author="MACAIGNE Manuella" w:date="2022-12-14T14:10:00Z" w:id="138"/>
          <w:rFonts w:asciiTheme="minorHAnsi" w:cstheme="minorBidi" w:eastAsiaTheme="minorEastAsia" w:hAnsi="Calibri"/>
          <w:color w:themeColor="text1" w:val="000000"/>
          <w:kern w:val="24"/>
        </w:rPr>
        <w:pPrChange w:author="MACAIGNE Manuella" w:date="2022-12-14T14:10:00Z" w:id="139">
          <w:pPr>
            <w:numPr>
              <w:numId w:val="17"/>
            </w:numPr>
            <w:tabs>
              <w:tab w:pos="720" w:val="num"/>
            </w:tabs>
            <w:ind w:hanging="360" w:left="720"/>
            <w:contextualSpacing/>
          </w:pPr>
        </w:pPrChange>
      </w:pPr>
    </w:p>
    <w:p w:rsidR="00A77E1C" w:rsidRDefault="00A77E1C">
      <w:pPr>
        <w:contextualSpacing/>
        <w:rPr>
          <w:ins w:author="MACAIGNE Manuella" w:date="2022-12-14T14:10:00Z" w:id="140"/>
          <w:rFonts w:asciiTheme="minorHAnsi" w:cstheme="minorBidi" w:eastAsiaTheme="minorEastAsia" w:hAnsi="Calibri"/>
          <w:color w:themeColor="text1" w:val="000000"/>
          <w:kern w:val="24"/>
        </w:rPr>
        <w:pPrChange w:author="MACAIGNE Manuella" w:date="2022-12-14T14:10:00Z" w:id="141">
          <w:pPr>
            <w:numPr>
              <w:numId w:val="17"/>
            </w:numPr>
            <w:tabs>
              <w:tab w:pos="720" w:val="num"/>
            </w:tabs>
            <w:ind w:hanging="360" w:left="720"/>
            <w:contextualSpacing/>
          </w:pPr>
        </w:pPrChange>
      </w:pPr>
    </w:p>
    <w:p w:rsidR="00A77E1C" w:rsidRDefault="00A77E1C" w:rsidRPr="000720E7">
      <w:pPr>
        <w:rPr>
          <w:ins w:author="MACAIGNE Manuella" w:date="2022-12-14T14:11:00Z" w:id="142"/>
          <w:rFonts w:ascii="Arial" w:cs="Arial" w:hAnsi="Arial"/>
          <w:b/>
          <w:u w:val="single"/>
          <w:rPrChange w:author="MACAIGNE Manuella" w:date="2022-12-17T16:11:00Z" w:id="143">
            <w:rPr>
              <w:ins w:author="MACAIGNE Manuella" w:date="2022-12-14T14:11:00Z" w:id="144"/>
              <w:rFonts w:asciiTheme="minorHAnsi" w:cstheme="minorBidi" w:eastAsiaTheme="minorEastAsia"/>
              <w:b/>
              <w:bCs/>
              <w:color w:themeColor="text1" w:val="000000"/>
              <w:kern w:val="24"/>
              <w:u w:val="single"/>
            </w:rPr>
          </w:rPrChange>
        </w:rPr>
        <w:pPrChange w:author="MACAIGNE Manuella" w:date="2022-12-14T14:11:00Z" w:id="145">
          <w:pPr>
            <w:pStyle w:val="Paragraphedeliste"/>
            <w:numPr>
              <w:numId w:val="18"/>
            </w:numPr>
            <w:tabs>
              <w:tab w:pos="720" w:val="num"/>
            </w:tabs>
            <w:ind w:hanging="360"/>
          </w:pPr>
        </w:pPrChange>
      </w:pPr>
      <w:ins w:author="MACAIGNE Manuella" w:date="2022-12-14T14:11:00Z" w:id="146">
        <w:r w:rsidRPr="000720E7">
          <w:rPr>
            <w:rFonts w:ascii="Arial" w:cs="Arial" w:hAnsi="Arial"/>
            <w:b/>
            <w:szCs w:val="22"/>
            <w:u w:val="single"/>
            <w:rPrChange w:author="MACAIGNE Manuella" w:date="2022-12-17T16:11:00Z" w:id="147">
              <w:rPr>
                <w:rFonts w:asciiTheme="minorHAnsi" w:cstheme="minorBidi" w:eastAsiaTheme="minorEastAsia"/>
                <w:b/>
                <w:bCs/>
                <w:color w:themeColor="text1" w:val="000000"/>
                <w:kern w:val="24"/>
                <w:u w:val="single"/>
              </w:rPr>
            </w:rPrChange>
          </w:rPr>
          <w:t xml:space="preserve">ENJEUX 2023 </w:t>
        </w:r>
        <w:r w:rsidRPr="000720E7">
          <w:rPr>
            <w:rFonts w:ascii="Arial" w:cs="Arial" w:hAnsi="Arial"/>
            <w:b/>
            <w:szCs w:val="22"/>
            <w:u w:val="single"/>
            <w:rPrChange w:author="MACAIGNE Manuella" w:date="2022-12-17T16:11:00Z" w:id="148">
              <w:rPr/>
            </w:rPrChange>
          </w:rPr>
          <w:t>:</w:t>
        </w:r>
      </w:ins>
    </w:p>
    <w:p w:rsidR="00A77E1C" w:rsidRDefault="00A77E1C" w:rsidRPr="00A77E1C">
      <w:pPr>
        <w:rPr>
          <w:ins w:author="MACAIGNE Manuella" w:date="2022-12-14T14:11:00Z" w:id="149"/>
          <w:rFonts w:asciiTheme="minorHAnsi" w:cstheme="minorBidi" w:eastAsiaTheme="minorEastAsia"/>
          <w:b/>
          <w:bCs/>
          <w:color w:themeColor="text1" w:val="000000"/>
          <w:kern w:val="24"/>
          <w:u w:val="single"/>
          <w:rPrChange w:author="MACAIGNE Manuella" w:date="2022-12-14T14:11:00Z" w:id="150">
            <w:rPr>
              <w:ins w:author="MACAIGNE Manuella" w:date="2022-12-14T14:11:00Z" w:id="151"/>
            </w:rPr>
          </w:rPrChange>
        </w:rPr>
        <w:pPrChange w:author="MACAIGNE Manuella" w:date="2022-12-14T14:11:00Z" w:id="152">
          <w:pPr>
            <w:pStyle w:val="Paragraphedeliste"/>
            <w:numPr>
              <w:numId w:val="18"/>
            </w:numPr>
            <w:tabs>
              <w:tab w:pos="720" w:val="num"/>
            </w:tabs>
            <w:ind w:hanging="360"/>
          </w:pPr>
        </w:pPrChange>
      </w:pPr>
    </w:p>
    <w:p w:rsidP="00A77E1C" w:rsidR="00A77E1C" w:rsidRDefault="00A77E1C" w:rsidRPr="00A77E1C">
      <w:pPr>
        <w:numPr>
          <w:ilvl w:val="0"/>
          <w:numId w:val="18"/>
        </w:numPr>
        <w:ind w:left="1440"/>
        <w:contextualSpacing/>
        <w:rPr>
          <w:ins w:author="MACAIGNE Manuella" w:date="2022-12-14T14:10:00Z" w:id="153"/>
          <w:rFonts w:ascii="Arial" w:cs="Arial" w:hAnsi="Arial"/>
          <w:szCs w:val="22"/>
          <w:rPrChange w:author="MACAIGNE Manuella" w:date="2022-12-14T14:12:00Z" w:id="154">
            <w:rPr>
              <w:ins w:author="MACAIGNE Manuella" w:date="2022-12-14T14:10:00Z" w:id="155"/>
              <w:rFonts w:eastAsia="Times New Roman"/>
              <w:sz w:val="48"/>
              <w:szCs w:val="24"/>
            </w:rPr>
          </w:rPrChange>
        </w:rPr>
      </w:pPr>
      <w:ins w:author="MACAIGNE Manuella" w:date="2022-12-14T14:10:00Z" w:id="156">
        <w:r w:rsidRPr="00A77E1C">
          <w:rPr>
            <w:rFonts w:ascii="Arial" w:cs="Arial" w:hAnsi="Arial"/>
            <w:szCs w:val="22"/>
            <w:rPrChange w:author="MACAIGNE Manuella" w:date="2022-12-14T14:12:00Z" w:id="157">
              <w:rPr>
                <w:rFonts w:asciiTheme="minorHAnsi" w:cstheme="minorBidi" w:eastAsiaTheme="minorEastAsia" w:hAnsi="Calibri"/>
                <w:color w:themeColor="text1" w:val="000000"/>
                <w:kern w:val="24"/>
                <w:sz w:val="48"/>
                <w:szCs w:val="48"/>
              </w:rPr>
            </w:rPrChange>
          </w:rPr>
          <w:t>Production en capacité stable (TMMF, TMMCZ et DENSO)</w:t>
        </w:r>
      </w:ins>
    </w:p>
    <w:p w:rsidP="00A77E1C" w:rsidR="00A77E1C" w:rsidRDefault="00A77E1C" w:rsidRPr="00A77E1C">
      <w:pPr>
        <w:numPr>
          <w:ilvl w:val="0"/>
          <w:numId w:val="18"/>
        </w:numPr>
        <w:ind w:left="1440"/>
        <w:contextualSpacing/>
        <w:rPr>
          <w:ins w:author="MACAIGNE Manuella" w:date="2022-12-14T14:10:00Z" w:id="158"/>
          <w:rFonts w:ascii="Arial" w:cs="Arial" w:hAnsi="Arial"/>
          <w:szCs w:val="22"/>
          <w:rPrChange w:author="MACAIGNE Manuella" w:date="2022-12-14T14:12:00Z" w:id="159">
            <w:rPr>
              <w:ins w:author="MACAIGNE Manuella" w:date="2022-12-14T14:10:00Z" w:id="160"/>
              <w:rFonts w:eastAsia="Times New Roman"/>
              <w:sz w:val="48"/>
              <w:szCs w:val="24"/>
            </w:rPr>
          </w:rPrChange>
        </w:rPr>
      </w:pPr>
      <w:ins w:author="MACAIGNE Manuella" w:date="2022-12-14T14:10:00Z" w:id="161">
        <w:r w:rsidRPr="00A77E1C">
          <w:rPr>
            <w:rFonts w:ascii="Arial" w:cs="Arial" w:hAnsi="Arial"/>
            <w:szCs w:val="22"/>
            <w:rPrChange w:author="MACAIGNE Manuella" w:date="2022-12-14T14:12:00Z" w:id="162">
              <w:rPr>
                <w:rFonts w:asciiTheme="minorHAnsi" w:cstheme="minorBidi" w:eastAsiaTheme="minorEastAsia" w:hAnsi="Calibri"/>
                <w:color w:themeColor="text1" w:val="000000"/>
                <w:kern w:val="24"/>
                <w:sz w:val="48"/>
                <w:szCs w:val="48"/>
              </w:rPr>
            </w:rPrChange>
          </w:rPr>
          <w:t xml:space="preserve">Continuité des activités de réduction de coûts et productivité (réduction des stocks, </w:t>
        </w:r>
        <w:proofErr w:type="spellStart"/>
        <w:r w:rsidRPr="00A77E1C">
          <w:rPr>
            <w:rFonts w:ascii="Arial" w:cs="Arial" w:hAnsi="Arial"/>
            <w:szCs w:val="22"/>
            <w:rPrChange w:author="MACAIGNE Manuella" w:date="2022-12-14T14:12:00Z" w:id="163">
              <w:rPr>
                <w:rFonts w:asciiTheme="minorHAnsi" w:cstheme="minorBidi" w:eastAsiaTheme="minorEastAsia" w:hAnsi="Calibri"/>
                <w:color w:themeColor="text1" w:val="000000"/>
                <w:kern w:val="24"/>
                <w:sz w:val="48"/>
                <w:szCs w:val="48"/>
              </w:rPr>
            </w:rPrChange>
          </w:rPr>
          <w:t>scraps</w:t>
        </w:r>
        <w:proofErr w:type="spellEnd"/>
        <w:r w:rsidRPr="00A77E1C">
          <w:rPr>
            <w:rFonts w:ascii="Arial" w:cs="Arial" w:hAnsi="Arial"/>
            <w:szCs w:val="22"/>
            <w:rPrChange w:author="MACAIGNE Manuella" w:date="2022-12-14T14:12:00Z" w:id="164">
              <w:rPr>
                <w:rFonts w:asciiTheme="minorHAnsi" w:cstheme="minorBidi" w:eastAsiaTheme="minorEastAsia" w:hAnsi="Calibri"/>
                <w:color w:themeColor="text1" w:val="000000"/>
                <w:kern w:val="24"/>
                <w:sz w:val="48"/>
                <w:szCs w:val="48"/>
              </w:rPr>
            </w:rPrChange>
          </w:rPr>
          <w:t>, écarts d’inventaire, maintien des coûts fixes bas)</w:t>
        </w:r>
      </w:ins>
    </w:p>
    <w:p w:rsidP="00A77E1C" w:rsidR="00A77E1C" w:rsidRDefault="00A77E1C" w:rsidRPr="00A77E1C">
      <w:pPr>
        <w:numPr>
          <w:ilvl w:val="0"/>
          <w:numId w:val="18"/>
        </w:numPr>
        <w:ind w:left="1440"/>
        <w:contextualSpacing/>
        <w:rPr>
          <w:ins w:author="MACAIGNE Manuella" w:date="2022-12-14T14:10:00Z" w:id="165"/>
          <w:rFonts w:ascii="Arial" w:cs="Arial" w:hAnsi="Arial"/>
          <w:szCs w:val="22"/>
          <w:rPrChange w:author="MACAIGNE Manuella" w:date="2022-12-14T14:12:00Z" w:id="166">
            <w:rPr>
              <w:ins w:author="MACAIGNE Manuella" w:date="2022-12-14T14:10:00Z" w:id="167"/>
              <w:rFonts w:eastAsia="Times New Roman"/>
              <w:sz w:val="48"/>
              <w:szCs w:val="24"/>
            </w:rPr>
          </w:rPrChange>
        </w:rPr>
      </w:pPr>
      <w:ins w:author="MACAIGNE Manuella" w:date="2022-12-14T14:10:00Z" w:id="168">
        <w:r w:rsidRPr="00A77E1C">
          <w:rPr>
            <w:rFonts w:ascii="Arial" w:cs="Arial" w:hAnsi="Arial"/>
            <w:szCs w:val="22"/>
            <w:rPrChange w:author="MACAIGNE Manuella" w:date="2022-12-14T14:12:00Z" w:id="169">
              <w:rPr>
                <w:rFonts w:asciiTheme="minorHAnsi" w:cstheme="minorBidi" w:eastAsiaTheme="minorEastAsia" w:hAnsi="Calibri"/>
                <w:color w:themeColor="text1" w:val="000000"/>
                <w:kern w:val="24"/>
                <w:sz w:val="48"/>
                <w:szCs w:val="48"/>
              </w:rPr>
            </w:rPrChange>
          </w:rPr>
          <w:t xml:space="preserve">RFQ </w:t>
        </w:r>
        <w:proofErr w:type="spellStart"/>
        <w:r w:rsidRPr="00A77E1C">
          <w:rPr>
            <w:rFonts w:ascii="Arial" w:cs="Arial" w:hAnsi="Arial"/>
            <w:szCs w:val="22"/>
            <w:rPrChange w:author="MACAIGNE Manuella" w:date="2022-12-14T14:12:00Z" w:id="170">
              <w:rPr>
                <w:rFonts w:asciiTheme="minorHAnsi" w:cstheme="minorBidi" w:eastAsiaTheme="minorEastAsia" w:hAnsi="Calibri"/>
                <w:color w:themeColor="text1" w:val="000000"/>
                <w:kern w:val="24"/>
                <w:sz w:val="48"/>
                <w:szCs w:val="48"/>
              </w:rPr>
            </w:rPrChange>
          </w:rPr>
          <w:t>Door</w:t>
        </w:r>
        <w:proofErr w:type="spellEnd"/>
        <w:r w:rsidRPr="00A77E1C">
          <w:rPr>
            <w:rFonts w:ascii="Arial" w:cs="Arial" w:hAnsi="Arial"/>
            <w:szCs w:val="22"/>
            <w:rPrChange w:author="MACAIGNE Manuella" w:date="2022-12-14T14:12:00Z" w:id="171">
              <w:rPr>
                <w:rFonts w:asciiTheme="minorHAnsi" w:cstheme="minorBidi" w:eastAsiaTheme="minorEastAsia" w:hAnsi="Calibri"/>
                <w:color w:themeColor="text1" w:val="000000"/>
                <w:kern w:val="24"/>
                <w:sz w:val="48"/>
                <w:szCs w:val="48"/>
              </w:rPr>
            </w:rPrChange>
          </w:rPr>
          <w:t xml:space="preserve"> </w:t>
        </w:r>
        <w:proofErr w:type="spellStart"/>
        <w:r w:rsidRPr="00A77E1C">
          <w:rPr>
            <w:rFonts w:ascii="Arial" w:cs="Arial" w:hAnsi="Arial"/>
            <w:szCs w:val="22"/>
            <w:rPrChange w:author="MACAIGNE Manuella" w:date="2022-12-14T14:12:00Z" w:id="172">
              <w:rPr>
                <w:rFonts w:asciiTheme="minorHAnsi" w:cstheme="minorBidi" w:eastAsiaTheme="minorEastAsia" w:hAnsi="Calibri"/>
                <w:color w:themeColor="text1" w:val="000000"/>
                <w:kern w:val="24"/>
                <w:sz w:val="48"/>
                <w:szCs w:val="48"/>
              </w:rPr>
            </w:rPrChange>
          </w:rPr>
          <w:t>trim</w:t>
        </w:r>
        <w:proofErr w:type="spellEnd"/>
      </w:ins>
    </w:p>
    <w:p w:rsidP="00A77E1C" w:rsidR="00A77E1C" w:rsidRDefault="00A77E1C" w:rsidRPr="00A77E1C">
      <w:pPr>
        <w:numPr>
          <w:ilvl w:val="0"/>
          <w:numId w:val="18"/>
        </w:numPr>
        <w:ind w:left="1440"/>
        <w:contextualSpacing/>
        <w:rPr>
          <w:ins w:author="MACAIGNE Manuella" w:date="2022-12-14T14:10:00Z" w:id="173"/>
          <w:rFonts w:ascii="Arial" w:cs="Arial" w:hAnsi="Arial"/>
          <w:szCs w:val="22"/>
          <w:rPrChange w:author="MACAIGNE Manuella" w:date="2022-12-14T14:12:00Z" w:id="174">
            <w:rPr>
              <w:ins w:author="MACAIGNE Manuella" w:date="2022-12-14T14:10:00Z" w:id="175"/>
              <w:rFonts w:eastAsia="Times New Roman"/>
              <w:sz w:val="48"/>
              <w:szCs w:val="24"/>
            </w:rPr>
          </w:rPrChange>
        </w:rPr>
      </w:pPr>
      <w:ins w:author="MACAIGNE Manuella" w:date="2022-12-14T14:10:00Z" w:id="176">
        <w:r w:rsidRPr="00A77E1C">
          <w:rPr>
            <w:rFonts w:ascii="Arial" w:cs="Arial" w:hAnsi="Arial"/>
            <w:szCs w:val="22"/>
            <w:rPrChange w:author="MACAIGNE Manuella" w:date="2022-12-14T14:12:00Z" w:id="177">
              <w:rPr>
                <w:rFonts w:asciiTheme="minorHAnsi" w:cstheme="minorBidi" w:eastAsiaTheme="minorEastAsia" w:hAnsi="Calibri"/>
                <w:color w:themeColor="text1" w:val="000000"/>
                <w:kern w:val="24"/>
                <w:sz w:val="48"/>
                <w:szCs w:val="48"/>
              </w:rPr>
            </w:rPrChange>
          </w:rPr>
          <w:t>Nouvelle convention collective (Mise en place Janvier 2024)</w:t>
        </w:r>
      </w:ins>
    </w:p>
    <w:p w:rsidP="00A77E1C" w:rsidR="00A77E1C" w:rsidRDefault="00A77E1C" w:rsidRPr="00A77E1C">
      <w:pPr>
        <w:numPr>
          <w:ilvl w:val="0"/>
          <w:numId w:val="18"/>
        </w:numPr>
        <w:ind w:left="1440"/>
        <w:contextualSpacing/>
        <w:rPr>
          <w:ins w:author="MACAIGNE Manuella" w:date="2022-12-14T14:10:00Z" w:id="178"/>
          <w:rFonts w:ascii="Arial" w:cs="Arial" w:hAnsi="Arial"/>
          <w:szCs w:val="22"/>
          <w:rPrChange w:author="MACAIGNE Manuella" w:date="2022-12-14T14:12:00Z" w:id="179">
            <w:rPr>
              <w:ins w:author="MACAIGNE Manuella" w:date="2022-12-14T14:10:00Z" w:id="180"/>
              <w:rFonts w:eastAsia="Times New Roman"/>
              <w:sz w:val="48"/>
              <w:szCs w:val="24"/>
            </w:rPr>
          </w:rPrChange>
        </w:rPr>
      </w:pPr>
      <w:ins w:author="MACAIGNE Manuella" w:date="2022-12-14T14:10:00Z" w:id="181">
        <w:r w:rsidRPr="00A77E1C">
          <w:rPr>
            <w:rFonts w:ascii="Arial" w:cs="Arial" w:hAnsi="Arial"/>
            <w:szCs w:val="22"/>
            <w:rPrChange w:author="MACAIGNE Manuella" w:date="2022-12-14T14:12:00Z" w:id="182">
              <w:rPr>
                <w:rFonts w:asciiTheme="minorHAnsi" w:cstheme="minorBidi" w:eastAsiaTheme="minorEastAsia" w:hAnsi="Calibri"/>
                <w:color w:themeColor="text1" w:val="000000"/>
                <w:kern w:val="24"/>
                <w:sz w:val="48"/>
                <w:szCs w:val="48"/>
              </w:rPr>
            </w:rPrChange>
          </w:rPr>
          <w:t>Projet de chauffage bâtiments et refroidissement efficace</w:t>
        </w:r>
      </w:ins>
    </w:p>
    <w:p w:rsidP="00A77E1C" w:rsidR="00A77E1C" w:rsidRDefault="00A77E1C" w:rsidRPr="00A77E1C">
      <w:pPr>
        <w:numPr>
          <w:ilvl w:val="0"/>
          <w:numId w:val="18"/>
        </w:numPr>
        <w:ind w:left="1440"/>
        <w:contextualSpacing/>
        <w:rPr>
          <w:ins w:author="MACAIGNE Manuella" w:date="2022-12-14T14:10:00Z" w:id="183"/>
          <w:rFonts w:ascii="Arial" w:cs="Arial" w:hAnsi="Arial"/>
          <w:szCs w:val="22"/>
          <w:rPrChange w:author="MACAIGNE Manuella" w:date="2022-12-14T14:12:00Z" w:id="184">
            <w:rPr>
              <w:ins w:author="MACAIGNE Manuella" w:date="2022-12-14T14:10:00Z" w:id="185"/>
              <w:rFonts w:eastAsia="Times New Roman"/>
              <w:sz w:val="48"/>
              <w:szCs w:val="24"/>
            </w:rPr>
          </w:rPrChange>
        </w:rPr>
      </w:pPr>
      <w:ins w:author="MACAIGNE Manuella" w:date="2022-12-14T14:10:00Z" w:id="186">
        <w:r w:rsidRPr="00A77E1C">
          <w:rPr>
            <w:rFonts w:ascii="Arial" w:cs="Arial" w:hAnsi="Arial"/>
            <w:szCs w:val="22"/>
            <w:rPrChange w:author="MACAIGNE Manuella" w:date="2022-12-14T14:12:00Z" w:id="187">
              <w:rPr>
                <w:rFonts w:asciiTheme="minorHAnsi" w:cstheme="minorBidi" w:eastAsiaTheme="minorEastAsia" w:hAnsi="Calibri"/>
                <w:color w:themeColor="text1" w:val="000000"/>
                <w:kern w:val="24"/>
                <w:sz w:val="48"/>
                <w:szCs w:val="48"/>
              </w:rPr>
            </w:rPrChange>
          </w:rPr>
          <w:t>Démarrage certification EFQM</w:t>
        </w:r>
      </w:ins>
    </w:p>
    <w:p w:rsidDel="00A77E1C" w:rsidP="00B51FB6" w:rsidR="007974A5" w:rsidRDefault="007974A5" w:rsidRPr="00EF5036">
      <w:pPr>
        <w:spacing w:before="120" w:line="276" w:lineRule="auto"/>
        <w:ind w:right="-180"/>
        <w:jc w:val="both"/>
        <w:rPr>
          <w:del w:author="MACAIGNE Manuella" w:date="2022-12-14T14:11:00Z" w:id="188"/>
          <w:rFonts w:ascii="Arial" w:cs="Arial" w:hAnsi="Arial"/>
          <w:szCs w:val="22"/>
        </w:rPr>
      </w:pPr>
    </w:p>
    <w:p w:rsidDel="007974A5" w:rsidR="007B4D28" w:rsidRDefault="007B4D28" w:rsidRPr="007974A5">
      <w:pPr>
        <w:pStyle w:val="Paragraphedeliste"/>
        <w:numPr>
          <w:ilvl w:val="0"/>
          <w:numId w:val="15"/>
        </w:numPr>
        <w:rPr>
          <w:del w:author="MACAIGNE Manuella" w:date="2021-12-06T17:02:00Z" w:id="189"/>
          <w:rFonts w:ascii="Arial" w:cs="Arial" w:eastAsia="MS Mincho" w:hAnsi="Arial"/>
          <w:sz w:val="20"/>
          <w:rPrChange w:author="MACAIGNE Manuella" w:date="2021-12-06T17:02:00Z" w:id="190">
            <w:rPr>
              <w:del w:author="MACAIGNE Manuella" w:date="2021-12-06T17:02:00Z" w:id="191"/>
              <w:rFonts w:eastAsia="Times New Roman"/>
              <w:lang w:val="en-US"/>
            </w:rPr>
          </w:rPrChange>
        </w:rPr>
        <w:pPrChange w:author="MACAIGNE Manuella" w:date="2021-12-06T17:03:00Z" w:id="192">
          <w:pPr>
            <w:pStyle w:val="Paragraphedeliste"/>
            <w:numPr>
              <w:numId w:val="10"/>
            </w:numPr>
            <w:ind w:hanging="360"/>
          </w:pPr>
        </w:pPrChange>
      </w:pPr>
      <w:del w:author="MACAIGNE Manuella" w:date="2021-12-06T17:02:00Z" w:id="193">
        <w:r w:rsidDel="007974A5" w:rsidRPr="007974A5">
          <w:rPr>
            <w:rFonts w:ascii="Arial" w:cs="Arial" w:eastAsia="MS Mincho" w:hAnsi="Arial"/>
            <w:sz w:val="20"/>
            <w:rPrChange w:author="MACAIGNE Manuella" w:date="2021-12-06T17:02:00Z" w:id="194">
              <w:rPr>
                <w:rFonts w:cs="+mn-cs" w:eastAsia="+mn-ea"/>
                <w:color w:val="000000"/>
                <w:kern w:val="24"/>
              </w:rPr>
            </w:rPrChange>
          </w:rPr>
          <w:delText>Préparation du 412B</w:delText>
        </w:r>
      </w:del>
    </w:p>
    <w:p w:rsidDel="007974A5" w:rsidR="007B4D28" w:rsidRDefault="007B4D28" w:rsidRPr="007974A5">
      <w:pPr>
        <w:pStyle w:val="Paragraphedeliste"/>
        <w:numPr>
          <w:ilvl w:val="0"/>
          <w:numId w:val="10"/>
        </w:numPr>
        <w:ind w:left="0"/>
        <w:rPr>
          <w:del w:author="MACAIGNE Manuella" w:date="2021-12-06T17:02:00Z" w:id="195"/>
          <w:rFonts w:ascii="Arial" w:cs="Arial" w:eastAsia="MS Mincho" w:hAnsi="Arial"/>
          <w:sz w:val="20"/>
          <w:rPrChange w:author="MACAIGNE Manuella" w:date="2021-12-06T17:02:00Z" w:id="196">
            <w:rPr>
              <w:del w:author="MACAIGNE Manuella" w:date="2021-12-06T17:02:00Z" w:id="197"/>
              <w:rFonts w:eastAsia="Times New Roman"/>
            </w:rPr>
          </w:rPrChange>
        </w:rPr>
        <w:pPrChange w:author="MACAIGNE Manuella" w:date="2021-12-06T17:02:00Z" w:id="198">
          <w:pPr>
            <w:pStyle w:val="Paragraphedeliste"/>
            <w:numPr>
              <w:numId w:val="10"/>
            </w:numPr>
            <w:ind w:hanging="360"/>
          </w:pPr>
        </w:pPrChange>
      </w:pPr>
      <w:del w:author="MACAIGNE Manuella" w:date="2021-12-06T17:02:00Z" w:id="199">
        <w:r w:rsidDel="007974A5" w:rsidRPr="007974A5">
          <w:rPr>
            <w:rFonts w:ascii="Arial" w:cs="Arial" w:eastAsia="MS Mincho" w:hAnsi="Arial"/>
            <w:sz w:val="20"/>
            <w:rPrChange w:author="MACAIGNE Manuella" w:date="2021-12-06T17:02:00Z" w:id="200">
              <w:rPr>
                <w:rFonts w:cs="+mn-cs" w:eastAsia="+mn-ea"/>
                <w:color w:val="000000"/>
                <w:kern w:val="24"/>
              </w:rPr>
            </w:rPrChange>
          </w:rPr>
          <w:delText>Lancement du 412 B</w:delText>
        </w:r>
      </w:del>
    </w:p>
    <w:p w:rsidDel="007974A5" w:rsidR="007B4D28" w:rsidRDefault="007B4D28" w:rsidRPr="007974A5">
      <w:pPr>
        <w:pStyle w:val="Paragraphedeliste"/>
        <w:numPr>
          <w:ilvl w:val="0"/>
          <w:numId w:val="10"/>
        </w:numPr>
        <w:ind w:left="0"/>
        <w:rPr>
          <w:del w:author="MACAIGNE Manuella" w:date="2021-12-06T17:02:00Z" w:id="201"/>
          <w:rFonts w:ascii="Arial" w:cs="Arial" w:eastAsia="MS Mincho" w:hAnsi="Arial"/>
          <w:sz w:val="20"/>
          <w:rPrChange w:author="MACAIGNE Manuella" w:date="2021-12-06T17:02:00Z" w:id="202">
            <w:rPr>
              <w:del w:author="MACAIGNE Manuella" w:date="2021-12-06T17:02:00Z" w:id="203"/>
              <w:rFonts w:eastAsia="Times New Roman"/>
            </w:rPr>
          </w:rPrChange>
        </w:rPr>
        <w:pPrChange w:author="MACAIGNE Manuella" w:date="2021-12-06T17:02:00Z" w:id="204">
          <w:pPr>
            <w:pStyle w:val="Paragraphedeliste"/>
            <w:numPr>
              <w:numId w:val="10"/>
            </w:numPr>
            <w:ind w:hanging="360"/>
          </w:pPr>
        </w:pPrChange>
      </w:pPr>
      <w:del w:author="MACAIGNE Manuella" w:date="2021-12-06T17:02:00Z" w:id="205">
        <w:r w:rsidDel="007974A5" w:rsidRPr="007974A5">
          <w:rPr>
            <w:rFonts w:ascii="Arial" w:cs="Arial" w:eastAsia="MS Mincho" w:hAnsi="Arial"/>
            <w:sz w:val="20"/>
            <w:rPrChange w:author="MACAIGNE Manuella" w:date="2021-12-06T17:02:00Z" w:id="206">
              <w:rPr>
                <w:rFonts w:cs="+mn-cs" w:eastAsia="+mn-ea"/>
                <w:color w:val="000000"/>
                <w:kern w:val="24"/>
              </w:rPr>
            </w:rPrChange>
          </w:rPr>
          <w:delText>Phase de hiring/training : 0 retard</w:delText>
        </w:r>
      </w:del>
    </w:p>
    <w:p w:rsidDel="007974A5" w:rsidR="007B4D28" w:rsidRDefault="007B4D28" w:rsidRPr="007974A5">
      <w:pPr>
        <w:pStyle w:val="Paragraphedeliste"/>
        <w:numPr>
          <w:ilvl w:val="0"/>
          <w:numId w:val="10"/>
        </w:numPr>
        <w:ind w:left="0"/>
        <w:rPr>
          <w:del w:author="MACAIGNE Manuella" w:date="2021-12-06T17:02:00Z" w:id="207"/>
          <w:rFonts w:ascii="Arial" w:cs="Arial" w:eastAsia="MS Mincho" w:hAnsi="Arial"/>
          <w:sz w:val="20"/>
          <w:rPrChange w:author="MACAIGNE Manuella" w:date="2021-12-06T17:02:00Z" w:id="208">
            <w:rPr>
              <w:del w:author="MACAIGNE Manuella" w:date="2021-12-06T17:02:00Z" w:id="209"/>
              <w:rFonts w:eastAsia="Times New Roman"/>
            </w:rPr>
          </w:rPrChange>
        </w:rPr>
        <w:pPrChange w:author="MACAIGNE Manuella" w:date="2021-12-06T17:02:00Z" w:id="210">
          <w:pPr>
            <w:pStyle w:val="Paragraphedeliste"/>
            <w:numPr>
              <w:numId w:val="10"/>
            </w:numPr>
            <w:ind w:hanging="360"/>
          </w:pPr>
        </w:pPrChange>
      </w:pPr>
      <w:del w:author="MACAIGNE Manuella" w:date="2021-12-06T17:02:00Z" w:id="211">
        <w:r w:rsidDel="007974A5" w:rsidRPr="007974A5">
          <w:rPr>
            <w:rFonts w:ascii="Arial" w:cs="Arial" w:eastAsia="MS Mincho" w:hAnsi="Arial"/>
            <w:sz w:val="20"/>
            <w:rPrChange w:author="MACAIGNE Manuella" w:date="2021-12-06T17:02:00Z" w:id="212">
              <w:rPr>
                <w:rFonts w:cs="+mn-cs" w:eastAsia="+mn-ea"/>
                <w:color w:val="000000"/>
                <w:kern w:val="24"/>
              </w:rPr>
            </w:rPrChange>
          </w:rPr>
          <w:delText>Family Day et 10 ans de la société TBSO (si la situation sanitaire le permet)</w:delText>
        </w:r>
      </w:del>
    </w:p>
    <w:p w:rsidDel="00A77E1C" w:rsidR="002872FE" w:rsidRDefault="002872FE" w:rsidRPr="00377D53">
      <w:pPr>
        <w:spacing w:before="120"/>
        <w:ind w:right="-180"/>
        <w:jc w:val="both"/>
        <w:rPr>
          <w:del w:author="MACAIGNE Manuella" w:date="2022-12-14T14:11:00Z" w:id="213"/>
          <w:rFonts w:ascii="Arial" w:cs="Arial" w:hAnsi="Arial"/>
          <w:szCs w:val="22"/>
        </w:rPr>
        <w:pPrChange w:author="MACAIGNE Manuella" w:date="2021-12-06T17:02:00Z" w:id="214">
          <w:pPr>
            <w:spacing w:before="120"/>
            <w:ind w:left="720" w:right="-180"/>
            <w:jc w:val="both"/>
          </w:pPr>
        </w:pPrChange>
      </w:pPr>
    </w:p>
    <w:p w:rsidDel="00A77E1C" w:rsidP="003C00D9" w:rsidR="00D602E1" w:rsidRDefault="00D602E1" w:rsidRPr="00377D53">
      <w:pPr>
        <w:spacing w:before="120"/>
        <w:ind w:right="-180"/>
        <w:jc w:val="both"/>
        <w:rPr>
          <w:del w:author="MACAIGNE Manuella" w:date="2022-12-14T14:11:00Z" w:id="215"/>
          <w:rFonts w:ascii="Arial" w:cs="Arial" w:hAnsi="Arial"/>
        </w:rPr>
      </w:pPr>
    </w:p>
    <w:p w:rsidDel="007974A5" w:rsidP="003C00D9" w:rsidR="00B51FB6" w:rsidRDefault="00B51FB6">
      <w:pPr>
        <w:spacing w:before="120"/>
        <w:ind w:right="-180"/>
        <w:jc w:val="both"/>
        <w:rPr>
          <w:del w:author="MACAIGNE Manuella" w:date="2021-12-06T17:04:00Z" w:id="216"/>
          <w:rFonts w:ascii="Arial" w:cs="Arial" w:hAnsi="Arial"/>
          <w:szCs w:val="22"/>
        </w:rPr>
      </w:pPr>
    </w:p>
    <w:p w:rsidDel="00A77E1C" w:rsidP="003C00D9" w:rsidR="00B51FB6" w:rsidRDefault="00B51FB6">
      <w:pPr>
        <w:spacing w:before="120"/>
        <w:ind w:right="-180"/>
        <w:jc w:val="both"/>
        <w:rPr>
          <w:del w:author="MACAIGNE Manuella" w:date="2022-12-14T14:11:00Z" w:id="217"/>
          <w:rFonts w:ascii="Arial" w:cs="Arial" w:hAnsi="Arial"/>
          <w:szCs w:val="22"/>
        </w:rPr>
      </w:pPr>
    </w:p>
    <w:p w:rsidDel="007974A5" w:rsidP="003C00D9" w:rsidR="00B51FB6" w:rsidRDefault="00B51FB6">
      <w:pPr>
        <w:spacing w:before="120"/>
        <w:ind w:right="-180"/>
        <w:jc w:val="both"/>
        <w:rPr>
          <w:del w:author="MACAIGNE Manuella" w:date="2021-12-06T17:04:00Z" w:id="218"/>
          <w:rFonts w:ascii="Arial" w:cs="Arial" w:hAnsi="Arial"/>
          <w:szCs w:val="22"/>
        </w:rPr>
      </w:pPr>
    </w:p>
    <w:p w:rsidP="003C00D9" w:rsidR="00B51FB6" w:rsidRDefault="00B51FB6" w:rsidRPr="00EF5036">
      <w:pPr>
        <w:spacing w:before="120"/>
        <w:ind w:right="-180"/>
        <w:jc w:val="both"/>
        <w:rPr>
          <w:rFonts w:ascii="Arial" w:cs="Arial" w:hAnsi="Arial"/>
          <w:szCs w:val="22"/>
        </w:rPr>
      </w:pPr>
    </w:p>
    <w:p w:rsidP="009735D4" w:rsidR="009735D4" w:rsidRDefault="00A031DF">
      <w:pPr>
        <w:pStyle w:val="Titre9"/>
        <w:spacing w:before="120"/>
        <w:ind w:right="-180"/>
        <w:rPr>
          <w:ins w:author="MACAIGNE Manuella" w:date="2021-12-14T15:26:00Z" w:id="219"/>
          <w:b/>
          <w:sz w:val="20"/>
          <w:u w:val="single"/>
        </w:rPr>
      </w:pPr>
      <w:r w:rsidRPr="009837D1">
        <w:rPr>
          <w:b/>
          <w:sz w:val="20"/>
          <w:u w:val="single"/>
        </w:rPr>
        <w:t xml:space="preserve">ARTICLE </w:t>
      </w:r>
      <w:r w:rsidR="009735D4" w:rsidRPr="009837D1">
        <w:rPr>
          <w:b/>
          <w:sz w:val="20"/>
          <w:u w:val="single"/>
        </w:rPr>
        <w:t>1</w:t>
      </w:r>
      <w:r w:rsidRPr="009837D1">
        <w:rPr>
          <w:b/>
          <w:sz w:val="20"/>
          <w:u w:val="single"/>
        </w:rPr>
        <w:t xml:space="preserve"> </w:t>
      </w:r>
      <w:r w:rsidR="009735D4" w:rsidRPr="009837D1">
        <w:rPr>
          <w:b/>
          <w:sz w:val="20"/>
          <w:u w:val="single"/>
        </w:rPr>
        <w:t>: CHAMP D'APPLICATION</w:t>
      </w:r>
    </w:p>
    <w:p w:rsidR="00D15A8D" w:rsidRDefault="00D15A8D" w:rsidRPr="00D15A8D">
      <w:pPr>
        <w:rPr>
          <w:rPrChange w:author="MACAIGNE Manuella" w:date="2021-12-14T15:26:00Z" w:id="220">
            <w:rPr>
              <w:b/>
              <w:sz w:val="20"/>
              <w:u w:val="single"/>
            </w:rPr>
          </w:rPrChange>
        </w:rPr>
        <w:pPrChange w:author="MACAIGNE Manuella" w:date="2021-12-14T15:26:00Z" w:id="221">
          <w:pPr>
            <w:pStyle w:val="Titre9"/>
            <w:spacing w:before="120"/>
            <w:ind w:right="-180"/>
          </w:pPr>
        </w:pPrChange>
      </w:pPr>
    </w:p>
    <w:p w:rsidP="009735D4" w:rsidR="00CB1BF8" w:rsidRDefault="009735D4">
      <w:pPr>
        <w:pStyle w:val="Corpsdetexte"/>
        <w:spacing w:before="120"/>
        <w:ind w:right="-180"/>
        <w:rPr>
          <w:rFonts w:cs="Arial"/>
          <w:sz w:val="20"/>
          <w:szCs w:val="22"/>
        </w:rPr>
      </w:pPr>
      <w:r w:rsidRPr="00ED0A34">
        <w:rPr>
          <w:rFonts w:cs="Arial"/>
          <w:sz w:val="20"/>
          <w:szCs w:val="22"/>
        </w:rPr>
        <w:t xml:space="preserve">Les dispositions ci-après concernent l’ensemble du personnel </w:t>
      </w:r>
      <w:r w:rsidR="00DD1C0B" w:rsidRPr="00ED0A34">
        <w:rPr>
          <w:rFonts w:cs="Arial"/>
          <w:sz w:val="20"/>
          <w:szCs w:val="22"/>
        </w:rPr>
        <w:t xml:space="preserve">disposant d’un contrat de travail </w:t>
      </w:r>
      <w:r w:rsidRPr="00ED0A34">
        <w:rPr>
          <w:rFonts w:cs="Arial"/>
          <w:sz w:val="20"/>
          <w:szCs w:val="22"/>
        </w:rPr>
        <w:t>de l’entreprise</w:t>
      </w:r>
      <w:r w:rsidR="00511DB8" w:rsidRPr="00ED0A34">
        <w:rPr>
          <w:rFonts w:cs="Arial"/>
          <w:sz w:val="20"/>
          <w:szCs w:val="22"/>
        </w:rPr>
        <w:t xml:space="preserve"> hors le personnel disposant d’un contrat de droit japonais (expatriés) dont les conditions sont régies par leur entité d’origine.</w:t>
      </w:r>
      <w:r w:rsidR="00234AD3">
        <w:rPr>
          <w:rFonts w:cs="Arial"/>
          <w:sz w:val="20"/>
          <w:szCs w:val="22"/>
        </w:rPr>
        <w:t xml:space="preserve"> </w:t>
      </w:r>
    </w:p>
    <w:p w:rsidP="009735D4" w:rsidR="009735D4" w:rsidRDefault="00234AD3" w:rsidRPr="001C12DF">
      <w:pPr>
        <w:pStyle w:val="Corpsdetexte"/>
        <w:spacing w:before="120"/>
        <w:ind w:right="-180"/>
        <w:rPr>
          <w:rFonts w:cs="Arial"/>
          <w:b/>
          <w:color w:val="00B050"/>
          <w:sz w:val="20"/>
          <w:szCs w:val="22"/>
        </w:rPr>
      </w:pPr>
      <w:r w:rsidRPr="00CB1BF8">
        <w:rPr>
          <w:rFonts w:cs="Arial"/>
          <w:sz w:val="20"/>
          <w:szCs w:val="22"/>
        </w:rPr>
        <w:t>Les mesures du présen</w:t>
      </w:r>
      <w:r w:rsidR="00CD4A66">
        <w:rPr>
          <w:rFonts w:cs="Arial"/>
          <w:sz w:val="20"/>
          <w:szCs w:val="22"/>
        </w:rPr>
        <w:t>t accord concernent l’année 202</w:t>
      </w:r>
      <w:ins w:author="MACAIGNE Manuella" w:date="2021-12-06T17:04:00Z" w:id="222">
        <w:r w:rsidR="00E84D3D">
          <w:rPr>
            <w:rFonts w:cs="Arial"/>
            <w:sz w:val="20"/>
            <w:szCs w:val="22"/>
          </w:rPr>
          <w:t>3</w:t>
        </w:r>
      </w:ins>
      <w:del w:author="MACAIGNE Manuella" w:date="2021-12-06T17:04:00Z" w:id="223">
        <w:r w:rsidDel="007974A5" w:rsidR="00CD4A66">
          <w:rPr>
            <w:rFonts w:cs="Arial"/>
            <w:sz w:val="20"/>
            <w:szCs w:val="22"/>
          </w:rPr>
          <w:delText>1</w:delText>
        </w:r>
      </w:del>
      <w:r w:rsidRPr="00CB1BF8">
        <w:rPr>
          <w:rFonts w:cs="Arial"/>
          <w:sz w:val="20"/>
          <w:szCs w:val="22"/>
        </w:rPr>
        <w:t>, sauf autre précision dans le présent accord.</w:t>
      </w:r>
    </w:p>
    <w:p w:rsidP="009735D4" w:rsidR="009735D4" w:rsidRDefault="009735D4" w:rsidRPr="00ED0A34">
      <w:pPr>
        <w:pStyle w:val="Corpsdetexte"/>
        <w:spacing w:before="120"/>
        <w:ind w:right="-180"/>
        <w:rPr>
          <w:rFonts w:cs="Arial"/>
          <w:sz w:val="20"/>
          <w:szCs w:val="22"/>
        </w:rPr>
      </w:pPr>
    </w:p>
    <w:p w:rsidP="009735D4" w:rsidR="009735D4" w:rsidRDefault="00A031DF" w:rsidRPr="00A05FC7">
      <w:pPr>
        <w:pStyle w:val="Titre9"/>
        <w:spacing w:before="120"/>
        <w:ind w:right="-180"/>
        <w:rPr>
          <w:b/>
          <w:sz w:val="20"/>
          <w:u w:val="single"/>
          <w:rPrChange w:author="MACAIGNE Manuella" w:date="2021-12-14T15:21:00Z" w:id="224">
            <w:rPr>
              <w:b/>
              <w:sz w:val="20"/>
            </w:rPr>
          </w:rPrChange>
        </w:rPr>
      </w:pPr>
      <w:r w:rsidRPr="00A05FC7">
        <w:rPr>
          <w:b/>
          <w:sz w:val="20"/>
          <w:u w:val="single"/>
          <w:rPrChange w:author="MACAIGNE Manuella" w:date="2021-12-14T15:21:00Z" w:id="225">
            <w:rPr>
              <w:b/>
              <w:sz w:val="20"/>
            </w:rPr>
          </w:rPrChange>
        </w:rPr>
        <w:t xml:space="preserve">ARTICLE </w:t>
      </w:r>
      <w:r w:rsidR="009735D4" w:rsidRPr="00A05FC7">
        <w:rPr>
          <w:b/>
          <w:sz w:val="20"/>
          <w:u w:val="single"/>
          <w:rPrChange w:author="MACAIGNE Manuella" w:date="2021-12-14T15:21:00Z" w:id="226">
            <w:rPr>
              <w:b/>
              <w:sz w:val="20"/>
            </w:rPr>
          </w:rPrChange>
        </w:rPr>
        <w:t>2</w:t>
      </w:r>
      <w:r w:rsidRPr="00A05FC7">
        <w:rPr>
          <w:b/>
          <w:sz w:val="20"/>
          <w:u w:val="single"/>
          <w:rPrChange w:author="MACAIGNE Manuella" w:date="2021-12-14T15:21:00Z" w:id="227">
            <w:rPr>
              <w:b/>
              <w:sz w:val="20"/>
            </w:rPr>
          </w:rPrChange>
        </w:rPr>
        <w:t xml:space="preserve"> </w:t>
      </w:r>
      <w:r w:rsidR="009735D4" w:rsidRPr="00A05FC7">
        <w:rPr>
          <w:b/>
          <w:sz w:val="20"/>
          <w:u w:val="single"/>
          <w:rPrChange w:author="MACAIGNE Manuella" w:date="2021-12-14T15:21:00Z" w:id="228">
            <w:rPr>
              <w:b/>
              <w:sz w:val="20"/>
            </w:rPr>
          </w:rPrChange>
        </w:rPr>
        <w:t>: AUGMENTATIONS GENERALES ET INDIVIDUELLES DES SALAIRES</w:t>
      </w:r>
    </w:p>
    <w:p w:rsidP="009735D4" w:rsidR="009735D4" w:rsidRDefault="009735D4">
      <w:pPr>
        <w:spacing w:before="120"/>
        <w:ind w:right="-180"/>
        <w:jc w:val="both"/>
        <w:rPr>
          <w:rFonts w:ascii="Arial" w:cs="Arial" w:hAnsi="Arial"/>
          <w:szCs w:val="22"/>
        </w:rPr>
      </w:pPr>
      <w:r w:rsidRPr="00ED0A34">
        <w:rPr>
          <w:rFonts w:ascii="Arial" w:cs="Arial" w:hAnsi="Arial"/>
          <w:szCs w:val="22"/>
        </w:rPr>
        <w:t>Augmentation des salaires comprenant la part garantie</w:t>
      </w:r>
      <w:r w:rsidR="00B51FB6">
        <w:rPr>
          <w:rFonts w:ascii="Arial" w:cs="Arial" w:hAnsi="Arial"/>
          <w:szCs w:val="22"/>
        </w:rPr>
        <w:t xml:space="preserve"> </w:t>
      </w:r>
      <w:r w:rsidRPr="00ED0A34">
        <w:rPr>
          <w:rFonts w:ascii="Arial" w:cs="Arial" w:hAnsi="Arial"/>
          <w:szCs w:val="22"/>
        </w:rPr>
        <w:t>et la part individualisée</w:t>
      </w:r>
      <w:ins w:author="MACAIGNE Manuella" w:date="2022-12-17T14:54:00Z" w:id="229">
        <w:r w:rsidR="00E84D3D">
          <w:rPr>
            <w:rFonts w:ascii="Arial" w:cs="Arial" w:hAnsi="Arial"/>
            <w:szCs w:val="22"/>
          </w:rPr>
          <w:t xml:space="preserve"> et une part concernant les évolutions promotion</w:t>
        </w:r>
      </w:ins>
      <w:r w:rsidRPr="00ED0A34">
        <w:rPr>
          <w:rFonts w:ascii="Arial" w:cs="Arial" w:hAnsi="Arial"/>
          <w:szCs w:val="22"/>
        </w:rPr>
        <w:t xml:space="preserve"> : </w:t>
      </w:r>
    </w:p>
    <w:p w:rsidDel="00E84D3D" w:rsidP="009735D4" w:rsidR="007B4D28" w:rsidRDefault="007B4D28" w:rsidRPr="00ED0A34">
      <w:pPr>
        <w:spacing w:before="120"/>
        <w:ind w:right="-180"/>
        <w:jc w:val="both"/>
        <w:rPr>
          <w:del w:author="MACAIGNE Manuella" w:date="2022-12-17T14:54:00Z" w:id="230"/>
          <w:rFonts w:ascii="Arial" w:cs="Arial" w:hAnsi="Arial"/>
          <w:szCs w:val="22"/>
        </w:rPr>
      </w:pPr>
    </w:p>
    <w:p w:rsidP="00461282" w:rsidR="00461282" w:rsidRDefault="00FD5EB3">
      <w:pPr>
        <w:spacing w:before="120"/>
        <w:ind w:right="-180"/>
        <w:jc w:val="both"/>
        <w:rPr>
          <w:rFonts w:ascii="Arial" w:cs="Arial" w:hAnsi="Arial"/>
          <w:b/>
          <w:szCs w:val="22"/>
        </w:rPr>
      </w:pPr>
      <w:r w:rsidRPr="00ED0A34">
        <w:rPr>
          <w:rFonts w:ascii="Arial" w:cs="Arial" w:hAnsi="Arial"/>
          <w:b/>
          <w:szCs w:val="22"/>
        </w:rPr>
        <w:t>La</w:t>
      </w:r>
      <w:r w:rsidR="0029402B">
        <w:rPr>
          <w:rFonts w:ascii="Arial" w:cs="Arial" w:hAnsi="Arial"/>
          <w:b/>
          <w:szCs w:val="22"/>
        </w:rPr>
        <w:t xml:space="preserve"> part garantie représentera</w:t>
      </w:r>
      <w:r w:rsidR="00461282" w:rsidRPr="00ED0A34">
        <w:rPr>
          <w:rFonts w:ascii="Arial" w:cs="Arial" w:hAnsi="Arial"/>
          <w:b/>
          <w:szCs w:val="22"/>
        </w:rPr>
        <w:t>:</w:t>
      </w:r>
    </w:p>
    <w:p w:rsidP="00461282" w:rsidR="00461282" w:rsidRDefault="00283351" w:rsidRPr="00ED0A34">
      <w:pPr>
        <w:spacing w:before="120"/>
        <w:ind w:right="-180"/>
        <w:jc w:val="both"/>
        <w:rPr>
          <w:rFonts w:ascii="Arial" w:cs="Arial" w:hAnsi="Arial"/>
          <w:szCs w:val="22"/>
        </w:rPr>
      </w:pPr>
      <w:ins w:author="MACAIGNE Manuella" w:date="2021-12-06T17:15:00Z" w:id="231">
        <w:r>
          <w:rPr>
            <w:rFonts w:ascii="Arial" w:cs="Arial" w:hAnsi="Arial"/>
            <w:szCs w:val="22"/>
          </w:rPr>
          <w:t xml:space="preserve">- </w:t>
        </w:r>
      </w:ins>
      <w:r w:rsidR="00FD5EB3" w:rsidRPr="00ED0A34">
        <w:rPr>
          <w:rFonts w:ascii="Arial" w:cs="Arial" w:hAnsi="Arial"/>
          <w:szCs w:val="22"/>
        </w:rPr>
        <w:t>Salariés</w:t>
      </w:r>
      <w:r w:rsidR="009C0E27" w:rsidRPr="00ED0A34">
        <w:rPr>
          <w:rFonts w:ascii="Arial" w:cs="Arial" w:hAnsi="Arial"/>
          <w:szCs w:val="22"/>
        </w:rPr>
        <w:t xml:space="preserve"> mensuels</w:t>
      </w:r>
      <w:r w:rsidR="00461282" w:rsidRPr="00ED0A34">
        <w:rPr>
          <w:rFonts w:ascii="Arial" w:cs="Arial" w:hAnsi="Arial"/>
          <w:szCs w:val="22"/>
        </w:rPr>
        <w:t xml:space="preserve"> des coefficients 155 à 225 :</w:t>
      </w:r>
      <w:r w:rsidR="00461282" w:rsidRPr="00ED0A34">
        <w:rPr>
          <w:rFonts w:ascii="Arial" w:cs="Arial" w:hAnsi="Arial"/>
          <w:szCs w:val="22"/>
        </w:rPr>
        <w:tab/>
        <w:t>au 01/0</w:t>
      </w:r>
      <w:r w:rsidR="003C00D9" w:rsidRPr="00ED0A34">
        <w:rPr>
          <w:rFonts w:ascii="Arial" w:cs="Arial" w:hAnsi="Arial"/>
          <w:szCs w:val="22"/>
        </w:rPr>
        <w:t>1</w:t>
      </w:r>
      <w:r w:rsidR="00DA5550">
        <w:rPr>
          <w:rFonts w:ascii="Arial" w:cs="Arial" w:hAnsi="Arial"/>
          <w:szCs w:val="22"/>
        </w:rPr>
        <w:t>/20</w:t>
      </w:r>
      <w:r w:rsidR="00CD4A66">
        <w:rPr>
          <w:rFonts w:ascii="Arial" w:cs="Arial" w:hAnsi="Arial"/>
          <w:szCs w:val="22"/>
        </w:rPr>
        <w:t>2</w:t>
      </w:r>
      <w:ins w:author="MACAIGNE Manuella" w:date="2022-12-17T16:12:00Z" w:id="232">
        <w:r w:rsidR="000720E7">
          <w:rPr>
            <w:rFonts w:ascii="Arial" w:cs="Arial" w:hAnsi="Arial"/>
            <w:szCs w:val="22"/>
          </w:rPr>
          <w:t>3</w:t>
        </w:r>
      </w:ins>
      <w:del w:author="MACAIGNE Manuella" w:date="2022-12-17T16:12:00Z" w:id="233">
        <w:r w:rsidDel="000720E7" w:rsidR="00CD4A66">
          <w:rPr>
            <w:rFonts w:ascii="Arial" w:cs="Arial" w:hAnsi="Arial"/>
            <w:szCs w:val="22"/>
          </w:rPr>
          <w:delText>1</w:delText>
        </w:r>
      </w:del>
      <w:r w:rsidR="00CC3EAF" w:rsidRPr="00ED0A34">
        <w:rPr>
          <w:rFonts w:ascii="Arial" w:cs="Arial" w:hAnsi="Arial"/>
          <w:szCs w:val="22"/>
        </w:rPr>
        <w:tab/>
      </w:r>
      <w:r w:rsidR="0029402B">
        <w:rPr>
          <w:rFonts w:ascii="Arial" w:cs="Arial" w:hAnsi="Arial"/>
          <w:szCs w:val="22"/>
        </w:rPr>
        <w:t xml:space="preserve"> </w:t>
      </w:r>
      <w:del w:author="MACAIGNE Manuella" w:date="2021-12-06T17:05:00Z" w:id="234">
        <w:r w:rsidDel="007974A5" w:rsidR="00CD4A66">
          <w:rPr>
            <w:rFonts w:ascii="Arial" w:cs="Arial" w:hAnsi="Arial"/>
            <w:szCs w:val="22"/>
          </w:rPr>
          <w:delText>0.5</w:delText>
        </w:r>
        <w:r w:rsidDel="007974A5" w:rsidR="00DA5550">
          <w:rPr>
            <w:rFonts w:ascii="Arial" w:cs="Arial" w:hAnsi="Arial"/>
            <w:szCs w:val="22"/>
          </w:rPr>
          <w:delText>0</w:delText>
        </w:r>
      </w:del>
      <w:ins w:author="MACAIGNE Manuella" w:date="2021-12-06T17:05:00Z" w:id="235">
        <w:r w:rsidR="007974A5">
          <w:rPr>
            <w:rFonts w:ascii="Arial" w:cs="Arial" w:hAnsi="Arial"/>
            <w:szCs w:val="22"/>
          </w:rPr>
          <w:t>2.60</w:t>
        </w:r>
      </w:ins>
      <w:r w:rsidR="00DA5550">
        <w:rPr>
          <w:rFonts w:ascii="Arial" w:cs="Arial" w:hAnsi="Arial"/>
          <w:szCs w:val="22"/>
        </w:rPr>
        <w:t xml:space="preserve"> %</w:t>
      </w:r>
    </w:p>
    <w:p w:rsidP="00461282" w:rsidR="00DA5550" w:rsidRDefault="00283351">
      <w:pPr>
        <w:spacing w:before="120"/>
        <w:ind w:right="-180"/>
        <w:jc w:val="both"/>
        <w:rPr>
          <w:ins w:author="MACAIGNE Manuella" w:date="2022-12-17T16:12:00Z" w:id="236"/>
          <w:rFonts w:ascii="Arial" w:cs="Arial" w:hAnsi="Arial"/>
          <w:szCs w:val="22"/>
        </w:rPr>
      </w:pPr>
      <w:ins w:author="MACAIGNE Manuella" w:date="2021-12-06T17:15:00Z" w:id="237">
        <w:r>
          <w:rPr>
            <w:rFonts w:ascii="Arial" w:cs="Arial" w:hAnsi="Arial"/>
            <w:szCs w:val="22"/>
          </w:rPr>
          <w:t xml:space="preserve">- </w:t>
        </w:r>
      </w:ins>
      <w:r w:rsidR="00FD5EB3" w:rsidRPr="00ED0A34">
        <w:rPr>
          <w:rFonts w:ascii="Arial" w:cs="Arial" w:hAnsi="Arial"/>
          <w:szCs w:val="22"/>
        </w:rPr>
        <w:t>Salariés</w:t>
      </w:r>
      <w:r w:rsidR="009C0E27" w:rsidRPr="00ED0A34">
        <w:rPr>
          <w:rFonts w:ascii="Arial" w:cs="Arial" w:hAnsi="Arial"/>
          <w:szCs w:val="22"/>
        </w:rPr>
        <w:t xml:space="preserve"> mensuels</w:t>
      </w:r>
      <w:r w:rsidR="00461282" w:rsidRPr="00ED0A34">
        <w:rPr>
          <w:rFonts w:ascii="Arial" w:cs="Arial" w:hAnsi="Arial"/>
          <w:szCs w:val="22"/>
        </w:rPr>
        <w:t xml:space="preserve"> des coefficients 240 à 285 :</w:t>
      </w:r>
      <w:r w:rsidR="00461282" w:rsidRPr="00ED0A34">
        <w:rPr>
          <w:rFonts w:ascii="Arial" w:cs="Arial" w:hAnsi="Arial"/>
          <w:szCs w:val="22"/>
        </w:rPr>
        <w:tab/>
        <w:t>au 01/0</w:t>
      </w:r>
      <w:r w:rsidR="003C00D9" w:rsidRPr="00ED0A34">
        <w:rPr>
          <w:rFonts w:ascii="Arial" w:cs="Arial" w:hAnsi="Arial"/>
          <w:szCs w:val="22"/>
        </w:rPr>
        <w:t>1</w:t>
      </w:r>
      <w:r w:rsidR="00DA5550">
        <w:rPr>
          <w:rFonts w:ascii="Arial" w:cs="Arial" w:hAnsi="Arial"/>
          <w:szCs w:val="22"/>
        </w:rPr>
        <w:t>/20</w:t>
      </w:r>
      <w:r w:rsidR="00CD4A66">
        <w:rPr>
          <w:rFonts w:ascii="Arial" w:cs="Arial" w:hAnsi="Arial"/>
          <w:szCs w:val="22"/>
        </w:rPr>
        <w:t>2</w:t>
      </w:r>
      <w:ins w:author="MACAIGNE Manuella" w:date="2022-12-17T16:12:00Z" w:id="238">
        <w:r w:rsidR="000720E7">
          <w:rPr>
            <w:rFonts w:ascii="Arial" w:cs="Arial" w:hAnsi="Arial"/>
            <w:szCs w:val="22"/>
          </w:rPr>
          <w:t>3</w:t>
        </w:r>
      </w:ins>
      <w:del w:author="MACAIGNE Manuella" w:date="2022-12-17T16:12:00Z" w:id="239">
        <w:r w:rsidDel="000720E7" w:rsidR="00CD4A66">
          <w:rPr>
            <w:rFonts w:ascii="Arial" w:cs="Arial" w:hAnsi="Arial"/>
            <w:szCs w:val="22"/>
          </w:rPr>
          <w:delText>1</w:delText>
        </w:r>
      </w:del>
      <w:r w:rsidR="00461282" w:rsidRPr="00ED0A34">
        <w:rPr>
          <w:rFonts w:ascii="Arial" w:cs="Arial" w:hAnsi="Arial"/>
          <w:szCs w:val="22"/>
        </w:rPr>
        <w:tab/>
      </w:r>
      <w:r w:rsidR="00CD4A66">
        <w:rPr>
          <w:rFonts w:ascii="Arial" w:cs="Arial" w:hAnsi="Arial"/>
          <w:szCs w:val="22"/>
        </w:rPr>
        <w:t xml:space="preserve"> </w:t>
      </w:r>
      <w:del w:author="MACAIGNE Manuella" w:date="2021-12-06T17:05:00Z" w:id="240">
        <w:r w:rsidDel="007974A5" w:rsidR="00CD4A66">
          <w:rPr>
            <w:rFonts w:ascii="Arial" w:cs="Arial" w:hAnsi="Arial"/>
            <w:szCs w:val="22"/>
          </w:rPr>
          <w:delText>0.5</w:delText>
        </w:r>
        <w:r w:rsidDel="007974A5" w:rsidR="00DA5550">
          <w:rPr>
            <w:rFonts w:ascii="Arial" w:cs="Arial" w:hAnsi="Arial"/>
            <w:szCs w:val="22"/>
          </w:rPr>
          <w:delText>0</w:delText>
        </w:r>
      </w:del>
      <w:ins w:author="MACAIGNE Manuella" w:date="2021-12-06T17:05:00Z" w:id="241">
        <w:r w:rsidR="007974A5">
          <w:rPr>
            <w:rFonts w:ascii="Arial" w:cs="Arial" w:hAnsi="Arial"/>
            <w:szCs w:val="22"/>
          </w:rPr>
          <w:t>2.60</w:t>
        </w:r>
      </w:ins>
      <w:r w:rsidR="00DA5550">
        <w:rPr>
          <w:rFonts w:ascii="Arial" w:cs="Arial" w:hAnsi="Arial"/>
          <w:szCs w:val="22"/>
        </w:rPr>
        <w:t xml:space="preserve"> %</w:t>
      </w:r>
    </w:p>
    <w:p w:rsidP="00461282" w:rsidR="000720E7" w:rsidRDefault="000720E7">
      <w:pPr>
        <w:spacing w:before="120"/>
        <w:ind w:right="-180"/>
        <w:jc w:val="both"/>
        <w:rPr>
          <w:rFonts w:ascii="Arial" w:cs="Arial" w:hAnsi="Arial"/>
          <w:szCs w:val="22"/>
        </w:rPr>
      </w:pPr>
    </w:p>
    <w:p w:rsidDel="00E84D3D" w:rsidP="00461282" w:rsidR="00372B88" w:rsidRDefault="0029402B">
      <w:pPr>
        <w:spacing w:before="120"/>
        <w:ind w:right="-180"/>
        <w:jc w:val="both"/>
        <w:rPr>
          <w:del w:author="MACAIGNE Manuella" w:date="2022-12-17T14:54:00Z" w:id="242"/>
          <w:rFonts w:ascii="Arial" w:cs="Arial" w:hAnsi="Arial"/>
          <w:szCs w:val="22"/>
        </w:rPr>
      </w:pPr>
      <w:r>
        <w:rPr>
          <w:rFonts w:ascii="Arial" w:cs="Arial" w:hAnsi="Arial"/>
          <w:szCs w:val="22"/>
        </w:rPr>
        <w:t>Ce montant s’ajoutera au</w:t>
      </w:r>
      <w:r w:rsidR="00087C34">
        <w:rPr>
          <w:rFonts w:ascii="Arial" w:cs="Arial" w:hAnsi="Arial"/>
          <w:szCs w:val="22"/>
        </w:rPr>
        <w:t xml:space="preserve"> salaire de base à partir du </w:t>
      </w:r>
      <w:r w:rsidR="00087C34" w:rsidRPr="00DA5BC0">
        <w:rPr>
          <w:rFonts w:ascii="Arial" w:cs="Arial" w:hAnsi="Arial"/>
          <w:b/>
          <w:szCs w:val="22"/>
          <w:u w:val="single"/>
        </w:rPr>
        <w:t>1</w:t>
      </w:r>
      <w:r w:rsidR="00087C34" w:rsidRPr="00DA5BC0">
        <w:rPr>
          <w:rFonts w:ascii="Arial" w:cs="Arial" w:hAnsi="Arial"/>
          <w:b/>
          <w:szCs w:val="22"/>
          <w:u w:val="single"/>
          <w:vertAlign w:val="superscript"/>
        </w:rPr>
        <w:t>er</w:t>
      </w:r>
      <w:r w:rsidR="00087C34" w:rsidRPr="00DA5BC0">
        <w:rPr>
          <w:rFonts w:ascii="Arial" w:cs="Arial" w:hAnsi="Arial"/>
          <w:b/>
          <w:szCs w:val="22"/>
          <w:u w:val="single"/>
        </w:rPr>
        <w:t xml:space="preserve"> janvier 202</w:t>
      </w:r>
      <w:ins w:author="MACAIGNE Manuella" w:date="2021-12-06T17:05:00Z" w:id="243">
        <w:r w:rsidR="00E84D3D">
          <w:rPr>
            <w:rFonts w:ascii="Arial" w:cs="Arial" w:hAnsi="Arial"/>
            <w:b/>
            <w:szCs w:val="22"/>
            <w:u w:val="single"/>
          </w:rPr>
          <w:t>3</w:t>
        </w:r>
      </w:ins>
      <w:del w:author="MACAIGNE Manuella" w:date="2021-12-06T17:05:00Z" w:id="244">
        <w:r w:rsidDel="007974A5" w:rsidR="009E087C">
          <w:rPr>
            <w:rFonts w:ascii="Arial" w:cs="Arial" w:hAnsi="Arial"/>
            <w:b/>
            <w:szCs w:val="22"/>
            <w:u w:val="single"/>
          </w:rPr>
          <w:delText>1</w:delText>
        </w:r>
      </w:del>
      <w:r w:rsidR="00DA5BC0" w:rsidRPr="00DA5BC0">
        <w:rPr>
          <w:rFonts w:ascii="Arial" w:cs="Arial" w:hAnsi="Arial"/>
          <w:szCs w:val="22"/>
        </w:rPr>
        <w:t>.</w:t>
      </w:r>
    </w:p>
    <w:p w:rsidP="00461282" w:rsidR="00E84D3D" w:rsidRDefault="00E84D3D">
      <w:pPr>
        <w:spacing w:before="120"/>
        <w:ind w:right="-180"/>
        <w:jc w:val="both"/>
        <w:rPr>
          <w:ins w:author="MACAIGNE Manuella" w:date="2022-12-17T14:54:00Z" w:id="245"/>
          <w:rFonts w:ascii="Arial" w:cs="Arial" w:hAnsi="Arial"/>
          <w:szCs w:val="22"/>
        </w:rPr>
      </w:pPr>
    </w:p>
    <w:p w:rsidP="00461282" w:rsidR="0029402B" w:rsidRDefault="0029402B" w:rsidRPr="00ED0A34">
      <w:pPr>
        <w:spacing w:before="120"/>
        <w:ind w:right="-180"/>
        <w:jc w:val="both"/>
        <w:rPr>
          <w:rFonts w:ascii="Arial" w:cs="Arial" w:hAnsi="Arial"/>
          <w:szCs w:val="22"/>
        </w:rPr>
      </w:pPr>
    </w:p>
    <w:p w:rsidP="00461282" w:rsidR="00461282" w:rsidRDefault="00FD5EB3" w:rsidRPr="00ED0A34">
      <w:pPr>
        <w:spacing w:before="120"/>
        <w:ind w:right="-180"/>
        <w:jc w:val="both"/>
        <w:rPr>
          <w:rFonts w:ascii="Arial" w:cs="Arial" w:hAnsi="Arial"/>
          <w:b/>
          <w:szCs w:val="22"/>
        </w:rPr>
      </w:pPr>
      <w:r w:rsidRPr="00ED0A34">
        <w:rPr>
          <w:rFonts w:ascii="Arial" w:cs="Arial" w:hAnsi="Arial"/>
          <w:b/>
          <w:szCs w:val="22"/>
        </w:rPr>
        <w:t>La</w:t>
      </w:r>
      <w:r w:rsidR="00461282" w:rsidRPr="00ED0A34">
        <w:rPr>
          <w:rFonts w:ascii="Arial" w:cs="Arial" w:hAnsi="Arial"/>
          <w:b/>
          <w:szCs w:val="22"/>
        </w:rPr>
        <w:t xml:space="preserve"> part individualisée représentera :</w:t>
      </w:r>
    </w:p>
    <w:p w:rsidP="00AF784C" w:rsidR="00AF784C" w:rsidRDefault="00283351" w:rsidRPr="00ED0A34">
      <w:pPr>
        <w:spacing w:before="120"/>
        <w:ind w:right="-180"/>
        <w:jc w:val="both"/>
        <w:rPr>
          <w:rFonts w:ascii="Arial" w:cs="Arial" w:hAnsi="Arial"/>
          <w:szCs w:val="22"/>
        </w:rPr>
      </w:pPr>
      <w:ins w:author="MACAIGNE Manuella" w:date="2021-12-06T17:15:00Z" w:id="246">
        <w:r>
          <w:rPr>
            <w:rFonts w:ascii="Arial" w:cs="Arial" w:hAnsi="Arial"/>
            <w:szCs w:val="22"/>
          </w:rPr>
          <w:t xml:space="preserve">- </w:t>
        </w:r>
      </w:ins>
      <w:r w:rsidR="00AF784C" w:rsidRPr="00ED0A34">
        <w:rPr>
          <w:rFonts w:ascii="Arial" w:cs="Arial" w:hAnsi="Arial"/>
          <w:szCs w:val="22"/>
        </w:rPr>
        <w:t xml:space="preserve">Salariés </w:t>
      </w:r>
      <w:r w:rsidR="009C0E27" w:rsidRPr="00ED0A34">
        <w:rPr>
          <w:rFonts w:ascii="Arial" w:cs="Arial" w:hAnsi="Arial"/>
          <w:szCs w:val="22"/>
        </w:rPr>
        <w:t xml:space="preserve">mensuels </w:t>
      </w:r>
      <w:r w:rsidR="00AF784C" w:rsidRPr="00ED0A34">
        <w:rPr>
          <w:rFonts w:ascii="Arial" w:cs="Arial" w:hAnsi="Arial"/>
          <w:szCs w:val="22"/>
        </w:rPr>
        <w:t>des coefficients 155 à 225 :</w:t>
      </w:r>
      <w:r w:rsidR="00AF784C" w:rsidRPr="00ED0A34">
        <w:rPr>
          <w:rFonts w:ascii="Arial" w:cs="Arial" w:hAnsi="Arial"/>
          <w:szCs w:val="22"/>
        </w:rPr>
        <w:tab/>
        <w:t xml:space="preserve">au </w:t>
      </w:r>
      <w:del w:author="MACAIGNE Manuella" w:date="2021-12-14T14:59:00Z" w:id="247">
        <w:r w:rsidDel="00395B46" w:rsidR="00AF784C" w:rsidRPr="00ED0A34">
          <w:rPr>
            <w:rFonts w:ascii="Arial" w:cs="Arial" w:hAnsi="Arial"/>
            <w:szCs w:val="22"/>
          </w:rPr>
          <w:delText>01/0</w:delText>
        </w:r>
      </w:del>
      <w:del w:author="MACAIGNE Manuella" w:date="2021-12-06T17:12:00Z" w:id="248">
        <w:r w:rsidDel="00283351" w:rsidR="00A377C8">
          <w:rPr>
            <w:rFonts w:ascii="Arial" w:cs="Arial" w:hAnsi="Arial"/>
            <w:szCs w:val="22"/>
          </w:rPr>
          <w:delText>4</w:delText>
        </w:r>
      </w:del>
      <w:del w:author="MACAIGNE Manuella" w:date="2021-12-14T14:59:00Z" w:id="249">
        <w:r w:rsidDel="00395B46" w:rsidR="00DA5550">
          <w:rPr>
            <w:rFonts w:ascii="Arial" w:cs="Arial" w:hAnsi="Arial"/>
            <w:szCs w:val="22"/>
          </w:rPr>
          <w:delText>/20</w:delText>
        </w:r>
        <w:r w:rsidDel="00395B46" w:rsidR="00CD4A66">
          <w:rPr>
            <w:rFonts w:ascii="Arial" w:cs="Arial" w:hAnsi="Arial"/>
            <w:szCs w:val="22"/>
          </w:rPr>
          <w:delText>2</w:delText>
        </w:r>
      </w:del>
      <w:ins w:author="MACAIGNE Manuella" w:date="2021-12-14T14:59:00Z" w:id="250">
        <w:r w:rsidR="000720E7">
          <w:rPr>
            <w:rFonts w:ascii="Arial" w:cs="Arial" w:hAnsi="Arial"/>
            <w:szCs w:val="22"/>
          </w:rPr>
          <w:t>01/04/2023</w:t>
        </w:r>
      </w:ins>
      <w:del w:author="MACAIGNE Manuella" w:date="2021-12-06T17:05:00Z" w:id="251">
        <w:r w:rsidDel="007974A5" w:rsidR="00CD4A66">
          <w:rPr>
            <w:rFonts w:ascii="Arial" w:cs="Arial" w:hAnsi="Arial"/>
            <w:szCs w:val="22"/>
          </w:rPr>
          <w:delText>1</w:delText>
        </w:r>
      </w:del>
      <w:r w:rsidR="00AF784C" w:rsidRPr="00ED0A34">
        <w:rPr>
          <w:rFonts w:ascii="Arial" w:cs="Arial" w:hAnsi="Arial"/>
          <w:szCs w:val="22"/>
        </w:rPr>
        <w:tab/>
      </w:r>
      <w:ins w:author="MACAIGNE Manuella" w:date="2022-12-17T14:50:00Z" w:id="252">
        <w:r w:rsidR="00E84D3D">
          <w:rPr>
            <w:rFonts w:ascii="Arial" w:cs="Arial" w:hAnsi="Arial"/>
            <w:szCs w:val="22"/>
          </w:rPr>
          <w:t>1.00</w:t>
        </w:r>
      </w:ins>
      <w:del w:author="MACAIGNE Manuella" w:date="2022-12-17T14:50:00Z" w:id="253">
        <w:r w:rsidDel="00E84D3D" w:rsidR="00D602E1" w:rsidRPr="00ED0A34">
          <w:rPr>
            <w:rFonts w:ascii="Arial" w:cs="Arial" w:hAnsi="Arial"/>
            <w:szCs w:val="22"/>
          </w:rPr>
          <w:delText>0.</w:delText>
        </w:r>
      </w:del>
      <w:del w:author="MACAIGNE Manuella" w:date="2021-12-06T17:05:00Z" w:id="254">
        <w:r w:rsidDel="007974A5" w:rsidR="00CD4A66">
          <w:rPr>
            <w:rFonts w:ascii="Arial" w:cs="Arial" w:hAnsi="Arial"/>
            <w:szCs w:val="22"/>
          </w:rPr>
          <w:delText>5</w:delText>
        </w:r>
      </w:del>
      <w:del w:author="MACAIGNE Manuella" w:date="2021-12-14T14:58:00Z" w:id="255">
        <w:r w:rsidDel="00395B46" w:rsidR="00DA5550">
          <w:rPr>
            <w:rFonts w:ascii="Arial" w:cs="Arial" w:hAnsi="Arial"/>
            <w:szCs w:val="22"/>
          </w:rPr>
          <w:delText>0</w:delText>
        </w:r>
      </w:del>
      <w:r w:rsidR="00AF784C" w:rsidRPr="00ED0A34">
        <w:rPr>
          <w:rFonts w:ascii="Arial" w:cs="Arial" w:hAnsi="Arial"/>
          <w:szCs w:val="22"/>
        </w:rPr>
        <w:t xml:space="preserve"> % </w:t>
      </w:r>
    </w:p>
    <w:p w:rsidP="00461282" w:rsidR="00461282" w:rsidRDefault="00283351">
      <w:pPr>
        <w:spacing w:before="120"/>
        <w:ind w:right="-180"/>
        <w:jc w:val="both"/>
        <w:rPr>
          <w:rFonts w:ascii="Arial" w:cs="Arial" w:hAnsi="Arial"/>
          <w:szCs w:val="22"/>
        </w:rPr>
      </w:pPr>
      <w:ins w:author="MACAIGNE Manuella" w:date="2021-12-06T17:15:00Z" w:id="256">
        <w:r>
          <w:rPr>
            <w:rFonts w:ascii="Arial" w:cs="Arial" w:hAnsi="Arial"/>
            <w:szCs w:val="22"/>
          </w:rPr>
          <w:t xml:space="preserve">- </w:t>
        </w:r>
      </w:ins>
      <w:r w:rsidR="00FD5EB3" w:rsidRPr="00ED0A34">
        <w:rPr>
          <w:rFonts w:ascii="Arial" w:cs="Arial" w:hAnsi="Arial"/>
          <w:szCs w:val="22"/>
        </w:rPr>
        <w:t>Salariés</w:t>
      </w:r>
      <w:r w:rsidR="00461282" w:rsidRPr="00ED0A34">
        <w:rPr>
          <w:rFonts w:ascii="Arial" w:cs="Arial" w:hAnsi="Arial"/>
          <w:szCs w:val="22"/>
        </w:rPr>
        <w:t xml:space="preserve"> </w:t>
      </w:r>
      <w:r w:rsidR="009C0E27" w:rsidRPr="00ED0A34">
        <w:rPr>
          <w:rFonts w:ascii="Arial" w:cs="Arial" w:hAnsi="Arial"/>
          <w:szCs w:val="22"/>
        </w:rPr>
        <w:t xml:space="preserve">mensuels </w:t>
      </w:r>
      <w:r w:rsidR="00461282" w:rsidRPr="00ED0A34">
        <w:rPr>
          <w:rFonts w:ascii="Arial" w:cs="Arial" w:hAnsi="Arial"/>
          <w:szCs w:val="22"/>
        </w:rPr>
        <w:t>des coefficients 240 à 285 :</w:t>
      </w:r>
      <w:r w:rsidR="00461282" w:rsidRPr="00ED0A34">
        <w:rPr>
          <w:rFonts w:ascii="Arial" w:cs="Arial" w:hAnsi="Arial"/>
          <w:szCs w:val="22"/>
        </w:rPr>
        <w:tab/>
        <w:t xml:space="preserve">au </w:t>
      </w:r>
      <w:r w:rsidR="00AF784C" w:rsidRPr="00ED0A34">
        <w:rPr>
          <w:rFonts w:ascii="Arial" w:cs="Arial" w:hAnsi="Arial"/>
          <w:szCs w:val="22"/>
        </w:rPr>
        <w:t>01/0</w:t>
      </w:r>
      <w:ins w:author="MACAIGNE Manuella" w:date="2021-12-06T17:12:00Z" w:id="257">
        <w:r w:rsidR="00395B46">
          <w:rPr>
            <w:rFonts w:ascii="Arial" w:cs="Arial" w:hAnsi="Arial"/>
            <w:szCs w:val="22"/>
          </w:rPr>
          <w:t>4</w:t>
        </w:r>
      </w:ins>
      <w:del w:author="MACAIGNE Manuella" w:date="2021-12-06T17:12:00Z" w:id="258">
        <w:r w:rsidDel="00283351" w:rsidR="00A377C8">
          <w:rPr>
            <w:rFonts w:ascii="Arial" w:cs="Arial" w:hAnsi="Arial"/>
            <w:szCs w:val="22"/>
          </w:rPr>
          <w:delText>4</w:delText>
        </w:r>
      </w:del>
      <w:r w:rsidR="00CD4A66">
        <w:rPr>
          <w:rFonts w:ascii="Arial" w:cs="Arial" w:hAnsi="Arial"/>
          <w:szCs w:val="22"/>
        </w:rPr>
        <w:t>/202</w:t>
      </w:r>
      <w:ins w:author="MACAIGNE Manuella" w:date="2021-12-06T17:05:00Z" w:id="259">
        <w:r w:rsidR="000720E7">
          <w:rPr>
            <w:rFonts w:ascii="Arial" w:cs="Arial" w:hAnsi="Arial"/>
            <w:szCs w:val="22"/>
          </w:rPr>
          <w:t>3</w:t>
        </w:r>
      </w:ins>
      <w:del w:author="MACAIGNE Manuella" w:date="2021-12-06T17:05:00Z" w:id="260">
        <w:r w:rsidDel="007974A5" w:rsidR="00CD4A66">
          <w:rPr>
            <w:rFonts w:ascii="Arial" w:cs="Arial" w:hAnsi="Arial"/>
            <w:szCs w:val="22"/>
          </w:rPr>
          <w:delText>1</w:delText>
        </w:r>
      </w:del>
      <w:r w:rsidR="00461282" w:rsidRPr="00ED0A34">
        <w:rPr>
          <w:rFonts w:ascii="Arial" w:cs="Arial" w:hAnsi="Arial"/>
          <w:szCs w:val="22"/>
        </w:rPr>
        <w:tab/>
      </w:r>
      <w:ins w:author="MACAIGNE Manuella" w:date="2022-12-17T14:50:00Z" w:id="261">
        <w:r w:rsidR="00E84D3D">
          <w:rPr>
            <w:rFonts w:ascii="Arial" w:cs="Arial" w:hAnsi="Arial"/>
            <w:szCs w:val="22"/>
          </w:rPr>
          <w:t>1.00</w:t>
        </w:r>
      </w:ins>
      <w:del w:author="MACAIGNE Manuella" w:date="2022-12-17T14:50:00Z" w:id="262">
        <w:r w:rsidDel="00E84D3D" w:rsidR="003C00D9" w:rsidRPr="00ED0A34">
          <w:rPr>
            <w:rFonts w:ascii="Arial" w:cs="Arial" w:hAnsi="Arial"/>
            <w:szCs w:val="22"/>
          </w:rPr>
          <w:delText>0.</w:delText>
        </w:r>
      </w:del>
      <w:del w:author="MACAIGNE Manuella" w:date="2021-12-06T17:05:00Z" w:id="263">
        <w:r w:rsidDel="007974A5" w:rsidR="00CD4A66">
          <w:rPr>
            <w:rFonts w:ascii="Arial" w:cs="Arial" w:hAnsi="Arial"/>
            <w:szCs w:val="22"/>
          </w:rPr>
          <w:delText>5</w:delText>
        </w:r>
      </w:del>
      <w:del w:author="MACAIGNE Manuella" w:date="2021-12-14T14:59:00Z" w:id="264">
        <w:r w:rsidDel="00395B46" w:rsidR="00CD5418" w:rsidRPr="00ED0A34">
          <w:rPr>
            <w:rFonts w:ascii="Arial" w:cs="Arial" w:hAnsi="Arial"/>
            <w:szCs w:val="22"/>
          </w:rPr>
          <w:delText>0</w:delText>
        </w:r>
      </w:del>
      <w:r w:rsidR="00DD1C0B" w:rsidRPr="00ED0A34">
        <w:rPr>
          <w:rFonts w:ascii="Arial" w:cs="Arial" w:hAnsi="Arial"/>
          <w:szCs w:val="22"/>
        </w:rPr>
        <w:t xml:space="preserve"> </w:t>
      </w:r>
      <w:r w:rsidR="00461282" w:rsidRPr="00ED0A34">
        <w:rPr>
          <w:rFonts w:ascii="Arial" w:cs="Arial" w:hAnsi="Arial"/>
          <w:szCs w:val="22"/>
        </w:rPr>
        <w:t>%</w:t>
      </w:r>
      <w:r w:rsidR="00DA5550">
        <w:rPr>
          <w:rFonts w:ascii="Arial" w:cs="Arial" w:hAnsi="Arial"/>
          <w:szCs w:val="22"/>
        </w:rPr>
        <w:t xml:space="preserve"> </w:t>
      </w:r>
    </w:p>
    <w:p w:rsidP="00461282" w:rsidR="00372B88" w:rsidRDefault="004D0A32">
      <w:pPr>
        <w:spacing w:before="120"/>
        <w:ind w:right="-180"/>
        <w:jc w:val="both"/>
        <w:rPr>
          <w:rFonts w:ascii="Arial" w:cs="Arial" w:hAnsi="Arial"/>
          <w:szCs w:val="22"/>
        </w:rPr>
      </w:pPr>
      <w:r>
        <w:rPr>
          <w:rFonts w:ascii="Arial" w:cs="Arial" w:hAnsi="Arial"/>
          <w:szCs w:val="22"/>
        </w:rPr>
        <w:t>La part individualisée sera répartie entre les salariés dont la performance a été évaluée</w:t>
      </w:r>
      <w:r w:rsidR="00A80D29">
        <w:rPr>
          <w:rFonts w:ascii="Arial" w:cs="Arial" w:hAnsi="Arial"/>
          <w:szCs w:val="22"/>
        </w:rPr>
        <w:t xml:space="preserve"> </w:t>
      </w:r>
      <w:r w:rsidR="00377D53">
        <w:rPr>
          <w:rFonts w:ascii="Arial" w:cs="Arial" w:hAnsi="Arial"/>
          <w:szCs w:val="22"/>
        </w:rPr>
        <w:t xml:space="preserve">au minimum </w:t>
      </w:r>
      <w:r w:rsidR="00A80D29">
        <w:rPr>
          <w:rFonts w:ascii="Arial" w:cs="Arial" w:hAnsi="Arial"/>
          <w:szCs w:val="22"/>
        </w:rPr>
        <w:t xml:space="preserve">« conforme » et </w:t>
      </w:r>
      <w:r w:rsidR="00377D53">
        <w:rPr>
          <w:rFonts w:ascii="Arial" w:cs="Arial" w:hAnsi="Arial"/>
          <w:szCs w:val="22"/>
        </w:rPr>
        <w:t xml:space="preserve">au-delà </w:t>
      </w:r>
      <w:r>
        <w:rPr>
          <w:rFonts w:ascii="Arial" w:cs="Arial" w:hAnsi="Arial"/>
          <w:szCs w:val="22"/>
        </w:rPr>
        <w:t xml:space="preserve">au cours de l’entretien annuel de progrès, selon l’évaluation globale calculée. </w:t>
      </w:r>
    </w:p>
    <w:p w:rsidP="00087C34" w:rsidR="00E84D3D" w:rsidRDefault="00087C34">
      <w:pPr>
        <w:spacing w:before="120"/>
        <w:ind w:right="-180"/>
        <w:jc w:val="both"/>
        <w:rPr>
          <w:ins w:author="MACAIGNE Manuella" w:date="2022-12-17T14:51:00Z" w:id="265"/>
          <w:rFonts w:ascii="Arial" w:cs="Arial" w:hAnsi="Arial"/>
          <w:szCs w:val="22"/>
        </w:rPr>
      </w:pPr>
      <w:r w:rsidRPr="00CB1BF8">
        <w:rPr>
          <w:rFonts w:ascii="Arial" w:cs="Arial" w:hAnsi="Arial"/>
          <w:szCs w:val="22"/>
        </w:rPr>
        <w:t xml:space="preserve">Cette mesure sera appliquée </w:t>
      </w:r>
      <w:ins w:author="MACAIGNE Manuella" w:date="2021-12-06T17:10:00Z" w:id="266">
        <w:r w:rsidR="00283351">
          <w:rPr>
            <w:rFonts w:ascii="Arial" w:cs="Arial" w:hAnsi="Arial"/>
            <w:szCs w:val="22"/>
          </w:rPr>
          <w:t>sur l</w:t>
        </w:r>
        <w:r w:rsidR="00E84D3D">
          <w:rPr>
            <w:rFonts w:ascii="Arial" w:cs="Arial" w:hAnsi="Arial"/>
            <w:szCs w:val="22"/>
          </w:rPr>
          <w:t>es salaires du mois d’avril 2023</w:t>
        </w:r>
        <w:r w:rsidR="00283351">
          <w:rPr>
            <w:rFonts w:ascii="Arial" w:cs="Arial" w:hAnsi="Arial"/>
            <w:szCs w:val="22"/>
          </w:rPr>
          <w:t xml:space="preserve">, avec un effet </w:t>
        </w:r>
      </w:ins>
      <w:ins w:author="MACAIGNE Manuella" w:date="2021-12-06T17:11:00Z" w:id="267">
        <w:r w:rsidR="00283351">
          <w:rPr>
            <w:rFonts w:ascii="Arial" w:cs="Arial" w:hAnsi="Arial"/>
            <w:szCs w:val="22"/>
          </w:rPr>
          <w:t>rétroactif</w:t>
        </w:r>
      </w:ins>
      <w:ins w:author="MACAIGNE Manuella" w:date="2021-12-06T17:10:00Z" w:id="268">
        <w:r w:rsidR="00283351">
          <w:rPr>
            <w:rFonts w:ascii="Arial" w:cs="Arial" w:hAnsi="Arial"/>
            <w:szCs w:val="22"/>
          </w:rPr>
          <w:t xml:space="preserve"> sur les salaires versés </w:t>
        </w:r>
      </w:ins>
      <w:del w:author="MACAIGNE Manuella" w:date="2021-12-06T17:14:00Z" w:id="269">
        <w:r w:rsidDel="00283351" w:rsidRPr="00CB1BF8">
          <w:rPr>
            <w:rFonts w:ascii="Arial" w:cs="Arial" w:hAnsi="Arial"/>
            <w:szCs w:val="22"/>
          </w:rPr>
          <w:delText>aux salaires</w:delText>
        </w:r>
      </w:del>
      <w:ins w:author="MACAIGNE Manuella" w:date="2021-12-06T17:10:00Z" w:id="270">
        <w:r w:rsidR="00395B46">
          <w:rPr>
            <w:rFonts w:ascii="Arial" w:cs="Arial" w:hAnsi="Arial"/>
            <w:szCs w:val="22"/>
          </w:rPr>
          <w:t xml:space="preserve">depuis </w:t>
        </w:r>
      </w:ins>
      <w:del w:author="MACAIGNE Manuella" w:date="2021-12-14T14:59:00Z" w:id="271">
        <w:r w:rsidDel="00395B46" w:rsidRPr="00CB1BF8">
          <w:rPr>
            <w:rFonts w:ascii="Arial" w:cs="Arial" w:hAnsi="Arial"/>
            <w:szCs w:val="22"/>
          </w:rPr>
          <w:delText xml:space="preserve"> </w:delText>
        </w:r>
      </w:del>
      <w:r w:rsidRPr="00CB1BF8">
        <w:rPr>
          <w:rFonts w:ascii="Arial" w:cs="Arial" w:hAnsi="Arial"/>
          <w:szCs w:val="22"/>
        </w:rPr>
        <w:t xml:space="preserve">à partir du </w:t>
      </w:r>
      <w:r w:rsidRPr="00DA5BC0">
        <w:rPr>
          <w:rFonts w:ascii="Arial" w:cs="Arial" w:hAnsi="Arial"/>
          <w:b/>
          <w:szCs w:val="22"/>
          <w:u w:val="single"/>
        </w:rPr>
        <w:t>1</w:t>
      </w:r>
      <w:r w:rsidRPr="00DA5BC0">
        <w:rPr>
          <w:rFonts w:ascii="Arial" w:cs="Arial" w:hAnsi="Arial"/>
          <w:b/>
          <w:szCs w:val="22"/>
          <w:u w:val="single"/>
          <w:vertAlign w:val="superscript"/>
        </w:rPr>
        <w:t>er</w:t>
      </w:r>
      <w:r w:rsidRPr="00DA5BC0">
        <w:rPr>
          <w:rFonts w:ascii="Arial" w:cs="Arial" w:hAnsi="Arial"/>
          <w:b/>
          <w:szCs w:val="22"/>
          <w:u w:val="single"/>
        </w:rPr>
        <w:t xml:space="preserve"> </w:t>
      </w:r>
      <w:del w:author="MACAIGNE Manuella" w:date="2021-12-06T17:10:00Z" w:id="272">
        <w:r w:rsidDel="00283351" w:rsidRPr="00DA5BC0">
          <w:rPr>
            <w:rFonts w:ascii="Arial" w:cs="Arial" w:hAnsi="Arial"/>
            <w:b/>
            <w:szCs w:val="22"/>
            <w:u w:val="single"/>
          </w:rPr>
          <w:delText>avril 202</w:delText>
        </w:r>
      </w:del>
      <w:ins w:author="MACAIGNE Manuella" w:date="2021-12-06T17:10:00Z" w:id="273">
        <w:r w:rsidR="00494120">
          <w:rPr>
            <w:rFonts w:ascii="Arial" w:cs="Arial" w:hAnsi="Arial"/>
            <w:b/>
            <w:szCs w:val="22"/>
            <w:u w:val="single"/>
          </w:rPr>
          <w:t>Janvier 2023</w:t>
        </w:r>
      </w:ins>
      <w:del w:author="MACAIGNE Manuella" w:date="2021-12-06T17:05:00Z" w:id="274">
        <w:r w:rsidDel="00D64B95" w:rsidR="00CD4A66">
          <w:rPr>
            <w:rFonts w:ascii="Arial" w:cs="Arial" w:hAnsi="Arial"/>
            <w:b/>
            <w:szCs w:val="22"/>
            <w:u w:val="single"/>
          </w:rPr>
          <w:delText>1</w:delText>
        </w:r>
      </w:del>
      <w:r w:rsidRPr="00CB1BF8">
        <w:rPr>
          <w:rFonts w:ascii="Arial" w:cs="Arial" w:hAnsi="Arial"/>
          <w:szCs w:val="22"/>
        </w:rPr>
        <w:t>.</w:t>
      </w:r>
    </w:p>
    <w:p w:rsidDel="00E84D3D" w:rsidP="00087C34" w:rsidR="00E84D3D" w:rsidRDefault="00E84D3D" w:rsidRPr="00CB1BF8">
      <w:pPr>
        <w:spacing w:before="120"/>
        <w:ind w:right="-180"/>
        <w:jc w:val="both"/>
        <w:rPr>
          <w:del w:author="MACAIGNE Manuella" w:date="2022-12-17T14:55:00Z" w:id="275"/>
          <w:rFonts w:ascii="Arial" w:cs="Arial" w:hAnsi="Arial"/>
          <w:szCs w:val="22"/>
        </w:rPr>
      </w:pPr>
    </w:p>
    <w:p w:rsidP="009735D4" w:rsidR="00800CC3" w:rsidRDefault="00800CC3" w:rsidRPr="00ED0A34">
      <w:pPr>
        <w:spacing w:before="120"/>
        <w:ind w:right="-180"/>
        <w:jc w:val="both"/>
        <w:rPr>
          <w:rFonts w:ascii="Arial" w:cs="Arial" w:hAnsi="Arial"/>
          <w:sz w:val="6"/>
          <w:szCs w:val="22"/>
        </w:rPr>
      </w:pPr>
    </w:p>
    <w:p w:rsidP="009735D4" w:rsidR="00283351" w:rsidRDefault="009735D4" w:rsidRPr="00ED0A34">
      <w:pPr>
        <w:spacing w:before="120"/>
        <w:ind w:right="-180"/>
        <w:jc w:val="both"/>
        <w:rPr>
          <w:rFonts w:ascii="Arial" w:cs="Arial" w:hAnsi="Arial"/>
          <w:b/>
          <w:szCs w:val="22"/>
        </w:rPr>
      </w:pPr>
      <w:r w:rsidRPr="00ED0A34">
        <w:rPr>
          <w:rFonts w:ascii="Arial" w:cs="Arial" w:hAnsi="Arial"/>
          <w:b/>
          <w:szCs w:val="22"/>
        </w:rPr>
        <w:t>Mesures concernant les</w:t>
      </w:r>
      <w:r w:rsidR="00206CED">
        <w:rPr>
          <w:rFonts w:ascii="Arial" w:cs="Arial" w:hAnsi="Arial"/>
          <w:b/>
          <w:szCs w:val="22"/>
        </w:rPr>
        <w:t xml:space="preserve"> salariés de</w:t>
      </w:r>
      <w:r w:rsidR="0029402B">
        <w:rPr>
          <w:rFonts w:ascii="Arial" w:cs="Arial" w:hAnsi="Arial"/>
          <w:b/>
          <w:szCs w:val="22"/>
        </w:rPr>
        <w:t xml:space="preserve"> coefficient 305 et les salariés de la catégorie</w:t>
      </w:r>
      <w:r w:rsidRPr="00ED0A34">
        <w:rPr>
          <w:rFonts w:ascii="Arial" w:cs="Arial" w:hAnsi="Arial"/>
          <w:b/>
          <w:szCs w:val="22"/>
        </w:rPr>
        <w:t xml:space="preserve"> cadres.</w:t>
      </w:r>
    </w:p>
    <w:p w:rsidP="0098621A" w:rsidR="00D15A8D" w:rsidRDefault="00494120">
      <w:pPr>
        <w:spacing w:before="120"/>
        <w:ind w:right="98"/>
        <w:jc w:val="both"/>
        <w:rPr>
          <w:ins w:author="MACAIGNE Manuella" w:date="2021-12-06T17:12:00Z" w:id="276"/>
          <w:rFonts w:ascii="Arial" w:cs="Arial" w:hAnsi="Arial"/>
          <w:szCs w:val="22"/>
        </w:rPr>
      </w:pPr>
      <w:ins w:author="MACAIGNE Manuella" w:date="2021-12-06T17:15:00Z" w:id="277">
        <w:r>
          <w:rPr>
            <w:rFonts w:ascii="Arial" w:cs="Arial" w:hAnsi="Arial"/>
            <w:szCs w:val="22"/>
          </w:rPr>
          <w:t xml:space="preserve">-Pour </w:t>
        </w:r>
      </w:ins>
      <w:ins w:author="MACAIGNE Manuella" w:date="2022-12-17T14:56:00Z" w:id="278">
        <w:r>
          <w:rPr>
            <w:rFonts w:ascii="Arial" w:cs="Arial" w:hAnsi="Arial"/>
            <w:szCs w:val="22"/>
          </w:rPr>
          <w:t xml:space="preserve">les </w:t>
        </w:r>
      </w:ins>
      <w:ins w:author="MACAIGNE Manuella" w:date="2021-12-06T17:12:00Z" w:id="279">
        <w:r>
          <w:rPr>
            <w:rFonts w:ascii="Arial" w:cs="Arial" w:hAnsi="Arial"/>
            <w:szCs w:val="22"/>
          </w:rPr>
          <w:t>s</w:t>
        </w:r>
        <w:r w:rsidR="00283351">
          <w:rPr>
            <w:rFonts w:ascii="Arial" w:cs="Arial" w:hAnsi="Arial"/>
            <w:szCs w:val="22"/>
          </w:rPr>
          <w:t>alariés mensuels des</w:t>
        </w:r>
      </w:ins>
      <w:del w:author="MACAIGNE Manuella" w:date="2021-12-06T17:12:00Z" w:id="280">
        <w:r w:rsidDel="00283351" w:rsidR="00206CED">
          <w:rPr>
            <w:rFonts w:ascii="Arial" w:cs="Arial" w:hAnsi="Arial"/>
            <w:szCs w:val="22"/>
          </w:rPr>
          <w:delText xml:space="preserve">Les salariés de </w:delText>
        </w:r>
      </w:del>
      <w:ins w:author="MACAIGNE Manuella" w:date="2021-12-06T17:12:00Z" w:id="281">
        <w:r w:rsidR="00283351">
          <w:rPr>
            <w:rFonts w:ascii="Arial" w:cs="Arial" w:hAnsi="Arial"/>
            <w:szCs w:val="22"/>
          </w:rPr>
          <w:t xml:space="preserve"> </w:t>
        </w:r>
      </w:ins>
      <w:r w:rsidR="00206CED">
        <w:rPr>
          <w:rFonts w:ascii="Arial" w:cs="Arial" w:hAnsi="Arial"/>
          <w:szCs w:val="22"/>
        </w:rPr>
        <w:t>coefficient 305</w:t>
      </w:r>
      <w:del w:author="MACAIGNE Manuella" w:date="2021-12-06T17:11:00Z" w:id="282">
        <w:r w:rsidDel="00283351" w:rsidR="00206CED">
          <w:rPr>
            <w:rFonts w:ascii="Arial" w:cs="Arial" w:hAnsi="Arial"/>
            <w:szCs w:val="22"/>
          </w:rPr>
          <w:delText xml:space="preserve"> </w:delText>
        </w:r>
      </w:del>
      <w:ins w:author="MACAIGNE Manuella" w:date="2021-12-06T17:11:00Z" w:id="283">
        <w:r w:rsidR="00E84D3D">
          <w:rPr>
            <w:rFonts w:ascii="Arial" w:cs="Arial" w:hAnsi="Arial"/>
            <w:szCs w:val="22"/>
          </w:rPr>
          <w:t> : au 01/04/2023</w:t>
        </w:r>
        <w:r w:rsidR="00395B46">
          <w:rPr>
            <w:rFonts w:ascii="Arial" w:cs="Arial" w:hAnsi="Arial"/>
            <w:szCs w:val="22"/>
          </w:rPr>
          <w:t xml:space="preserve"> 3.</w:t>
        </w:r>
      </w:ins>
      <w:ins w:author="MACAIGNE Manuella" w:date="2021-12-14T14:59:00Z" w:id="284">
        <w:r>
          <w:rPr>
            <w:rFonts w:ascii="Arial" w:cs="Arial" w:hAnsi="Arial"/>
            <w:szCs w:val="22"/>
          </w:rPr>
          <w:t>60</w:t>
        </w:r>
      </w:ins>
      <w:ins w:author="MACAIGNE Manuella" w:date="2021-12-06T17:11:00Z" w:id="285">
        <w:r w:rsidR="00283351">
          <w:rPr>
            <w:rFonts w:ascii="Arial" w:cs="Arial" w:hAnsi="Arial"/>
            <w:szCs w:val="22"/>
          </w:rPr>
          <w:t xml:space="preserve"> %</w:t>
        </w:r>
      </w:ins>
      <w:ins w:author="MACAIGNE Manuella" w:date="2021-12-06T17:13:00Z" w:id="286">
        <w:r w:rsidR="00283351">
          <w:rPr>
            <w:rFonts w:ascii="Arial" w:cs="Arial" w:hAnsi="Arial"/>
            <w:szCs w:val="22"/>
          </w:rPr>
          <w:t xml:space="preserve"> exclusivement sous forme d’</w:t>
        </w:r>
      </w:ins>
      <w:ins w:author="MACAIGNE Manuella" w:date="2021-12-06T17:14:00Z" w:id="287">
        <w:r w:rsidR="00283351">
          <w:rPr>
            <w:rFonts w:ascii="Arial" w:cs="Arial" w:hAnsi="Arial"/>
            <w:szCs w:val="22"/>
          </w:rPr>
          <w:t>augmentations</w:t>
        </w:r>
      </w:ins>
      <w:ins w:author="MACAIGNE Manuella" w:date="2021-12-06T17:13:00Z" w:id="288">
        <w:r w:rsidR="00283351">
          <w:rPr>
            <w:rFonts w:ascii="Arial" w:cs="Arial" w:hAnsi="Arial"/>
            <w:szCs w:val="22"/>
          </w:rPr>
          <w:t xml:space="preserve"> individuelles.</w:t>
        </w:r>
      </w:ins>
    </w:p>
    <w:p w:rsidP="00283351" w:rsidR="00D15A8D" w:rsidRDefault="00283351" w:rsidRPr="00CB1BF8">
      <w:pPr>
        <w:spacing w:before="120"/>
        <w:ind w:right="-180"/>
        <w:jc w:val="both"/>
        <w:rPr>
          <w:ins w:author="MACAIGNE Manuella" w:date="2021-12-06T17:12:00Z" w:id="289"/>
          <w:rFonts w:ascii="Arial" w:cs="Arial" w:hAnsi="Arial"/>
          <w:szCs w:val="22"/>
        </w:rPr>
      </w:pPr>
      <w:ins w:author="MACAIGNE Manuella" w:date="2021-12-06T17:12:00Z" w:id="290">
        <w:r w:rsidRPr="00CB1BF8">
          <w:rPr>
            <w:rFonts w:ascii="Arial" w:cs="Arial" w:hAnsi="Arial"/>
            <w:szCs w:val="22"/>
          </w:rPr>
          <w:t xml:space="preserve">Cette mesure sera appliquée </w:t>
        </w:r>
        <w:r>
          <w:rPr>
            <w:rFonts w:ascii="Arial" w:cs="Arial" w:hAnsi="Arial"/>
            <w:szCs w:val="22"/>
          </w:rPr>
          <w:t>sur l</w:t>
        </w:r>
        <w:r w:rsidR="00E84D3D">
          <w:rPr>
            <w:rFonts w:ascii="Arial" w:cs="Arial" w:hAnsi="Arial"/>
            <w:szCs w:val="22"/>
          </w:rPr>
          <w:t>es salaires du mois d’avril 2023</w:t>
        </w:r>
        <w:r>
          <w:rPr>
            <w:rFonts w:ascii="Arial" w:cs="Arial" w:hAnsi="Arial"/>
            <w:szCs w:val="22"/>
          </w:rPr>
          <w:t xml:space="preserve">, avec un effet rétroactif sur les salaires versés depuis le </w:t>
        </w:r>
        <w:r w:rsidRPr="00DA5BC0">
          <w:rPr>
            <w:rFonts w:ascii="Arial" w:cs="Arial" w:hAnsi="Arial"/>
            <w:b/>
            <w:szCs w:val="22"/>
            <w:u w:val="single"/>
          </w:rPr>
          <w:t>1</w:t>
        </w:r>
        <w:r w:rsidRPr="00DA5BC0">
          <w:rPr>
            <w:rFonts w:ascii="Arial" w:cs="Arial" w:hAnsi="Arial"/>
            <w:b/>
            <w:szCs w:val="22"/>
            <w:u w:val="single"/>
            <w:vertAlign w:val="superscript"/>
          </w:rPr>
          <w:t>er</w:t>
        </w:r>
        <w:r w:rsidRPr="00DA5BC0">
          <w:rPr>
            <w:rFonts w:ascii="Arial" w:cs="Arial" w:hAnsi="Arial"/>
            <w:b/>
            <w:szCs w:val="22"/>
            <w:u w:val="single"/>
          </w:rPr>
          <w:t xml:space="preserve"> </w:t>
        </w:r>
        <w:r>
          <w:rPr>
            <w:rFonts w:ascii="Arial" w:cs="Arial" w:hAnsi="Arial"/>
            <w:b/>
            <w:szCs w:val="22"/>
            <w:u w:val="single"/>
          </w:rPr>
          <w:t>Janvier 202</w:t>
        </w:r>
        <w:r w:rsidR="00E84D3D">
          <w:rPr>
            <w:rFonts w:ascii="Arial" w:cs="Arial" w:hAnsi="Arial"/>
            <w:b/>
            <w:szCs w:val="22"/>
            <w:u w:val="single"/>
          </w:rPr>
          <w:t>3</w:t>
        </w:r>
        <w:r w:rsidRPr="00CB1BF8">
          <w:rPr>
            <w:rFonts w:ascii="Arial" w:cs="Arial" w:hAnsi="Arial"/>
            <w:szCs w:val="22"/>
          </w:rPr>
          <w:t>.</w:t>
        </w:r>
      </w:ins>
    </w:p>
    <w:p w:rsidP="0098621A" w:rsidR="00AE5A73" w:rsidRDefault="00494120">
      <w:pPr>
        <w:spacing w:before="120"/>
        <w:ind w:right="98"/>
        <w:jc w:val="both"/>
        <w:rPr>
          <w:rFonts w:ascii="Arial" w:cs="Arial" w:hAnsi="Arial"/>
          <w:szCs w:val="22"/>
        </w:rPr>
      </w:pPr>
      <w:ins w:author="MACAIGNE Manuella" w:date="2021-12-06T17:15:00Z" w:id="291">
        <w:r>
          <w:rPr>
            <w:rFonts w:ascii="Arial" w:cs="Arial" w:hAnsi="Arial"/>
            <w:szCs w:val="22"/>
          </w:rPr>
          <w:t xml:space="preserve">-Pour </w:t>
        </w:r>
      </w:ins>
      <w:del w:author="MACAIGNE Manuella" w:date="2021-12-06T17:14:00Z" w:id="292">
        <w:r w:rsidDel="00283351" w:rsidR="00206CED">
          <w:rPr>
            <w:rFonts w:ascii="Arial" w:cs="Arial" w:hAnsi="Arial"/>
            <w:szCs w:val="22"/>
          </w:rPr>
          <w:delText>et les</w:delText>
        </w:r>
      </w:del>
      <w:ins w:author="MACAIGNE Manuella" w:date="2021-12-06T17:14:00Z" w:id="293">
        <w:r>
          <w:rPr>
            <w:rFonts w:ascii="Arial" w:cs="Arial" w:hAnsi="Arial"/>
            <w:szCs w:val="22"/>
          </w:rPr>
          <w:t>l</w:t>
        </w:r>
        <w:r w:rsidR="00283351">
          <w:rPr>
            <w:rFonts w:ascii="Arial" w:cs="Arial" w:hAnsi="Arial"/>
            <w:szCs w:val="22"/>
          </w:rPr>
          <w:t xml:space="preserve">es </w:t>
        </w:r>
      </w:ins>
      <w:del w:author="MACAIGNE Manuella" w:date="2021-12-06T17:14:00Z" w:id="294">
        <w:r w:rsidDel="00283351" w:rsidR="00206CED">
          <w:rPr>
            <w:rFonts w:ascii="Arial" w:cs="Arial" w:hAnsi="Arial"/>
            <w:szCs w:val="22"/>
          </w:rPr>
          <w:delText xml:space="preserve"> </w:delText>
        </w:r>
      </w:del>
      <w:r w:rsidR="00206CED">
        <w:rPr>
          <w:rFonts w:ascii="Arial" w:cs="Arial" w:hAnsi="Arial"/>
          <w:szCs w:val="22"/>
        </w:rPr>
        <w:t>salariés de la catégorie</w:t>
      </w:r>
      <w:r w:rsidR="00206CED" w:rsidRPr="00ED0A34">
        <w:rPr>
          <w:rFonts w:ascii="Arial" w:cs="Arial" w:hAnsi="Arial"/>
          <w:szCs w:val="22"/>
        </w:rPr>
        <w:t xml:space="preserve"> cadre</w:t>
      </w:r>
      <w:r w:rsidR="00206CED">
        <w:rPr>
          <w:rFonts w:ascii="Arial" w:cs="Arial" w:hAnsi="Arial"/>
          <w:szCs w:val="22"/>
        </w:rPr>
        <w:t xml:space="preserve">s bénéficieront d'augmentations </w:t>
      </w:r>
      <w:r w:rsidR="00206CED" w:rsidRPr="00ED0A34">
        <w:rPr>
          <w:rFonts w:ascii="Arial" w:cs="Arial" w:hAnsi="Arial"/>
          <w:szCs w:val="22"/>
        </w:rPr>
        <w:t xml:space="preserve">exclusivement </w:t>
      </w:r>
      <w:r w:rsidR="00206CED">
        <w:rPr>
          <w:rFonts w:ascii="Arial" w:cs="Arial" w:hAnsi="Arial"/>
          <w:szCs w:val="22"/>
        </w:rPr>
        <w:t xml:space="preserve">sous </w:t>
      </w:r>
      <w:r w:rsidR="00206CED" w:rsidRPr="00ED0A34">
        <w:rPr>
          <w:rFonts w:ascii="Arial" w:cs="Arial" w:hAnsi="Arial"/>
          <w:szCs w:val="22"/>
        </w:rPr>
        <w:t>la forme d'augmentations individuelles</w:t>
      </w:r>
      <w:r w:rsidR="00206CED">
        <w:rPr>
          <w:rFonts w:ascii="Arial" w:cs="Arial" w:hAnsi="Arial"/>
          <w:szCs w:val="22"/>
        </w:rPr>
        <w:t>.</w:t>
      </w:r>
    </w:p>
    <w:p w:rsidP="0098621A" w:rsidR="009735D4" w:rsidRDefault="00AE5A73" w:rsidRPr="00ED0A34">
      <w:pPr>
        <w:spacing w:before="120"/>
        <w:ind w:right="98"/>
        <w:jc w:val="both"/>
        <w:rPr>
          <w:rFonts w:ascii="Arial" w:cs="Arial" w:hAnsi="Arial"/>
          <w:szCs w:val="22"/>
        </w:rPr>
      </w:pPr>
      <w:r>
        <w:rPr>
          <w:rFonts w:ascii="Arial" w:cs="Arial" w:hAnsi="Arial"/>
          <w:szCs w:val="22"/>
        </w:rPr>
        <w:t xml:space="preserve">La distribution se fera en fonction </w:t>
      </w:r>
      <w:r w:rsidR="00CD4A66">
        <w:rPr>
          <w:rFonts w:ascii="Arial" w:cs="Arial" w:hAnsi="Arial"/>
          <w:szCs w:val="22"/>
        </w:rPr>
        <w:t xml:space="preserve">de </w:t>
      </w:r>
      <w:r w:rsidR="007B4D28">
        <w:rPr>
          <w:rFonts w:ascii="Arial" w:cs="Arial" w:hAnsi="Arial"/>
          <w:szCs w:val="22"/>
        </w:rPr>
        <w:t xml:space="preserve">l’enveloppe budgétaire de </w:t>
      </w:r>
      <w:del w:author="MACAIGNE Manuella" w:date="2021-12-06T17:14:00Z" w:id="295">
        <w:r w:rsidDel="00283351" w:rsidR="007B4D28">
          <w:rPr>
            <w:rFonts w:ascii="Arial" w:cs="Arial" w:hAnsi="Arial"/>
            <w:szCs w:val="22"/>
          </w:rPr>
          <w:delText>1.19</w:delText>
        </w:r>
      </w:del>
      <w:ins w:author="MACAIGNE Manuella" w:date="2021-12-06T17:14:00Z" w:id="296">
        <w:r w:rsidR="00395B46">
          <w:rPr>
            <w:rFonts w:ascii="Arial" w:cs="Arial" w:hAnsi="Arial"/>
            <w:szCs w:val="22"/>
          </w:rPr>
          <w:t>3.</w:t>
        </w:r>
      </w:ins>
      <w:ins w:author="MACAIGNE Manuella" w:date="2021-12-14T15:00:00Z" w:id="297">
        <w:r w:rsidR="00494120">
          <w:rPr>
            <w:rFonts w:ascii="Arial" w:cs="Arial" w:hAnsi="Arial"/>
            <w:szCs w:val="22"/>
          </w:rPr>
          <w:t>7</w:t>
        </w:r>
      </w:ins>
      <w:ins w:author="MACAIGNE Manuella" w:date="2022-12-17T14:57:00Z" w:id="298">
        <w:r w:rsidR="00494120">
          <w:rPr>
            <w:rFonts w:ascii="Arial" w:cs="Arial" w:hAnsi="Arial"/>
            <w:szCs w:val="22"/>
          </w:rPr>
          <w:t>7</w:t>
        </w:r>
      </w:ins>
      <w:r>
        <w:rPr>
          <w:rFonts w:ascii="Arial" w:cs="Arial" w:hAnsi="Arial"/>
          <w:szCs w:val="22"/>
        </w:rPr>
        <w:t>% de la masse salariale de cette catégorie.</w:t>
      </w:r>
    </w:p>
    <w:p w:rsidP="00283351" w:rsidR="00283351" w:rsidRDefault="00283351">
      <w:pPr>
        <w:spacing w:before="120"/>
        <w:ind w:right="-180"/>
        <w:jc w:val="both"/>
        <w:rPr>
          <w:ins w:author="MACAIGNE Manuella" w:date="2022-12-17T14:58:00Z" w:id="299"/>
          <w:rFonts w:ascii="Arial" w:cs="Arial" w:hAnsi="Arial"/>
          <w:szCs w:val="22"/>
        </w:rPr>
      </w:pPr>
      <w:ins w:author="MACAIGNE Manuella" w:date="2021-12-06T17:15:00Z" w:id="300">
        <w:r w:rsidRPr="00CB1BF8">
          <w:rPr>
            <w:rFonts w:ascii="Arial" w:cs="Arial" w:hAnsi="Arial"/>
            <w:szCs w:val="22"/>
          </w:rPr>
          <w:t xml:space="preserve">Cette mesure sera appliquée </w:t>
        </w:r>
        <w:r>
          <w:rPr>
            <w:rFonts w:ascii="Arial" w:cs="Arial" w:hAnsi="Arial"/>
            <w:szCs w:val="22"/>
          </w:rPr>
          <w:t>sur l</w:t>
        </w:r>
        <w:r w:rsidR="00494120">
          <w:rPr>
            <w:rFonts w:ascii="Arial" w:cs="Arial" w:hAnsi="Arial"/>
            <w:szCs w:val="22"/>
          </w:rPr>
          <w:t>es salaires du mois d’avril 2023</w:t>
        </w:r>
        <w:r>
          <w:rPr>
            <w:rFonts w:ascii="Arial" w:cs="Arial" w:hAnsi="Arial"/>
            <w:szCs w:val="22"/>
          </w:rPr>
          <w:t xml:space="preserve">, avec un effet rétroactif sur les salaires versés depuis le </w:t>
        </w:r>
        <w:r w:rsidRPr="00DA5BC0">
          <w:rPr>
            <w:rFonts w:ascii="Arial" w:cs="Arial" w:hAnsi="Arial"/>
            <w:b/>
            <w:szCs w:val="22"/>
            <w:u w:val="single"/>
          </w:rPr>
          <w:t>1</w:t>
        </w:r>
        <w:r w:rsidRPr="00DA5BC0">
          <w:rPr>
            <w:rFonts w:ascii="Arial" w:cs="Arial" w:hAnsi="Arial"/>
            <w:b/>
            <w:szCs w:val="22"/>
            <w:u w:val="single"/>
            <w:vertAlign w:val="superscript"/>
          </w:rPr>
          <w:t>er</w:t>
        </w:r>
        <w:r w:rsidRPr="00DA5BC0">
          <w:rPr>
            <w:rFonts w:ascii="Arial" w:cs="Arial" w:hAnsi="Arial"/>
            <w:b/>
            <w:szCs w:val="22"/>
            <w:u w:val="single"/>
          </w:rPr>
          <w:t xml:space="preserve"> </w:t>
        </w:r>
        <w:r>
          <w:rPr>
            <w:rFonts w:ascii="Arial" w:cs="Arial" w:hAnsi="Arial"/>
            <w:b/>
            <w:szCs w:val="22"/>
            <w:u w:val="single"/>
          </w:rPr>
          <w:t>Janvier 202</w:t>
        </w:r>
        <w:r w:rsidR="00494120">
          <w:rPr>
            <w:rFonts w:ascii="Arial" w:cs="Arial" w:hAnsi="Arial"/>
            <w:b/>
            <w:szCs w:val="22"/>
            <w:u w:val="single"/>
          </w:rPr>
          <w:t>3</w:t>
        </w:r>
        <w:r w:rsidRPr="00CB1BF8">
          <w:rPr>
            <w:rFonts w:ascii="Arial" w:cs="Arial" w:hAnsi="Arial"/>
            <w:szCs w:val="22"/>
          </w:rPr>
          <w:t>.</w:t>
        </w:r>
      </w:ins>
    </w:p>
    <w:p w:rsidP="00283351" w:rsidR="00494120" w:rsidRDefault="00494120">
      <w:pPr>
        <w:spacing w:before="120"/>
        <w:ind w:right="-180"/>
        <w:jc w:val="both"/>
        <w:rPr>
          <w:ins w:author="MACAIGNE Manuella" w:date="2022-12-14T16:07:00Z" w:id="301"/>
          <w:rFonts w:ascii="Arial" w:cs="Arial" w:hAnsi="Arial"/>
          <w:szCs w:val="22"/>
        </w:rPr>
      </w:pPr>
    </w:p>
    <w:p w:rsidP="00494120" w:rsidR="00494120" w:rsidRDefault="00494120">
      <w:pPr>
        <w:spacing w:before="120"/>
        <w:ind w:right="-180"/>
        <w:jc w:val="both"/>
        <w:rPr>
          <w:ins w:author="MACAIGNE Manuella" w:date="2022-12-17T14:57:00Z" w:id="302"/>
          <w:rFonts w:ascii="Arial" w:cs="Arial" w:hAnsi="Arial"/>
          <w:szCs w:val="22"/>
        </w:rPr>
      </w:pPr>
      <w:ins w:author="MACAIGNE Manuella" w:date="2022-12-17T14:57:00Z" w:id="303">
        <w:r w:rsidRPr="00ED0A34">
          <w:rPr>
            <w:rFonts w:ascii="Arial" w:cs="Arial" w:hAnsi="Arial"/>
            <w:b/>
            <w:szCs w:val="22"/>
          </w:rPr>
          <w:t>La</w:t>
        </w:r>
        <w:r>
          <w:rPr>
            <w:rFonts w:ascii="Arial" w:cs="Arial" w:hAnsi="Arial"/>
            <w:b/>
            <w:szCs w:val="22"/>
          </w:rPr>
          <w:t xml:space="preserve"> part évolution promotion représentera</w:t>
        </w:r>
        <w:r w:rsidRPr="00ED0A34">
          <w:rPr>
            <w:rFonts w:ascii="Arial" w:cs="Arial" w:hAnsi="Arial"/>
            <w:b/>
            <w:szCs w:val="22"/>
          </w:rPr>
          <w:t xml:space="preserve"> :</w:t>
        </w:r>
        <w:r>
          <w:rPr>
            <w:rFonts w:ascii="Arial" w:cs="Arial" w:hAnsi="Arial"/>
            <w:b/>
            <w:szCs w:val="22"/>
          </w:rPr>
          <w:t xml:space="preserve"> </w:t>
        </w:r>
        <w:r w:rsidRPr="0087099C">
          <w:rPr>
            <w:rFonts w:ascii="Arial" w:cs="Arial" w:hAnsi="Arial"/>
            <w:szCs w:val="22"/>
          </w:rPr>
          <w:t xml:space="preserve">0.6% de la masse salariale au 31 Mars </w:t>
        </w:r>
        <w:r w:rsidR="000720E7">
          <w:rPr>
            <w:rFonts w:ascii="Arial" w:cs="Arial" w:hAnsi="Arial"/>
            <w:szCs w:val="22"/>
          </w:rPr>
          <w:t>2023</w:t>
        </w:r>
        <w:r w:rsidRPr="0087099C">
          <w:rPr>
            <w:rFonts w:ascii="Arial" w:cs="Arial" w:hAnsi="Arial"/>
            <w:szCs w:val="22"/>
          </w:rPr>
          <w:t xml:space="preserve"> et sera réparti</w:t>
        </w:r>
        <w:r>
          <w:rPr>
            <w:rFonts w:ascii="Arial" w:cs="Arial" w:hAnsi="Arial"/>
            <w:szCs w:val="22"/>
          </w:rPr>
          <w:t>e</w:t>
        </w:r>
        <w:r w:rsidRPr="0087099C">
          <w:rPr>
            <w:rFonts w:ascii="Arial" w:cs="Arial" w:hAnsi="Arial"/>
            <w:szCs w:val="22"/>
          </w:rPr>
          <w:t xml:space="preserve"> selon la grille ci jointe </w:t>
        </w:r>
      </w:ins>
    </w:p>
    <w:p w:rsidP="00494120" w:rsidR="00494120" w:rsidRDefault="00494120" w:rsidRPr="00ED0A34">
      <w:pPr>
        <w:spacing w:before="120"/>
        <w:ind w:right="-180"/>
        <w:jc w:val="both"/>
        <w:rPr>
          <w:ins w:author="MACAIGNE Manuella" w:date="2022-12-17T14:57:00Z" w:id="304"/>
          <w:rFonts w:ascii="Arial" w:cs="Arial" w:hAnsi="Arial"/>
          <w:b/>
          <w:szCs w:val="22"/>
        </w:rPr>
      </w:pPr>
    </w:p>
    <w:tbl>
      <w:tblPr>
        <w:tblW w:type="dxa" w:w="3800"/>
        <w:tblCellMar>
          <w:left w:type="dxa" w:w="70"/>
          <w:right w:type="dxa" w:w="70"/>
        </w:tblCellMar>
        <w:tblLook w:firstColumn="1" w:firstRow="1" w:lastColumn="0" w:lastRow="0" w:noHBand="0" w:noVBand="1" w:val="04A0"/>
      </w:tblPr>
      <w:tblGrid>
        <w:gridCol w:w="1261"/>
        <w:gridCol w:w="1159"/>
        <w:gridCol w:w="1380"/>
      </w:tblGrid>
      <w:tr w:rsidR="00494120" w:rsidRPr="00E84D3D" w:rsidTr="0087099C">
        <w:trPr>
          <w:trHeight w:val="870"/>
          <w:ins w:author="MACAIGNE Manuella" w:date="2022-12-17T14:57:00Z" w:id="305"/>
        </w:trPr>
        <w:tc>
          <w:tcPr>
            <w:tcW w:type="dxa" w:w="2420"/>
            <w:gridSpan w:val="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000000" w:space="0" w:sz="4" w:val="single"/>
            </w:tcBorders>
            <w:shd w:color="auto" w:fill="auto" w:val="clear"/>
            <w:noWrap/>
            <w:vAlign w:val="center"/>
            <w:hideMark/>
          </w:tcPr>
          <w:p w:rsidP="0087099C" w:rsidR="00494120" w:rsidRDefault="00494120" w:rsidRPr="00E84D3D">
            <w:pPr>
              <w:jc w:val="center"/>
              <w:rPr>
                <w:ins w:author="MACAIGNE Manuella" w:date="2022-12-17T14:57:00Z" w:id="306"/>
                <w:rFonts w:ascii="Calibri" w:cs="Calibri" w:eastAsia="Times New Roman" w:hAnsi="Calibri"/>
                <w:color w:val="000000"/>
                <w:sz w:val="22"/>
                <w:szCs w:val="22"/>
              </w:rPr>
            </w:pPr>
            <w:ins w:author="MACAIGNE Manuella" w:date="2022-12-17T14:57:00Z" w:id="307">
              <w:r w:rsidRPr="00E84D3D">
                <w:rPr>
                  <w:rFonts w:ascii="Calibri" w:cs="Calibri" w:eastAsia="Times New Roman" w:hAnsi="Calibri"/>
                  <w:color w:val="000000"/>
                  <w:sz w:val="22"/>
                  <w:szCs w:val="22"/>
                </w:rPr>
                <w:t>EVO/PROMO</w:t>
              </w:r>
            </w:ins>
          </w:p>
        </w:tc>
        <w:tc>
          <w:tcPr>
            <w:tcW w:type="dxa" w:w="1380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:rsidP="0087099C" w:rsidR="00494120" w:rsidRDefault="00494120" w:rsidRPr="00E84D3D">
            <w:pPr>
              <w:jc w:val="center"/>
              <w:rPr>
                <w:ins w:author="MACAIGNE Manuella" w:date="2022-12-17T14:57:00Z" w:id="308"/>
                <w:rFonts w:ascii="Calibri" w:cs="Calibri" w:eastAsia="Times New Roman" w:hAnsi="Calibri"/>
                <w:color w:val="000000"/>
                <w:sz w:val="22"/>
                <w:szCs w:val="22"/>
              </w:rPr>
            </w:pPr>
            <w:ins w:author="MACAIGNE Manuella" w:date="2022-12-17T14:57:00Z" w:id="309">
              <w:r w:rsidRPr="00E84D3D">
                <w:rPr>
                  <w:rFonts w:ascii="Calibri" w:cs="Calibri" w:eastAsia="Times New Roman" w:hAnsi="Calibri"/>
                  <w:color w:val="000000"/>
                  <w:sz w:val="22"/>
                  <w:szCs w:val="22"/>
                </w:rPr>
                <w:t>Répartition de la masse salariale</w:t>
              </w:r>
            </w:ins>
          </w:p>
        </w:tc>
      </w:tr>
      <w:tr w:rsidR="00494120" w:rsidRPr="00E84D3D" w:rsidTr="0087099C">
        <w:trPr>
          <w:trHeight w:val="290"/>
          <w:ins w:author="MACAIGNE Manuella" w:date="2022-12-17T14:57:00Z" w:id="310"/>
        </w:trPr>
        <w:tc>
          <w:tcPr>
            <w:tcW w:type="dxa" w:w="126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D9D9D9" w:val="clear"/>
            <w:noWrap/>
            <w:vAlign w:val="center"/>
            <w:hideMark/>
          </w:tcPr>
          <w:p w:rsidP="0087099C" w:rsidR="00494120" w:rsidRDefault="00494120" w:rsidRPr="00E84D3D">
            <w:pPr>
              <w:jc w:val="center"/>
              <w:rPr>
                <w:ins w:author="MACAIGNE Manuella" w:date="2022-12-17T14:57:00Z" w:id="311"/>
                <w:rFonts w:ascii="Calibri" w:cs="Calibri" w:eastAsia="Times New Roman" w:hAnsi="Calibri"/>
                <w:color w:val="000000"/>
                <w:sz w:val="22"/>
                <w:szCs w:val="22"/>
              </w:rPr>
            </w:pPr>
            <w:ins w:author="MACAIGNE Manuella" w:date="2022-12-17T14:57:00Z" w:id="312">
              <w:r w:rsidRPr="00E84D3D">
                <w:rPr>
                  <w:rFonts w:ascii="Calibri" w:cs="Calibri" w:eastAsia="Times New Roman" w:hAnsi="Calibri"/>
                  <w:color w:val="000000"/>
                  <w:sz w:val="22"/>
                  <w:szCs w:val="22"/>
                </w:rPr>
                <w:t>CAD</w:t>
              </w:r>
            </w:ins>
          </w:p>
        </w:tc>
        <w:tc>
          <w:tcPr>
            <w:tcW w:type="dxa" w:w="115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9D9D9" w:val="clear"/>
            <w:noWrap/>
            <w:vAlign w:val="center"/>
            <w:hideMark/>
          </w:tcPr>
          <w:p w:rsidP="0087099C" w:rsidR="00494120" w:rsidRDefault="00494120" w:rsidRPr="00E84D3D">
            <w:pPr>
              <w:jc w:val="center"/>
              <w:rPr>
                <w:ins w:author="MACAIGNE Manuella" w:date="2022-12-17T14:57:00Z" w:id="313"/>
                <w:rFonts w:ascii="Calibri" w:cs="Calibri" w:eastAsia="Times New Roman" w:hAnsi="Calibri"/>
                <w:color w:val="000000"/>
                <w:sz w:val="22"/>
                <w:szCs w:val="22"/>
              </w:rPr>
            </w:pPr>
            <w:ins w:author="MACAIGNE Manuella" w:date="2022-12-17T14:57:00Z" w:id="314">
              <w:r w:rsidRPr="00E84D3D">
                <w:rPr>
                  <w:rFonts w:ascii="Calibri" w:cs="Calibri" w:eastAsia="Times New Roman" w:hAnsi="Calibri"/>
                  <w:color w:val="000000"/>
                  <w:sz w:val="22"/>
                  <w:szCs w:val="22"/>
                </w:rPr>
                <w:t>Position 1</w:t>
              </w:r>
            </w:ins>
          </w:p>
        </w:tc>
        <w:tc>
          <w:tcPr>
            <w:tcW w:type="dxa" w:w="138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:rsidP="0087099C" w:rsidR="00494120" w:rsidRDefault="00494120" w:rsidRPr="00E84D3D">
            <w:pPr>
              <w:jc w:val="center"/>
              <w:rPr>
                <w:ins w:author="MACAIGNE Manuella" w:date="2022-12-17T14:57:00Z" w:id="315"/>
                <w:rFonts w:ascii="Calibri" w:cs="Calibri" w:eastAsia="Times New Roman" w:hAnsi="Calibri"/>
                <w:color w:val="000000"/>
                <w:sz w:val="22"/>
                <w:szCs w:val="22"/>
              </w:rPr>
            </w:pPr>
            <w:ins w:author="MACAIGNE Manuella" w:date="2022-12-17T14:57:00Z" w:id="316">
              <w:r w:rsidRPr="00E84D3D">
                <w:rPr>
                  <w:rFonts w:ascii="Calibri" w:cs="Calibri" w:eastAsia="Times New Roman" w:hAnsi="Calibri"/>
                  <w:color w:val="000000"/>
                  <w:sz w:val="22"/>
                  <w:szCs w:val="22"/>
                </w:rPr>
                <w:t>0,40%</w:t>
              </w:r>
            </w:ins>
          </w:p>
        </w:tc>
      </w:tr>
      <w:tr w:rsidR="00494120" w:rsidRPr="00E84D3D" w:rsidTr="0087099C">
        <w:trPr>
          <w:trHeight w:val="290"/>
          <w:ins w:author="MACAIGNE Manuella" w:date="2022-12-17T14:57:00Z" w:id="317"/>
        </w:trPr>
        <w:tc>
          <w:tcPr>
            <w:tcW w:type="dxa" w:w="126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D9D9D9" w:val="clear"/>
            <w:noWrap/>
            <w:vAlign w:val="center"/>
            <w:hideMark/>
          </w:tcPr>
          <w:p w:rsidP="0087099C" w:rsidR="00494120" w:rsidRDefault="00494120" w:rsidRPr="00E84D3D">
            <w:pPr>
              <w:jc w:val="center"/>
              <w:rPr>
                <w:ins w:author="MACAIGNE Manuella" w:date="2022-12-17T14:57:00Z" w:id="318"/>
                <w:rFonts w:ascii="Calibri" w:cs="Calibri" w:eastAsia="Times New Roman" w:hAnsi="Calibri"/>
                <w:color w:val="000000"/>
                <w:sz w:val="22"/>
                <w:szCs w:val="22"/>
              </w:rPr>
            </w:pPr>
            <w:ins w:author="MACAIGNE Manuella" w:date="2022-12-17T14:57:00Z" w:id="319">
              <w:r w:rsidRPr="00E84D3D">
                <w:rPr>
                  <w:rFonts w:ascii="Calibri" w:cs="Calibri" w:eastAsia="Times New Roman" w:hAnsi="Calibri"/>
                  <w:color w:val="000000"/>
                  <w:sz w:val="22"/>
                  <w:szCs w:val="22"/>
                </w:rPr>
                <w:t>CAD</w:t>
              </w:r>
            </w:ins>
          </w:p>
        </w:tc>
        <w:tc>
          <w:tcPr>
            <w:tcW w:type="dxa" w:w="115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9D9D9" w:val="clear"/>
            <w:noWrap/>
            <w:vAlign w:val="center"/>
            <w:hideMark/>
          </w:tcPr>
          <w:p w:rsidP="0087099C" w:rsidR="00494120" w:rsidRDefault="00494120" w:rsidRPr="00E84D3D">
            <w:pPr>
              <w:jc w:val="center"/>
              <w:rPr>
                <w:ins w:author="MACAIGNE Manuella" w:date="2022-12-17T14:57:00Z" w:id="320"/>
                <w:rFonts w:ascii="Calibri" w:cs="Calibri" w:eastAsia="Times New Roman" w:hAnsi="Calibri"/>
                <w:color w:val="000000"/>
                <w:sz w:val="22"/>
                <w:szCs w:val="22"/>
              </w:rPr>
            </w:pPr>
            <w:ins w:author="MACAIGNE Manuella" w:date="2022-12-17T14:57:00Z" w:id="321">
              <w:r w:rsidRPr="00E84D3D">
                <w:rPr>
                  <w:rFonts w:ascii="Calibri" w:cs="Calibri" w:eastAsia="Times New Roman" w:hAnsi="Calibri"/>
                  <w:color w:val="000000"/>
                  <w:sz w:val="22"/>
                  <w:szCs w:val="22"/>
                </w:rPr>
                <w:t>Position 2</w:t>
              </w:r>
            </w:ins>
          </w:p>
        </w:tc>
        <w:tc>
          <w:tcPr>
            <w:tcW w:type="dxa" w:w="138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:rsidP="0087099C" w:rsidR="00494120" w:rsidRDefault="00494120" w:rsidRPr="00E84D3D">
            <w:pPr>
              <w:jc w:val="center"/>
              <w:rPr>
                <w:ins w:author="MACAIGNE Manuella" w:date="2022-12-17T14:57:00Z" w:id="322"/>
                <w:rFonts w:ascii="Calibri" w:cs="Calibri" w:eastAsia="Times New Roman" w:hAnsi="Calibri"/>
                <w:color w:val="000000"/>
                <w:sz w:val="22"/>
                <w:szCs w:val="22"/>
              </w:rPr>
            </w:pPr>
            <w:ins w:author="MACAIGNE Manuella" w:date="2022-12-17T14:57:00Z" w:id="323">
              <w:r w:rsidRPr="00E84D3D">
                <w:rPr>
                  <w:rFonts w:ascii="Calibri" w:cs="Calibri" w:eastAsia="Times New Roman" w:hAnsi="Calibri"/>
                  <w:color w:val="000000"/>
                  <w:sz w:val="22"/>
                  <w:szCs w:val="22"/>
                </w:rPr>
                <w:t>0,55%</w:t>
              </w:r>
            </w:ins>
          </w:p>
        </w:tc>
      </w:tr>
      <w:tr w:rsidR="00494120" w:rsidRPr="00E84D3D" w:rsidTr="0087099C">
        <w:trPr>
          <w:trHeight w:val="290"/>
          <w:ins w:author="MACAIGNE Manuella" w:date="2022-12-17T14:57:00Z" w:id="324"/>
        </w:trPr>
        <w:tc>
          <w:tcPr>
            <w:tcW w:type="dxa" w:w="126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D9D9D9" w:val="clear"/>
            <w:noWrap/>
            <w:vAlign w:val="center"/>
            <w:hideMark/>
          </w:tcPr>
          <w:p w:rsidP="0087099C" w:rsidR="00494120" w:rsidRDefault="00494120" w:rsidRPr="00E84D3D">
            <w:pPr>
              <w:jc w:val="center"/>
              <w:rPr>
                <w:ins w:author="MACAIGNE Manuella" w:date="2022-12-17T14:57:00Z" w:id="325"/>
                <w:rFonts w:ascii="Calibri" w:cs="Calibri" w:eastAsia="Times New Roman" w:hAnsi="Calibri"/>
                <w:color w:val="000000"/>
                <w:sz w:val="22"/>
                <w:szCs w:val="22"/>
              </w:rPr>
            </w:pPr>
            <w:ins w:author="MACAIGNE Manuella" w:date="2022-12-17T14:57:00Z" w:id="326">
              <w:r w:rsidRPr="00E84D3D">
                <w:rPr>
                  <w:rFonts w:ascii="Calibri" w:cs="Calibri" w:eastAsia="Times New Roman" w:hAnsi="Calibri"/>
                  <w:color w:val="000000"/>
                  <w:sz w:val="22"/>
                  <w:szCs w:val="22"/>
                </w:rPr>
                <w:t>CAD</w:t>
              </w:r>
            </w:ins>
          </w:p>
        </w:tc>
        <w:tc>
          <w:tcPr>
            <w:tcW w:type="dxa" w:w="115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9D9D9" w:val="clear"/>
            <w:noWrap/>
            <w:vAlign w:val="center"/>
            <w:hideMark/>
          </w:tcPr>
          <w:p w:rsidP="0087099C" w:rsidR="00494120" w:rsidRDefault="00494120" w:rsidRPr="00E84D3D">
            <w:pPr>
              <w:jc w:val="center"/>
              <w:rPr>
                <w:ins w:author="MACAIGNE Manuella" w:date="2022-12-17T14:57:00Z" w:id="327"/>
                <w:rFonts w:ascii="Calibri" w:cs="Calibri" w:eastAsia="Times New Roman" w:hAnsi="Calibri"/>
                <w:color w:val="000000"/>
                <w:sz w:val="22"/>
                <w:szCs w:val="22"/>
              </w:rPr>
            </w:pPr>
            <w:ins w:author="MACAIGNE Manuella" w:date="2022-12-17T14:57:00Z" w:id="328">
              <w:r w:rsidRPr="00E84D3D">
                <w:rPr>
                  <w:rFonts w:ascii="Calibri" w:cs="Calibri" w:eastAsia="Times New Roman" w:hAnsi="Calibri"/>
                  <w:color w:val="000000"/>
                  <w:sz w:val="22"/>
                  <w:szCs w:val="22"/>
                </w:rPr>
                <w:t>Position 3</w:t>
              </w:r>
            </w:ins>
          </w:p>
        </w:tc>
        <w:tc>
          <w:tcPr>
            <w:tcW w:type="dxa" w:w="138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:rsidP="0087099C" w:rsidR="00494120" w:rsidRDefault="00494120" w:rsidRPr="00E84D3D">
            <w:pPr>
              <w:jc w:val="center"/>
              <w:rPr>
                <w:ins w:author="MACAIGNE Manuella" w:date="2022-12-17T14:57:00Z" w:id="329"/>
                <w:rFonts w:ascii="Calibri" w:cs="Calibri" w:eastAsia="Times New Roman" w:hAnsi="Calibri"/>
                <w:color w:val="000000"/>
                <w:sz w:val="22"/>
                <w:szCs w:val="22"/>
              </w:rPr>
            </w:pPr>
            <w:ins w:author="MACAIGNE Manuella" w:date="2022-12-17T14:57:00Z" w:id="330">
              <w:r w:rsidRPr="00E84D3D">
                <w:rPr>
                  <w:rFonts w:ascii="Calibri" w:cs="Calibri" w:eastAsia="Times New Roman" w:hAnsi="Calibri"/>
                  <w:color w:val="000000"/>
                  <w:sz w:val="22"/>
                  <w:szCs w:val="22"/>
                </w:rPr>
                <w:t>0,20%</w:t>
              </w:r>
            </w:ins>
          </w:p>
        </w:tc>
      </w:tr>
      <w:tr w:rsidR="00494120" w:rsidRPr="00E84D3D" w:rsidTr="0087099C">
        <w:trPr>
          <w:trHeight w:val="290"/>
          <w:ins w:author="MACAIGNE Manuella" w:date="2022-12-17T14:57:00Z" w:id="331"/>
        </w:trPr>
        <w:tc>
          <w:tcPr>
            <w:tcW w:type="dxa" w:w="126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:rsidP="0087099C" w:rsidR="00494120" w:rsidRDefault="00494120" w:rsidRPr="00E84D3D">
            <w:pPr>
              <w:jc w:val="center"/>
              <w:rPr>
                <w:ins w:author="MACAIGNE Manuella" w:date="2022-12-17T14:57:00Z" w:id="332"/>
                <w:rFonts w:ascii="Calibri" w:cs="Calibri" w:eastAsia="Times New Roman" w:hAnsi="Calibri"/>
                <w:color w:val="000000"/>
                <w:sz w:val="22"/>
                <w:szCs w:val="22"/>
              </w:rPr>
            </w:pPr>
            <w:ins w:author="MACAIGNE Manuella" w:date="2022-12-17T14:57:00Z" w:id="333">
              <w:r w:rsidRPr="00E84D3D">
                <w:rPr>
                  <w:rFonts w:ascii="Calibri" w:cs="Calibri" w:eastAsia="Times New Roman" w:hAnsi="Calibri"/>
                  <w:color w:val="000000"/>
                  <w:sz w:val="22"/>
                  <w:szCs w:val="22"/>
                </w:rPr>
                <w:t>AM ET TEC</w:t>
              </w:r>
            </w:ins>
          </w:p>
        </w:tc>
        <w:tc>
          <w:tcPr>
            <w:tcW w:type="dxa" w:w="115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:rsidP="0087099C" w:rsidR="00494120" w:rsidRDefault="00494120" w:rsidRPr="00E84D3D">
            <w:pPr>
              <w:jc w:val="center"/>
              <w:rPr>
                <w:ins w:author="MACAIGNE Manuella" w:date="2022-12-17T14:57:00Z" w:id="334"/>
                <w:rFonts w:ascii="Calibri" w:cs="Calibri" w:eastAsia="Times New Roman" w:hAnsi="Calibri"/>
                <w:color w:val="000000"/>
                <w:sz w:val="22"/>
                <w:szCs w:val="22"/>
              </w:rPr>
            </w:pPr>
            <w:ins w:author="MACAIGNE Manuella" w:date="2022-12-17T14:57:00Z" w:id="335">
              <w:r w:rsidRPr="00E84D3D">
                <w:rPr>
                  <w:rFonts w:ascii="Calibri" w:cs="Calibri" w:eastAsia="Times New Roman" w:hAnsi="Calibri"/>
                  <w:color w:val="000000"/>
                  <w:sz w:val="22"/>
                  <w:szCs w:val="22"/>
                </w:rPr>
                <w:t>305</w:t>
              </w:r>
            </w:ins>
          </w:p>
        </w:tc>
        <w:tc>
          <w:tcPr>
            <w:tcW w:type="dxa" w:w="138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:rsidP="0087099C" w:rsidR="00494120" w:rsidRDefault="00494120" w:rsidRPr="00E84D3D">
            <w:pPr>
              <w:jc w:val="center"/>
              <w:rPr>
                <w:ins w:author="MACAIGNE Manuella" w:date="2022-12-17T14:57:00Z" w:id="336"/>
                <w:rFonts w:ascii="Calibri" w:cs="Calibri" w:eastAsia="Times New Roman" w:hAnsi="Calibri"/>
                <w:color w:val="000000"/>
                <w:sz w:val="22"/>
                <w:szCs w:val="22"/>
              </w:rPr>
            </w:pPr>
            <w:ins w:author="MACAIGNE Manuella" w:date="2022-12-17T14:57:00Z" w:id="337">
              <w:r w:rsidRPr="00E84D3D">
                <w:rPr>
                  <w:rFonts w:ascii="Calibri" w:cs="Calibri" w:eastAsia="Times New Roman" w:hAnsi="Calibri"/>
                  <w:color w:val="000000"/>
                  <w:sz w:val="22"/>
                  <w:szCs w:val="22"/>
                </w:rPr>
                <w:t>0,55%</w:t>
              </w:r>
            </w:ins>
          </w:p>
        </w:tc>
      </w:tr>
      <w:tr w:rsidR="00494120" w:rsidRPr="00E84D3D" w:rsidTr="0087099C">
        <w:trPr>
          <w:trHeight w:val="290"/>
          <w:ins w:author="MACAIGNE Manuella" w:date="2022-12-17T14:57:00Z" w:id="338"/>
        </w:trPr>
        <w:tc>
          <w:tcPr>
            <w:tcW w:type="dxa" w:w="126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:rsidP="0087099C" w:rsidR="00494120" w:rsidRDefault="00494120" w:rsidRPr="00E84D3D">
            <w:pPr>
              <w:jc w:val="center"/>
              <w:rPr>
                <w:ins w:author="MACAIGNE Manuella" w:date="2022-12-17T14:57:00Z" w:id="339"/>
                <w:rFonts w:ascii="Calibri" w:cs="Calibri" w:eastAsia="Times New Roman" w:hAnsi="Calibri"/>
                <w:color w:val="000000"/>
                <w:sz w:val="22"/>
                <w:szCs w:val="22"/>
              </w:rPr>
            </w:pPr>
            <w:ins w:author="MACAIGNE Manuella" w:date="2022-12-17T14:57:00Z" w:id="340">
              <w:r w:rsidRPr="00E84D3D">
                <w:rPr>
                  <w:rFonts w:ascii="Calibri" w:cs="Calibri" w:eastAsia="Times New Roman" w:hAnsi="Calibri"/>
                  <w:color w:val="000000"/>
                  <w:sz w:val="22"/>
                  <w:szCs w:val="22"/>
                </w:rPr>
                <w:t>AM ET TEC</w:t>
              </w:r>
            </w:ins>
          </w:p>
        </w:tc>
        <w:tc>
          <w:tcPr>
            <w:tcW w:type="dxa" w:w="115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:rsidP="0087099C" w:rsidR="00494120" w:rsidRDefault="00494120" w:rsidRPr="00E84D3D">
            <w:pPr>
              <w:jc w:val="center"/>
              <w:rPr>
                <w:ins w:author="MACAIGNE Manuella" w:date="2022-12-17T14:57:00Z" w:id="341"/>
                <w:rFonts w:ascii="Calibri" w:cs="Calibri" w:eastAsia="Times New Roman" w:hAnsi="Calibri"/>
                <w:color w:val="000000"/>
                <w:sz w:val="22"/>
                <w:szCs w:val="22"/>
              </w:rPr>
            </w:pPr>
            <w:ins w:author="MACAIGNE Manuella" w:date="2022-12-17T14:57:00Z" w:id="342">
              <w:r w:rsidRPr="00E84D3D">
                <w:rPr>
                  <w:rFonts w:ascii="Calibri" w:cs="Calibri" w:eastAsia="Times New Roman" w:hAnsi="Calibri"/>
                  <w:color w:val="000000"/>
                  <w:sz w:val="22"/>
                  <w:szCs w:val="22"/>
                </w:rPr>
                <w:t>285</w:t>
              </w:r>
            </w:ins>
          </w:p>
        </w:tc>
        <w:tc>
          <w:tcPr>
            <w:tcW w:type="dxa" w:w="138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:rsidP="0087099C" w:rsidR="00494120" w:rsidRDefault="00494120" w:rsidRPr="00E84D3D">
            <w:pPr>
              <w:jc w:val="center"/>
              <w:rPr>
                <w:ins w:author="MACAIGNE Manuella" w:date="2022-12-17T14:57:00Z" w:id="343"/>
                <w:rFonts w:ascii="Calibri" w:cs="Calibri" w:eastAsia="Times New Roman" w:hAnsi="Calibri"/>
                <w:color w:val="000000"/>
                <w:sz w:val="22"/>
                <w:szCs w:val="22"/>
              </w:rPr>
            </w:pPr>
            <w:ins w:author="MACAIGNE Manuella" w:date="2022-12-17T14:57:00Z" w:id="344">
              <w:r w:rsidRPr="00E84D3D">
                <w:rPr>
                  <w:rFonts w:ascii="Calibri" w:cs="Calibri" w:eastAsia="Times New Roman" w:hAnsi="Calibri"/>
                  <w:color w:val="000000"/>
                  <w:sz w:val="22"/>
                  <w:szCs w:val="22"/>
                </w:rPr>
                <w:t>0,55%</w:t>
              </w:r>
            </w:ins>
          </w:p>
        </w:tc>
      </w:tr>
      <w:tr w:rsidR="00494120" w:rsidRPr="00E84D3D" w:rsidTr="0087099C">
        <w:trPr>
          <w:trHeight w:val="290"/>
          <w:ins w:author="MACAIGNE Manuella" w:date="2022-12-17T14:57:00Z" w:id="345"/>
        </w:trPr>
        <w:tc>
          <w:tcPr>
            <w:tcW w:type="dxa" w:w="126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:rsidP="0087099C" w:rsidR="00494120" w:rsidRDefault="00494120" w:rsidRPr="00E84D3D">
            <w:pPr>
              <w:jc w:val="center"/>
              <w:rPr>
                <w:ins w:author="MACAIGNE Manuella" w:date="2022-12-17T14:57:00Z" w:id="346"/>
                <w:rFonts w:ascii="Calibri" w:cs="Calibri" w:eastAsia="Times New Roman" w:hAnsi="Calibri"/>
                <w:color w:val="000000"/>
                <w:sz w:val="22"/>
                <w:szCs w:val="22"/>
              </w:rPr>
            </w:pPr>
            <w:ins w:author="MACAIGNE Manuella" w:date="2022-12-17T14:57:00Z" w:id="347">
              <w:r w:rsidRPr="00E84D3D">
                <w:rPr>
                  <w:rFonts w:ascii="Calibri" w:cs="Calibri" w:eastAsia="Times New Roman" w:hAnsi="Calibri"/>
                  <w:color w:val="000000"/>
                  <w:sz w:val="22"/>
                  <w:szCs w:val="22"/>
                </w:rPr>
                <w:t>AM ET TEC</w:t>
              </w:r>
            </w:ins>
          </w:p>
        </w:tc>
        <w:tc>
          <w:tcPr>
            <w:tcW w:type="dxa" w:w="115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:rsidP="0087099C" w:rsidR="00494120" w:rsidRDefault="00494120" w:rsidRPr="00E84D3D">
            <w:pPr>
              <w:jc w:val="center"/>
              <w:rPr>
                <w:ins w:author="MACAIGNE Manuella" w:date="2022-12-17T14:57:00Z" w:id="348"/>
                <w:rFonts w:ascii="Calibri" w:cs="Calibri" w:eastAsia="Times New Roman" w:hAnsi="Calibri"/>
                <w:color w:val="000000"/>
                <w:sz w:val="22"/>
                <w:szCs w:val="22"/>
              </w:rPr>
            </w:pPr>
            <w:ins w:author="MACAIGNE Manuella" w:date="2022-12-17T14:57:00Z" w:id="349">
              <w:r w:rsidRPr="00E84D3D">
                <w:rPr>
                  <w:rFonts w:ascii="Calibri" w:cs="Calibri" w:eastAsia="Times New Roman" w:hAnsi="Calibri"/>
                  <w:color w:val="000000"/>
                  <w:sz w:val="22"/>
                  <w:szCs w:val="22"/>
                </w:rPr>
                <w:t>270</w:t>
              </w:r>
            </w:ins>
          </w:p>
        </w:tc>
        <w:tc>
          <w:tcPr>
            <w:tcW w:type="dxa" w:w="138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:rsidP="0087099C" w:rsidR="00494120" w:rsidRDefault="00494120" w:rsidRPr="00E84D3D">
            <w:pPr>
              <w:jc w:val="center"/>
              <w:rPr>
                <w:ins w:author="MACAIGNE Manuella" w:date="2022-12-17T14:57:00Z" w:id="350"/>
                <w:rFonts w:ascii="Calibri" w:cs="Calibri" w:eastAsia="Times New Roman" w:hAnsi="Calibri"/>
                <w:color w:val="000000"/>
                <w:sz w:val="22"/>
                <w:szCs w:val="22"/>
              </w:rPr>
            </w:pPr>
            <w:ins w:author="MACAIGNE Manuella" w:date="2022-12-17T14:57:00Z" w:id="351">
              <w:r w:rsidRPr="00E84D3D">
                <w:rPr>
                  <w:rFonts w:ascii="Calibri" w:cs="Calibri" w:eastAsia="Times New Roman" w:hAnsi="Calibri"/>
                  <w:color w:val="000000"/>
                  <w:sz w:val="22"/>
                  <w:szCs w:val="22"/>
                </w:rPr>
                <w:t>0,55%</w:t>
              </w:r>
            </w:ins>
          </w:p>
        </w:tc>
      </w:tr>
      <w:tr w:rsidR="00494120" w:rsidRPr="00E84D3D" w:rsidTr="0087099C">
        <w:trPr>
          <w:trHeight w:val="290"/>
          <w:ins w:author="MACAIGNE Manuella" w:date="2022-12-17T14:57:00Z" w:id="352"/>
        </w:trPr>
        <w:tc>
          <w:tcPr>
            <w:tcW w:type="dxa" w:w="126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:rsidP="0087099C" w:rsidR="00494120" w:rsidRDefault="00494120" w:rsidRPr="00E84D3D">
            <w:pPr>
              <w:jc w:val="center"/>
              <w:rPr>
                <w:ins w:author="MACAIGNE Manuella" w:date="2022-12-17T14:57:00Z" w:id="353"/>
                <w:rFonts w:ascii="Calibri" w:cs="Calibri" w:eastAsia="Times New Roman" w:hAnsi="Calibri"/>
                <w:color w:val="000000"/>
                <w:sz w:val="22"/>
                <w:szCs w:val="22"/>
              </w:rPr>
            </w:pPr>
            <w:ins w:author="MACAIGNE Manuella" w:date="2022-12-17T14:57:00Z" w:id="354">
              <w:r w:rsidRPr="00E84D3D">
                <w:rPr>
                  <w:rFonts w:ascii="Calibri" w:cs="Calibri" w:eastAsia="Times New Roman" w:hAnsi="Calibri"/>
                  <w:color w:val="000000"/>
                  <w:sz w:val="22"/>
                  <w:szCs w:val="22"/>
                </w:rPr>
                <w:t>AM ET TEC</w:t>
              </w:r>
            </w:ins>
          </w:p>
        </w:tc>
        <w:tc>
          <w:tcPr>
            <w:tcW w:type="dxa" w:w="115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:rsidP="0087099C" w:rsidR="00494120" w:rsidRDefault="00494120" w:rsidRPr="00E84D3D">
            <w:pPr>
              <w:jc w:val="center"/>
              <w:rPr>
                <w:ins w:author="MACAIGNE Manuella" w:date="2022-12-17T14:57:00Z" w:id="355"/>
                <w:rFonts w:ascii="Calibri" w:cs="Calibri" w:eastAsia="Times New Roman" w:hAnsi="Calibri"/>
                <w:color w:val="000000"/>
                <w:sz w:val="22"/>
                <w:szCs w:val="22"/>
              </w:rPr>
            </w:pPr>
            <w:ins w:author="MACAIGNE Manuella" w:date="2022-12-17T14:57:00Z" w:id="356">
              <w:r w:rsidRPr="00E84D3D">
                <w:rPr>
                  <w:rFonts w:ascii="Calibri" w:cs="Calibri" w:eastAsia="Times New Roman" w:hAnsi="Calibri"/>
                  <w:color w:val="000000"/>
                  <w:sz w:val="22"/>
                  <w:szCs w:val="22"/>
                </w:rPr>
                <w:t>255</w:t>
              </w:r>
            </w:ins>
          </w:p>
        </w:tc>
        <w:tc>
          <w:tcPr>
            <w:tcW w:type="dxa" w:w="138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:rsidP="0087099C" w:rsidR="00494120" w:rsidRDefault="00494120" w:rsidRPr="00E84D3D">
            <w:pPr>
              <w:jc w:val="center"/>
              <w:rPr>
                <w:ins w:author="MACAIGNE Manuella" w:date="2022-12-17T14:57:00Z" w:id="357"/>
                <w:rFonts w:ascii="Calibri" w:cs="Calibri" w:eastAsia="Times New Roman" w:hAnsi="Calibri"/>
                <w:color w:val="000000"/>
                <w:sz w:val="22"/>
                <w:szCs w:val="22"/>
              </w:rPr>
            </w:pPr>
            <w:ins w:author="MACAIGNE Manuella" w:date="2022-12-17T14:57:00Z" w:id="358">
              <w:r w:rsidRPr="00E84D3D">
                <w:rPr>
                  <w:rFonts w:ascii="Calibri" w:cs="Calibri" w:eastAsia="Times New Roman" w:hAnsi="Calibri"/>
                  <w:color w:val="000000"/>
                  <w:sz w:val="22"/>
                  <w:szCs w:val="22"/>
                </w:rPr>
                <w:t>0,55%</w:t>
              </w:r>
            </w:ins>
          </w:p>
        </w:tc>
      </w:tr>
      <w:tr w:rsidR="00494120" w:rsidRPr="00E84D3D" w:rsidTr="0087099C">
        <w:trPr>
          <w:trHeight w:val="290"/>
          <w:ins w:author="MACAIGNE Manuella" w:date="2022-12-17T14:57:00Z" w:id="359"/>
        </w:trPr>
        <w:tc>
          <w:tcPr>
            <w:tcW w:type="dxa" w:w="126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:rsidP="0087099C" w:rsidR="00494120" w:rsidRDefault="00494120" w:rsidRPr="00E84D3D">
            <w:pPr>
              <w:jc w:val="center"/>
              <w:rPr>
                <w:ins w:author="MACAIGNE Manuella" w:date="2022-12-17T14:57:00Z" w:id="360"/>
                <w:rFonts w:ascii="Calibri" w:cs="Calibri" w:eastAsia="Times New Roman" w:hAnsi="Calibri"/>
                <w:color w:val="000000"/>
                <w:sz w:val="22"/>
                <w:szCs w:val="22"/>
              </w:rPr>
            </w:pPr>
            <w:ins w:author="MACAIGNE Manuella" w:date="2022-12-17T14:57:00Z" w:id="361">
              <w:r w:rsidRPr="00E84D3D">
                <w:rPr>
                  <w:rFonts w:ascii="Calibri" w:cs="Calibri" w:eastAsia="Times New Roman" w:hAnsi="Calibri"/>
                  <w:color w:val="000000"/>
                  <w:sz w:val="22"/>
                  <w:szCs w:val="22"/>
                </w:rPr>
                <w:t>AM ET TEC</w:t>
              </w:r>
            </w:ins>
          </w:p>
        </w:tc>
        <w:tc>
          <w:tcPr>
            <w:tcW w:type="dxa" w:w="115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:rsidP="0087099C" w:rsidR="00494120" w:rsidRDefault="00494120" w:rsidRPr="00E84D3D">
            <w:pPr>
              <w:jc w:val="center"/>
              <w:rPr>
                <w:ins w:author="MACAIGNE Manuella" w:date="2022-12-17T14:57:00Z" w:id="362"/>
                <w:rFonts w:ascii="Calibri" w:cs="Calibri" w:eastAsia="Times New Roman" w:hAnsi="Calibri"/>
                <w:color w:val="000000"/>
                <w:sz w:val="22"/>
                <w:szCs w:val="22"/>
              </w:rPr>
            </w:pPr>
            <w:ins w:author="MACAIGNE Manuella" w:date="2022-12-17T14:57:00Z" w:id="363">
              <w:r w:rsidRPr="00E84D3D">
                <w:rPr>
                  <w:rFonts w:ascii="Calibri" w:cs="Calibri" w:eastAsia="Times New Roman" w:hAnsi="Calibri"/>
                  <w:color w:val="000000"/>
                  <w:sz w:val="22"/>
                  <w:szCs w:val="22"/>
                </w:rPr>
                <w:t>240</w:t>
              </w:r>
            </w:ins>
          </w:p>
        </w:tc>
        <w:tc>
          <w:tcPr>
            <w:tcW w:type="dxa" w:w="138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:rsidP="0087099C" w:rsidR="00494120" w:rsidRDefault="00494120" w:rsidRPr="00E84D3D">
            <w:pPr>
              <w:jc w:val="center"/>
              <w:rPr>
                <w:ins w:author="MACAIGNE Manuella" w:date="2022-12-17T14:57:00Z" w:id="364"/>
                <w:rFonts w:ascii="Calibri" w:cs="Calibri" w:eastAsia="Times New Roman" w:hAnsi="Calibri"/>
                <w:color w:val="000000"/>
                <w:sz w:val="22"/>
                <w:szCs w:val="22"/>
              </w:rPr>
            </w:pPr>
            <w:ins w:author="MACAIGNE Manuella" w:date="2022-12-17T14:57:00Z" w:id="365">
              <w:r w:rsidRPr="00E84D3D">
                <w:rPr>
                  <w:rFonts w:ascii="Calibri" w:cs="Calibri" w:eastAsia="Times New Roman" w:hAnsi="Calibri"/>
                  <w:color w:val="000000"/>
                  <w:sz w:val="22"/>
                  <w:szCs w:val="22"/>
                </w:rPr>
                <w:t>0,55%</w:t>
              </w:r>
            </w:ins>
          </w:p>
        </w:tc>
      </w:tr>
      <w:tr w:rsidR="00494120" w:rsidRPr="00E84D3D" w:rsidTr="0087099C">
        <w:trPr>
          <w:trHeight w:val="290"/>
          <w:ins w:author="MACAIGNE Manuella" w:date="2022-12-17T14:57:00Z" w:id="366"/>
        </w:trPr>
        <w:tc>
          <w:tcPr>
            <w:tcW w:type="dxa" w:w="126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D9D9D9" w:val="clear"/>
            <w:noWrap/>
            <w:vAlign w:val="center"/>
            <w:hideMark/>
          </w:tcPr>
          <w:p w:rsidP="0087099C" w:rsidR="00494120" w:rsidRDefault="00494120" w:rsidRPr="00E84D3D">
            <w:pPr>
              <w:jc w:val="center"/>
              <w:rPr>
                <w:ins w:author="MACAIGNE Manuella" w:date="2022-12-17T14:57:00Z" w:id="367"/>
                <w:rFonts w:ascii="Calibri" w:cs="Calibri" w:eastAsia="Times New Roman" w:hAnsi="Calibri"/>
                <w:color w:val="000000"/>
                <w:sz w:val="22"/>
                <w:szCs w:val="22"/>
              </w:rPr>
            </w:pPr>
            <w:ins w:author="MACAIGNE Manuella" w:date="2022-12-17T14:57:00Z" w:id="368">
              <w:r w:rsidRPr="00E84D3D">
                <w:rPr>
                  <w:rFonts w:ascii="Calibri" w:cs="Calibri" w:eastAsia="Times New Roman" w:hAnsi="Calibri"/>
                  <w:color w:val="000000"/>
                  <w:sz w:val="22"/>
                  <w:szCs w:val="22"/>
                </w:rPr>
                <w:t>OUV</w:t>
              </w:r>
            </w:ins>
          </w:p>
        </w:tc>
        <w:tc>
          <w:tcPr>
            <w:tcW w:type="dxa" w:w="115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9D9D9" w:val="clear"/>
            <w:noWrap/>
            <w:vAlign w:val="center"/>
            <w:hideMark/>
          </w:tcPr>
          <w:p w:rsidP="0087099C" w:rsidR="00494120" w:rsidRDefault="00494120" w:rsidRPr="00E84D3D">
            <w:pPr>
              <w:jc w:val="center"/>
              <w:rPr>
                <w:ins w:author="MACAIGNE Manuella" w:date="2022-12-17T14:57:00Z" w:id="369"/>
                <w:rFonts w:ascii="Calibri" w:cs="Calibri" w:eastAsia="Times New Roman" w:hAnsi="Calibri"/>
                <w:color w:val="000000"/>
                <w:sz w:val="22"/>
                <w:szCs w:val="22"/>
              </w:rPr>
            </w:pPr>
            <w:ins w:author="MACAIGNE Manuella" w:date="2022-12-17T14:57:00Z" w:id="370">
              <w:r w:rsidRPr="00E84D3D">
                <w:rPr>
                  <w:rFonts w:ascii="Calibri" w:cs="Calibri" w:eastAsia="Times New Roman" w:hAnsi="Calibri"/>
                  <w:color w:val="000000"/>
                  <w:sz w:val="22"/>
                  <w:szCs w:val="22"/>
                </w:rPr>
                <w:t>170</w:t>
              </w:r>
            </w:ins>
          </w:p>
        </w:tc>
        <w:tc>
          <w:tcPr>
            <w:tcW w:type="dxa" w:w="138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:rsidP="0087099C" w:rsidR="00494120" w:rsidRDefault="00494120" w:rsidRPr="00E84D3D">
            <w:pPr>
              <w:jc w:val="center"/>
              <w:rPr>
                <w:ins w:author="MACAIGNE Manuella" w:date="2022-12-17T14:57:00Z" w:id="371"/>
                <w:rFonts w:ascii="Calibri" w:cs="Calibri" w:eastAsia="Times New Roman" w:hAnsi="Calibri"/>
                <w:color w:val="000000"/>
                <w:sz w:val="22"/>
                <w:szCs w:val="22"/>
              </w:rPr>
            </w:pPr>
            <w:ins w:author="MACAIGNE Manuella" w:date="2022-12-17T14:57:00Z" w:id="372">
              <w:r w:rsidRPr="00E84D3D">
                <w:rPr>
                  <w:rFonts w:ascii="Calibri" w:cs="Calibri" w:eastAsia="Times New Roman" w:hAnsi="Calibri"/>
                  <w:color w:val="000000"/>
                  <w:sz w:val="22"/>
                  <w:szCs w:val="22"/>
                </w:rPr>
                <w:t>0,40%</w:t>
              </w:r>
            </w:ins>
          </w:p>
        </w:tc>
      </w:tr>
      <w:tr w:rsidR="00494120" w:rsidRPr="00E84D3D" w:rsidTr="0087099C">
        <w:trPr>
          <w:trHeight w:val="290"/>
          <w:ins w:author="MACAIGNE Manuella" w:date="2022-12-17T14:57:00Z" w:id="373"/>
        </w:trPr>
        <w:tc>
          <w:tcPr>
            <w:tcW w:type="dxa" w:w="126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D9D9D9" w:val="clear"/>
            <w:noWrap/>
            <w:vAlign w:val="center"/>
            <w:hideMark/>
          </w:tcPr>
          <w:p w:rsidP="0087099C" w:rsidR="00494120" w:rsidRDefault="00494120" w:rsidRPr="00E84D3D">
            <w:pPr>
              <w:jc w:val="center"/>
              <w:rPr>
                <w:ins w:author="MACAIGNE Manuella" w:date="2022-12-17T14:57:00Z" w:id="374"/>
                <w:rFonts w:ascii="Calibri" w:cs="Calibri" w:eastAsia="Times New Roman" w:hAnsi="Calibri"/>
                <w:color w:val="000000"/>
                <w:sz w:val="22"/>
                <w:szCs w:val="22"/>
              </w:rPr>
            </w:pPr>
            <w:ins w:author="MACAIGNE Manuella" w:date="2022-12-17T14:57:00Z" w:id="375">
              <w:r w:rsidRPr="00E84D3D">
                <w:rPr>
                  <w:rFonts w:ascii="Calibri" w:cs="Calibri" w:eastAsia="Times New Roman" w:hAnsi="Calibri"/>
                  <w:color w:val="000000"/>
                  <w:sz w:val="22"/>
                  <w:szCs w:val="22"/>
                </w:rPr>
                <w:t>OUV</w:t>
              </w:r>
            </w:ins>
          </w:p>
        </w:tc>
        <w:tc>
          <w:tcPr>
            <w:tcW w:type="dxa" w:w="115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9D9D9" w:val="clear"/>
            <w:noWrap/>
            <w:vAlign w:val="center"/>
            <w:hideMark/>
          </w:tcPr>
          <w:p w:rsidP="0087099C" w:rsidR="00494120" w:rsidRDefault="00494120" w:rsidRPr="00E84D3D">
            <w:pPr>
              <w:jc w:val="center"/>
              <w:rPr>
                <w:ins w:author="MACAIGNE Manuella" w:date="2022-12-17T14:57:00Z" w:id="376"/>
                <w:rFonts w:ascii="Calibri" w:cs="Calibri" w:eastAsia="Times New Roman" w:hAnsi="Calibri"/>
                <w:color w:val="000000"/>
                <w:sz w:val="22"/>
                <w:szCs w:val="22"/>
              </w:rPr>
            </w:pPr>
            <w:ins w:author="MACAIGNE Manuella" w:date="2022-12-17T14:57:00Z" w:id="377">
              <w:r w:rsidRPr="00E84D3D">
                <w:rPr>
                  <w:rFonts w:ascii="Calibri" w:cs="Calibri" w:eastAsia="Times New Roman" w:hAnsi="Calibri"/>
                  <w:color w:val="000000"/>
                  <w:sz w:val="22"/>
                  <w:szCs w:val="22"/>
                </w:rPr>
                <w:t>180</w:t>
              </w:r>
            </w:ins>
          </w:p>
        </w:tc>
        <w:tc>
          <w:tcPr>
            <w:tcW w:type="dxa" w:w="138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:rsidP="0087099C" w:rsidR="00494120" w:rsidRDefault="00494120" w:rsidRPr="00E84D3D">
            <w:pPr>
              <w:jc w:val="center"/>
              <w:rPr>
                <w:ins w:author="MACAIGNE Manuella" w:date="2022-12-17T14:57:00Z" w:id="378"/>
                <w:rFonts w:ascii="Calibri" w:cs="Calibri" w:eastAsia="Times New Roman" w:hAnsi="Calibri"/>
                <w:color w:val="000000"/>
                <w:sz w:val="22"/>
                <w:szCs w:val="22"/>
              </w:rPr>
            </w:pPr>
            <w:ins w:author="MACAIGNE Manuella" w:date="2022-12-17T14:57:00Z" w:id="379">
              <w:r w:rsidRPr="00E84D3D">
                <w:rPr>
                  <w:rFonts w:ascii="Calibri" w:cs="Calibri" w:eastAsia="Times New Roman" w:hAnsi="Calibri"/>
                  <w:color w:val="000000"/>
                  <w:sz w:val="22"/>
                  <w:szCs w:val="22"/>
                </w:rPr>
                <w:t>0,70%</w:t>
              </w:r>
            </w:ins>
          </w:p>
        </w:tc>
      </w:tr>
      <w:tr w:rsidR="00494120" w:rsidRPr="00E84D3D" w:rsidTr="0087099C">
        <w:trPr>
          <w:trHeight w:val="290"/>
          <w:ins w:author="MACAIGNE Manuella" w:date="2022-12-17T14:57:00Z" w:id="380"/>
        </w:trPr>
        <w:tc>
          <w:tcPr>
            <w:tcW w:type="dxa" w:w="126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D9D9D9" w:val="clear"/>
            <w:noWrap/>
            <w:vAlign w:val="center"/>
            <w:hideMark/>
          </w:tcPr>
          <w:p w:rsidP="0087099C" w:rsidR="00494120" w:rsidRDefault="00494120" w:rsidRPr="00E84D3D">
            <w:pPr>
              <w:jc w:val="center"/>
              <w:rPr>
                <w:ins w:author="MACAIGNE Manuella" w:date="2022-12-17T14:57:00Z" w:id="381"/>
                <w:rFonts w:ascii="Calibri" w:cs="Calibri" w:eastAsia="Times New Roman" w:hAnsi="Calibri"/>
                <w:color w:val="000000"/>
                <w:sz w:val="22"/>
                <w:szCs w:val="22"/>
              </w:rPr>
            </w:pPr>
            <w:ins w:author="MACAIGNE Manuella" w:date="2022-12-17T14:57:00Z" w:id="382">
              <w:r w:rsidRPr="00E84D3D">
                <w:rPr>
                  <w:rFonts w:ascii="Calibri" w:cs="Calibri" w:eastAsia="Times New Roman" w:hAnsi="Calibri"/>
                  <w:color w:val="000000"/>
                  <w:sz w:val="22"/>
                  <w:szCs w:val="22"/>
                </w:rPr>
                <w:t>OUV</w:t>
              </w:r>
            </w:ins>
          </w:p>
        </w:tc>
        <w:tc>
          <w:tcPr>
            <w:tcW w:type="dxa" w:w="115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9D9D9" w:val="clear"/>
            <w:noWrap/>
            <w:vAlign w:val="center"/>
            <w:hideMark/>
          </w:tcPr>
          <w:p w:rsidP="0087099C" w:rsidR="00494120" w:rsidRDefault="00494120" w:rsidRPr="00E84D3D">
            <w:pPr>
              <w:jc w:val="center"/>
              <w:rPr>
                <w:ins w:author="MACAIGNE Manuella" w:date="2022-12-17T14:57:00Z" w:id="383"/>
                <w:rFonts w:ascii="Calibri" w:cs="Calibri" w:eastAsia="Times New Roman" w:hAnsi="Calibri"/>
                <w:color w:val="000000"/>
                <w:sz w:val="22"/>
                <w:szCs w:val="22"/>
              </w:rPr>
            </w:pPr>
            <w:ins w:author="MACAIGNE Manuella" w:date="2022-12-17T14:57:00Z" w:id="384">
              <w:r w:rsidRPr="00E84D3D">
                <w:rPr>
                  <w:rFonts w:ascii="Calibri" w:cs="Calibri" w:eastAsia="Times New Roman" w:hAnsi="Calibri"/>
                  <w:color w:val="000000"/>
                  <w:sz w:val="22"/>
                  <w:szCs w:val="22"/>
                </w:rPr>
                <w:t>190</w:t>
              </w:r>
            </w:ins>
          </w:p>
        </w:tc>
        <w:tc>
          <w:tcPr>
            <w:tcW w:type="dxa" w:w="138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:rsidP="0087099C" w:rsidR="00494120" w:rsidRDefault="00494120" w:rsidRPr="00E84D3D">
            <w:pPr>
              <w:jc w:val="center"/>
              <w:rPr>
                <w:ins w:author="MACAIGNE Manuella" w:date="2022-12-17T14:57:00Z" w:id="385"/>
                <w:rFonts w:ascii="Calibri" w:cs="Calibri" w:eastAsia="Times New Roman" w:hAnsi="Calibri"/>
                <w:color w:val="000000"/>
                <w:sz w:val="22"/>
                <w:szCs w:val="22"/>
              </w:rPr>
            </w:pPr>
            <w:ins w:author="MACAIGNE Manuella" w:date="2022-12-17T14:57:00Z" w:id="386">
              <w:r w:rsidRPr="00E84D3D">
                <w:rPr>
                  <w:rFonts w:ascii="Calibri" w:cs="Calibri" w:eastAsia="Times New Roman" w:hAnsi="Calibri"/>
                  <w:color w:val="000000"/>
                  <w:sz w:val="22"/>
                  <w:szCs w:val="22"/>
                </w:rPr>
                <w:t>0,75%</w:t>
              </w:r>
            </w:ins>
          </w:p>
        </w:tc>
      </w:tr>
      <w:tr w:rsidR="00494120" w:rsidRPr="00E84D3D" w:rsidTr="0087099C">
        <w:trPr>
          <w:trHeight w:val="290"/>
          <w:ins w:author="MACAIGNE Manuella" w:date="2022-12-17T14:57:00Z" w:id="387"/>
        </w:trPr>
        <w:tc>
          <w:tcPr>
            <w:tcW w:type="dxa" w:w="126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D9D9D9" w:val="clear"/>
            <w:noWrap/>
            <w:vAlign w:val="center"/>
            <w:hideMark/>
          </w:tcPr>
          <w:p w:rsidP="0087099C" w:rsidR="00494120" w:rsidRDefault="00494120" w:rsidRPr="00E84D3D">
            <w:pPr>
              <w:jc w:val="center"/>
              <w:rPr>
                <w:ins w:author="MACAIGNE Manuella" w:date="2022-12-17T14:57:00Z" w:id="388"/>
                <w:rFonts w:ascii="Calibri" w:cs="Calibri" w:eastAsia="Times New Roman" w:hAnsi="Calibri"/>
                <w:color w:val="000000"/>
                <w:sz w:val="22"/>
                <w:szCs w:val="22"/>
              </w:rPr>
            </w:pPr>
            <w:ins w:author="MACAIGNE Manuella" w:date="2022-12-17T14:57:00Z" w:id="389">
              <w:r w:rsidRPr="00E84D3D">
                <w:rPr>
                  <w:rFonts w:ascii="Calibri" w:cs="Calibri" w:eastAsia="Times New Roman" w:hAnsi="Calibri"/>
                  <w:color w:val="000000"/>
                  <w:sz w:val="22"/>
                  <w:szCs w:val="22"/>
                </w:rPr>
                <w:t>OUV</w:t>
              </w:r>
            </w:ins>
          </w:p>
        </w:tc>
        <w:tc>
          <w:tcPr>
            <w:tcW w:type="dxa" w:w="115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9D9D9" w:val="clear"/>
            <w:noWrap/>
            <w:vAlign w:val="center"/>
            <w:hideMark/>
          </w:tcPr>
          <w:p w:rsidP="0087099C" w:rsidR="00494120" w:rsidRDefault="00494120" w:rsidRPr="00E84D3D">
            <w:pPr>
              <w:jc w:val="center"/>
              <w:rPr>
                <w:ins w:author="MACAIGNE Manuella" w:date="2022-12-17T14:57:00Z" w:id="390"/>
                <w:rFonts w:ascii="Calibri" w:cs="Calibri" w:eastAsia="Times New Roman" w:hAnsi="Calibri"/>
                <w:color w:val="000000"/>
                <w:sz w:val="22"/>
                <w:szCs w:val="22"/>
              </w:rPr>
            </w:pPr>
            <w:ins w:author="MACAIGNE Manuella" w:date="2022-12-17T14:57:00Z" w:id="391">
              <w:r w:rsidRPr="00E84D3D">
                <w:rPr>
                  <w:rFonts w:ascii="Calibri" w:cs="Calibri" w:eastAsia="Times New Roman" w:hAnsi="Calibri"/>
                  <w:color w:val="000000"/>
                  <w:sz w:val="22"/>
                  <w:szCs w:val="22"/>
                </w:rPr>
                <w:t>215</w:t>
              </w:r>
            </w:ins>
          </w:p>
        </w:tc>
        <w:tc>
          <w:tcPr>
            <w:tcW w:type="dxa" w:w="138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:rsidP="0087099C" w:rsidR="00494120" w:rsidRDefault="00494120" w:rsidRPr="00E84D3D">
            <w:pPr>
              <w:jc w:val="center"/>
              <w:rPr>
                <w:ins w:author="MACAIGNE Manuella" w:date="2022-12-17T14:57:00Z" w:id="392"/>
                <w:rFonts w:ascii="Calibri" w:cs="Calibri" w:eastAsia="Times New Roman" w:hAnsi="Calibri"/>
                <w:color w:val="000000"/>
                <w:sz w:val="22"/>
                <w:szCs w:val="22"/>
              </w:rPr>
            </w:pPr>
            <w:ins w:author="MACAIGNE Manuella" w:date="2022-12-17T14:57:00Z" w:id="393">
              <w:r w:rsidRPr="00E84D3D">
                <w:rPr>
                  <w:rFonts w:ascii="Calibri" w:cs="Calibri" w:eastAsia="Times New Roman" w:hAnsi="Calibri"/>
                  <w:color w:val="000000"/>
                  <w:sz w:val="22"/>
                  <w:szCs w:val="22"/>
                </w:rPr>
                <w:t>0,80%</w:t>
              </w:r>
            </w:ins>
          </w:p>
        </w:tc>
      </w:tr>
      <w:tr w:rsidR="00494120" w:rsidRPr="00E84D3D" w:rsidTr="0087099C">
        <w:trPr>
          <w:trHeight w:val="290"/>
          <w:ins w:author="MACAIGNE Manuella" w:date="2022-12-17T14:57:00Z" w:id="394"/>
        </w:trPr>
        <w:tc>
          <w:tcPr>
            <w:tcW w:type="dxa" w:w="1261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D9D9D9" w:val="clear"/>
            <w:noWrap/>
            <w:vAlign w:val="center"/>
            <w:hideMark/>
          </w:tcPr>
          <w:p w:rsidP="0087099C" w:rsidR="00494120" w:rsidRDefault="00494120" w:rsidRPr="00E84D3D">
            <w:pPr>
              <w:jc w:val="center"/>
              <w:rPr>
                <w:ins w:author="MACAIGNE Manuella" w:date="2022-12-17T14:57:00Z" w:id="395"/>
                <w:rFonts w:ascii="Calibri" w:cs="Calibri" w:eastAsia="Times New Roman" w:hAnsi="Calibri"/>
                <w:color w:val="000000"/>
                <w:sz w:val="22"/>
                <w:szCs w:val="22"/>
              </w:rPr>
            </w:pPr>
            <w:ins w:author="MACAIGNE Manuella" w:date="2022-12-17T14:57:00Z" w:id="396">
              <w:r w:rsidRPr="00E84D3D">
                <w:rPr>
                  <w:rFonts w:ascii="Calibri" w:cs="Calibri" w:eastAsia="Times New Roman" w:hAnsi="Calibri"/>
                  <w:color w:val="000000"/>
                  <w:sz w:val="22"/>
                  <w:szCs w:val="22"/>
                </w:rPr>
                <w:t>OUV</w:t>
              </w:r>
            </w:ins>
          </w:p>
        </w:tc>
        <w:tc>
          <w:tcPr>
            <w:tcW w:type="dxa" w:w="115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D9D9D9" w:val="clear"/>
            <w:noWrap/>
            <w:vAlign w:val="center"/>
            <w:hideMark/>
          </w:tcPr>
          <w:p w:rsidP="0087099C" w:rsidR="00494120" w:rsidRDefault="00494120" w:rsidRPr="00E84D3D">
            <w:pPr>
              <w:jc w:val="center"/>
              <w:rPr>
                <w:ins w:author="MACAIGNE Manuella" w:date="2022-12-17T14:57:00Z" w:id="397"/>
                <w:rFonts w:ascii="Calibri" w:cs="Calibri" w:eastAsia="Times New Roman" w:hAnsi="Calibri"/>
                <w:color w:val="000000"/>
                <w:sz w:val="22"/>
                <w:szCs w:val="22"/>
              </w:rPr>
            </w:pPr>
            <w:ins w:author="MACAIGNE Manuella" w:date="2022-12-17T14:57:00Z" w:id="398">
              <w:r w:rsidRPr="00E84D3D">
                <w:rPr>
                  <w:rFonts w:ascii="Calibri" w:cs="Calibri" w:eastAsia="Times New Roman" w:hAnsi="Calibri"/>
                  <w:color w:val="000000"/>
                  <w:sz w:val="22"/>
                  <w:szCs w:val="22"/>
                </w:rPr>
                <w:t>240</w:t>
              </w:r>
            </w:ins>
          </w:p>
        </w:tc>
        <w:tc>
          <w:tcPr>
            <w:tcW w:type="dxa" w:w="138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:rsidP="0087099C" w:rsidR="00494120" w:rsidRDefault="00494120" w:rsidRPr="00E84D3D">
            <w:pPr>
              <w:jc w:val="center"/>
              <w:rPr>
                <w:ins w:author="MACAIGNE Manuella" w:date="2022-12-17T14:57:00Z" w:id="399"/>
                <w:rFonts w:ascii="Calibri" w:cs="Calibri" w:eastAsia="Times New Roman" w:hAnsi="Calibri"/>
                <w:color w:val="000000"/>
                <w:sz w:val="22"/>
                <w:szCs w:val="22"/>
              </w:rPr>
            </w:pPr>
            <w:ins w:author="MACAIGNE Manuella" w:date="2022-12-17T14:57:00Z" w:id="400">
              <w:r w:rsidRPr="00E84D3D">
                <w:rPr>
                  <w:rFonts w:ascii="Calibri" w:cs="Calibri" w:eastAsia="Times New Roman" w:hAnsi="Calibri"/>
                  <w:color w:val="000000"/>
                  <w:sz w:val="22"/>
                  <w:szCs w:val="22"/>
                </w:rPr>
                <w:t>0,80%</w:t>
              </w:r>
            </w:ins>
          </w:p>
        </w:tc>
      </w:tr>
    </w:tbl>
    <w:p w:rsidP="00377D53" w:rsidR="00377D53" w:rsidRDefault="00377D53">
      <w:pPr>
        <w:spacing w:before="120"/>
        <w:ind w:right="-180"/>
        <w:jc w:val="both"/>
        <w:rPr>
          <w:ins w:author="MACAIGNE Manuella" w:date="2022-12-17T14:58:00Z" w:id="401"/>
          <w:rFonts w:ascii="Arial" w:cs="Arial" w:hAnsi="Arial"/>
          <w:szCs w:val="22"/>
        </w:rPr>
      </w:pPr>
      <w:ins w:author="MACAIGNE Manuella" w:date="2021-12-06T17:15:00Z" w:id="402">
        <w:r w:rsidRPr="00CB1BF8">
          <w:rPr>
            <w:rFonts w:ascii="Arial" w:cs="Arial" w:hAnsi="Arial"/>
            <w:szCs w:val="22"/>
          </w:rPr>
          <w:t xml:space="preserve">Cette mesure sera appliquée </w:t>
        </w:r>
        <w:r>
          <w:rPr>
            <w:rFonts w:ascii="Arial" w:cs="Arial" w:hAnsi="Arial"/>
            <w:szCs w:val="22"/>
          </w:rPr>
          <w:t xml:space="preserve">sur les salaires du mois d’avril 2023, avec un effet rétroactif sur les salaires versés depuis le </w:t>
        </w:r>
        <w:r w:rsidRPr="00DA5BC0">
          <w:rPr>
            <w:rFonts w:ascii="Arial" w:cs="Arial" w:hAnsi="Arial"/>
            <w:b/>
            <w:szCs w:val="22"/>
            <w:u w:val="single"/>
          </w:rPr>
          <w:t>1</w:t>
        </w:r>
        <w:r w:rsidRPr="00DA5BC0">
          <w:rPr>
            <w:rFonts w:ascii="Arial" w:cs="Arial" w:hAnsi="Arial"/>
            <w:b/>
            <w:szCs w:val="22"/>
            <w:u w:val="single"/>
            <w:vertAlign w:val="superscript"/>
          </w:rPr>
          <w:t>er</w:t>
        </w:r>
        <w:r w:rsidRPr="00DA5BC0">
          <w:rPr>
            <w:rFonts w:ascii="Arial" w:cs="Arial" w:hAnsi="Arial"/>
            <w:b/>
            <w:szCs w:val="22"/>
            <w:u w:val="single"/>
          </w:rPr>
          <w:t xml:space="preserve"> </w:t>
        </w:r>
        <w:r>
          <w:rPr>
            <w:rFonts w:ascii="Arial" w:cs="Arial" w:hAnsi="Arial"/>
            <w:b/>
            <w:szCs w:val="22"/>
            <w:u w:val="single"/>
          </w:rPr>
          <w:t>Janvier 2023</w:t>
        </w:r>
        <w:r w:rsidRPr="00CB1BF8">
          <w:rPr>
            <w:rFonts w:ascii="Arial" w:cs="Arial" w:hAnsi="Arial"/>
            <w:szCs w:val="22"/>
          </w:rPr>
          <w:t>.</w:t>
        </w:r>
      </w:ins>
    </w:p>
    <w:p w:rsidP="00283351" w:rsidR="009D11B8" w:rsidRDefault="009D11B8" w:rsidRPr="00CB1BF8">
      <w:pPr>
        <w:spacing w:before="120"/>
        <w:ind w:right="-180"/>
        <w:jc w:val="both"/>
        <w:rPr>
          <w:ins w:author="MACAIGNE Manuella" w:date="2021-12-06T17:15:00Z" w:id="403"/>
          <w:rFonts w:ascii="Arial" w:cs="Arial" w:hAnsi="Arial"/>
          <w:szCs w:val="22"/>
        </w:rPr>
      </w:pPr>
    </w:p>
    <w:p w:rsidDel="00283351" w:rsidP="009735D4" w:rsidR="009735D4" w:rsidRDefault="004D0A32" w:rsidRPr="00ED0A34">
      <w:pPr>
        <w:spacing w:before="120"/>
        <w:ind w:right="-180"/>
        <w:jc w:val="both"/>
        <w:rPr>
          <w:del w:author="MACAIGNE Manuella" w:date="2021-12-06T17:14:00Z" w:id="404"/>
          <w:rFonts w:ascii="Arial" w:cs="Arial" w:hAnsi="Arial"/>
          <w:szCs w:val="22"/>
        </w:rPr>
      </w:pPr>
      <w:del w:author="MACAIGNE Manuella" w:date="2021-12-06T17:14:00Z" w:id="405">
        <w:r w:rsidDel="00283351">
          <w:rPr>
            <w:rFonts w:ascii="Arial" w:cs="Arial" w:hAnsi="Arial"/>
            <w:szCs w:val="22"/>
          </w:rPr>
          <w:delText xml:space="preserve">Cette mesure sera appliquée aux salaires </w:delText>
        </w:r>
        <w:r w:rsidDel="00283351" w:rsidR="00206CED">
          <w:rPr>
            <w:rFonts w:ascii="Arial" w:cs="Arial" w:hAnsi="Arial"/>
            <w:szCs w:val="22"/>
          </w:rPr>
          <w:delText xml:space="preserve">à partir du </w:delText>
        </w:r>
        <w:r w:rsidDel="00283351" w:rsidRPr="009E087C">
          <w:rPr>
            <w:rFonts w:ascii="Arial" w:cs="Arial" w:hAnsi="Arial"/>
            <w:b/>
            <w:szCs w:val="22"/>
            <w:u w:val="single"/>
          </w:rPr>
          <w:delText>1</w:delText>
        </w:r>
        <w:r w:rsidDel="00283351" w:rsidRPr="009E087C">
          <w:rPr>
            <w:rFonts w:ascii="Arial" w:cs="Arial" w:hAnsi="Arial"/>
            <w:b/>
            <w:szCs w:val="22"/>
            <w:u w:val="single"/>
            <w:vertAlign w:val="superscript"/>
          </w:rPr>
          <w:delText>er</w:delText>
        </w:r>
        <w:r w:rsidDel="00283351" w:rsidRPr="009E087C">
          <w:rPr>
            <w:rFonts w:ascii="Arial" w:cs="Arial" w:hAnsi="Arial"/>
            <w:b/>
            <w:szCs w:val="22"/>
            <w:u w:val="single"/>
          </w:rPr>
          <w:delText xml:space="preserve"> </w:delText>
        </w:r>
        <w:r w:rsidDel="00283351" w:rsidR="00206CED" w:rsidRPr="009E087C">
          <w:rPr>
            <w:rFonts w:ascii="Arial" w:cs="Arial" w:hAnsi="Arial"/>
            <w:b/>
            <w:szCs w:val="22"/>
            <w:u w:val="single"/>
          </w:rPr>
          <w:delText>avril</w:delText>
        </w:r>
        <w:r w:rsidDel="00283351" w:rsidR="00AE5A73" w:rsidRPr="009E087C">
          <w:rPr>
            <w:rFonts w:ascii="Arial" w:cs="Arial" w:hAnsi="Arial"/>
            <w:b/>
            <w:szCs w:val="22"/>
            <w:u w:val="single"/>
          </w:rPr>
          <w:delText xml:space="preserve"> 202</w:delText>
        </w:r>
        <w:r w:rsidDel="00283351" w:rsidR="00CD4A66" w:rsidRPr="009E087C">
          <w:rPr>
            <w:rFonts w:ascii="Arial" w:cs="Arial" w:hAnsi="Arial"/>
            <w:b/>
            <w:szCs w:val="22"/>
            <w:u w:val="single"/>
          </w:rPr>
          <w:delText>1</w:delText>
        </w:r>
        <w:r w:rsidDel="00283351">
          <w:rPr>
            <w:rFonts w:ascii="Arial" w:cs="Arial" w:hAnsi="Arial"/>
            <w:szCs w:val="22"/>
          </w:rPr>
          <w:delText>.</w:delText>
        </w:r>
      </w:del>
    </w:p>
    <w:p w:rsidDel="009D11B8" w:rsidP="009735D4" w:rsidR="00363A75" w:rsidRDefault="00363A75" w:rsidRPr="00ED0A34">
      <w:pPr>
        <w:pStyle w:val="Titre9"/>
        <w:spacing w:before="120"/>
        <w:ind w:right="-180"/>
        <w:rPr>
          <w:del w:author="MACAIGNE Manuella" w:date="2022-12-14T16:07:00Z" w:id="406"/>
          <w:b/>
          <w:sz w:val="20"/>
        </w:rPr>
      </w:pPr>
    </w:p>
    <w:p w:rsidP="009735D4" w:rsidR="009735D4" w:rsidRDefault="00206CED" w:rsidRPr="00A05FC7">
      <w:pPr>
        <w:pStyle w:val="Titre9"/>
        <w:spacing w:before="120"/>
        <w:ind w:right="-180"/>
        <w:rPr>
          <w:b/>
          <w:sz w:val="20"/>
          <w:u w:val="single"/>
          <w:rPrChange w:author="MACAIGNE Manuella" w:date="2021-12-14T15:21:00Z" w:id="407">
            <w:rPr>
              <w:b/>
              <w:sz w:val="20"/>
            </w:rPr>
          </w:rPrChange>
        </w:rPr>
      </w:pPr>
      <w:r w:rsidRPr="00A05FC7">
        <w:rPr>
          <w:b/>
          <w:sz w:val="20"/>
          <w:u w:val="single"/>
          <w:rPrChange w:author="MACAIGNE Manuella" w:date="2021-12-14T15:21:00Z" w:id="408">
            <w:rPr>
              <w:b/>
              <w:sz w:val="20"/>
            </w:rPr>
          </w:rPrChange>
        </w:rPr>
        <w:t>ARTICLE 3</w:t>
      </w:r>
      <w:r w:rsidR="00A031DF" w:rsidRPr="00A05FC7">
        <w:rPr>
          <w:b/>
          <w:sz w:val="20"/>
          <w:u w:val="single"/>
          <w:rPrChange w:author="MACAIGNE Manuella" w:date="2021-12-14T15:21:00Z" w:id="409">
            <w:rPr>
              <w:b/>
              <w:sz w:val="20"/>
            </w:rPr>
          </w:rPrChange>
        </w:rPr>
        <w:t xml:space="preserve"> </w:t>
      </w:r>
      <w:r w:rsidR="009735D4" w:rsidRPr="00A05FC7">
        <w:rPr>
          <w:b/>
          <w:sz w:val="20"/>
          <w:u w:val="single"/>
          <w:rPrChange w:author="MACAIGNE Manuella" w:date="2021-12-14T15:21:00Z" w:id="410">
            <w:rPr>
              <w:b/>
              <w:sz w:val="20"/>
            </w:rPr>
          </w:rPrChange>
        </w:rPr>
        <w:t>: AUTRES ACCESSOIRES DE REMUNERATION</w:t>
      </w:r>
    </w:p>
    <w:p w:rsidP="00FD5EB3" w:rsidR="004D1B02" w:rsidRDefault="004D1B02" w:rsidRPr="00ED0A34">
      <w:pPr>
        <w:rPr>
          <w:rFonts w:ascii="Arial" w:cs="Arial" w:hAnsi="Arial"/>
          <w:szCs w:val="22"/>
        </w:rPr>
      </w:pPr>
    </w:p>
    <w:p w:rsidP="00031B1E" w:rsidR="00031B1E" w:rsidRDefault="00031B1E">
      <w:pPr>
        <w:ind w:firstLine="708" w:right="-180"/>
        <w:jc w:val="both"/>
        <w:rPr>
          <w:rFonts w:ascii="Arial" w:cs="Arial" w:hAnsi="Arial"/>
          <w:szCs w:val="22"/>
        </w:rPr>
      </w:pPr>
    </w:p>
    <w:p w:rsidP="00AE5A73" w:rsidR="00AE5A73" w:rsidRDefault="00AE5A73" w:rsidRPr="00A05FC7">
      <w:pPr>
        <w:spacing w:after="120"/>
        <w:ind w:firstLine="708" w:right="-180"/>
        <w:jc w:val="both"/>
        <w:rPr>
          <w:rFonts w:ascii="Arial" w:cs="Arial" w:hAnsi="Arial"/>
          <w:b/>
          <w:szCs w:val="22"/>
          <w:u w:val="single"/>
          <w:rPrChange w:author="MACAIGNE Manuella" w:date="2021-12-14T15:23:00Z" w:id="411">
            <w:rPr>
              <w:rFonts w:ascii="Arial" w:cs="Arial" w:hAnsi="Arial"/>
              <w:b/>
              <w:szCs w:val="22"/>
            </w:rPr>
          </w:rPrChange>
        </w:rPr>
      </w:pPr>
      <w:r w:rsidRPr="00A05FC7">
        <w:rPr>
          <w:rFonts w:ascii="Arial" w:cs="Arial" w:hAnsi="Arial"/>
          <w:b/>
          <w:szCs w:val="22"/>
          <w:u w:val="single"/>
          <w:rPrChange w:author="MACAIGNE Manuella" w:date="2021-12-14T15:23:00Z" w:id="412">
            <w:rPr>
              <w:rFonts w:ascii="Arial" w:cs="Arial" w:hAnsi="Arial"/>
              <w:b/>
              <w:szCs w:val="22"/>
            </w:rPr>
          </w:rPrChange>
        </w:rPr>
        <w:t>A</w:t>
      </w:r>
      <w:r w:rsidR="003B0A24" w:rsidRPr="00A05FC7">
        <w:rPr>
          <w:rFonts w:ascii="Arial" w:cs="Arial" w:hAnsi="Arial"/>
          <w:b/>
          <w:szCs w:val="22"/>
          <w:u w:val="single"/>
          <w:rPrChange w:author="MACAIGNE Manuella" w:date="2021-12-14T15:23:00Z" w:id="413">
            <w:rPr>
              <w:rFonts w:ascii="Arial" w:cs="Arial" w:hAnsi="Arial"/>
              <w:b/>
              <w:szCs w:val="22"/>
            </w:rPr>
          </w:rPrChange>
        </w:rPr>
        <w:t>rticle 3.1</w:t>
      </w:r>
      <w:r w:rsidR="00CD4A66" w:rsidRPr="00A05FC7">
        <w:rPr>
          <w:rFonts w:ascii="Arial" w:cs="Arial" w:hAnsi="Arial"/>
          <w:b/>
          <w:szCs w:val="22"/>
          <w:u w:val="single"/>
          <w:rPrChange w:author="MACAIGNE Manuella" w:date="2021-12-14T15:23:00Z" w:id="414">
            <w:rPr>
              <w:rFonts w:ascii="Arial" w:cs="Arial" w:hAnsi="Arial"/>
              <w:b/>
              <w:szCs w:val="22"/>
            </w:rPr>
          </w:rPrChange>
        </w:rPr>
        <w:t xml:space="preserve"> – Paniers de jour, </w:t>
      </w:r>
      <w:r w:rsidRPr="00A05FC7">
        <w:rPr>
          <w:rFonts w:ascii="Arial" w:cs="Arial" w:hAnsi="Arial"/>
          <w:b/>
          <w:szCs w:val="22"/>
          <w:u w:val="single"/>
          <w:rPrChange w:author="MACAIGNE Manuella" w:date="2021-12-14T15:23:00Z" w:id="415">
            <w:rPr>
              <w:rFonts w:ascii="Arial" w:cs="Arial" w:hAnsi="Arial"/>
              <w:b/>
              <w:szCs w:val="22"/>
            </w:rPr>
          </w:rPrChange>
        </w:rPr>
        <w:t>de nuit</w:t>
      </w:r>
      <w:r w:rsidR="00CD4A66" w:rsidRPr="00A05FC7">
        <w:rPr>
          <w:rFonts w:ascii="Arial" w:cs="Arial" w:hAnsi="Arial"/>
          <w:b/>
          <w:szCs w:val="22"/>
          <w:u w:val="single"/>
          <w:rPrChange w:author="MACAIGNE Manuella" w:date="2021-12-14T15:23:00Z" w:id="416">
            <w:rPr>
              <w:rFonts w:ascii="Arial" w:cs="Arial" w:hAnsi="Arial"/>
              <w:b/>
              <w:szCs w:val="22"/>
            </w:rPr>
          </w:rPrChange>
        </w:rPr>
        <w:t xml:space="preserve"> et ticket restaurant</w:t>
      </w:r>
      <w:r w:rsidRPr="00A05FC7">
        <w:rPr>
          <w:rFonts w:ascii="Arial" w:cs="Arial" w:hAnsi="Arial"/>
          <w:b/>
          <w:szCs w:val="22"/>
          <w:u w:val="single"/>
          <w:rPrChange w:author="MACAIGNE Manuella" w:date="2021-12-14T15:23:00Z" w:id="417">
            <w:rPr>
              <w:rFonts w:ascii="Arial" w:cs="Arial" w:hAnsi="Arial"/>
              <w:b/>
              <w:szCs w:val="22"/>
            </w:rPr>
          </w:rPrChange>
        </w:rPr>
        <w:t xml:space="preserve"> :</w:t>
      </w:r>
    </w:p>
    <w:p w:rsidR="00494120" w:rsidRDefault="00AE5A73" w:rsidRPr="00204D8D">
      <w:pPr>
        <w:pStyle w:val="Paragraphedeliste"/>
        <w:numPr>
          <w:ilvl w:val="0"/>
          <w:numId w:val="20"/>
        </w:numPr>
        <w:ind w:right="-180"/>
        <w:jc w:val="both"/>
        <w:rPr>
          <w:ins w:author="MACAIGNE Manuella" w:date="2022-12-17T15:03:00Z" w:id="418"/>
          <w:rFonts w:ascii="Arial" w:cs="Arial" w:hAnsi="Arial"/>
          <w:rPrChange w:author="MACAIGNE Manuella" w:date="2022-12-17T15:20:00Z" w:id="419">
            <w:rPr>
              <w:ins w:author="MACAIGNE Manuella" w:date="2022-12-17T15:03:00Z" w:id="420"/>
            </w:rPr>
          </w:rPrChange>
        </w:rPr>
        <w:pPrChange w:author="MACAIGNE Manuella" w:date="2022-12-17T15:20:00Z" w:id="421">
          <w:pPr>
            <w:ind w:left="708" w:right="-180"/>
            <w:jc w:val="both"/>
          </w:pPr>
        </w:pPrChange>
      </w:pPr>
      <w:r w:rsidRPr="00204D8D">
        <w:rPr>
          <w:rFonts w:ascii="Arial" w:cs="Arial" w:hAnsi="Arial"/>
          <w:b/>
          <w:u w:val="single"/>
          <w:rPrChange w:author="MACAIGNE Manuella" w:date="2022-12-17T15:21:00Z" w:id="422">
            <w:rPr/>
          </w:rPrChange>
        </w:rPr>
        <w:t>L’</w:t>
      </w:r>
      <w:r w:rsidR="00DF34CA" w:rsidRPr="00204D8D">
        <w:rPr>
          <w:rFonts w:ascii="Arial" w:cs="Arial" w:hAnsi="Arial"/>
          <w:b/>
          <w:u w:val="single"/>
          <w:rPrChange w:author="MACAIGNE Manuella" w:date="2022-12-17T15:21:00Z" w:id="423">
            <w:rPr/>
          </w:rPrChange>
        </w:rPr>
        <w:t>indemnité du</w:t>
      </w:r>
      <w:r w:rsidR="00880C63" w:rsidRPr="00204D8D">
        <w:rPr>
          <w:rFonts w:ascii="Arial" w:cs="Arial" w:hAnsi="Arial"/>
          <w:b/>
          <w:u w:val="single"/>
          <w:rPrChange w:author="MACAIGNE Manuella" w:date="2022-12-17T15:21:00Z" w:id="424">
            <w:rPr/>
          </w:rPrChange>
        </w:rPr>
        <w:t xml:space="preserve"> panier de jour</w:t>
      </w:r>
      <w:ins w:author="MACAIGNE Manuella" w:date="2022-12-17T14:59:00Z" w:id="425">
        <w:r w:rsidR="00494120" w:rsidRPr="00204D8D">
          <w:rPr>
            <w:rFonts w:ascii="Arial" w:cs="Arial" w:hAnsi="Arial"/>
            <w:b/>
            <w:u w:val="single"/>
            <w:rPrChange w:author="MACAIGNE Manuella" w:date="2022-12-17T15:21:00Z" w:id="426">
              <w:rPr/>
            </w:rPrChange>
          </w:rPr>
          <w:t xml:space="preserve"> : </w:t>
        </w:r>
        <w:r w:rsidR="00494120" w:rsidRPr="00204D8D">
          <w:rPr>
            <w:rFonts w:ascii="Arial" w:cs="Arial" w:hAnsi="Arial"/>
            <w:rPrChange w:author="MACAIGNE Manuella" w:date="2022-12-17T15:20:00Z" w:id="427">
              <w:rPr/>
            </w:rPrChange>
          </w:rPr>
          <w:t xml:space="preserve">passera au 1er Janvier 2023 à </w:t>
        </w:r>
      </w:ins>
      <w:ins w:author="MACAIGNE Manuella" w:date="2022-12-17T15:00:00Z" w:id="428">
        <w:r w:rsidR="00494120" w:rsidRPr="00204D8D">
          <w:rPr>
            <w:rFonts w:ascii="Arial" w:cs="Arial" w:hAnsi="Arial"/>
            <w:rPrChange w:author="MACAIGNE Manuella" w:date="2022-12-17T15:20:00Z" w:id="429">
              <w:rPr/>
            </w:rPrChange>
          </w:rPr>
          <w:t>4,68€ par jour travaillé au 1</w:t>
        </w:r>
        <w:r w:rsidR="00494120" w:rsidRPr="00204D8D">
          <w:rPr>
            <w:rFonts w:ascii="Arial" w:cs="Arial" w:hAnsi="Arial"/>
            <w:vertAlign w:val="superscript"/>
            <w:rPrChange w:author="MACAIGNE Manuella" w:date="2022-12-17T15:20:00Z" w:id="430">
              <w:rPr>
                <w:rFonts w:ascii="Arial" w:cs="Arial" w:hAnsi="Arial"/>
              </w:rPr>
            </w:rPrChange>
          </w:rPr>
          <w:t>er</w:t>
        </w:r>
        <w:r w:rsidR="00494120" w:rsidRPr="00204D8D">
          <w:rPr>
            <w:rFonts w:ascii="Arial" w:cs="Arial" w:hAnsi="Arial"/>
            <w:rPrChange w:author="MACAIGNE Manuella" w:date="2022-12-17T15:20:00Z" w:id="431">
              <w:rPr/>
            </w:rPrChange>
          </w:rPr>
          <w:t xml:space="preserve"> Janvier 2023</w:t>
        </w:r>
      </w:ins>
    </w:p>
    <w:p w:rsidP="00DF34CA" w:rsidR="00494120" w:rsidRDefault="00494120">
      <w:pPr>
        <w:ind w:left="708" w:right="-180"/>
        <w:jc w:val="both"/>
        <w:rPr>
          <w:ins w:author="MACAIGNE Manuella" w:date="2022-12-17T15:00:00Z" w:id="432"/>
          <w:rFonts w:ascii="Arial" w:cs="Arial" w:hAnsi="Arial"/>
          <w:szCs w:val="22"/>
        </w:rPr>
      </w:pPr>
    </w:p>
    <w:p w:rsidR="00494120" w:rsidRDefault="00494120" w:rsidRPr="00204D8D">
      <w:pPr>
        <w:pStyle w:val="Paragraphedeliste"/>
        <w:numPr>
          <w:ilvl w:val="0"/>
          <w:numId w:val="20"/>
        </w:numPr>
        <w:ind w:right="-180"/>
        <w:jc w:val="both"/>
        <w:rPr>
          <w:ins w:author="MACAIGNE Manuella" w:date="2022-12-17T15:20:00Z" w:id="433"/>
          <w:rFonts w:ascii="Arial" w:cs="Arial" w:hAnsi="Arial"/>
          <w:rPrChange w:author="MACAIGNE Manuella" w:date="2022-12-17T15:20:00Z" w:id="434">
            <w:rPr>
              <w:ins w:author="MACAIGNE Manuella" w:date="2022-12-17T15:20:00Z" w:id="435"/>
            </w:rPr>
          </w:rPrChange>
        </w:rPr>
        <w:pPrChange w:author="MACAIGNE Manuella" w:date="2022-12-17T15:20:00Z" w:id="436">
          <w:pPr>
            <w:ind w:left="708" w:right="-180"/>
            <w:jc w:val="both"/>
          </w:pPr>
        </w:pPrChange>
      </w:pPr>
      <w:ins w:author="MACAIGNE Manuella" w:date="2022-12-17T15:01:00Z" w:id="437">
        <w:r w:rsidRPr="00204D8D">
          <w:rPr>
            <w:rFonts w:ascii="Arial" w:cs="Arial" w:hAnsi="Arial"/>
            <w:b/>
            <w:u w:val="single"/>
            <w:rPrChange w:author="MACAIGNE Manuella" w:date="2022-12-17T15:21:00Z" w:id="438">
              <w:rPr/>
            </w:rPrChange>
          </w:rPr>
          <w:t>L’indemnité</w:t>
        </w:r>
      </w:ins>
      <w:ins w:author="MACAIGNE Manuella" w:date="2022-12-17T15:00:00Z" w:id="439">
        <w:r w:rsidRPr="00204D8D">
          <w:rPr>
            <w:rFonts w:ascii="Arial" w:cs="Arial" w:hAnsi="Arial"/>
            <w:b/>
            <w:u w:val="single"/>
            <w:rPrChange w:author="MACAIGNE Manuella" w:date="2022-12-17T15:21:00Z" w:id="440">
              <w:rPr/>
            </w:rPrChange>
          </w:rPr>
          <w:t xml:space="preserve"> du panier de nuit</w:t>
        </w:r>
      </w:ins>
      <w:ins w:author="MACAIGNE Manuella" w:date="2022-12-17T15:01:00Z" w:id="441">
        <w:r w:rsidRPr="00204D8D">
          <w:rPr>
            <w:rFonts w:ascii="Arial" w:cs="Arial" w:hAnsi="Arial"/>
            <w:b/>
            <w:u w:val="single"/>
            <w:rPrChange w:author="MACAIGNE Manuella" w:date="2022-12-17T15:21:00Z" w:id="442">
              <w:rPr/>
            </w:rPrChange>
          </w:rPr>
          <w:t> :</w:t>
        </w:r>
        <w:r w:rsidRPr="00204D8D">
          <w:rPr>
            <w:rFonts w:ascii="Arial" w:cs="Arial" w:hAnsi="Arial"/>
            <w:rPrChange w:author="MACAIGNE Manuella" w:date="2022-12-17T15:20:00Z" w:id="443">
              <w:rPr/>
            </w:rPrChange>
          </w:rPr>
          <w:t xml:space="preserve"> passera au 1</w:t>
        </w:r>
        <w:r w:rsidRPr="00204D8D">
          <w:rPr>
            <w:rFonts w:ascii="Arial" w:cs="Arial" w:hAnsi="Arial"/>
            <w:vertAlign w:val="superscript"/>
            <w:rPrChange w:author="MACAIGNE Manuella" w:date="2022-12-17T15:20:00Z" w:id="444">
              <w:rPr>
                <w:rFonts w:ascii="Arial" w:cs="Arial" w:hAnsi="Arial"/>
              </w:rPr>
            </w:rPrChange>
          </w:rPr>
          <w:t>er</w:t>
        </w:r>
        <w:r w:rsidRPr="00204D8D">
          <w:rPr>
            <w:rFonts w:ascii="Arial" w:cs="Arial" w:hAnsi="Arial"/>
            <w:rPrChange w:author="MACAIGNE Manuella" w:date="2022-12-17T15:20:00Z" w:id="445">
              <w:rPr/>
            </w:rPrChange>
          </w:rPr>
          <w:t xml:space="preserve"> Janvier 2023 à 7,60€ par jour travaillé au 1</w:t>
        </w:r>
        <w:r w:rsidRPr="00204D8D">
          <w:rPr>
            <w:rFonts w:ascii="Arial" w:cs="Arial" w:hAnsi="Arial"/>
            <w:vertAlign w:val="superscript"/>
            <w:rPrChange w:author="MACAIGNE Manuella" w:date="2022-12-17T15:20:00Z" w:id="446">
              <w:rPr>
                <w:rFonts w:ascii="Arial" w:cs="Arial" w:hAnsi="Arial"/>
              </w:rPr>
            </w:rPrChange>
          </w:rPr>
          <w:t>er</w:t>
        </w:r>
        <w:r w:rsidRPr="00204D8D">
          <w:rPr>
            <w:rFonts w:ascii="Arial" w:cs="Arial" w:hAnsi="Arial"/>
            <w:rPrChange w:author="MACAIGNE Manuella" w:date="2022-12-17T15:20:00Z" w:id="447">
              <w:rPr/>
            </w:rPrChange>
          </w:rPr>
          <w:t xml:space="preserve"> </w:t>
        </w:r>
      </w:ins>
      <w:ins w:author="MACAIGNE Manuella" w:date="2022-12-17T15:02:00Z" w:id="448">
        <w:r w:rsidRPr="00204D8D">
          <w:rPr>
            <w:rFonts w:ascii="Arial" w:cs="Arial" w:hAnsi="Arial"/>
            <w:rPrChange w:author="MACAIGNE Manuella" w:date="2022-12-17T15:20:00Z" w:id="449">
              <w:rPr/>
            </w:rPrChange>
          </w:rPr>
          <w:t>Janvier 2023 </w:t>
        </w:r>
      </w:ins>
      <w:ins w:author="MACAIGNE Manuella" w:date="2022-12-17T15:03:00Z" w:id="450">
        <w:r w:rsidRPr="00204D8D">
          <w:rPr>
            <w:rFonts w:ascii="Arial" w:cs="Arial" w:hAnsi="Arial"/>
            <w:rPrChange w:author="MACAIGNE Manuella" w:date="2022-12-17T15:20:00Z" w:id="451">
              <w:rPr/>
            </w:rPrChange>
          </w:rPr>
          <w:t>(</w:t>
        </w:r>
      </w:ins>
      <w:ins w:author="MACAIGNE Manuella" w:date="2022-12-17T15:02:00Z" w:id="452">
        <w:r w:rsidRPr="00204D8D">
          <w:rPr>
            <w:rFonts w:ascii="Arial" w:cs="Arial" w:hAnsi="Arial"/>
            <w:rPrChange w:author="MACAIGNE Manuella" w:date="2022-12-17T15:20:00Z" w:id="453">
              <w:rPr/>
            </w:rPrChange>
          </w:rPr>
          <w:t>le montant au-delà du barème Urssaf sera soumis à charges sociales et fiscales)</w:t>
        </w:r>
      </w:ins>
    </w:p>
    <w:p w:rsidP="00DF34CA" w:rsidR="00204D8D" w:rsidRDefault="00204D8D">
      <w:pPr>
        <w:ind w:left="708" w:right="-180"/>
        <w:jc w:val="both"/>
        <w:rPr>
          <w:ins w:author="MACAIGNE Manuella" w:date="2022-12-17T15:03:00Z" w:id="454"/>
          <w:rFonts w:ascii="Arial" w:cs="Arial" w:hAnsi="Arial"/>
          <w:szCs w:val="22"/>
        </w:rPr>
      </w:pPr>
    </w:p>
    <w:p w:rsidR="004D1B02" w:rsidRDefault="00DF34CA" w:rsidRPr="00204D8D">
      <w:pPr>
        <w:pStyle w:val="Paragraphedeliste"/>
        <w:numPr>
          <w:ilvl w:val="0"/>
          <w:numId w:val="20"/>
        </w:numPr>
        <w:ind w:right="-180"/>
        <w:jc w:val="both"/>
        <w:rPr>
          <w:ins w:author="MACAIGNE Manuella" w:date="2021-12-06T17:27:00Z" w:id="455"/>
          <w:rFonts w:ascii="Arial" w:cs="Arial" w:hAnsi="Arial"/>
          <w:rPrChange w:author="MACAIGNE Manuella" w:date="2022-12-17T15:20:00Z" w:id="456">
            <w:rPr>
              <w:ins w:author="MACAIGNE Manuella" w:date="2021-12-06T17:27:00Z" w:id="457"/>
            </w:rPr>
          </w:rPrChange>
        </w:rPr>
        <w:pPrChange w:author="MACAIGNE Manuella" w:date="2022-12-17T15:20:00Z" w:id="458">
          <w:pPr>
            <w:ind w:left="708" w:right="-180"/>
            <w:jc w:val="both"/>
          </w:pPr>
        </w:pPrChange>
      </w:pPr>
      <w:del w:author="MACAIGNE Manuella" w:date="2022-12-17T14:59:00Z" w:id="459">
        <w:r w:rsidDel="00494120" w:rsidRPr="00204D8D">
          <w:rPr>
            <w:rFonts w:ascii="Arial" w:cs="Arial" w:hAnsi="Arial"/>
            <w:b/>
            <w:u w:val="single"/>
            <w:rPrChange w:author="MACAIGNE Manuella" w:date="2022-12-17T15:21:00Z" w:id="460">
              <w:rPr/>
            </w:rPrChange>
          </w:rPr>
          <w:delText>,</w:delText>
        </w:r>
        <w:r w:rsidDel="00494120" w:rsidR="00AE5A73" w:rsidRPr="00204D8D">
          <w:rPr>
            <w:rFonts w:ascii="Arial" w:cs="Arial" w:hAnsi="Arial"/>
            <w:b/>
            <w:u w:val="single"/>
            <w:rPrChange w:author="MACAIGNE Manuella" w:date="2022-12-17T15:21:00Z" w:id="461">
              <w:rPr/>
            </w:rPrChange>
          </w:rPr>
          <w:delText xml:space="preserve"> de nuit </w:delText>
        </w:r>
      </w:del>
      <w:del w:author="MACAIGNE Manuella" w:date="2022-12-17T15:03:00Z" w:id="462">
        <w:r w:rsidDel="00494120" w:rsidR="00AE5A73" w:rsidRPr="00204D8D">
          <w:rPr>
            <w:rFonts w:ascii="Arial" w:cs="Arial" w:hAnsi="Arial"/>
            <w:b/>
            <w:u w:val="single"/>
            <w:rPrChange w:author="MACAIGNE Manuella" w:date="2022-12-17T15:21:00Z" w:id="463">
              <w:rPr/>
            </w:rPrChange>
          </w:rPr>
          <w:delText xml:space="preserve">ainsi que </w:delText>
        </w:r>
      </w:del>
      <w:ins w:author="MACAIGNE Manuella" w:date="2022-12-17T15:03:00Z" w:id="464">
        <w:r w:rsidR="00494120" w:rsidRPr="00204D8D">
          <w:rPr>
            <w:rFonts w:ascii="Arial" w:cs="Arial" w:hAnsi="Arial"/>
            <w:b/>
            <w:u w:val="single"/>
            <w:rPrChange w:author="MACAIGNE Manuella" w:date="2022-12-17T15:21:00Z" w:id="465">
              <w:rPr/>
            </w:rPrChange>
          </w:rPr>
          <w:t>L</w:t>
        </w:r>
      </w:ins>
      <w:del w:author="MACAIGNE Manuella" w:date="2022-12-17T15:03:00Z" w:id="466">
        <w:r w:rsidDel="00494120" w:rsidR="00AE5A73" w:rsidRPr="00204D8D">
          <w:rPr>
            <w:rFonts w:ascii="Arial" w:cs="Arial" w:hAnsi="Arial"/>
            <w:b/>
            <w:u w:val="single"/>
            <w:rPrChange w:author="MACAIGNE Manuella" w:date="2022-12-17T15:21:00Z" w:id="467">
              <w:rPr/>
            </w:rPrChange>
          </w:rPr>
          <w:delText>l</w:delText>
        </w:r>
      </w:del>
      <w:r w:rsidR="00AE5A73" w:rsidRPr="00204D8D">
        <w:rPr>
          <w:rFonts w:ascii="Arial" w:cs="Arial" w:hAnsi="Arial"/>
          <w:b/>
          <w:u w:val="single"/>
          <w:rPrChange w:author="MACAIGNE Manuella" w:date="2022-12-17T15:21:00Z" w:id="468">
            <w:rPr/>
          </w:rPrChange>
        </w:rPr>
        <w:t>a valeur faciale des tickets restaurant</w:t>
      </w:r>
      <w:del w:author="MACAIGNE Manuella" w:date="2022-12-17T15:21:00Z" w:id="469">
        <w:r w:rsidDel="00204D8D" w:rsidR="00AE5A73" w:rsidRPr="00204D8D">
          <w:rPr>
            <w:rFonts w:ascii="Arial" w:cs="Arial" w:hAnsi="Arial"/>
            <w:b/>
            <w:u w:val="single"/>
            <w:rPrChange w:author="MACAIGNE Manuella" w:date="2022-12-17T15:21:00Z" w:id="470">
              <w:rPr/>
            </w:rPrChange>
          </w:rPr>
          <w:delText xml:space="preserve"> </w:delText>
        </w:r>
      </w:del>
      <w:ins w:author="MACAIGNE Manuella" w:date="2022-12-17T15:21:00Z" w:id="471">
        <w:r w:rsidR="00204D8D" w:rsidRPr="00204D8D">
          <w:rPr>
            <w:rFonts w:ascii="Arial" w:cs="Arial" w:hAnsi="Arial"/>
            <w:b/>
            <w:u w:val="single"/>
            <w:rPrChange w:author="MACAIGNE Manuella" w:date="2022-12-17T15:21:00Z" w:id="472">
              <w:rPr>
                <w:rFonts w:ascii="Arial" w:cs="Arial" w:hAnsi="Arial"/>
              </w:rPr>
            </w:rPrChange>
          </w:rPr>
          <w:t xml:space="preserve"> : </w:t>
        </w:r>
      </w:ins>
      <w:del w:author="MACAIGNE Manuella" w:date="2022-12-17T15:03:00Z" w:id="473">
        <w:r w:rsidDel="00494120" w:rsidR="00871BE0" w:rsidRPr="00204D8D">
          <w:rPr>
            <w:rFonts w:ascii="Arial" w:cs="Arial" w:hAnsi="Arial"/>
            <w:rPrChange w:author="MACAIGNE Manuella" w:date="2022-12-17T15:20:00Z" w:id="474">
              <w:rPr/>
            </w:rPrChange>
          </w:rPr>
          <w:delText>sera revalorisée</w:delText>
        </w:r>
        <w:r w:rsidDel="00494120" w:rsidR="003B0A24" w:rsidRPr="00204D8D">
          <w:rPr>
            <w:rFonts w:ascii="Arial" w:cs="Arial" w:hAnsi="Arial"/>
            <w:rPrChange w:author="MACAIGNE Manuella" w:date="2022-12-17T15:20:00Z" w:id="475">
              <w:rPr/>
            </w:rPrChange>
          </w:rPr>
          <w:delText xml:space="preserve"> de </w:delText>
        </w:r>
      </w:del>
      <w:del w:author="MACAIGNE Manuella" w:date="2021-12-14T15:00:00Z" w:id="476">
        <w:r w:rsidDel="00395B46" w:rsidR="003B0A24" w:rsidRPr="00204D8D">
          <w:rPr>
            <w:rFonts w:ascii="Arial" w:cs="Arial" w:hAnsi="Arial"/>
            <w:rPrChange w:author="MACAIGNE Manuella" w:date="2022-12-17T15:20:00Z" w:id="477">
              <w:rPr/>
            </w:rPrChange>
          </w:rPr>
          <w:delText>3</w:delText>
        </w:r>
      </w:del>
      <w:del w:author="MACAIGNE Manuella" w:date="2022-12-17T15:03:00Z" w:id="478">
        <w:r w:rsidDel="00494120" w:rsidR="00826733" w:rsidRPr="00204D8D">
          <w:rPr>
            <w:rFonts w:ascii="Arial" w:cs="Arial" w:hAnsi="Arial"/>
            <w:rPrChange w:author="MACAIGNE Manuella" w:date="2022-12-17T15:20:00Z" w:id="479">
              <w:rPr/>
            </w:rPrChange>
          </w:rPr>
          <w:delText xml:space="preserve">% </w:delText>
        </w:r>
        <w:r w:rsidDel="00494120" w:rsidR="00234AD3" w:rsidRPr="00204D8D">
          <w:rPr>
            <w:rFonts w:ascii="Arial" w:cs="Arial" w:hAnsi="Arial"/>
            <w:rPrChange w:author="MACAIGNE Manuella" w:date="2022-12-17T15:20:00Z" w:id="480">
              <w:rPr/>
            </w:rPrChange>
          </w:rPr>
          <w:delText>à partir du</w:delText>
        </w:r>
        <w:r w:rsidDel="00494120" w:rsidR="00826733" w:rsidRPr="00204D8D">
          <w:rPr>
            <w:rFonts w:ascii="Arial" w:cs="Arial" w:hAnsi="Arial"/>
            <w:rPrChange w:author="MACAIGNE Manuella" w:date="2022-12-17T15:20:00Z" w:id="481">
              <w:rPr/>
            </w:rPrChange>
          </w:rPr>
          <w:delText xml:space="preserve"> </w:delText>
        </w:r>
        <w:r w:rsidDel="00494120" w:rsidR="00AE5A73" w:rsidRPr="00204D8D">
          <w:rPr>
            <w:rFonts w:ascii="Arial" w:cs="Arial" w:hAnsi="Arial"/>
            <w:b/>
            <w:u w:val="single"/>
            <w:rPrChange w:author="MACAIGNE Manuella" w:date="2022-12-17T15:20:00Z" w:id="482">
              <w:rPr>
                <w:b/>
                <w:u w:val="single"/>
              </w:rPr>
            </w:rPrChange>
          </w:rPr>
          <w:delText>1</w:delText>
        </w:r>
        <w:r w:rsidDel="00494120" w:rsidR="00AE5A73" w:rsidRPr="00204D8D">
          <w:rPr>
            <w:rFonts w:ascii="Arial" w:cs="Arial" w:hAnsi="Arial"/>
            <w:b/>
            <w:u w:val="single"/>
            <w:vertAlign w:val="superscript"/>
            <w:rPrChange w:author="MACAIGNE Manuella" w:date="2022-12-17T15:20:00Z" w:id="483">
              <w:rPr>
                <w:b/>
                <w:u w:val="single"/>
                <w:vertAlign w:val="superscript"/>
              </w:rPr>
            </w:rPrChange>
          </w:rPr>
          <w:delText>er</w:delText>
        </w:r>
        <w:r w:rsidDel="00494120" w:rsidR="00CD4A66" w:rsidRPr="00204D8D">
          <w:rPr>
            <w:rFonts w:ascii="Arial" w:cs="Arial" w:hAnsi="Arial"/>
            <w:b/>
            <w:u w:val="single"/>
            <w:rPrChange w:author="MACAIGNE Manuella" w:date="2022-12-17T15:20:00Z" w:id="484">
              <w:rPr>
                <w:b/>
                <w:u w:val="single"/>
              </w:rPr>
            </w:rPrChange>
          </w:rPr>
          <w:delText xml:space="preserve"> Janvier 2021</w:delText>
        </w:r>
        <w:r w:rsidDel="00494120" w:rsidR="00AE5A73" w:rsidRPr="00204D8D">
          <w:rPr>
            <w:rFonts w:ascii="Arial" w:cs="Arial" w:hAnsi="Arial"/>
            <w:rPrChange w:author="MACAIGNE Manuella" w:date="2022-12-17T15:20:00Z" w:id="485">
              <w:rPr/>
            </w:rPrChange>
          </w:rPr>
          <w:delText>.</w:delText>
        </w:r>
      </w:del>
      <w:ins w:author="MACAIGNE Manuella" w:date="2022-12-17T15:03:00Z" w:id="486">
        <w:r w:rsidR="00494120" w:rsidRPr="00204D8D">
          <w:rPr>
            <w:rFonts w:ascii="Arial" w:cs="Arial" w:hAnsi="Arial"/>
            <w:rPrChange w:author="MACAIGNE Manuella" w:date="2022-12-17T15:20:00Z" w:id="487">
              <w:rPr/>
            </w:rPrChange>
          </w:rPr>
          <w:t xml:space="preserve">passera à </w:t>
        </w:r>
      </w:ins>
      <w:ins w:author="MACAIGNE Manuella" w:date="2022-12-17T15:04:00Z" w:id="488">
        <w:r w:rsidR="00494120" w:rsidRPr="00204D8D">
          <w:rPr>
            <w:rFonts w:ascii="Arial" w:cs="Arial" w:hAnsi="Arial"/>
            <w:rPrChange w:author="MACAIGNE Manuella" w:date="2022-12-17T15:20:00Z" w:id="489">
              <w:rPr/>
            </w:rPrChange>
          </w:rPr>
          <w:t>8,65€ par jour travaillé avec une part salariale de 40% de la valeur faciale et une part patronale de 60% de la valeur faciale</w:t>
        </w:r>
      </w:ins>
      <w:ins w:author="MACAIGNE Manuella" w:date="2022-12-17T15:05:00Z" w:id="490">
        <w:r w:rsidR="00494120" w:rsidRPr="00204D8D">
          <w:rPr>
            <w:rFonts w:ascii="Arial" w:cs="Arial" w:hAnsi="Arial"/>
            <w:rPrChange w:author="MACAIGNE Manuella" w:date="2022-12-17T15:20:00Z" w:id="491">
              <w:rPr/>
            </w:rPrChange>
          </w:rPr>
          <w:t>.</w:t>
        </w:r>
      </w:ins>
    </w:p>
    <w:p w:rsidP="00F90E4B" w:rsidR="00A05FC7" w:rsidRDefault="00A05FC7">
      <w:pPr>
        <w:spacing w:after="120"/>
        <w:ind w:firstLine="708" w:right="-180"/>
        <w:jc w:val="both"/>
        <w:rPr>
          <w:ins w:author="MACAIGNE Manuella" w:date="2021-12-14T15:23:00Z" w:id="492"/>
          <w:rFonts w:ascii="Arial" w:cs="Arial" w:hAnsi="Arial"/>
          <w:b/>
          <w:szCs w:val="22"/>
        </w:rPr>
      </w:pPr>
    </w:p>
    <w:p w:rsidP="00F90E4B" w:rsidR="00F90E4B" w:rsidRDefault="00A05FC7" w:rsidRPr="00A05FC7">
      <w:pPr>
        <w:spacing w:after="120"/>
        <w:ind w:firstLine="708" w:right="-180"/>
        <w:jc w:val="both"/>
        <w:rPr>
          <w:ins w:author="MACAIGNE Manuella" w:date="2021-12-06T17:29:00Z" w:id="493"/>
          <w:rFonts w:ascii="Arial" w:cs="Arial" w:hAnsi="Arial"/>
          <w:b/>
          <w:szCs w:val="22"/>
          <w:u w:val="single"/>
          <w:rPrChange w:author="MACAIGNE Manuella" w:date="2021-12-14T15:23:00Z" w:id="494">
            <w:rPr>
              <w:ins w:author="MACAIGNE Manuella" w:date="2021-12-06T17:29:00Z" w:id="495"/>
              <w:rFonts w:ascii="Arial" w:cs="Arial" w:hAnsi="Arial"/>
              <w:b/>
              <w:szCs w:val="22"/>
            </w:rPr>
          </w:rPrChange>
        </w:rPr>
      </w:pPr>
      <w:ins w:author="MACAIGNE Manuella" w:date="2021-12-06T17:29:00Z" w:id="496">
        <w:r w:rsidRPr="00A05FC7">
          <w:rPr>
            <w:rFonts w:ascii="Arial" w:cs="Arial" w:hAnsi="Arial"/>
            <w:b/>
            <w:szCs w:val="22"/>
            <w:u w:val="single"/>
            <w:rPrChange w:author="MACAIGNE Manuella" w:date="2021-12-14T15:23:00Z" w:id="497">
              <w:rPr>
                <w:rFonts w:ascii="Arial" w:cs="Arial" w:hAnsi="Arial"/>
                <w:b/>
                <w:szCs w:val="22"/>
              </w:rPr>
            </w:rPrChange>
          </w:rPr>
          <w:t>Article 3.2</w:t>
        </w:r>
        <w:r w:rsidR="00F90E4B" w:rsidRPr="00A05FC7">
          <w:rPr>
            <w:rFonts w:ascii="Arial" w:cs="Arial" w:hAnsi="Arial"/>
            <w:b/>
            <w:szCs w:val="22"/>
            <w:u w:val="single"/>
            <w:rPrChange w:author="MACAIGNE Manuella" w:date="2021-12-14T15:23:00Z" w:id="498">
              <w:rPr>
                <w:rFonts w:ascii="Arial" w:cs="Arial" w:hAnsi="Arial"/>
                <w:b/>
                <w:szCs w:val="22"/>
              </w:rPr>
            </w:rPrChange>
          </w:rPr>
          <w:t xml:space="preserve"> - Indemnité transport :</w:t>
        </w:r>
      </w:ins>
    </w:p>
    <w:p w:rsidP="00F90E4B" w:rsidR="00F90E4B" w:rsidRDefault="00494120">
      <w:pPr>
        <w:ind w:left="708" w:right="-180"/>
        <w:jc w:val="both"/>
        <w:rPr>
          <w:ins w:author="MACAIGNE Manuella" w:date="2022-12-17T15:05:00Z" w:id="499"/>
          <w:rFonts w:ascii="Arial" w:cs="Arial" w:hAnsi="Arial"/>
          <w:szCs w:val="22"/>
        </w:rPr>
      </w:pPr>
      <w:ins w:author="MACAIGNE Manuella" w:date="2022-12-17T15:05:00Z" w:id="500">
        <w:r>
          <w:rPr>
            <w:rFonts w:ascii="Arial" w:cs="Arial" w:hAnsi="Arial"/>
            <w:szCs w:val="22"/>
          </w:rPr>
          <w:t>La prime transport de 4€ mensuel passera à 10,66€ par mois à compter du 1</w:t>
        </w:r>
        <w:r w:rsidRPr="00494120">
          <w:rPr>
            <w:rFonts w:ascii="Arial" w:cs="Arial" w:hAnsi="Arial"/>
            <w:szCs w:val="22"/>
            <w:vertAlign w:val="superscript"/>
            <w:rPrChange w:author="MACAIGNE Manuella" w:date="2022-12-17T15:05:00Z" w:id="501">
              <w:rPr>
                <w:rFonts w:ascii="Arial" w:cs="Arial" w:hAnsi="Arial"/>
                <w:szCs w:val="22"/>
              </w:rPr>
            </w:rPrChange>
          </w:rPr>
          <w:t>er</w:t>
        </w:r>
        <w:r>
          <w:rPr>
            <w:rFonts w:ascii="Arial" w:cs="Arial" w:hAnsi="Arial"/>
            <w:szCs w:val="22"/>
          </w:rPr>
          <w:t xml:space="preserve"> Janvier 2023 pour les salariés non cadre.</w:t>
        </w:r>
      </w:ins>
    </w:p>
    <w:p w:rsidP="00F90E4B" w:rsidR="00494120" w:rsidRDefault="00494120">
      <w:pPr>
        <w:ind w:left="708" w:right="-180"/>
        <w:jc w:val="both"/>
        <w:rPr>
          <w:ins w:author="MACAIGNE Manuella" w:date="2022-12-17T15:06:00Z" w:id="502"/>
          <w:rFonts w:ascii="Arial" w:cs="Arial" w:hAnsi="Arial"/>
          <w:szCs w:val="22"/>
        </w:rPr>
      </w:pPr>
    </w:p>
    <w:p w:rsidP="00F90E4B" w:rsidR="00494120" w:rsidRDefault="00377D53">
      <w:pPr>
        <w:ind w:left="708" w:right="-180"/>
        <w:jc w:val="both"/>
        <w:rPr>
          <w:ins w:author="MACAIGNE Manuella" w:date="2022-12-17T15:21:00Z" w:id="503"/>
          <w:rFonts w:ascii="Arial" w:cs="Arial" w:hAnsi="Arial"/>
          <w:szCs w:val="22"/>
        </w:rPr>
      </w:pPr>
      <w:r>
        <w:rPr>
          <w:rFonts w:ascii="Arial" w:cs="Arial" w:hAnsi="Arial"/>
          <w:szCs w:val="22"/>
        </w:rPr>
        <w:t xml:space="preserve">Un versement exceptionnel </w:t>
      </w:r>
      <w:proofErr w:type="gramStart"/>
      <w:r>
        <w:rPr>
          <w:rFonts w:ascii="Arial" w:cs="Arial" w:hAnsi="Arial"/>
          <w:szCs w:val="22"/>
        </w:rPr>
        <w:t>d’u</w:t>
      </w:r>
      <w:ins w:author="MACAIGNE Manuella" w:date="2022-12-17T15:07:00Z" w:id="504">
        <w:r w:rsidR="00494120">
          <w:rPr>
            <w:rFonts w:ascii="Arial" w:cs="Arial" w:hAnsi="Arial"/>
            <w:szCs w:val="22"/>
          </w:rPr>
          <w:t>n</w:t>
        </w:r>
      </w:ins>
      <w:r>
        <w:rPr>
          <w:rFonts w:ascii="Arial" w:cs="Arial" w:hAnsi="Arial"/>
          <w:szCs w:val="22"/>
        </w:rPr>
        <w:t>e</w:t>
      </w:r>
      <w:ins w:author="MACAIGNE Manuella" w:date="2022-12-17T15:07:00Z" w:id="505">
        <w:r w:rsidR="00494120">
          <w:rPr>
            <w:rFonts w:ascii="Arial" w:cs="Arial" w:hAnsi="Arial"/>
            <w:szCs w:val="22"/>
          </w:rPr>
          <w:t xml:space="preserve"> prime transport</w:t>
        </w:r>
      </w:ins>
      <w:proofErr w:type="gramEnd"/>
      <w:ins w:author="MACAIGNE Manuella" w:date="2022-12-17T15:06:00Z" w:id="506">
        <w:r w:rsidR="00494120">
          <w:rPr>
            <w:rFonts w:ascii="Arial" w:cs="Arial" w:hAnsi="Arial"/>
            <w:szCs w:val="22"/>
          </w:rPr>
          <w:t xml:space="preserve"> d’un montant de 80€ sera versée sur la paie du mois de Janvier 2023 pour les salariés </w:t>
        </w:r>
      </w:ins>
      <w:ins w:author="MACAIGNE Manuella" w:date="2022-12-17T15:21:00Z" w:id="507">
        <w:r w:rsidR="00204D8D">
          <w:rPr>
            <w:rFonts w:ascii="Arial" w:cs="Arial" w:hAnsi="Arial"/>
            <w:szCs w:val="22"/>
          </w:rPr>
          <w:t>au</w:t>
        </w:r>
      </w:ins>
      <w:ins w:author="MACAIGNE Manuella" w:date="2022-12-17T15:06:00Z" w:id="508">
        <w:r w:rsidR="00494120">
          <w:rPr>
            <w:rFonts w:ascii="Arial" w:cs="Arial" w:hAnsi="Arial"/>
            <w:szCs w:val="22"/>
          </w:rPr>
          <w:t xml:space="preserve"> statut </w:t>
        </w:r>
        <w:r w:rsidR="008177D1">
          <w:rPr>
            <w:rFonts w:ascii="Arial" w:cs="Arial" w:hAnsi="Arial"/>
            <w:szCs w:val="22"/>
          </w:rPr>
          <w:t xml:space="preserve">cadre. Cette </w:t>
        </w:r>
      </w:ins>
      <w:r>
        <w:rPr>
          <w:rFonts w:ascii="Arial" w:cs="Arial" w:hAnsi="Arial"/>
          <w:szCs w:val="22"/>
        </w:rPr>
        <w:t>mesure est applicable uniquement pour 2023.</w:t>
      </w:r>
    </w:p>
    <w:p w:rsidP="00F90E4B" w:rsidR="00204D8D" w:rsidRDefault="00204D8D">
      <w:pPr>
        <w:ind w:left="708" w:right="-180"/>
        <w:jc w:val="both"/>
        <w:rPr>
          <w:ins w:author="MACAIGNE Manuella" w:date="2021-12-06T17:29:00Z" w:id="509"/>
          <w:rFonts w:ascii="Arial" w:cs="Arial" w:hAnsi="Arial"/>
          <w:szCs w:val="22"/>
        </w:rPr>
      </w:pPr>
    </w:p>
    <w:p w:rsidP="00DF34CA" w:rsidR="004C4EA8" w:rsidRDefault="004C4EA8">
      <w:pPr>
        <w:ind w:left="708" w:right="-180"/>
        <w:jc w:val="both"/>
        <w:rPr>
          <w:ins w:author="MACAIGNE Manuella" w:date="2022-12-17T16:00:00Z" w:id="510"/>
          <w:rFonts w:ascii="Arial" w:cs="Arial" w:hAnsi="Arial"/>
          <w:szCs w:val="22"/>
        </w:rPr>
      </w:pPr>
    </w:p>
    <w:p w:rsidP="004C4EA8" w:rsidR="004C4EA8" w:rsidRDefault="00161559" w:rsidRPr="0087099C">
      <w:pPr>
        <w:spacing w:after="120"/>
        <w:ind w:firstLine="708" w:right="-180"/>
        <w:jc w:val="both"/>
        <w:rPr>
          <w:ins w:author="MACAIGNE Manuella" w:date="2022-12-17T16:00:00Z" w:id="511"/>
          <w:rFonts w:ascii="Arial" w:cs="Arial" w:hAnsi="Arial"/>
          <w:b/>
          <w:szCs w:val="22"/>
          <w:u w:val="single"/>
        </w:rPr>
      </w:pPr>
      <w:ins w:author="MACAIGNE Manuella" w:date="2022-12-17T16:00:00Z" w:id="512">
        <w:r>
          <w:rPr>
            <w:rFonts w:ascii="Arial" w:cs="Arial" w:hAnsi="Arial"/>
            <w:b/>
            <w:szCs w:val="22"/>
            <w:u w:val="single"/>
          </w:rPr>
          <w:t>Article 3.3</w:t>
        </w:r>
        <w:r w:rsidR="004C4EA8" w:rsidRPr="0087099C">
          <w:rPr>
            <w:rFonts w:ascii="Arial" w:cs="Arial" w:hAnsi="Arial"/>
            <w:b/>
            <w:szCs w:val="22"/>
            <w:u w:val="single"/>
          </w:rPr>
          <w:t xml:space="preserve"> </w:t>
        </w:r>
        <w:r>
          <w:rPr>
            <w:rFonts w:ascii="Arial" w:cs="Arial" w:hAnsi="Arial"/>
            <w:b/>
            <w:szCs w:val="22"/>
            <w:u w:val="single"/>
          </w:rPr>
          <w:t>–</w:t>
        </w:r>
        <w:r w:rsidR="004C4EA8" w:rsidRPr="0087099C">
          <w:rPr>
            <w:rFonts w:ascii="Arial" w:cs="Arial" w:hAnsi="Arial"/>
            <w:b/>
            <w:szCs w:val="22"/>
            <w:u w:val="single"/>
          </w:rPr>
          <w:t xml:space="preserve"> </w:t>
        </w:r>
        <w:r>
          <w:rPr>
            <w:rFonts w:ascii="Arial" w:cs="Arial" w:hAnsi="Arial"/>
            <w:b/>
            <w:szCs w:val="22"/>
            <w:u w:val="single"/>
          </w:rPr>
          <w:t>Salarié mensuel Samedi-Dimanche (SD)</w:t>
        </w:r>
        <w:r w:rsidR="004C4EA8" w:rsidRPr="0087099C">
          <w:rPr>
            <w:rFonts w:ascii="Arial" w:cs="Arial" w:hAnsi="Arial"/>
            <w:b/>
            <w:szCs w:val="22"/>
            <w:u w:val="single"/>
          </w:rPr>
          <w:t xml:space="preserve"> :</w:t>
        </w:r>
      </w:ins>
    </w:p>
    <w:p w:rsidP="00DF34CA" w:rsidR="004C4EA8" w:rsidRDefault="00161559">
      <w:pPr>
        <w:ind w:left="708" w:right="-180"/>
        <w:jc w:val="both"/>
        <w:rPr>
          <w:ins w:author="MACAIGNE Manuella" w:date="2022-12-17T16:00:00Z" w:id="513"/>
          <w:rFonts w:ascii="Arial" w:cs="Arial" w:hAnsi="Arial"/>
          <w:szCs w:val="22"/>
        </w:rPr>
      </w:pPr>
      <w:ins w:author="MACAIGNE Manuella" w:date="2022-12-17T16:00:00Z" w:id="514">
        <w:r>
          <w:rPr>
            <w:rFonts w:ascii="Arial" w:cs="Arial" w:hAnsi="Arial"/>
            <w:szCs w:val="22"/>
          </w:rPr>
          <w:t>A compter du 1</w:t>
        </w:r>
        <w:r w:rsidRPr="00161559">
          <w:rPr>
            <w:rFonts w:ascii="Arial" w:cs="Arial" w:hAnsi="Arial"/>
            <w:szCs w:val="22"/>
            <w:vertAlign w:val="superscript"/>
            <w:rPrChange w:author="MACAIGNE Manuella" w:date="2022-12-17T16:00:00Z" w:id="515">
              <w:rPr>
                <w:rFonts w:ascii="Arial" w:cs="Arial" w:hAnsi="Arial"/>
                <w:szCs w:val="22"/>
              </w:rPr>
            </w:rPrChange>
          </w:rPr>
          <w:t>er</w:t>
        </w:r>
        <w:r>
          <w:rPr>
            <w:rFonts w:ascii="Arial" w:cs="Arial" w:hAnsi="Arial"/>
            <w:szCs w:val="22"/>
          </w:rPr>
          <w:t xml:space="preserve"> Janvier 2023, les salariés ayant un horaire SD bénéficieront de la majoration pour heures de Nuit </w:t>
        </w:r>
      </w:ins>
      <w:ins w:author="MACAIGNE Manuella" w:date="2022-12-17T16:02:00Z" w:id="516">
        <w:r>
          <w:rPr>
            <w:rFonts w:ascii="Arial" w:cs="Arial" w:hAnsi="Arial"/>
            <w:szCs w:val="22"/>
          </w:rPr>
          <w:t>s’ils</w:t>
        </w:r>
      </w:ins>
      <w:ins w:author="MACAIGNE Manuella" w:date="2022-12-17T16:00:00Z" w:id="517">
        <w:r>
          <w:rPr>
            <w:rFonts w:ascii="Arial" w:cs="Arial" w:hAnsi="Arial"/>
            <w:szCs w:val="22"/>
          </w:rPr>
          <w:t xml:space="preserve"> étaient amenés à travailler entre 22h00 et 06h00</w:t>
        </w:r>
      </w:ins>
      <w:ins w:author="MACAIGNE Manuella" w:date="2022-12-17T16:02:00Z" w:id="518">
        <w:r>
          <w:rPr>
            <w:rFonts w:ascii="Arial" w:cs="Arial" w:hAnsi="Arial"/>
            <w:szCs w:val="22"/>
          </w:rPr>
          <w:t>.</w:t>
        </w:r>
      </w:ins>
    </w:p>
    <w:p w:rsidP="00DF34CA" w:rsidR="004C4EA8" w:rsidRDefault="004C4EA8">
      <w:pPr>
        <w:ind w:left="708" w:right="-180"/>
        <w:jc w:val="both"/>
        <w:rPr>
          <w:ins w:author="MACAIGNE Manuella" w:date="2022-12-17T16:00:00Z" w:id="519"/>
          <w:rFonts w:ascii="Arial" w:cs="Arial" w:hAnsi="Arial"/>
          <w:szCs w:val="22"/>
        </w:rPr>
      </w:pPr>
    </w:p>
    <w:p w:rsidP="00DF34CA" w:rsidR="004C4EA8" w:rsidRDefault="004C4EA8">
      <w:pPr>
        <w:ind w:left="708" w:right="-180"/>
        <w:jc w:val="both"/>
        <w:rPr>
          <w:rFonts w:ascii="Arial" w:cs="Arial" w:hAnsi="Arial"/>
          <w:szCs w:val="22"/>
        </w:rPr>
      </w:pPr>
    </w:p>
    <w:p w:rsidDel="00F90E4B" w:rsidP="00031B1E" w:rsidR="008B2B26" w:rsidRDefault="00F90E4B" w:rsidRPr="00A05FC7">
      <w:pPr>
        <w:ind w:firstLine="708" w:right="-180"/>
        <w:jc w:val="both"/>
        <w:rPr>
          <w:del w:author="MACAIGNE Manuella" w:date="2021-12-06T17:31:00Z" w:id="520"/>
          <w:rFonts w:ascii="Arial" w:cs="Arial" w:hAnsi="Arial"/>
          <w:b/>
          <w:caps/>
          <w:szCs w:val="22"/>
          <w:u w:val="single"/>
          <w:rPrChange w:author="MACAIGNE Manuella" w:date="2021-12-14T15:21:00Z" w:id="521">
            <w:rPr>
              <w:del w:author="MACAIGNE Manuella" w:date="2021-12-06T17:31:00Z" w:id="522"/>
              <w:rFonts w:ascii="Arial" w:cs="Arial" w:hAnsi="Arial"/>
              <w:szCs w:val="22"/>
            </w:rPr>
          </w:rPrChange>
        </w:rPr>
      </w:pPr>
      <w:ins w:author="MACAIGNE Manuella" w:date="2021-12-06T17:31:00Z" w:id="523">
        <w:r w:rsidRPr="00A05FC7">
          <w:rPr>
            <w:b/>
            <w:caps/>
            <w:u w:val="single"/>
            <w:rPrChange w:author="MACAIGNE Manuella" w:date="2021-12-14T15:21:00Z" w:id="524">
              <w:rPr/>
            </w:rPrChange>
          </w:rPr>
          <w:t>ARTICLE</w:t>
        </w:r>
      </w:ins>
    </w:p>
    <w:p w:rsidDel="00F90E4B" w:rsidP="00AC00DF" w:rsidR="00AC00DF" w:rsidRDefault="00AC00DF" w:rsidRPr="00A05FC7">
      <w:pPr>
        <w:keepNext/>
        <w:spacing w:after="120" w:before="120"/>
        <w:ind w:right="-180"/>
        <w:outlineLvl w:val="8"/>
        <w:rPr>
          <w:del w:author="MACAIGNE Manuella" w:date="2021-12-06T17:30:00Z" w:id="525"/>
          <w:rFonts w:ascii="Arial" w:cs="Arial" w:hAnsi="Arial"/>
          <w:b/>
          <w:caps/>
          <w:szCs w:val="22"/>
          <w:u w:val="single"/>
          <w:rPrChange w:author="MACAIGNE Manuella" w:date="2021-12-14T15:21:00Z" w:id="526">
            <w:rPr>
              <w:del w:author="MACAIGNE Manuella" w:date="2021-12-06T17:30:00Z" w:id="527"/>
              <w:rFonts w:ascii="Arial" w:cs="Arial" w:eastAsia="Times New Roman" w:hAnsi="Arial"/>
              <w:b/>
              <w:bCs/>
              <w:caps/>
              <w:szCs w:val="24"/>
            </w:rPr>
          </w:rPrChange>
        </w:rPr>
      </w:pPr>
      <w:del w:author="MACAIGNE Manuella" w:date="2021-12-06T17:30:00Z" w:id="528">
        <w:r w:rsidDel="00F90E4B" w:rsidRPr="00A05FC7">
          <w:rPr>
            <w:rFonts w:ascii="Arial" w:cs="Arial" w:hAnsi="Arial"/>
            <w:b/>
            <w:caps/>
            <w:szCs w:val="22"/>
            <w:u w:val="single"/>
            <w:rPrChange w:author="MACAIGNE Manuella" w:date="2021-12-14T15:21:00Z" w:id="529">
              <w:rPr>
                <w:rFonts w:ascii="Arial" w:cs="Arial" w:eastAsia="Times New Roman" w:hAnsi="Arial"/>
                <w:b/>
                <w:bCs/>
                <w:caps/>
                <w:szCs w:val="24"/>
              </w:rPr>
            </w:rPrChange>
          </w:rPr>
          <w:delText>Article</w:delText>
        </w:r>
        <w:r w:rsidDel="00F90E4B" w:rsidR="00CD4A66" w:rsidRPr="00A05FC7">
          <w:rPr>
            <w:rFonts w:ascii="Arial" w:cs="Arial" w:hAnsi="Arial"/>
            <w:b/>
            <w:caps/>
            <w:szCs w:val="22"/>
            <w:u w:val="single"/>
            <w:rPrChange w:author="MACAIGNE Manuella" w:date="2021-12-14T15:21:00Z" w:id="530">
              <w:rPr>
                <w:rFonts w:ascii="Arial" w:cs="Arial" w:eastAsia="Times New Roman" w:hAnsi="Arial"/>
                <w:b/>
                <w:bCs/>
                <w:caps/>
                <w:szCs w:val="24"/>
              </w:rPr>
            </w:rPrChange>
          </w:rPr>
          <w:delText xml:space="preserve"> 4</w:delText>
        </w:r>
        <w:r w:rsidDel="00F90E4B" w:rsidRPr="00A05FC7">
          <w:rPr>
            <w:rFonts w:ascii="Arial" w:cs="Arial" w:hAnsi="Arial"/>
            <w:b/>
            <w:caps/>
            <w:szCs w:val="22"/>
            <w:u w:val="single"/>
            <w:rPrChange w:author="MACAIGNE Manuella" w:date="2021-12-14T15:21:00Z" w:id="531">
              <w:rPr>
                <w:rFonts w:ascii="Arial" w:cs="Arial" w:eastAsia="Times New Roman" w:hAnsi="Arial"/>
                <w:b/>
                <w:bCs/>
                <w:caps/>
                <w:szCs w:val="24"/>
              </w:rPr>
            </w:rPrChange>
          </w:rPr>
          <w:delText xml:space="preserve"> – COTISATIONS FRAIS DE SANTE</w:delText>
        </w:r>
      </w:del>
    </w:p>
    <w:p w:rsidDel="00F90E4B" w:rsidP="009B5889" w:rsidR="009B5889" w:rsidRDefault="005E6AAE" w:rsidRPr="00A05FC7">
      <w:pPr>
        <w:pStyle w:val="NormalWeb"/>
        <w:spacing w:after="0" w:afterAutospacing="0" w:before="0" w:beforeAutospacing="0"/>
        <w:jc w:val="both"/>
        <w:rPr>
          <w:del w:author="MACAIGNE Manuella" w:date="2021-12-06T17:30:00Z" w:id="532"/>
          <w:rFonts w:ascii="Arial" w:hAnsi="Arial"/>
          <w:b/>
          <w:caps/>
          <w:sz w:val="20"/>
          <w:u w:val="single"/>
          <w:lang w:val="fr-FR"/>
          <w:rPrChange w:author="MACAIGNE Manuella" w:date="2021-12-14T15:21:00Z" w:id="533">
            <w:rPr>
              <w:del w:author="MACAIGNE Manuella" w:date="2021-12-06T17:30:00Z" w:id="534"/>
              <w:rFonts w:ascii="Arial" w:hAnsi="Arial"/>
              <w:sz w:val="20"/>
              <w:lang w:val="fr-FR"/>
            </w:rPr>
          </w:rPrChange>
        </w:rPr>
      </w:pPr>
      <w:del w:author="MACAIGNE Manuella" w:date="2021-12-06T17:30:00Z" w:id="535">
        <w:r w:rsidDel="00F90E4B" w:rsidRPr="00A05FC7">
          <w:rPr>
            <w:rFonts w:ascii="Arial" w:hAnsi="Arial"/>
            <w:b/>
            <w:caps/>
            <w:u w:val="single"/>
            <w:rPrChange w:author="MACAIGNE Manuella" w:date="2021-12-14T15:21:00Z" w:id="536">
              <w:rPr>
                <w:rFonts w:ascii="Arial" w:hAnsi="Arial"/>
              </w:rPr>
            </w:rPrChange>
          </w:rPr>
          <w:delText>L’</w:delText>
        </w:r>
        <w:r w:rsidDel="00F90E4B" w:rsidR="002D7E71" w:rsidRPr="00A05FC7">
          <w:rPr>
            <w:rFonts w:ascii="Arial" w:hAnsi="Arial"/>
            <w:b/>
            <w:caps/>
            <w:u w:val="single"/>
            <w:rPrChange w:author="MACAIGNE Manuella" w:date="2021-12-14T15:21:00Z" w:id="537">
              <w:rPr>
                <w:rFonts w:ascii="Arial" w:hAnsi="Arial"/>
              </w:rPr>
            </w:rPrChange>
          </w:rPr>
          <w:delText>augmentation</w:delText>
        </w:r>
        <w:r w:rsidDel="00F90E4B" w:rsidR="003479F5" w:rsidRPr="00A05FC7">
          <w:rPr>
            <w:rFonts w:ascii="Arial" w:hAnsi="Arial"/>
            <w:b/>
            <w:caps/>
            <w:u w:val="single"/>
            <w:rPrChange w:author="MACAIGNE Manuella" w:date="2021-12-14T15:21:00Z" w:id="538">
              <w:rPr>
                <w:rFonts w:ascii="Arial" w:hAnsi="Arial"/>
              </w:rPr>
            </w:rPrChange>
          </w:rPr>
          <w:delText xml:space="preserve"> applicable</w:delText>
        </w:r>
        <w:r w:rsidDel="00F90E4B" w:rsidR="002D7E71" w:rsidRPr="00A05FC7">
          <w:rPr>
            <w:rFonts w:ascii="Arial" w:hAnsi="Arial"/>
            <w:b/>
            <w:caps/>
            <w:u w:val="single"/>
            <w:rPrChange w:author="MACAIGNE Manuella" w:date="2021-12-14T15:21:00Z" w:id="539">
              <w:rPr>
                <w:rFonts w:ascii="Arial" w:hAnsi="Arial"/>
              </w:rPr>
            </w:rPrChange>
          </w:rPr>
          <w:delText xml:space="preserve"> sur les cotisations BASE NON CADRE ET BASE CADR</w:delText>
        </w:r>
        <w:r w:rsidDel="00F90E4B" w:rsidR="00557A34" w:rsidRPr="00A05FC7">
          <w:rPr>
            <w:rFonts w:ascii="Arial" w:hAnsi="Arial"/>
            <w:b/>
            <w:caps/>
            <w:u w:val="single"/>
            <w:rPrChange w:author="MACAIGNE Manuella" w:date="2021-12-14T15:21:00Z" w:id="540">
              <w:rPr>
                <w:rFonts w:ascii="Arial" w:hAnsi="Arial"/>
              </w:rPr>
            </w:rPrChange>
          </w:rPr>
          <w:delText xml:space="preserve">E, à compter </w:delText>
        </w:r>
        <w:r w:rsidDel="00F90E4B" w:rsidR="00CD4A66" w:rsidRPr="00A05FC7">
          <w:rPr>
            <w:rFonts w:ascii="Arial" w:hAnsi="Arial"/>
            <w:b/>
            <w:caps/>
            <w:u w:val="single"/>
            <w:rPrChange w:author="MACAIGNE Manuella" w:date="2021-12-14T15:21:00Z" w:id="541">
              <w:rPr>
                <w:rFonts w:ascii="Arial" w:hAnsi="Arial"/>
              </w:rPr>
            </w:rPrChange>
          </w:rPr>
          <w:delText>du 1er janvier 2021</w:delText>
        </w:r>
        <w:r w:rsidDel="00F90E4B" w:rsidR="002D7E71" w:rsidRPr="00A05FC7">
          <w:rPr>
            <w:rFonts w:ascii="Arial" w:hAnsi="Arial"/>
            <w:b/>
            <w:caps/>
            <w:u w:val="single"/>
            <w:rPrChange w:author="MACAIGNE Manuella" w:date="2021-12-14T15:21:00Z" w:id="542">
              <w:rPr>
                <w:rFonts w:ascii="Arial" w:hAnsi="Arial"/>
              </w:rPr>
            </w:rPrChange>
          </w:rPr>
          <w:delText xml:space="preserve">, sera </w:delText>
        </w:r>
        <w:r w:rsidDel="00F90E4B" w:rsidR="002D7E71" w:rsidRPr="00A05FC7">
          <w:rPr>
            <w:rFonts w:ascii="Arial" w:hAnsi="Arial"/>
            <w:b/>
            <w:caps/>
            <w:u w:val="single"/>
            <w:rPrChange w:author="MACAIGNE Manuella" w:date="2021-12-14T15:21:00Z" w:id="543">
              <w:rPr>
                <w:rFonts w:ascii="Arial" w:hAnsi="Arial"/>
                <w:color w:themeColor="text1" w:val="000000"/>
              </w:rPr>
            </w:rPrChange>
          </w:rPr>
          <w:delText>neutralisée</w:delText>
        </w:r>
        <w:r w:rsidDel="00F90E4B" w:rsidR="002D7E71" w:rsidRPr="00A05FC7">
          <w:rPr>
            <w:rFonts w:ascii="Arial" w:hAnsi="Arial"/>
            <w:b/>
            <w:caps/>
            <w:u w:val="single"/>
            <w:rPrChange w:author="MACAIGNE Manuella" w:date="2021-12-14T15:21:00Z" w:id="544">
              <w:rPr>
                <w:rFonts w:ascii="Arial" w:hAnsi="Arial"/>
              </w:rPr>
            </w:rPrChange>
          </w:rPr>
          <w:delText xml:space="preserve"> </w:delText>
        </w:r>
        <w:r w:rsidDel="00F90E4B" w:rsidR="00A95DB1" w:rsidRPr="00A05FC7">
          <w:rPr>
            <w:rFonts w:ascii="Arial" w:hAnsi="Arial"/>
            <w:b/>
            <w:caps/>
            <w:u w:val="single"/>
            <w:rPrChange w:author="MACAIGNE Manuella" w:date="2021-12-14T15:21:00Z" w:id="545">
              <w:rPr>
                <w:rFonts w:ascii="Arial" w:hAnsi="Arial"/>
              </w:rPr>
            </w:rPrChange>
          </w:rPr>
          <w:delText xml:space="preserve">par l’entreprise </w:delText>
        </w:r>
        <w:r w:rsidDel="00F90E4B" w:rsidR="002D7E71" w:rsidRPr="00A05FC7">
          <w:rPr>
            <w:rFonts w:ascii="Arial" w:hAnsi="Arial"/>
            <w:b/>
            <w:caps/>
            <w:u w:val="single"/>
            <w:rPrChange w:author="MACAIGNE Manuella" w:date="2021-12-14T15:21:00Z" w:id="546">
              <w:rPr>
                <w:rFonts w:ascii="Arial" w:hAnsi="Arial"/>
              </w:rPr>
            </w:rPrChange>
          </w:rPr>
          <w:delText>pour l’ensemble des salariés, couverts par l’accord sur les frais de santé, et réintégrée dans la p</w:delText>
        </w:r>
        <w:r w:rsidDel="00F90E4B" w:rsidR="00557A34" w:rsidRPr="00A05FC7">
          <w:rPr>
            <w:rFonts w:ascii="Arial" w:hAnsi="Arial"/>
            <w:b/>
            <w:caps/>
            <w:u w:val="single"/>
            <w:rPrChange w:author="MACAIGNE Manuella" w:date="2021-12-14T15:21:00Z" w:id="547">
              <w:rPr>
                <w:rFonts w:ascii="Arial" w:hAnsi="Arial"/>
              </w:rPr>
            </w:rPrChange>
          </w:rPr>
          <w:delText>art employeur</w:delText>
        </w:r>
        <w:r w:rsidDel="00F90E4B" w:rsidR="002D7E71" w:rsidRPr="00A05FC7">
          <w:rPr>
            <w:rFonts w:ascii="Arial" w:hAnsi="Arial"/>
            <w:b/>
            <w:caps/>
            <w:u w:val="single"/>
            <w:rPrChange w:author="MACAIGNE Manuella" w:date="2021-12-14T15:21:00Z" w:id="548">
              <w:rPr>
                <w:rFonts w:ascii="Arial" w:hAnsi="Arial"/>
              </w:rPr>
            </w:rPrChange>
          </w:rPr>
          <w:delText>.</w:delText>
        </w:r>
        <w:r w:rsidDel="00F90E4B" w:rsidR="009B5889" w:rsidRPr="00A05FC7">
          <w:rPr>
            <w:rFonts w:ascii="Arial" w:hAnsi="Arial"/>
            <w:b/>
            <w:caps/>
            <w:u w:val="single"/>
            <w:rPrChange w:author="MACAIGNE Manuella" w:date="2021-12-14T15:21:00Z" w:id="549">
              <w:rPr>
                <w:rFonts w:ascii="Arial" w:hAnsi="Arial"/>
              </w:rPr>
            </w:rPrChange>
          </w:rPr>
          <w:delText xml:space="preserve"> </w:delText>
        </w:r>
      </w:del>
    </w:p>
    <w:p w:rsidDel="00F90E4B" w:rsidP="009B5889" w:rsidR="003747AA" w:rsidRDefault="003747AA" w:rsidRPr="00A05FC7">
      <w:pPr>
        <w:pStyle w:val="NormalWeb"/>
        <w:spacing w:after="0" w:afterAutospacing="0" w:before="0" w:beforeAutospacing="0"/>
        <w:jc w:val="both"/>
        <w:rPr>
          <w:del w:author="MACAIGNE Manuella" w:date="2021-12-06T17:30:00Z" w:id="550"/>
          <w:rFonts w:ascii="Arial" w:hAnsi="Arial"/>
          <w:b/>
          <w:caps/>
          <w:sz w:val="20"/>
          <w:u w:val="single"/>
          <w:lang w:val="fr-FR"/>
          <w:rPrChange w:author="MACAIGNE Manuella" w:date="2021-12-14T15:21:00Z" w:id="551">
            <w:rPr>
              <w:del w:author="MACAIGNE Manuella" w:date="2021-12-06T17:30:00Z" w:id="552"/>
              <w:rFonts w:ascii="Arial" w:hAnsi="Arial"/>
              <w:sz w:val="20"/>
              <w:lang w:val="fr-FR"/>
            </w:rPr>
          </w:rPrChange>
        </w:rPr>
      </w:pPr>
    </w:p>
    <w:p w:rsidDel="00F90E4B" w:rsidP="009B5889" w:rsidR="00557A34" w:rsidRDefault="009B5889" w:rsidRPr="00A05FC7">
      <w:pPr>
        <w:pStyle w:val="NormalWeb"/>
        <w:spacing w:before="0" w:beforeAutospacing="0"/>
        <w:jc w:val="both"/>
        <w:rPr>
          <w:del w:author="MACAIGNE Manuella" w:date="2021-12-06T17:30:00Z" w:id="553"/>
          <w:rFonts w:ascii="Arial" w:hAnsi="Arial"/>
          <w:b/>
          <w:caps/>
          <w:sz w:val="20"/>
          <w:u w:val="single"/>
          <w:lang w:val="fr-FR"/>
          <w:rPrChange w:author="MACAIGNE Manuella" w:date="2021-12-14T15:21:00Z" w:id="554">
            <w:rPr>
              <w:del w:author="MACAIGNE Manuella" w:date="2021-12-06T17:30:00Z" w:id="555"/>
              <w:rFonts w:ascii="Arial" w:hAnsi="Arial"/>
              <w:sz w:val="20"/>
              <w:lang w:val="fr-FR"/>
            </w:rPr>
          </w:rPrChange>
        </w:rPr>
      </w:pPr>
      <w:del w:author="MACAIGNE Manuella" w:date="2021-12-06T17:30:00Z" w:id="556">
        <w:r w:rsidDel="00F90E4B" w:rsidRPr="00A05FC7">
          <w:rPr>
            <w:rFonts w:ascii="Arial" w:hAnsi="Arial"/>
            <w:b/>
            <w:caps/>
            <w:u w:val="single"/>
            <w:rPrChange w:author="MACAIGNE Manuella" w:date="2021-12-14T15:21:00Z" w:id="557">
              <w:rPr>
                <w:rFonts w:ascii="Arial" w:hAnsi="Arial"/>
              </w:rPr>
            </w:rPrChange>
          </w:rPr>
          <w:delText xml:space="preserve">La nouvelle répartition est la suivante: </w:delText>
        </w:r>
      </w:del>
    </w:p>
    <w:p w:rsidDel="00F90E4B" w:rsidP="00C27F70" w:rsidR="00C27F70" w:rsidRDefault="00C27F70" w:rsidRPr="00A05FC7">
      <w:pPr>
        <w:pStyle w:val="NormalWeb"/>
        <w:spacing w:before="0" w:beforeAutospacing="0"/>
        <w:jc w:val="both"/>
        <w:rPr>
          <w:del w:author="MACAIGNE Manuella" w:date="2021-12-06T17:30:00Z" w:id="558"/>
          <w:rFonts w:ascii="Arial" w:hAnsi="Arial"/>
          <w:b/>
          <w:caps/>
          <w:sz w:val="20"/>
          <w:u w:val="single"/>
          <w:lang w:val="fr-FR"/>
          <w:rPrChange w:author="MACAIGNE Manuella" w:date="2021-12-14T15:21:00Z" w:id="559">
            <w:rPr>
              <w:del w:author="MACAIGNE Manuella" w:date="2021-12-06T17:30:00Z" w:id="560"/>
              <w:rFonts w:ascii="Arial" w:hAnsi="Arial"/>
              <w:sz w:val="20"/>
              <w:lang w:val="fr-FR"/>
            </w:rPr>
          </w:rPrChange>
        </w:rPr>
      </w:pPr>
      <w:del w:author="MACAIGNE Manuella" w:date="2021-12-06T17:30:00Z" w:id="561">
        <w:r w:rsidDel="00F90E4B" w:rsidRPr="00A05FC7">
          <w:rPr>
            <w:rFonts w:ascii="Arial" w:hAnsi="Arial"/>
            <w:b/>
            <w:caps/>
            <w:u w:val="single"/>
            <w:rPrChange w:author="MACAIGNE Manuella" w:date="2021-12-14T15:21:00Z" w:id="562">
              <w:rPr>
                <w:rFonts w:ascii="Arial" w:hAnsi="Arial"/>
              </w:rPr>
            </w:rPrChange>
          </w:rPr>
          <w:delText>Collège 1 = la part salariale de la mutuelle mens</w:delText>
        </w:r>
        <w:r w:rsidDel="00F90E4B" w:rsidR="009E087C" w:rsidRPr="00A05FC7">
          <w:rPr>
            <w:rFonts w:ascii="Arial" w:hAnsi="Arial"/>
            <w:b/>
            <w:caps/>
            <w:u w:val="single"/>
            <w:rPrChange w:author="MACAIGNE Manuella" w:date="2021-12-14T15:21:00Z" w:id="563">
              <w:rPr>
                <w:rFonts w:ascii="Arial" w:hAnsi="Arial"/>
              </w:rPr>
            </w:rPrChange>
          </w:rPr>
          <w:delText>uelle restera à 32.08€ pour 2021</w:delText>
        </w:r>
        <w:r w:rsidDel="00F90E4B" w:rsidRPr="00A05FC7">
          <w:rPr>
            <w:rFonts w:ascii="Arial" w:hAnsi="Arial"/>
            <w:b/>
            <w:caps/>
            <w:u w:val="single"/>
            <w:rPrChange w:author="MACAIGNE Manuella" w:date="2021-12-14T15:21:00Z" w:id="564">
              <w:rPr>
                <w:rFonts w:ascii="Arial" w:hAnsi="Arial"/>
              </w:rPr>
            </w:rPrChange>
          </w:rPr>
          <w:delText xml:space="preserve"> pou</w:delText>
        </w:r>
        <w:r w:rsidDel="00F90E4B" w:rsidR="00CD4A66" w:rsidRPr="00A05FC7">
          <w:rPr>
            <w:rFonts w:ascii="Arial" w:hAnsi="Arial"/>
            <w:b/>
            <w:caps/>
            <w:u w:val="single"/>
            <w:rPrChange w:author="MACAIGNE Manuella" w:date="2021-12-14T15:21:00Z" w:id="565">
              <w:rPr>
                <w:rFonts w:ascii="Arial" w:hAnsi="Arial"/>
              </w:rPr>
            </w:rPrChange>
          </w:rPr>
          <w:delText>r une cotisation totale de 101,63</w:delText>
        </w:r>
        <w:r w:rsidDel="00F90E4B" w:rsidRPr="00A05FC7">
          <w:rPr>
            <w:rFonts w:ascii="Arial" w:hAnsi="Arial"/>
            <w:b/>
            <w:caps/>
            <w:u w:val="single"/>
            <w:rPrChange w:author="MACAIGNE Manuella" w:date="2021-12-14T15:21:00Z" w:id="566">
              <w:rPr>
                <w:rFonts w:ascii="Arial" w:hAnsi="Arial"/>
              </w:rPr>
            </w:rPrChange>
          </w:rPr>
          <w:delText>€ au 1</w:delText>
        </w:r>
        <w:r w:rsidDel="00F90E4B" w:rsidRPr="00A05FC7">
          <w:rPr>
            <w:rFonts w:ascii="Arial" w:hAnsi="Arial"/>
            <w:b/>
            <w:caps/>
            <w:u w:val="single"/>
            <w:rPrChange w:author="MACAIGNE Manuella" w:date="2021-12-14T15:21:00Z" w:id="567">
              <w:rPr>
                <w:rFonts w:ascii="Arial" w:hAnsi="Arial"/>
                <w:vertAlign w:val="superscript"/>
              </w:rPr>
            </w:rPrChange>
          </w:rPr>
          <w:delText>er</w:delText>
        </w:r>
        <w:r w:rsidDel="00F90E4B" w:rsidR="00CD4A66" w:rsidRPr="00A05FC7">
          <w:rPr>
            <w:rFonts w:ascii="Arial" w:hAnsi="Arial"/>
            <w:b/>
            <w:caps/>
            <w:u w:val="single"/>
            <w:rPrChange w:author="MACAIGNE Manuella" w:date="2021-12-14T15:21:00Z" w:id="568">
              <w:rPr>
                <w:rFonts w:ascii="Arial" w:hAnsi="Arial"/>
              </w:rPr>
            </w:rPrChange>
          </w:rPr>
          <w:delText xml:space="preserve"> Janvier 2021</w:delText>
        </w:r>
        <w:r w:rsidDel="00F90E4B" w:rsidR="000A2380" w:rsidRPr="00A05FC7">
          <w:rPr>
            <w:rFonts w:ascii="Arial" w:hAnsi="Arial"/>
            <w:b/>
            <w:caps/>
            <w:u w:val="single"/>
            <w:rPrChange w:author="MACAIGNE Manuella" w:date="2021-12-14T15:21:00Z" w:id="569">
              <w:rPr>
                <w:rFonts w:ascii="Arial" w:hAnsi="Arial"/>
              </w:rPr>
            </w:rPrChange>
          </w:rPr>
          <w:delText>.</w:delText>
        </w:r>
      </w:del>
    </w:p>
    <w:p w:rsidDel="00F90E4B" w:rsidP="009B5889" w:rsidR="00557A34" w:rsidRDefault="00C27F70" w:rsidRPr="00A05FC7">
      <w:pPr>
        <w:pStyle w:val="NormalWeb"/>
        <w:spacing w:before="0" w:beforeAutospacing="0"/>
        <w:jc w:val="both"/>
        <w:rPr>
          <w:del w:author="MACAIGNE Manuella" w:date="2021-12-06T17:30:00Z" w:id="570"/>
          <w:rFonts w:ascii="Arial" w:hAnsi="Arial"/>
          <w:b/>
          <w:caps/>
          <w:sz w:val="20"/>
          <w:u w:val="single"/>
          <w:lang w:val="fr-FR"/>
          <w:rPrChange w:author="MACAIGNE Manuella" w:date="2021-12-14T15:21:00Z" w:id="571">
            <w:rPr>
              <w:del w:author="MACAIGNE Manuella" w:date="2021-12-06T17:30:00Z" w:id="572"/>
              <w:rFonts w:ascii="Arial" w:hAnsi="Arial"/>
              <w:sz w:val="20"/>
              <w:lang w:val="fr-FR"/>
            </w:rPr>
          </w:rPrChange>
        </w:rPr>
      </w:pPr>
      <w:del w:author="MACAIGNE Manuella" w:date="2021-12-06T17:30:00Z" w:id="573">
        <w:r w:rsidDel="00F90E4B" w:rsidRPr="00A05FC7">
          <w:rPr>
            <w:rFonts w:ascii="Arial" w:hAnsi="Arial"/>
            <w:b/>
            <w:caps/>
            <w:u w:val="single"/>
            <w:rPrChange w:author="MACAIGNE Manuella" w:date="2021-12-14T15:21:00Z" w:id="574">
              <w:rPr>
                <w:rFonts w:ascii="Arial" w:hAnsi="Arial"/>
              </w:rPr>
            </w:rPrChange>
          </w:rPr>
          <w:delText>Collège 2 = la part salariale de la mutuelle mens</w:delText>
        </w:r>
        <w:r w:rsidDel="00F90E4B" w:rsidR="00CD4A66" w:rsidRPr="00A05FC7">
          <w:rPr>
            <w:rFonts w:ascii="Arial" w:hAnsi="Arial"/>
            <w:b/>
            <w:caps/>
            <w:u w:val="single"/>
            <w:rPrChange w:author="MACAIGNE Manuella" w:date="2021-12-14T15:21:00Z" w:id="575">
              <w:rPr>
                <w:rFonts w:ascii="Arial" w:hAnsi="Arial"/>
              </w:rPr>
            </w:rPrChange>
          </w:rPr>
          <w:delText>uelle restera à 40.90€ pour 2021</w:delText>
        </w:r>
        <w:r w:rsidDel="00F90E4B" w:rsidRPr="00A05FC7">
          <w:rPr>
            <w:rFonts w:ascii="Arial" w:hAnsi="Arial"/>
            <w:b/>
            <w:caps/>
            <w:u w:val="single"/>
            <w:rPrChange w:author="MACAIGNE Manuella" w:date="2021-12-14T15:21:00Z" w:id="576">
              <w:rPr>
                <w:rFonts w:ascii="Arial" w:hAnsi="Arial"/>
              </w:rPr>
            </w:rPrChange>
          </w:rPr>
          <w:delText xml:space="preserve"> pour</w:delText>
        </w:r>
        <w:r w:rsidDel="00F90E4B" w:rsidR="00CD4A66" w:rsidRPr="00A05FC7">
          <w:rPr>
            <w:rFonts w:ascii="Arial" w:hAnsi="Arial"/>
            <w:b/>
            <w:caps/>
            <w:u w:val="single"/>
            <w:rPrChange w:author="MACAIGNE Manuella" w:date="2021-12-14T15:21:00Z" w:id="577">
              <w:rPr>
                <w:rFonts w:ascii="Arial" w:hAnsi="Arial"/>
              </w:rPr>
            </w:rPrChange>
          </w:rPr>
          <w:delText xml:space="preserve"> une cotisation totale de 129,05</w:delText>
        </w:r>
        <w:r w:rsidDel="00F90E4B" w:rsidRPr="00A05FC7">
          <w:rPr>
            <w:rFonts w:ascii="Arial" w:hAnsi="Arial"/>
            <w:b/>
            <w:caps/>
            <w:u w:val="single"/>
            <w:rPrChange w:author="MACAIGNE Manuella" w:date="2021-12-14T15:21:00Z" w:id="578">
              <w:rPr>
                <w:rFonts w:ascii="Arial" w:hAnsi="Arial"/>
              </w:rPr>
            </w:rPrChange>
          </w:rPr>
          <w:delText>€ au 1</w:delText>
        </w:r>
        <w:r w:rsidDel="00F90E4B" w:rsidRPr="00A05FC7">
          <w:rPr>
            <w:rFonts w:ascii="Arial" w:hAnsi="Arial"/>
            <w:b/>
            <w:caps/>
            <w:u w:val="single"/>
            <w:rPrChange w:author="MACAIGNE Manuella" w:date="2021-12-14T15:21:00Z" w:id="579">
              <w:rPr>
                <w:rFonts w:ascii="Arial" w:hAnsi="Arial"/>
                <w:vertAlign w:val="superscript"/>
              </w:rPr>
            </w:rPrChange>
          </w:rPr>
          <w:delText>er</w:delText>
        </w:r>
        <w:r w:rsidDel="00F90E4B" w:rsidR="00CD4A66" w:rsidRPr="00A05FC7">
          <w:rPr>
            <w:rFonts w:ascii="Arial" w:hAnsi="Arial"/>
            <w:b/>
            <w:caps/>
            <w:u w:val="single"/>
            <w:rPrChange w:author="MACAIGNE Manuella" w:date="2021-12-14T15:21:00Z" w:id="580">
              <w:rPr>
                <w:rFonts w:ascii="Arial" w:hAnsi="Arial"/>
              </w:rPr>
            </w:rPrChange>
          </w:rPr>
          <w:delText xml:space="preserve"> Janvier 2021</w:delText>
        </w:r>
        <w:r w:rsidDel="00F90E4B" w:rsidRPr="00A05FC7">
          <w:rPr>
            <w:rFonts w:ascii="Arial" w:hAnsi="Arial"/>
            <w:b/>
            <w:caps/>
            <w:u w:val="single"/>
            <w:rPrChange w:author="MACAIGNE Manuella" w:date="2021-12-14T15:21:00Z" w:id="581">
              <w:rPr>
                <w:rFonts w:ascii="Arial" w:hAnsi="Arial"/>
              </w:rPr>
            </w:rPrChange>
          </w:rPr>
          <w:delText>.</w:delText>
        </w:r>
      </w:del>
    </w:p>
    <w:p w:rsidDel="00F90E4B" w:rsidP="004E01F6" w:rsidR="008316E5" w:rsidRDefault="00CD4A66" w:rsidRPr="00A05FC7">
      <w:pPr>
        <w:pStyle w:val="NormalWeb"/>
        <w:spacing w:before="0" w:beforeAutospacing="0"/>
        <w:jc w:val="both"/>
        <w:rPr>
          <w:del w:author="MACAIGNE Manuella" w:date="2021-12-06T17:30:00Z" w:id="582"/>
          <w:rFonts w:ascii="Arial" w:hAnsi="Arial"/>
          <w:b/>
          <w:caps/>
          <w:sz w:val="20"/>
          <w:u w:val="single"/>
          <w:lang w:val="fr-FR"/>
          <w:rPrChange w:author="MACAIGNE Manuella" w:date="2021-12-14T15:21:00Z" w:id="583">
            <w:rPr>
              <w:del w:author="MACAIGNE Manuella" w:date="2021-12-06T17:30:00Z" w:id="584"/>
              <w:rFonts w:ascii="Arial" w:hAnsi="Arial"/>
              <w:sz w:val="20"/>
              <w:lang w:val="fr-FR"/>
            </w:rPr>
          </w:rPrChange>
        </w:rPr>
      </w:pPr>
      <w:del w:author="MACAIGNE Manuella" w:date="2021-12-06T17:30:00Z" w:id="585">
        <w:r w:rsidDel="00F90E4B" w:rsidRPr="00A05FC7">
          <w:rPr>
            <w:rFonts w:ascii="Arial" w:hAnsi="Arial"/>
            <w:b/>
            <w:caps/>
            <w:u w:val="single"/>
            <w:rPrChange w:author="MACAIGNE Manuella" w:date="2021-12-14T15:21:00Z" w:id="586">
              <w:rPr>
                <w:rFonts w:ascii="Arial" w:hAnsi="Arial"/>
              </w:rPr>
            </w:rPrChange>
          </w:rPr>
          <w:delText>Un avenant à l’accord des frais de santé sera établi a</w:delText>
        </w:r>
        <w:r w:rsidDel="00F90E4B" w:rsidR="00B7550D" w:rsidRPr="00A05FC7">
          <w:rPr>
            <w:rFonts w:ascii="Arial" w:hAnsi="Arial"/>
            <w:b/>
            <w:caps/>
            <w:u w:val="single"/>
            <w:rPrChange w:author="MACAIGNE Manuella" w:date="2021-12-14T15:21:00Z" w:id="587">
              <w:rPr>
                <w:rFonts w:ascii="Arial" w:hAnsi="Arial"/>
              </w:rPr>
            </w:rPrChange>
          </w:rPr>
          <w:delText>vec les représentants syndicaux</w:delText>
        </w:r>
        <w:r w:rsidDel="00F90E4B" w:rsidRPr="00A05FC7">
          <w:rPr>
            <w:rFonts w:ascii="Arial" w:hAnsi="Arial"/>
            <w:b/>
            <w:caps/>
            <w:u w:val="single"/>
            <w:rPrChange w:author="MACAIGNE Manuella" w:date="2021-12-14T15:21:00Z" w:id="588">
              <w:rPr>
                <w:rFonts w:ascii="Arial" w:hAnsi="Arial"/>
              </w:rPr>
            </w:rPrChange>
          </w:rPr>
          <w:delText>.</w:delText>
        </w:r>
      </w:del>
    </w:p>
    <w:p w:rsidDel="00F90E4B" w:rsidP="00E14418" w:rsidR="00704DE3" w:rsidRDefault="00704DE3" w:rsidRPr="00A05FC7">
      <w:pPr>
        <w:pStyle w:val="Titre9"/>
        <w:spacing w:before="120"/>
        <w:ind w:right="-180"/>
        <w:rPr>
          <w:del w:author="MACAIGNE Manuella" w:date="2021-12-06T17:30:00Z" w:id="589"/>
          <w:b/>
          <w:caps/>
          <w:sz w:val="20"/>
          <w:u w:val="single"/>
          <w:rPrChange w:author="MACAIGNE Manuella" w:date="2021-12-14T15:21:00Z" w:id="590">
            <w:rPr>
              <w:del w:author="MACAIGNE Manuella" w:date="2021-12-06T17:30:00Z" w:id="591"/>
              <w:rFonts w:eastAsia="Times New Roman"/>
              <w:b/>
              <w:bCs/>
              <w:caps/>
              <w:sz w:val="2"/>
              <w:szCs w:val="24"/>
            </w:rPr>
          </w:rPrChange>
        </w:rPr>
      </w:pPr>
    </w:p>
    <w:p w:rsidDel="00F90E4B" w:rsidP="00E14418" w:rsidR="00E14418" w:rsidRDefault="00C8266E" w:rsidRPr="00A05FC7">
      <w:pPr>
        <w:pStyle w:val="Titre9"/>
        <w:spacing w:before="120"/>
        <w:ind w:right="-180"/>
        <w:rPr>
          <w:del w:author="MACAIGNE Manuella" w:date="2021-12-06T17:30:00Z" w:id="592"/>
          <w:b/>
          <w:caps/>
          <w:sz w:val="20"/>
          <w:u w:val="single"/>
          <w:rPrChange w:author="MACAIGNE Manuella" w:date="2021-12-14T15:21:00Z" w:id="593">
            <w:rPr>
              <w:del w:author="MACAIGNE Manuella" w:date="2021-12-06T17:30:00Z" w:id="594"/>
              <w:rFonts w:eastAsia="Times New Roman"/>
              <w:b/>
              <w:bCs/>
              <w:caps/>
              <w:sz w:val="20"/>
              <w:szCs w:val="24"/>
            </w:rPr>
          </w:rPrChange>
        </w:rPr>
      </w:pPr>
      <w:del w:author="MACAIGNE Manuella" w:date="2021-12-06T17:30:00Z" w:id="595">
        <w:r w:rsidDel="00F90E4B" w:rsidRPr="00A05FC7">
          <w:rPr>
            <w:b/>
            <w:caps/>
            <w:u w:val="single"/>
            <w:rPrChange w:author="MACAIGNE Manuella" w:date="2021-12-14T15:21:00Z" w:id="596">
              <w:rPr>
                <w:rFonts w:eastAsia="Times New Roman"/>
                <w:b/>
                <w:bCs/>
                <w:caps/>
                <w:szCs w:val="24"/>
              </w:rPr>
            </w:rPrChange>
          </w:rPr>
          <w:delText xml:space="preserve">Article </w:delText>
        </w:r>
        <w:r w:rsidDel="00F90E4B" w:rsidR="00CD4A66" w:rsidRPr="00A05FC7">
          <w:rPr>
            <w:b/>
            <w:caps/>
            <w:u w:val="single"/>
            <w:rPrChange w:author="MACAIGNE Manuella" w:date="2021-12-14T15:21:00Z" w:id="597">
              <w:rPr>
                <w:rFonts w:eastAsia="Times New Roman"/>
                <w:b/>
                <w:bCs/>
                <w:caps/>
                <w:szCs w:val="24"/>
              </w:rPr>
            </w:rPrChange>
          </w:rPr>
          <w:delText>5</w:delText>
        </w:r>
        <w:r w:rsidDel="00F90E4B" w:rsidRPr="00A05FC7">
          <w:rPr>
            <w:b/>
            <w:caps/>
            <w:u w:val="single"/>
            <w:rPrChange w:author="MACAIGNE Manuella" w:date="2021-12-14T15:21:00Z" w:id="598">
              <w:rPr>
                <w:rFonts w:eastAsia="Times New Roman"/>
                <w:b/>
                <w:bCs/>
                <w:caps/>
                <w:szCs w:val="24"/>
              </w:rPr>
            </w:rPrChange>
          </w:rPr>
          <w:delText> –</w:delText>
        </w:r>
        <w:r w:rsidDel="00F90E4B" w:rsidR="00E14418" w:rsidRPr="00A05FC7">
          <w:rPr>
            <w:b/>
            <w:caps/>
            <w:u w:val="single"/>
            <w:rPrChange w:author="MACAIGNE Manuella" w:date="2021-12-14T15:21:00Z" w:id="599">
              <w:rPr>
                <w:rFonts w:eastAsia="Times New Roman"/>
                <w:b/>
                <w:bCs/>
                <w:caps/>
                <w:szCs w:val="24"/>
              </w:rPr>
            </w:rPrChange>
          </w:rPr>
          <w:delText xml:space="preserve"> </w:delText>
        </w:r>
        <w:r w:rsidDel="00F90E4B" w:rsidR="0098621A" w:rsidRPr="00A05FC7">
          <w:rPr>
            <w:b/>
            <w:caps/>
            <w:u w:val="single"/>
            <w:rPrChange w:author="MACAIGNE Manuella" w:date="2021-12-14T15:21:00Z" w:id="600">
              <w:rPr>
                <w:rFonts w:eastAsia="Times New Roman"/>
                <w:b/>
                <w:bCs/>
                <w:caps/>
                <w:szCs w:val="24"/>
              </w:rPr>
            </w:rPrChange>
          </w:rPr>
          <w:delText>EMBAUCHES</w:delText>
        </w:r>
        <w:r w:rsidDel="00F90E4B" w:rsidRPr="00A05FC7">
          <w:rPr>
            <w:b/>
            <w:caps/>
            <w:u w:val="single"/>
            <w:rPrChange w:author="MACAIGNE Manuella" w:date="2021-12-14T15:21:00Z" w:id="601">
              <w:rPr>
                <w:rFonts w:eastAsia="Times New Roman"/>
                <w:b/>
                <w:bCs/>
                <w:caps/>
                <w:szCs w:val="24"/>
              </w:rPr>
            </w:rPrChange>
          </w:rPr>
          <w:delText> : </w:delText>
        </w:r>
      </w:del>
    </w:p>
    <w:p w:rsidDel="00F90E4B" w:rsidP="00E14418" w:rsidR="00E14418" w:rsidRDefault="00E14418" w:rsidRPr="00A05FC7">
      <w:pPr>
        <w:rPr>
          <w:del w:author="MACAIGNE Manuella" w:date="2021-12-06T17:30:00Z" w:id="602"/>
          <w:rFonts w:ascii="Arial" w:cs="Arial" w:hAnsi="Arial"/>
          <w:b/>
          <w:caps/>
          <w:u w:val="single"/>
          <w:rPrChange w:author="MACAIGNE Manuella" w:date="2021-12-14T15:21:00Z" w:id="603">
            <w:rPr>
              <w:del w:author="MACAIGNE Manuella" w:date="2021-12-06T17:30:00Z" w:id="604"/>
              <w:rFonts w:ascii="Arial" w:cs="Arial" w:hAnsi="Arial"/>
            </w:rPr>
          </w:rPrChange>
        </w:rPr>
      </w:pPr>
    </w:p>
    <w:p w:rsidDel="00F90E4B" w:rsidP="00571DFB" w:rsidR="00CB1BF8" w:rsidRDefault="009B5889" w:rsidRPr="00A05FC7">
      <w:pPr>
        <w:spacing w:line="276" w:lineRule="auto"/>
        <w:jc w:val="both"/>
        <w:rPr>
          <w:del w:author="MACAIGNE Manuella" w:date="2021-12-06T17:30:00Z" w:id="605"/>
          <w:rFonts w:ascii="Arial" w:cs="Arial" w:hAnsi="Arial"/>
          <w:b/>
          <w:caps/>
          <w:szCs w:val="22"/>
          <w:u w:val="single"/>
          <w:rPrChange w:author="MACAIGNE Manuella" w:date="2021-12-14T15:21:00Z" w:id="606">
            <w:rPr>
              <w:del w:author="MACAIGNE Manuella" w:date="2021-12-06T17:30:00Z" w:id="607"/>
              <w:rFonts w:ascii="Arial" w:cs="Arial" w:eastAsia="Times New Roman" w:hAnsi="Arial"/>
              <w:b/>
              <w:color w:val="00B050"/>
              <w:szCs w:val="24"/>
            </w:rPr>
          </w:rPrChange>
        </w:rPr>
      </w:pPr>
      <w:del w:author="MACAIGNE Manuella" w:date="2021-12-06T17:30:00Z" w:id="608">
        <w:r w:rsidDel="00F90E4B" w:rsidRPr="00A05FC7">
          <w:rPr>
            <w:rFonts w:ascii="Arial" w:cs="Arial" w:hAnsi="Arial"/>
            <w:b/>
            <w:caps/>
            <w:szCs w:val="22"/>
            <w:u w:val="single"/>
            <w:rPrChange w:author="MACAIGNE Manuella" w:date="2021-12-14T15:21:00Z" w:id="609">
              <w:rPr>
                <w:rFonts w:ascii="Arial" w:cs="Arial" w:eastAsia="Times New Roman" w:hAnsi="Arial"/>
                <w:szCs w:val="24"/>
              </w:rPr>
            </w:rPrChange>
          </w:rPr>
          <w:delText xml:space="preserve">Dans le cadre </w:delText>
        </w:r>
        <w:r w:rsidDel="00F90E4B" w:rsidR="0016672B" w:rsidRPr="00A05FC7">
          <w:rPr>
            <w:rFonts w:ascii="Arial" w:cs="Arial" w:hAnsi="Arial"/>
            <w:b/>
            <w:caps/>
            <w:szCs w:val="22"/>
            <w:u w:val="single"/>
            <w:rPrChange w:author="MACAIGNE Manuella" w:date="2021-12-14T15:21:00Z" w:id="610">
              <w:rPr>
                <w:rFonts w:ascii="Arial" w:cs="Arial" w:eastAsia="Times New Roman" w:hAnsi="Arial"/>
                <w:szCs w:val="24"/>
              </w:rPr>
            </w:rPrChange>
          </w:rPr>
          <w:delText>du lancem</w:delText>
        </w:r>
        <w:r w:rsidDel="00F90E4B" w:rsidR="004E01F6" w:rsidRPr="00A05FC7">
          <w:rPr>
            <w:rFonts w:ascii="Arial" w:cs="Arial" w:hAnsi="Arial"/>
            <w:b/>
            <w:caps/>
            <w:szCs w:val="22"/>
            <w:u w:val="single"/>
            <w:rPrChange w:author="MACAIGNE Manuella" w:date="2021-12-14T15:21:00Z" w:id="611">
              <w:rPr>
                <w:rFonts w:ascii="Arial" w:cs="Arial" w:eastAsia="Times New Roman" w:hAnsi="Arial"/>
                <w:szCs w:val="24"/>
              </w:rPr>
            </w:rPrChange>
          </w:rPr>
          <w:delText xml:space="preserve">ent </w:delText>
        </w:r>
        <w:r w:rsidDel="00F90E4B" w:rsidR="00B7550D" w:rsidRPr="00A05FC7">
          <w:rPr>
            <w:rFonts w:ascii="Arial" w:cs="Arial" w:hAnsi="Arial"/>
            <w:b/>
            <w:caps/>
            <w:szCs w:val="22"/>
            <w:u w:val="single"/>
            <w:rPrChange w:author="MACAIGNE Manuella" w:date="2021-12-14T15:21:00Z" w:id="612">
              <w:rPr>
                <w:rFonts w:ascii="Arial" w:cs="Arial" w:eastAsia="Times New Roman" w:hAnsi="Arial"/>
                <w:szCs w:val="24"/>
              </w:rPr>
            </w:rPrChange>
          </w:rPr>
          <w:delText>d</w:delText>
        </w:r>
        <w:r w:rsidDel="00F90E4B" w:rsidR="004E01F6" w:rsidRPr="00A05FC7">
          <w:rPr>
            <w:rFonts w:ascii="Arial" w:cs="Arial" w:hAnsi="Arial"/>
            <w:b/>
            <w:caps/>
            <w:szCs w:val="22"/>
            <w:u w:val="single"/>
            <w:rPrChange w:author="MACAIGNE Manuella" w:date="2021-12-14T15:21:00Z" w:id="613">
              <w:rPr>
                <w:rFonts w:ascii="Arial" w:cs="Arial" w:eastAsia="Times New Roman" w:hAnsi="Arial"/>
                <w:szCs w:val="24"/>
              </w:rPr>
            </w:rPrChange>
          </w:rPr>
          <w:delText>u projet 412B</w:delText>
        </w:r>
        <w:r w:rsidDel="00F90E4B" w:rsidRPr="00A05FC7">
          <w:rPr>
            <w:rFonts w:ascii="Arial" w:cs="Arial" w:hAnsi="Arial"/>
            <w:b/>
            <w:caps/>
            <w:szCs w:val="22"/>
            <w:u w:val="single"/>
            <w:rPrChange w:author="MACAIGNE Manuella" w:date="2021-12-14T15:21:00Z" w:id="614">
              <w:rPr>
                <w:rFonts w:ascii="Arial" w:cs="Arial" w:eastAsia="Times New Roman" w:hAnsi="Arial"/>
                <w:szCs w:val="24"/>
              </w:rPr>
            </w:rPrChange>
          </w:rPr>
          <w:delText>, et s</w:delText>
        </w:r>
        <w:r w:rsidDel="00F90E4B" w:rsidR="0016672B" w:rsidRPr="00A05FC7">
          <w:rPr>
            <w:rFonts w:ascii="Arial" w:cs="Arial" w:hAnsi="Arial"/>
            <w:b/>
            <w:caps/>
            <w:szCs w:val="22"/>
            <w:u w:val="single"/>
            <w:rPrChange w:author="MACAIGNE Manuella" w:date="2021-12-14T15:21:00Z" w:id="615">
              <w:rPr>
                <w:rFonts w:ascii="Arial" w:cs="Arial" w:eastAsia="Times New Roman" w:hAnsi="Arial"/>
                <w:szCs w:val="24"/>
              </w:rPr>
            </w:rPrChange>
          </w:rPr>
          <w:delText>ous réserve du niveau d’activité industrielle attendu</w:delText>
        </w:r>
        <w:r w:rsidDel="00F90E4B" w:rsidR="00956306" w:rsidRPr="00A05FC7">
          <w:rPr>
            <w:rFonts w:ascii="Arial" w:cs="Arial" w:hAnsi="Arial"/>
            <w:b/>
            <w:caps/>
            <w:szCs w:val="22"/>
            <w:u w:val="single"/>
            <w:rPrChange w:author="MACAIGNE Manuella" w:date="2021-12-14T15:21:00Z" w:id="616">
              <w:rPr>
                <w:rFonts w:ascii="Arial" w:cs="Arial" w:eastAsia="Times New Roman" w:hAnsi="Arial"/>
                <w:szCs w:val="24"/>
              </w:rPr>
            </w:rPrChange>
          </w:rPr>
          <w:delText>,</w:delText>
        </w:r>
        <w:r w:rsidDel="00F90E4B" w:rsidR="00C375BF" w:rsidRPr="00A05FC7">
          <w:rPr>
            <w:rFonts w:ascii="Arial" w:cs="Arial" w:hAnsi="Arial"/>
            <w:b/>
            <w:caps/>
            <w:szCs w:val="22"/>
            <w:u w:val="single"/>
            <w:rPrChange w:author="MACAIGNE Manuella" w:date="2021-12-14T15:21:00Z" w:id="617">
              <w:rPr>
                <w:rFonts w:ascii="Arial" w:cs="Arial" w:eastAsia="Times New Roman" w:hAnsi="Arial"/>
                <w:szCs w:val="24"/>
              </w:rPr>
            </w:rPrChange>
          </w:rPr>
          <w:delText xml:space="preserve"> l</w:delText>
        </w:r>
        <w:r w:rsidDel="00F90E4B" w:rsidR="00E14418" w:rsidRPr="00A05FC7">
          <w:rPr>
            <w:rFonts w:ascii="Arial" w:cs="Arial" w:hAnsi="Arial"/>
            <w:b/>
            <w:caps/>
            <w:szCs w:val="22"/>
            <w:u w:val="single"/>
            <w:rPrChange w:author="MACAIGNE Manuella" w:date="2021-12-14T15:21:00Z" w:id="618">
              <w:rPr>
                <w:rFonts w:ascii="Arial" w:cs="Arial" w:eastAsia="Times New Roman" w:hAnsi="Arial"/>
                <w:szCs w:val="24"/>
              </w:rPr>
            </w:rPrChange>
          </w:rPr>
          <w:delText xml:space="preserve">a direction s’engage à </w:delText>
        </w:r>
        <w:r w:rsidDel="00F90E4B" w:rsidR="0098621A" w:rsidRPr="00A05FC7">
          <w:rPr>
            <w:rFonts w:ascii="Arial" w:cs="Arial" w:hAnsi="Arial"/>
            <w:b/>
            <w:caps/>
            <w:szCs w:val="22"/>
            <w:u w:val="single"/>
            <w:rPrChange w:author="MACAIGNE Manuella" w:date="2021-12-14T15:21:00Z" w:id="619">
              <w:rPr>
                <w:rFonts w:ascii="Arial" w:cs="Arial" w:eastAsia="Times New Roman" w:hAnsi="Arial"/>
                <w:szCs w:val="24"/>
              </w:rPr>
            </w:rPrChange>
          </w:rPr>
          <w:delText xml:space="preserve">embaucher </w:delText>
        </w:r>
        <w:r w:rsidDel="00F90E4B" w:rsidR="004E01F6" w:rsidRPr="00A05FC7">
          <w:rPr>
            <w:rFonts w:ascii="Arial" w:cs="Arial" w:hAnsi="Arial"/>
            <w:b/>
            <w:caps/>
            <w:szCs w:val="22"/>
            <w:u w:val="single"/>
            <w:rPrChange w:author="MACAIGNE Manuella" w:date="2021-12-14T15:21:00Z" w:id="620">
              <w:rPr>
                <w:rFonts w:ascii="Arial" w:cs="Arial" w:eastAsia="Times New Roman" w:hAnsi="Arial"/>
                <w:szCs w:val="24"/>
              </w:rPr>
            </w:rPrChange>
          </w:rPr>
          <w:delText>10</w:delText>
        </w:r>
        <w:r w:rsidDel="00F90E4B" w:rsidR="005E6AAE" w:rsidRPr="00A05FC7">
          <w:rPr>
            <w:rFonts w:ascii="Arial" w:cs="Arial" w:hAnsi="Arial"/>
            <w:b/>
            <w:caps/>
            <w:szCs w:val="22"/>
            <w:u w:val="single"/>
            <w:rPrChange w:author="MACAIGNE Manuella" w:date="2021-12-14T15:21:00Z" w:id="621">
              <w:rPr>
                <w:rFonts w:ascii="Arial" w:cs="Arial" w:eastAsia="Times New Roman" w:hAnsi="Arial"/>
                <w:szCs w:val="24"/>
              </w:rPr>
            </w:rPrChange>
          </w:rPr>
          <w:delText xml:space="preserve"> </w:delText>
        </w:r>
        <w:r w:rsidDel="00F90E4B" w:rsidR="004D44F7" w:rsidRPr="00A05FC7">
          <w:rPr>
            <w:rFonts w:ascii="Arial" w:cs="Arial" w:hAnsi="Arial"/>
            <w:b/>
            <w:caps/>
            <w:szCs w:val="22"/>
            <w:u w:val="single"/>
            <w:rPrChange w:author="MACAIGNE Manuella" w:date="2021-12-14T15:21:00Z" w:id="622">
              <w:rPr>
                <w:rFonts w:ascii="Arial" w:cs="Arial" w:eastAsia="Times New Roman" w:hAnsi="Arial"/>
                <w:szCs w:val="24"/>
              </w:rPr>
            </w:rPrChange>
          </w:rPr>
          <w:delText>salariés</w:delText>
        </w:r>
        <w:r w:rsidDel="00F90E4B" w:rsidR="0098621A" w:rsidRPr="00A05FC7">
          <w:rPr>
            <w:rFonts w:ascii="Arial" w:cs="Arial" w:hAnsi="Arial"/>
            <w:b/>
            <w:caps/>
            <w:szCs w:val="22"/>
            <w:u w:val="single"/>
            <w:rPrChange w:author="MACAIGNE Manuella" w:date="2021-12-14T15:21:00Z" w:id="623">
              <w:rPr>
                <w:rFonts w:ascii="Arial" w:cs="Arial" w:eastAsia="Times New Roman" w:hAnsi="Arial"/>
                <w:szCs w:val="24"/>
              </w:rPr>
            </w:rPrChange>
          </w:rPr>
          <w:delText xml:space="preserve"> </w:delText>
        </w:r>
        <w:r w:rsidDel="00F90E4B" w:rsidR="0016672B" w:rsidRPr="00A05FC7">
          <w:rPr>
            <w:rFonts w:ascii="Arial" w:cs="Arial" w:hAnsi="Arial"/>
            <w:b/>
            <w:caps/>
            <w:szCs w:val="22"/>
            <w:u w:val="single"/>
            <w:rPrChange w:author="MACAIGNE Manuella" w:date="2021-12-14T15:21:00Z" w:id="624">
              <w:rPr>
                <w:rFonts w:ascii="Arial" w:cs="Arial" w:eastAsia="Times New Roman" w:hAnsi="Arial"/>
                <w:szCs w:val="24"/>
              </w:rPr>
            </w:rPrChange>
          </w:rPr>
          <w:delText xml:space="preserve">au sein de la main d’œuvre directe </w:delText>
        </w:r>
        <w:r w:rsidDel="00F90E4B" w:rsidR="0016672B" w:rsidRPr="00A05FC7">
          <w:rPr>
            <w:rFonts w:ascii="Arial" w:cs="Arial" w:hAnsi="Arial"/>
            <w:b/>
            <w:caps/>
            <w:szCs w:val="22"/>
            <w:u w:val="single"/>
            <w:rPrChange w:author="MACAIGNE Manuella" w:date="2021-12-14T15:21:00Z" w:id="625">
              <w:rPr>
                <w:rFonts w:ascii="Arial" w:cs="Arial" w:eastAsia="Times New Roman" w:hAnsi="Arial"/>
                <w:color w:val="000000"/>
                <w:szCs w:val="24"/>
              </w:rPr>
            </w:rPrChange>
          </w:rPr>
          <w:delText>(MOD)</w:delText>
        </w:r>
        <w:r w:rsidDel="00F90E4B" w:rsidR="00C375BF" w:rsidRPr="00A05FC7">
          <w:rPr>
            <w:rFonts w:ascii="Arial" w:cs="Arial" w:hAnsi="Arial"/>
            <w:b/>
            <w:caps/>
            <w:szCs w:val="22"/>
            <w:u w:val="single"/>
            <w:rPrChange w:author="MACAIGNE Manuella" w:date="2021-12-14T15:21:00Z" w:id="626">
              <w:rPr>
                <w:rFonts w:ascii="Arial" w:cs="Arial" w:eastAsia="Times New Roman" w:hAnsi="Arial"/>
                <w:color w:val="000000"/>
                <w:szCs w:val="24"/>
              </w:rPr>
            </w:rPrChange>
          </w:rPr>
          <w:delText xml:space="preserve"> </w:delText>
        </w:r>
        <w:r w:rsidDel="00F90E4B" w:rsidR="00DC7F0E" w:rsidRPr="00A05FC7">
          <w:rPr>
            <w:rFonts w:ascii="Arial" w:cs="Arial" w:hAnsi="Arial"/>
            <w:b/>
            <w:caps/>
            <w:szCs w:val="22"/>
            <w:u w:val="single"/>
            <w:rPrChange w:author="MACAIGNE Manuella" w:date="2021-12-14T15:21:00Z" w:id="627">
              <w:rPr>
                <w:rFonts w:ascii="Arial" w:cs="Arial" w:eastAsia="Times New Roman" w:hAnsi="Arial"/>
                <w:szCs w:val="24"/>
              </w:rPr>
            </w:rPrChange>
          </w:rPr>
          <w:delText>d’avril 202</w:delText>
        </w:r>
        <w:r w:rsidDel="00F90E4B" w:rsidR="004E01F6" w:rsidRPr="00A05FC7">
          <w:rPr>
            <w:rFonts w:ascii="Arial" w:cs="Arial" w:hAnsi="Arial"/>
            <w:b/>
            <w:caps/>
            <w:szCs w:val="22"/>
            <w:u w:val="single"/>
            <w:rPrChange w:author="MACAIGNE Manuella" w:date="2021-12-14T15:21:00Z" w:id="628">
              <w:rPr>
                <w:rFonts w:ascii="Arial" w:cs="Arial" w:eastAsia="Times New Roman" w:hAnsi="Arial"/>
                <w:szCs w:val="24"/>
              </w:rPr>
            </w:rPrChange>
          </w:rPr>
          <w:delText>1</w:delText>
        </w:r>
        <w:r w:rsidDel="00F90E4B" w:rsidR="00DC7F0E" w:rsidRPr="00A05FC7">
          <w:rPr>
            <w:rFonts w:ascii="Arial" w:cs="Arial" w:hAnsi="Arial"/>
            <w:b/>
            <w:caps/>
            <w:szCs w:val="22"/>
            <w:u w:val="single"/>
            <w:rPrChange w:author="MACAIGNE Manuella" w:date="2021-12-14T15:21:00Z" w:id="629">
              <w:rPr>
                <w:rFonts w:ascii="Arial" w:cs="Arial" w:eastAsia="Times New Roman" w:hAnsi="Arial"/>
                <w:b/>
                <w:szCs w:val="24"/>
              </w:rPr>
            </w:rPrChange>
          </w:rPr>
          <w:delText xml:space="preserve"> </w:delText>
        </w:r>
        <w:r w:rsidDel="00F90E4B" w:rsidR="00DC7F0E" w:rsidRPr="00A05FC7">
          <w:rPr>
            <w:rFonts w:ascii="Arial" w:cs="Arial" w:hAnsi="Arial"/>
            <w:b/>
            <w:caps/>
            <w:szCs w:val="22"/>
            <w:u w:val="single"/>
            <w:rPrChange w:author="MACAIGNE Manuella" w:date="2021-12-14T15:21:00Z" w:id="630">
              <w:rPr>
                <w:rFonts w:ascii="Arial" w:cs="Arial" w:eastAsia="Times New Roman" w:hAnsi="Arial"/>
                <w:szCs w:val="24"/>
              </w:rPr>
            </w:rPrChange>
          </w:rPr>
          <w:delText>à</w:delText>
        </w:r>
        <w:r w:rsidDel="00F90E4B" w:rsidR="00E551EF" w:rsidRPr="00A05FC7">
          <w:rPr>
            <w:rFonts w:ascii="Arial" w:cs="Arial" w:hAnsi="Arial"/>
            <w:b/>
            <w:caps/>
            <w:szCs w:val="22"/>
            <w:u w:val="single"/>
            <w:rPrChange w:author="MACAIGNE Manuella" w:date="2021-12-14T15:21:00Z" w:id="631">
              <w:rPr>
                <w:rFonts w:ascii="Arial" w:cs="Arial" w:eastAsia="Times New Roman" w:hAnsi="Arial"/>
                <w:szCs w:val="24"/>
              </w:rPr>
            </w:rPrChange>
          </w:rPr>
          <w:delText xml:space="preserve"> </w:delText>
        </w:r>
        <w:r w:rsidDel="00F90E4B" w:rsidR="00C375BF" w:rsidRPr="00A05FC7">
          <w:rPr>
            <w:rFonts w:ascii="Arial" w:cs="Arial" w:hAnsi="Arial"/>
            <w:b/>
            <w:caps/>
            <w:szCs w:val="22"/>
            <w:u w:val="single"/>
            <w:rPrChange w:author="MACAIGNE Manuella" w:date="2021-12-14T15:21:00Z" w:id="632">
              <w:rPr>
                <w:rFonts w:ascii="Arial" w:cs="Arial" w:eastAsia="Times New Roman" w:hAnsi="Arial"/>
                <w:szCs w:val="24"/>
              </w:rPr>
            </w:rPrChange>
          </w:rPr>
          <w:delText>mars 202</w:delText>
        </w:r>
        <w:r w:rsidDel="00F90E4B" w:rsidR="004E01F6" w:rsidRPr="00A05FC7">
          <w:rPr>
            <w:rFonts w:ascii="Arial" w:cs="Arial" w:hAnsi="Arial"/>
            <w:b/>
            <w:caps/>
            <w:szCs w:val="22"/>
            <w:u w:val="single"/>
            <w:rPrChange w:author="MACAIGNE Manuella" w:date="2021-12-14T15:21:00Z" w:id="633">
              <w:rPr>
                <w:rFonts w:ascii="Arial" w:cs="Arial" w:eastAsia="Times New Roman" w:hAnsi="Arial"/>
                <w:szCs w:val="24"/>
              </w:rPr>
            </w:rPrChange>
          </w:rPr>
          <w:delText>2</w:delText>
        </w:r>
        <w:r w:rsidDel="00F90E4B" w:rsidR="00E14418" w:rsidRPr="00A05FC7">
          <w:rPr>
            <w:rFonts w:ascii="Arial" w:cs="Arial" w:hAnsi="Arial"/>
            <w:b/>
            <w:caps/>
            <w:szCs w:val="22"/>
            <w:u w:val="single"/>
            <w:rPrChange w:author="MACAIGNE Manuella" w:date="2021-12-14T15:21:00Z" w:id="634">
              <w:rPr>
                <w:rFonts w:ascii="Arial" w:cs="Arial" w:eastAsia="Times New Roman" w:hAnsi="Arial"/>
                <w:szCs w:val="24"/>
              </w:rPr>
            </w:rPrChange>
          </w:rPr>
          <w:delText>.</w:delText>
        </w:r>
        <w:r w:rsidDel="00F90E4B" w:rsidR="0016672B" w:rsidRPr="00A05FC7">
          <w:rPr>
            <w:rFonts w:ascii="Arial" w:cs="Arial" w:hAnsi="Arial"/>
            <w:b/>
            <w:caps/>
            <w:szCs w:val="22"/>
            <w:u w:val="single"/>
            <w:rPrChange w:author="MACAIGNE Manuella" w:date="2021-12-14T15:21:00Z" w:id="635">
              <w:rPr>
                <w:rFonts w:ascii="Arial" w:cs="Arial" w:eastAsia="Times New Roman" w:hAnsi="Arial"/>
                <w:b/>
                <w:color w:val="00B050"/>
                <w:szCs w:val="24"/>
              </w:rPr>
            </w:rPrChange>
          </w:rPr>
          <w:delText xml:space="preserve"> </w:delText>
        </w:r>
      </w:del>
    </w:p>
    <w:p w:rsidDel="00F90E4B" w:rsidP="00571DFB" w:rsidR="00E14418" w:rsidRDefault="0016672B" w:rsidRPr="00A05FC7">
      <w:pPr>
        <w:spacing w:line="276" w:lineRule="auto"/>
        <w:jc w:val="both"/>
        <w:rPr>
          <w:del w:author="MACAIGNE Manuella" w:date="2021-12-06T17:30:00Z" w:id="636"/>
          <w:rFonts w:ascii="Arial" w:cs="Arial" w:hAnsi="Arial"/>
          <w:b/>
          <w:caps/>
          <w:szCs w:val="22"/>
          <w:u w:val="single"/>
          <w:rPrChange w:author="MACAIGNE Manuella" w:date="2021-12-14T15:21:00Z" w:id="637">
            <w:rPr>
              <w:del w:author="MACAIGNE Manuella" w:date="2021-12-06T17:30:00Z" w:id="638"/>
              <w:rFonts w:ascii="Arial" w:cs="Arial" w:eastAsia="Times New Roman" w:hAnsi="Arial"/>
              <w:szCs w:val="24"/>
            </w:rPr>
          </w:rPrChange>
        </w:rPr>
      </w:pPr>
      <w:del w:author="MACAIGNE Manuella" w:date="2021-12-06T17:30:00Z" w:id="639">
        <w:r w:rsidDel="00F90E4B" w:rsidRPr="00A05FC7">
          <w:rPr>
            <w:rFonts w:ascii="Arial" w:cs="Arial" w:hAnsi="Arial"/>
            <w:b/>
            <w:caps/>
            <w:szCs w:val="22"/>
            <w:u w:val="single"/>
            <w:rPrChange w:author="MACAIGNE Manuella" w:date="2021-12-14T15:21:00Z" w:id="640">
              <w:rPr>
                <w:rFonts w:ascii="Arial" w:cs="Arial" w:eastAsia="Times New Roman" w:hAnsi="Arial"/>
                <w:szCs w:val="24"/>
              </w:rPr>
            </w:rPrChange>
          </w:rPr>
          <w:delText>Il s’agit de création</w:delText>
        </w:r>
        <w:r w:rsidDel="00F90E4B" w:rsidR="00DC7F0E" w:rsidRPr="00A05FC7">
          <w:rPr>
            <w:rFonts w:ascii="Arial" w:cs="Arial" w:hAnsi="Arial"/>
            <w:b/>
            <w:caps/>
            <w:szCs w:val="22"/>
            <w:u w:val="single"/>
            <w:rPrChange w:author="MACAIGNE Manuella" w:date="2021-12-14T15:21:00Z" w:id="641">
              <w:rPr>
                <w:rFonts w:ascii="Arial" w:cs="Arial" w:eastAsia="Times New Roman" w:hAnsi="Arial"/>
                <w:szCs w:val="24"/>
              </w:rPr>
            </w:rPrChange>
          </w:rPr>
          <w:delText>s</w:delText>
        </w:r>
        <w:r w:rsidDel="00F90E4B" w:rsidRPr="00A05FC7">
          <w:rPr>
            <w:rFonts w:ascii="Arial" w:cs="Arial" w:hAnsi="Arial"/>
            <w:b/>
            <w:caps/>
            <w:szCs w:val="22"/>
            <w:u w:val="single"/>
            <w:rPrChange w:author="MACAIGNE Manuella" w:date="2021-12-14T15:21:00Z" w:id="642">
              <w:rPr>
                <w:rFonts w:ascii="Arial" w:cs="Arial" w:eastAsia="Times New Roman" w:hAnsi="Arial"/>
                <w:szCs w:val="24"/>
              </w:rPr>
            </w:rPrChange>
          </w:rPr>
          <w:delText xml:space="preserve"> d’emplois nettes, c’</w:delText>
        </w:r>
        <w:r w:rsidDel="00F90E4B" w:rsidR="00DC7F0E" w:rsidRPr="00A05FC7">
          <w:rPr>
            <w:rFonts w:ascii="Arial" w:cs="Arial" w:hAnsi="Arial"/>
            <w:b/>
            <w:caps/>
            <w:szCs w:val="22"/>
            <w:u w:val="single"/>
            <w:rPrChange w:author="MACAIGNE Manuella" w:date="2021-12-14T15:21:00Z" w:id="643">
              <w:rPr>
                <w:rFonts w:ascii="Arial" w:cs="Arial" w:eastAsia="Times New Roman" w:hAnsi="Arial"/>
                <w:szCs w:val="24"/>
              </w:rPr>
            </w:rPrChange>
          </w:rPr>
          <w:delText>est-à-dire en surplus du</w:delText>
        </w:r>
        <w:r w:rsidDel="00F90E4B" w:rsidRPr="00A05FC7">
          <w:rPr>
            <w:rFonts w:ascii="Arial" w:cs="Arial" w:hAnsi="Arial"/>
            <w:b/>
            <w:caps/>
            <w:szCs w:val="22"/>
            <w:u w:val="single"/>
            <w:rPrChange w:author="MACAIGNE Manuella" w:date="2021-12-14T15:21:00Z" w:id="644">
              <w:rPr>
                <w:rFonts w:ascii="Arial" w:cs="Arial" w:eastAsia="Times New Roman" w:hAnsi="Arial"/>
                <w:szCs w:val="24"/>
              </w:rPr>
            </w:rPrChange>
          </w:rPr>
          <w:delText xml:space="preserve"> remplacement de salariés</w:delText>
        </w:r>
        <w:r w:rsidDel="00F90E4B" w:rsidR="004C0BC9" w:rsidRPr="00A05FC7">
          <w:rPr>
            <w:rFonts w:ascii="Arial" w:cs="Arial" w:hAnsi="Arial"/>
            <w:b/>
            <w:caps/>
            <w:szCs w:val="22"/>
            <w:u w:val="single"/>
            <w:rPrChange w:author="MACAIGNE Manuella" w:date="2021-12-14T15:21:00Z" w:id="645">
              <w:rPr>
                <w:rFonts w:ascii="Arial" w:cs="Arial" w:eastAsia="Times New Roman" w:hAnsi="Arial"/>
                <w:szCs w:val="24"/>
              </w:rPr>
            </w:rPrChange>
          </w:rPr>
          <w:delText xml:space="preserve"> de MOD</w:delText>
        </w:r>
        <w:r w:rsidDel="00F90E4B" w:rsidRPr="00A05FC7">
          <w:rPr>
            <w:rFonts w:ascii="Arial" w:cs="Arial" w:hAnsi="Arial"/>
            <w:b/>
            <w:caps/>
            <w:szCs w:val="22"/>
            <w:u w:val="single"/>
            <w:rPrChange w:author="MACAIGNE Manuella" w:date="2021-12-14T15:21:00Z" w:id="646">
              <w:rPr>
                <w:rFonts w:ascii="Arial" w:cs="Arial" w:eastAsia="Times New Roman" w:hAnsi="Arial"/>
                <w:szCs w:val="24"/>
              </w:rPr>
            </w:rPrChange>
          </w:rPr>
          <w:delText xml:space="preserve"> ayant quittés l’</w:delText>
        </w:r>
        <w:r w:rsidDel="00F90E4B" w:rsidR="00DC7F0E" w:rsidRPr="00A05FC7">
          <w:rPr>
            <w:rFonts w:ascii="Arial" w:cs="Arial" w:hAnsi="Arial"/>
            <w:b/>
            <w:caps/>
            <w:szCs w:val="22"/>
            <w:u w:val="single"/>
            <w:rPrChange w:author="MACAIGNE Manuella" w:date="2021-12-14T15:21:00Z" w:id="647">
              <w:rPr>
                <w:rFonts w:ascii="Arial" w:cs="Arial" w:eastAsia="Times New Roman" w:hAnsi="Arial"/>
                <w:szCs w:val="24"/>
              </w:rPr>
            </w:rPrChange>
          </w:rPr>
          <w:delText>entreprise sur la période concernée.</w:delText>
        </w:r>
      </w:del>
    </w:p>
    <w:p w:rsidDel="00F90E4B" w:rsidP="00571DFB" w:rsidR="00B7550D" w:rsidRDefault="00B7550D" w:rsidRPr="00A05FC7">
      <w:pPr>
        <w:spacing w:line="276" w:lineRule="auto"/>
        <w:jc w:val="both"/>
        <w:rPr>
          <w:del w:author="MACAIGNE Manuella" w:date="2021-12-06T17:30:00Z" w:id="648"/>
          <w:rFonts w:ascii="Arial" w:cs="Arial" w:hAnsi="Arial"/>
          <w:b/>
          <w:caps/>
          <w:szCs w:val="22"/>
          <w:u w:val="single"/>
          <w:rPrChange w:author="MACAIGNE Manuella" w:date="2021-12-14T15:21:00Z" w:id="649">
            <w:rPr>
              <w:del w:author="MACAIGNE Manuella" w:date="2021-12-06T17:30:00Z" w:id="650"/>
              <w:rFonts w:ascii="Arial" w:cs="Arial" w:eastAsia="Times New Roman" w:hAnsi="Arial"/>
              <w:szCs w:val="24"/>
            </w:rPr>
          </w:rPrChange>
        </w:rPr>
      </w:pPr>
    </w:p>
    <w:p w:rsidDel="00F90E4B" w:rsidP="004E01F6" w:rsidR="004E01F6" w:rsidRDefault="004E01F6" w:rsidRPr="00A05FC7">
      <w:pPr>
        <w:spacing w:after="60" w:before="120"/>
        <w:ind w:right="-180"/>
        <w:outlineLvl w:val="8"/>
        <w:rPr>
          <w:del w:author="MACAIGNE Manuella" w:date="2021-12-06T17:30:00Z" w:id="651"/>
          <w:rFonts w:ascii="Arial" w:cs="Arial" w:hAnsi="Arial"/>
          <w:b/>
          <w:caps/>
          <w:szCs w:val="22"/>
          <w:u w:val="single"/>
          <w:rPrChange w:author="MACAIGNE Manuella" w:date="2021-12-14T15:21:00Z" w:id="652">
            <w:rPr>
              <w:del w:author="MACAIGNE Manuella" w:date="2021-12-06T17:30:00Z" w:id="653"/>
              <w:rFonts w:ascii="Arial" w:cs="Arial" w:eastAsia="Times New Roman" w:hAnsi="Arial"/>
              <w:b/>
              <w:bCs/>
              <w:caps/>
              <w:szCs w:val="24"/>
            </w:rPr>
          </w:rPrChange>
        </w:rPr>
      </w:pPr>
      <w:del w:author="MACAIGNE Manuella" w:date="2021-12-06T17:30:00Z" w:id="654">
        <w:r w:rsidDel="00F90E4B" w:rsidRPr="00A05FC7">
          <w:rPr>
            <w:rFonts w:ascii="Arial" w:cs="Arial" w:hAnsi="Arial"/>
            <w:b/>
            <w:caps/>
            <w:szCs w:val="22"/>
            <w:u w:val="single"/>
            <w:rPrChange w:author="MACAIGNE Manuella" w:date="2021-12-14T15:21:00Z" w:id="655">
              <w:rPr>
                <w:rFonts w:ascii="Arial" w:cs="Arial" w:eastAsia="Times New Roman" w:hAnsi="Arial"/>
                <w:b/>
                <w:bCs/>
                <w:caps/>
                <w:szCs w:val="24"/>
              </w:rPr>
            </w:rPrChange>
          </w:rPr>
          <w:delText>Article 6 – COMPTE EPARGNE TEMPS : </w:delText>
        </w:r>
      </w:del>
    </w:p>
    <w:p w:rsidDel="00F90E4B" w:rsidP="009735D4" w:rsidR="004C7F37" w:rsidRDefault="00D75AF2" w:rsidRPr="00A05FC7">
      <w:pPr>
        <w:pStyle w:val="Titre9"/>
        <w:spacing w:before="120"/>
        <w:ind w:right="-180"/>
        <w:rPr>
          <w:del w:author="MACAIGNE Manuella" w:date="2021-12-06T17:30:00Z" w:id="656"/>
          <w:b/>
          <w:caps/>
          <w:sz w:val="20"/>
          <w:u w:val="single"/>
          <w:rPrChange w:author="MACAIGNE Manuella" w:date="2021-12-14T15:21:00Z" w:id="657">
            <w:rPr>
              <w:del w:author="MACAIGNE Manuella" w:date="2021-12-06T17:30:00Z" w:id="658"/>
              <w:rFonts w:eastAsia="Times New Roman"/>
              <w:szCs w:val="24"/>
            </w:rPr>
          </w:rPrChange>
        </w:rPr>
      </w:pPr>
      <w:del w:author="MACAIGNE Manuella" w:date="2021-12-06T17:30:00Z" w:id="659">
        <w:r w:rsidDel="00F90E4B" w:rsidRPr="00A05FC7">
          <w:rPr>
            <w:b/>
            <w:caps/>
            <w:sz w:val="20"/>
            <w:u w:val="single"/>
            <w:rPrChange w:author="MACAIGNE Manuella" w:date="2021-12-14T15:21:00Z" w:id="660">
              <w:rPr>
                <w:rFonts w:eastAsia="Times New Roman"/>
                <w:szCs w:val="24"/>
              </w:rPr>
            </w:rPrChange>
          </w:rPr>
          <w:delText>Modification de l’article 3 de l’accord collectif sur le compte épargne-temps ( CET )</w:delText>
        </w:r>
      </w:del>
    </w:p>
    <w:p w:rsidDel="00F90E4B" w:rsidP="00D75AF2" w:rsidR="00D75AF2" w:rsidRDefault="00D75AF2" w:rsidRPr="00A05FC7">
      <w:pPr>
        <w:rPr>
          <w:del w:author="MACAIGNE Manuella" w:date="2021-12-06T17:30:00Z" w:id="661"/>
          <w:b/>
          <w:caps/>
          <w:szCs w:val="22"/>
          <w:u w:val="single"/>
          <w:rPrChange w:author="MACAIGNE Manuella" w:date="2021-12-14T15:21:00Z" w:id="662">
            <w:rPr>
              <w:del w:author="MACAIGNE Manuella" w:date="2021-12-06T17:30:00Z" w:id="663"/>
              <w:sz w:val="22"/>
              <w:szCs w:val="22"/>
            </w:rPr>
          </w:rPrChange>
        </w:rPr>
      </w:pPr>
    </w:p>
    <w:p w:rsidDel="00F90E4B" w:rsidP="00D75AF2" w:rsidR="00D75AF2" w:rsidRDefault="00D75AF2" w:rsidRPr="00A05FC7">
      <w:pPr>
        <w:rPr>
          <w:del w:author="MACAIGNE Manuella" w:date="2021-12-06T17:30:00Z" w:id="664"/>
          <w:rFonts w:ascii="Arial" w:cs="Arial" w:hAnsi="Arial"/>
          <w:b/>
          <w:caps/>
          <w:szCs w:val="22"/>
          <w:u w:val="single"/>
          <w:rPrChange w:author="MACAIGNE Manuella" w:date="2021-12-14T15:21:00Z" w:id="665">
            <w:rPr>
              <w:del w:author="MACAIGNE Manuella" w:date="2021-12-06T17:30:00Z" w:id="666"/>
              <w:rFonts w:ascii="Arial" w:cs="Arial" w:eastAsia="Times New Roman" w:hAnsi="Arial"/>
              <w:sz w:val="22"/>
              <w:szCs w:val="22"/>
            </w:rPr>
          </w:rPrChange>
        </w:rPr>
      </w:pPr>
      <w:del w:author="MACAIGNE Manuella" w:date="2021-12-06T17:30:00Z" w:id="667">
        <w:r w:rsidDel="00F90E4B" w:rsidRPr="00A05FC7">
          <w:rPr>
            <w:rFonts w:ascii="Arial" w:cs="Arial" w:hAnsi="Arial"/>
            <w:b/>
            <w:caps/>
            <w:szCs w:val="22"/>
            <w:u w:val="single"/>
            <w:rPrChange w:author="MACAIGNE Manuella" w:date="2021-12-14T15:21:00Z" w:id="668">
              <w:rPr>
                <w:rFonts w:ascii="Arial" w:cs="Arial" w:eastAsia="Times New Roman" w:hAnsi="Arial"/>
                <w:sz w:val="22"/>
                <w:szCs w:val="22"/>
              </w:rPr>
            </w:rPrChange>
          </w:rPr>
          <w:delText>La direction et les représentants syndicaux ont convenu d’augmenter le plafond de 10 jours supplémentaires de capitalisation.</w:delText>
        </w:r>
      </w:del>
    </w:p>
    <w:p w:rsidDel="00F90E4B" w:rsidP="00D75AF2" w:rsidR="00D75AF2" w:rsidRDefault="00D75AF2" w:rsidRPr="00A05FC7">
      <w:pPr>
        <w:rPr>
          <w:del w:author="MACAIGNE Manuella" w:date="2021-12-06T17:30:00Z" w:id="669"/>
          <w:rFonts w:ascii="Arial" w:cs="Arial" w:hAnsi="Arial"/>
          <w:b/>
          <w:caps/>
          <w:szCs w:val="22"/>
          <w:u w:val="single"/>
          <w:rPrChange w:author="MACAIGNE Manuella" w:date="2021-12-14T15:21:00Z" w:id="670">
            <w:rPr>
              <w:del w:author="MACAIGNE Manuella" w:date="2021-12-06T17:30:00Z" w:id="671"/>
              <w:rFonts w:ascii="Arial" w:cs="Arial" w:eastAsia="Times New Roman" w:hAnsi="Arial"/>
              <w:sz w:val="22"/>
              <w:szCs w:val="22"/>
            </w:rPr>
          </w:rPrChange>
        </w:rPr>
      </w:pPr>
    </w:p>
    <w:p w:rsidDel="00F90E4B" w:rsidP="00D75AF2" w:rsidR="00D75AF2" w:rsidRDefault="00D75AF2" w:rsidRPr="00A05FC7">
      <w:pPr>
        <w:rPr>
          <w:del w:author="MACAIGNE Manuella" w:date="2021-12-06T17:30:00Z" w:id="672"/>
          <w:rFonts w:ascii="Arial" w:cs="Arial" w:hAnsi="Arial"/>
          <w:b/>
          <w:caps/>
          <w:szCs w:val="22"/>
          <w:u w:val="single"/>
          <w:rPrChange w:author="MACAIGNE Manuella" w:date="2021-12-14T15:21:00Z" w:id="673">
            <w:rPr>
              <w:del w:author="MACAIGNE Manuella" w:date="2021-12-06T17:30:00Z" w:id="674"/>
              <w:rFonts w:ascii="Arial" w:cs="Arial" w:eastAsia="Times New Roman" w:hAnsi="Arial"/>
              <w:sz w:val="22"/>
              <w:szCs w:val="22"/>
            </w:rPr>
          </w:rPrChange>
        </w:rPr>
      </w:pPr>
      <w:del w:author="MACAIGNE Manuella" w:date="2021-12-06T17:30:00Z" w:id="675">
        <w:r w:rsidDel="00F90E4B" w:rsidRPr="00A05FC7">
          <w:rPr>
            <w:rFonts w:ascii="Arial" w:cs="Arial" w:hAnsi="Arial"/>
            <w:b/>
            <w:caps/>
            <w:szCs w:val="22"/>
            <w:u w:val="single"/>
            <w:rPrChange w:author="MACAIGNE Manuella" w:date="2021-12-14T15:21:00Z" w:id="676">
              <w:rPr>
                <w:rFonts w:ascii="Arial" w:cs="Arial" w:eastAsia="Times New Roman" w:hAnsi="Arial"/>
                <w:sz w:val="22"/>
                <w:szCs w:val="22"/>
              </w:rPr>
            </w:rPrChange>
          </w:rPr>
          <w:delText>La totalité des jours capitalisées ne peut excéder 70 jours pour les collaborateurs âgés de moins de 50 ans.</w:delText>
        </w:r>
      </w:del>
    </w:p>
    <w:p w:rsidDel="00F90E4B" w:rsidP="00D75AF2" w:rsidR="00D75AF2" w:rsidRDefault="00D75AF2" w:rsidRPr="00A05FC7">
      <w:pPr>
        <w:rPr>
          <w:del w:author="MACAIGNE Manuella" w:date="2021-12-06T17:30:00Z" w:id="677"/>
          <w:rFonts w:ascii="Arial" w:cs="Arial" w:hAnsi="Arial"/>
          <w:b/>
          <w:caps/>
          <w:szCs w:val="22"/>
          <w:u w:val="single"/>
          <w:rPrChange w:author="MACAIGNE Manuella" w:date="2021-12-14T15:21:00Z" w:id="678">
            <w:rPr>
              <w:del w:author="MACAIGNE Manuella" w:date="2021-12-06T17:30:00Z" w:id="679"/>
              <w:rFonts w:ascii="Arial" w:cs="Arial" w:eastAsia="Times New Roman" w:hAnsi="Arial"/>
              <w:sz w:val="22"/>
              <w:szCs w:val="22"/>
            </w:rPr>
          </w:rPrChange>
        </w:rPr>
      </w:pPr>
    </w:p>
    <w:p w:rsidDel="00F90E4B" w:rsidP="00D75AF2" w:rsidR="00D75AF2" w:rsidRDefault="00D75AF2" w:rsidRPr="00A05FC7">
      <w:pPr>
        <w:rPr>
          <w:del w:author="MACAIGNE Manuella" w:date="2021-12-06T17:30:00Z" w:id="680"/>
          <w:rFonts w:ascii="Arial" w:cs="Arial" w:hAnsi="Arial"/>
          <w:b/>
          <w:caps/>
          <w:szCs w:val="22"/>
          <w:u w:val="single"/>
          <w:rPrChange w:author="MACAIGNE Manuella" w:date="2021-12-14T15:21:00Z" w:id="681">
            <w:rPr>
              <w:del w:author="MACAIGNE Manuella" w:date="2021-12-06T17:30:00Z" w:id="682"/>
              <w:rFonts w:ascii="Arial" w:cs="Arial" w:eastAsia="Times New Roman" w:hAnsi="Arial"/>
              <w:sz w:val="22"/>
              <w:szCs w:val="22"/>
            </w:rPr>
          </w:rPrChange>
        </w:rPr>
      </w:pPr>
      <w:del w:author="MACAIGNE Manuella" w:date="2021-12-06T17:30:00Z" w:id="683">
        <w:r w:rsidDel="00F90E4B" w:rsidRPr="00A05FC7">
          <w:rPr>
            <w:b/>
            <w:caps/>
            <w:szCs w:val="22"/>
            <w:u w:val="single"/>
            <w:rPrChange w:author="MACAIGNE Manuella" w:date="2021-12-14T15:21:00Z" w:id="684">
              <w:rPr>
                <w:rFonts w:eastAsia="Times New Roman"/>
                <w:sz w:val="22"/>
                <w:szCs w:val="22"/>
              </w:rPr>
            </w:rPrChange>
          </w:rPr>
          <w:delText xml:space="preserve"> </w:delText>
        </w:r>
        <w:r w:rsidDel="00F90E4B" w:rsidRPr="00A05FC7">
          <w:rPr>
            <w:rFonts w:ascii="Arial" w:cs="Arial" w:hAnsi="Arial"/>
            <w:b/>
            <w:caps/>
            <w:szCs w:val="22"/>
            <w:u w:val="single"/>
            <w:rPrChange w:author="MACAIGNE Manuella" w:date="2021-12-14T15:21:00Z" w:id="685">
              <w:rPr>
                <w:rFonts w:ascii="Arial" w:cs="Arial" w:eastAsia="Times New Roman" w:hAnsi="Arial"/>
                <w:sz w:val="22"/>
                <w:szCs w:val="22"/>
              </w:rPr>
            </w:rPrChange>
          </w:rPr>
          <w:delText>La totalité des jours capitalisées ne peut excéder 130 jours pour les collaborateurs âgés de plus de 50 ans.</w:delText>
        </w:r>
      </w:del>
    </w:p>
    <w:p w:rsidDel="00F90E4B" w:rsidP="00D75AF2" w:rsidR="00D75AF2" w:rsidRDefault="00D75AF2" w:rsidRPr="00A05FC7">
      <w:pPr>
        <w:rPr>
          <w:del w:author="MACAIGNE Manuella" w:date="2021-12-06T17:30:00Z" w:id="686"/>
          <w:b/>
          <w:caps/>
          <w:u w:val="single"/>
          <w:rPrChange w:author="MACAIGNE Manuella" w:date="2021-12-14T15:21:00Z" w:id="687">
            <w:rPr>
              <w:del w:author="MACAIGNE Manuella" w:date="2021-12-06T17:30:00Z" w:id="688"/>
            </w:rPr>
          </w:rPrChange>
        </w:rPr>
      </w:pPr>
    </w:p>
    <w:p w:rsidDel="00F90E4B" w:rsidP="004E01F6" w:rsidR="004E01F6" w:rsidRDefault="004E01F6" w:rsidRPr="00A05FC7">
      <w:pPr>
        <w:rPr>
          <w:del w:author="MACAIGNE Manuella" w:date="2021-12-06T17:31:00Z" w:id="689"/>
          <w:b/>
          <w:caps/>
          <w:u w:val="single"/>
          <w:rPrChange w:author="MACAIGNE Manuella" w:date="2021-12-14T15:21:00Z" w:id="690">
            <w:rPr>
              <w:del w:author="MACAIGNE Manuella" w:date="2021-12-06T17:31:00Z" w:id="691"/>
            </w:rPr>
          </w:rPrChange>
        </w:rPr>
      </w:pPr>
    </w:p>
    <w:p w:rsidDel="00F90E4B" w:rsidP="009735D4" w:rsidR="009735D4" w:rsidRDefault="009735D4" w:rsidRPr="00A05FC7">
      <w:pPr>
        <w:pStyle w:val="Titre9"/>
        <w:spacing w:before="120"/>
        <w:ind w:right="-180"/>
        <w:rPr>
          <w:del w:author="MACAIGNE Manuella" w:date="2021-12-06T17:31:00Z" w:id="692"/>
          <w:b/>
          <w:caps/>
          <w:sz w:val="20"/>
          <w:u w:val="single"/>
          <w:rPrChange w:author="MACAIGNE Manuella" w:date="2021-12-14T15:21:00Z" w:id="693">
            <w:rPr>
              <w:del w:author="MACAIGNE Manuella" w:date="2021-12-06T17:31:00Z" w:id="694"/>
              <w:b/>
              <w:caps/>
              <w:sz w:val="20"/>
            </w:rPr>
          </w:rPrChange>
        </w:rPr>
      </w:pPr>
      <w:del w:author="MACAIGNE Manuella" w:date="2021-12-06T17:31:00Z" w:id="695">
        <w:r w:rsidDel="00F90E4B" w:rsidRPr="00A05FC7">
          <w:rPr>
            <w:b/>
            <w:caps/>
            <w:u w:val="single"/>
            <w:rPrChange w:author="MACAIGNE Manuella" w:date="2021-12-14T15:21:00Z" w:id="696">
              <w:rPr>
                <w:b/>
                <w:caps/>
              </w:rPr>
            </w:rPrChange>
          </w:rPr>
          <w:delText xml:space="preserve">Article </w:delText>
        </w:r>
        <w:r w:rsidDel="00F90E4B" w:rsidR="00D75AF2" w:rsidRPr="00A05FC7">
          <w:rPr>
            <w:b/>
            <w:caps/>
            <w:u w:val="single"/>
            <w:rPrChange w:author="MACAIGNE Manuella" w:date="2021-12-14T15:21:00Z" w:id="697">
              <w:rPr>
                <w:b/>
                <w:caps/>
              </w:rPr>
            </w:rPrChange>
          </w:rPr>
          <w:delText>7</w:delText>
        </w:r>
        <w:r w:rsidDel="00F90E4B" w:rsidR="00C8266E" w:rsidRPr="00A05FC7">
          <w:rPr>
            <w:b/>
            <w:caps/>
            <w:u w:val="single"/>
            <w:rPrChange w:author="MACAIGNE Manuella" w:date="2021-12-14T15:21:00Z" w:id="698">
              <w:rPr>
                <w:b/>
                <w:caps/>
              </w:rPr>
            </w:rPrChange>
          </w:rPr>
          <w:delText xml:space="preserve"> - </w:delText>
        </w:r>
        <w:r w:rsidDel="00F90E4B" w:rsidRPr="00A05FC7">
          <w:rPr>
            <w:b/>
            <w:caps/>
            <w:u w:val="single"/>
            <w:rPrChange w:author="MACAIGNE Manuella" w:date="2021-12-14T15:21:00Z" w:id="699">
              <w:rPr>
                <w:b/>
                <w:caps/>
              </w:rPr>
            </w:rPrChange>
          </w:rPr>
          <w:delText xml:space="preserve">Egalité </w:delText>
        </w:r>
        <w:r w:rsidDel="00F90E4B" w:rsidR="00571DFB" w:rsidRPr="00A05FC7">
          <w:rPr>
            <w:b/>
            <w:caps/>
            <w:u w:val="single"/>
            <w:rPrChange w:author="MACAIGNE Manuella" w:date="2021-12-14T15:21:00Z" w:id="700">
              <w:rPr>
                <w:b/>
                <w:caps/>
              </w:rPr>
            </w:rPrChange>
          </w:rPr>
          <w:delText xml:space="preserve">PROFESSIONNELLE </w:delText>
        </w:r>
        <w:r w:rsidDel="00F90E4B" w:rsidRPr="00A05FC7">
          <w:rPr>
            <w:b/>
            <w:caps/>
            <w:u w:val="single"/>
            <w:rPrChange w:author="MACAIGNE Manuella" w:date="2021-12-14T15:21:00Z" w:id="701">
              <w:rPr>
                <w:b/>
                <w:caps/>
              </w:rPr>
            </w:rPrChange>
          </w:rPr>
          <w:delText>Femme</w:delText>
        </w:r>
        <w:r w:rsidDel="00F90E4B" w:rsidR="00E970F7" w:rsidRPr="00A05FC7">
          <w:rPr>
            <w:b/>
            <w:caps/>
            <w:u w:val="single"/>
            <w:rPrChange w:author="MACAIGNE Manuella" w:date="2021-12-14T15:21:00Z" w:id="702">
              <w:rPr/>
            </w:rPrChange>
          </w:rPr>
          <w:delText xml:space="preserve"> </w:delText>
        </w:r>
        <w:r w:rsidDel="00F90E4B" w:rsidR="00E970F7" w:rsidRPr="00A05FC7">
          <w:rPr>
            <w:b/>
            <w:caps/>
            <w:u w:val="single"/>
            <w:rPrChange w:author="MACAIGNE Manuella" w:date="2021-12-14T15:21:00Z" w:id="703">
              <w:rPr>
                <w:b/>
                <w:caps/>
              </w:rPr>
            </w:rPrChange>
          </w:rPr>
          <w:delText>HOMME</w:delText>
        </w:r>
        <w:r w:rsidDel="00F90E4B" w:rsidR="005D53A6" w:rsidRPr="00A05FC7">
          <w:rPr>
            <w:b/>
            <w:caps/>
            <w:u w:val="single"/>
            <w:rPrChange w:author="MACAIGNE Manuella" w:date="2021-12-14T15:21:00Z" w:id="704">
              <w:rPr>
                <w:b/>
                <w:caps/>
              </w:rPr>
            </w:rPrChange>
          </w:rPr>
          <w:delText xml:space="preserve"> / QUALITE DE VIE AU TRAVAIL</w:delText>
        </w:r>
      </w:del>
    </w:p>
    <w:p w:rsidDel="00F90E4B" w:rsidP="00317B90" w:rsidR="00317B90" w:rsidRDefault="00317B90" w:rsidRPr="00A05FC7">
      <w:pPr>
        <w:spacing w:before="120" w:line="276" w:lineRule="auto"/>
        <w:ind w:right="-180"/>
        <w:jc w:val="both"/>
        <w:rPr>
          <w:del w:author="MACAIGNE Manuella" w:date="2021-12-06T17:31:00Z" w:id="705"/>
          <w:rFonts w:ascii="Arial" w:cs="Arial" w:hAnsi="Arial"/>
          <w:b/>
          <w:caps/>
          <w:szCs w:val="22"/>
          <w:u w:val="single"/>
          <w:rPrChange w:author="MACAIGNE Manuella" w:date="2021-12-14T15:21:00Z" w:id="706">
            <w:rPr>
              <w:del w:author="MACAIGNE Manuella" w:date="2021-12-06T17:31:00Z" w:id="707"/>
              <w:rFonts w:ascii="Arial" w:cs="Arial" w:hAnsi="Arial"/>
              <w:szCs w:val="22"/>
            </w:rPr>
          </w:rPrChange>
        </w:rPr>
      </w:pPr>
      <w:del w:author="MACAIGNE Manuella" w:date="2021-12-06T17:31:00Z" w:id="708">
        <w:r w:rsidDel="00F90E4B" w:rsidRPr="00A05FC7">
          <w:rPr>
            <w:rFonts w:ascii="Arial" w:cs="Arial" w:hAnsi="Arial"/>
            <w:b/>
            <w:caps/>
            <w:u w:val="single"/>
            <w:rPrChange w:author="MACAIGNE Manuella" w:date="2021-12-14T15:21:00Z" w:id="709">
              <w:rPr>
                <w:rFonts w:ascii="Arial" w:cs="Arial" w:hAnsi="Arial"/>
              </w:rPr>
            </w:rPrChange>
          </w:rPr>
          <w:delText xml:space="preserve">Les informations relatives aux écarts de rémunération entre les femmes et les hommes </w:delText>
        </w:r>
        <w:r w:rsidDel="00F90E4B" w:rsidRPr="00A05FC7">
          <w:rPr>
            <w:rFonts w:ascii="Arial" w:cs="Arial" w:hAnsi="Arial"/>
            <w:b/>
            <w:caps/>
            <w:szCs w:val="22"/>
            <w:u w:val="single"/>
            <w:rPrChange w:author="MACAIGNE Manuella" w:date="2021-12-14T15:21:00Z" w:id="710">
              <w:rPr>
                <w:rFonts w:ascii="Arial" w:cs="Arial" w:hAnsi="Arial"/>
                <w:szCs w:val="22"/>
              </w:rPr>
            </w:rPrChange>
          </w:rPr>
          <w:delText>figurent en annexe de cet accord.</w:delText>
        </w:r>
      </w:del>
    </w:p>
    <w:p w:rsidDel="00F90E4B" w:rsidP="008E12D5" w:rsidR="008E12D5" w:rsidRDefault="00C815F6" w:rsidRPr="00A05FC7">
      <w:pPr>
        <w:pStyle w:val="Titre9"/>
        <w:spacing w:before="120" w:line="276" w:lineRule="auto"/>
        <w:ind w:right="-180"/>
        <w:jc w:val="both"/>
        <w:rPr>
          <w:del w:author="MACAIGNE Manuella" w:date="2021-12-06T17:31:00Z" w:id="711"/>
          <w:b/>
          <w:caps/>
          <w:sz w:val="20"/>
          <w:u w:val="single"/>
          <w:rPrChange w:author="MACAIGNE Manuella" w:date="2021-12-14T15:21:00Z" w:id="712">
            <w:rPr>
              <w:del w:author="MACAIGNE Manuella" w:date="2021-12-06T17:31:00Z" w:id="713"/>
              <w:sz w:val="20"/>
              <w:szCs w:val="20"/>
            </w:rPr>
          </w:rPrChange>
        </w:rPr>
      </w:pPr>
      <w:del w:author="MACAIGNE Manuella" w:date="2021-12-06T17:31:00Z" w:id="714">
        <w:r w:rsidDel="00F90E4B" w:rsidRPr="00A05FC7">
          <w:rPr>
            <w:b/>
            <w:caps/>
            <w:u w:val="single"/>
            <w:rPrChange w:author="MACAIGNE Manuella" w:date="2021-12-14T15:21:00Z" w:id="715">
              <w:rPr/>
            </w:rPrChange>
          </w:rPr>
          <w:delText>A</w:delText>
        </w:r>
        <w:r w:rsidDel="00F90E4B" w:rsidR="005D53A6" w:rsidRPr="00A05FC7">
          <w:rPr>
            <w:b/>
            <w:caps/>
            <w:u w:val="single"/>
            <w:rPrChange w:author="MACAIGNE Manuella" w:date="2021-12-14T15:21:00Z" w:id="716">
              <w:rPr/>
            </w:rPrChange>
          </w:rPr>
          <w:delText>près analyse des informations nécessaires à la négociation, les parties n’ont pas constaté d’écart significatif de rémunération ni de différences de déroulement de carrière entre les femmes et les hommes.</w:delText>
        </w:r>
      </w:del>
    </w:p>
    <w:p w:rsidDel="00F90E4B" w:rsidP="00C8266E" w:rsidR="007B0A9E" w:rsidRDefault="007B0A9E" w:rsidRPr="00A05FC7">
      <w:pPr>
        <w:spacing w:line="276" w:lineRule="auto"/>
        <w:jc w:val="both"/>
        <w:rPr>
          <w:del w:author="MACAIGNE Manuella" w:date="2021-12-06T17:31:00Z" w:id="717"/>
          <w:rFonts w:ascii="Arial" w:cs="Arial" w:hAnsi="Arial"/>
          <w:b/>
          <w:caps/>
          <w:szCs w:val="22"/>
          <w:u w:val="single"/>
          <w:rPrChange w:author="MACAIGNE Manuella" w:date="2021-12-14T15:21:00Z" w:id="718">
            <w:rPr>
              <w:del w:author="MACAIGNE Manuella" w:date="2021-12-06T17:31:00Z" w:id="719"/>
              <w:rFonts w:ascii="Arial" w:cs="Arial" w:eastAsia="Times New Roman" w:hAnsi="Arial"/>
              <w:color w:val="000000"/>
              <w:szCs w:val="24"/>
            </w:rPr>
          </w:rPrChange>
        </w:rPr>
      </w:pPr>
    </w:p>
    <w:p w:rsidP="004531C1" w:rsidR="004531C1" w:rsidRDefault="005F0202" w:rsidRPr="00A05FC7">
      <w:pPr>
        <w:pStyle w:val="Titre9"/>
        <w:spacing w:before="120"/>
        <w:ind w:right="-180"/>
        <w:rPr>
          <w:b/>
          <w:caps/>
          <w:sz w:val="20"/>
          <w:u w:val="single"/>
          <w:rPrChange w:author="MACAIGNE Manuella" w:date="2021-12-14T15:21:00Z" w:id="720">
            <w:rPr>
              <w:b/>
              <w:caps/>
              <w:sz w:val="20"/>
            </w:rPr>
          </w:rPrChange>
        </w:rPr>
      </w:pPr>
      <w:del w:author="MACAIGNE Manuella" w:date="2021-12-06T17:31:00Z" w:id="721">
        <w:r w:rsidDel="00F90E4B" w:rsidRPr="00A05FC7">
          <w:rPr>
            <w:b/>
            <w:caps/>
            <w:sz w:val="20"/>
            <w:u w:val="single"/>
            <w:rPrChange w:author="MACAIGNE Manuella" w:date="2021-12-14T15:21:00Z" w:id="722">
              <w:rPr>
                <w:b/>
                <w:caps/>
                <w:sz w:val="20"/>
              </w:rPr>
            </w:rPrChange>
          </w:rPr>
          <w:delText>Article</w:delText>
        </w:r>
      </w:del>
      <w:r w:rsidRPr="00A05FC7">
        <w:rPr>
          <w:b/>
          <w:caps/>
          <w:sz w:val="20"/>
          <w:u w:val="single"/>
          <w:rPrChange w:author="MACAIGNE Manuella" w:date="2021-12-14T15:21:00Z" w:id="723">
            <w:rPr>
              <w:b/>
              <w:caps/>
              <w:sz w:val="20"/>
            </w:rPr>
          </w:rPrChange>
        </w:rPr>
        <w:t xml:space="preserve"> </w:t>
      </w:r>
      <w:ins w:author="MACAIGNE Manuella" w:date="2021-12-06T17:32:00Z" w:id="724">
        <w:r w:rsidR="00F90E4B" w:rsidRPr="00A05FC7">
          <w:rPr>
            <w:b/>
            <w:caps/>
            <w:sz w:val="20"/>
            <w:u w:val="single"/>
            <w:rPrChange w:author="MACAIGNE Manuella" w:date="2021-12-14T15:21:00Z" w:id="725">
              <w:rPr>
                <w:b/>
                <w:caps/>
                <w:sz w:val="20"/>
              </w:rPr>
            </w:rPrChange>
          </w:rPr>
          <w:t xml:space="preserve">4 </w:t>
        </w:r>
      </w:ins>
      <w:del w:author="MACAIGNE Manuella" w:date="2021-12-06T17:32:00Z" w:id="726">
        <w:r w:rsidDel="00F90E4B" w:rsidR="00D75AF2" w:rsidRPr="00A05FC7">
          <w:rPr>
            <w:b/>
            <w:caps/>
            <w:sz w:val="20"/>
            <w:u w:val="single"/>
            <w:rPrChange w:author="MACAIGNE Manuella" w:date="2021-12-14T15:21:00Z" w:id="727">
              <w:rPr>
                <w:b/>
                <w:caps/>
                <w:sz w:val="20"/>
              </w:rPr>
            </w:rPrChange>
          </w:rPr>
          <w:delText>8</w:delText>
        </w:r>
        <w:r w:rsidDel="00F90E4B" w:rsidR="004531C1" w:rsidRPr="00A05FC7">
          <w:rPr>
            <w:b/>
            <w:caps/>
            <w:sz w:val="20"/>
            <w:u w:val="single"/>
            <w:rPrChange w:author="MACAIGNE Manuella" w:date="2021-12-14T15:21:00Z" w:id="728">
              <w:rPr>
                <w:b/>
                <w:caps/>
                <w:sz w:val="20"/>
              </w:rPr>
            </w:rPrChange>
          </w:rPr>
          <w:delText> </w:delText>
        </w:r>
      </w:del>
      <w:r w:rsidR="004531C1" w:rsidRPr="00A05FC7">
        <w:rPr>
          <w:b/>
          <w:caps/>
          <w:sz w:val="20"/>
          <w:u w:val="single"/>
          <w:rPrChange w:author="MACAIGNE Manuella" w:date="2021-12-14T15:21:00Z" w:id="729">
            <w:rPr>
              <w:b/>
              <w:caps/>
              <w:sz w:val="20"/>
            </w:rPr>
          </w:rPrChange>
        </w:rPr>
        <w:t xml:space="preserve">: </w:t>
      </w:r>
      <w:r w:rsidR="00282D15" w:rsidRPr="00A05FC7">
        <w:rPr>
          <w:b/>
          <w:caps/>
          <w:sz w:val="20"/>
          <w:u w:val="single"/>
          <w:rPrChange w:author="MACAIGNE Manuella" w:date="2021-12-14T15:21:00Z" w:id="730">
            <w:rPr>
              <w:b/>
              <w:caps/>
              <w:sz w:val="20"/>
            </w:rPr>
          </w:rPrChange>
        </w:rPr>
        <w:t>mesures relatives à l’insertion professionnelle et au maintien dans l’emploi des travailleurs handicapés</w:t>
      </w:r>
      <w:del w:author="MACAIGNE Manuella" w:date="2021-12-14T15:22:00Z" w:id="731">
        <w:r w:rsidDel="00A05FC7" w:rsidR="004531C1" w:rsidRPr="00A05FC7">
          <w:rPr>
            <w:b/>
            <w:caps/>
            <w:sz w:val="20"/>
            <w:u w:val="single"/>
            <w:rPrChange w:author="MACAIGNE Manuella" w:date="2021-12-14T15:21:00Z" w:id="732">
              <w:rPr>
                <w:b/>
                <w:caps/>
                <w:sz w:val="20"/>
              </w:rPr>
            </w:rPrChange>
          </w:rPr>
          <w:delText xml:space="preserve">: </w:delText>
        </w:r>
      </w:del>
    </w:p>
    <w:p w:rsidDel="00A30D07" w:rsidP="009735D4" w:rsidR="004531C1" w:rsidRDefault="00282D15" w:rsidRPr="00ED0A34">
      <w:pPr>
        <w:pStyle w:val="Corpsdetexte"/>
        <w:spacing w:before="120"/>
        <w:ind w:right="-180"/>
        <w:rPr>
          <w:del w:author="MACAIGNE Manuella" w:date="2021-12-14T15:16:00Z" w:id="733"/>
          <w:rFonts w:cs="Arial"/>
          <w:sz w:val="20"/>
          <w:szCs w:val="22"/>
        </w:rPr>
      </w:pPr>
      <w:del w:author="MACAIGNE Manuella" w:date="2021-12-14T15:16:00Z" w:id="734">
        <w:r w:rsidDel="00A30D07" w:rsidRPr="00ED0A34">
          <w:rPr>
            <w:rFonts w:cs="Arial"/>
            <w:sz w:val="20"/>
            <w:szCs w:val="22"/>
          </w:rPr>
          <w:delText>Un rapport présentant la situation par rapport à l’obligation d’emploi des travailleurs handicapés e</w:delText>
        </w:r>
        <w:r w:rsidDel="00A30D07" w:rsidR="00445EC5" w:rsidRPr="00ED0A34">
          <w:rPr>
            <w:rFonts w:cs="Arial"/>
            <w:sz w:val="20"/>
            <w:szCs w:val="22"/>
          </w:rPr>
          <w:delText>s</w:delText>
        </w:r>
        <w:r w:rsidDel="00A30D07" w:rsidRPr="00ED0A34">
          <w:rPr>
            <w:rFonts w:cs="Arial"/>
            <w:sz w:val="20"/>
            <w:szCs w:val="22"/>
          </w:rPr>
          <w:delText>t remis aux délégués syndicaux.</w:delText>
        </w:r>
      </w:del>
    </w:p>
    <w:p w:rsidP="009735D4" w:rsidR="00282D15" w:rsidRDefault="00282D15">
      <w:pPr>
        <w:pStyle w:val="Corpsdetexte"/>
        <w:spacing w:before="120"/>
        <w:ind w:right="-180"/>
        <w:rPr>
          <w:ins w:author="MACAIGNE Manuella" w:date="2021-12-14T15:17:00Z" w:id="735"/>
          <w:rFonts w:cs="Arial"/>
          <w:sz w:val="20"/>
          <w:szCs w:val="22"/>
        </w:rPr>
      </w:pPr>
      <w:del w:author="MACAIGNE Manuella" w:date="2021-12-14T15:16:00Z" w:id="736">
        <w:r w:rsidDel="00A30D07" w:rsidRPr="00ED0A34">
          <w:rPr>
            <w:rFonts w:cs="Arial"/>
            <w:sz w:val="20"/>
            <w:szCs w:val="22"/>
          </w:rPr>
          <w:delText>TBSO entend veiller à ce que les conditions d’accès à l’emploi, formation et promotion professionnelles</w:delText>
        </w:r>
        <w:r w:rsidDel="00A30D07" w:rsidR="00445EC5" w:rsidRPr="00ED0A34">
          <w:rPr>
            <w:rFonts w:cs="Arial"/>
            <w:sz w:val="20"/>
            <w:szCs w:val="22"/>
          </w:rPr>
          <w:delText xml:space="preserve"> et </w:delText>
        </w:r>
        <w:r w:rsidDel="00A30D07" w:rsidRPr="00ED0A34">
          <w:rPr>
            <w:rFonts w:cs="Arial"/>
            <w:sz w:val="20"/>
            <w:szCs w:val="22"/>
          </w:rPr>
          <w:delText>conditions de travail soient maintenues voir</w:delText>
        </w:r>
        <w:r w:rsidDel="00A30D07" w:rsidR="00E970F7" w:rsidRPr="00ED0A34">
          <w:rPr>
            <w:rFonts w:cs="Arial"/>
            <w:sz w:val="20"/>
            <w:szCs w:val="22"/>
          </w:rPr>
          <w:delText>e</w:delText>
        </w:r>
        <w:r w:rsidDel="00A30D07" w:rsidRPr="00ED0A34">
          <w:rPr>
            <w:rFonts w:cs="Arial"/>
            <w:sz w:val="20"/>
            <w:szCs w:val="22"/>
          </w:rPr>
          <w:delText xml:space="preserve"> développées et cela sans aucune discrimination.</w:delText>
        </w:r>
      </w:del>
      <w:ins w:author="MACAIGNE Manuella" w:date="2022-12-17T15:07:00Z" w:id="737">
        <w:r w:rsidR="008177D1">
          <w:rPr>
            <w:rFonts w:cs="Arial"/>
            <w:sz w:val="20"/>
            <w:szCs w:val="22"/>
          </w:rPr>
          <w:t xml:space="preserve">Les salariés de </w:t>
        </w:r>
        <w:proofErr w:type="spellStart"/>
        <w:r w:rsidR="008177D1">
          <w:rPr>
            <w:rFonts w:cs="Arial"/>
            <w:sz w:val="20"/>
            <w:szCs w:val="22"/>
          </w:rPr>
          <w:t>TBso</w:t>
        </w:r>
        <w:proofErr w:type="spellEnd"/>
        <w:r w:rsidR="008177D1">
          <w:rPr>
            <w:rFonts w:cs="Arial"/>
            <w:sz w:val="20"/>
            <w:szCs w:val="22"/>
          </w:rPr>
          <w:t xml:space="preserve"> </w:t>
        </w:r>
      </w:ins>
      <w:ins w:author="MACAIGNE Manuella" w:date="2022-12-17T15:08:00Z" w:id="738">
        <w:r w:rsidR="008177D1">
          <w:rPr>
            <w:rFonts w:cs="Arial"/>
            <w:sz w:val="20"/>
            <w:szCs w:val="22"/>
          </w:rPr>
          <w:t>ayant une reconnaissance RQTH au sein de la société bénéficieront d’un chéquier d’un</w:t>
        </w:r>
        <w:r w:rsidR="00204D8D">
          <w:rPr>
            <w:rFonts w:cs="Arial"/>
            <w:sz w:val="20"/>
            <w:szCs w:val="22"/>
          </w:rPr>
          <w:t>e valeur de 100€ en chèque CESU versement en une fois sur l</w:t>
        </w:r>
      </w:ins>
      <w:ins w:author="MACAIGNE Manuella" w:date="2022-12-17T15:22:00Z" w:id="739">
        <w:r w:rsidR="00204D8D">
          <w:rPr>
            <w:rFonts w:cs="Arial"/>
            <w:sz w:val="20"/>
            <w:szCs w:val="22"/>
          </w:rPr>
          <w:t>’année 2023 au plus tard le 31 Janvier 2023.</w:t>
        </w:r>
      </w:ins>
    </w:p>
    <w:p w:rsidP="009735D4" w:rsidR="00A30D07" w:rsidRDefault="00A30D07">
      <w:pPr>
        <w:pStyle w:val="Corpsdetexte"/>
        <w:spacing w:before="120"/>
        <w:ind w:right="-180"/>
        <w:rPr>
          <w:ins w:author="MACAIGNE Manuella" w:date="2021-12-14T15:16:00Z" w:id="740"/>
          <w:rFonts w:cs="Arial"/>
          <w:sz w:val="20"/>
          <w:szCs w:val="22"/>
        </w:rPr>
      </w:pPr>
      <w:ins w:author="MACAIGNE Manuella" w:date="2021-12-14T15:17:00Z" w:id="741">
        <w:r>
          <w:rPr>
            <w:rFonts w:cs="Arial"/>
            <w:sz w:val="20"/>
            <w:szCs w:val="22"/>
          </w:rPr>
          <w:t xml:space="preserve">La reconnaissance doit </w:t>
        </w:r>
      </w:ins>
      <w:ins w:author="MACAIGNE Manuella" w:date="2021-12-14T15:18:00Z" w:id="742">
        <w:r>
          <w:rPr>
            <w:rFonts w:cs="Arial"/>
            <w:sz w:val="20"/>
            <w:szCs w:val="22"/>
          </w:rPr>
          <w:t>être connue auprès de l’</w:t>
        </w:r>
      </w:ins>
      <w:ins w:author="MACAIGNE Manuella" w:date="2021-12-14T15:19:00Z" w:id="743">
        <w:r>
          <w:rPr>
            <w:rFonts w:cs="Arial"/>
            <w:sz w:val="20"/>
            <w:szCs w:val="22"/>
          </w:rPr>
          <w:t>infirmière</w:t>
        </w:r>
      </w:ins>
      <w:ins w:author="MACAIGNE Manuella" w:date="2021-12-14T15:18:00Z" w:id="744">
        <w:r>
          <w:rPr>
            <w:rFonts w:cs="Arial"/>
            <w:sz w:val="20"/>
            <w:szCs w:val="22"/>
          </w:rPr>
          <w:t xml:space="preserve"> du site de TBSO qui pourra transmettre </w:t>
        </w:r>
      </w:ins>
      <w:ins w:author="MACAIGNE Manuella" w:date="2021-12-14T15:19:00Z" w:id="745">
        <w:r>
          <w:rPr>
            <w:rFonts w:cs="Arial"/>
            <w:sz w:val="20"/>
            <w:szCs w:val="22"/>
          </w:rPr>
          <w:t>l’information</w:t>
        </w:r>
      </w:ins>
      <w:ins w:author="MACAIGNE Manuella" w:date="2021-12-14T15:18:00Z" w:id="746">
        <w:r>
          <w:rPr>
            <w:rFonts w:cs="Arial"/>
            <w:sz w:val="20"/>
            <w:szCs w:val="22"/>
          </w:rPr>
          <w:t xml:space="preserve"> au service Ressources Humaines. </w:t>
        </w:r>
      </w:ins>
    </w:p>
    <w:p w:rsidP="009735D4" w:rsidR="00A30D07" w:rsidRDefault="00A30D07" w:rsidRPr="00ED0A34">
      <w:pPr>
        <w:pStyle w:val="Corpsdetexte"/>
        <w:spacing w:before="120"/>
        <w:ind w:right="-180"/>
        <w:rPr>
          <w:rFonts w:cs="Arial"/>
          <w:sz w:val="20"/>
          <w:szCs w:val="22"/>
        </w:rPr>
      </w:pPr>
    </w:p>
    <w:p w:rsidP="00395B46" w:rsidR="00395B46" w:rsidRDefault="00395B46" w:rsidRPr="00A05FC7">
      <w:pPr>
        <w:pStyle w:val="Titre9"/>
        <w:spacing w:before="120"/>
        <w:ind w:right="-180"/>
        <w:rPr>
          <w:ins w:author="MACAIGNE Manuella" w:date="2021-12-14T15:02:00Z" w:id="747"/>
          <w:rFonts w:eastAsia="Times New Roman"/>
          <w:b/>
          <w:bCs/>
          <w:caps/>
          <w:sz w:val="20"/>
          <w:szCs w:val="24"/>
          <w:u w:val="single"/>
          <w:rPrChange w:author="MACAIGNE Manuella" w:date="2021-12-14T15:21:00Z" w:id="748">
            <w:rPr>
              <w:ins w:author="MACAIGNE Manuella" w:date="2021-12-14T15:02:00Z" w:id="749"/>
              <w:rFonts w:eastAsia="Times New Roman"/>
              <w:b/>
              <w:bCs/>
              <w:caps/>
              <w:sz w:val="20"/>
              <w:szCs w:val="24"/>
            </w:rPr>
          </w:rPrChange>
        </w:rPr>
      </w:pPr>
      <w:ins w:author="MACAIGNE Manuella" w:date="2021-12-14T15:02:00Z" w:id="750">
        <w:r w:rsidRPr="00A05FC7">
          <w:rPr>
            <w:rFonts w:eastAsia="Times New Roman"/>
            <w:b/>
            <w:bCs/>
            <w:caps/>
            <w:sz w:val="20"/>
            <w:szCs w:val="24"/>
            <w:u w:val="single"/>
            <w:rPrChange w:author="MACAIGNE Manuella" w:date="2021-12-14T15:21:00Z" w:id="751">
              <w:rPr>
                <w:rFonts w:eastAsia="Times New Roman"/>
                <w:b/>
                <w:bCs/>
                <w:caps/>
                <w:sz w:val="20"/>
                <w:szCs w:val="24"/>
              </w:rPr>
            </w:rPrChange>
          </w:rPr>
          <w:t>Article 5 – EMBAUCHES </w:t>
        </w:r>
      </w:ins>
      <w:ins w:author="MACAIGNE Manuella" w:date="2021-12-14T15:21:00Z" w:id="752">
        <w:r w:rsidR="00A05FC7">
          <w:rPr>
            <w:rFonts w:eastAsia="Times New Roman"/>
            <w:b/>
            <w:bCs/>
            <w:caps/>
            <w:sz w:val="20"/>
            <w:szCs w:val="24"/>
            <w:u w:val="single"/>
          </w:rPr>
          <w:t>CDI ET CDD</w:t>
        </w:r>
      </w:ins>
    </w:p>
    <w:p w:rsidP="00395B46" w:rsidR="00395B46" w:rsidRDefault="00395B46" w:rsidRPr="00DD506E">
      <w:pPr>
        <w:rPr>
          <w:ins w:author="MACAIGNE Manuella" w:date="2021-12-14T15:02:00Z" w:id="753"/>
          <w:rFonts w:ascii="Arial" w:cs="Arial" w:hAnsi="Arial"/>
        </w:rPr>
      </w:pPr>
    </w:p>
    <w:p w:rsidP="00395B46" w:rsidR="00A05FC7" w:rsidRDefault="00395B46">
      <w:pPr>
        <w:spacing w:line="276" w:lineRule="auto"/>
        <w:jc w:val="both"/>
        <w:rPr>
          <w:ins w:author="MACAIGNE Manuella" w:date="2021-12-14T15:19:00Z" w:id="754"/>
          <w:rFonts w:ascii="Arial" w:cs="Arial" w:eastAsia="Times New Roman" w:hAnsi="Arial"/>
          <w:szCs w:val="24"/>
        </w:rPr>
      </w:pPr>
      <w:ins w:author="MACAIGNE Manuella" w:date="2021-12-14T15:03:00Z" w:id="755">
        <w:r>
          <w:rPr>
            <w:rFonts w:ascii="Arial" w:cs="Arial" w:eastAsia="Times New Roman" w:hAnsi="Arial"/>
            <w:szCs w:val="24"/>
          </w:rPr>
          <w:t xml:space="preserve">La direction </w:t>
        </w:r>
      </w:ins>
      <w:ins w:author="MACAIGNE Manuella" w:date="2021-12-14T15:04:00Z" w:id="756">
        <w:r>
          <w:rPr>
            <w:rFonts w:ascii="Arial" w:cs="Arial" w:eastAsia="Times New Roman" w:hAnsi="Arial"/>
            <w:szCs w:val="24"/>
          </w:rPr>
          <w:t xml:space="preserve">s’engage </w:t>
        </w:r>
        <w:r w:rsidRPr="00CB1BF8">
          <w:rPr>
            <w:rFonts w:ascii="Arial" w:cs="Arial" w:eastAsia="Times New Roman" w:hAnsi="Arial"/>
            <w:szCs w:val="24"/>
          </w:rPr>
          <w:t>sous</w:t>
        </w:r>
      </w:ins>
      <w:ins w:author="MACAIGNE Manuella" w:date="2021-12-14T15:02:00Z" w:id="757">
        <w:r w:rsidRPr="00CB1BF8">
          <w:rPr>
            <w:rFonts w:ascii="Arial" w:cs="Arial" w:eastAsia="Times New Roman" w:hAnsi="Arial"/>
            <w:szCs w:val="24"/>
          </w:rPr>
          <w:t xml:space="preserve"> réserve du niveau d’activité industrielle attendu, à embaucher </w:t>
        </w:r>
        <w:r>
          <w:rPr>
            <w:rFonts w:ascii="Arial" w:cs="Arial" w:eastAsia="Times New Roman" w:hAnsi="Arial"/>
            <w:szCs w:val="24"/>
          </w:rPr>
          <w:t>1</w:t>
        </w:r>
        <w:r w:rsidR="00204D8D">
          <w:rPr>
            <w:rFonts w:ascii="Arial" w:cs="Arial" w:eastAsia="Times New Roman" w:hAnsi="Arial"/>
            <w:szCs w:val="24"/>
          </w:rPr>
          <w:t>5</w:t>
        </w:r>
        <w:r w:rsidRPr="00CB1BF8">
          <w:rPr>
            <w:rFonts w:ascii="Arial" w:cs="Arial" w:eastAsia="Times New Roman" w:hAnsi="Arial"/>
            <w:szCs w:val="24"/>
          </w:rPr>
          <w:t xml:space="preserve"> salariés au sein de la main d’œuvre directe </w:t>
        </w:r>
        <w:r>
          <w:rPr>
            <w:rFonts w:ascii="Arial" w:cs="Arial" w:eastAsia="Times New Roman" w:hAnsi="Arial"/>
            <w:color w:val="000000"/>
            <w:szCs w:val="24"/>
          </w:rPr>
          <w:t xml:space="preserve">(MOD) </w:t>
        </w:r>
        <w:r w:rsidRPr="00CB1BF8">
          <w:rPr>
            <w:rFonts w:ascii="Arial" w:cs="Arial" w:eastAsia="Times New Roman" w:hAnsi="Arial"/>
            <w:szCs w:val="24"/>
          </w:rPr>
          <w:t>d’avril 202</w:t>
        </w:r>
        <w:r w:rsidR="00204D8D">
          <w:rPr>
            <w:rFonts w:ascii="Arial" w:cs="Arial" w:eastAsia="Times New Roman" w:hAnsi="Arial"/>
            <w:szCs w:val="24"/>
          </w:rPr>
          <w:t>3</w:t>
        </w:r>
        <w:r w:rsidRPr="00CB1BF8">
          <w:rPr>
            <w:rFonts w:ascii="Arial" w:cs="Arial" w:eastAsia="Times New Roman" w:hAnsi="Arial"/>
            <w:b/>
            <w:szCs w:val="24"/>
          </w:rPr>
          <w:t xml:space="preserve"> </w:t>
        </w:r>
        <w:r w:rsidRPr="00CB1BF8">
          <w:rPr>
            <w:rFonts w:ascii="Arial" w:cs="Arial" w:eastAsia="Times New Roman" w:hAnsi="Arial"/>
            <w:szCs w:val="24"/>
          </w:rPr>
          <w:t>à mars 202</w:t>
        </w:r>
        <w:r w:rsidR="00204D8D">
          <w:rPr>
            <w:rFonts w:ascii="Arial" w:cs="Arial" w:eastAsia="Times New Roman" w:hAnsi="Arial"/>
            <w:szCs w:val="24"/>
          </w:rPr>
          <w:t>4</w:t>
        </w:r>
      </w:ins>
      <w:ins w:author="MACAIGNE Manuella" w:date="2021-12-14T15:04:00Z" w:id="758">
        <w:r>
          <w:rPr>
            <w:rFonts w:ascii="Arial" w:cs="Arial" w:eastAsia="Times New Roman" w:hAnsi="Arial"/>
            <w:szCs w:val="24"/>
          </w:rPr>
          <w:t xml:space="preserve"> en contrat à durée indéterminée</w:t>
        </w:r>
      </w:ins>
      <w:ins w:author="MACAIGNE Manuella" w:date="2021-12-14T15:02:00Z" w:id="759">
        <w:r w:rsidRPr="00CB1BF8">
          <w:rPr>
            <w:rFonts w:ascii="Arial" w:cs="Arial" w:eastAsia="Times New Roman" w:hAnsi="Arial"/>
            <w:szCs w:val="24"/>
          </w:rPr>
          <w:t>.</w:t>
        </w:r>
      </w:ins>
    </w:p>
    <w:p w:rsidP="00395B46" w:rsidR="00A05FC7" w:rsidRDefault="00A05FC7">
      <w:pPr>
        <w:spacing w:line="276" w:lineRule="auto"/>
        <w:jc w:val="both"/>
        <w:rPr>
          <w:ins w:author="MACAIGNE Manuella" w:date="2021-12-14T15:19:00Z" w:id="760"/>
          <w:rFonts w:ascii="Arial" w:cs="Arial" w:eastAsia="Times New Roman" w:hAnsi="Arial"/>
          <w:szCs w:val="24"/>
        </w:rPr>
      </w:pPr>
    </w:p>
    <w:p w:rsidP="00395B46" w:rsidR="00395B46" w:rsidRDefault="00204D8D">
      <w:pPr>
        <w:spacing w:line="276" w:lineRule="auto"/>
        <w:jc w:val="both"/>
        <w:rPr>
          <w:ins w:author="MACAIGNE Manuella" w:date="2021-12-14T15:09:00Z" w:id="761"/>
          <w:rFonts w:ascii="Arial" w:cs="Arial" w:eastAsia="Times New Roman" w:hAnsi="Arial"/>
          <w:b/>
          <w:color w:val="00B050"/>
          <w:szCs w:val="24"/>
        </w:rPr>
      </w:pPr>
      <w:ins w:author="MACAIGNE Manuella" w:date="2021-12-14T15:19:00Z" w:id="762">
        <w:r>
          <w:rPr>
            <w:rFonts w:ascii="Arial" w:cs="Arial" w:eastAsia="Times New Roman" w:hAnsi="Arial"/>
            <w:szCs w:val="24"/>
          </w:rPr>
          <w:t>Au cours de l’année fiscale 2023</w:t>
        </w:r>
        <w:r w:rsidR="00A05FC7">
          <w:rPr>
            <w:rFonts w:ascii="Arial" w:cs="Arial" w:eastAsia="Times New Roman" w:hAnsi="Arial"/>
            <w:szCs w:val="24"/>
          </w:rPr>
          <w:t>-202</w:t>
        </w:r>
      </w:ins>
      <w:ins w:author="MACAIGNE Manuella" w:date="2022-12-17T15:23:00Z" w:id="763">
        <w:r>
          <w:rPr>
            <w:rFonts w:ascii="Arial" w:cs="Arial" w:eastAsia="Times New Roman" w:hAnsi="Arial"/>
            <w:szCs w:val="24"/>
          </w:rPr>
          <w:t>4</w:t>
        </w:r>
      </w:ins>
      <w:ins w:author="MACAIGNE Manuella" w:date="2021-12-14T15:19:00Z" w:id="764">
        <w:r w:rsidR="00A05FC7">
          <w:rPr>
            <w:rFonts w:ascii="Arial" w:cs="Arial" w:eastAsia="Times New Roman" w:hAnsi="Arial"/>
            <w:szCs w:val="24"/>
          </w:rPr>
          <w:t xml:space="preserve">, la société Toyota </w:t>
        </w:r>
        <w:proofErr w:type="spellStart"/>
        <w:r w:rsidR="00A05FC7">
          <w:rPr>
            <w:rFonts w:ascii="Arial" w:cs="Arial" w:eastAsia="Times New Roman" w:hAnsi="Arial"/>
            <w:szCs w:val="24"/>
          </w:rPr>
          <w:t>Boshoku</w:t>
        </w:r>
        <w:proofErr w:type="spellEnd"/>
        <w:r w:rsidR="00A05FC7">
          <w:rPr>
            <w:rFonts w:ascii="Arial" w:cs="Arial" w:eastAsia="Times New Roman" w:hAnsi="Arial"/>
            <w:szCs w:val="24"/>
          </w:rPr>
          <w:t xml:space="preserve"> Somain </w:t>
        </w:r>
        <w:r>
          <w:rPr>
            <w:rFonts w:ascii="Arial" w:cs="Arial" w:eastAsia="Times New Roman" w:hAnsi="Arial"/>
            <w:szCs w:val="24"/>
          </w:rPr>
          <w:t>s’engage à engager au minimum 10</w:t>
        </w:r>
        <w:r w:rsidR="00A05FC7">
          <w:rPr>
            <w:rFonts w:ascii="Arial" w:cs="Arial" w:eastAsia="Times New Roman" w:hAnsi="Arial"/>
            <w:szCs w:val="24"/>
          </w:rPr>
          <w:t xml:space="preserve"> </w:t>
        </w:r>
        <w:proofErr w:type="spellStart"/>
        <w:r w:rsidR="00A05FC7">
          <w:rPr>
            <w:rFonts w:ascii="Arial" w:cs="Arial" w:eastAsia="Times New Roman" w:hAnsi="Arial"/>
            <w:szCs w:val="24"/>
          </w:rPr>
          <w:t>members</w:t>
        </w:r>
        <w:proofErr w:type="spellEnd"/>
        <w:r w:rsidR="00A05FC7">
          <w:rPr>
            <w:rFonts w:ascii="Arial" w:cs="Arial" w:eastAsia="Times New Roman" w:hAnsi="Arial"/>
            <w:szCs w:val="24"/>
          </w:rPr>
          <w:t xml:space="preserve"> en CDD.</w:t>
        </w:r>
      </w:ins>
      <w:ins w:author="MACAIGNE Manuella" w:date="2021-12-14T15:02:00Z" w:id="765">
        <w:r w:rsidR="00395B46" w:rsidRPr="0022550B">
          <w:rPr>
            <w:rFonts w:ascii="Arial" w:cs="Arial" w:eastAsia="Times New Roman" w:hAnsi="Arial"/>
            <w:b/>
            <w:color w:val="00B050"/>
            <w:szCs w:val="24"/>
          </w:rPr>
          <w:t xml:space="preserve"> </w:t>
        </w:r>
      </w:ins>
    </w:p>
    <w:p w:rsidP="00395B46" w:rsidR="00A30D07" w:rsidRDefault="00A30D07">
      <w:pPr>
        <w:spacing w:line="276" w:lineRule="auto"/>
        <w:jc w:val="both"/>
        <w:rPr>
          <w:ins w:author="MACAIGNE Manuella" w:date="2021-12-14T15:09:00Z" w:id="766"/>
          <w:rFonts w:ascii="Arial" w:cs="Arial" w:eastAsia="Times New Roman" w:hAnsi="Arial"/>
          <w:b/>
          <w:color w:val="00B050"/>
          <w:szCs w:val="24"/>
        </w:rPr>
      </w:pPr>
    </w:p>
    <w:p w:rsidR="000E50E2" w:rsidRDefault="00A30D07">
      <w:pPr>
        <w:pStyle w:val="Titre9"/>
        <w:spacing w:before="120"/>
        <w:ind w:right="-180"/>
        <w:rPr>
          <w:rFonts w:eastAsia="Times New Roman"/>
          <w:b/>
          <w:bCs/>
          <w:caps/>
          <w:szCs w:val="24"/>
          <w:u w:val="single"/>
        </w:rPr>
        <w:pPrChange w:author="MACAIGNE Manuella" w:date="2022-12-17T15:25:00Z" w:id="767">
          <w:pPr>
            <w:keepNext/>
            <w:spacing w:after="120" w:before="120"/>
            <w:ind w:right="-180"/>
            <w:outlineLvl w:val="8"/>
          </w:pPr>
        </w:pPrChange>
      </w:pPr>
      <w:ins w:author="MACAIGNE Manuella" w:date="2021-12-14T15:09:00Z" w:id="768">
        <w:r w:rsidRPr="000E50E2">
          <w:rPr>
            <w:rFonts w:eastAsia="Times New Roman"/>
            <w:b/>
            <w:bCs/>
            <w:caps/>
            <w:sz w:val="20"/>
            <w:szCs w:val="24"/>
            <w:u w:val="single"/>
            <w:rPrChange w:author="MACAIGNE Manuella" w:date="2022-12-17T15:25:00Z" w:id="769">
              <w:rPr>
                <w:rFonts w:eastAsia="Times New Roman"/>
                <w:b/>
                <w:bCs/>
                <w:caps/>
                <w:szCs w:val="24"/>
              </w:rPr>
            </w:rPrChange>
          </w:rPr>
          <w:t>Article 6 –</w:t>
        </w:r>
      </w:ins>
      <w:ins w:author="MACAIGNE Manuella" w:date="2022-12-17T15:25:00Z" w:id="770">
        <w:r w:rsidR="000E50E2" w:rsidRPr="000E50E2">
          <w:rPr>
            <w:rFonts w:eastAsia="Times New Roman"/>
            <w:b/>
            <w:bCs/>
            <w:caps/>
            <w:szCs w:val="24"/>
            <w:u w:val="single"/>
            <w:rPrChange w:author="MACAIGNE Manuella" w:date="2022-12-17T15:25:00Z" w:id="771">
              <w:rPr>
                <w:rFonts w:eastAsia="Times New Roman"/>
                <w:b/>
                <w:bCs/>
                <w:caps/>
                <w:szCs w:val="24"/>
              </w:rPr>
            </w:rPrChange>
          </w:rPr>
          <w:t xml:space="preserve"> COTISATIONS FRAIS DE SANTE</w:t>
        </w:r>
      </w:ins>
    </w:p>
    <w:p w:rsidP="00377D53" w:rsidR="00377D53" w:rsidRDefault="00377D53" w:rsidRPr="00377D53">
      <w:pPr>
        <w:rPr>
          <w:ins w:author="MACAIGNE Manuella" w:date="2022-12-17T15:25:00Z" w:id="772"/>
          <w:rPrChange w:author="MACAIGNE Manuella" w:date="2022-12-17T15:25:00Z" w:id="773">
            <w:rPr>
              <w:ins w:author="MACAIGNE Manuella" w:date="2022-12-17T15:25:00Z" w:id="774"/>
              <w:rFonts w:ascii="Arial" w:cs="Arial" w:eastAsia="Times New Roman" w:hAnsi="Arial"/>
              <w:b/>
              <w:bCs/>
              <w:caps/>
              <w:szCs w:val="24"/>
            </w:rPr>
          </w:rPrChange>
        </w:rPr>
      </w:pPr>
    </w:p>
    <w:p w:rsidP="000E50E2" w:rsidR="000E50E2" w:rsidRDefault="000E50E2" w:rsidRPr="00AB2128">
      <w:pPr>
        <w:pStyle w:val="NormalWeb"/>
        <w:spacing w:after="0" w:afterAutospacing="0" w:before="0" w:beforeAutospacing="0"/>
        <w:jc w:val="both"/>
        <w:rPr>
          <w:ins w:author="MACAIGNE Manuella" w:date="2022-12-17T15:25:00Z" w:id="775"/>
          <w:rFonts w:ascii="Arial" w:hAnsi="Arial"/>
          <w:sz w:val="20"/>
          <w:lang w:val="fr-FR"/>
        </w:rPr>
      </w:pPr>
      <w:ins w:author="MACAIGNE Manuella" w:date="2022-12-17T15:25:00Z" w:id="776">
        <w:r>
          <w:rPr>
            <w:rFonts w:ascii="Arial" w:hAnsi="Arial"/>
            <w:sz w:val="20"/>
            <w:lang w:val="fr-FR"/>
          </w:rPr>
          <w:t xml:space="preserve">La société Toyota </w:t>
        </w:r>
        <w:proofErr w:type="spellStart"/>
        <w:r>
          <w:rPr>
            <w:rFonts w:ascii="Arial" w:hAnsi="Arial"/>
            <w:sz w:val="20"/>
            <w:lang w:val="fr-FR"/>
          </w:rPr>
          <w:t>Boshoku</w:t>
        </w:r>
        <w:proofErr w:type="spellEnd"/>
        <w:r>
          <w:rPr>
            <w:rFonts w:ascii="Arial" w:hAnsi="Arial"/>
            <w:sz w:val="20"/>
            <w:lang w:val="fr-FR"/>
          </w:rPr>
          <w:t xml:space="preserve"> Somain pendra en charge l</w:t>
        </w:r>
      </w:ins>
      <w:ins w:author="MACAIGNE Manuella" w:date="2022-12-17T15:26:00Z" w:id="777">
        <w:r>
          <w:rPr>
            <w:rFonts w:ascii="Arial" w:hAnsi="Arial"/>
            <w:sz w:val="20"/>
            <w:lang w:val="fr-FR"/>
          </w:rPr>
          <w:t>’augmentation des frais de santé dû à l’augmentation du plafond de la sécurité sociale au 1</w:t>
        </w:r>
        <w:r w:rsidRPr="000E50E2">
          <w:rPr>
            <w:rFonts w:ascii="Arial" w:hAnsi="Arial"/>
            <w:sz w:val="20"/>
            <w:vertAlign w:val="superscript"/>
            <w:lang w:val="fr-FR"/>
            <w:rPrChange w:author="MACAIGNE Manuella" w:date="2022-12-17T15:26:00Z" w:id="778">
              <w:rPr>
                <w:rFonts w:ascii="Arial" w:hAnsi="Arial"/>
                <w:sz w:val="20"/>
                <w:lang w:val="fr-FR"/>
              </w:rPr>
            </w:rPrChange>
          </w:rPr>
          <w:t>er</w:t>
        </w:r>
        <w:r>
          <w:rPr>
            <w:rFonts w:ascii="Arial" w:hAnsi="Arial"/>
            <w:sz w:val="20"/>
            <w:lang w:val="fr-FR"/>
          </w:rPr>
          <w:t xml:space="preserve"> Janvier 2023.</w:t>
        </w:r>
      </w:ins>
    </w:p>
    <w:p w:rsidP="000E50E2" w:rsidR="000E50E2" w:rsidRDefault="000E50E2" w:rsidRPr="00AB2128">
      <w:pPr>
        <w:pStyle w:val="NormalWeb"/>
        <w:spacing w:after="0" w:afterAutospacing="0" w:before="0" w:beforeAutospacing="0"/>
        <w:jc w:val="both"/>
        <w:rPr>
          <w:ins w:author="MACAIGNE Manuella" w:date="2022-12-17T15:25:00Z" w:id="779"/>
          <w:rFonts w:ascii="Arial" w:hAnsi="Arial"/>
          <w:sz w:val="20"/>
          <w:lang w:val="fr-FR"/>
        </w:rPr>
      </w:pPr>
    </w:p>
    <w:p w:rsidP="000E50E2" w:rsidR="000E50E2" w:rsidRDefault="000E50E2" w:rsidRPr="00377D53">
      <w:pPr>
        <w:pStyle w:val="NormalWeb"/>
        <w:spacing w:before="0" w:beforeAutospacing="0"/>
        <w:jc w:val="both"/>
        <w:rPr>
          <w:ins w:author="MACAIGNE Manuella" w:date="2022-12-17T15:25:00Z" w:id="780"/>
          <w:rFonts w:ascii="Arial" w:hAnsi="Arial"/>
          <w:sz w:val="20"/>
          <w:u w:val="single"/>
          <w:lang w:val="fr-FR"/>
        </w:rPr>
      </w:pPr>
      <w:ins w:author="MACAIGNE Manuella" w:date="2022-12-17T15:25:00Z" w:id="781">
        <w:r w:rsidRPr="00377D53">
          <w:rPr>
            <w:rFonts w:ascii="Arial" w:hAnsi="Arial"/>
            <w:sz w:val="20"/>
            <w:u w:val="single"/>
            <w:lang w:val="fr-FR"/>
          </w:rPr>
          <w:t xml:space="preserve">La nouvelle répartition est la suivante: </w:t>
        </w:r>
      </w:ins>
    </w:p>
    <w:p w:rsidP="000E50E2" w:rsidR="000E50E2" w:rsidRDefault="000E50E2">
      <w:pPr>
        <w:pStyle w:val="NormalWeb"/>
        <w:spacing w:before="0" w:beforeAutospacing="0"/>
        <w:jc w:val="both"/>
        <w:rPr>
          <w:ins w:author="MACAIGNE Manuella" w:date="2022-12-17T15:25:00Z" w:id="782"/>
          <w:rFonts w:ascii="Arial" w:hAnsi="Arial"/>
          <w:sz w:val="20"/>
          <w:lang w:val="fr-FR"/>
        </w:rPr>
      </w:pPr>
      <w:ins w:author="MACAIGNE Manuella" w:date="2022-12-17T15:25:00Z" w:id="783">
        <w:r>
          <w:rPr>
            <w:rFonts w:ascii="Arial" w:hAnsi="Arial"/>
            <w:sz w:val="20"/>
            <w:lang w:val="fr-FR"/>
          </w:rPr>
          <w:t xml:space="preserve">Collège 1 = la part salariale de la mutuelle mensuelle restera à </w:t>
        </w:r>
      </w:ins>
      <w:r w:rsidR="00377D53">
        <w:rPr>
          <w:rFonts w:ascii="Arial" w:hAnsi="Arial"/>
          <w:sz w:val="20"/>
          <w:lang w:val="fr-FR"/>
        </w:rPr>
        <w:t>30.47</w:t>
      </w:r>
      <w:ins w:author="MACAIGNE Manuella" w:date="2022-12-17T15:25:00Z" w:id="784">
        <w:r w:rsidR="007B0BDB">
          <w:rPr>
            <w:rFonts w:ascii="Arial" w:hAnsi="Arial"/>
            <w:sz w:val="20"/>
            <w:lang w:val="fr-FR"/>
          </w:rPr>
          <w:t>€ pour 2023</w:t>
        </w:r>
        <w:r>
          <w:rPr>
            <w:rFonts w:ascii="Arial" w:hAnsi="Arial"/>
            <w:sz w:val="20"/>
            <w:lang w:val="fr-FR"/>
          </w:rPr>
          <w:t xml:space="preserve"> pour une cotisation totale de </w:t>
        </w:r>
      </w:ins>
      <w:ins w:author="MACAIGNE Manuella" w:date="2022-12-17T15:42:00Z" w:id="785">
        <w:r w:rsidR="007B0BDB">
          <w:rPr>
            <w:rFonts w:ascii="Arial" w:hAnsi="Arial"/>
            <w:sz w:val="20"/>
            <w:lang w:val="fr-FR"/>
          </w:rPr>
          <w:t>103,27</w:t>
        </w:r>
      </w:ins>
      <w:ins w:author="MACAIGNE Manuella" w:date="2022-12-17T15:25:00Z" w:id="786">
        <w:r>
          <w:rPr>
            <w:rFonts w:ascii="Arial" w:hAnsi="Arial"/>
            <w:sz w:val="20"/>
            <w:lang w:val="fr-FR"/>
          </w:rPr>
          <w:t>€ au 1</w:t>
        </w:r>
        <w:r w:rsidRPr="00C27F70">
          <w:rPr>
            <w:rFonts w:ascii="Arial" w:hAnsi="Arial"/>
            <w:sz w:val="20"/>
            <w:vertAlign w:val="superscript"/>
            <w:lang w:val="fr-FR"/>
          </w:rPr>
          <w:t>er</w:t>
        </w:r>
        <w:r w:rsidR="007B0BDB">
          <w:rPr>
            <w:rFonts w:ascii="Arial" w:hAnsi="Arial"/>
            <w:sz w:val="20"/>
            <w:lang w:val="fr-FR"/>
          </w:rPr>
          <w:t xml:space="preserve"> Janvier 202</w:t>
        </w:r>
      </w:ins>
      <w:ins w:author="MACAIGNE Manuella" w:date="2022-12-17T15:42:00Z" w:id="787">
        <w:r w:rsidR="007B0BDB">
          <w:rPr>
            <w:rFonts w:ascii="Arial" w:hAnsi="Arial"/>
            <w:sz w:val="20"/>
            <w:lang w:val="fr-FR"/>
          </w:rPr>
          <w:t>3</w:t>
        </w:r>
      </w:ins>
      <w:ins w:author="MACAIGNE Manuella" w:date="2022-12-17T15:25:00Z" w:id="788">
        <w:r>
          <w:rPr>
            <w:rFonts w:ascii="Arial" w:hAnsi="Arial"/>
            <w:sz w:val="20"/>
            <w:lang w:val="fr-FR"/>
          </w:rPr>
          <w:t>.</w:t>
        </w:r>
      </w:ins>
    </w:p>
    <w:p w:rsidP="000E50E2" w:rsidR="000E50E2" w:rsidRDefault="000E50E2">
      <w:pPr>
        <w:pStyle w:val="NormalWeb"/>
        <w:spacing w:before="0" w:beforeAutospacing="0"/>
        <w:jc w:val="both"/>
        <w:rPr>
          <w:ins w:author="MACAIGNE Manuella" w:date="2022-12-17T15:25:00Z" w:id="789"/>
          <w:rFonts w:ascii="Arial" w:hAnsi="Arial"/>
          <w:sz w:val="20"/>
          <w:lang w:val="fr-FR"/>
        </w:rPr>
      </w:pPr>
      <w:ins w:author="MACAIGNE Manuella" w:date="2022-12-17T15:25:00Z" w:id="790">
        <w:r>
          <w:rPr>
            <w:rFonts w:ascii="Arial" w:hAnsi="Arial"/>
            <w:sz w:val="20"/>
            <w:lang w:val="fr-FR"/>
          </w:rPr>
          <w:t xml:space="preserve">Collège 2 = la part salariale de la mutuelle mensuelle restera à </w:t>
        </w:r>
      </w:ins>
      <w:ins w:author="MACAIGNE Manuella" w:date="2022-12-17T15:42:00Z" w:id="791">
        <w:r w:rsidR="007B0BDB">
          <w:rPr>
            <w:rFonts w:ascii="Arial" w:hAnsi="Arial"/>
            <w:sz w:val="20"/>
            <w:lang w:val="fr-FR"/>
          </w:rPr>
          <w:t>39,18</w:t>
        </w:r>
      </w:ins>
      <w:ins w:author="MACAIGNE Manuella" w:date="2022-12-17T15:25:00Z" w:id="792">
        <w:r w:rsidR="007B0BDB">
          <w:rPr>
            <w:rFonts w:ascii="Arial" w:hAnsi="Arial"/>
            <w:sz w:val="20"/>
            <w:lang w:val="fr-FR"/>
          </w:rPr>
          <w:t>€ pour 2023</w:t>
        </w:r>
        <w:r>
          <w:rPr>
            <w:rFonts w:ascii="Arial" w:hAnsi="Arial"/>
            <w:sz w:val="20"/>
            <w:lang w:val="fr-FR"/>
          </w:rPr>
          <w:t xml:space="preserve"> pour une cotisation totale de </w:t>
        </w:r>
      </w:ins>
      <w:ins w:author="MACAIGNE Manuella" w:date="2022-12-17T15:43:00Z" w:id="793">
        <w:r w:rsidR="007B0BDB">
          <w:rPr>
            <w:rFonts w:ascii="Arial" w:hAnsi="Arial"/>
            <w:sz w:val="20"/>
            <w:lang w:val="fr-FR"/>
          </w:rPr>
          <w:t>130,95</w:t>
        </w:r>
      </w:ins>
      <w:ins w:author="MACAIGNE Manuella" w:date="2022-12-17T15:25:00Z" w:id="794">
        <w:r>
          <w:rPr>
            <w:rFonts w:ascii="Arial" w:hAnsi="Arial"/>
            <w:sz w:val="20"/>
            <w:lang w:val="fr-FR"/>
          </w:rPr>
          <w:t>€ au 1</w:t>
        </w:r>
        <w:r w:rsidRPr="00C27F70">
          <w:rPr>
            <w:rFonts w:ascii="Arial" w:hAnsi="Arial"/>
            <w:sz w:val="20"/>
            <w:vertAlign w:val="superscript"/>
            <w:lang w:val="fr-FR"/>
          </w:rPr>
          <w:t>er</w:t>
        </w:r>
        <w:r w:rsidR="007B0BDB">
          <w:rPr>
            <w:rFonts w:ascii="Arial" w:hAnsi="Arial"/>
            <w:sz w:val="20"/>
            <w:lang w:val="fr-FR"/>
          </w:rPr>
          <w:t xml:space="preserve"> Janvier 2023</w:t>
        </w:r>
        <w:r>
          <w:rPr>
            <w:rFonts w:ascii="Arial" w:hAnsi="Arial"/>
            <w:sz w:val="20"/>
            <w:lang w:val="fr-FR"/>
          </w:rPr>
          <w:t>.</w:t>
        </w:r>
      </w:ins>
    </w:p>
    <w:p w:rsidP="007B0BDB" w:rsidR="007B0BDB" w:rsidRDefault="007B0BDB">
      <w:pPr>
        <w:pStyle w:val="Titre9"/>
        <w:spacing w:before="120"/>
        <w:ind w:right="-180"/>
        <w:rPr>
          <w:ins w:author="MACAIGNE Manuella" w:date="2022-12-17T15:44:00Z" w:id="795"/>
          <w:rFonts w:eastAsia="Times New Roman"/>
          <w:b/>
          <w:bCs/>
          <w:caps/>
          <w:sz w:val="20"/>
          <w:szCs w:val="24"/>
          <w:u w:val="single"/>
        </w:rPr>
      </w:pPr>
    </w:p>
    <w:p w:rsidP="007B0BDB" w:rsidR="007B0BDB" w:rsidRDefault="007B0BDB" w:rsidRPr="0087099C">
      <w:pPr>
        <w:pStyle w:val="Titre9"/>
        <w:spacing w:before="120"/>
        <w:ind w:right="-180"/>
        <w:rPr>
          <w:ins w:author="MACAIGNE Manuella" w:date="2022-12-17T15:43:00Z" w:id="796"/>
          <w:rFonts w:eastAsia="Times New Roman"/>
          <w:b/>
          <w:bCs/>
          <w:caps/>
          <w:szCs w:val="24"/>
          <w:u w:val="single"/>
        </w:rPr>
      </w:pPr>
      <w:ins w:author="MACAIGNE Manuella" w:date="2022-12-17T15:43:00Z" w:id="797">
        <w:r>
          <w:rPr>
            <w:rFonts w:eastAsia="Times New Roman"/>
            <w:b/>
            <w:bCs/>
            <w:caps/>
            <w:sz w:val="20"/>
            <w:szCs w:val="24"/>
            <w:u w:val="single"/>
          </w:rPr>
          <w:t xml:space="preserve">Article 7 </w:t>
        </w:r>
        <w:r w:rsidRPr="0087099C">
          <w:rPr>
            <w:rFonts w:eastAsia="Times New Roman"/>
            <w:b/>
            <w:bCs/>
            <w:caps/>
            <w:sz w:val="20"/>
            <w:szCs w:val="24"/>
            <w:u w:val="single"/>
          </w:rPr>
          <w:t>–</w:t>
        </w:r>
        <w:r w:rsidRPr="0087099C">
          <w:rPr>
            <w:rFonts w:eastAsia="Times New Roman"/>
            <w:b/>
            <w:bCs/>
            <w:caps/>
            <w:szCs w:val="24"/>
            <w:u w:val="single"/>
          </w:rPr>
          <w:t xml:space="preserve"> </w:t>
        </w:r>
      </w:ins>
      <w:ins w:author="MACAIGNE Manuella" w:date="2022-12-17T15:44:00Z" w:id="798">
        <w:r>
          <w:rPr>
            <w:rFonts w:eastAsia="Times New Roman"/>
            <w:b/>
            <w:bCs/>
            <w:caps/>
            <w:szCs w:val="24"/>
            <w:u w:val="single"/>
          </w:rPr>
          <w:t>ABONDEMENT DE L’INTERESSEMENT</w:t>
        </w:r>
      </w:ins>
    </w:p>
    <w:p w:rsidP="00395B46" w:rsidR="000E50E2" w:rsidRDefault="000E50E2">
      <w:pPr>
        <w:spacing w:line="276" w:lineRule="auto"/>
        <w:jc w:val="both"/>
        <w:rPr>
          <w:ins w:author="MACAIGNE Manuella" w:date="2022-12-17T15:43:00Z" w:id="799"/>
          <w:rFonts w:ascii="Arial" w:hAnsi="Arial"/>
        </w:rPr>
      </w:pPr>
    </w:p>
    <w:p w:rsidP="00395B46" w:rsidR="004C4EA8" w:rsidRDefault="007B0BDB">
      <w:pPr>
        <w:spacing w:line="276" w:lineRule="auto"/>
        <w:jc w:val="both"/>
        <w:rPr>
          <w:ins w:author="MACAIGNE Manuella" w:date="2022-12-17T15:49:00Z" w:id="800"/>
          <w:rFonts w:ascii="Arial" w:hAnsi="Arial"/>
        </w:rPr>
      </w:pPr>
      <w:ins w:author="MACAIGNE Manuella" w:date="2022-12-17T15:44:00Z" w:id="801">
        <w:r>
          <w:rPr>
            <w:rFonts w:ascii="Arial" w:hAnsi="Arial"/>
          </w:rPr>
          <w:t>L’abondement en cas de placement d’une partie ou de la totalité de l’</w:t>
        </w:r>
      </w:ins>
      <w:ins w:author="MACAIGNE Manuella" w:date="2022-12-17T15:45:00Z" w:id="802">
        <w:r>
          <w:rPr>
            <w:rFonts w:ascii="Arial" w:hAnsi="Arial"/>
          </w:rPr>
          <w:t>intéressement passera à 30%</w:t>
        </w:r>
      </w:ins>
      <w:ins w:author="MACAIGNE Manuella" w:date="2022-12-17T15:48:00Z" w:id="803">
        <w:r w:rsidR="004C4EA8">
          <w:rPr>
            <w:rFonts w:ascii="Arial" w:hAnsi="Arial"/>
          </w:rPr>
          <w:t xml:space="preserve"> du placement net</w:t>
        </w:r>
      </w:ins>
      <w:ins w:author="MACAIGNE Manuella" w:date="2022-12-17T15:47:00Z" w:id="804">
        <w:r>
          <w:rPr>
            <w:rFonts w:ascii="Arial" w:hAnsi="Arial"/>
          </w:rPr>
          <w:t xml:space="preserve"> au 1</w:t>
        </w:r>
        <w:r w:rsidRPr="007B0BDB">
          <w:rPr>
            <w:rFonts w:ascii="Arial" w:hAnsi="Arial"/>
            <w:vertAlign w:val="superscript"/>
            <w:rPrChange w:author="MACAIGNE Manuella" w:date="2022-12-17T15:47:00Z" w:id="805">
              <w:rPr>
                <w:rFonts w:ascii="Arial" w:hAnsi="Arial"/>
              </w:rPr>
            </w:rPrChange>
          </w:rPr>
          <w:t>er</w:t>
        </w:r>
        <w:r>
          <w:rPr>
            <w:rFonts w:ascii="Arial" w:hAnsi="Arial"/>
          </w:rPr>
          <w:t xml:space="preserve"> Janvier 2023 </w:t>
        </w:r>
      </w:ins>
      <w:ins w:author="MACAIGNE Manuella" w:date="2022-12-17T15:48:00Z" w:id="806">
        <w:r>
          <w:rPr>
            <w:rFonts w:ascii="Arial" w:hAnsi="Arial"/>
          </w:rPr>
          <w:t>qui sera versé en Juin 2023</w:t>
        </w:r>
      </w:ins>
      <w:ins w:author="MACAIGNE Manuella" w:date="2022-12-17T15:45:00Z" w:id="807">
        <w:r>
          <w:rPr>
            <w:rFonts w:ascii="Arial" w:hAnsi="Arial"/>
          </w:rPr>
          <w:t xml:space="preserve">. </w:t>
        </w:r>
      </w:ins>
    </w:p>
    <w:p w:rsidP="004C4EA8" w:rsidR="004C4EA8" w:rsidRDefault="007B0BDB">
      <w:pPr>
        <w:pStyle w:val="Titre9"/>
        <w:spacing w:before="120"/>
        <w:ind w:right="-180"/>
      </w:pPr>
      <w:ins w:author="MACAIGNE Manuella" w:date="2022-12-17T15:45:00Z" w:id="808">
        <w:r>
          <w:t xml:space="preserve">Un avenant à l’accord </w:t>
        </w:r>
      </w:ins>
      <w:ins w:author="MACAIGNE Manuella" w:date="2022-12-17T15:47:00Z" w:id="809">
        <w:r>
          <w:t>sera établi avec les représentants syndicaux.</w:t>
        </w:r>
      </w:ins>
      <w:ins w:author="MACAIGNE Manuella" w:date="2022-12-17T15:45:00Z" w:id="810">
        <w:r>
          <w:t xml:space="preserve"> </w:t>
        </w:r>
      </w:ins>
    </w:p>
    <w:p w:rsidP="00950F4B" w:rsidR="00950F4B" w:rsidRDefault="00950F4B"/>
    <w:p w:rsidP="00950F4B" w:rsidR="00950F4B" w:rsidRDefault="00950F4B" w:rsidRPr="00950F4B">
      <w:pPr>
        <w:rPr>
          <w:ins w:author="MACAIGNE Manuella" w:date="2022-12-17T15:49:00Z" w:id="811"/>
        </w:rPr>
      </w:pPr>
    </w:p>
    <w:p w:rsidP="004C4EA8" w:rsidR="004C4EA8" w:rsidRDefault="004C4EA8">
      <w:pPr>
        <w:pStyle w:val="Titre9"/>
        <w:spacing w:before="120"/>
        <w:ind w:right="-180"/>
        <w:rPr>
          <w:ins w:author="MACAIGNE Manuella" w:date="2022-12-17T15:49:00Z" w:id="812"/>
        </w:rPr>
      </w:pPr>
    </w:p>
    <w:p w:rsidP="004C4EA8" w:rsidR="004C4EA8" w:rsidRDefault="007B0BDB" w:rsidRPr="0087099C">
      <w:pPr>
        <w:pStyle w:val="Titre9"/>
        <w:spacing w:before="120"/>
        <w:ind w:right="-180"/>
        <w:rPr>
          <w:ins w:author="MACAIGNE Manuella" w:date="2022-12-17T15:49:00Z" w:id="813"/>
          <w:rFonts w:eastAsia="Times New Roman"/>
          <w:b/>
          <w:bCs/>
          <w:caps/>
          <w:szCs w:val="24"/>
          <w:u w:val="single"/>
        </w:rPr>
      </w:pPr>
      <w:ins w:author="MACAIGNE Manuella" w:date="2022-12-17T15:44:00Z" w:id="814">
        <w:r>
          <w:t xml:space="preserve"> </w:t>
        </w:r>
      </w:ins>
      <w:ins w:author="MACAIGNE Manuella" w:date="2022-12-17T15:49:00Z" w:id="815">
        <w:r w:rsidR="004C4EA8">
          <w:rPr>
            <w:rFonts w:eastAsia="Times New Roman"/>
            <w:b/>
            <w:bCs/>
            <w:caps/>
            <w:sz w:val="20"/>
            <w:szCs w:val="24"/>
            <w:u w:val="single"/>
          </w:rPr>
          <w:t xml:space="preserve">Article 8 </w:t>
        </w:r>
        <w:r w:rsidR="004C4EA8" w:rsidRPr="0087099C">
          <w:rPr>
            <w:rFonts w:eastAsia="Times New Roman"/>
            <w:b/>
            <w:bCs/>
            <w:caps/>
            <w:sz w:val="20"/>
            <w:szCs w:val="24"/>
            <w:u w:val="single"/>
          </w:rPr>
          <w:t>–</w:t>
        </w:r>
        <w:r w:rsidR="004C4EA8" w:rsidRPr="0087099C">
          <w:rPr>
            <w:rFonts w:eastAsia="Times New Roman"/>
            <w:b/>
            <w:bCs/>
            <w:caps/>
            <w:szCs w:val="24"/>
            <w:u w:val="single"/>
          </w:rPr>
          <w:t xml:space="preserve"> </w:t>
        </w:r>
        <w:r w:rsidR="004C4EA8">
          <w:rPr>
            <w:rFonts w:eastAsia="Times New Roman"/>
            <w:b/>
            <w:bCs/>
            <w:caps/>
            <w:szCs w:val="24"/>
            <w:u w:val="single"/>
          </w:rPr>
          <w:t>DEBLOCAGE EXCEPTIONNEL DU COMPTE EPARGNE TEMPS</w:t>
        </w:r>
      </w:ins>
    </w:p>
    <w:p w:rsidP="00395B46" w:rsidR="007B0BDB" w:rsidRDefault="007B0BDB">
      <w:pPr>
        <w:spacing w:line="276" w:lineRule="auto"/>
        <w:jc w:val="both"/>
        <w:rPr>
          <w:ins w:author="MACAIGNE Manuella" w:date="2022-12-17T15:49:00Z" w:id="816"/>
          <w:rFonts w:ascii="Arial" w:hAnsi="Arial"/>
        </w:rPr>
      </w:pPr>
    </w:p>
    <w:p w:rsidP="00395B46" w:rsidR="004C4EA8" w:rsidRDefault="004C4EA8">
      <w:pPr>
        <w:spacing w:line="276" w:lineRule="auto"/>
        <w:jc w:val="both"/>
        <w:rPr>
          <w:ins w:author="MACAIGNE Manuella" w:date="2022-12-17T15:54:00Z" w:id="817"/>
          <w:rFonts w:ascii="Arial" w:hAnsi="Arial"/>
        </w:rPr>
      </w:pPr>
      <w:ins w:author="MACAIGNE Manuella" w:date="2022-12-17T15:50:00Z" w:id="818">
        <w:r>
          <w:rPr>
            <w:rFonts w:ascii="Arial" w:hAnsi="Arial"/>
          </w:rPr>
          <w:t xml:space="preserve">La société Toyota </w:t>
        </w:r>
        <w:proofErr w:type="spellStart"/>
        <w:r>
          <w:rPr>
            <w:rFonts w:ascii="Arial" w:hAnsi="Arial"/>
          </w:rPr>
          <w:t>Boshoku</w:t>
        </w:r>
        <w:proofErr w:type="spellEnd"/>
        <w:r>
          <w:rPr>
            <w:rFonts w:ascii="Arial" w:hAnsi="Arial"/>
          </w:rPr>
          <w:t xml:space="preserve"> Somain autorise les salariés bénéficiant d’un compte épargne temps de pouvoir débloquer à hauteur de 1000€ Maximum</w:t>
        </w:r>
      </w:ins>
      <w:ins w:author="MACAIGNE Manuella" w:date="2022-12-17T15:51:00Z" w:id="819">
        <w:r>
          <w:rPr>
            <w:rFonts w:ascii="Arial" w:hAnsi="Arial"/>
          </w:rPr>
          <w:t xml:space="preserve"> </w:t>
        </w:r>
      </w:ins>
      <w:ins w:author="MACAIGNE Manuella" w:date="2022-12-17T15:53:00Z" w:id="820">
        <w:r>
          <w:rPr>
            <w:rFonts w:ascii="Arial" w:hAnsi="Arial"/>
          </w:rPr>
          <w:t xml:space="preserve">par salarié, </w:t>
        </w:r>
      </w:ins>
      <w:ins w:author="MACAIGNE Manuella" w:date="2022-12-17T15:51:00Z" w:id="821">
        <w:r>
          <w:rPr>
            <w:rFonts w:ascii="Arial" w:hAnsi="Arial"/>
          </w:rPr>
          <w:t>sans conditions de déblocage</w:t>
        </w:r>
      </w:ins>
      <w:ins w:author="MACAIGNE Manuella" w:date="2022-12-17T15:54:00Z" w:id="822">
        <w:r>
          <w:rPr>
            <w:rFonts w:ascii="Arial" w:hAnsi="Arial"/>
          </w:rPr>
          <w:t>s</w:t>
        </w:r>
      </w:ins>
      <w:ins w:author="MACAIGNE Manuella" w:date="2022-12-17T15:51:00Z" w:id="823">
        <w:r>
          <w:rPr>
            <w:rFonts w:ascii="Arial" w:hAnsi="Arial"/>
          </w:rPr>
          <w:t xml:space="preserve"> exceptionnel</w:t>
        </w:r>
      </w:ins>
      <w:ins w:author="MACAIGNE Manuella" w:date="2022-12-17T15:54:00Z" w:id="824">
        <w:r>
          <w:rPr>
            <w:rFonts w:ascii="Arial" w:hAnsi="Arial"/>
          </w:rPr>
          <w:t>s</w:t>
        </w:r>
      </w:ins>
      <w:ins w:author="MACAIGNE Manuella" w:date="2022-12-17T15:51:00Z" w:id="825">
        <w:r>
          <w:rPr>
            <w:rFonts w:ascii="Arial" w:hAnsi="Arial"/>
          </w:rPr>
          <w:t xml:space="preserve"> figur</w:t>
        </w:r>
      </w:ins>
      <w:ins w:author="MACAIGNE Manuella" w:date="2022-12-17T15:54:00Z" w:id="826">
        <w:r>
          <w:rPr>
            <w:rFonts w:ascii="Arial" w:hAnsi="Arial"/>
          </w:rPr>
          <w:t xml:space="preserve">ant </w:t>
        </w:r>
      </w:ins>
      <w:ins w:author="MACAIGNE Manuella" w:date="2022-12-17T15:51:00Z" w:id="827">
        <w:r>
          <w:rPr>
            <w:rFonts w:ascii="Arial" w:hAnsi="Arial"/>
          </w:rPr>
          <w:t xml:space="preserve">dans l’accord initial. </w:t>
        </w:r>
      </w:ins>
    </w:p>
    <w:p w:rsidP="00161559" w:rsidR="00161559" w:rsidRDefault="004C4EA8" w:rsidRPr="000720E7">
      <w:pPr>
        <w:pStyle w:val="Titre9"/>
        <w:spacing w:before="120"/>
        <w:ind w:right="-180"/>
        <w:rPr>
          <w:ins w:author="MACAIGNE Manuella" w:date="2022-12-17T16:07:00Z" w:id="828"/>
          <w:rFonts w:cs="Times New Roman"/>
          <w:sz w:val="20"/>
          <w:szCs w:val="20"/>
          <w:rPrChange w:author="MACAIGNE Manuella" w:date="2022-12-17T16:13:00Z" w:id="829">
            <w:rPr>
              <w:ins w:author="MACAIGNE Manuella" w:date="2022-12-17T16:07:00Z" w:id="830"/>
            </w:rPr>
          </w:rPrChange>
        </w:rPr>
      </w:pPr>
      <w:ins w:author="MACAIGNE Manuella" w:date="2022-12-17T15:51:00Z" w:id="831">
        <w:r w:rsidRPr="000720E7">
          <w:rPr>
            <w:rFonts w:cs="Times New Roman"/>
            <w:sz w:val="20"/>
            <w:szCs w:val="20"/>
            <w:rPrChange w:author="MACAIGNE Manuella" w:date="2022-12-17T16:13:00Z" w:id="832">
              <w:rPr/>
            </w:rPrChange>
          </w:rPr>
          <w:t xml:space="preserve">Le déblocage des sommes sera soumis en </w:t>
        </w:r>
      </w:ins>
      <w:ins w:author="MACAIGNE Manuella" w:date="2022-12-17T15:54:00Z" w:id="833">
        <w:r w:rsidRPr="000720E7">
          <w:rPr>
            <w:rFonts w:cs="Times New Roman"/>
            <w:sz w:val="20"/>
            <w:szCs w:val="20"/>
            <w:rPrChange w:author="MACAIGNE Manuella" w:date="2022-12-17T16:13:00Z" w:id="834">
              <w:rPr/>
            </w:rPrChange>
          </w:rPr>
          <w:t>totalité</w:t>
        </w:r>
      </w:ins>
      <w:ins w:author="MACAIGNE Manuella" w:date="2022-12-17T15:51:00Z" w:id="835">
        <w:r w:rsidRPr="000720E7">
          <w:rPr>
            <w:rFonts w:cs="Times New Roman"/>
            <w:sz w:val="20"/>
            <w:szCs w:val="20"/>
            <w:rPrChange w:author="MACAIGNE Manuella" w:date="2022-12-17T16:13:00Z" w:id="836">
              <w:rPr/>
            </w:rPrChange>
          </w:rPr>
          <w:t xml:space="preserve"> à charges sociales et fiscales. La demande de déblocage doit </w:t>
        </w:r>
      </w:ins>
      <w:ins w:author="MACAIGNE Manuella" w:date="2022-12-17T15:52:00Z" w:id="837">
        <w:r w:rsidRPr="000720E7">
          <w:rPr>
            <w:rFonts w:cs="Times New Roman"/>
            <w:sz w:val="20"/>
            <w:szCs w:val="20"/>
            <w:rPrChange w:author="MACAIGNE Manuella" w:date="2022-12-17T16:13:00Z" w:id="838">
              <w:rPr/>
            </w:rPrChange>
          </w:rPr>
          <w:t xml:space="preserve">être faite par le salarié au service ressources humaines entre le 1er Janvier 2023 au 31 Mars </w:t>
        </w:r>
      </w:ins>
      <w:ins w:author="MACAIGNE Manuella" w:date="2022-12-17T15:53:00Z" w:id="839">
        <w:r w:rsidRPr="000720E7">
          <w:rPr>
            <w:rFonts w:cs="Times New Roman"/>
            <w:sz w:val="20"/>
            <w:szCs w:val="20"/>
            <w:rPrChange w:author="MACAIGNE Manuella" w:date="2022-12-17T16:13:00Z" w:id="840">
              <w:rPr/>
            </w:rPrChange>
          </w:rPr>
          <w:t>2023.</w:t>
        </w:r>
      </w:ins>
    </w:p>
    <w:p w:rsidP="00161559" w:rsidR="00161559" w:rsidRDefault="00161559">
      <w:pPr>
        <w:pStyle w:val="Titre9"/>
        <w:spacing w:before="120"/>
        <w:ind w:right="-180"/>
        <w:rPr>
          <w:ins w:author="MACAIGNE Manuella" w:date="2022-12-17T16:07:00Z" w:id="841"/>
        </w:rPr>
      </w:pPr>
    </w:p>
    <w:p w:rsidP="00161559" w:rsidR="00161559" w:rsidRDefault="00161559" w:rsidRPr="00161559">
      <w:pPr>
        <w:pStyle w:val="Titre9"/>
        <w:spacing w:before="120"/>
        <w:ind w:right="-180"/>
        <w:rPr>
          <w:ins w:author="MACAIGNE Manuella" w:date="2022-12-17T16:07:00Z" w:id="842"/>
          <w:rFonts w:eastAsia="Times New Roman"/>
          <w:b/>
          <w:bCs/>
          <w:caps/>
          <w:sz w:val="20"/>
          <w:szCs w:val="24"/>
          <w:u w:val="single"/>
          <w:rPrChange w:author="MACAIGNE Manuella" w:date="2022-12-17T16:08:00Z" w:id="843">
            <w:rPr>
              <w:ins w:author="MACAIGNE Manuella" w:date="2022-12-17T16:07:00Z" w:id="844"/>
              <w:rFonts w:eastAsia="Times New Roman"/>
              <w:b/>
              <w:bCs/>
              <w:caps/>
              <w:sz w:val="20"/>
              <w:szCs w:val="24"/>
            </w:rPr>
          </w:rPrChange>
        </w:rPr>
      </w:pPr>
      <w:ins w:author="MACAIGNE Manuella" w:date="2022-12-17T16:07:00Z" w:id="845">
        <w:r w:rsidRPr="00161559">
          <w:rPr>
            <w:rFonts w:eastAsia="Times New Roman"/>
            <w:b/>
            <w:bCs/>
            <w:caps/>
            <w:sz w:val="20"/>
            <w:szCs w:val="24"/>
          </w:rPr>
          <w:t xml:space="preserve"> </w:t>
        </w:r>
        <w:r w:rsidRPr="00161559">
          <w:rPr>
            <w:rFonts w:eastAsia="Times New Roman"/>
            <w:b/>
            <w:bCs/>
            <w:caps/>
            <w:sz w:val="20"/>
            <w:szCs w:val="24"/>
            <w:u w:val="single"/>
            <w:rPrChange w:author="MACAIGNE Manuella" w:date="2022-12-17T16:08:00Z" w:id="846">
              <w:rPr>
                <w:rFonts w:eastAsia="Times New Roman"/>
                <w:b/>
                <w:bCs/>
                <w:caps/>
                <w:sz w:val="20"/>
                <w:szCs w:val="24"/>
              </w:rPr>
            </w:rPrChange>
          </w:rPr>
          <w:t>Article 9 - ANIMATION D’EQUIPE :</w:t>
        </w:r>
      </w:ins>
    </w:p>
    <w:p w:rsidP="00161559" w:rsidR="00161559" w:rsidRDefault="00161559" w:rsidRPr="00161559">
      <w:pPr>
        <w:rPr>
          <w:ins w:author="MACAIGNE Manuella" w:date="2022-12-17T16:07:00Z" w:id="847"/>
          <w:rFonts w:ascii="Arial" w:cs="Arial" w:hAnsi="Arial"/>
        </w:rPr>
      </w:pPr>
    </w:p>
    <w:p w:rsidP="00161559" w:rsidR="00161559" w:rsidRDefault="00161559">
      <w:pPr>
        <w:spacing w:after="60" w:line="276" w:lineRule="auto"/>
        <w:ind w:right="-180"/>
        <w:jc w:val="both"/>
        <w:outlineLvl w:val="8"/>
        <w:rPr>
          <w:ins w:author="MACAIGNE Manuella" w:date="2022-12-17T16:13:00Z" w:id="848"/>
          <w:rFonts w:ascii="Arial" w:cs="Arial" w:eastAsia="Times New Roman" w:hAnsi="Arial"/>
          <w:color w:val="000000"/>
          <w:szCs w:val="24"/>
        </w:rPr>
      </w:pPr>
      <w:ins w:author="MACAIGNE Manuella" w:date="2022-12-17T16:07:00Z" w:id="849">
        <w:r w:rsidRPr="00161559">
          <w:rPr>
            <w:rFonts w:ascii="Arial" w:cs="Arial" w:eastAsia="Times New Roman" w:hAnsi="Arial"/>
            <w:color w:val="000000"/>
            <w:szCs w:val="24"/>
          </w:rPr>
          <w:t xml:space="preserve">Dans le cadre de la volonté de l’entreprise à promouvoir la cohésion entre les salariés (TB </w:t>
        </w:r>
        <w:proofErr w:type="spellStart"/>
        <w:r w:rsidRPr="00161559">
          <w:rPr>
            <w:rFonts w:ascii="Arial" w:cs="Arial" w:eastAsia="Times New Roman" w:hAnsi="Arial"/>
            <w:color w:val="000000"/>
            <w:szCs w:val="24"/>
          </w:rPr>
          <w:t>Way</w:t>
        </w:r>
        <w:proofErr w:type="spellEnd"/>
        <w:r w:rsidRPr="00161559">
          <w:rPr>
            <w:rFonts w:ascii="Arial" w:cs="Arial" w:eastAsia="Times New Roman" w:hAnsi="Arial"/>
            <w:color w:val="000000"/>
            <w:szCs w:val="24"/>
          </w:rPr>
          <w:t xml:space="preserve"> n°8), le bud</w:t>
        </w:r>
        <w:r w:rsidR="000720E7">
          <w:rPr>
            <w:rFonts w:ascii="Arial" w:cs="Arial" w:eastAsia="Times New Roman" w:hAnsi="Arial"/>
            <w:color w:val="000000"/>
            <w:szCs w:val="24"/>
          </w:rPr>
          <w:t xml:space="preserve">get « d’animation collective » </w:t>
        </w:r>
        <w:r>
          <w:rPr>
            <w:rFonts w:ascii="Arial" w:cs="Arial" w:eastAsia="Times New Roman" w:hAnsi="Arial"/>
            <w:color w:val="000000"/>
            <w:szCs w:val="24"/>
          </w:rPr>
          <w:t>a été maintenu pour l’année 2023</w:t>
        </w:r>
        <w:r w:rsidRPr="00161559">
          <w:rPr>
            <w:rFonts w:ascii="Arial" w:cs="Arial" w:eastAsia="Times New Roman" w:hAnsi="Arial"/>
            <w:color w:val="000000"/>
            <w:szCs w:val="24"/>
          </w:rPr>
          <w:t> ; il est mis en place pour chaque manager et chaque group leader</w:t>
        </w:r>
        <w:r>
          <w:rPr>
            <w:rFonts w:ascii="Arial" w:cs="Arial" w:eastAsia="Times New Roman" w:hAnsi="Arial"/>
            <w:color w:val="000000"/>
            <w:szCs w:val="24"/>
          </w:rPr>
          <w:t xml:space="preserve"> à raison de 2</w:t>
        </w:r>
        <w:r w:rsidRPr="00161559">
          <w:rPr>
            <w:rFonts w:ascii="Arial" w:cs="Arial" w:eastAsia="Times New Roman" w:hAnsi="Arial"/>
            <w:color w:val="000000"/>
            <w:szCs w:val="24"/>
          </w:rPr>
          <w:t>0 € par salarié appartenant à l’équipe (permanents et intérimaires).</w:t>
        </w:r>
      </w:ins>
    </w:p>
    <w:p w:rsidP="00161559" w:rsidR="000720E7" w:rsidRDefault="000720E7">
      <w:pPr>
        <w:spacing w:after="60" w:line="276" w:lineRule="auto"/>
        <w:ind w:right="-180"/>
        <w:jc w:val="both"/>
        <w:outlineLvl w:val="8"/>
        <w:rPr>
          <w:ins w:author="MACAIGNE Manuella" w:date="2022-12-17T16:07:00Z" w:id="850"/>
          <w:rFonts w:ascii="Arial" w:cs="Arial" w:eastAsia="Times New Roman" w:hAnsi="Arial"/>
          <w:color w:val="000000"/>
          <w:szCs w:val="24"/>
        </w:rPr>
      </w:pPr>
    </w:p>
    <w:p w:rsidP="00161559" w:rsidR="00161559" w:rsidRDefault="00161559" w:rsidRPr="00161559">
      <w:pPr>
        <w:spacing w:after="60" w:line="276" w:lineRule="auto"/>
        <w:ind w:right="-180"/>
        <w:jc w:val="both"/>
        <w:outlineLvl w:val="8"/>
        <w:rPr>
          <w:ins w:author="MACAIGNE Manuella" w:date="2022-12-17T16:07:00Z" w:id="851"/>
          <w:rFonts w:ascii="Arial" w:cs="Arial" w:eastAsia="Times New Roman" w:hAnsi="Arial"/>
          <w:color w:val="000000"/>
          <w:szCs w:val="24"/>
        </w:rPr>
      </w:pPr>
      <w:ins w:author="MACAIGNE Manuella" w:date="2022-12-17T16:07:00Z" w:id="852">
        <w:r w:rsidRPr="00161559">
          <w:rPr>
            <w:rFonts w:ascii="Arial" w:cs="Arial" w:eastAsia="Times New Roman" w:hAnsi="Arial"/>
            <w:color w:val="000000"/>
            <w:szCs w:val="24"/>
          </w:rPr>
          <w:t xml:space="preserve"> Le montant ainsi alloué devra être utilisé pour des actions de nature à renforcer et unifier les relations entre encadrement et collaborateurs. (Cela ne comprend pas les opérations de rénovation des lieux communs par exemple)</w:t>
        </w:r>
      </w:ins>
    </w:p>
    <w:p w:rsidP="00395B46" w:rsidR="00A05FC7" w:rsidRDefault="00A05FC7" w:rsidRPr="00A30D07">
      <w:pPr>
        <w:spacing w:line="276" w:lineRule="auto"/>
        <w:jc w:val="both"/>
        <w:rPr>
          <w:ins w:author="MACAIGNE Manuella" w:date="2021-12-14T15:04:00Z" w:id="853"/>
          <w:rFonts w:ascii="Arial" w:cs="Arial" w:eastAsia="Times New Roman" w:hAnsi="Arial"/>
          <w:szCs w:val="24"/>
          <w:rPrChange w:author="MACAIGNE Manuella" w:date="2021-12-14T15:10:00Z" w:id="854">
            <w:rPr>
              <w:ins w:author="MACAIGNE Manuella" w:date="2021-12-14T15:04:00Z" w:id="855"/>
              <w:rFonts w:ascii="Arial" w:cs="Arial" w:eastAsia="Times New Roman" w:hAnsi="Arial"/>
              <w:b/>
              <w:color w:val="00B050"/>
              <w:szCs w:val="24"/>
            </w:rPr>
          </w:rPrChange>
        </w:rPr>
      </w:pPr>
    </w:p>
    <w:p w:rsidDel="00395B46" w:rsidP="009735D4" w:rsidR="007B0A9E" w:rsidRDefault="007B0A9E" w:rsidRPr="00A05FC7">
      <w:pPr>
        <w:pStyle w:val="Corpsdetexte"/>
        <w:spacing w:before="120"/>
        <w:ind w:right="-180"/>
        <w:rPr>
          <w:del w:author="MACAIGNE Manuella" w:date="2021-12-14T15:04:00Z" w:id="856"/>
          <w:rFonts w:cs="Arial"/>
          <w:b/>
          <w:sz w:val="20"/>
          <w:szCs w:val="22"/>
          <w:u w:val="single"/>
          <w:rPrChange w:author="MACAIGNE Manuella" w:date="2021-12-14T15:21:00Z" w:id="857">
            <w:rPr>
              <w:del w:author="MACAIGNE Manuella" w:date="2021-12-14T15:04:00Z" w:id="858"/>
              <w:rFonts w:cs="Arial"/>
              <w:b/>
              <w:sz w:val="20"/>
              <w:szCs w:val="22"/>
            </w:rPr>
          </w:rPrChange>
        </w:rPr>
      </w:pPr>
    </w:p>
    <w:p w:rsidP="00880C63" w:rsidR="00880C63" w:rsidRDefault="006B0304" w:rsidRPr="00A05FC7">
      <w:pPr>
        <w:pStyle w:val="Titre9"/>
        <w:spacing w:before="120"/>
        <w:ind w:right="-180"/>
        <w:rPr>
          <w:b/>
          <w:sz w:val="20"/>
          <w:u w:val="single"/>
          <w:rPrChange w:author="MACAIGNE Manuella" w:date="2021-12-14T15:21:00Z" w:id="859">
            <w:rPr>
              <w:b/>
              <w:sz w:val="20"/>
            </w:rPr>
          </w:rPrChange>
        </w:rPr>
      </w:pPr>
      <w:r w:rsidRPr="00A05FC7">
        <w:rPr>
          <w:b/>
          <w:sz w:val="20"/>
          <w:u w:val="single"/>
          <w:rPrChange w:author="MACAIGNE Manuella" w:date="2021-12-14T15:21:00Z" w:id="860">
            <w:rPr>
              <w:b/>
              <w:sz w:val="20"/>
            </w:rPr>
          </w:rPrChange>
        </w:rPr>
        <w:t xml:space="preserve">ARTICLE </w:t>
      </w:r>
      <w:ins w:author="MACAIGNE Manuella" w:date="2021-12-06T17:32:00Z" w:id="861">
        <w:r w:rsidR="00161559">
          <w:rPr>
            <w:b/>
            <w:sz w:val="20"/>
            <w:u w:val="single"/>
          </w:rPr>
          <w:t>10</w:t>
        </w:r>
      </w:ins>
      <w:del w:author="MACAIGNE Manuella" w:date="2021-12-06T17:32:00Z" w:id="862">
        <w:r w:rsidDel="00F90E4B" w:rsidR="00D75AF2" w:rsidRPr="00A05FC7">
          <w:rPr>
            <w:b/>
            <w:sz w:val="20"/>
            <w:u w:val="single"/>
            <w:rPrChange w:author="MACAIGNE Manuella" w:date="2021-12-14T15:21:00Z" w:id="863">
              <w:rPr>
                <w:b/>
                <w:sz w:val="20"/>
              </w:rPr>
            </w:rPrChange>
          </w:rPr>
          <w:delText>9</w:delText>
        </w:r>
      </w:del>
      <w:r w:rsidR="002C3311" w:rsidRPr="00A05FC7">
        <w:rPr>
          <w:b/>
          <w:sz w:val="20"/>
          <w:u w:val="single"/>
          <w:rPrChange w:author="MACAIGNE Manuella" w:date="2021-12-14T15:21:00Z" w:id="864">
            <w:rPr>
              <w:b/>
              <w:sz w:val="20"/>
            </w:rPr>
          </w:rPrChange>
        </w:rPr>
        <w:t xml:space="preserve"> </w:t>
      </w:r>
      <w:r w:rsidR="009735D4" w:rsidRPr="00A05FC7">
        <w:rPr>
          <w:b/>
          <w:sz w:val="20"/>
          <w:u w:val="single"/>
          <w:rPrChange w:author="MACAIGNE Manuella" w:date="2021-12-14T15:21:00Z" w:id="865">
            <w:rPr>
              <w:b/>
              <w:sz w:val="20"/>
            </w:rPr>
          </w:rPrChange>
        </w:rPr>
        <w:t>: POLITIQUE ET MESURES SOCIALES</w:t>
      </w:r>
      <w:del w:author="MACAIGNE Manuella" w:date="2021-12-14T15:22:00Z" w:id="866">
        <w:r w:rsidDel="00A05FC7" w:rsidR="00880C63" w:rsidRPr="00A05FC7">
          <w:rPr>
            <w:b/>
            <w:sz w:val="20"/>
            <w:u w:val="single"/>
            <w:rPrChange w:author="MACAIGNE Manuella" w:date="2021-12-14T15:21:00Z" w:id="867">
              <w:rPr>
                <w:b/>
                <w:sz w:val="20"/>
              </w:rPr>
            </w:rPrChange>
          </w:rPr>
          <w:delText xml:space="preserve"> : </w:delText>
        </w:r>
      </w:del>
    </w:p>
    <w:p w:rsidP="004C4EA8" w:rsidR="004C4EA8" w:rsidRDefault="009735D4">
      <w:pPr>
        <w:pStyle w:val="Titre9"/>
        <w:spacing w:before="120"/>
        <w:ind w:firstLine="708" w:right="-180"/>
        <w:rPr>
          <w:ins w:author="MACAIGNE Manuella" w:date="2022-12-17T15:56:00Z" w:id="868"/>
          <w:rFonts w:eastAsia="Times New Roman"/>
          <w:b/>
          <w:bCs/>
          <w:sz w:val="20"/>
          <w:szCs w:val="24"/>
        </w:rPr>
      </w:pPr>
      <w:r w:rsidRPr="00ED0A34">
        <w:rPr>
          <w:b/>
        </w:rPr>
        <w:t>Budget des œuvres sociales :</w:t>
      </w:r>
      <w:ins w:author="MACAIGNE Manuella" w:date="2022-12-17T15:56:00Z" w:id="869">
        <w:r w:rsidR="004C4EA8" w:rsidRPr="004C4EA8">
          <w:rPr>
            <w:rFonts w:eastAsia="Times New Roman"/>
            <w:b/>
            <w:bCs/>
            <w:sz w:val="20"/>
            <w:szCs w:val="24"/>
          </w:rPr>
          <w:t xml:space="preserve"> </w:t>
        </w:r>
      </w:ins>
    </w:p>
    <w:p w:rsidP="004C4EA8" w:rsidR="004C4EA8" w:rsidRDefault="004C4EA8">
      <w:pPr>
        <w:pStyle w:val="Titre9"/>
        <w:spacing w:before="120"/>
        <w:ind w:firstLine="708" w:right="-180"/>
        <w:rPr>
          <w:ins w:author="MACAIGNE Manuella" w:date="2022-12-17T15:56:00Z" w:id="870"/>
          <w:rFonts w:eastAsia="Times New Roman"/>
          <w:b/>
          <w:bCs/>
          <w:sz w:val="20"/>
          <w:szCs w:val="24"/>
        </w:rPr>
      </w:pPr>
    </w:p>
    <w:p w:rsidP="004C4EA8" w:rsidR="004C4EA8" w:rsidRDefault="004C4EA8" w:rsidRPr="00D8283B">
      <w:pPr>
        <w:pStyle w:val="Titre9"/>
        <w:spacing w:before="120"/>
        <w:ind w:firstLine="708" w:right="-180"/>
        <w:rPr>
          <w:ins w:author="MACAIGNE Manuella" w:date="2022-12-17T15:56:00Z" w:id="871"/>
          <w:rFonts w:eastAsia="Times New Roman"/>
          <w:b/>
          <w:bCs/>
          <w:sz w:val="20"/>
          <w:szCs w:val="24"/>
        </w:rPr>
      </w:pPr>
      <w:ins w:author="MACAIGNE Manuella" w:date="2022-12-17T15:56:00Z" w:id="872">
        <w:r w:rsidRPr="00D8283B">
          <w:rPr>
            <w:rFonts w:eastAsia="Times New Roman"/>
            <w:b/>
            <w:bCs/>
            <w:sz w:val="20"/>
            <w:szCs w:val="24"/>
          </w:rPr>
          <w:t xml:space="preserve">Article </w:t>
        </w:r>
      </w:ins>
      <w:r w:rsidR="00950F4B">
        <w:rPr>
          <w:rFonts w:eastAsia="Times New Roman"/>
          <w:b/>
          <w:bCs/>
          <w:caps/>
          <w:sz w:val="20"/>
          <w:szCs w:val="24"/>
        </w:rPr>
        <w:t>10</w:t>
      </w:r>
      <w:ins w:author="MACAIGNE Manuella" w:date="2022-12-17T15:56:00Z" w:id="873">
        <w:r>
          <w:rPr>
            <w:rFonts w:eastAsia="Times New Roman"/>
            <w:b/>
            <w:bCs/>
            <w:caps/>
            <w:sz w:val="20"/>
            <w:szCs w:val="24"/>
          </w:rPr>
          <w:t>.1</w:t>
        </w:r>
        <w:r w:rsidRPr="00D8283B">
          <w:rPr>
            <w:rFonts w:eastAsia="Times New Roman"/>
            <w:b/>
            <w:bCs/>
            <w:caps/>
            <w:sz w:val="20"/>
            <w:szCs w:val="24"/>
          </w:rPr>
          <w:t xml:space="preserve"> –</w:t>
        </w:r>
        <w:r w:rsidRPr="00D8283B">
          <w:rPr>
            <w:rFonts w:eastAsia="Times New Roman"/>
            <w:b/>
            <w:bCs/>
            <w:sz w:val="20"/>
            <w:szCs w:val="24"/>
          </w:rPr>
          <w:t xml:space="preserve"> Dotation aux œuvres sociales du CSE </w:t>
        </w:r>
      </w:ins>
    </w:p>
    <w:p w:rsidR="004C4EA8" w:rsidRDefault="004C4EA8" w:rsidRPr="004C4EA8">
      <w:pPr>
        <w:pStyle w:val="Titre9"/>
        <w:spacing w:before="120"/>
        <w:ind w:firstLine="2" w:left="708" w:right="-180"/>
        <w:rPr>
          <w:rPrChange w:author="MACAIGNE Manuella" w:date="2022-12-17T15:56:00Z" w:id="874">
            <w:rPr>
              <w:b/>
            </w:rPr>
          </w:rPrChange>
        </w:rPr>
        <w:pPrChange w:author="MACAIGNE Manuella" w:date="2022-12-17T15:58:00Z" w:id="875">
          <w:pPr>
            <w:pStyle w:val="Titre9"/>
            <w:spacing w:before="120"/>
            <w:ind w:right="-180"/>
          </w:pPr>
        </w:pPrChange>
      </w:pPr>
      <w:ins w:author="MACAIGNE Manuella" w:date="2022-12-17T15:57:00Z" w:id="876">
        <w:r w:rsidRPr="004C4EA8">
          <w:rPr>
            <w:rPrChange w:author="MACAIGNE Manuella" w:date="2022-12-17T15:57:00Z" w:id="877">
              <w:rPr>
                <w:b/>
              </w:rPr>
            </w:rPrChange>
          </w:rPr>
          <w:t xml:space="preserve">La </w:t>
        </w:r>
        <w:r>
          <w:t>contri</w:t>
        </w:r>
        <w:r w:rsidRPr="004C4EA8">
          <w:rPr>
            <w:rPrChange w:author="MACAIGNE Manuella" w:date="2022-12-17T15:57:00Z" w:id="878">
              <w:rPr>
                <w:b/>
              </w:rPr>
            </w:rPrChange>
          </w:rPr>
          <w:t xml:space="preserve">bution patronale </w:t>
        </w:r>
        <w:r>
          <w:t xml:space="preserve">aux titre des œuvres sociales passera en Janvier 2023 à 0,70% au lieu de 0,65% </w:t>
        </w:r>
      </w:ins>
    </w:p>
    <w:p w:rsidDel="00F90E4B" w:rsidP="00D75AF2" w:rsidR="00D75AF2" w:rsidRDefault="00D75AF2">
      <w:pPr>
        <w:rPr>
          <w:del w:author="MACAIGNE Manuella" w:date="2021-12-06T17:32:00Z" w:id="879"/>
        </w:rPr>
      </w:pPr>
    </w:p>
    <w:p w:rsidP="00D75AF2" w:rsidR="00D75AF2" w:rsidRDefault="00D75AF2" w:rsidRPr="00D75AF2"/>
    <w:p w:rsidP="00D8283B" w:rsidR="004C7F37" w:rsidRDefault="004C7F37" w:rsidRPr="00D8283B">
      <w:pPr>
        <w:pStyle w:val="Titre9"/>
        <w:spacing w:before="120"/>
        <w:ind w:firstLine="708" w:right="-180"/>
        <w:rPr>
          <w:rFonts w:eastAsia="Times New Roman"/>
          <w:b/>
          <w:bCs/>
          <w:sz w:val="20"/>
          <w:szCs w:val="24"/>
        </w:rPr>
      </w:pPr>
      <w:r w:rsidRPr="00D8283B">
        <w:rPr>
          <w:rFonts w:eastAsia="Times New Roman"/>
          <w:b/>
          <w:bCs/>
          <w:sz w:val="20"/>
          <w:szCs w:val="24"/>
        </w:rPr>
        <w:t xml:space="preserve">Article </w:t>
      </w:r>
      <w:r w:rsidR="00950F4B">
        <w:rPr>
          <w:rFonts w:eastAsia="Times New Roman"/>
          <w:b/>
          <w:bCs/>
          <w:caps/>
          <w:sz w:val="20"/>
          <w:szCs w:val="24"/>
        </w:rPr>
        <w:t>10.</w:t>
      </w:r>
      <w:ins w:author="MACAIGNE Manuella" w:date="2022-12-17T15:58:00Z" w:id="880">
        <w:r w:rsidR="004C4EA8">
          <w:rPr>
            <w:rFonts w:eastAsia="Times New Roman"/>
            <w:b/>
            <w:bCs/>
            <w:caps/>
            <w:sz w:val="20"/>
            <w:szCs w:val="24"/>
          </w:rPr>
          <w:t>2</w:t>
        </w:r>
      </w:ins>
      <w:del w:author="MACAIGNE Manuella" w:date="2022-12-17T15:58:00Z" w:id="881">
        <w:r w:rsidDel="004C4EA8" w:rsidR="00D75AF2">
          <w:rPr>
            <w:rFonts w:eastAsia="Times New Roman"/>
            <w:b/>
            <w:bCs/>
            <w:caps/>
            <w:sz w:val="20"/>
            <w:szCs w:val="24"/>
          </w:rPr>
          <w:delText>1</w:delText>
        </w:r>
      </w:del>
      <w:r w:rsidRPr="00D8283B">
        <w:rPr>
          <w:rFonts w:eastAsia="Times New Roman"/>
          <w:b/>
          <w:bCs/>
          <w:caps/>
          <w:sz w:val="20"/>
          <w:szCs w:val="24"/>
        </w:rPr>
        <w:t xml:space="preserve"> –</w:t>
      </w:r>
      <w:r w:rsidRPr="00D8283B">
        <w:rPr>
          <w:rFonts w:eastAsia="Times New Roman"/>
          <w:b/>
          <w:bCs/>
          <w:sz w:val="20"/>
          <w:szCs w:val="24"/>
        </w:rPr>
        <w:t xml:space="preserve"> Dotation supplémentaire aux œuvres sociales du CSE </w:t>
      </w:r>
    </w:p>
    <w:p w:rsidP="00B60944" w:rsidR="00A14FDC" w:rsidRDefault="002701E5">
      <w:pPr>
        <w:pStyle w:val="Titre9"/>
        <w:spacing w:before="120"/>
        <w:ind w:left="708" w:right="-180"/>
        <w:jc w:val="both"/>
        <w:rPr>
          <w:sz w:val="20"/>
          <w:szCs w:val="20"/>
        </w:rPr>
      </w:pPr>
      <w:r w:rsidRPr="00CB1BF8">
        <w:rPr>
          <w:sz w:val="20"/>
          <w:szCs w:val="20"/>
        </w:rPr>
        <w:t xml:space="preserve">L’entreprise accorde au comité </w:t>
      </w:r>
      <w:r w:rsidR="00736F71" w:rsidRPr="00CB1BF8">
        <w:rPr>
          <w:sz w:val="20"/>
          <w:szCs w:val="20"/>
        </w:rPr>
        <w:t xml:space="preserve">social et économique </w:t>
      </w:r>
      <w:r w:rsidR="005F3ADC" w:rsidRPr="00CB1BF8">
        <w:rPr>
          <w:sz w:val="20"/>
          <w:szCs w:val="20"/>
        </w:rPr>
        <w:t xml:space="preserve">pour </w:t>
      </w:r>
      <w:r w:rsidR="004E01F6">
        <w:rPr>
          <w:sz w:val="20"/>
          <w:szCs w:val="20"/>
        </w:rPr>
        <w:t>l'année 202</w:t>
      </w:r>
      <w:ins w:author="MACAIGNE Manuella" w:date="2021-12-06T17:32:00Z" w:id="882">
        <w:r w:rsidR="004C4EA8">
          <w:rPr>
            <w:sz w:val="20"/>
            <w:szCs w:val="20"/>
          </w:rPr>
          <w:t>3</w:t>
        </w:r>
      </w:ins>
      <w:del w:author="MACAIGNE Manuella" w:date="2021-12-06T17:32:00Z" w:id="883">
        <w:r w:rsidDel="00F90E4B" w:rsidR="004E01F6">
          <w:rPr>
            <w:sz w:val="20"/>
            <w:szCs w:val="20"/>
          </w:rPr>
          <w:delText>1</w:delText>
        </w:r>
      </w:del>
      <w:r w:rsidR="009F435B" w:rsidRPr="00CB1BF8">
        <w:rPr>
          <w:sz w:val="20"/>
          <w:szCs w:val="20"/>
        </w:rPr>
        <w:t>, au-delà des 0.</w:t>
      </w:r>
      <w:ins w:author="MACAIGNE Manuella" w:date="2022-12-17T15:58:00Z" w:id="884">
        <w:r w:rsidR="004C4EA8">
          <w:rPr>
            <w:sz w:val="20"/>
            <w:szCs w:val="20"/>
          </w:rPr>
          <w:t>70</w:t>
        </w:r>
      </w:ins>
      <w:del w:author="MACAIGNE Manuella" w:date="2022-12-17T15:58:00Z" w:id="885">
        <w:r w:rsidDel="004C4EA8" w:rsidR="00647616" w:rsidRPr="00CB1BF8">
          <w:rPr>
            <w:sz w:val="20"/>
            <w:szCs w:val="20"/>
          </w:rPr>
          <w:delText>6</w:delText>
        </w:r>
        <w:r w:rsidDel="004C4EA8" w:rsidR="006A0397" w:rsidRPr="00CB1BF8">
          <w:rPr>
            <w:sz w:val="20"/>
            <w:szCs w:val="20"/>
          </w:rPr>
          <w:delText>5</w:delText>
        </w:r>
      </w:del>
      <w:r w:rsidR="009F435B" w:rsidRPr="00CB1BF8">
        <w:rPr>
          <w:sz w:val="20"/>
          <w:szCs w:val="20"/>
        </w:rPr>
        <w:t xml:space="preserve">%, une dotation supplémentaire </w:t>
      </w:r>
      <w:r w:rsidRPr="00CB1BF8">
        <w:rPr>
          <w:sz w:val="20"/>
          <w:szCs w:val="20"/>
        </w:rPr>
        <w:t xml:space="preserve">d’un montant égal à </w:t>
      </w:r>
      <w:del w:author="MACAIGNE Manuella" w:date="2021-12-06T17:33:00Z" w:id="886">
        <w:r w:rsidDel="00F90E4B" w:rsidR="0036164C">
          <w:rPr>
            <w:sz w:val="20"/>
            <w:szCs w:val="20"/>
          </w:rPr>
          <w:delText>141 300</w:delText>
        </w:r>
      </w:del>
      <w:ins w:author="MACAIGNE Manuella" w:date="2022-12-17T15:56:00Z" w:id="887">
        <w:r w:rsidR="004C4EA8">
          <w:rPr>
            <w:sz w:val="20"/>
            <w:szCs w:val="20"/>
          </w:rPr>
          <w:t>198 000</w:t>
        </w:r>
      </w:ins>
      <w:r w:rsidRPr="00CB1BF8">
        <w:rPr>
          <w:sz w:val="20"/>
          <w:szCs w:val="20"/>
        </w:rPr>
        <w:t>€</w:t>
      </w:r>
      <w:r w:rsidR="00CB1BF8" w:rsidRPr="00CB1BF8">
        <w:rPr>
          <w:sz w:val="20"/>
          <w:szCs w:val="20"/>
        </w:rPr>
        <w:t xml:space="preserve"> </w:t>
      </w:r>
      <w:r w:rsidR="009F435B" w:rsidRPr="00CB1BF8">
        <w:rPr>
          <w:sz w:val="20"/>
          <w:szCs w:val="20"/>
        </w:rPr>
        <w:t>au titre des œuvres sociales</w:t>
      </w:r>
      <w:r w:rsidRPr="00CB1BF8">
        <w:rPr>
          <w:sz w:val="20"/>
          <w:szCs w:val="20"/>
        </w:rPr>
        <w:t>.</w:t>
      </w:r>
    </w:p>
    <w:p w:rsidP="00B60944" w:rsidR="002701E5" w:rsidRDefault="002701E5">
      <w:pPr>
        <w:pStyle w:val="Titre9"/>
        <w:spacing w:before="120"/>
        <w:ind w:left="708" w:right="-180"/>
        <w:jc w:val="both"/>
        <w:rPr>
          <w:ins w:author="MACAIGNE Manuella" w:date="2021-12-14T15:27:00Z" w:id="888"/>
          <w:sz w:val="20"/>
          <w:szCs w:val="20"/>
        </w:rPr>
      </w:pPr>
      <w:r w:rsidRPr="00CB1BF8">
        <w:rPr>
          <w:sz w:val="20"/>
          <w:szCs w:val="20"/>
        </w:rPr>
        <w:t xml:space="preserve"> Cette participation se fera en une seule fois en </w:t>
      </w:r>
      <w:r w:rsidR="00D8283B" w:rsidRPr="00B07901">
        <w:rPr>
          <w:sz w:val="20"/>
          <w:szCs w:val="20"/>
        </w:rPr>
        <w:t>mai</w:t>
      </w:r>
      <w:r w:rsidRPr="00CB1BF8">
        <w:rPr>
          <w:sz w:val="20"/>
          <w:szCs w:val="20"/>
        </w:rPr>
        <w:t xml:space="preserve"> et ne pourra concerner que des actions collectives, approuvées en séance du comité </w:t>
      </w:r>
      <w:r w:rsidR="00D8283B" w:rsidRPr="00CB1BF8">
        <w:rPr>
          <w:sz w:val="20"/>
          <w:szCs w:val="20"/>
        </w:rPr>
        <w:t xml:space="preserve">social et économique </w:t>
      </w:r>
      <w:r w:rsidRPr="00CB1BF8">
        <w:rPr>
          <w:sz w:val="20"/>
          <w:szCs w:val="20"/>
        </w:rPr>
        <w:t xml:space="preserve">après délibération et pour lesquelles le président octroiera tout ou partie de ladite dotation. </w:t>
      </w:r>
    </w:p>
    <w:p w:rsidR="00D15A8D" w:rsidRDefault="00D15A8D" w:rsidRPr="00D15A8D">
      <w:pPr>
        <w:rPr>
          <w:rPrChange w:author="MACAIGNE Manuella" w:date="2021-12-14T15:27:00Z" w:id="889">
            <w:rPr>
              <w:sz w:val="20"/>
              <w:szCs w:val="20"/>
            </w:rPr>
          </w:rPrChange>
        </w:rPr>
        <w:pPrChange w:author="MACAIGNE Manuella" w:date="2021-12-14T15:27:00Z" w:id="890">
          <w:pPr>
            <w:pStyle w:val="Titre9"/>
            <w:spacing w:before="120"/>
            <w:ind w:left="708" w:right="-180"/>
            <w:jc w:val="both"/>
          </w:pPr>
        </w:pPrChange>
      </w:pPr>
    </w:p>
    <w:p w:rsidP="004C7F37" w:rsidR="004C7F37" w:rsidRDefault="004C7F37">
      <w:pPr>
        <w:pStyle w:val="Titre9"/>
        <w:spacing w:before="120"/>
        <w:ind w:firstLine="708" w:right="-180"/>
        <w:rPr>
          <w:rFonts w:eastAsia="Times New Roman"/>
          <w:b/>
          <w:bCs/>
          <w:sz w:val="20"/>
          <w:szCs w:val="24"/>
        </w:rPr>
      </w:pPr>
      <w:r w:rsidRPr="00A80D29">
        <w:rPr>
          <w:rFonts w:eastAsia="Times New Roman"/>
          <w:b/>
          <w:bCs/>
          <w:sz w:val="20"/>
          <w:szCs w:val="24"/>
        </w:rPr>
        <w:t xml:space="preserve">Article </w:t>
      </w:r>
      <w:r w:rsidR="00950F4B">
        <w:rPr>
          <w:rFonts w:eastAsia="Times New Roman"/>
          <w:b/>
          <w:bCs/>
          <w:caps/>
          <w:sz w:val="20"/>
          <w:szCs w:val="24"/>
        </w:rPr>
        <w:t>10</w:t>
      </w:r>
      <w:del w:author="MACAIGNE Manuella" w:date="2021-12-14T15:20:00Z" w:id="891">
        <w:r w:rsidDel="00A05FC7" w:rsidR="00D75AF2">
          <w:rPr>
            <w:rFonts w:eastAsia="Times New Roman"/>
            <w:b/>
            <w:bCs/>
            <w:caps/>
            <w:sz w:val="20"/>
            <w:szCs w:val="24"/>
          </w:rPr>
          <w:delText>9</w:delText>
        </w:r>
      </w:del>
      <w:r w:rsidR="00950F4B">
        <w:rPr>
          <w:rFonts w:eastAsia="Times New Roman"/>
          <w:b/>
          <w:bCs/>
          <w:caps/>
          <w:sz w:val="20"/>
          <w:szCs w:val="24"/>
        </w:rPr>
        <w:t>.3</w:t>
      </w:r>
      <w:r>
        <w:rPr>
          <w:rFonts w:eastAsia="Times New Roman"/>
          <w:b/>
          <w:bCs/>
          <w:caps/>
          <w:sz w:val="20"/>
          <w:szCs w:val="24"/>
        </w:rPr>
        <w:t xml:space="preserve"> –</w:t>
      </w:r>
      <w:r>
        <w:rPr>
          <w:rFonts w:eastAsia="Times New Roman"/>
          <w:b/>
          <w:bCs/>
          <w:sz w:val="20"/>
          <w:szCs w:val="24"/>
        </w:rPr>
        <w:t xml:space="preserve"> Dotation supplémentaire et exceptionnel</w:t>
      </w:r>
      <w:r w:rsidR="00DA5BC0">
        <w:rPr>
          <w:rFonts w:eastAsia="Times New Roman"/>
          <w:b/>
          <w:bCs/>
          <w:sz w:val="20"/>
          <w:szCs w:val="24"/>
        </w:rPr>
        <w:t>le</w:t>
      </w:r>
      <w:r>
        <w:rPr>
          <w:rFonts w:eastAsia="Times New Roman"/>
          <w:b/>
          <w:bCs/>
          <w:sz w:val="20"/>
          <w:szCs w:val="24"/>
        </w:rPr>
        <w:t xml:space="preserve"> aux œuvres sociales du CSE</w:t>
      </w:r>
    </w:p>
    <w:p w:rsidP="001B39BB" w:rsidR="00363A75" w:rsidRDefault="00363A75" w:rsidRPr="004C7F37">
      <w:pPr>
        <w:pStyle w:val="Titre9"/>
        <w:spacing w:before="120"/>
        <w:ind w:left="708" w:right="-180"/>
        <w:jc w:val="both"/>
        <w:rPr>
          <w:sz w:val="20"/>
          <w:szCs w:val="20"/>
        </w:rPr>
      </w:pPr>
      <w:r w:rsidRPr="004C7F37">
        <w:rPr>
          <w:sz w:val="20"/>
          <w:szCs w:val="20"/>
        </w:rPr>
        <w:t>L'entr</w:t>
      </w:r>
      <w:r w:rsidR="004E01F6">
        <w:rPr>
          <w:sz w:val="20"/>
          <w:szCs w:val="20"/>
        </w:rPr>
        <w:t>eprise accorde pour l'année 202</w:t>
      </w:r>
      <w:ins w:author="MACAIGNE Manuella" w:date="2021-12-06T17:33:00Z" w:id="892">
        <w:r w:rsidR="004C4EA8">
          <w:rPr>
            <w:sz w:val="20"/>
            <w:szCs w:val="20"/>
          </w:rPr>
          <w:t>3</w:t>
        </w:r>
      </w:ins>
      <w:del w:author="MACAIGNE Manuella" w:date="2021-12-06T17:33:00Z" w:id="893">
        <w:r w:rsidDel="00F90E4B" w:rsidR="004E01F6">
          <w:rPr>
            <w:sz w:val="20"/>
            <w:szCs w:val="20"/>
          </w:rPr>
          <w:delText>1</w:delText>
        </w:r>
      </w:del>
      <w:r w:rsidRPr="004C7F37">
        <w:rPr>
          <w:sz w:val="20"/>
          <w:szCs w:val="20"/>
        </w:rPr>
        <w:t>, au-delà des 0.</w:t>
      </w:r>
      <w:ins w:author="MACAIGNE Manuella" w:date="2022-12-17T15:59:00Z" w:id="894">
        <w:r w:rsidR="004C4EA8">
          <w:rPr>
            <w:sz w:val="20"/>
            <w:szCs w:val="20"/>
          </w:rPr>
          <w:t>70</w:t>
        </w:r>
      </w:ins>
      <w:del w:author="MACAIGNE Manuella" w:date="2022-12-17T15:59:00Z" w:id="895">
        <w:r w:rsidDel="004C4EA8" w:rsidRPr="004C7F37">
          <w:rPr>
            <w:sz w:val="20"/>
            <w:szCs w:val="20"/>
          </w:rPr>
          <w:delText>6</w:delText>
        </w:r>
        <w:r w:rsidDel="004C4EA8" w:rsidR="006A0397" w:rsidRPr="004C7F37">
          <w:rPr>
            <w:sz w:val="20"/>
            <w:szCs w:val="20"/>
          </w:rPr>
          <w:delText>5</w:delText>
        </w:r>
      </w:del>
      <w:r w:rsidRPr="004C7F37">
        <w:rPr>
          <w:sz w:val="20"/>
          <w:szCs w:val="20"/>
        </w:rPr>
        <w:t xml:space="preserve">%, une dotation supplémentaire exceptionnelle de </w:t>
      </w:r>
      <w:ins w:author="MACAIGNE Manuella" w:date="2022-12-17T15:59:00Z" w:id="896">
        <w:r w:rsidR="004C4EA8">
          <w:rPr>
            <w:sz w:val="20"/>
            <w:szCs w:val="20"/>
          </w:rPr>
          <w:t>7</w:t>
        </w:r>
      </w:ins>
      <w:del w:author="MACAIGNE Manuella" w:date="2021-12-14T15:01:00Z" w:id="897">
        <w:r w:rsidDel="00395B46" w:rsidRPr="004C7F37">
          <w:rPr>
            <w:sz w:val="20"/>
            <w:szCs w:val="20"/>
          </w:rPr>
          <w:delText>4</w:delText>
        </w:r>
      </w:del>
      <w:r w:rsidRPr="004C7F37">
        <w:rPr>
          <w:sz w:val="20"/>
          <w:szCs w:val="20"/>
        </w:rPr>
        <w:t xml:space="preserve">.000€ au titre des œuvres sociales. Cette participation pourra se faire en une ou plusieurs fois et ne pourra concerner que des actions collectives, approuvées en séance du comité </w:t>
      </w:r>
      <w:r w:rsidR="00B60944">
        <w:rPr>
          <w:sz w:val="20"/>
          <w:szCs w:val="20"/>
        </w:rPr>
        <w:t xml:space="preserve">social et </w:t>
      </w:r>
      <w:r w:rsidR="00CB1BF8">
        <w:rPr>
          <w:sz w:val="20"/>
          <w:szCs w:val="20"/>
        </w:rPr>
        <w:t xml:space="preserve">économique </w:t>
      </w:r>
      <w:r w:rsidR="00CB1BF8" w:rsidRPr="004C7F37">
        <w:rPr>
          <w:sz w:val="20"/>
          <w:szCs w:val="20"/>
        </w:rPr>
        <w:t>après</w:t>
      </w:r>
      <w:r w:rsidRPr="004C7F37">
        <w:rPr>
          <w:sz w:val="20"/>
          <w:szCs w:val="20"/>
        </w:rPr>
        <w:t xml:space="preserve"> délibération et pour lesquelles le président octroiera tout ou partie de </w:t>
      </w:r>
      <w:r w:rsidR="004C7F37" w:rsidRPr="004C7F37">
        <w:rPr>
          <w:sz w:val="20"/>
          <w:szCs w:val="20"/>
        </w:rPr>
        <w:t>ladite</w:t>
      </w:r>
      <w:r w:rsidRPr="004C7F37">
        <w:rPr>
          <w:sz w:val="20"/>
          <w:szCs w:val="20"/>
        </w:rPr>
        <w:t xml:space="preserve"> dotation. </w:t>
      </w:r>
    </w:p>
    <w:p w:rsidP="001B39BB" w:rsidR="00363A75" w:rsidRDefault="00363A75">
      <w:pPr>
        <w:pStyle w:val="Titre9"/>
        <w:spacing w:before="120"/>
        <w:ind w:left="708" w:right="-180"/>
        <w:jc w:val="both"/>
        <w:rPr>
          <w:sz w:val="20"/>
          <w:szCs w:val="20"/>
        </w:rPr>
      </w:pPr>
      <w:r w:rsidRPr="004C7F37">
        <w:rPr>
          <w:sz w:val="20"/>
          <w:szCs w:val="20"/>
        </w:rPr>
        <w:t>Un bilan de l'utilisation de ces dépenses sera présenté au fur et à mesure.</w:t>
      </w:r>
    </w:p>
    <w:p w:rsidP="00950F4B" w:rsidR="00950F4B" w:rsidRDefault="00950F4B"/>
    <w:p w:rsidP="00950F4B" w:rsidR="00950F4B" w:rsidRDefault="00950F4B">
      <w:pPr>
        <w:pStyle w:val="Titre9"/>
        <w:spacing w:before="120"/>
        <w:ind w:right="-180"/>
        <w:rPr>
          <w:b/>
          <w:sz w:val="20"/>
          <w:u w:val="single"/>
        </w:rPr>
      </w:pPr>
      <w:r w:rsidRPr="00A05FC7">
        <w:rPr>
          <w:b/>
          <w:sz w:val="20"/>
          <w:u w:val="single"/>
          <w:rPrChange w:author="MACAIGNE Manuella" w:date="2021-12-14T15:21:00Z" w:id="898">
            <w:rPr>
              <w:b/>
              <w:sz w:val="20"/>
            </w:rPr>
          </w:rPrChange>
        </w:rPr>
        <w:t xml:space="preserve">ARTICLE </w:t>
      </w:r>
      <w:ins w:author="MACAIGNE Manuella" w:date="2021-12-06T17:32:00Z" w:id="899">
        <w:r>
          <w:rPr>
            <w:b/>
            <w:sz w:val="20"/>
            <w:u w:val="single"/>
          </w:rPr>
          <w:t>1</w:t>
        </w:r>
      </w:ins>
      <w:r>
        <w:rPr>
          <w:b/>
          <w:sz w:val="20"/>
          <w:u w:val="single"/>
        </w:rPr>
        <w:t>1</w:t>
      </w:r>
      <w:del w:author="MACAIGNE Manuella" w:date="2021-12-06T17:32:00Z" w:id="900">
        <w:r w:rsidDel="00F90E4B" w:rsidRPr="00A05FC7">
          <w:rPr>
            <w:b/>
            <w:sz w:val="20"/>
            <w:u w:val="single"/>
            <w:rPrChange w:author="MACAIGNE Manuella" w:date="2021-12-14T15:21:00Z" w:id="901">
              <w:rPr>
                <w:b/>
                <w:sz w:val="20"/>
              </w:rPr>
            </w:rPrChange>
          </w:rPr>
          <w:delText>9</w:delText>
        </w:r>
      </w:del>
      <w:r w:rsidRPr="00A05FC7">
        <w:rPr>
          <w:b/>
          <w:sz w:val="20"/>
          <w:u w:val="single"/>
          <w:rPrChange w:author="MACAIGNE Manuella" w:date="2021-12-14T15:21:00Z" w:id="902">
            <w:rPr>
              <w:b/>
              <w:sz w:val="20"/>
            </w:rPr>
          </w:rPrChange>
        </w:rPr>
        <w:t xml:space="preserve"> : </w:t>
      </w:r>
      <w:r>
        <w:rPr>
          <w:b/>
          <w:sz w:val="20"/>
          <w:u w:val="single"/>
        </w:rPr>
        <w:t>CLAUSE DE REVOYURE</w:t>
      </w:r>
    </w:p>
    <w:p w:rsidP="00950F4B" w:rsidR="00950F4B" w:rsidRDefault="00950F4B" w:rsidRPr="00950F4B">
      <w:pPr>
        <w:rPr>
          <w:rPrChange w:author="MACAIGNE Manuella" w:date="2021-12-14T15:21:00Z" w:id="903">
            <w:rPr>
              <w:b/>
            </w:rPr>
          </w:rPrChange>
        </w:rPr>
      </w:pPr>
    </w:p>
    <w:p w:rsidP="00950F4B" w:rsidR="00950F4B" w:rsidRDefault="00950F4B">
      <w:pPr>
        <w:jc w:val="both"/>
        <w:rPr>
          <w:rFonts w:ascii="Arial" w:cs="Arial" w:eastAsia="Times New Roman" w:hAnsi="Arial"/>
          <w:sz w:val="22"/>
          <w:szCs w:val="22"/>
        </w:rPr>
      </w:pPr>
      <w:r>
        <w:rPr>
          <w:rFonts w:ascii="Arial" w:cs="Arial" w:eastAsia="Times New Roman" w:hAnsi="Arial"/>
          <w:sz w:val="22"/>
          <w:szCs w:val="22"/>
        </w:rPr>
        <w:t xml:space="preserve">Les partenaires sociaux et la Direction peuvent être amenés à se revoir chaque trimestre de 2023 en fonction la situation économique. </w:t>
      </w:r>
    </w:p>
    <w:p w:rsidP="00950F4B" w:rsidR="00950F4B" w:rsidRDefault="00950F4B"/>
    <w:p w:rsidP="00950F4B" w:rsidR="00950F4B" w:rsidRDefault="00950F4B" w:rsidRPr="00950F4B"/>
    <w:p w:rsidP="00B07901" w:rsidR="00B07901" w:rsidRDefault="00B07901"/>
    <w:p w:rsidP="00B07901" w:rsidR="00950F4B" w:rsidRDefault="00950F4B"/>
    <w:p w:rsidP="00B07901" w:rsidR="00950F4B" w:rsidRDefault="00950F4B">
      <w:pPr>
        <w:rPr>
          <w:ins w:author="MACAIGNE Manuella" w:date="2021-12-14T15:20:00Z" w:id="904"/>
        </w:rPr>
      </w:pPr>
    </w:p>
    <w:p w:rsidDel="00A05FC7" w:rsidP="00B07901" w:rsidR="00A05FC7" w:rsidRDefault="00A05FC7" w:rsidRPr="00B07901">
      <w:pPr>
        <w:rPr>
          <w:del w:author="MACAIGNE Manuella" w:date="2021-12-14T15:23:00Z" w:id="905"/>
        </w:rPr>
      </w:pPr>
    </w:p>
    <w:p w:rsidP="00B46E3A" w:rsidR="00B46E3A" w:rsidRDefault="00B46E3A" w:rsidRPr="00A05FC7">
      <w:pPr>
        <w:pStyle w:val="Titre9"/>
        <w:spacing w:before="120"/>
        <w:ind w:right="-180"/>
        <w:rPr>
          <w:b/>
          <w:sz w:val="20"/>
          <w:u w:val="single"/>
          <w:rPrChange w:author="MACAIGNE Manuella" w:date="2021-12-14T15:21:00Z" w:id="906">
            <w:rPr>
              <w:b/>
              <w:sz w:val="20"/>
            </w:rPr>
          </w:rPrChange>
        </w:rPr>
      </w:pPr>
      <w:r w:rsidRPr="00A05FC7">
        <w:rPr>
          <w:b/>
          <w:sz w:val="20"/>
          <w:u w:val="single"/>
          <w:rPrChange w:author="MACAIGNE Manuella" w:date="2021-12-14T15:21:00Z" w:id="907">
            <w:rPr>
              <w:b/>
              <w:sz w:val="20"/>
            </w:rPr>
          </w:rPrChange>
        </w:rPr>
        <w:t xml:space="preserve">ARTICLE </w:t>
      </w:r>
      <w:ins w:author="MACAIGNE Manuella" w:date="2021-12-14T15:13:00Z" w:id="908">
        <w:r w:rsidR="00161559">
          <w:rPr>
            <w:b/>
            <w:sz w:val="20"/>
            <w:u w:val="single"/>
          </w:rPr>
          <w:t>1</w:t>
        </w:r>
      </w:ins>
      <w:r w:rsidR="00950F4B">
        <w:rPr>
          <w:b/>
          <w:sz w:val="20"/>
          <w:u w:val="single"/>
        </w:rPr>
        <w:t>2</w:t>
      </w:r>
      <w:del w:author="MACAIGNE Manuella" w:date="2021-12-14T15:13:00Z" w:id="909">
        <w:r w:rsidDel="00A30D07" w:rsidRPr="00A05FC7">
          <w:rPr>
            <w:b/>
            <w:sz w:val="20"/>
            <w:u w:val="single"/>
            <w:rPrChange w:author="MACAIGNE Manuella" w:date="2021-12-14T15:21:00Z" w:id="910">
              <w:rPr>
                <w:b/>
                <w:sz w:val="20"/>
              </w:rPr>
            </w:rPrChange>
          </w:rPr>
          <w:delText>1</w:delText>
        </w:r>
        <w:r w:rsidDel="00A30D07" w:rsidR="00D75AF2" w:rsidRPr="00A05FC7">
          <w:rPr>
            <w:b/>
            <w:sz w:val="20"/>
            <w:u w:val="single"/>
            <w:rPrChange w:author="MACAIGNE Manuella" w:date="2021-12-14T15:21:00Z" w:id="911">
              <w:rPr>
                <w:b/>
                <w:sz w:val="20"/>
              </w:rPr>
            </w:rPrChange>
          </w:rPr>
          <w:delText>0</w:delText>
        </w:r>
      </w:del>
      <w:r w:rsidRPr="00A05FC7">
        <w:rPr>
          <w:b/>
          <w:sz w:val="20"/>
          <w:u w:val="single"/>
          <w:rPrChange w:author="MACAIGNE Manuella" w:date="2021-12-14T15:21:00Z" w:id="912">
            <w:rPr>
              <w:b/>
              <w:sz w:val="20"/>
            </w:rPr>
          </w:rPrChange>
        </w:rPr>
        <w:t xml:space="preserve"> : AUTRES THEMATIQUES</w:t>
      </w:r>
    </w:p>
    <w:p w:rsidP="00B46E3A" w:rsidR="00B46E3A" w:rsidRDefault="00B46E3A"/>
    <w:p w:rsidP="003747AA" w:rsidR="00B46E3A" w:rsidRDefault="00B46E3A">
      <w:pPr>
        <w:jc w:val="both"/>
        <w:rPr>
          <w:rFonts w:ascii="Arial" w:cs="Arial" w:hAnsi="Arial"/>
        </w:rPr>
      </w:pPr>
      <w:r w:rsidRPr="003966D9">
        <w:rPr>
          <w:rFonts w:ascii="Arial" w:cs="Arial" w:hAnsi="Arial"/>
        </w:rPr>
        <w:t>La direction s’engage auprès des parten</w:t>
      </w:r>
      <w:r w:rsidR="005E6AAE">
        <w:rPr>
          <w:rFonts w:ascii="Arial" w:cs="Arial" w:hAnsi="Arial"/>
        </w:rPr>
        <w:t xml:space="preserve">aires sociaux </w:t>
      </w:r>
      <w:r w:rsidR="00736C2C">
        <w:rPr>
          <w:rFonts w:ascii="Arial" w:cs="Arial" w:hAnsi="Arial"/>
        </w:rPr>
        <w:t>à étudier les points ci-dessous</w:t>
      </w:r>
      <w:r w:rsidRPr="003966D9">
        <w:rPr>
          <w:rFonts w:ascii="Arial" w:cs="Arial" w:hAnsi="Arial"/>
        </w:rPr>
        <w:t>:</w:t>
      </w:r>
    </w:p>
    <w:p w:rsidP="003747AA" w:rsidR="00736C2C" w:rsidRDefault="00736C2C" w:rsidRPr="003966D9">
      <w:pPr>
        <w:jc w:val="both"/>
        <w:rPr>
          <w:rFonts w:ascii="Arial" w:cs="Arial" w:hAnsi="Arial"/>
        </w:rPr>
      </w:pPr>
    </w:p>
    <w:p w:rsidR="00161559" w:rsidRDefault="00161559" w:rsidRPr="00161559">
      <w:pPr>
        <w:numPr>
          <w:ilvl w:val="0"/>
          <w:numId w:val="22"/>
        </w:numPr>
        <w:contextualSpacing/>
        <w:rPr>
          <w:ins w:author="MACAIGNE Manuella" w:date="2022-12-17T16:08:00Z" w:id="913"/>
          <w:rFonts w:eastAsia="Times New Roman"/>
          <w:sz w:val="22"/>
          <w:szCs w:val="24"/>
        </w:rPr>
        <w:pPrChange w:author="MACAIGNE Manuella" w:date="2022-12-17T16:09:00Z" w:id="914">
          <w:pPr>
            <w:numPr>
              <w:numId w:val="21"/>
            </w:numPr>
            <w:tabs>
              <w:tab w:pos="720" w:val="num"/>
            </w:tabs>
            <w:ind w:hanging="360" w:left="720"/>
            <w:contextualSpacing/>
          </w:pPr>
        </w:pPrChange>
      </w:pPr>
      <w:ins w:author="MACAIGNE Manuella" w:date="2022-12-17T16:08:00Z" w:id="915">
        <w:r w:rsidRPr="00161559">
          <w:rPr>
            <w:rFonts w:asciiTheme="minorHAnsi" w:cstheme="minorBidi" w:eastAsiaTheme="minorEastAsia" w:hAnsi="Calibri"/>
            <w:color w:themeColor="text1" w:val="000000"/>
            <w:kern w:val="24"/>
            <w:sz w:val="22"/>
            <w:szCs w:val="22"/>
          </w:rPr>
          <w:t>Revue de la grille des médailles du travail (1</w:t>
        </w:r>
        <w:r w:rsidRPr="00161559">
          <w:rPr>
            <w:rFonts w:asciiTheme="minorHAnsi" w:cstheme="minorBidi" w:eastAsiaTheme="minorEastAsia" w:hAnsi="Calibri"/>
            <w:color w:themeColor="text1" w:val="000000"/>
            <w:kern w:val="24"/>
            <w:position w:val="7"/>
            <w:sz w:val="22"/>
            <w:szCs w:val="22"/>
            <w:vertAlign w:val="superscript"/>
          </w:rPr>
          <w:t>er</w:t>
        </w:r>
        <w:r w:rsidRPr="00161559">
          <w:rPr>
            <w:rFonts w:asciiTheme="minorHAnsi" w:cstheme="minorBidi" w:eastAsiaTheme="minorEastAsia" w:hAnsi="Calibri"/>
            <w:color w:themeColor="text1" w:val="000000"/>
            <w:kern w:val="24"/>
            <w:sz w:val="22"/>
            <w:szCs w:val="22"/>
          </w:rPr>
          <w:t xml:space="preserve"> trimestre)</w:t>
        </w:r>
      </w:ins>
    </w:p>
    <w:p w:rsidR="00161559" w:rsidRDefault="00161559" w:rsidRPr="00161559">
      <w:pPr>
        <w:numPr>
          <w:ilvl w:val="0"/>
          <w:numId w:val="22"/>
        </w:numPr>
        <w:contextualSpacing/>
        <w:rPr>
          <w:ins w:author="MACAIGNE Manuella" w:date="2022-12-17T16:08:00Z" w:id="916"/>
          <w:rFonts w:eastAsia="Times New Roman"/>
          <w:sz w:val="22"/>
          <w:szCs w:val="24"/>
        </w:rPr>
        <w:pPrChange w:author="MACAIGNE Manuella" w:date="2022-12-17T16:09:00Z" w:id="917">
          <w:pPr>
            <w:numPr>
              <w:numId w:val="21"/>
            </w:numPr>
            <w:tabs>
              <w:tab w:pos="720" w:val="num"/>
            </w:tabs>
            <w:ind w:hanging="360" w:left="720"/>
            <w:contextualSpacing/>
          </w:pPr>
        </w:pPrChange>
      </w:pPr>
      <w:ins w:author="MACAIGNE Manuella" w:date="2022-12-17T16:08:00Z" w:id="918">
        <w:r w:rsidRPr="00161559">
          <w:rPr>
            <w:rFonts w:asciiTheme="minorHAnsi" w:cstheme="minorBidi" w:eastAsiaTheme="minorEastAsia" w:hAnsi="Calibri"/>
            <w:color w:themeColor="text1" w:val="000000"/>
            <w:kern w:val="24"/>
            <w:sz w:val="22"/>
            <w:szCs w:val="22"/>
          </w:rPr>
          <w:t>Gestion des fins de carrière (2023-2024)</w:t>
        </w:r>
      </w:ins>
    </w:p>
    <w:p w:rsidR="00161559" w:rsidRDefault="00161559" w:rsidRPr="00161559">
      <w:pPr>
        <w:numPr>
          <w:ilvl w:val="0"/>
          <w:numId w:val="22"/>
        </w:numPr>
        <w:contextualSpacing/>
        <w:rPr>
          <w:ins w:author="MACAIGNE Manuella" w:date="2022-12-17T16:08:00Z" w:id="919"/>
          <w:rFonts w:eastAsia="Times New Roman"/>
          <w:sz w:val="22"/>
          <w:szCs w:val="24"/>
        </w:rPr>
        <w:pPrChange w:author="MACAIGNE Manuella" w:date="2022-12-17T16:09:00Z" w:id="920">
          <w:pPr>
            <w:numPr>
              <w:numId w:val="21"/>
            </w:numPr>
            <w:tabs>
              <w:tab w:pos="720" w:val="num"/>
            </w:tabs>
            <w:ind w:hanging="360" w:left="720"/>
            <w:contextualSpacing/>
          </w:pPr>
        </w:pPrChange>
      </w:pPr>
      <w:ins w:author="MACAIGNE Manuella" w:date="2022-12-17T16:08:00Z" w:id="921">
        <w:r w:rsidRPr="00161559">
          <w:rPr>
            <w:rFonts w:asciiTheme="minorHAnsi" w:cstheme="minorBidi" w:eastAsiaTheme="minorEastAsia" w:hAnsi="Calibri"/>
            <w:color w:themeColor="text1" w:val="000000"/>
            <w:kern w:val="24"/>
            <w:sz w:val="22"/>
            <w:szCs w:val="22"/>
          </w:rPr>
          <w:t>Travail sur les espaces de vie commune</w:t>
        </w:r>
      </w:ins>
    </w:p>
    <w:p w:rsidR="00161559" w:rsidRDefault="00161559" w:rsidRPr="00161559">
      <w:pPr>
        <w:numPr>
          <w:ilvl w:val="0"/>
          <w:numId w:val="22"/>
        </w:numPr>
        <w:contextualSpacing/>
        <w:rPr>
          <w:ins w:author="MACAIGNE Manuella" w:date="2022-12-17T16:08:00Z" w:id="922"/>
          <w:rFonts w:eastAsia="Times New Roman"/>
          <w:sz w:val="22"/>
          <w:szCs w:val="24"/>
        </w:rPr>
        <w:pPrChange w:author="MACAIGNE Manuella" w:date="2022-12-17T16:09:00Z" w:id="923">
          <w:pPr>
            <w:numPr>
              <w:numId w:val="21"/>
            </w:numPr>
            <w:tabs>
              <w:tab w:pos="720" w:val="num"/>
            </w:tabs>
            <w:ind w:hanging="360" w:left="720"/>
            <w:contextualSpacing/>
          </w:pPr>
        </w:pPrChange>
      </w:pPr>
      <w:ins w:author="MACAIGNE Manuella" w:date="2022-12-17T16:08:00Z" w:id="924">
        <w:r w:rsidRPr="00161559">
          <w:rPr>
            <w:rFonts w:asciiTheme="minorHAnsi" w:cstheme="minorBidi" w:eastAsiaTheme="minorEastAsia" w:hAnsi="Calibri"/>
            <w:color w:themeColor="text1" w:val="000000"/>
            <w:kern w:val="24"/>
            <w:sz w:val="22"/>
            <w:szCs w:val="22"/>
          </w:rPr>
          <w:t xml:space="preserve">Mise en place d’une reconnaissance Kaizen </w:t>
        </w:r>
        <w:proofErr w:type="spellStart"/>
        <w:r w:rsidRPr="00161559">
          <w:rPr>
            <w:rFonts w:asciiTheme="minorHAnsi" w:cstheme="minorBidi" w:eastAsiaTheme="minorEastAsia" w:hAnsi="Calibri"/>
            <w:color w:themeColor="text1" w:val="000000"/>
            <w:kern w:val="24"/>
            <w:sz w:val="22"/>
            <w:szCs w:val="22"/>
          </w:rPr>
          <w:t>Carbon</w:t>
        </w:r>
        <w:proofErr w:type="spellEnd"/>
        <w:r w:rsidRPr="00161559">
          <w:rPr>
            <w:rFonts w:asciiTheme="minorHAnsi" w:cstheme="minorBidi" w:eastAsiaTheme="minorEastAsia" w:hAnsi="Calibri"/>
            <w:color w:themeColor="text1" w:val="000000"/>
            <w:kern w:val="24"/>
            <w:sz w:val="22"/>
            <w:szCs w:val="22"/>
          </w:rPr>
          <w:t xml:space="preserve"> </w:t>
        </w:r>
        <w:proofErr w:type="spellStart"/>
        <w:r w:rsidRPr="00161559">
          <w:rPr>
            <w:rFonts w:asciiTheme="minorHAnsi" w:cstheme="minorBidi" w:eastAsiaTheme="minorEastAsia" w:hAnsi="Calibri"/>
            <w:color w:themeColor="text1" w:val="000000"/>
            <w:kern w:val="24"/>
            <w:sz w:val="22"/>
            <w:szCs w:val="22"/>
          </w:rPr>
          <w:t>Neutral</w:t>
        </w:r>
        <w:proofErr w:type="spellEnd"/>
        <w:r w:rsidRPr="00161559">
          <w:rPr>
            <w:rFonts w:asciiTheme="minorHAnsi" w:cstheme="minorBidi" w:eastAsiaTheme="minorEastAsia" w:hAnsi="Calibri"/>
            <w:color w:themeColor="text1" w:val="000000"/>
            <w:kern w:val="24"/>
            <w:sz w:val="22"/>
            <w:szCs w:val="22"/>
          </w:rPr>
          <w:t xml:space="preserve"> (1</w:t>
        </w:r>
        <w:r w:rsidRPr="00161559">
          <w:rPr>
            <w:rFonts w:asciiTheme="minorHAnsi" w:cstheme="minorBidi" w:eastAsiaTheme="minorEastAsia" w:hAnsi="Calibri"/>
            <w:color w:themeColor="text1" w:val="000000"/>
            <w:kern w:val="24"/>
            <w:position w:val="7"/>
            <w:sz w:val="22"/>
            <w:szCs w:val="22"/>
            <w:vertAlign w:val="superscript"/>
          </w:rPr>
          <w:t>er</w:t>
        </w:r>
        <w:r w:rsidRPr="00161559">
          <w:rPr>
            <w:rFonts w:asciiTheme="minorHAnsi" w:cstheme="minorBidi" w:eastAsiaTheme="minorEastAsia" w:hAnsi="Calibri"/>
            <w:color w:themeColor="text1" w:val="000000"/>
            <w:kern w:val="24"/>
            <w:sz w:val="22"/>
            <w:szCs w:val="22"/>
          </w:rPr>
          <w:t xml:space="preserve"> trimestre)</w:t>
        </w:r>
      </w:ins>
    </w:p>
    <w:p w:rsidR="00161559" w:rsidRDefault="00161559" w:rsidRPr="00161559">
      <w:pPr>
        <w:numPr>
          <w:ilvl w:val="0"/>
          <w:numId w:val="22"/>
        </w:numPr>
        <w:contextualSpacing/>
        <w:rPr>
          <w:ins w:author="MACAIGNE Manuella" w:date="2022-12-17T16:08:00Z" w:id="925"/>
          <w:rFonts w:eastAsia="Times New Roman"/>
          <w:sz w:val="22"/>
          <w:szCs w:val="24"/>
        </w:rPr>
        <w:pPrChange w:author="MACAIGNE Manuella" w:date="2022-12-17T16:09:00Z" w:id="926">
          <w:pPr>
            <w:numPr>
              <w:numId w:val="21"/>
            </w:numPr>
            <w:tabs>
              <w:tab w:pos="720" w:val="num"/>
            </w:tabs>
            <w:ind w:hanging="360" w:left="720"/>
            <w:contextualSpacing/>
          </w:pPr>
        </w:pPrChange>
      </w:pPr>
      <w:ins w:author="MACAIGNE Manuella" w:date="2022-12-17T16:08:00Z" w:id="927">
        <w:r w:rsidRPr="00161559">
          <w:rPr>
            <w:rFonts w:asciiTheme="minorHAnsi" w:cstheme="minorBidi" w:eastAsiaTheme="minorEastAsia" w:hAnsi="Calibri"/>
            <w:color w:themeColor="text1" w:val="000000"/>
            <w:kern w:val="24"/>
            <w:sz w:val="22"/>
            <w:szCs w:val="22"/>
          </w:rPr>
          <w:t>Mise en place des classifications de la nouvelle convention (Mise en place Janvier 2024)</w:t>
        </w:r>
      </w:ins>
    </w:p>
    <w:p w:rsidR="00161559" w:rsidRDefault="00161559" w:rsidRPr="00161559">
      <w:pPr>
        <w:numPr>
          <w:ilvl w:val="0"/>
          <w:numId w:val="22"/>
        </w:numPr>
        <w:contextualSpacing/>
        <w:rPr>
          <w:ins w:author="MACAIGNE Manuella" w:date="2022-12-17T16:08:00Z" w:id="928"/>
          <w:rFonts w:eastAsia="Times New Roman"/>
          <w:sz w:val="22"/>
          <w:szCs w:val="24"/>
        </w:rPr>
        <w:pPrChange w:author="MACAIGNE Manuella" w:date="2022-12-17T16:09:00Z" w:id="929">
          <w:pPr>
            <w:numPr>
              <w:numId w:val="21"/>
            </w:numPr>
            <w:tabs>
              <w:tab w:pos="720" w:val="num"/>
            </w:tabs>
            <w:ind w:hanging="360" w:left="720"/>
            <w:contextualSpacing/>
          </w:pPr>
        </w:pPrChange>
      </w:pPr>
      <w:ins w:author="MACAIGNE Manuella" w:date="2022-12-17T16:08:00Z" w:id="930">
        <w:r w:rsidRPr="00161559">
          <w:rPr>
            <w:rFonts w:asciiTheme="minorHAnsi" w:cstheme="minorBidi" w:eastAsiaTheme="minorEastAsia" w:hAnsi="Calibri"/>
            <w:color w:themeColor="text1" w:val="000000"/>
            <w:kern w:val="24"/>
            <w:sz w:val="22"/>
            <w:szCs w:val="22"/>
          </w:rPr>
          <w:t>Réécriture des accords dénoncés en vue de la nouvelle convention</w:t>
        </w:r>
      </w:ins>
    </w:p>
    <w:p w:rsidR="00161559" w:rsidRDefault="00161559" w:rsidRPr="00161559">
      <w:pPr>
        <w:numPr>
          <w:ilvl w:val="0"/>
          <w:numId w:val="22"/>
        </w:numPr>
        <w:contextualSpacing/>
        <w:rPr>
          <w:ins w:author="MACAIGNE Manuella" w:date="2022-12-17T16:08:00Z" w:id="931"/>
          <w:rFonts w:eastAsia="Times New Roman"/>
          <w:sz w:val="22"/>
          <w:szCs w:val="24"/>
        </w:rPr>
        <w:pPrChange w:author="MACAIGNE Manuella" w:date="2022-12-17T16:09:00Z" w:id="932">
          <w:pPr>
            <w:numPr>
              <w:numId w:val="21"/>
            </w:numPr>
            <w:tabs>
              <w:tab w:pos="720" w:val="num"/>
            </w:tabs>
            <w:ind w:hanging="360" w:left="720"/>
            <w:contextualSpacing/>
          </w:pPr>
        </w:pPrChange>
      </w:pPr>
      <w:ins w:author="MACAIGNE Manuella" w:date="2022-12-17T16:08:00Z" w:id="933">
        <w:r w:rsidRPr="00161559">
          <w:rPr>
            <w:rFonts w:asciiTheme="minorHAnsi" w:cstheme="minorBidi" w:eastAsiaTheme="minorEastAsia" w:hAnsi="Calibri"/>
            <w:color w:themeColor="text1" w:val="000000"/>
            <w:kern w:val="24"/>
            <w:sz w:val="22"/>
            <w:szCs w:val="22"/>
          </w:rPr>
          <w:t xml:space="preserve">Aide au financement d’installation </w:t>
        </w:r>
        <w:proofErr w:type="spellStart"/>
        <w:r w:rsidRPr="00161559">
          <w:rPr>
            <w:rFonts w:asciiTheme="minorHAnsi" w:cstheme="minorBidi" w:eastAsiaTheme="minorEastAsia" w:hAnsi="Calibri"/>
            <w:color w:themeColor="text1" w:val="000000"/>
            <w:kern w:val="24"/>
            <w:sz w:val="22"/>
            <w:szCs w:val="22"/>
          </w:rPr>
          <w:t>Carbon</w:t>
        </w:r>
        <w:proofErr w:type="spellEnd"/>
        <w:r w:rsidRPr="00161559">
          <w:rPr>
            <w:rFonts w:asciiTheme="minorHAnsi" w:cstheme="minorBidi" w:eastAsiaTheme="minorEastAsia" w:hAnsi="Calibri"/>
            <w:color w:themeColor="text1" w:val="000000"/>
            <w:kern w:val="24"/>
            <w:sz w:val="22"/>
            <w:szCs w:val="22"/>
          </w:rPr>
          <w:t xml:space="preserve"> </w:t>
        </w:r>
        <w:proofErr w:type="spellStart"/>
        <w:r w:rsidRPr="00161559">
          <w:rPr>
            <w:rFonts w:asciiTheme="minorHAnsi" w:cstheme="minorBidi" w:eastAsiaTheme="minorEastAsia" w:hAnsi="Calibri"/>
            <w:color w:themeColor="text1" w:val="000000"/>
            <w:kern w:val="24"/>
            <w:sz w:val="22"/>
            <w:szCs w:val="22"/>
          </w:rPr>
          <w:t>Neutral</w:t>
        </w:r>
        <w:proofErr w:type="spellEnd"/>
        <w:r w:rsidRPr="00161559">
          <w:rPr>
            <w:rFonts w:asciiTheme="minorHAnsi" w:cstheme="minorBidi" w:eastAsiaTheme="minorEastAsia" w:hAnsi="Calibri"/>
            <w:color w:themeColor="text1" w:val="000000"/>
            <w:kern w:val="24"/>
            <w:sz w:val="22"/>
            <w:szCs w:val="22"/>
          </w:rPr>
          <w:t xml:space="preserve"> + Green Day</w:t>
        </w:r>
      </w:ins>
    </w:p>
    <w:p w:rsidDel="003B0616" w:rsidR="007B4D28" w:rsidRDefault="007B4D28" w:rsidRPr="00395B46">
      <w:pPr>
        <w:pStyle w:val="Paragraphedeliste"/>
        <w:numPr>
          <w:ilvl w:val="0"/>
          <w:numId w:val="15"/>
        </w:numPr>
        <w:rPr>
          <w:del w:author="MACAIGNE Manuella" w:date="2021-12-06T17:34:00Z" w:id="934"/>
          <w:rFonts w:ascii="Arial" w:cs="Arial" w:eastAsia="Times New Roman" w:hAnsi="Arial"/>
          <w:color w:themeColor="text1" w:val="000000"/>
          <w:rPrChange w:author="MACAIGNE Manuella" w:date="2021-12-14T14:58:00Z" w:id="935">
            <w:rPr>
              <w:del w:author="MACAIGNE Manuella" w:date="2021-12-06T17:34:00Z" w:id="936"/>
              <w:rFonts w:ascii="Arial" w:cs="Arial" w:eastAsia="Times New Roman" w:hAnsi="Arial"/>
              <w:color w:themeColor="text1" w:val="000000"/>
              <w:lang w:val="en-US"/>
            </w:rPr>
          </w:rPrChange>
        </w:rPr>
        <w:pPrChange w:author="MACAIGNE Manuella" w:date="2021-12-06T17:35:00Z" w:id="937">
          <w:pPr>
            <w:pStyle w:val="Paragraphedeliste"/>
            <w:numPr>
              <w:numId w:val="14"/>
            </w:numPr>
            <w:tabs>
              <w:tab w:pos="1526" w:val="num"/>
            </w:tabs>
            <w:ind w:hanging="360" w:left="1526"/>
          </w:pPr>
        </w:pPrChange>
      </w:pPr>
      <w:del w:author="MACAIGNE Manuella" w:date="2021-12-06T17:34:00Z" w:id="938">
        <w:r w:rsidDel="003B0616" w:rsidRPr="007D46AB">
          <w:rPr>
            <w:rFonts w:ascii="Arial" w:cs="Arial" w:eastAsiaTheme="minorEastAsia" w:hAnsi="Arial"/>
            <w:bCs/>
            <w:color w:themeColor="text1" w:val="000000"/>
            <w:kern w:val="24"/>
          </w:rPr>
          <w:delText>Intéressement : Suivi du critère SQA</w:delText>
        </w:r>
      </w:del>
    </w:p>
    <w:p w:rsidDel="003B0616" w:rsidP="007D46AB" w:rsidR="007B4D28" w:rsidRDefault="007B4D28" w:rsidRPr="007D46AB">
      <w:pPr>
        <w:pStyle w:val="Paragraphedeliste"/>
        <w:numPr>
          <w:ilvl w:val="0"/>
          <w:numId w:val="14"/>
        </w:numPr>
        <w:rPr>
          <w:del w:author="MACAIGNE Manuella" w:date="2021-12-06T17:34:00Z" w:id="939"/>
          <w:rFonts w:ascii="Arial" w:cs="Arial" w:eastAsia="Times New Roman" w:hAnsi="Arial"/>
          <w:color w:themeColor="text1" w:val="000000"/>
        </w:rPr>
      </w:pPr>
      <w:del w:author="MACAIGNE Manuella" w:date="2021-12-06T17:34:00Z" w:id="940">
        <w:r w:rsidDel="003B0616" w:rsidRPr="007D46AB">
          <w:rPr>
            <w:rFonts w:ascii="Arial" w:cs="Arial" w:eastAsiaTheme="minorEastAsia" w:hAnsi="Arial"/>
            <w:bCs/>
            <w:color w:themeColor="text1" w:val="000000"/>
            <w:kern w:val="24"/>
          </w:rPr>
          <w:delText>Etude commune d’un plan de pré-retraite</w:delText>
        </w:r>
      </w:del>
    </w:p>
    <w:p w:rsidDel="003B0616" w:rsidP="007D46AB" w:rsidR="007B4D28" w:rsidRDefault="007B4D28" w:rsidRPr="007D46AB">
      <w:pPr>
        <w:pStyle w:val="Paragraphedeliste"/>
        <w:numPr>
          <w:ilvl w:val="0"/>
          <w:numId w:val="14"/>
        </w:numPr>
        <w:rPr>
          <w:del w:author="MACAIGNE Manuella" w:date="2021-12-06T17:34:00Z" w:id="941"/>
          <w:rFonts w:ascii="Arial" w:cs="Arial" w:eastAsia="Times New Roman" w:hAnsi="Arial"/>
          <w:color w:themeColor="text1" w:val="000000"/>
        </w:rPr>
      </w:pPr>
      <w:del w:author="MACAIGNE Manuella" w:date="2021-12-06T17:34:00Z" w:id="942">
        <w:r w:rsidDel="003B0616" w:rsidRPr="007D46AB">
          <w:rPr>
            <w:rFonts w:ascii="Arial" w:cs="Arial" w:eastAsiaTheme="minorEastAsia" w:hAnsi="Arial"/>
            <w:bCs/>
            <w:color w:themeColor="text1" w:val="000000"/>
            <w:kern w:val="24"/>
          </w:rPr>
          <w:delText>Création d’un groupe de travail sur la compétitivité de TBSO</w:delText>
        </w:r>
      </w:del>
    </w:p>
    <w:p w:rsidDel="003B0616" w:rsidP="007D46AB" w:rsidR="007B4D28" w:rsidRDefault="007B4D28" w:rsidRPr="007D46AB">
      <w:pPr>
        <w:pStyle w:val="Paragraphedeliste"/>
        <w:numPr>
          <w:ilvl w:val="0"/>
          <w:numId w:val="14"/>
        </w:numPr>
        <w:rPr>
          <w:del w:author="MACAIGNE Manuella" w:date="2021-12-06T17:34:00Z" w:id="943"/>
          <w:rFonts w:ascii="Arial" w:cs="Arial" w:eastAsia="Times New Roman" w:hAnsi="Arial"/>
          <w:color w:themeColor="text1" w:val="000000"/>
        </w:rPr>
      </w:pPr>
      <w:del w:author="MACAIGNE Manuella" w:date="2021-12-06T17:34:00Z" w:id="944">
        <w:r w:rsidDel="003B0616" w:rsidRPr="007D46AB">
          <w:rPr>
            <w:rFonts w:ascii="Arial" w:cs="Arial" w:eastAsiaTheme="minorEastAsia" w:hAnsi="Arial"/>
            <w:bCs/>
            <w:color w:themeColor="text1" w:val="000000"/>
            <w:kern w:val="24"/>
          </w:rPr>
          <w:delText>Création groupe travail personnes en difficulté</w:delText>
        </w:r>
      </w:del>
    </w:p>
    <w:p w:rsidDel="003B0616" w:rsidP="007D46AB" w:rsidR="007B4D28" w:rsidRDefault="007B4D28" w:rsidRPr="007D46AB">
      <w:pPr>
        <w:pStyle w:val="Paragraphedeliste"/>
        <w:numPr>
          <w:ilvl w:val="0"/>
          <w:numId w:val="14"/>
        </w:numPr>
        <w:rPr>
          <w:del w:author="MACAIGNE Manuella" w:date="2021-12-06T17:34:00Z" w:id="945"/>
          <w:rFonts w:ascii="Arial" w:cs="Arial" w:eastAsia="Times New Roman" w:hAnsi="Arial"/>
          <w:color w:themeColor="text1" w:val="000000"/>
        </w:rPr>
      </w:pPr>
      <w:del w:author="MACAIGNE Manuella" w:date="2021-12-06T17:34:00Z" w:id="946">
        <w:r w:rsidDel="003B0616" w:rsidRPr="007D46AB">
          <w:rPr>
            <w:rFonts w:ascii="Arial" w:cs="Arial" w:eastAsiaTheme="minorEastAsia" w:hAnsi="Arial"/>
            <w:bCs/>
            <w:color w:themeColor="text1" w:val="000000"/>
            <w:kern w:val="24"/>
          </w:rPr>
          <w:delText>Création groupe de travail aménagement horaires injection/LEG</w:delText>
        </w:r>
      </w:del>
    </w:p>
    <w:p w:rsidDel="003B0616" w:rsidP="007D46AB" w:rsidR="007B4D28" w:rsidRDefault="007B4D28" w:rsidRPr="007D46AB">
      <w:pPr>
        <w:pStyle w:val="Paragraphedeliste"/>
        <w:numPr>
          <w:ilvl w:val="0"/>
          <w:numId w:val="14"/>
        </w:numPr>
        <w:rPr>
          <w:del w:author="MACAIGNE Manuella" w:date="2021-12-06T17:34:00Z" w:id="947"/>
          <w:rFonts w:ascii="Arial" w:cs="Arial" w:eastAsia="Times New Roman" w:hAnsi="Arial"/>
          <w:color w:themeColor="text1" w:val="000000"/>
        </w:rPr>
      </w:pPr>
      <w:del w:author="MACAIGNE Manuella" w:date="2021-12-06T17:34:00Z" w:id="948">
        <w:r w:rsidDel="003B0616" w:rsidRPr="007D46AB">
          <w:rPr>
            <w:rFonts w:ascii="Arial" w:cs="Arial" w:eastAsiaTheme="minorEastAsia" w:hAnsi="Arial"/>
            <w:bCs/>
            <w:color w:themeColor="text1" w:val="000000"/>
            <w:kern w:val="24"/>
          </w:rPr>
          <w:delText>Engagement révision feuilles évaluation MOD sur semestre 1</w:delText>
        </w:r>
      </w:del>
    </w:p>
    <w:p w:rsidDel="003B0616" w:rsidP="007D46AB" w:rsidR="007B4D28" w:rsidRDefault="007B4D28" w:rsidRPr="00395B46">
      <w:pPr>
        <w:pStyle w:val="Paragraphedeliste"/>
        <w:numPr>
          <w:ilvl w:val="0"/>
          <w:numId w:val="14"/>
        </w:numPr>
        <w:rPr>
          <w:del w:author="MACAIGNE Manuella" w:date="2021-12-06T17:34:00Z" w:id="949"/>
          <w:rFonts w:ascii="Arial" w:cs="Arial" w:eastAsia="Times New Roman" w:hAnsi="Arial"/>
          <w:color w:themeColor="text1" w:val="000000"/>
          <w:rPrChange w:author="MACAIGNE Manuella" w:date="2021-12-14T14:58:00Z" w:id="950">
            <w:rPr>
              <w:del w:author="MACAIGNE Manuella" w:date="2021-12-06T17:34:00Z" w:id="951"/>
              <w:rFonts w:ascii="Arial" w:cs="Arial" w:eastAsia="Times New Roman" w:hAnsi="Arial"/>
              <w:color w:themeColor="text1" w:val="000000"/>
              <w:lang w:val="en-US"/>
            </w:rPr>
          </w:rPrChange>
        </w:rPr>
      </w:pPr>
      <w:del w:author="MACAIGNE Manuella" w:date="2021-12-06T17:34:00Z" w:id="952">
        <w:r w:rsidDel="003B0616" w:rsidRPr="007D46AB">
          <w:rPr>
            <w:rFonts w:ascii="Arial" w:cs="Arial" w:eastAsiaTheme="minorEastAsia" w:hAnsi="Arial"/>
            <w:bCs/>
            <w:color w:themeColor="text1" w:val="000000"/>
            <w:kern w:val="24"/>
          </w:rPr>
          <w:delText>Etude du projet accord télétravail</w:delText>
        </w:r>
      </w:del>
    </w:p>
    <w:p w:rsidDel="003B0616" w:rsidP="007D46AB" w:rsidR="007B4D28" w:rsidRDefault="007B4D28" w:rsidRPr="00395B46">
      <w:pPr>
        <w:pStyle w:val="Paragraphedeliste"/>
        <w:numPr>
          <w:ilvl w:val="0"/>
          <w:numId w:val="14"/>
        </w:numPr>
        <w:rPr>
          <w:del w:author="MACAIGNE Manuella" w:date="2021-12-06T17:34:00Z" w:id="953"/>
          <w:rFonts w:ascii="Arial" w:cs="Arial" w:eastAsia="Times New Roman" w:hAnsi="Arial"/>
          <w:color w:themeColor="text1" w:val="000000"/>
          <w:rPrChange w:author="MACAIGNE Manuella" w:date="2021-12-14T14:58:00Z" w:id="954">
            <w:rPr>
              <w:del w:author="MACAIGNE Manuella" w:date="2021-12-06T17:34:00Z" w:id="955"/>
              <w:rFonts w:ascii="Arial" w:cs="Arial" w:eastAsia="Times New Roman" w:hAnsi="Arial"/>
              <w:color w:themeColor="text1" w:val="000000"/>
              <w:lang w:val="en-US"/>
            </w:rPr>
          </w:rPrChange>
        </w:rPr>
      </w:pPr>
      <w:del w:author="MACAIGNE Manuella" w:date="2021-12-06T17:34:00Z" w:id="956">
        <w:r w:rsidDel="003B0616" w:rsidRPr="007D46AB">
          <w:rPr>
            <w:rFonts w:ascii="Arial" w:cs="Arial" w:eastAsiaTheme="minorEastAsia" w:hAnsi="Arial"/>
            <w:bCs/>
            <w:color w:themeColor="text1" w:val="000000"/>
            <w:kern w:val="24"/>
          </w:rPr>
          <w:delText>Accord astreinte CAF SD</w:delText>
        </w:r>
      </w:del>
    </w:p>
    <w:p w:rsidDel="003B0616" w:rsidP="007D46AB" w:rsidR="0054224A" w:rsidRDefault="0054224A" w:rsidRPr="009E087C">
      <w:pPr>
        <w:pStyle w:val="Paragraphedeliste"/>
        <w:numPr>
          <w:ilvl w:val="0"/>
          <w:numId w:val="14"/>
        </w:numPr>
        <w:rPr>
          <w:del w:author="MACAIGNE Manuella" w:date="2021-12-06T17:34:00Z" w:id="957"/>
          <w:rFonts w:ascii="Arial" w:cs="Arial" w:eastAsia="Times New Roman" w:hAnsi="Arial"/>
          <w:color w:themeColor="text1" w:val="000000"/>
        </w:rPr>
      </w:pPr>
      <w:del w:author="MACAIGNE Manuella" w:date="2021-12-06T17:34:00Z" w:id="958">
        <w:r w:rsidDel="003B0616">
          <w:rPr>
            <w:rFonts w:ascii="Arial" w:cs="Arial" w:eastAsiaTheme="minorEastAsia" w:hAnsi="Arial"/>
            <w:bCs/>
            <w:color w:themeColor="text1" w:val="000000"/>
            <w:kern w:val="24"/>
          </w:rPr>
          <w:delText>Création d’un groupe de travail pour changement mutuelle</w:delText>
        </w:r>
      </w:del>
    </w:p>
    <w:p w:rsidDel="003B0616" w:rsidP="007D46AB" w:rsidR="009E087C" w:rsidRDefault="009E087C" w:rsidRPr="0054224A">
      <w:pPr>
        <w:pStyle w:val="Paragraphedeliste"/>
        <w:numPr>
          <w:ilvl w:val="0"/>
          <w:numId w:val="14"/>
        </w:numPr>
        <w:rPr>
          <w:del w:author="MACAIGNE Manuella" w:date="2021-12-06T17:34:00Z" w:id="959"/>
          <w:rFonts w:ascii="Arial" w:cs="Arial" w:eastAsia="Times New Roman" w:hAnsi="Arial"/>
          <w:color w:themeColor="text1" w:val="000000"/>
        </w:rPr>
      </w:pPr>
      <w:del w:author="MACAIGNE Manuella" w:date="2021-12-06T17:34:00Z" w:id="960">
        <w:r w:rsidDel="003B0616">
          <w:rPr>
            <w:rFonts w:ascii="Arial" w:cs="Arial" w:eastAsiaTheme="minorEastAsia" w:hAnsi="Arial"/>
            <w:bCs/>
            <w:color w:themeColor="text1" w:val="000000"/>
            <w:kern w:val="24"/>
          </w:rPr>
          <w:delText>Accord abondement</w:delText>
        </w:r>
      </w:del>
    </w:p>
    <w:p w:rsidP="007B4D28" w:rsidR="00B46E3A" w:rsidRDefault="00B46E3A" w:rsidRPr="00B46E3A">
      <w:pPr>
        <w:pStyle w:val="Paragraphedeliste"/>
      </w:pPr>
    </w:p>
    <w:p w:rsidP="00571DFB" w:rsidR="009735D4" w:rsidRDefault="009735D4" w:rsidRPr="00A05FC7">
      <w:pPr>
        <w:pStyle w:val="Titre9"/>
        <w:spacing w:before="120" w:line="276" w:lineRule="auto"/>
        <w:ind w:right="-180"/>
        <w:rPr>
          <w:b/>
          <w:caps/>
          <w:sz w:val="20"/>
          <w:u w:val="single"/>
          <w:rPrChange w:author="MACAIGNE Manuella" w:date="2021-12-14T15:22:00Z" w:id="961">
            <w:rPr>
              <w:b/>
              <w:caps/>
              <w:sz w:val="20"/>
            </w:rPr>
          </w:rPrChange>
        </w:rPr>
      </w:pPr>
      <w:r w:rsidRPr="00A05FC7">
        <w:rPr>
          <w:b/>
          <w:caps/>
          <w:sz w:val="20"/>
          <w:u w:val="single"/>
          <w:rPrChange w:author="MACAIGNE Manuella" w:date="2021-12-14T15:22:00Z" w:id="962">
            <w:rPr>
              <w:b/>
              <w:caps/>
              <w:sz w:val="20"/>
            </w:rPr>
          </w:rPrChange>
        </w:rPr>
        <w:t xml:space="preserve">Article </w:t>
      </w:r>
      <w:ins w:author="MACAIGNE Manuella" w:date="2021-12-14T15:22:00Z" w:id="963">
        <w:r w:rsidR="00161559">
          <w:rPr>
            <w:b/>
            <w:caps/>
            <w:sz w:val="20"/>
            <w:u w:val="single"/>
          </w:rPr>
          <w:t>1</w:t>
        </w:r>
      </w:ins>
      <w:r w:rsidR="00950F4B">
        <w:rPr>
          <w:b/>
          <w:caps/>
          <w:sz w:val="20"/>
          <w:u w:val="single"/>
        </w:rPr>
        <w:t>3</w:t>
      </w:r>
      <w:del w:author="MACAIGNE Manuella" w:date="2021-12-14T15:21:00Z" w:id="964">
        <w:r w:rsidDel="00A05FC7" w:rsidR="005F0202" w:rsidRPr="00A05FC7">
          <w:rPr>
            <w:b/>
            <w:caps/>
            <w:sz w:val="20"/>
            <w:u w:val="single"/>
            <w:rPrChange w:author="MACAIGNE Manuella" w:date="2021-12-14T15:22:00Z" w:id="965">
              <w:rPr>
                <w:b/>
                <w:caps/>
                <w:sz w:val="20"/>
              </w:rPr>
            </w:rPrChange>
          </w:rPr>
          <w:delText>1</w:delText>
        </w:r>
        <w:r w:rsidDel="00A05FC7" w:rsidR="00D75AF2" w:rsidRPr="00A05FC7">
          <w:rPr>
            <w:b/>
            <w:caps/>
            <w:sz w:val="20"/>
            <w:u w:val="single"/>
            <w:rPrChange w:author="MACAIGNE Manuella" w:date="2021-12-14T15:22:00Z" w:id="966">
              <w:rPr>
                <w:b/>
                <w:caps/>
                <w:sz w:val="20"/>
              </w:rPr>
            </w:rPrChange>
          </w:rPr>
          <w:delText>1</w:delText>
        </w:r>
      </w:del>
      <w:r w:rsidRPr="00A05FC7">
        <w:rPr>
          <w:b/>
          <w:caps/>
          <w:sz w:val="20"/>
          <w:u w:val="single"/>
          <w:rPrChange w:author="MACAIGNE Manuella" w:date="2021-12-14T15:22:00Z" w:id="967">
            <w:rPr>
              <w:b/>
              <w:caps/>
              <w:sz w:val="20"/>
            </w:rPr>
          </w:rPrChange>
        </w:rPr>
        <w:t xml:space="preserve"> : </w:t>
      </w:r>
      <w:r w:rsidR="00C80CCB" w:rsidRPr="00A05FC7">
        <w:rPr>
          <w:b/>
          <w:caps/>
          <w:sz w:val="20"/>
          <w:u w:val="single"/>
          <w:rPrChange w:author="MACAIGNE Manuella" w:date="2021-12-14T15:22:00Z" w:id="968">
            <w:rPr>
              <w:b/>
              <w:caps/>
              <w:sz w:val="20"/>
            </w:rPr>
          </w:rPrChange>
        </w:rPr>
        <w:t>DUREE - EFFETS</w:t>
      </w:r>
    </w:p>
    <w:p w:rsidP="00571DFB" w:rsidR="009735D4" w:rsidRDefault="009735D4">
      <w:pPr>
        <w:pStyle w:val="Corpsdetexte"/>
        <w:spacing w:line="276" w:lineRule="auto"/>
        <w:ind w:right="-180"/>
        <w:rPr>
          <w:ins w:author="MACAIGNE Manuella" w:date="2022-12-17T16:09:00Z" w:id="969"/>
          <w:rFonts w:cs="Arial"/>
          <w:sz w:val="20"/>
          <w:szCs w:val="22"/>
        </w:rPr>
      </w:pPr>
      <w:r w:rsidRPr="00ED0A34">
        <w:rPr>
          <w:rFonts w:cs="Arial"/>
          <w:sz w:val="20"/>
          <w:szCs w:val="22"/>
        </w:rPr>
        <w:t xml:space="preserve">Le présent accord tire sa validité d’une démarche contractuelle considérée comme la seule voie par laquelle se trouvent réglés l’ensemble des problèmes sociaux et salariaux pour l’année </w:t>
      </w:r>
      <w:r w:rsidR="009E087C">
        <w:rPr>
          <w:rFonts w:cs="Arial"/>
          <w:sz w:val="20"/>
          <w:szCs w:val="22"/>
        </w:rPr>
        <w:t>202</w:t>
      </w:r>
      <w:ins w:author="MACAIGNE Manuella" w:date="2022-12-17T16:09:00Z" w:id="970">
        <w:r w:rsidR="00161559">
          <w:rPr>
            <w:rFonts w:cs="Arial"/>
            <w:sz w:val="20"/>
            <w:szCs w:val="22"/>
          </w:rPr>
          <w:t>3</w:t>
        </w:r>
      </w:ins>
      <w:del w:author="MACAIGNE Manuella" w:date="2022-12-17T16:09:00Z" w:id="971">
        <w:r w:rsidDel="00161559" w:rsidR="009E087C">
          <w:rPr>
            <w:rFonts w:cs="Arial"/>
            <w:sz w:val="20"/>
            <w:szCs w:val="22"/>
          </w:rPr>
          <w:delText>1</w:delText>
        </w:r>
      </w:del>
      <w:r w:rsidR="00CE2EBD" w:rsidRPr="00ED0A34">
        <w:rPr>
          <w:rFonts w:cs="Arial"/>
          <w:sz w:val="20"/>
          <w:szCs w:val="22"/>
        </w:rPr>
        <w:t>.</w:t>
      </w:r>
    </w:p>
    <w:p w:rsidP="00571DFB" w:rsidR="00161559" w:rsidRDefault="00161559" w:rsidRPr="00ED0A34">
      <w:pPr>
        <w:pStyle w:val="Corpsdetexte"/>
        <w:spacing w:line="276" w:lineRule="auto"/>
        <w:ind w:right="-180"/>
        <w:rPr>
          <w:rFonts w:cs="Arial"/>
          <w:sz w:val="20"/>
          <w:szCs w:val="22"/>
        </w:rPr>
      </w:pPr>
    </w:p>
    <w:p w:rsidP="00571DFB" w:rsidR="009735D4" w:rsidRDefault="009735D4" w:rsidRPr="00ED0A34">
      <w:pPr>
        <w:pStyle w:val="Corpsdetexte"/>
        <w:spacing w:line="276" w:lineRule="auto"/>
        <w:ind w:right="-180"/>
        <w:rPr>
          <w:rFonts w:cs="Arial"/>
          <w:sz w:val="20"/>
          <w:szCs w:val="22"/>
        </w:rPr>
      </w:pPr>
      <w:r w:rsidRPr="00ED0A34">
        <w:rPr>
          <w:rFonts w:cs="Arial"/>
          <w:sz w:val="20"/>
          <w:szCs w:val="22"/>
        </w:rPr>
        <w:t xml:space="preserve">Les dispositions qu’il contient ne sauraient se cumuler avec des dispositions du même type qui interviendraient à la suite </w:t>
      </w:r>
      <w:r w:rsidR="00C8266E">
        <w:rPr>
          <w:rFonts w:cs="Arial"/>
          <w:sz w:val="20"/>
          <w:szCs w:val="22"/>
        </w:rPr>
        <w:t xml:space="preserve">de mesures conventionnelles, </w:t>
      </w:r>
      <w:r w:rsidRPr="00ED0A34">
        <w:rPr>
          <w:rFonts w:cs="Arial"/>
          <w:sz w:val="20"/>
          <w:szCs w:val="22"/>
        </w:rPr>
        <w:t>réglementaires</w:t>
      </w:r>
      <w:r w:rsidR="009F435B" w:rsidRPr="00ED0A34">
        <w:rPr>
          <w:rFonts w:cs="Arial"/>
          <w:sz w:val="20"/>
          <w:szCs w:val="22"/>
        </w:rPr>
        <w:t xml:space="preserve"> ou légales.</w:t>
      </w:r>
    </w:p>
    <w:p w:rsidP="00571DFB" w:rsidR="001B5925" w:rsidRDefault="001B5925" w:rsidRPr="00ED0A34">
      <w:pPr>
        <w:pStyle w:val="Corpsdetexte"/>
        <w:spacing w:line="276" w:lineRule="auto"/>
        <w:ind w:right="-180"/>
        <w:rPr>
          <w:rFonts w:cs="Arial"/>
          <w:sz w:val="20"/>
          <w:szCs w:val="22"/>
        </w:rPr>
      </w:pPr>
    </w:p>
    <w:p w:rsidP="00571DFB" w:rsidR="009C0E27" w:rsidRDefault="009C0E27" w:rsidRPr="00A05FC7">
      <w:pPr>
        <w:pStyle w:val="Titre9"/>
        <w:spacing w:before="120" w:line="276" w:lineRule="auto"/>
        <w:ind w:right="-180"/>
        <w:rPr>
          <w:b/>
          <w:sz w:val="20"/>
          <w:u w:val="single"/>
          <w:rPrChange w:author="MACAIGNE Manuella" w:date="2021-12-14T15:22:00Z" w:id="972">
            <w:rPr>
              <w:b/>
              <w:sz w:val="20"/>
            </w:rPr>
          </w:rPrChange>
        </w:rPr>
      </w:pPr>
      <w:r w:rsidRPr="00A05FC7">
        <w:rPr>
          <w:b/>
          <w:sz w:val="20"/>
          <w:u w:val="single"/>
          <w:rPrChange w:author="MACAIGNE Manuella" w:date="2021-12-14T15:22:00Z" w:id="973">
            <w:rPr>
              <w:b/>
              <w:sz w:val="20"/>
            </w:rPr>
          </w:rPrChange>
        </w:rPr>
        <w:t xml:space="preserve">ARTICLE </w:t>
      </w:r>
      <w:r w:rsidR="00E14418" w:rsidRPr="00A05FC7">
        <w:rPr>
          <w:b/>
          <w:sz w:val="20"/>
          <w:u w:val="single"/>
          <w:rPrChange w:author="MACAIGNE Manuella" w:date="2021-12-14T15:22:00Z" w:id="974">
            <w:rPr>
              <w:b/>
              <w:sz w:val="20"/>
            </w:rPr>
          </w:rPrChange>
        </w:rPr>
        <w:t>1</w:t>
      </w:r>
      <w:r w:rsidR="00950F4B">
        <w:rPr>
          <w:b/>
          <w:sz w:val="20"/>
          <w:u w:val="single"/>
        </w:rPr>
        <w:t>4</w:t>
      </w:r>
      <w:del w:author="MACAIGNE Manuella" w:date="2021-12-14T15:22:00Z" w:id="975">
        <w:r w:rsidDel="00A05FC7" w:rsidR="00D75AF2" w:rsidRPr="00A05FC7">
          <w:rPr>
            <w:b/>
            <w:sz w:val="20"/>
            <w:u w:val="single"/>
            <w:rPrChange w:author="MACAIGNE Manuella" w:date="2021-12-14T15:22:00Z" w:id="976">
              <w:rPr>
                <w:b/>
                <w:sz w:val="20"/>
              </w:rPr>
            </w:rPrChange>
          </w:rPr>
          <w:delText>2</w:delText>
        </w:r>
      </w:del>
      <w:r w:rsidRPr="00A05FC7">
        <w:rPr>
          <w:b/>
          <w:sz w:val="20"/>
          <w:u w:val="single"/>
          <w:rPrChange w:author="MACAIGNE Manuella" w:date="2021-12-14T15:22:00Z" w:id="977">
            <w:rPr>
              <w:b/>
              <w:sz w:val="20"/>
            </w:rPr>
          </w:rPrChange>
        </w:rPr>
        <w:t> : REVISION</w:t>
      </w:r>
      <w:del w:author="MACAIGNE Manuella" w:date="2021-12-14T15:22:00Z" w:id="978">
        <w:r w:rsidDel="00A05FC7" w:rsidRPr="00A05FC7">
          <w:rPr>
            <w:b/>
            <w:sz w:val="20"/>
            <w:u w:val="single"/>
            <w:rPrChange w:author="MACAIGNE Manuella" w:date="2021-12-14T15:22:00Z" w:id="979">
              <w:rPr>
                <w:b/>
                <w:sz w:val="20"/>
              </w:rPr>
            </w:rPrChange>
          </w:rPr>
          <w:delText>.</w:delText>
        </w:r>
      </w:del>
    </w:p>
    <w:p w:rsidP="00C80CCB" w:rsidR="00C80CCB" w:rsidRDefault="00C80CCB">
      <w:pPr>
        <w:spacing w:line="276" w:lineRule="auto"/>
        <w:jc w:val="both"/>
        <w:rPr>
          <w:ins w:author="MACAIGNE Manuella" w:date="2022-12-17T16:09:00Z" w:id="980"/>
          <w:rFonts w:ascii="Arial" w:cs="Arial" w:hAnsi="Arial"/>
        </w:rPr>
      </w:pPr>
      <w:r w:rsidRPr="00C80CCB">
        <w:rPr>
          <w:rFonts w:ascii="Arial" w:cs="Arial" w:hAnsi="Arial"/>
          <w:szCs w:val="22"/>
        </w:rPr>
        <w:t xml:space="preserve">La négociation obligatoire portant sur </w:t>
      </w:r>
      <w:r w:rsidRPr="00C80CCB">
        <w:rPr>
          <w:rFonts w:ascii="Arial" w:cs="Arial" w:hAnsi="Arial"/>
        </w:rPr>
        <w:t>la rémunération, le temps de travail et le partage de la valeur ajoutée dans l’entrepr</w:t>
      </w:r>
      <w:r w:rsidR="00C8266E">
        <w:rPr>
          <w:rFonts w:ascii="Arial" w:cs="Arial" w:hAnsi="Arial"/>
        </w:rPr>
        <w:t>ise étant annuelle, ces sujets f</w:t>
      </w:r>
      <w:r w:rsidRPr="00C80CCB">
        <w:rPr>
          <w:rFonts w:ascii="Arial" w:cs="Arial" w:hAnsi="Arial"/>
        </w:rPr>
        <w:t>ont l’objet d’un suivi annuel.</w:t>
      </w:r>
    </w:p>
    <w:p w:rsidP="00C80CCB" w:rsidR="00161559" w:rsidRDefault="00161559" w:rsidRPr="00C80CCB">
      <w:pPr>
        <w:spacing w:line="276" w:lineRule="auto"/>
        <w:jc w:val="both"/>
        <w:rPr>
          <w:rFonts w:ascii="Arial" w:cs="Arial" w:hAnsi="Arial"/>
        </w:rPr>
      </w:pPr>
    </w:p>
    <w:p w:rsidP="00571DFB" w:rsidR="009C0E27" w:rsidRDefault="009C0E27" w:rsidRPr="00ED0A34">
      <w:pPr>
        <w:spacing w:line="276" w:lineRule="auto"/>
        <w:rPr>
          <w:rFonts w:ascii="Arial" w:cs="Arial" w:hAnsi="Arial"/>
          <w:szCs w:val="22"/>
        </w:rPr>
      </w:pPr>
      <w:r w:rsidRPr="00ED0A34">
        <w:rPr>
          <w:rFonts w:ascii="Arial" w:cs="Arial" w:hAnsi="Arial"/>
          <w:szCs w:val="22"/>
        </w:rPr>
        <w:t>Le présent accord pourra être révisé, à tout moment, pendant la période d’application par accord entre les parties.</w:t>
      </w:r>
      <w:r w:rsidR="00E970F7" w:rsidRPr="00ED0A34">
        <w:rPr>
          <w:rFonts w:ascii="Arial" w:cs="Arial" w:hAnsi="Arial"/>
          <w:szCs w:val="22"/>
        </w:rPr>
        <w:t xml:space="preserve"> </w:t>
      </w:r>
      <w:r w:rsidRPr="00ED0A34">
        <w:rPr>
          <w:rFonts w:ascii="Arial" w:cs="Arial" w:hAnsi="Arial"/>
          <w:szCs w:val="22"/>
        </w:rPr>
        <w:t>Toute modification fera l’objet</w:t>
      </w:r>
      <w:r w:rsidR="00B66DFE" w:rsidRPr="00ED0A34">
        <w:rPr>
          <w:rFonts w:ascii="Arial" w:cs="Arial" w:hAnsi="Arial"/>
          <w:szCs w:val="22"/>
        </w:rPr>
        <w:t xml:space="preserve"> d’un avenant dans les conditions et délais prévus par la loi.</w:t>
      </w:r>
    </w:p>
    <w:p w:rsidP="00571DFB" w:rsidR="00B66DFE" w:rsidRDefault="00B66DFE">
      <w:pPr>
        <w:spacing w:line="276" w:lineRule="auto"/>
        <w:rPr>
          <w:rFonts w:ascii="Arial" w:cs="Arial" w:hAnsi="Arial"/>
          <w:szCs w:val="22"/>
        </w:rPr>
      </w:pPr>
    </w:p>
    <w:p w:rsidDel="00A05FC7" w:rsidP="00571DFB" w:rsidR="00F930EA" w:rsidRDefault="00F930EA">
      <w:pPr>
        <w:spacing w:line="276" w:lineRule="auto"/>
        <w:rPr>
          <w:del w:author="MACAIGNE Manuella" w:date="2021-12-14T15:22:00Z" w:id="981"/>
          <w:rFonts w:ascii="Arial" w:cs="Arial" w:hAnsi="Arial"/>
          <w:szCs w:val="22"/>
        </w:rPr>
      </w:pPr>
    </w:p>
    <w:p w:rsidP="00571DFB" w:rsidR="00B66DFE" w:rsidRDefault="00B66DFE" w:rsidRPr="00A05FC7">
      <w:pPr>
        <w:pStyle w:val="Titre9"/>
        <w:spacing w:before="120" w:line="276" w:lineRule="auto"/>
        <w:ind w:right="-180"/>
        <w:rPr>
          <w:b/>
          <w:sz w:val="20"/>
          <w:u w:val="single"/>
          <w:rPrChange w:author="MACAIGNE Manuella" w:date="2021-12-14T15:22:00Z" w:id="982">
            <w:rPr>
              <w:b/>
              <w:sz w:val="20"/>
            </w:rPr>
          </w:rPrChange>
        </w:rPr>
      </w:pPr>
      <w:r w:rsidRPr="00A05FC7">
        <w:rPr>
          <w:b/>
          <w:sz w:val="20"/>
          <w:u w:val="single"/>
          <w:rPrChange w:author="MACAIGNE Manuella" w:date="2021-12-14T15:22:00Z" w:id="983">
            <w:rPr>
              <w:b/>
              <w:sz w:val="20"/>
            </w:rPr>
          </w:rPrChange>
        </w:rPr>
        <w:t xml:space="preserve">ARTICLE </w:t>
      </w:r>
      <w:r w:rsidR="005F0202" w:rsidRPr="00A05FC7">
        <w:rPr>
          <w:b/>
          <w:sz w:val="20"/>
          <w:u w:val="single"/>
          <w:rPrChange w:author="MACAIGNE Manuella" w:date="2021-12-14T15:22:00Z" w:id="984">
            <w:rPr>
              <w:b/>
              <w:sz w:val="20"/>
            </w:rPr>
          </w:rPrChange>
        </w:rPr>
        <w:t>1</w:t>
      </w:r>
      <w:r w:rsidR="00950F4B">
        <w:rPr>
          <w:b/>
          <w:sz w:val="20"/>
          <w:u w:val="single"/>
        </w:rPr>
        <w:t>5</w:t>
      </w:r>
      <w:del w:author="MACAIGNE Manuella" w:date="2021-12-14T15:22:00Z" w:id="985">
        <w:r w:rsidDel="00A05FC7" w:rsidR="008E12D5" w:rsidRPr="00A05FC7">
          <w:rPr>
            <w:b/>
            <w:sz w:val="20"/>
            <w:u w:val="single"/>
            <w:rPrChange w:author="MACAIGNE Manuella" w:date="2021-12-14T15:22:00Z" w:id="986">
              <w:rPr>
                <w:b/>
                <w:sz w:val="20"/>
              </w:rPr>
            </w:rPrChange>
          </w:rPr>
          <w:delText>3</w:delText>
        </w:r>
      </w:del>
      <w:r w:rsidRPr="00A05FC7">
        <w:rPr>
          <w:b/>
          <w:sz w:val="20"/>
          <w:u w:val="single"/>
          <w:rPrChange w:author="MACAIGNE Manuella" w:date="2021-12-14T15:22:00Z" w:id="987">
            <w:rPr>
              <w:b/>
              <w:sz w:val="20"/>
            </w:rPr>
          </w:rPrChange>
        </w:rPr>
        <w:t>: DENONCIATION</w:t>
      </w:r>
      <w:del w:author="MACAIGNE Manuella" w:date="2021-12-14T15:22:00Z" w:id="988">
        <w:r w:rsidDel="00A05FC7" w:rsidRPr="00A05FC7">
          <w:rPr>
            <w:b/>
            <w:sz w:val="20"/>
            <w:u w:val="single"/>
            <w:rPrChange w:author="MACAIGNE Manuella" w:date="2021-12-14T15:22:00Z" w:id="989">
              <w:rPr>
                <w:b/>
                <w:sz w:val="20"/>
              </w:rPr>
            </w:rPrChange>
          </w:rPr>
          <w:delText>.</w:delText>
        </w:r>
      </w:del>
    </w:p>
    <w:p w:rsidP="00571DFB" w:rsidR="004531C1" w:rsidRDefault="00B66DFE">
      <w:pPr>
        <w:spacing w:line="276" w:lineRule="auto"/>
        <w:rPr>
          <w:rFonts w:ascii="Arial" w:cs="Arial" w:hAnsi="Arial"/>
          <w:szCs w:val="22"/>
        </w:rPr>
      </w:pPr>
      <w:r w:rsidRPr="00ED0A34">
        <w:rPr>
          <w:rFonts w:ascii="Arial" w:cs="Arial" w:hAnsi="Arial"/>
          <w:szCs w:val="22"/>
        </w:rPr>
        <w:t xml:space="preserve">Le présent accord pourra être dénoncé, à tout moment par les parties signataires en respectant un délai préavis de 3 mois. La dénonciation se fera dans les conditions prévues par l’article L. </w:t>
      </w:r>
      <w:r w:rsidR="00C80CCB">
        <w:rPr>
          <w:rFonts w:ascii="Arial" w:cs="Arial" w:hAnsi="Arial"/>
          <w:szCs w:val="22"/>
        </w:rPr>
        <w:t>2261-9</w:t>
      </w:r>
      <w:r w:rsidRPr="00ED0A34">
        <w:rPr>
          <w:rFonts w:ascii="Arial" w:cs="Arial" w:hAnsi="Arial"/>
          <w:szCs w:val="22"/>
        </w:rPr>
        <w:t xml:space="preserve"> du code du travail.</w:t>
      </w:r>
    </w:p>
    <w:p w:rsidP="00571DFB" w:rsidR="001B5925" w:rsidRDefault="001B5925" w:rsidRPr="00ED0A34">
      <w:pPr>
        <w:spacing w:line="276" w:lineRule="auto"/>
        <w:rPr>
          <w:rFonts w:ascii="Arial" w:cs="Arial" w:hAnsi="Arial"/>
          <w:szCs w:val="22"/>
        </w:rPr>
      </w:pPr>
    </w:p>
    <w:p w:rsidP="00571DFB" w:rsidR="009735D4" w:rsidRDefault="009735D4" w:rsidRPr="00A05FC7">
      <w:pPr>
        <w:pStyle w:val="Titre9"/>
        <w:spacing w:before="120" w:line="276" w:lineRule="auto"/>
        <w:ind w:right="-180"/>
        <w:rPr>
          <w:b/>
          <w:sz w:val="20"/>
          <w:u w:val="single"/>
          <w:rPrChange w:author="MACAIGNE Manuella" w:date="2021-12-14T15:22:00Z" w:id="990">
            <w:rPr>
              <w:b/>
              <w:sz w:val="20"/>
            </w:rPr>
          </w:rPrChange>
        </w:rPr>
      </w:pPr>
      <w:r w:rsidRPr="00A05FC7">
        <w:rPr>
          <w:b/>
          <w:caps/>
          <w:sz w:val="20"/>
          <w:u w:val="single"/>
          <w:rPrChange w:author="MACAIGNE Manuella" w:date="2021-12-14T15:22:00Z" w:id="991">
            <w:rPr>
              <w:b/>
              <w:caps/>
              <w:sz w:val="20"/>
            </w:rPr>
          </w:rPrChange>
        </w:rPr>
        <w:t>Article</w:t>
      </w:r>
      <w:r w:rsidRPr="00A05FC7">
        <w:rPr>
          <w:b/>
          <w:sz w:val="20"/>
          <w:u w:val="single"/>
          <w:rPrChange w:author="MACAIGNE Manuella" w:date="2021-12-14T15:22:00Z" w:id="992">
            <w:rPr>
              <w:b/>
              <w:sz w:val="20"/>
            </w:rPr>
          </w:rPrChange>
        </w:rPr>
        <w:t xml:space="preserve">- </w:t>
      </w:r>
      <w:r w:rsidR="00B66DFE" w:rsidRPr="00A05FC7">
        <w:rPr>
          <w:b/>
          <w:sz w:val="20"/>
          <w:u w:val="single"/>
          <w:rPrChange w:author="MACAIGNE Manuella" w:date="2021-12-14T15:22:00Z" w:id="993">
            <w:rPr>
              <w:b/>
              <w:sz w:val="20"/>
            </w:rPr>
          </w:rPrChange>
        </w:rPr>
        <w:t>1</w:t>
      </w:r>
      <w:r w:rsidR="00950F4B">
        <w:rPr>
          <w:b/>
          <w:sz w:val="20"/>
          <w:u w:val="single"/>
        </w:rPr>
        <w:t>6</w:t>
      </w:r>
      <w:del w:author="MACAIGNE Manuella" w:date="2021-12-14T15:22:00Z" w:id="994">
        <w:r w:rsidDel="00A05FC7" w:rsidR="008E12D5" w:rsidRPr="00A05FC7">
          <w:rPr>
            <w:b/>
            <w:sz w:val="20"/>
            <w:u w:val="single"/>
            <w:rPrChange w:author="MACAIGNE Manuella" w:date="2021-12-14T15:22:00Z" w:id="995">
              <w:rPr>
                <w:b/>
                <w:sz w:val="20"/>
              </w:rPr>
            </w:rPrChange>
          </w:rPr>
          <w:delText>4</w:delText>
        </w:r>
      </w:del>
      <w:r w:rsidR="002C3311" w:rsidRPr="00A05FC7">
        <w:rPr>
          <w:b/>
          <w:sz w:val="20"/>
          <w:u w:val="single"/>
          <w:rPrChange w:author="MACAIGNE Manuella" w:date="2021-12-14T15:22:00Z" w:id="996">
            <w:rPr>
              <w:b/>
              <w:sz w:val="20"/>
            </w:rPr>
          </w:rPrChange>
        </w:rPr>
        <w:t xml:space="preserve"> </w:t>
      </w:r>
      <w:r w:rsidRPr="00A05FC7">
        <w:rPr>
          <w:b/>
          <w:sz w:val="20"/>
          <w:u w:val="single"/>
          <w:rPrChange w:author="MACAIGNE Manuella" w:date="2021-12-14T15:22:00Z" w:id="997">
            <w:rPr>
              <w:b/>
              <w:sz w:val="20"/>
            </w:rPr>
          </w:rPrChange>
        </w:rPr>
        <w:t xml:space="preserve">: ENTREE EN </w:t>
      </w:r>
      <w:r w:rsidR="00DF34CA" w:rsidRPr="00A05FC7">
        <w:rPr>
          <w:b/>
          <w:sz w:val="20"/>
          <w:u w:val="single"/>
          <w:rPrChange w:author="MACAIGNE Manuella" w:date="2021-12-14T15:22:00Z" w:id="998">
            <w:rPr>
              <w:b/>
              <w:sz w:val="20"/>
            </w:rPr>
          </w:rPrChange>
        </w:rPr>
        <w:t>VIGUEUR &amp; PUBLICITE</w:t>
      </w:r>
    </w:p>
    <w:p w:rsidP="00571DFB" w:rsidR="009735D4" w:rsidRDefault="009735D4" w:rsidRPr="00ED0A34">
      <w:pPr>
        <w:spacing w:before="120" w:line="276" w:lineRule="auto"/>
        <w:ind w:right="-180"/>
        <w:jc w:val="both"/>
        <w:rPr>
          <w:rFonts w:ascii="Arial" w:cs="Arial" w:hAnsi="Arial"/>
          <w:b/>
          <w:szCs w:val="22"/>
        </w:rPr>
      </w:pPr>
      <w:r w:rsidRPr="00ED0A34">
        <w:rPr>
          <w:rFonts w:ascii="Arial" w:cs="Arial" w:hAnsi="Arial"/>
          <w:szCs w:val="22"/>
        </w:rPr>
        <w:t>Cet accord s’applique à la date de signature des présentes</w:t>
      </w:r>
      <w:ins w:author="MACAIGNE Manuella" w:date="2022-12-17T16:10:00Z" w:id="999">
        <w:r w:rsidR="00161559">
          <w:rPr>
            <w:rFonts w:ascii="Arial" w:cs="Arial" w:hAnsi="Arial"/>
            <w:szCs w:val="22"/>
          </w:rPr>
          <w:t xml:space="preserve"> </w:t>
        </w:r>
      </w:ins>
      <w:del w:author="MACAIGNE Manuella" w:date="2022-12-17T16:09:00Z" w:id="1000">
        <w:r w:rsidDel="00161559" w:rsidRPr="00ED0A34">
          <w:rPr>
            <w:rFonts w:ascii="Arial" w:cs="Arial" w:hAnsi="Arial"/>
            <w:szCs w:val="22"/>
          </w:rPr>
          <w:delText xml:space="preserve">.  </w:delText>
        </w:r>
      </w:del>
    </w:p>
    <w:p w:rsidP="00571DFB" w:rsidR="009735D4" w:rsidRDefault="004D44F7" w:rsidRPr="00ED0A34">
      <w:pPr>
        <w:spacing w:before="120" w:line="276" w:lineRule="auto"/>
        <w:ind w:right="-180"/>
        <w:jc w:val="both"/>
        <w:rPr>
          <w:rFonts w:ascii="Arial" w:cs="Arial" w:hAnsi="Arial"/>
          <w:szCs w:val="22"/>
        </w:rPr>
      </w:pPr>
      <w:r w:rsidRPr="004D44F7">
        <w:rPr>
          <w:rFonts w:ascii="Arial" w:cs="Arial" w:hAnsi="Arial"/>
        </w:rPr>
        <w:t>Après notification du présent accord à l'ensemble des organisations représentatives à l'issue de la procédure de signature</w:t>
      </w:r>
      <w:r>
        <w:rPr>
          <w:rFonts w:ascii="Arial" w:cs="Arial" w:hAnsi="Arial"/>
          <w:color w:val="5B9BD5"/>
        </w:rPr>
        <w:t>,</w:t>
      </w:r>
      <w:r>
        <w:rPr>
          <w:rFonts w:ascii="Arial" w:cs="Arial" w:hAnsi="Arial"/>
          <w:color w:val="000000"/>
        </w:rPr>
        <w:t xml:space="preserve"> </w:t>
      </w:r>
      <w:r>
        <w:rPr>
          <w:rFonts w:ascii="Arial" w:cs="Arial" w:hAnsi="Arial"/>
          <w:szCs w:val="22"/>
        </w:rPr>
        <w:t>celui-ci sera déposé en un</w:t>
      </w:r>
      <w:r w:rsidR="009735D4" w:rsidRPr="00ED0A34">
        <w:rPr>
          <w:rFonts w:ascii="Arial" w:cs="Arial" w:hAnsi="Arial"/>
          <w:szCs w:val="22"/>
        </w:rPr>
        <w:t xml:space="preserve"> exemplaire version papier et une version électronique à </w:t>
      </w:r>
      <w:smartTag w:element="PersonName" w:uri="urn:schemas-microsoft-com:office:smarttags">
        <w:smartTagPr>
          <w:attr w:name="ProductID" w:val="la DIRECCTE"/>
        </w:smartTagPr>
        <w:r w:rsidR="009735D4" w:rsidRPr="00ED0A34">
          <w:rPr>
            <w:rFonts w:ascii="Arial" w:cs="Arial" w:hAnsi="Arial"/>
            <w:szCs w:val="22"/>
          </w:rPr>
          <w:t xml:space="preserve">la </w:t>
        </w:r>
        <w:r w:rsidR="00F604A7" w:rsidRPr="00ED0A34">
          <w:rPr>
            <w:rFonts w:ascii="Arial" w:cs="Arial" w:hAnsi="Arial"/>
            <w:szCs w:val="22"/>
          </w:rPr>
          <w:t>DIRECCTE</w:t>
        </w:r>
      </w:smartTag>
      <w:r w:rsidR="009735D4" w:rsidRPr="00ED0A34">
        <w:rPr>
          <w:rFonts w:ascii="Arial" w:cs="Arial" w:hAnsi="Arial"/>
          <w:szCs w:val="22"/>
        </w:rPr>
        <w:t xml:space="preserve"> du Nord Lille et en un exemplaire au secrétariat du greffe du Conseil de Prud’hommes de DOUAI. Un exemplaire original sera de plus remis à chaque partie signataire.</w:t>
      </w:r>
    </w:p>
    <w:p w:rsidP="00571DFB" w:rsidR="009735D4" w:rsidRDefault="009735D4" w:rsidRPr="00ED0A34">
      <w:pPr>
        <w:spacing w:before="120" w:line="276" w:lineRule="auto"/>
        <w:ind w:right="-180"/>
        <w:jc w:val="both"/>
        <w:rPr>
          <w:rFonts w:ascii="Arial" w:cs="Arial" w:hAnsi="Arial"/>
          <w:szCs w:val="22"/>
        </w:rPr>
      </w:pPr>
      <w:r w:rsidRPr="00ED0A34">
        <w:rPr>
          <w:rFonts w:ascii="Arial" w:cs="Arial" w:hAnsi="Arial"/>
          <w:szCs w:val="22"/>
        </w:rPr>
        <w:t>Chaque salarié pourra prendre connaissance du contenu du présent accord dont un exemplaire est tenu à sa disposition auprès du bureau du service des ressources humaines.</w:t>
      </w:r>
    </w:p>
    <w:p w:rsidP="00DC0A52" w:rsidR="001B5925" w:rsidRDefault="001B5925">
      <w:pPr>
        <w:pStyle w:val="Retraitcorpsdetexte"/>
        <w:spacing w:before="120"/>
        <w:ind w:firstLine="0" w:right="-180"/>
        <w:rPr>
          <w:rFonts w:cs="Arial"/>
          <w:i/>
          <w:szCs w:val="24"/>
        </w:rPr>
      </w:pPr>
    </w:p>
    <w:p w:rsidP="00DC0A52" w:rsidR="00950F4B" w:rsidRDefault="00950F4B">
      <w:pPr>
        <w:pStyle w:val="Retraitcorpsdetexte"/>
        <w:spacing w:before="120"/>
        <w:ind w:firstLine="0" w:right="-180"/>
        <w:rPr>
          <w:rFonts w:cs="Arial"/>
          <w:i/>
          <w:szCs w:val="24"/>
        </w:rPr>
      </w:pPr>
    </w:p>
    <w:p w:rsidP="00DC0A52" w:rsidR="00950F4B" w:rsidRDefault="00950F4B">
      <w:pPr>
        <w:pStyle w:val="Retraitcorpsdetexte"/>
        <w:spacing w:before="120"/>
        <w:ind w:firstLine="0" w:right="-180"/>
        <w:rPr>
          <w:rFonts w:cs="Arial"/>
          <w:i/>
          <w:szCs w:val="24"/>
        </w:rPr>
      </w:pPr>
    </w:p>
    <w:p w:rsidP="00DC0A52" w:rsidR="00950F4B" w:rsidRDefault="00950F4B">
      <w:pPr>
        <w:pStyle w:val="Retraitcorpsdetexte"/>
        <w:spacing w:before="120"/>
        <w:ind w:firstLine="0" w:right="-180"/>
        <w:rPr>
          <w:ins w:author="MACAIGNE Manuella" w:date="2021-12-14T15:26:00Z" w:id="1001"/>
          <w:rFonts w:cs="Arial"/>
          <w:i/>
          <w:szCs w:val="24"/>
        </w:rPr>
      </w:pPr>
    </w:p>
    <w:p w:rsidDel="00161559" w:rsidP="00DC0A52" w:rsidR="00D15A8D" w:rsidRDefault="00D15A8D">
      <w:pPr>
        <w:pStyle w:val="Retraitcorpsdetexte"/>
        <w:spacing w:before="120"/>
        <w:ind w:firstLine="0" w:right="-180"/>
        <w:rPr>
          <w:del w:author="MACAIGNE Manuella" w:date="2022-12-17T16:10:00Z" w:id="1002"/>
          <w:rFonts w:cs="Arial"/>
          <w:i/>
          <w:szCs w:val="24"/>
        </w:rPr>
      </w:pPr>
    </w:p>
    <w:p w:rsidP="009735D4" w:rsidR="009735D4" w:rsidRDefault="009735D4" w:rsidRPr="00DC0A52">
      <w:pPr>
        <w:pStyle w:val="Retraitcorpsdetexte"/>
        <w:spacing w:before="120"/>
        <w:ind w:right="-180"/>
        <w:rPr>
          <w:rFonts w:cs="Arial"/>
          <w:szCs w:val="24"/>
        </w:rPr>
      </w:pPr>
      <w:r w:rsidRPr="00DC0A52">
        <w:rPr>
          <w:rFonts w:cs="Arial"/>
          <w:szCs w:val="24"/>
        </w:rPr>
        <w:t xml:space="preserve">Fait à Somain, en </w:t>
      </w:r>
      <w:r w:rsidR="00AB2128" w:rsidRPr="00DC0A52">
        <w:rPr>
          <w:rFonts w:cs="Arial"/>
          <w:szCs w:val="24"/>
        </w:rPr>
        <w:t>5</w:t>
      </w:r>
      <w:r w:rsidRPr="00DC0A52">
        <w:rPr>
          <w:rFonts w:cs="Arial"/>
          <w:szCs w:val="24"/>
        </w:rPr>
        <w:t xml:space="preserve"> exemplaires originaux </w:t>
      </w:r>
      <w:r w:rsidR="00BA3DCF" w:rsidRPr="00DC0A52">
        <w:rPr>
          <w:rFonts w:cs="Arial"/>
          <w:szCs w:val="24"/>
        </w:rPr>
        <w:t>le</w:t>
      </w:r>
      <w:r w:rsidR="001B7FFD" w:rsidRPr="00DC0A52">
        <w:rPr>
          <w:rFonts w:cs="Arial"/>
          <w:szCs w:val="24"/>
        </w:rPr>
        <w:t> </w:t>
      </w:r>
      <w:del w:author="MACAIGNE Manuella" w:date="2021-12-14T15:24:00Z" w:id="1003">
        <w:r w:rsidDel="00A05FC7" w:rsidR="008E12D5">
          <w:rPr>
            <w:rFonts w:cs="Arial"/>
            <w:szCs w:val="24"/>
          </w:rPr>
          <w:delText>18 Déc</w:delText>
        </w:r>
        <w:r w:rsidDel="00A05FC7" w:rsidR="009E087C">
          <w:rPr>
            <w:rFonts w:cs="Arial"/>
            <w:szCs w:val="24"/>
          </w:rPr>
          <w:delText>embre 2020</w:delText>
        </w:r>
      </w:del>
      <w:r w:rsidR="00950F4B">
        <w:rPr>
          <w:rFonts w:cs="Arial"/>
          <w:szCs w:val="24"/>
        </w:rPr>
        <w:t>20</w:t>
      </w:r>
      <w:ins w:author="MACAIGNE Manuella" w:date="2022-12-17T16:10:00Z" w:id="1004">
        <w:r w:rsidR="000720E7">
          <w:rPr>
            <w:rFonts w:cs="Arial"/>
            <w:szCs w:val="24"/>
          </w:rPr>
          <w:t xml:space="preserve"> Décembre 2022</w:t>
        </w:r>
      </w:ins>
    </w:p>
    <w:p w:rsidDel="000720E7" w:rsidP="009735D4" w:rsidR="00DC0A52" w:rsidRDefault="00DC0A52" w:rsidRPr="00ED0A34">
      <w:pPr>
        <w:pStyle w:val="Retraitcorpsdetexte"/>
        <w:spacing w:before="120"/>
        <w:ind w:right="-180"/>
        <w:rPr>
          <w:del w:author="MACAIGNE Manuella" w:date="2022-12-17T16:11:00Z" w:id="1005"/>
          <w:rFonts w:cs="Arial"/>
          <w:i/>
          <w:szCs w:val="24"/>
        </w:rPr>
      </w:pPr>
    </w:p>
    <w:p w:rsidP="00D15A8D" w:rsidR="00D15A8D" w:rsidRDefault="00D15A8D" w:rsidRPr="00ED0A34">
      <w:pPr>
        <w:numPr>
          <w:ilvl w:val="0"/>
          <w:numId w:val="1"/>
        </w:numPr>
        <w:spacing w:after="440" w:before="600"/>
        <w:ind w:firstLine="0" w:left="0" w:right="-181"/>
        <w:jc w:val="both"/>
        <w:rPr>
          <w:ins w:author="MACAIGNE Manuella" w:date="2021-12-14T15:26:00Z" w:id="1006"/>
          <w:rFonts w:ascii="Arial" w:cs="Arial" w:hAnsi="Arial"/>
          <w:sz w:val="22"/>
          <w:szCs w:val="24"/>
        </w:rPr>
      </w:pPr>
      <w:ins w:author="MACAIGNE Manuella" w:date="2021-12-14T15:26:00Z" w:id="1007">
        <w:r w:rsidRPr="00ED0A34">
          <w:rPr>
            <w:rFonts w:ascii="Arial" w:cs="Arial" w:hAnsi="Arial"/>
            <w:sz w:val="22"/>
            <w:szCs w:val="24"/>
          </w:rPr>
          <w:t>Pour la</w:t>
        </w:r>
      </w:ins>
      <w:ins w:author="MACAIGNE Manuella" w:date="2021-12-14T15:27:00Z" w:id="1008">
        <w:r>
          <w:rPr>
            <w:rFonts w:ascii="Arial" w:cs="Arial" w:hAnsi="Arial"/>
            <w:sz w:val="22"/>
            <w:szCs w:val="24"/>
          </w:rPr>
          <w:t xml:space="preserve"> </w:t>
        </w:r>
      </w:ins>
      <w:ins w:author="MACAIGNE Manuella" w:date="2021-12-14T15:26:00Z" w:id="1009">
        <w:r w:rsidRPr="00ED0A34">
          <w:rPr>
            <w:rFonts w:ascii="Arial" w:cs="Arial" w:hAnsi="Arial"/>
            <w:sz w:val="22"/>
            <w:szCs w:val="24"/>
          </w:rPr>
          <w:t>direction :</w:t>
        </w:r>
        <w:r w:rsidRPr="00ED0A34">
          <w:rPr>
            <w:rFonts w:ascii="Arial" w:cs="Arial" w:hAnsi="Arial"/>
            <w:sz w:val="22"/>
            <w:szCs w:val="24"/>
          </w:rPr>
          <w:tab/>
        </w:r>
      </w:ins>
      <w:r w:rsidR="00D3233A">
        <w:rPr>
          <w:rFonts w:ascii="Arial" w:cs="Arial" w:hAnsi="Arial"/>
          <w:sz w:val="22"/>
          <w:szCs w:val="24"/>
        </w:rPr>
        <w:t>-</w:t>
      </w:r>
      <w:ins w:author="MACAIGNE Manuella" w:date="2021-12-14T15:26:00Z" w:id="1010">
        <w:r w:rsidRPr="00ED0A34">
          <w:rPr>
            <w:rFonts w:ascii="Arial" w:cs="Arial" w:hAnsi="Arial"/>
            <w:sz w:val="22"/>
            <w:szCs w:val="24"/>
          </w:rPr>
          <w:t xml:space="preserve"> </w:t>
        </w:r>
      </w:ins>
      <w:ins w:author="MACAIGNE Manuella" w:date="2022-12-17T16:10:00Z" w:id="1011">
        <w:r w:rsidR="000720E7">
          <w:rPr>
            <w:rFonts w:ascii="Arial" w:cs="Arial" w:hAnsi="Arial"/>
            <w:sz w:val="22"/>
            <w:szCs w:val="24"/>
          </w:rPr>
          <w:t xml:space="preserve">Directeur </w:t>
        </w:r>
      </w:ins>
      <w:ins w:author="MACAIGNE Manuella" w:date="2021-12-14T15:26:00Z" w:id="1012">
        <w:r w:rsidRPr="00ED0A34">
          <w:rPr>
            <w:rFonts w:ascii="Arial" w:cs="Arial" w:hAnsi="Arial"/>
            <w:sz w:val="22"/>
            <w:szCs w:val="24"/>
          </w:rPr>
          <w:t>:</w:t>
        </w:r>
      </w:ins>
    </w:p>
    <w:p w:rsidP="00D15A8D" w:rsidR="00D15A8D" w:rsidRDefault="00D15A8D" w:rsidRPr="00ED0A34">
      <w:pPr>
        <w:numPr>
          <w:ilvl w:val="0"/>
          <w:numId w:val="1"/>
        </w:numPr>
        <w:spacing w:after="440" w:before="600"/>
        <w:ind w:firstLine="0" w:left="0" w:right="-181"/>
        <w:jc w:val="both"/>
        <w:rPr>
          <w:ins w:author="MACAIGNE Manuella" w:date="2021-12-14T15:26:00Z" w:id="1013"/>
          <w:rFonts w:ascii="Arial" w:cs="Arial" w:hAnsi="Arial"/>
          <w:sz w:val="22"/>
          <w:szCs w:val="24"/>
        </w:rPr>
      </w:pPr>
      <w:ins w:author="MACAIGNE Manuella" w:date="2021-12-14T15:26:00Z" w:id="1014">
        <w:r w:rsidRPr="00ED0A34">
          <w:rPr>
            <w:rFonts w:ascii="Arial" w:cs="Arial" w:hAnsi="Arial"/>
            <w:sz w:val="22"/>
            <w:szCs w:val="24"/>
          </w:rPr>
          <w:t xml:space="preserve">Pour la direction : </w:t>
        </w:r>
        <w:r w:rsidRPr="00ED0A34">
          <w:rPr>
            <w:rFonts w:ascii="Arial" w:cs="Arial" w:hAnsi="Arial"/>
            <w:sz w:val="22"/>
            <w:szCs w:val="24"/>
          </w:rPr>
          <w:tab/>
        </w:r>
        <w:r>
          <w:rPr>
            <w:rFonts w:ascii="Arial" w:cs="Arial" w:hAnsi="Arial"/>
            <w:sz w:val="22"/>
            <w:szCs w:val="24"/>
          </w:rPr>
          <w:t>, Responsable</w:t>
        </w:r>
        <w:r w:rsidRPr="00ED0A34">
          <w:rPr>
            <w:rFonts w:ascii="Arial" w:cs="Arial" w:hAnsi="Arial"/>
            <w:sz w:val="22"/>
            <w:szCs w:val="24"/>
          </w:rPr>
          <w:t xml:space="preserve"> Ressources Humaines :</w:t>
        </w:r>
      </w:ins>
    </w:p>
    <w:p w:rsidP="00D15A8D" w:rsidR="00D15A8D" w:rsidRDefault="00D15A8D" w:rsidRPr="00ED0A34">
      <w:pPr>
        <w:numPr>
          <w:ilvl w:val="0"/>
          <w:numId w:val="1"/>
        </w:numPr>
        <w:spacing w:after="440" w:before="600"/>
        <w:ind w:firstLine="0" w:left="0" w:right="-181"/>
        <w:jc w:val="both"/>
        <w:rPr>
          <w:ins w:author="MACAIGNE Manuella" w:date="2021-12-14T15:26:00Z" w:id="1015"/>
          <w:rFonts w:ascii="Arial" w:cs="Arial" w:hAnsi="Arial"/>
          <w:sz w:val="22"/>
          <w:szCs w:val="24"/>
        </w:rPr>
      </w:pPr>
      <w:proofErr w:type="gramStart"/>
      <w:ins w:author="MACAIGNE Manuella" w:date="2021-12-14T15:26:00Z" w:id="1016">
        <w:r w:rsidRPr="00ED0A34">
          <w:rPr>
            <w:rFonts w:ascii="Arial" w:cs="Arial" w:hAnsi="Arial"/>
            <w:sz w:val="22"/>
            <w:szCs w:val="24"/>
          </w:rPr>
          <w:t>pour</w:t>
        </w:r>
        <w:proofErr w:type="gramEnd"/>
        <w:r w:rsidRPr="00ED0A34">
          <w:rPr>
            <w:rFonts w:ascii="Arial" w:cs="Arial" w:hAnsi="Arial"/>
            <w:sz w:val="22"/>
            <w:szCs w:val="24"/>
          </w:rPr>
          <w:t xml:space="preserve"> la CFTC : </w:t>
        </w:r>
        <w:r w:rsidRPr="00ED0A34">
          <w:rPr>
            <w:rFonts w:ascii="Arial" w:cs="Arial" w:hAnsi="Arial"/>
            <w:sz w:val="22"/>
            <w:szCs w:val="24"/>
          </w:rPr>
          <w:tab/>
          <w:t xml:space="preserve">son délégué syndical </w:t>
        </w:r>
      </w:ins>
    </w:p>
    <w:p w:rsidP="00D15A8D" w:rsidR="00D15A8D" w:rsidRDefault="00D15A8D" w:rsidRPr="00ED0A34">
      <w:pPr>
        <w:numPr>
          <w:ilvl w:val="0"/>
          <w:numId w:val="1"/>
        </w:numPr>
        <w:spacing w:after="440" w:before="600"/>
        <w:ind w:firstLine="0" w:left="0" w:right="-181"/>
        <w:jc w:val="both"/>
        <w:rPr>
          <w:ins w:author="MACAIGNE Manuella" w:date="2021-12-14T15:26:00Z" w:id="1017"/>
          <w:rFonts w:ascii="Arial" w:cs="Arial" w:hAnsi="Arial"/>
          <w:sz w:val="22"/>
          <w:szCs w:val="24"/>
        </w:rPr>
      </w:pPr>
      <w:proofErr w:type="gramStart"/>
      <w:ins w:author="MACAIGNE Manuella" w:date="2021-12-14T15:26:00Z" w:id="1018">
        <w:r w:rsidRPr="00ED0A34">
          <w:rPr>
            <w:rFonts w:ascii="Arial" w:cs="Arial" w:hAnsi="Arial"/>
            <w:sz w:val="22"/>
            <w:szCs w:val="24"/>
          </w:rPr>
          <w:t>pour</w:t>
        </w:r>
        <w:proofErr w:type="gramEnd"/>
        <w:r w:rsidRPr="00ED0A34">
          <w:rPr>
            <w:rFonts w:ascii="Arial" w:cs="Arial" w:hAnsi="Arial"/>
            <w:sz w:val="22"/>
            <w:szCs w:val="24"/>
          </w:rPr>
          <w:t xml:space="preserve"> la CGT : </w:t>
        </w:r>
        <w:r w:rsidRPr="00ED0A34">
          <w:rPr>
            <w:rFonts w:ascii="Arial" w:cs="Arial" w:hAnsi="Arial"/>
            <w:sz w:val="22"/>
            <w:szCs w:val="24"/>
          </w:rPr>
          <w:tab/>
        </w:r>
        <w:r w:rsidRPr="00ED0A34">
          <w:rPr>
            <w:rFonts w:ascii="Arial" w:cs="Arial" w:hAnsi="Arial"/>
            <w:sz w:val="22"/>
            <w:szCs w:val="24"/>
          </w:rPr>
          <w:tab/>
          <w:t xml:space="preserve">son délégué syndical  </w:t>
        </w:r>
      </w:ins>
    </w:p>
    <w:p w:rsidP="00D15A8D" w:rsidR="00D15A8D" w:rsidRDefault="00D15A8D" w:rsidRPr="00ED0A34">
      <w:pPr>
        <w:numPr>
          <w:ilvl w:val="0"/>
          <w:numId w:val="1"/>
        </w:numPr>
        <w:spacing w:after="440" w:before="600"/>
        <w:ind w:firstLine="0" w:left="0" w:right="-181"/>
        <w:jc w:val="both"/>
        <w:rPr>
          <w:ins w:author="MACAIGNE Manuella" w:date="2021-12-14T15:26:00Z" w:id="1019"/>
          <w:rFonts w:ascii="Arial" w:cs="Arial" w:hAnsi="Arial"/>
          <w:sz w:val="22"/>
          <w:szCs w:val="24"/>
        </w:rPr>
      </w:pPr>
      <w:proofErr w:type="gramStart"/>
      <w:ins w:author="MACAIGNE Manuella" w:date="2021-12-14T15:26:00Z" w:id="1020">
        <w:r w:rsidRPr="00ED0A34">
          <w:rPr>
            <w:rFonts w:ascii="Arial" w:cs="Arial" w:hAnsi="Arial"/>
            <w:sz w:val="22"/>
            <w:szCs w:val="24"/>
          </w:rPr>
          <w:t>pour</w:t>
        </w:r>
        <w:proofErr w:type="gramEnd"/>
        <w:r w:rsidRPr="00ED0A34">
          <w:rPr>
            <w:rFonts w:ascii="Arial" w:cs="Arial" w:hAnsi="Arial"/>
            <w:sz w:val="22"/>
            <w:szCs w:val="24"/>
          </w:rPr>
          <w:t xml:space="preserve"> la CFE/CGC :</w:t>
        </w:r>
        <w:r w:rsidRPr="00ED0A34">
          <w:rPr>
            <w:rFonts w:ascii="Arial" w:cs="Arial" w:hAnsi="Arial"/>
            <w:sz w:val="22"/>
            <w:szCs w:val="24"/>
          </w:rPr>
          <w:tab/>
          <w:t>son délégué syndical</w:t>
        </w:r>
      </w:ins>
    </w:p>
    <w:p w:rsidP="00503FDA" w:rsidR="00D15A8D" w:rsidRDefault="00D15A8D" w:rsidRPr="00ED0A34">
      <w:pPr>
        <w:spacing w:after="440"/>
        <w:ind w:right="-181"/>
        <w:jc w:val="both"/>
        <w:rPr>
          <w:rFonts w:ascii="Arial" w:cs="Arial" w:hAnsi="Arial"/>
          <w:sz w:val="22"/>
          <w:szCs w:val="24"/>
        </w:rPr>
      </w:pPr>
    </w:p>
    <w:sectPr w:rsidR="00D15A8D" w:rsidRPr="00ED0A34" w:rsidSect="0028223B">
      <w:headerReference r:id="rId8" w:type="default"/>
      <w:footerReference r:id="rId9" w:type="default"/>
      <w:pgSz w:h="16838" w:w="11906"/>
      <w:pgMar w:bottom="1418" w:footer="607" w:gutter="0" w:header="709" w:left="1134" w:right="1134" w:top="18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1AB" w:rsidRDefault="006241AB">
      <w:r>
        <w:separator/>
      </w:r>
    </w:p>
  </w:endnote>
  <w:endnote w:type="continuationSeparator" w:id="0">
    <w:p w:rsidR="006241AB" w:rsidRDefault="00624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IN-Bold">
    <w:altName w:val="Segoe UI"/>
    <w:charset w:val="00"/>
    <w:family w:val="swiss"/>
    <w:pitch w:val="variable"/>
    <w:sig w:usb0="80000027" w:usb1="00000020" w:usb2="00000000" w:usb3="00000000" w:csb0="00000001" w:csb1="00000000"/>
  </w:font>
  <w:font w:name="DIN-Regular">
    <w:altName w:val="Segoe U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6D7642" w:rsidRDefault="00B64AFF" w:rsidRPr="00AC2A73">
    <w:pPr>
      <w:pStyle w:val="Pieddepage"/>
      <w:rPr>
        <w:rFonts w:ascii="Arial" w:cs="Arial" w:hAnsi="Arial"/>
        <w:sz w:val="18"/>
        <w:lang w:eastAsia="ja-JP"/>
      </w:rPr>
    </w:pPr>
    <w:r w:rsidRPr="00AC2A73">
      <w:rPr>
        <w:rFonts w:ascii="Arial" w:cs="Arial" w:hAnsi="Arial"/>
        <w:noProof/>
      </w:rPr>
      <mc:AlternateContent>
        <mc:Choice Requires="wps">
          <w:drawing>
            <wp:anchor allowOverlap="1" behindDoc="0" distB="0" distL="114300" distR="114300" distT="0" layoutInCell="1" locked="0" relativeHeight="251657728" simplePos="0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6142990" cy="0"/>
              <wp:effectExtent b="6350" l="9525" r="10160" t="12700"/>
              <wp:wrapNone/>
              <wp:docPr id="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42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from="0,-11pt" id="Line 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ISa25EQIAACgEAAAOAAAAZHJzL2Uyb0RvYy54bWysU8GO2jAQvVfqP1i+QxIaKIkIq4pAL7SL tNsPMLZDrDq2ZRsCqvrvHRuC2PZSVc3BGXtmnt/MGy+ezp1EJ26d0KrC2TjFiCuqmVCHCn973Yzm GDlPFCNSK17hC3f4afn+3aI3JZ/oVkvGLQIQ5creVLj13pRJ4mjLO+LG2nAFzkbbjnjY2kPCLOkB vZPJJE1nSa8tM1ZT7hyc1lcnXkb8puHUPzeN4x7JCgM3H1cb131Yk+WClAdLTCvojQb5BxYdEQou vUPVxBN0tOIPqE5Qq51u/JjqLtFNIyiPNUA1WfpbNS8tMTzWAs1x5t4m9/9g6dfTziLBQDuMFOlA oq1QHBWhM71xJQSs1M6G2uhZvZitpt8dUnrVEnXgkeHrxUBaFjKSNylh4wzg7/svmkEMOXod23Ru bBcgoQHoHNW43NXgZ48oHM6yfFIUIBodfAkph0Rjnf/MdYeCUWEJnCMwOW2dD0RIOYSEe5TeCCmj 2FKhvsLFdDKNCU5LwYIzhDl72K+kRScSxiV+sSrwPIZZfVQsgrWcsPXN9kTIqw2XSxXwoBSgc7Ou 8/CjSIv1fD3PR/lkth7laV2PPm1W+Wi2yT5O6w/1alVnPwO1LC9bwRhXgd0wm1n+d9rfXsl1qu7T eW9D8hY99gvIDv9IOmoZ5LsOwl6zy84OGsM4xuDb0wnz/rgH+/GBL38BAAD//wMAUEsDBBQABgAI AAAAIQDsfQhx3AAAAAgBAAAPAAAAZHJzL2Rvd25yZXYueG1sTI9BT8MwDIXvSPyHyEhcpi2loAFd 0wkBvXFhgLh6jddWNE7XZFvHr8eTkOBm+z09fy9fjq5TexpC69nA1SwBRVx523Jt4P2tnN6BChHZ YueZDBwpwLI4P8sxs/7Ar7RfxVpJCIcMDTQx9pnWoWrIYZj5nli0jR8cRlmHWtsBDxLuOp0myVw7 bFk+NNjTY0PV12rnDITyg7bl96SaJJ/Xtad0+/TyjMZcXowPC1CRxvhnhhO+oEMhTGu/YxtUZ0CK RAPTNJVB5Pv57Q2o9e9FF7n+X6D4AQAA//8DAFBLAQItABQABgAIAAAAIQC2gziS/gAAAOEBAAAT AAAAAAAAAAAAAAAAAAAAAABbQ29udGVudF9UeXBlc10ueG1sUEsBAi0AFAAGAAgAAAAhADj9If/W AAAAlAEAAAsAAAAAAAAAAAAAAAAALwEAAF9yZWxzLy5yZWxzUEsBAi0AFAAGAAgAAAAhAEhJrbkR AgAAKAQAAA4AAAAAAAAAAAAAAAAALgIAAGRycy9lMm9Eb2MueG1sUEsBAi0AFAAGAAgAAAAhAOx9 CHHcAAAACAEAAA8AAAAAAAAAAAAAAAAAawQAAGRycy9kb3ducmV2LnhtbFBLBQYAAAAABAAEAPMA AAB0BQAAAAA= 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to="483.7pt,-11pt" w14:anchorId="5AE33DAE"/>
          </w:pict>
        </mc:Fallback>
      </mc:AlternateContent>
    </w:r>
    <w:r w:rsidR="006D7642">
      <w:rPr>
        <w:rFonts w:ascii="Arial" w:cs="Arial" w:hAnsi="Arial"/>
        <w:sz w:val="18"/>
        <w:lang w:eastAsia="ja-JP"/>
      </w:rPr>
      <w:t xml:space="preserve">TOYOTA BOSHOKU </w:t>
    </w:r>
    <w:r w:rsidR="006D7642">
      <w:rPr>
        <w:rFonts w:ascii="Arial" w:cs="Arial" w:hAnsi="Arial" w:hint="eastAsia"/>
        <w:sz w:val="18"/>
        <w:lang w:eastAsia="ja-JP"/>
      </w:rPr>
      <w:t>SOMAIN</w:t>
    </w:r>
    <w:r w:rsidR="006D7642" w:rsidRPr="00AC2A73">
      <w:rPr>
        <w:rFonts w:ascii="Arial" w:cs="Arial" w:hAnsi="Arial"/>
        <w:sz w:val="18"/>
        <w:lang w:eastAsia="ja-JP"/>
      </w:rPr>
      <w:t xml:space="preserve"> S.A.S.</w:t>
    </w:r>
    <w:r w:rsidR="006D7642">
      <w:rPr>
        <w:rFonts w:ascii="Arial" w:cs="Arial" w:hAnsi="Arial"/>
        <w:sz w:val="18"/>
        <w:lang w:eastAsia="ja-JP"/>
      </w:rPr>
      <w:tab/>
    </w:r>
    <w:r w:rsidR="006D7642">
      <w:rPr>
        <w:rFonts w:ascii="Arial" w:cs="Arial" w:hAnsi="Arial"/>
        <w:sz w:val="18"/>
        <w:lang w:eastAsia="ja-JP"/>
      </w:rPr>
      <w:tab/>
    </w:r>
    <w:r w:rsidR="006D7642">
      <w:rPr>
        <w:rFonts w:ascii="Arial" w:cs="Arial" w:hAnsi="Arial"/>
        <w:sz w:val="18"/>
        <w:lang w:eastAsia="ja-JP"/>
      </w:rPr>
      <w:tab/>
    </w:r>
    <w:r w:rsidR="006D7642">
      <w:rPr>
        <w:rStyle w:val="Numrodepage"/>
      </w:rPr>
      <w:fldChar w:fldCharType="begin"/>
    </w:r>
    <w:r w:rsidR="006D7642">
      <w:rPr>
        <w:rStyle w:val="Numrodepage"/>
      </w:rPr>
      <w:instrText xml:space="preserve"> PAGE </w:instrText>
    </w:r>
    <w:r w:rsidR="006D7642">
      <w:rPr>
        <w:rStyle w:val="Numrodepage"/>
      </w:rPr>
      <w:fldChar w:fldCharType="separate"/>
    </w:r>
    <w:r w:rsidR="00D3233A">
      <w:rPr>
        <w:rStyle w:val="Numrodepage"/>
        <w:noProof/>
      </w:rPr>
      <w:t>7</w:t>
    </w:r>
    <w:r w:rsidR="006D7642">
      <w:rPr>
        <w:rStyle w:val="Numrodepage"/>
      </w:rPr>
      <w:fldChar w:fldCharType="end"/>
    </w:r>
    <w:r w:rsidR="006D7642">
      <w:rPr>
        <w:rStyle w:val="Numrodepage"/>
      </w:rPr>
      <w:t xml:space="preserve"> / </w:t>
    </w:r>
    <w:r w:rsidR="006D7642">
      <w:rPr>
        <w:rStyle w:val="Numrodepage"/>
      </w:rPr>
      <w:fldChar w:fldCharType="begin"/>
    </w:r>
    <w:r w:rsidR="006D7642">
      <w:rPr>
        <w:rStyle w:val="Numrodepage"/>
      </w:rPr>
      <w:instrText xml:space="preserve"> NUMPAGES </w:instrText>
    </w:r>
    <w:r w:rsidR="006D7642">
      <w:rPr>
        <w:rStyle w:val="Numrodepage"/>
      </w:rPr>
      <w:fldChar w:fldCharType="separate"/>
    </w:r>
    <w:r w:rsidR="00D3233A">
      <w:rPr>
        <w:rStyle w:val="Numrodepage"/>
        <w:noProof/>
      </w:rPr>
      <w:t>7</w:t>
    </w:r>
    <w:r w:rsidR="006D7642">
      <w:rPr>
        <w:rStyle w:val="Numrodepage"/>
      </w:rPr>
      <w:fldChar w:fldCharType="end"/>
    </w:r>
  </w:p>
  <w:p w:rsidP="00800CC3" w:rsidR="006D7642" w:rsidRDefault="006D7642" w:rsidRPr="00AC2A73">
    <w:pPr>
      <w:pStyle w:val="Pieddepage"/>
      <w:rPr>
        <w:rFonts w:ascii="Arial" w:cs="Arial" w:hAnsi="Arial"/>
        <w:sz w:val="18"/>
        <w:lang w:eastAsia="ja-JP"/>
      </w:rPr>
    </w:pPr>
    <w:r w:rsidRPr="00AC2A73">
      <w:rPr>
        <w:rFonts w:ascii="Arial" w:cs="Arial" w:hAnsi="Arial"/>
        <w:sz w:val="18"/>
        <w:lang w:eastAsia="ja-JP"/>
      </w:rPr>
      <w:t>Société Par Act</w:t>
    </w:r>
    <w:r>
      <w:rPr>
        <w:rFonts w:ascii="Arial" w:cs="Arial" w:hAnsi="Arial"/>
        <w:sz w:val="18"/>
        <w:lang w:eastAsia="ja-JP"/>
      </w:rPr>
      <w:t xml:space="preserve">ions Simplifiée au </w:t>
    </w:r>
    <w:proofErr w:type="gramStart"/>
    <w:r>
      <w:rPr>
        <w:rFonts w:ascii="Arial" w:cs="Arial" w:hAnsi="Arial"/>
        <w:sz w:val="18"/>
        <w:lang w:eastAsia="ja-JP"/>
      </w:rPr>
      <w:t>capital  de</w:t>
    </w:r>
    <w:proofErr w:type="gramEnd"/>
    <w:r>
      <w:rPr>
        <w:rFonts w:ascii="Arial" w:cs="Arial" w:hAnsi="Arial"/>
        <w:sz w:val="18"/>
        <w:lang w:eastAsia="ja-JP"/>
      </w:rPr>
      <w:t xml:space="preserve"> </w:t>
    </w:r>
    <w:r w:rsidR="00A80D29">
      <w:rPr>
        <w:rFonts w:ascii="Arial" w:cs="Arial" w:hAnsi="Arial"/>
        <w:sz w:val="18"/>
        <w:lang w:eastAsia="ja-JP"/>
      </w:rPr>
      <w:t>2 698 000</w:t>
    </w:r>
    <w:r>
      <w:rPr>
        <w:rFonts w:ascii="Arial" w:cs="Arial" w:hAnsi="Arial"/>
        <w:sz w:val="18"/>
        <w:lang w:eastAsia="ja-JP"/>
      </w:rPr>
      <w:t xml:space="preserve"> EUR  -  RCS Douai </w:t>
    </w:r>
    <w:r>
      <w:rPr>
        <w:rFonts w:ascii="Arial" w:cs="Arial" w:hAnsi="Arial" w:hint="eastAsia"/>
        <w:sz w:val="18"/>
        <w:lang w:eastAsia="ja-JP"/>
      </w:rPr>
      <w:t>508</w:t>
    </w:r>
    <w:r>
      <w:rPr>
        <w:rFonts w:ascii="Arial" w:cs="Arial" w:hAnsi="Arial"/>
        <w:sz w:val="18"/>
        <w:lang w:eastAsia="ja-JP"/>
      </w:rPr>
      <w:t xml:space="preserve"> </w:t>
    </w:r>
    <w:r>
      <w:rPr>
        <w:rFonts w:ascii="Arial" w:cs="Arial" w:hAnsi="Arial" w:hint="eastAsia"/>
        <w:sz w:val="18"/>
        <w:lang w:eastAsia="ja-JP"/>
      </w:rPr>
      <w:t>685</w:t>
    </w:r>
    <w:r>
      <w:rPr>
        <w:rFonts w:ascii="Arial" w:cs="Arial" w:hAnsi="Arial"/>
        <w:sz w:val="18"/>
        <w:lang w:eastAsia="ja-JP"/>
      </w:rPr>
      <w:t xml:space="preserve">  </w:t>
    </w:r>
    <w:r>
      <w:rPr>
        <w:rFonts w:ascii="Arial" w:cs="Arial" w:hAnsi="Arial" w:hint="eastAsia"/>
        <w:sz w:val="18"/>
        <w:lang w:eastAsia="ja-JP"/>
      </w:rPr>
      <w:t>013</w:t>
    </w:r>
  </w:p>
  <w:p w:rsidP="00800CC3" w:rsidR="006D7642" w:rsidRDefault="006D7642" w:rsidRPr="00800CC3">
    <w:pPr>
      <w:pStyle w:val="Pieddepage"/>
      <w:rPr>
        <w:rFonts w:ascii="Arial" w:cs="Arial" w:hAnsi="Arial"/>
        <w:lang w:eastAsia="ja-JP"/>
      </w:rPr>
    </w:pPr>
    <w:r w:rsidRPr="00AC2A73">
      <w:rPr>
        <w:rFonts w:ascii="Arial" w:cs="Arial" w:hAnsi="Arial"/>
        <w:sz w:val="18"/>
        <w:lang w:eastAsia="ja-JP"/>
      </w:rPr>
      <w:t xml:space="preserve">Code APE - NAF  </w:t>
    </w:r>
    <w:r>
      <w:rPr>
        <w:rFonts w:ascii="Arial" w:cs="Arial" w:hAnsi="Arial" w:hint="eastAsia"/>
        <w:sz w:val="18"/>
        <w:lang w:eastAsia="ja-JP"/>
      </w:rPr>
      <w:t>2932</w:t>
    </w:r>
    <w:proofErr w:type="gramStart"/>
    <w:r w:rsidRPr="00AC2A73">
      <w:rPr>
        <w:rFonts w:ascii="Arial" w:cs="Arial" w:hAnsi="Arial"/>
        <w:sz w:val="18"/>
        <w:lang w:eastAsia="ja-JP"/>
      </w:rPr>
      <w:t>Z  -</w:t>
    </w:r>
    <w:proofErr w:type="gramEnd"/>
    <w:r>
      <w:rPr>
        <w:rFonts w:ascii="Arial" w:cs="Arial" w:hAnsi="Arial"/>
        <w:sz w:val="18"/>
        <w:lang w:eastAsia="ja-JP"/>
      </w:rPr>
      <w:t xml:space="preserve">  Siret </w:t>
    </w:r>
    <w:r>
      <w:rPr>
        <w:rFonts w:ascii="Arial" w:cs="Arial" w:hAnsi="Arial" w:hint="eastAsia"/>
        <w:sz w:val="18"/>
        <w:lang w:eastAsia="ja-JP"/>
      </w:rPr>
      <w:t>508</w:t>
    </w:r>
    <w:r>
      <w:rPr>
        <w:rFonts w:ascii="Arial" w:cs="Arial" w:hAnsi="Arial"/>
        <w:sz w:val="18"/>
        <w:lang w:eastAsia="ja-JP"/>
      </w:rPr>
      <w:t xml:space="preserve"> </w:t>
    </w:r>
    <w:r>
      <w:rPr>
        <w:rFonts w:ascii="Arial" w:cs="Arial" w:hAnsi="Arial" w:hint="eastAsia"/>
        <w:sz w:val="18"/>
        <w:lang w:eastAsia="ja-JP"/>
      </w:rPr>
      <w:t>685</w:t>
    </w:r>
    <w:r>
      <w:rPr>
        <w:rFonts w:ascii="Arial" w:cs="Arial" w:hAnsi="Arial"/>
        <w:sz w:val="18"/>
        <w:lang w:eastAsia="ja-JP"/>
      </w:rPr>
      <w:t xml:space="preserve"> </w:t>
    </w:r>
    <w:r>
      <w:rPr>
        <w:rFonts w:ascii="Arial" w:cs="Arial" w:hAnsi="Arial" w:hint="eastAsia"/>
        <w:sz w:val="18"/>
        <w:lang w:eastAsia="ja-JP"/>
      </w:rPr>
      <w:t>013</w:t>
    </w:r>
    <w:r w:rsidRPr="00AC2A73">
      <w:rPr>
        <w:rFonts w:ascii="Arial" w:cs="Arial" w:hAnsi="Arial"/>
        <w:sz w:val="18"/>
        <w:lang w:eastAsia="ja-JP"/>
      </w:rPr>
      <w:t xml:space="preserve"> 000</w:t>
    </w:r>
    <w:r>
      <w:rPr>
        <w:rFonts w:ascii="Arial" w:cs="Arial" w:hAnsi="Arial"/>
        <w:sz w:val="18"/>
        <w:lang w:eastAsia="ja-JP"/>
      </w:rPr>
      <w:t>23</w:t>
    </w:r>
    <w:r w:rsidRPr="00AC2A73">
      <w:rPr>
        <w:rFonts w:ascii="Arial" w:cs="Arial" w:hAnsi="Arial"/>
        <w:sz w:val="18"/>
        <w:lang w:eastAsia="ja-JP"/>
      </w:rPr>
      <w:t xml:space="preserve">  -</w:t>
    </w:r>
    <w:r>
      <w:rPr>
        <w:rFonts w:ascii="Arial" w:cs="Arial" w:hAnsi="Arial"/>
        <w:sz w:val="18"/>
        <w:lang w:eastAsia="ja-JP"/>
      </w:rPr>
      <w:t xml:space="preserve">  TVA intracommunautaire : FR </w:t>
    </w:r>
    <w:r>
      <w:rPr>
        <w:rFonts w:ascii="Arial" w:cs="Arial" w:hAnsi="Arial" w:hint="eastAsia"/>
        <w:sz w:val="18"/>
        <w:lang w:eastAsia="ja-JP"/>
      </w:rPr>
      <w:t>29</w:t>
    </w:r>
    <w:r>
      <w:rPr>
        <w:rFonts w:ascii="Arial" w:cs="Arial" w:hAnsi="Arial"/>
        <w:sz w:val="18"/>
        <w:lang w:eastAsia="ja-JP"/>
      </w:rPr>
      <w:t xml:space="preserve"> </w:t>
    </w:r>
    <w:r>
      <w:rPr>
        <w:rFonts w:ascii="Arial" w:cs="Arial" w:hAnsi="Arial" w:hint="eastAsia"/>
        <w:sz w:val="18"/>
        <w:lang w:eastAsia="ja-JP"/>
      </w:rPr>
      <w:t>508</w:t>
    </w:r>
    <w:r>
      <w:rPr>
        <w:rFonts w:ascii="Arial" w:cs="Arial" w:hAnsi="Arial"/>
        <w:sz w:val="18"/>
        <w:lang w:eastAsia="ja-JP"/>
      </w:rPr>
      <w:t xml:space="preserve"> </w:t>
    </w:r>
    <w:r>
      <w:rPr>
        <w:rFonts w:ascii="Arial" w:cs="Arial" w:hAnsi="Arial" w:hint="eastAsia"/>
        <w:sz w:val="18"/>
        <w:lang w:eastAsia="ja-JP"/>
      </w:rPr>
      <w:t>685</w:t>
    </w:r>
    <w:r>
      <w:rPr>
        <w:rFonts w:ascii="Arial" w:cs="Arial" w:hAnsi="Arial"/>
        <w:sz w:val="18"/>
        <w:lang w:eastAsia="ja-JP"/>
      </w:rPr>
      <w:t> </w:t>
    </w:r>
    <w:r>
      <w:rPr>
        <w:rFonts w:ascii="Arial" w:cs="Arial" w:hAnsi="Arial" w:hint="eastAsia"/>
        <w:sz w:val="18"/>
        <w:lang w:eastAsia="ja-JP"/>
      </w:rPr>
      <w:t>013</w:t>
    </w: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R="006241AB" w:rsidRDefault="006241AB">
      <w:r>
        <w:separator/>
      </w:r>
    </w:p>
  </w:footnote>
  <w:footnote w:id="0" w:type="continuationSeparator">
    <w:p w:rsidR="006241AB" w:rsidRDefault="006241AB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P="004D7D97" w:rsidR="006D7642" w:rsidRDefault="00B64AFF" w:rsidRPr="004D7D97">
    <w:pPr>
      <w:pStyle w:val="En-tte"/>
      <w:ind w:firstLine="3544" w:left="1412"/>
      <w:rPr>
        <w:rFonts w:ascii="Arial" w:cs="Arial" w:eastAsia="MS Gothic" w:hAnsi="Arial"/>
        <w:b/>
        <w:bCs/>
        <w:sz w:val="24"/>
        <w:szCs w:val="24"/>
        <w:lang w:eastAsia="ja-JP"/>
      </w:rPr>
    </w:pPr>
    <w:r w:rsidRPr="004D7D97">
      <w:rPr>
        <w:rFonts w:ascii="Arial" w:cs="Arial" w:eastAsia="MS Gothic" w:hAnsi="Arial"/>
        <w:noProof/>
        <w:sz w:val="24"/>
        <w:szCs w:val="24"/>
      </w:rPr>
      <w:drawing>
        <wp:anchor allowOverlap="1" behindDoc="1" distB="0" distL="114300" distR="114300" distT="0" layoutInCell="1" locked="0" relativeHeight="251658752" simplePos="0">
          <wp:simplePos x="0" y="0"/>
          <wp:positionH relativeFrom="column">
            <wp:posOffset>57150</wp:posOffset>
          </wp:positionH>
          <wp:positionV relativeFrom="paragraph">
            <wp:posOffset>15875</wp:posOffset>
          </wp:positionV>
          <wp:extent cx="742950" cy="371475"/>
          <wp:effectExtent b="0" l="0" r="0" t="0"/>
          <wp:wrapTight wrapText="bothSides">
            <wp:wrapPolygon edited="0">
              <wp:start x="0" y="0"/>
              <wp:lineTo x="0" y="21046"/>
              <wp:lineTo x="21046" y="21046"/>
              <wp:lineTo x="21046" y="0"/>
              <wp:lineTo x="0" y="0"/>
            </wp:wrapPolygon>
          </wp:wrapTight>
          <wp:docPr descr="Boshoku Logo(2)" id="21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Boshoku Logo(2)" id="0" name="Picture 21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D7642">
      <w:rPr>
        <w:rFonts w:ascii="Arial" w:cs="Arial" w:eastAsia="MS Gothic" w:hAnsi="Arial"/>
        <w:b/>
        <w:bCs/>
        <w:sz w:val="24"/>
        <w:szCs w:val="24"/>
        <w:lang w:eastAsia="ja-JP"/>
      </w:rPr>
      <w:t xml:space="preserve">TOYOTA BOSHOKU </w:t>
    </w:r>
    <w:r w:rsidR="006D7642">
      <w:rPr>
        <w:rFonts w:ascii="Arial" w:cs="Arial" w:eastAsia="MS Gothic" w:hAnsi="Arial" w:hint="eastAsia"/>
        <w:b/>
        <w:bCs/>
        <w:sz w:val="24"/>
        <w:szCs w:val="24"/>
        <w:lang w:eastAsia="ja-JP"/>
      </w:rPr>
      <w:t>SOMAIN</w:t>
    </w:r>
    <w:r w:rsidR="006D7642" w:rsidRPr="004D7D97">
      <w:rPr>
        <w:rFonts w:ascii="Arial" w:cs="Arial" w:eastAsia="MS Gothic" w:hAnsi="Arial"/>
        <w:b/>
        <w:bCs/>
        <w:sz w:val="24"/>
        <w:szCs w:val="24"/>
        <w:lang w:eastAsia="ja-JP"/>
      </w:rPr>
      <w:t xml:space="preserve"> S.A.S. </w:t>
    </w:r>
  </w:p>
  <w:p w:rsidR="006D7642" w:rsidRDefault="006D7642">
    <w:pPr>
      <w:pStyle w:val="En-tte"/>
      <w:rPr>
        <w:rFonts w:ascii="Arial" w:cs="Arial" w:hAnsi="Arial"/>
        <w:sz w:val="18"/>
        <w:szCs w:val="18"/>
        <w:lang w:eastAsia="ja-JP"/>
      </w:rPr>
    </w:pPr>
    <w:r w:rsidRPr="00166CE2">
      <w:rPr>
        <w:rFonts w:ascii="Arial" w:cs="Arial" w:hAnsi="Arial"/>
        <w:lang w:eastAsia="ja-JP"/>
      </w:rPr>
      <w:t xml:space="preserve">                                                              </w:t>
    </w:r>
    <w:r>
      <w:rPr>
        <w:rFonts w:ascii="Arial" w:cs="Arial" w:hAnsi="Arial"/>
        <w:lang w:eastAsia="ja-JP"/>
      </w:rPr>
      <w:t xml:space="preserve">                           </w:t>
    </w:r>
    <w:r>
      <w:rPr>
        <w:rFonts w:ascii="Arial" w:cs="Arial" w:hAnsi="Arial"/>
        <w:sz w:val="18"/>
        <w:szCs w:val="18"/>
        <w:lang w:eastAsia="ja-JP"/>
      </w:rPr>
      <w:t xml:space="preserve">Zone Industrielle de </w:t>
    </w:r>
    <w:smartTag w:element="PersonName" w:uri="urn:schemas-microsoft-com:office:smarttags">
      <w:smartTagPr>
        <w:attr w:name="ProductID" w:val="la Renaissance."/>
      </w:smartTagPr>
      <w:r>
        <w:rPr>
          <w:rFonts w:ascii="Arial" w:cs="Arial" w:hAnsi="Arial"/>
          <w:sz w:val="18"/>
          <w:szCs w:val="18"/>
          <w:lang w:eastAsia="ja-JP"/>
        </w:rPr>
        <w:t>la Renaissance.</w:t>
      </w:r>
    </w:smartTag>
    <w:r>
      <w:rPr>
        <w:rFonts w:ascii="Arial" w:cs="Arial" w:hAnsi="Arial"/>
        <w:sz w:val="18"/>
        <w:szCs w:val="18"/>
        <w:lang w:eastAsia="ja-JP"/>
      </w:rPr>
      <w:t xml:space="preserve"> </w:t>
    </w:r>
  </w:p>
  <w:p w:rsidP="004D7D97" w:rsidR="006D7642" w:rsidRDefault="006D7642" w:rsidRPr="00195D77">
    <w:pPr>
      <w:pStyle w:val="En-tte"/>
      <w:ind w:firstLine="4956"/>
      <w:rPr>
        <w:rFonts w:ascii="Arial" w:cs="Arial" w:hAnsi="Arial"/>
        <w:sz w:val="18"/>
        <w:szCs w:val="18"/>
        <w:lang w:eastAsia="ja-JP"/>
      </w:rPr>
    </w:pPr>
    <w:r w:rsidRPr="00195D77">
      <w:rPr>
        <w:rFonts w:ascii="Arial" w:cs="Arial" w:hAnsi="Arial"/>
        <w:sz w:val="18"/>
        <w:szCs w:val="18"/>
        <w:lang w:eastAsia="ja-JP"/>
      </w:rPr>
      <w:t>B.P.</w:t>
    </w:r>
    <w:r>
      <w:rPr>
        <w:rFonts w:ascii="Arial" w:cs="Arial" w:hAnsi="Arial"/>
        <w:sz w:val="18"/>
        <w:szCs w:val="18"/>
        <w:lang w:eastAsia="ja-JP"/>
      </w:rPr>
      <w:t>67 – 59490</w:t>
    </w:r>
    <w:r w:rsidR="00AB02E2">
      <w:rPr>
        <w:rFonts w:ascii="Arial" w:cs="Arial" w:hAnsi="Arial"/>
        <w:sz w:val="18"/>
        <w:szCs w:val="18"/>
        <w:lang w:eastAsia="ja-JP"/>
      </w:rPr>
      <w:t xml:space="preserve"> </w:t>
    </w:r>
    <w:proofErr w:type="gramStart"/>
    <w:r>
      <w:rPr>
        <w:rFonts w:ascii="Arial" w:cs="Arial" w:hAnsi="Arial"/>
        <w:sz w:val="18"/>
        <w:szCs w:val="18"/>
        <w:lang w:eastAsia="ja-JP"/>
      </w:rPr>
      <w:t>SOMAIN</w:t>
    </w:r>
    <w:r w:rsidRPr="00195D77">
      <w:rPr>
        <w:rFonts w:ascii="Arial" w:cs="Arial" w:hAnsi="Arial"/>
        <w:sz w:val="18"/>
        <w:szCs w:val="18"/>
        <w:lang w:eastAsia="ja-JP"/>
      </w:rPr>
      <w:t xml:space="preserve">  (</w:t>
    </w:r>
    <w:proofErr w:type="gramEnd"/>
    <w:r w:rsidRPr="00195D77">
      <w:rPr>
        <w:rFonts w:ascii="Arial" w:cs="Arial" w:hAnsi="Arial"/>
        <w:sz w:val="18"/>
        <w:szCs w:val="18"/>
        <w:lang w:eastAsia="ja-JP"/>
      </w:rPr>
      <w:t>FRANCE)</w:t>
    </w:r>
  </w:p>
  <w:p w:rsidP="00B870EF" w:rsidR="006D7642" w:rsidRDefault="006D7642" w:rsidRPr="008C1F34">
    <w:pPr>
      <w:pStyle w:val="En-tte"/>
      <w:rPr>
        <w:rFonts w:ascii="Arial" w:cs="Arial" w:hAnsi="Arial"/>
        <w:sz w:val="16"/>
        <w:szCs w:val="16"/>
        <w:lang w:eastAsia="ja-JP"/>
      </w:rPr>
    </w:pPr>
    <w:r w:rsidRPr="00166CE2">
      <w:rPr>
        <w:rFonts w:ascii="Arial" w:cs="Arial" w:hAnsi="Arial"/>
        <w:lang w:eastAsia="ja-JP"/>
      </w:rPr>
      <w:t xml:space="preserve">                                                                                        </w:t>
    </w:r>
    <w:r>
      <w:rPr>
        <w:rFonts w:ascii="Arial" w:cs="Arial" w:hAnsi="Arial" w:hint="eastAsia"/>
        <w:lang w:eastAsia="ja-JP"/>
      </w:rPr>
      <w:t xml:space="preserve"> </w:t>
    </w:r>
    <w:r w:rsidRPr="008C1F34">
      <w:rPr>
        <w:rFonts w:ascii="Arial" w:cs="Arial" w:hAnsi="Arial"/>
        <w:sz w:val="16"/>
        <w:szCs w:val="16"/>
        <w:lang w:eastAsia="ja-JP"/>
      </w:rPr>
      <w:t xml:space="preserve">Tel : +33 (0)3 27 </w:t>
    </w:r>
    <w:r>
      <w:rPr>
        <w:rFonts w:ascii="Arial" w:cs="Arial" w:hAnsi="Arial"/>
        <w:sz w:val="16"/>
        <w:szCs w:val="16"/>
        <w:lang w:eastAsia="ja-JP"/>
      </w:rPr>
      <w:t>93 37 00</w:t>
    </w:r>
    <w:r w:rsidRPr="008C1F34">
      <w:rPr>
        <w:rFonts w:ascii="Arial" w:cs="Arial" w:hAnsi="Arial"/>
        <w:sz w:val="16"/>
        <w:szCs w:val="16"/>
        <w:lang w:eastAsia="ja-JP"/>
      </w:rPr>
      <w:t xml:space="preserve">  </w:t>
    </w:r>
  </w:p>
  <w:p w:rsidP="0049099D" w:rsidR="006D7642" w:rsidRDefault="00B64AFF" w:rsidRPr="008C1F34">
    <w:pPr>
      <w:pStyle w:val="En-tte"/>
      <w:spacing w:after="60" w:afterLines="25"/>
      <w:ind w:firstLine="4960" w:firstLineChars="3100"/>
      <w:rPr>
        <w:rFonts w:ascii="Arial" w:cs="Arial" w:hAnsi="Arial"/>
        <w:sz w:val="16"/>
        <w:szCs w:val="16"/>
        <w:lang w:eastAsia="ja-JP"/>
      </w:rPr>
    </w:pPr>
    <w:r w:rsidRPr="008C1F34">
      <w:rPr>
        <w:rFonts w:ascii="Arial" w:cs="Arial" w:hAnsi="Arial"/>
        <w:noProof/>
        <w:sz w:val="16"/>
        <w:szCs w:val="16"/>
      </w:rPr>
      <mc:AlternateContent>
        <mc:Choice Requires="wps">
          <w:drawing>
            <wp:anchor allowOverlap="1" behindDoc="0" distB="0" distL="114300" distR="114300" distT="0" layoutInCell="1" locked="0" relativeHeight="251656704" simplePos="0">
              <wp:simplePos x="0" y="0"/>
              <wp:positionH relativeFrom="column">
                <wp:posOffset>0</wp:posOffset>
              </wp:positionH>
              <wp:positionV relativeFrom="paragraph">
                <wp:posOffset>158750</wp:posOffset>
              </wp:positionV>
              <wp:extent cx="6142990" cy="0"/>
              <wp:effectExtent b="12700" l="9525" r="10160" t="635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42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from="0,12.5pt" id="Lin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bQ6EmEgIAACgEAAAOAAAAZHJzL2Uyb0RvYy54bWysU02P2jAQvVfqf7B8h3xsoBARVhWBXmiL tNsfYGyHWHVsyzYEVPW/d2wIYttLVTUHZ+yZeX4zb7x4PncSnbh1QqsKZ+MUI66oZkIdKvztdTOa YeQ8UYxIrXiFL9zh5+X7d4velDzXrZaMWwQgypW9qXDrvSmTxNGWd8SNteEKnI22HfGwtYeEWdID eieTPE2nSa8tM1ZT7hyc1lcnXkb8puHUf20axz2SFQZuPq42rvuwJssFKQ+WmFbQGw3yDyw6IhRc eoeqiSfoaMUfUJ2gVjvd+DHVXaKbRlAea4BqsvS3al5aYnisBZrjzL1N7v/B0i+nnUWCVTjHSJEO JNoKxdFT6ExvXAkBK7WzoTZ6Vi9mq+l3h5RetUQdeGT4ejGQloWM5E1K2DgD+Pv+s2YQQ45exzad G9sFSGgAOkc1Lnc1+NkjCofTrMjncxCNDr6ElEOisc5/4rpDwaiwBM4RmJy2zgcipBxCwj1Kb4SU UWypUF/h+SSfxASnpWDBGcKcPexX0qITCeMSv1gVeB7DrD4qFsFaTtj6Znsi5NWGy6UKeFAK0LlZ 13n4MU/n69l6VoyKfLoeFWldjz5uVsVousk+TOqnerWqs5+BWlaUrWCMq8BumM2s+Dvtb6/kOlX3 6by3IXmLHvsFZId/JB21DPJdB2Gv2WVnB41hHGPw7emEeX/cg/34wJe/AAAA//8DAFBLAwQUAAYA CAAAACEAr9SsStsAAAAGAQAADwAAAGRycy9kb3ducmV2LnhtbEyPQU/DMAyF70j8h8hIXCaWUmBs XdMJAb1xYYC4eo3XVjRO12Rb4ddjxAFO1vOz3vucr0bXqQMNofVs4HKagCKuvG25NvD6Ul7MQYWI bLHzTAY+KcCqOD3JMbP+yM90WMdaSQiHDA00MfaZ1qFqyGGY+p5YvK0fHEaRQ63tgEcJd51Ok2Sm HbYsDQ32dN9Q9bHeOwOhfKNd+TWpJsn7Ve0p3T08PaIx52fj3RJUpDH+HcMPvqBDIUwbv2cbVGdA HokG0huZ4i5mt9egNr8LXeT6P37xDQAA//8DAFBLAQItABQABgAIAAAAIQC2gziS/gAAAOEBAAAT AAAAAAAAAAAAAAAAAAAAAABbQ29udGVudF9UeXBlc10ueG1sUEsBAi0AFAAGAAgAAAAhADj9If/W AAAAlAEAAAsAAAAAAAAAAAAAAAAALwEAAF9yZWxzLy5yZWxzUEsBAi0AFAAGAAgAAAAhABtDoSYS AgAAKAQAAA4AAAAAAAAAAAAAAAAALgIAAGRycy9lMm9Eb2MueG1sUEsBAi0AFAAGAAgAAAAhAK/U rErbAAAABgEAAA8AAAAAAAAAAAAAAAAAbAQAAGRycy9kb3ducmV2LnhtbFBLBQYAAAAABAAEAPMA AAB0BQAAAAA= 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to="483.7pt,12.5pt" w14:anchorId="6DA0CD92"/>
          </w:pict>
        </mc:Fallback>
      </mc:AlternateContent>
    </w:r>
    <w:r w:rsidR="006D7642" w:rsidRPr="008C1F34">
      <w:rPr>
        <w:rFonts w:ascii="Arial" w:cs="Arial" w:hAnsi="Arial"/>
        <w:sz w:val="16"/>
        <w:szCs w:val="16"/>
        <w:lang w:eastAsia="ja-JP"/>
      </w:rPr>
      <w:t>Fa</w:t>
    </w:r>
    <w:r w:rsidR="006D7642" w:rsidRPr="008C1F34">
      <w:rPr>
        <w:rFonts w:ascii="Arial" w:cs="Arial" w:hAnsi="Arial" w:hint="eastAsia"/>
        <w:sz w:val="16"/>
        <w:szCs w:val="16"/>
        <w:lang w:eastAsia="ja-JP"/>
      </w:rPr>
      <w:t xml:space="preserve">x </w:t>
    </w:r>
    <w:r w:rsidR="006D7642" w:rsidRPr="008C1F34">
      <w:rPr>
        <w:rFonts w:ascii="Arial" w:cs="Arial" w:hAnsi="Arial"/>
        <w:sz w:val="16"/>
        <w:szCs w:val="16"/>
        <w:lang w:eastAsia="ja-JP"/>
      </w:rPr>
      <w:t xml:space="preserve">: +33 (0)3 27 </w:t>
    </w:r>
    <w:r w:rsidR="006D7642">
      <w:rPr>
        <w:rFonts w:ascii="Arial" w:cs="Arial" w:hAnsi="Arial"/>
        <w:sz w:val="16"/>
        <w:szCs w:val="16"/>
        <w:lang w:eastAsia="ja-JP"/>
      </w:rPr>
      <w:t>93 37 01</w:t>
    </w: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2150597"/>
    <w:multiLevelType w:val="hybridMultilevel"/>
    <w:tmpl w:val="7C122B6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17F00472"/>
    <w:multiLevelType w:val="hybridMultilevel"/>
    <w:tmpl w:val="75247B4A"/>
    <w:lvl w:ilvl="0" w:tplc="8AFC811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E2C8927C">
      <w:start w:val="1"/>
      <w:numFmt w:val="bullet"/>
      <w:lvlText w:val="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213C489A">
      <w:start w:val="1"/>
      <w:numFmt w:val="bullet"/>
      <w:lvlText w:val="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C74AF03C">
      <w:start w:val="1"/>
      <w:numFmt w:val="bullet"/>
      <w:lvlText w:val="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DA3EFDFE">
      <w:start w:val="1"/>
      <w:numFmt w:val="bullet"/>
      <w:lvlText w:val="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A590F710">
      <w:start w:val="1"/>
      <w:numFmt w:val="bullet"/>
      <w:lvlText w:val="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C3648BB6">
      <w:start w:val="1"/>
      <w:numFmt w:val="bullet"/>
      <w:lvlText w:val="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63C26ACA">
      <w:start w:val="1"/>
      <w:numFmt w:val="bullet"/>
      <w:lvlText w:val="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34E80F2C">
      <w:start w:val="1"/>
      <w:numFmt w:val="bullet"/>
      <w:lvlText w:val="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6513555"/>
    <w:multiLevelType w:val="hybridMultilevel"/>
    <w:tmpl w:val="9006E3E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8A8651D"/>
    <w:multiLevelType w:val="hybridMultilevel"/>
    <w:tmpl w:val="F5BA8574"/>
    <w:lvl w:ilvl="0" w:tplc="BB7C1F2A">
      <w:start w:val="1"/>
      <w:numFmt w:val="bullet"/>
      <w:lvlText w:val="-"/>
      <w:lvlJc w:val="left"/>
      <w:pPr>
        <w:ind w:hanging="360" w:left="1068"/>
      </w:pPr>
      <w:rPr>
        <w:rFonts w:ascii="Calibri" w:cs="Times New Roman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4">
    <w:nsid w:val="299F7FB2"/>
    <w:multiLevelType w:val="hybridMultilevel"/>
    <w:tmpl w:val="F260DB5E"/>
    <w:lvl w:ilvl="0" w:tplc="7F9058E0"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34C2F49"/>
    <w:multiLevelType w:val="hybridMultilevel"/>
    <w:tmpl w:val="A4C22584"/>
    <w:lvl w:ilvl="0" w:tplc="E370E576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E698198A">
      <w:start w:val="1"/>
      <w:numFmt w:val="bullet"/>
      <w:lvlText w:val="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0D8E4AD4">
      <w:start w:val="1"/>
      <w:numFmt w:val="bullet"/>
      <w:lvlText w:val="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E04C1FA">
      <w:start w:val="1"/>
      <w:numFmt w:val="bullet"/>
      <w:lvlText w:val="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2912F522">
      <w:start w:val="1"/>
      <w:numFmt w:val="bullet"/>
      <w:lvlText w:val="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B5483776">
      <w:start w:val="1"/>
      <w:numFmt w:val="bullet"/>
      <w:lvlText w:val="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C8EDD92">
      <w:start w:val="1"/>
      <w:numFmt w:val="bullet"/>
      <w:lvlText w:val="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DE587BA0">
      <w:start w:val="1"/>
      <w:numFmt w:val="bullet"/>
      <w:lvlText w:val="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05A2620E">
      <w:start w:val="1"/>
      <w:numFmt w:val="bullet"/>
      <w:lvlText w:val="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3B0A2678"/>
    <w:multiLevelType w:val="hybridMultilevel"/>
    <w:tmpl w:val="E81AEE68"/>
    <w:lvl w:ilvl="0" w:tplc="B7E8F174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entative="1" w:tplc="8220AE2A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F52A0FC0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A52E5E7E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5EFAFBF0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DAB6F4AC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24B0EC72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555652B8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D4F2FE0E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7">
    <w:nsid w:val="3F7A7C85"/>
    <w:multiLevelType w:val="hybridMultilevel"/>
    <w:tmpl w:val="AE3A6C6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42A33A50"/>
    <w:multiLevelType w:val="hybridMultilevel"/>
    <w:tmpl w:val="A680F072"/>
    <w:lvl w:ilvl="0" w:tplc="EFBA53AA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FF340008">
      <w:start w:val="1"/>
      <w:numFmt w:val="bullet"/>
      <w:lvlText w:val="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69346212">
      <w:start w:val="1"/>
      <w:numFmt w:val="bullet"/>
      <w:lvlText w:val="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D7E6396C">
      <w:start w:val="1"/>
      <w:numFmt w:val="bullet"/>
      <w:lvlText w:val="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3EE8C090">
      <w:start w:val="1"/>
      <w:numFmt w:val="bullet"/>
      <w:lvlText w:val="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002CE41E">
      <w:start w:val="1"/>
      <w:numFmt w:val="bullet"/>
      <w:lvlText w:val="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AA24674">
      <w:start w:val="1"/>
      <w:numFmt w:val="bullet"/>
      <w:lvlText w:val="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33500452">
      <w:start w:val="1"/>
      <w:numFmt w:val="bullet"/>
      <w:lvlText w:val="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0B1C9C6E">
      <w:start w:val="1"/>
      <w:numFmt w:val="bullet"/>
      <w:lvlText w:val="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463804D5"/>
    <w:multiLevelType w:val="hybridMultilevel"/>
    <w:tmpl w:val="328EEB0A"/>
    <w:lvl w:ilvl="0" w:tplc="944828FC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entative="1" w:tplc="94A62194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AED22124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C944EBD6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147AFEAA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5502C948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56846328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678A94F0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3D10F140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10">
    <w:nsid w:val="4CC44550"/>
    <w:multiLevelType w:val="hybridMultilevel"/>
    <w:tmpl w:val="559819B2"/>
    <w:lvl w:ilvl="0" w:tplc="040C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1">
    <w:nsid w:val="513403F6"/>
    <w:multiLevelType w:val="hybridMultilevel"/>
    <w:tmpl w:val="35C892C6"/>
    <w:lvl w:ilvl="0" w:tplc="8AFC8110">
      <w:start w:val="1"/>
      <w:numFmt w:val="bullet"/>
      <w:lvlText w:val=""/>
      <w:lvlJc w:val="left"/>
      <w:pPr>
        <w:tabs>
          <w:tab w:pos="1526" w:val="num"/>
        </w:tabs>
        <w:ind w:hanging="360" w:left="1526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2246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966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86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406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126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846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566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86"/>
      </w:pPr>
      <w:rPr>
        <w:rFonts w:ascii="Wingdings" w:hAnsi="Wingdings" w:hint="default"/>
      </w:rPr>
    </w:lvl>
  </w:abstractNum>
  <w:abstractNum w15:restartNumberingAfterBreak="0" w:abstractNumId="12">
    <w:nsid w:val="52235B10"/>
    <w:multiLevelType w:val="hybridMultilevel"/>
    <w:tmpl w:val="6BF658BE"/>
    <w:lvl w:ilvl="0" w:tplc="8FBCC972">
      <w:start w:val="1"/>
      <w:numFmt w:val="bullet"/>
      <w:lvlText w:val=""/>
      <w:lvlJc w:val="left"/>
      <w:pPr>
        <w:ind w:hanging="360" w:left="72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54186094"/>
    <w:multiLevelType w:val="hybridMultilevel"/>
    <w:tmpl w:val="C8701758"/>
    <w:lvl w:ilvl="0" w:tplc="040C0001">
      <w:start w:val="1"/>
      <w:numFmt w:val="bullet"/>
      <w:lvlText w:val=""/>
      <w:lvlJc w:val="left"/>
      <w:pPr>
        <w:ind w:hanging="360" w:left="1428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abstractNum w15:restartNumberingAfterBreak="0" w:abstractNumId="14">
    <w:nsid w:val="5BFE74D6"/>
    <w:multiLevelType w:val="hybridMultilevel"/>
    <w:tmpl w:val="8D42C4D0"/>
    <w:lvl w:ilvl="0" w:tplc="D79E428E">
      <w:start w:val="1"/>
      <w:numFmt w:val="decimal"/>
      <w:lvlText w:val="%1."/>
      <w:lvlJc w:val="left"/>
      <w:pPr>
        <w:ind w:hanging="360" w:left="720"/>
      </w:pPr>
      <w:rPr>
        <w:rFonts w:hint="default"/>
        <w:b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60641716"/>
    <w:multiLevelType w:val="hybridMultilevel"/>
    <w:tmpl w:val="D21038BE"/>
    <w:lvl w:ilvl="0" w:tplc="8AFC8110">
      <w:start w:val="1"/>
      <w:numFmt w:val="bullet"/>
      <w:lvlText w:val=""/>
      <w:lvlJc w:val="left"/>
      <w:pPr>
        <w:tabs>
          <w:tab w:pos="1526" w:val="num"/>
        </w:tabs>
        <w:ind w:hanging="360" w:left="1526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2246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966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86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406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126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846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566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86"/>
      </w:pPr>
      <w:rPr>
        <w:rFonts w:ascii="Wingdings" w:hAnsi="Wingdings" w:hint="default"/>
      </w:rPr>
    </w:lvl>
  </w:abstractNum>
  <w:abstractNum w15:restartNumberingAfterBreak="0" w:abstractNumId="16">
    <w:nsid w:val="62157E2B"/>
    <w:multiLevelType w:val="hybridMultilevel"/>
    <w:tmpl w:val="598E1EF0"/>
    <w:lvl w:ilvl="0" w:tplc="49F46248">
      <w:start w:val="1"/>
      <w:numFmt w:val="bullet"/>
      <w:lvlText w:val=""/>
      <w:lvlJc w:val="left"/>
      <w:pPr>
        <w:ind w:hanging="360" w:left="502"/>
      </w:pPr>
      <w:rPr>
        <w:rFonts w:ascii="Wingdings" w:hAnsi="Wingdings" w:hint="default"/>
        <w:strike w:val="0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70B75E03"/>
    <w:multiLevelType w:val="hybridMultilevel"/>
    <w:tmpl w:val="AD8C456C"/>
    <w:lvl w:ilvl="0" w:tplc="A46C2B4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E698198A">
      <w:start w:val="1"/>
      <w:numFmt w:val="bullet"/>
      <w:lvlText w:val=""/>
      <w:lvlJc w:val="left"/>
      <w:pPr>
        <w:tabs>
          <w:tab w:pos="1440" w:val="num"/>
        </w:tabs>
        <w:ind w:hanging="360" w:left="1440"/>
      </w:pPr>
      <w:rPr>
        <w:rFonts w:ascii="Wingdings" w:hAnsi="Wingdings" w:hint="default"/>
      </w:rPr>
    </w:lvl>
    <w:lvl w:ilvl="2" w:tentative="1" w:tplc="0D8E4AD4">
      <w:start w:val="1"/>
      <w:numFmt w:val="bullet"/>
      <w:lvlText w:val="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E04C1FA">
      <w:start w:val="1"/>
      <w:numFmt w:val="bullet"/>
      <w:lvlText w:val="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</w:rPr>
    </w:lvl>
    <w:lvl w:ilvl="4" w:tentative="1" w:tplc="2912F522">
      <w:start w:val="1"/>
      <w:numFmt w:val="bullet"/>
      <w:lvlText w:val="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</w:rPr>
    </w:lvl>
    <w:lvl w:ilvl="5" w:tentative="1" w:tplc="B5483776">
      <w:start w:val="1"/>
      <w:numFmt w:val="bullet"/>
      <w:lvlText w:val="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C8EDD92">
      <w:start w:val="1"/>
      <w:numFmt w:val="bullet"/>
      <w:lvlText w:val="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</w:rPr>
    </w:lvl>
    <w:lvl w:ilvl="7" w:tentative="1" w:tplc="DE587BA0">
      <w:start w:val="1"/>
      <w:numFmt w:val="bullet"/>
      <w:lvlText w:val="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</w:rPr>
    </w:lvl>
    <w:lvl w:ilvl="8" w:tentative="1" w:tplc="05A2620E">
      <w:start w:val="1"/>
      <w:numFmt w:val="bullet"/>
      <w:lvlText w:val="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71052D10"/>
    <w:multiLevelType w:val="hybridMultilevel"/>
    <w:tmpl w:val="01BE2538"/>
    <w:lvl w:ilvl="0" w:tplc="A24A899C">
      <w:start w:val="3152"/>
      <w:numFmt w:val="bullet"/>
      <w:lvlText w:val="-"/>
      <w:lvlJc w:val="left"/>
      <w:pPr>
        <w:ind w:hanging="360" w:left="1428"/>
      </w:pPr>
      <w:rPr>
        <w:rFonts w:ascii="Calibri" w:cstheme="minorBid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abstractNum w15:restartNumberingAfterBreak="0" w:abstractNumId="19">
    <w:nsid w:val="75087627"/>
    <w:multiLevelType w:val="hybridMultilevel"/>
    <w:tmpl w:val="0C161F44"/>
    <w:lvl w:ilvl="0" w:tplc="04090001">
      <w:start w:val="1"/>
      <w:numFmt w:val="bullet"/>
      <w:lvlText w:val=""/>
      <w:lvlJc w:val="left"/>
      <w:pPr>
        <w:tabs>
          <w:tab w:pos="1526" w:val="num"/>
        </w:tabs>
        <w:ind w:hanging="360" w:left="1526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246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966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86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406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126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846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566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86"/>
      </w:pPr>
      <w:rPr>
        <w:rFonts w:ascii="Wingdings" w:hAnsi="Wingdings" w:hint="default"/>
      </w:rPr>
    </w:lvl>
  </w:abstractNum>
  <w:abstractNum w15:restartNumberingAfterBreak="0" w:abstractNumId="20">
    <w:nsid w:val="7AC226D5"/>
    <w:multiLevelType w:val="hybridMultilevel"/>
    <w:tmpl w:val="8FC62B0E"/>
    <w:lvl w:ilvl="0" w:tplc="E370E576">
      <w:numFmt w:val="bullet"/>
      <w:lvlText w:val="-"/>
      <w:lvlJc w:val="left"/>
      <w:pPr>
        <w:tabs>
          <w:tab w:pos="-585" w:val="num"/>
        </w:tabs>
        <w:ind w:hanging="360" w:left="-585"/>
      </w:pPr>
      <w:rPr>
        <w:rFonts w:ascii="Times New Roman" w:cs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pos="135" w:val="num"/>
        </w:tabs>
        <w:ind w:hanging="360" w:left="135"/>
      </w:pPr>
      <w:rPr>
        <w:rFonts w:ascii="Courier New" w:hAnsi="Courier New" w:hint="default"/>
      </w:rPr>
    </w:lvl>
    <w:lvl w:ilvl="2" w:tplc="E370E576">
      <w:numFmt w:val="bullet"/>
      <w:lvlText w:val="-"/>
      <w:lvlJc w:val="left"/>
      <w:pPr>
        <w:tabs>
          <w:tab w:pos="855" w:val="num"/>
        </w:tabs>
        <w:ind w:hanging="360" w:left="855"/>
      </w:pPr>
      <w:rPr>
        <w:rFonts w:ascii="Times New Roman" w:cs="Times New Roman" w:eastAsia="Times New Roman" w:hAnsi="Times New Roman" w:hint="default"/>
      </w:rPr>
    </w:lvl>
    <w:lvl w:ilvl="3" w:tplc="040C0001">
      <w:start w:val="1"/>
      <w:numFmt w:val="bullet"/>
      <w:lvlText w:val=""/>
      <w:lvlJc w:val="left"/>
      <w:pPr>
        <w:tabs>
          <w:tab w:pos="1575" w:val="num"/>
        </w:tabs>
        <w:ind w:hanging="360" w:left="157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2295" w:val="num"/>
        </w:tabs>
        <w:ind w:hanging="360" w:left="2295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3015" w:val="num"/>
        </w:tabs>
        <w:ind w:hanging="360" w:left="301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3735" w:val="num"/>
        </w:tabs>
        <w:ind w:hanging="360" w:left="373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4455" w:val="num"/>
        </w:tabs>
        <w:ind w:hanging="360" w:left="4455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5175" w:val="num"/>
        </w:tabs>
        <w:ind w:hanging="360" w:left="5175"/>
      </w:pPr>
      <w:rPr>
        <w:rFonts w:ascii="Wingdings" w:hAnsi="Wingdings" w:hint="default"/>
      </w:rPr>
    </w:lvl>
  </w:abstractNum>
  <w:abstractNum w15:restartNumberingAfterBreak="0" w:abstractNumId="21">
    <w:nsid w:val="7BDB4357"/>
    <w:multiLevelType w:val="hybridMultilevel"/>
    <w:tmpl w:val="4E2EC22C"/>
    <w:lvl w:ilvl="0" w:tplc="8FBCC972">
      <w:start w:val="1"/>
      <w:numFmt w:val="bullet"/>
      <w:lvlText w:val=""/>
      <w:lvlJc w:val="left"/>
      <w:pPr>
        <w:tabs>
          <w:tab w:pos="1068" w:val="num"/>
        </w:tabs>
        <w:ind w:hanging="360" w:left="1068"/>
      </w:pPr>
      <w:rPr>
        <w:rFonts w:ascii="Wingdings" w:hAnsi="Wingdings" w:hint="default"/>
      </w:rPr>
    </w:lvl>
    <w:lvl w:ilvl="1" w:tplc="040C0019">
      <w:start w:val="1"/>
      <w:numFmt w:val="lowerLetter"/>
      <w:lvlText w:val="%2."/>
      <w:lvlJc w:val="left"/>
      <w:pPr>
        <w:tabs>
          <w:tab w:pos="2148" w:val="num"/>
        </w:tabs>
        <w:ind w:hanging="360" w:left="2148"/>
      </w:pPr>
    </w:lvl>
    <w:lvl w:ilvl="2" w:tentative="1" w:tplc="040C001B">
      <w:start w:val="1"/>
      <w:numFmt w:val="lowerRoman"/>
      <w:lvlText w:val="%3."/>
      <w:lvlJc w:val="right"/>
      <w:pPr>
        <w:tabs>
          <w:tab w:pos="2868" w:val="num"/>
        </w:tabs>
        <w:ind w:hanging="180" w:left="2868"/>
      </w:pPr>
    </w:lvl>
    <w:lvl w:ilvl="3" w:tentative="1" w:tplc="040C000F">
      <w:start w:val="1"/>
      <w:numFmt w:val="decimal"/>
      <w:lvlText w:val="%4."/>
      <w:lvlJc w:val="left"/>
      <w:pPr>
        <w:tabs>
          <w:tab w:pos="3588" w:val="num"/>
        </w:tabs>
        <w:ind w:hanging="360" w:left="3588"/>
      </w:pPr>
    </w:lvl>
    <w:lvl w:ilvl="4" w:tentative="1" w:tplc="040C0019">
      <w:start w:val="1"/>
      <w:numFmt w:val="lowerLetter"/>
      <w:lvlText w:val="%5."/>
      <w:lvlJc w:val="left"/>
      <w:pPr>
        <w:tabs>
          <w:tab w:pos="4308" w:val="num"/>
        </w:tabs>
        <w:ind w:hanging="360" w:left="4308"/>
      </w:pPr>
    </w:lvl>
    <w:lvl w:ilvl="5" w:tentative="1" w:tplc="040C001B">
      <w:start w:val="1"/>
      <w:numFmt w:val="lowerRoman"/>
      <w:lvlText w:val="%6."/>
      <w:lvlJc w:val="right"/>
      <w:pPr>
        <w:tabs>
          <w:tab w:pos="5028" w:val="num"/>
        </w:tabs>
        <w:ind w:hanging="180" w:left="5028"/>
      </w:pPr>
    </w:lvl>
    <w:lvl w:ilvl="6" w:tentative="1" w:tplc="040C000F">
      <w:start w:val="1"/>
      <w:numFmt w:val="decimal"/>
      <w:lvlText w:val="%7."/>
      <w:lvlJc w:val="left"/>
      <w:pPr>
        <w:tabs>
          <w:tab w:pos="5748" w:val="num"/>
        </w:tabs>
        <w:ind w:hanging="360" w:left="5748"/>
      </w:pPr>
    </w:lvl>
    <w:lvl w:ilvl="7" w:tentative="1" w:tplc="040C0019">
      <w:start w:val="1"/>
      <w:numFmt w:val="lowerLetter"/>
      <w:lvlText w:val="%8."/>
      <w:lvlJc w:val="left"/>
      <w:pPr>
        <w:tabs>
          <w:tab w:pos="6468" w:val="num"/>
        </w:tabs>
        <w:ind w:hanging="360" w:left="6468"/>
      </w:pPr>
    </w:lvl>
    <w:lvl w:ilvl="8" w:tentative="1" w:tplc="040C001B">
      <w:start w:val="1"/>
      <w:numFmt w:val="lowerRoman"/>
      <w:lvlText w:val="%9."/>
      <w:lvlJc w:val="right"/>
      <w:pPr>
        <w:tabs>
          <w:tab w:pos="7188" w:val="num"/>
        </w:tabs>
        <w:ind w:hanging="180" w:left="7188"/>
      </w:pPr>
    </w:lvl>
  </w:abstractNum>
  <w:num w:numId="1">
    <w:abstractNumId w:val="20"/>
  </w:num>
  <w:num w:numId="2">
    <w:abstractNumId w:val="21"/>
  </w:num>
  <w:num w:numId="3">
    <w:abstractNumId w:val="12"/>
  </w:num>
  <w:num w:numId="4">
    <w:abstractNumId w:val="16"/>
  </w:num>
  <w:num w:numId="5">
    <w:abstractNumId w:val="0"/>
  </w:num>
  <w:num w:numId="6">
    <w:abstractNumId w:val="10"/>
  </w:num>
  <w:num w:numId="7">
    <w:abstractNumId w:val="3"/>
  </w:num>
  <w:num w:numId="8">
    <w:abstractNumId w:val="4"/>
  </w:num>
  <w:num w:numId="9">
    <w:abstractNumId w:val="14"/>
  </w:num>
  <w:num w:numId="10">
    <w:abstractNumId w:val="7"/>
  </w:num>
  <w:num w:numId="11">
    <w:abstractNumId w:val="1"/>
  </w:num>
  <w:num w:numId="12">
    <w:abstractNumId w:val="11"/>
  </w:num>
  <w:num w:numId="13">
    <w:abstractNumId w:val="15"/>
  </w:num>
  <w:num w:numId="14">
    <w:abstractNumId w:val="19"/>
  </w:num>
  <w:num w:numId="15">
    <w:abstractNumId w:val="2"/>
  </w:num>
  <w:num w:numId="16">
    <w:abstractNumId w:val="8"/>
  </w:num>
  <w:num w:numId="17">
    <w:abstractNumId w:val="9"/>
  </w:num>
  <w:num w:numId="18">
    <w:abstractNumId w:val="6"/>
  </w:num>
  <w:num w:numId="19">
    <w:abstractNumId w:val="13"/>
  </w:num>
  <w:num w:numId="20">
    <w:abstractNumId w:val="18"/>
  </w:num>
  <w:num w:numId="21">
    <w:abstractNumId w:val="17"/>
  </w:num>
  <w:num w:numId="22">
    <w:abstractNumId w:val="5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CAIGNE Manuella">
    <w15:presenceInfo w15:providerId="AD" w15:userId="S-1-5-21-2484771418-706217866-4028999561-7296"/>
  </w15:person>
</w15:people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characterSpacingControl w:val="doNotCompress"/>
  <w:hdrShapeDefaults>
    <o:shapedefaults spidmax="46081" v:ext="edit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DC0"/>
    <w:rsid w:val="00004C69"/>
    <w:rsid w:val="00020660"/>
    <w:rsid w:val="00024218"/>
    <w:rsid w:val="00025632"/>
    <w:rsid w:val="00031866"/>
    <w:rsid w:val="00031B1E"/>
    <w:rsid w:val="000348B5"/>
    <w:rsid w:val="0004337A"/>
    <w:rsid w:val="00045D78"/>
    <w:rsid w:val="000525A3"/>
    <w:rsid w:val="00067F34"/>
    <w:rsid w:val="000720E7"/>
    <w:rsid w:val="00073139"/>
    <w:rsid w:val="00073E87"/>
    <w:rsid w:val="00087C34"/>
    <w:rsid w:val="00094D19"/>
    <w:rsid w:val="00097FBA"/>
    <w:rsid w:val="000A2380"/>
    <w:rsid w:val="000A24D9"/>
    <w:rsid w:val="000A2951"/>
    <w:rsid w:val="000B539B"/>
    <w:rsid w:val="000C1B5F"/>
    <w:rsid w:val="000C638C"/>
    <w:rsid w:val="000E2B87"/>
    <w:rsid w:val="000E50E2"/>
    <w:rsid w:val="000F3DF7"/>
    <w:rsid w:val="00103009"/>
    <w:rsid w:val="00110E4A"/>
    <w:rsid w:val="001375D0"/>
    <w:rsid w:val="0014650C"/>
    <w:rsid w:val="00150B07"/>
    <w:rsid w:val="00160A69"/>
    <w:rsid w:val="00161559"/>
    <w:rsid w:val="0016668D"/>
    <w:rsid w:val="0016672B"/>
    <w:rsid w:val="00166CE2"/>
    <w:rsid w:val="00166F27"/>
    <w:rsid w:val="00170200"/>
    <w:rsid w:val="00183D32"/>
    <w:rsid w:val="001854F3"/>
    <w:rsid w:val="00195D77"/>
    <w:rsid w:val="001A0DC0"/>
    <w:rsid w:val="001B2A39"/>
    <w:rsid w:val="001B39BB"/>
    <w:rsid w:val="001B556C"/>
    <w:rsid w:val="001B5925"/>
    <w:rsid w:val="001B5DF6"/>
    <w:rsid w:val="001B6F6D"/>
    <w:rsid w:val="001B7FFD"/>
    <w:rsid w:val="001C12DF"/>
    <w:rsid w:val="001C1B03"/>
    <w:rsid w:val="001C21F7"/>
    <w:rsid w:val="001D6F8C"/>
    <w:rsid w:val="001E13E2"/>
    <w:rsid w:val="0020429E"/>
    <w:rsid w:val="00204D8D"/>
    <w:rsid w:val="00206CED"/>
    <w:rsid w:val="002132EE"/>
    <w:rsid w:val="00215644"/>
    <w:rsid w:val="0021621A"/>
    <w:rsid w:val="00220682"/>
    <w:rsid w:val="00225454"/>
    <w:rsid w:val="0022550B"/>
    <w:rsid w:val="00234AD3"/>
    <w:rsid w:val="00240ED6"/>
    <w:rsid w:val="0024231D"/>
    <w:rsid w:val="00243612"/>
    <w:rsid w:val="00246306"/>
    <w:rsid w:val="00255FFC"/>
    <w:rsid w:val="00257E75"/>
    <w:rsid w:val="002701E5"/>
    <w:rsid w:val="00270565"/>
    <w:rsid w:val="00271498"/>
    <w:rsid w:val="00273348"/>
    <w:rsid w:val="0028223B"/>
    <w:rsid w:val="00282BE4"/>
    <w:rsid w:val="00282D15"/>
    <w:rsid w:val="00283351"/>
    <w:rsid w:val="002872FE"/>
    <w:rsid w:val="00291CFA"/>
    <w:rsid w:val="00291DCA"/>
    <w:rsid w:val="00293EBD"/>
    <w:rsid w:val="0029402B"/>
    <w:rsid w:val="002960AA"/>
    <w:rsid w:val="00297D07"/>
    <w:rsid w:val="002A0BF0"/>
    <w:rsid w:val="002A2559"/>
    <w:rsid w:val="002C3311"/>
    <w:rsid w:val="002D3079"/>
    <w:rsid w:val="002D3BF3"/>
    <w:rsid w:val="002D7CC6"/>
    <w:rsid w:val="002D7E71"/>
    <w:rsid w:val="002E38E7"/>
    <w:rsid w:val="002E6F1F"/>
    <w:rsid w:val="002F12B0"/>
    <w:rsid w:val="002F2BFF"/>
    <w:rsid w:val="00317B90"/>
    <w:rsid w:val="00320537"/>
    <w:rsid w:val="00346C23"/>
    <w:rsid w:val="003479F5"/>
    <w:rsid w:val="003529F2"/>
    <w:rsid w:val="00354E21"/>
    <w:rsid w:val="00355A29"/>
    <w:rsid w:val="00356484"/>
    <w:rsid w:val="0036164C"/>
    <w:rsid w:val="00363A75"/>
    <w:rsid w:val="00371B9A"/>
    <w:rsid w:val="00372B88"/>
    <w:rsid w:val="003747AA"/>
    <w:rsid w:val="00377D53"/>
    <w:rsid w:val="00384B45"/>
    <w:rsid w:val="0038517C"/>
    <w:rsid w:val="00394DA6"/>
    <w:rsid w:val="00395063"/>
    <w:rsid w:val="003953F0"/>
    <w:rsid w:val="00395B46"/>
    <w:rsid w:val="003966D9"/>
    <w:rsid w:val="003A76AA"/>
    <w:rsid w:val="003A7F08"/>
    <w:rsid w:val="003B0616"/>
    <w:rsid w:val="003B0A24"/>
    <w:rsid w:val="003C00D9"/>
    <w:rsid w:val="003C1F65"/>
    <w:rsid w:val="003C34DE"/>
    <w:rsid w:val="003D07A4"/>
    <w:rsid w:val="003D0D53"/>
    <w:rsid w:val="003D56F4"/>
    <w:rsid w:val="003E35E2"/>
    <w:rsid w:val="003E4D96"/>
    <w:rsid w:val="003F1171"/>
    <w:rsid w:val="00445EC5"/>
    <w:rsid w:val="00450717"/>
    <w:rsid w:val="00451E65"/>
    <w:rsid w:val="004531C1"/>
    <w:rsid w:val="00461282"/>
    <w:rsid w:val="00484BD3"/>
    <w:rsid w:val="0049099D"/>
    <w:rsid w:val="00493074"/>
    <w:rsid w:val="00494120"/>
    <w:rsid w:val="00494A0B"/>
    <w:rsid w:val="004A38F4"/>
    <w:rsid w:val="004C0BC9"/>
    <w:rsid w:val="004C4EA8"/>
    <w:rsid w:val="004C7F37"/>
    <w:rsid w:val="004D0A32"/>
    <w:rsid w:val="004D1B02"/>
    <w:rsid w:val="004D44F7"/>
    <w:rsid w:val="004D469D"/>
    <w:rsid w:val="004D4DBC"/>
    <w:rsid w:val="004D7D97"/>
    <w:rsid w:val="004E01F6"/>
    <w:rsid w:val="004E4922"/>
    <w:rsid w:val="004E57CA"/>
    <w:rsid w:val="004F7CEA"/>
    <w:rsid w:val="00503FDA"/>
    <w:rsid w:val="00511DB8"/>
    <w:rsid w:val="005245F6"/>
    <w:rsid w:val="005249B2"/>
    <w:rsid w:val="00533FDA"/>
    <w:rsid w:val="0054224A"/>
    <w:rsid w:val="00553059"/>
    <w:rsid w:val="00554F20"/>
    <w:rsid w:val="00557A34"/>
    <w:rsid w:val="00563D84"/>
    <w:rsid w:val="00571DFB"/>
    <w:rsid w:val="00576DDC"/>
    <w:rsid w:val="005874B8"/>
    <w:rsid w:val="005A5F4E"/>
    <w:rsid w:val="005A63EF"/>
    <w:rsid w:val="005B311B"/>
    <w:rsid w:val="005C292C"/>
    <w:rsid w:val="005C359C"/>
    <w:rsid w:val="005C4287"/>
    <w:rsid w:val="005D49AD"/>
    <w:rsid w:val="005D53A6"/>
    <w:rsid w:val="005E6AAE"/>
    <w:rsid w:val="005F0202"/>
    <w:rsid w:val="005F3ADC"/>
    <w:rsid w:val="005F5990"/>
    <w:rsid w:val="006241AB"/>
    <w:rsid w:val="006268E8"/>
    <w:rsid w:val="0063184A"/>
    <w:rsid w:val="00647616"/>
    <w:rsid w:val="00663ACD"/>
    <w:rsid w:val="00664111"/>
    <w:rsid w:val="006762DF"/>
    <w:rsid w:val="0068124C"/>
    <w:rsid w:val="00694740"/>
    <w:rsid w:val="006A0397"/>
    <w:rsid w:val="006B0304"/>
    <w:rsid w:val="006B7250"/>
    <w:rsid w:val="006B7AAE"/>
    <w:rsid w:val="006C1A62"/>
    <w:rsid w:val="006C6300"/>
    <w:rsid w:val="006D7642"/>
    <w:rsid w:val="006E7549"/>
    <w:rsid w:val="006F07D1"/>
    <w:rsid w:val="00701BAB"/>
    <w:rsid w:val="00704DE3"/>
    <w:rsid w:val="007155EA"/>
    <w:rsid w:val="00716812"/>
    <w:rsid w:val="00721088"/>
    <w:rsid w:val="00727163"/>
    <w:rsid w:val="00727AD6"/>
    <w:rsid w:val="007359D7"/>
    <w:rsid w:val="007365F0"/>
    <w:rsid w:val="00736C2C"/>
    <w:rsid w:val="00736F71"/>
    <w:rsid w:val="00766D65"/>
    <w:rsid w:val="007726E7"/>
    <w:rsid w:val="00772D2B"/>
    <w:rsid w:val="00773BC9"/>
    <w:rsid w:val="0078617E"/>
    <w:rsid w:val="00790EB0"/>
    <w:rsid w:val="007974A5"/>
    <w:rsid w:val="007B0815"/>
    <w:rsid w:val="007B0A9E"/>
    <w:rsid w:val="007B0BDB"/>
    <w:rsid w:val="007B4D28"/>
    <w:rsid w:val="007C0C50"/>
    <w:rsid w:val="007D0FBD"/>
    <w:rsid w:val="007D46AB"/>
    <w:rsid w:val="007E2BC0"/>
    <w:rsid w:val="007F2402"/>
    <w:rsid w:val="007F2467"/>
    <w:rsid w:val="007F7B5B"/>
    <w:rsid w:val="00800CC3"/>
    <w:rsid w:val="00801476"/>
    <w:rsid w:val="008020FA"/>
    <w:rsid w:val="00804DF6"/>
    <w:rsid w:val="008122DB"/>
    <w:rsid w:val="00812DF8"/>
    <w:rsid w:val="00813A91"/>
    <w:rsid w:val="00816A4E"/>
    <w:rsid w:val="008177D1"/>
    <w:rsid w:val="00826733"/>
    <w:rsid w:val="00830E3D"/>
    <w:rsid w:val="008316E5"/>
    <w:rsid w:val="00835BC1"/>
    <w:rsid w:val="008405E2"/>
    <w:rsid w:val="00844FA1"/>
    <w:rsid w:val="00851D36"/>
    <w:rsid w:val="008554D2"/>
    <w:rsid w:val="008569C4"/>
    <w:rsid w:val="008701A1"/>
    <w:rsid w:val="008705C9"/>
    <w:rsid w:val="00871BE0"/>
    <w:rsid w:val="00880C63"/>
    <w:rsid w:val="00892B7A"/>
    <w:rsid w:val="008A3C42"/>
    <w:rsid w:val="008A732D"/>
    <w:rsid w:val="008A76A1"/>
    <w:rsid w:val="008B2B26"/>
    <w:rsid w:val="008B507C"/>
    <w:rsid w:val="008B59E7"/>
    <w:rsid w:val="008C1F34"/>
    <w:rsid w:val="008E12D5"/>
    <w:rsid w:val="008E1405"/>
    <w:rsid w:val="008E3DCC"/>
    <w:rsid w:val="008E6B7D"/>
    <w:rsid w:val="008F10B6"/>
    <w:rsid w:val="00902B84"/>
    <w:rsid w:val="00912170"/>
    <w:rsid w:val="0093078D"/>
    <w:rsid w:val="009348E4"/>
    <w:rsid w:val="009426E4"/>
    <w:rsid w:val="00943C02"/>
    <w:rsid w:val="009447F0"/>
    <w:rsid w:val="00950F4B"/>
    <w:rsid w:val="0095533D"/>
    <w:rsid w:val="009556FF"/>
    <w:rsid w:val="00956306"/>
    <w:rsid w:val="009735D4"/>
    <w:rsid w:val="00974266"/>
    <w:rsid w:val="009837D1"/>
    <w:rsid w:val="0098621A"/>
    <w:rsid w:val="009B5889"/>
    <w:rsid w:val="009B61FD"/>
    <w:rsid w:val="009C0E27"/>
    <w:rsid w:val="009C14B9"/>
    <w:rsid w:val="009C4810"/>
    <w:rsid w:val="009D11B8"/>
    <w:rsid w:val="009E087C"/>
    <w:rsid w:val="009E4A6E"/>
    <w:rsid w:val="009F435B"/>
    <w:rsid w:val="00A031DF"/>
    <w:rsid w:val="00A05FC7"/>
    <w:rsid w:val="00A07437"/>
    <w:rsid w:val="00A14FDC"/>
    <w:rsid w:val="00A264C0"/>
    <w:rsid w:val="00A305AB"/>
    <w:rsid w:val="00A30D07"/>
    <w:rsid w:val="00A377C8"/>
    <w:rsid w:val="00A41BF7"/>
    <w:rsid w:val="00A72E39"/>
    <w:rsid w:val="00A77E1C"/>
    <w:rsid w:val="00A80D29"/>
    <w:rsid w:val="00A94BA3"/>
    <w:rsid w:val="00A95DB1"/>
    <w:rsid w:val="00AB02E2"/>
    <w:rsid w:val="00AB2128"/>
    <w:rsid w:val="00AC00DF"/>
    <w:rsid w:val="00AC2A73"/>
    <w:rsid w:val="00AC3A23"/>
    <w:rsid w:val="00AC4C14"/>
    <w:rsid w:val="00AC5B7A"/>
    <w:rsid w:val="00AE5A73"/>
    <w:rsid w:val="00AF784C"/>
    <w:rsid w:val="00B02410"/>
    <w:rsid w:val="00B07901"/>
    <w:rsid w:val="00B11FAC"/>
    <w:rsid w:val="00B16409"/>
    <w:rsid w:val="00B20D3D"/>
    <w:rsid w:val="00B21E87"/>
    <w:rsid w:val="00B34470"/>
    <w:rsid w:val="00B35482"/>
    <w:rsid w:val="00B46E3A"/>
    <w:rsid w:val="00B47824"/>
    <w:rsid w:val="00B51FB6"/>
    <w:rsid w:val="00B55BD1"/>
    <w:rsid w:val="00B60944"/>
    <w:rsid w:val="00B61AF4"/>
    <w:rsid w:val="00B64205"/>
    <w:rsid w:val="00B64AFF"/>
    <w:rsid w:val="00B66DFE"/>
    <w:rsid w:val="00B72C7E"/>
    <w:rsid w:val="00B7550D"/>
    <w:rsid w:val="00B84E4F"/>
    <w:rsid w:val="00B870EF"/>
    <w:rsid w:val="00B87BAE"/>
    <w:rsid w:val="00B9262D"/>
    <w:rsid w:val="00B93F04"/>
    <w:rsid w:val="00BA32B7"/>
    <w:rsid w:val="00BA3DCF"/>
    <w:rsid w:val="00BC36FF"/>
    <w:rsid w:val="00BC5EC7"/>
    <w:rsid w:val="00BD2B45"/>
    <w:rsid w:val="00BF3AE6"/>
    <w:rsid w:val="00BF5553"/>
    <w:rsid w:val="00C072A6"/>
    <w:rsid w:val="00C20445"/>
    <w:rsid w:val="00C25988"/>
    <w:rsid w:val="00C2690C"/>
    <w:rsid w:val="00C27F70"/>
    <w:rsid w:val="00C34430"/>
    <w:rsid w:val="00C375BF"/>
    <w:rsid w:val="00C440A1"/>
    <w:rsid w:val="00C57655"/>
    <w:rsid w:val="00C57F74"/>
    <w:rsid w:val="00C720ED"/>
    <w:rsid w:val="00C7306E"/>
    <w:rsid w:val="00C80CCB"/>
    <w:rsid w:val="00C815F6"/>
    <w:rsid w:val="00C81AA2"/>
    <w:rsid w:val="00C8266E"/>
    <w:rsid w:val="00C94A03"/>
    <w:rsid w:val="00CA65E9"/>
    <w:rsid w:val="00CB1BF8"/>
    <w:rsid w:val="00CB5FFB"/>
    <w:rsid w:val="00CB6AE0"/>
    <w:rsid w:val="00CC3C4D"/>
    <w:rsid w:val="00CC3EAF"/>
    <w:rsid w:val="00CD187B"/>
    <w:rsid w:val="00CD4A66"/>
    <w:rsid w:val="00CD5418"/>
    <w:rsid w:val="00CE2EBD"/>
    <w:rsid w:val="00CF42B3"/>
    <w:rsid w:val="00D00C9B"/>
    <w:rsid w:val="00D030E4"/>
    <w:rsid w:val="00D06FF2"/>
    <w:rsid w:val="00D15A8D"/>
    <w:rsid w:val="00D233E2"/>
    <w:rsid w:val="00D3233A"/>
    <w:rsid w:val="00D4186A"/>
    <w:rsid w:val="00D42C12"/>
    <w:rsid w:val="00D43814"/>
    <w:rsid w:val="00D43A26"/>
    <w:rsid w:val="00D446C7"/>
    <w:rsid w:val="00D44E68"/>
    <w:rsid w:val="00D5634E"/>
    <w:rsid w:val="00D57DC6"/>
    <w:rsid w:val="00D602E1"/>
    <w:rsid w:val="00D60846"/>
    <w:rsid w:val="00D64B95"/>
    <w:rsid w:val="00D75AF2"/>
    <w:rsid w:val="00D76BF8"/>
    <w:rsid w:val="00D770A1"/>
    <w:rsid w:val="00D8283B"/>
    <w:rsid w:val="00D876F5"/>
    <w:rsid w:val="00D93958"/>
    <w:rsid w:val="00D94E90"/>
    <w:rsid w:val="00DA4D64"/>
    <w:rsid w:val="00DA5550"/>
    <w:rsid w:val="00DA5BC0"/>
    <w:rsid w:val="00DC0A52"/>
    <w:rsid w:val="00DC7F0E"/>
    <w:rsid w:val="00DD1C0B"/>
    <w:rsid w:val="00DD506E"/>
    <w:rsid w:val="00DE04EE"/>
    <w:rsid w:val="00DF15AF"/>
    <w:rsid w:val="00DF34CA"/>
    <w:rsid w:val="00DF45A2"/>
    <w:rsid w:val="00E06425"/>
    <w:rsid w:val="00E075D5"/>
    <w:rsid w:val="00E14418"/>
    <w:rsid w:val="00E335B4"/>
    <w:rsid w:val="00E33F05"/>
    <w:rsid w:val="00E54E4C"/>
    <w:rsid w:val="00E551EF"/>
    <w:rsid w:val="00E61B35"/>
    <w:rsid w:val="00E627CD"/>
    <w:rsid w:val="00E71002"/>
    <w:rsid w:val="00E84D3D"/>
    <w:rsid w:val="00E874F7"/>
    <w:rsid w:val="00E93E1D"/>
    <w:rsid w:val="00E95F1D"/>
    <w:rsid w:val="00E970F7"/>
    <w:rsid w:val="00EC5000"/>
    <w:rsid w:val="00EC66D6"/>
    <w:rsid w:val="00ED04F0"/>
    <w:rsid w:val="00ED0A34"/>
    <w:rsid w:val="00ED386E"/>
    <w:rsid w:val="00EE28E7"/>
    <w:rsid w:val="00EE7971"/>
    <w:rsid w:val="00EF5036"/>
    <w:rsid w:val="00F00B10"/>
    <w:rsid w:val="00F22ADB"/>
    <w:rsid w:val="00F43AE6"/>
    <w:rsid w:val="00F5738B"/>
    <w:rsid w:val="00F604A7"/>
    <w:rsid w:val="00F62F47"/>
    <w:rsid w:val="00F67BE9"/>
    <w:rsid w:val="00F71668"/>
    <w:rsid w:val="00F722AB"/>
    <w:rsid w:val="00F777D2"/>
    <w:rsid w:val="00F823CF"/>
    <w:rsid w:val="00F86ECA"/>
    <w:rsid w:val="00F90E4B"/>
    <w:rsid w:val="00F91A02"/>
    <w:rsid w:val="00F91F8C"/>
    <w:rsid w:val="00F930EA"/>
    <w:rsid w:val="00F972A0"/>
    <w:rsid w:val="00FA0233"/>
    <w:rsid w:val="00FA73A0"/>
    <w:rsid w:val="00FB2324"/>
    <w:rsid w:val="00FB2FD8"/>
    <w:rsid w:val="00FB51C1"/>
    <w:rsid w:val="00FD5EB3"/>
    <w:rsid w:val="00FE6128"/>
    <w:rsid w:val="00FF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martTagType w:name="PersonName" w:namespaceuri="urn:schemas-microsoft-com:office:smarttags"/>
  <w:shapeDefaults>
    <o:shapedefaults spidmax="46081" v:ext="edit">
      <v:textbox inset="5.85pt,.7pt,5.85pt,.7pt"/>
    </o:shapedefaults>
    <o:shapelayout v:ext="edit">
      <o:idmap data="1" v:ext="edit"/>
    </o:shapelayout>
  </w:shapeDefaults>
  <w:decimalSymbol w:val=","/>
  <w:listSeparator w:val=";"/>
  <w14:docId w14:val="311149FD"/>
  <w15:chartTrackingRefBased/>
  <w15:docId w15:val="{D4B2895F-8A5A-42F9-8553-8523F758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="Times New Roman" w:eastAsia="MS Mincho" w:hAnsi="Times New Roman"/>
        <w:lang w:bidi="ar-SA" w:eastAsia="fr-FR" w:val="fr-FR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8E12D5"/>
  </w:style>
  <w:style w:styleId="Titre2" w:type="paragraph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8"/>
    </w:rPr>
  </w:style>
  <w:style w:styleId="Titre3" w:type="paragraph">
    <w:name w:val="heading 3"/>
    <w:basedOn w:val="Normal"/>
    <w:next w:val="Normal"/>
    <w:qFormat/>
    <w:rsid w:val="000C1B5F"/>
    <w:pPr>
      <w:keepNext/>
      <w:spacing w:after="60" w:before="240"/>
      <w:outlineLvl w:val="2"/>
    </w:pPr>
    <w:rPr>
      <w:rFonts w:ascii="Arial" w:cs="Arial" w:hAnsi="Arial"/>
      <w:b/>
      <w:bCs/>
      <w:sz w:val="26"/>
      <w:szCs w:val="26"/>
    </w:rPr>
  </w:style>
  <w:style w:styleId="Titre4" w:type="paragraph">
    <w:name w:val="heading 4"/>
    <w:basedOn w:val="Normal"/>
    <w:next w:val="Normal"/>
    <w:qFormat/>
    <w:rsid w:val="000C1B5F"/>
    <w:pPr>
      <w:keepNext/>
      <w:spacing w:after="60" w:before="240"/>
      <w:outlineLvl w:val="3"/>
    </w:pPr>
    <w:rPr>
      <w:b/>
      <w:bCs/>
      <w:sz w:val="28"/>
      <w:szCs w:val="28"/>
    </w:rPr>
  </w:style>
  <w:style w:styleId="Titre9" w:type="paragraph">
    <w:name w:val="heading 9"/>
    <w:basedOn w:val="Normal"/>
    <w:next w:val="Normal"/>
    <w:link w:val="Titre9Car"/>
    <w:qFormat/>
    <w:rsid w:val="009735D4"/>
    <w:pPr>
      <w:spacing w:after="60" w:before="240"/>
      <w:outlineLvl w:val="8"/>
    </w:pPr>
    <w:rPr>
      <w:rFonts w:ascii="Arial" w:cs="Arial" w:hAnsi="Arial"/>
      <w:sz w:val="22"/>
      <w:szCs w:val="2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pPr>
      <w:tabs>
        <w:tab w:pos="4252" w:val="center"/>
        <w:tab w:pos="8504" w:val="right"/>
      </w:tabs>
      <w:snapToGrid w:val="0"/>
    </w:pPr>
  </w:style>
  <w:style w:styleId="Pieddepage" w:type="paragraph">
    <w:name w:val="footer"/>
    <w:basedOn w:val="Normal"/>
    <w:pPr>
      <w:tabs>
        <w:tab w:pos="4252" w:val="center"/>
        <w:tab w:pos="8504" w:val="right"/>
      </w:tabs>
      <w:snapToGrid w:val="0"/>
    </w:pPr>
  </w:style>
  <w:style w:styleId="Retraitcorpsdetexte" w:type="paragraph">
    <w:name w:val="Body Text Indent"/>
    <w:basedOn w:val="Normal"/>
    <w:pPr>
      <w:ind w:firstLine="708"/>
      <w:jc w:val="both"/>
    </w:pPr>
    <w:rPr>
      <w:rFonts w:ascii="Arial" w:hAnsi="Arial"/>
      <w:sz w:val="22"/>
    </w:rPr>
  </w:style>
  <w:style w:styleId="Corpsdetexte" w:type="paragraph">
    <w:name w:val="Body Text"/>
    <w:basedOn w:val="Normal"/>
    <w:pPr>
      <w:jc w:val="both"/>
    </w:pPr>
    <w:rPr>
      <w:rFonts w:ascii="Arial" w:hAnsi="Arial"/>
      <w:sz w:val="22"/>
    </w:rPr>
  </w:style>
  <w:style w:styleId="Grilledutableau" w:type="table">
    <w:name w:val="Table Grid"/>
    <w:basedOn w:val="TableauNormal"/>
    <w:rsid w:val="007155E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enhypertexte" w:type="character">
    <w:name w:val="Hyperlink"/>
    <w:rsid w:val="001E13E2"/>
    <w:rPr>
      <w:color w:val="0000FF"/>
      <w:u w:val="single"/>
    </w:rPr>
  </w:style>
  <w:style w:styleId="NormalWeb" w:type="paragraph">
    <w:name w:val="Normal (Web)"/>
    <w:basedOn w:val="Normal"/>
    <w:uiPriority w:val="99"/>
    <w:rsid w:val="002132EE"/>
    <w:pPr>
      <w:spacing w:after="100" w:afterAutospacing="1" w:before="100" w:beforeAutospacing="1"/>
    </w:pPr>
    <w:rPr>
      <w:rFonts w:ascii="MS PGothic" w:cs="MS PGothic" w:eastAsia="MS PGothic" w:hAnsi="MS PGothic"/>
      <w:sz w:val="24"/>
      <w:szCs w:val="24"/>
      <w:lang w:eastAsia="ja-JP" w:val="en-US"/>
    </w:rPr>
  </w:style>
  <w:style w:styleId="Corpsdetexte2" w:type="paragraph">
    <w:name w:val="Body Text 2"/>
    <w:basedOn w:val="Normal"/>
    <w:rsid w:val="000C1B5F"/>
    <w:pPr>
      <w:spacing w:after="120" w:line="480" w:lineRule="auto"/>
    </w:pPr>
  </w:style>
  <w:style w:styleId="Titre" w:type="paragraph">
    <w:name w:val="Title"/>
    <w:basedOn w:val="Normal"/>
    <w:qFormat/>
    <w:rsid w:val="000C1B5F"/>
    <w:pPr>
      <w:spacing w:line="384" w:lineRule="auto"/>
      <w:jc w:val="center"/>
    </w:pPr>
    <w:rPr>
      <w:rFonts w:ascii="DIN-Bold" w:eastAsia="Times New Roman" w:hAnsi="DIN-Bold"/>
      <w:sz w:val="42"/>
    </w:rPr>
  </w:style>
  <w:style w:styleId="Sous-titre" w:type="paragraph">
    <w:name w:val="Subtitle"/>
    <w:basedOn w:val="Normal"/>
    <w:qFormat/>
    <w:rsid w:val="000C1B5F"/>
    <w:pPr>
      <w:spacing w:line="264" w:lineRule="auto"/>
      <w:ind w:left="3402"/>
      <w:jc w:val="both"/>
    </w:pPr>
    <w:rPr>
      <w:rFonts w:ascii="DIN-Regular" w:eastAsia="Times New Roman" w:hAnsi="DIN-Regular"/>
      <w:i/>
      <w:color w:val="FF0000"/>
      <w:sz w:val="22"/>
    </w:rPr>
  </w:style>
  <w:style w:customStyle="1" w:styleId="Retraitcorpsdetexte21" w:type="paragraph">
    <w:name w:val="Retrait corps de texte 21"/>
    <w:basedOn w:val="Normal"/>
    <w:rsid w:val="009735D4"/>
    <w:pPr>
      <w:spacing w:before="120"/>
      <w:ind w:left="1134"/>
      <w:jc w:val="both"/>
    </w:pPr>
    <w:rPr>
      <w:rFonts w:ascii="Arial" w:eastAsia="Times New Roman" w:hAnsi="Arial"/>
      <w:sz w:val="22"/>
      <w:szCs w:val="24"/>
    </w:rPr>
  </w:style>
  <w:style w:customStyle="1" w:styleId="textegras" w:type="character">
    <w:name w:val="textegras"/>
    <w:basedOn w:val="Policepardfaut"/>
    <w:rsid w:val="00D5634E"/>
  </w:style>
  <w:style w:styleId="Numrodepage" w:type="character">
    <w:name w:val="page number"/>
    <w:basedOn w:val="Policepardfaut"/>
    <w:rsid w:val="00800CC3"/>
  </w:style>
  <w:style w:customStyle="1" w:styleId="Titre9Car" w:type="character">
    <w:name w:val="Titre 9 Car"/>
    <w:link w:val="Titre9"/>
    <w:rsid w:val="004531C1"/>
    <w:rPr>
      <w:rFonts w:ascii="Arial" w:cs="Arial" w:hAnsi="Arial"/>
      <w:sz w:val="22"/>
      <w:szCs w:val="22"/>
      <w:lang w:eastAsia="fr-FR" w:val="fr-FR"/>
    </w:rPr>
  </w:style>
  <w:style w:styleId="Textedebulles" w:type="paragraph">
    <w:name w:val="Balloon Text"/>
    <w:basedOn w:val="Normal"/>
    <w:link w:val="TextedebullesCar"/>
    <w:rsid w:val="003E4D96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link w:val="Textedebulles"/>
    <w:rsid w:val="003E4D96"/>
    <w:rPr>
      <w:rFonts w:ascii="Tahoma" w:cs="Tahoma" w:hAnsi="Tahoma"/>
      <w:sz w:val="16"/>
      <w:szCs w:val="16"/>
      <w:lang w:eastAsia="fr-FR" w:val="fr-FR"/>
    </w:rPr>
  </w:style>
  <w:style w:styleId="Paragraphedeliste" w:type="paragraph">
    <w:name w:val="List Paragraph"/>
    <w:basedOn w:val="Normal"/>
    <w:uiPriority w:val="34"/>
    <w:qFormat/>
    <w:rsid w:val="00C375B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customStyle="1" w:styleId="Default" w:type="paragraph">
    <w:name w:val="Default"/>
    <w:rsid w:val="00D876F5"/>
    <w:pPr>
      <w:autoSpaceDE w:val="0"/>
      <w:autoSpaceDN w:val="0"/>
      <w:adjustRightInd w:val="0"/>
    </w:pPr>
    <w:rPr>
      <w:rFonts w:ascii="Calibri" w:cs="Calibri" w:hAnsi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8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6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02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4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1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57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1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6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33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4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2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3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39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245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0522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484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5306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29918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508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8068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75946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9370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6764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2896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516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485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035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122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354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155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634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177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67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761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829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615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426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8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54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4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4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4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2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4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8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9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6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89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3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81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738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7126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590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71406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754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81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551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3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35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5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70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4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4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2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6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people.xml" Type="http://schemas.microsoft.com/office/2011/relationships/peop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0A834-F538-4A21-91C2-9CB5DC8D5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2052</Words>
  <Characters>14201</Characters>
  <Application>Microsoft Office Word</Application>
  <DocSecurity>0</DocSecurity>
  <Lines>118</Lines>
  <Paragraphs>32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ACCORD</vt:lpstr>
    </vt:vector>
  </TitlesOfParts>
  <Company>TBSO</Company>
  <LinksUpToDate>false</LinksUpToDate>
  <CharactersWithSpaces>16221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2022-12-20T13:18:00Z</dcterms:created>
  <cp:lastPrinted>2020-12-21T09:10:00Z</cp:lastPrinted>
  <dcterms:modified xsi:type="dcterms:W3CDTF">2023-01-05T09:59:00Z</dcterms:modified>
  <cp:revision>4</cp:revision>
  <dc:title>ACCORD</dc:title>
</cp:coreProperties>
</file>