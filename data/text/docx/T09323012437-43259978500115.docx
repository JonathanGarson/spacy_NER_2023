
<file path=[Content_Types].xml><?xml version="1.0" encoding="utf-8"?>
<Types xmlns="http://schemas.openxmlformats.org/package/2006/content-types">
  <Default ContentType="image/x-emf" Extension="em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261C980D" w14:textId="37403914" w:rsidP="00756F86" w:rsidR="008B66D6" w:rsidRDefault="00053AD6">
      <w:pPr>
        <w:spacing w:after="0" w:line="288" w:lineRule="atLeast"/>
        <w:jc w:val="center"/>
      </w:pPr>
      <w:r>
        <w:rPr>
          <w:rFonts w:ascii="Trebuchet MS" w:cs="Arial" w:eastAsia="Times New Roman" w:hAnsi="Trebuchet MS"/>
          <w:b/>
          <w:bCs/>
          <w:color w:val="695D46"/>
          <w:sz w:val="32"/>
          <w:szCs w:val="84"/>
          <w:lang w:eastAsia="fr-FR"/>
        </w:rPr>
        <w:t>Accord sur les négociations annuelles obligatoires 2023 (NAO 2023</w:t>
      </w:r>
      <w:r w:rsidR="00F57263">
        <w:rPr>
          <w:rFonts w:ascii="Trebuchet MS" w:cs="Arial" w:eastAsia="Times New Roman" w:hAnsi="Trebuchet MS"/>
          <w:b/>
          <w:bCs/>
          <w:color w:val="695D46"/>
          <w:sz w:val="32"/>
          <w:szCs w:val="84"/>
          <w:lang w:eastAsia="fr-FR"/>
        </w:rPr>
        <w:t>)</w:t>
      </w:r>
    </w:p>
    <w:p w14:paraId="3201F13B" w14:textId="77777777" w:rsidP="009D7AF4" w:rsidR="009D7AF4" w:rsidRDefault="009D7AF4" w:rsidRPr="00D54418">
      <w:pPr>
        <w:spacing w:before="720"/>
        <w:jc w:val="both"/>
        <w:rPr>
          <w:rFonts w:cstheme="minorHAnsi"/>
          <w:color w:val="005162"/>
          <w:sz w:val="28"/>
          <w:szCs w:val="28"/>
        </w:rPr>
      </w:pPr>
      <w:r w:rsidRPr="00D54418">
        <w:rPr>
          <w:rFonts w:cstheme="minorHAnsi"/>
          <w:color w:val="005162"/>
          <w:sz w:val="28"/>
          <w:szCs w:val="28"/>
        </w:rPr>
        <w:t>Entre les soussignés :</w:t>
      </w:r>
    </w:p>
    <w:p w14:paraId="0F903B5B" w14:textId="260CCCC8" w:rsidP="009D7AF4" w:rsidR="009D7AF4" w:rsidRDefault="009D7AF4" w:rsidRPr="00C80C45">
      <w:pPr>
        <w:pStyle w:val="Normalps1"/>
        <w:spacing w:after="160" w:before="0" w:line="259" w:lineRule="auto"/>
        <w:ind w:left="0"/>
        <w:rPr>
          <w:rFonts w:asciiTheme="minorHAnsi" w:cstheme="minorHAnsi" w:hAnsiTheme="minorHAnsi"/>
          <w:sz w:val="22"/>
          <w:szCs w:val="22"/>
        </w:rPr>
      </w:pPr>
      <w:r w:rsidRPr="00C80C45">
        <w:rPr>
          <w:rFonts w:asciiTheme="minorHAnsi" w:cstheme="minorHAnsi" w:hAnsiTheme="minorHAnsi"/>
          <w:b/>
          <w:sz w:val="22"/>
          <w:szCs w:val="22"/>
        </w:rPr>
        <w:t>La société YUSEN LOGISTICS FRANCE</w:t>
      </w:r>
      <w:r w:rsidRPr="00C80C45">
        <w:rPr>
          <w:rFonts w:asciiTheme="minorHAnsi" w:cstheme="minorHAnsi" w:hAnsiTheme="minorHAnsi"/>
          <w:sz w:val="22"/>
          <w:szCs w:val="22"/>
        </w:rPr>
        <w:t>, société par actions simplifiée, immatriculée au RCS de BOBIGNY sous le n°432 599 785, dont le siège social est sis Bat. 4 Zone Cargo 8</w:t>
      </w:r>
      <w:r w:rsidR="008903D4">
        <w:rPr>
          <w:rFonts w:asciiTheme="minorHAnsi" w:cstheme="minorHAnsi" w:hAnsiTheme="minorHAnsi"/>
          <w:sz w:val="22"/>
          <w:szCs w:val="22"/>
        </w:rPr>
        <w:t xml:space="preserve">, </w:t>
      </w:r>
      <w:r w:rsidRPr="00C80C45">
        <w:rPr>
          <w:rFonts w:asciiTheme="minorHAnsi" w:cstheme="minorHAnsi" w:hAnsiTheme="minorHAnsi"/>
          <w:sz w:val="22"/>
          <w:szCs w:val="22"/>
        </w:rPr>
        <w:t>14 rue de la belle borne</w:t>
      </w:r>
      <w:r w:rsidR="00F57263">
        <w:rPr>
          <w:rFonts w:asciiTheme="minorHAnsi" w:cstheme="minorHAnsi" w:hAnsiTheme="minorHAnsi"/>
          <w:sz w:val="22"/>
          <w:szCs w:val="22"/>
        </w:rPr>
        <w:t>,</w:t>
      </w:r>
      <w:r w:rsidR="008903D4">
        <w:rPr>
          <w:rFonts w:asciiTheme="minorHAnsi" w:cstheme="minorHAnsi" w:hAnsiTheme="minorHAnsi"/>
          <w:sz w:val="22"/>
          <w:szCs w:val="22"/>
        </w:rPr>
        <w:t xml:space="preserve"> </w:t>
      </w:r>
      <w:r w:rsidRPr="00C80C45">
        <w:rPr>
          <w:rFonts w:asciiTheme="minorHAnsi" w:cstheme="minorHAnsi" w:hAnsiTheme="minorHAnsi"/>
          <w:sz w:val="22"/>
          <w:szCs w:val="22"/>
        </w:rPr>
        <w:t xml:space="preserve">93290 TREMBLAY EN FRANCE, représentée par, en sa qualité de </w:t>
      </w:r>
      <w:r w:rsidR="00715CC8">
        <w:rPr>
          <w:rFonts w:asciiTheme="minorHAnsi" w:cstheme="minorHAnsi" w:hAnsiTheme="minorHAnsi"/>
          <w:sz w:val="22"/>
          <w:szCs w:val="22"/>
        </w:rPr>
        <w:t>Président</w:t>
      </w:r>
      <w:r w:rsidRPr="00C80C45">
        <w:rPr>
          <w:rFonts w:asciiTheme="minorHAnsi" w:cstheme="minorHAnsi" w:hAnsiTheme="minorHAnsi"/>
          <w:sz w:val="22"/>
          <w:szCs w:val="22"/>
        </w:rPr>
        <w:t xml:space="preserve">, </w:t>
      </w:r>
    </w:p>
    <w:p w14:paraId="138EFE1A" w14:textId="77777777" w:rsidP="009D7AF4" w:rsidR="009D7AF4" w:rsidRDefault="009D7AF4" w:rsidRPr="00C80C45">
      <w:pPr>
        <w:pStyle w:val="spip"/>
        <w:tabs>
          <w:tab w:pos="5580" w:val="left"/>
        </w:tabs>
        <w:spacing w:after="160" w:line="259" w:lineRule="auto"/>
        <w:rPr>
          <w:rFonts w:asciiTheme="minorHAnsi" w:cstheme="minorHAnsi" w:hAnsiTheme="minorHAnsi"/>
          <w:b/>
          <w:sz w:val="22"/>
          <w:szCs w:val="22"/>
        </w:rPr>
      </w:pPr>
      <w:r w:rsidRPr="00C80C45">
        <w:rPr>
          <w:rFonts w:asciiTheme="minorHAnsi" w:cstheme="minorHAnsi" w:hAnsiTheme="minorHAnsi"/>
          <w:b/>
          <w:sz w:val="22"/>
          <w:szCs w:val="22"/>
        </w:rPr>
        <w:t xml:space="preserve">Ci-après désignée « la </w:t>
      </w:r>
      <w:r w:rsidR="00C4296B">
        <w:rPr>
          <w:rFonts w:asciiTheme="minorHAnsi" w:cstheme="minorHAnsi" w:hAnsiTheme="minorHAnsi"/>
          <w:b/>
          <w:sz w:val="22"/>
          <w:szCs w:val="22"/>
        </w:rPr>
        <w:t>s</w:t>
      </w:r>
      <w:r w:rsidRPr="00C80C45">
        <w:rPr>
          <w:rFonts w:asciiTheme="minorHAnsi" w:cstheme="minorHAnsi" w:hAnsiTheme="minorHAnsi"/>
          <w:b/>
          <w:sz w:val="22"/>
          <w:szCs w:val="22"/>
        </w:rPr>
        <w:t>ociété »</w:t>
      </w:r>
      <w:r w:rsidR="00C4296B">
        <w:rPr>
          <w:rFonts w:asciiTheme="minorHAnsi" w:cstheme="minorHAnsi" w:hAnsiTheme="minorHAnsi"/>
          <w:b/>
          <w:sz w:val="22"/>
          <w:szCs w:val="22"/>
        </w:rPr>
        <w:t xml:space="preserve"> ou « l’entreprise »,</w:t>
      </w:r>
    </w:p>
    <w:p w14:paraId="6FB6EB0F" w14:textId="77777777" w:rsidP="009D7AF4" w:rsidR="009D7AF4" w:rsidRDefault="009D7AF4" w:rsidRPr="00C80C45">
      <w:pPr>
        <w:pStyle w:val="spip"/>
        <w:tabs>
          <w:tab w:pos="5580" w:val="left"/>
        </w:tabs>
        <w:spacing w:after="160" w:line="259" w:lineRule="auto"/>
        <w:rPr>
          <w:rFonts w:asciiTheme="minorHAnsi" w:cstheme="minorHAnsi" w:hAnsiTheme="minorHAnsi"/>
          <w:b/>
          <w:bCs/>
          <w:sz w:val="22"/>
          <w:szCs w:val="22"/>
        </w:rPr>
      </w:pPr>
      <w:r w:rsidRPr="00C80C45">
        <w:rPr>
          <w:rFonts w:asciiTheme="minorHAnsi" w:cstheme="minorHAnsi" w:hAnsiTheme="minorHAnsi"/>
          <w:b/>
          <w:bCs/>
          <w:sz w:val="22"/>
          <w:szCs w:val="22"/>
        </w:rPr>
        <w:t>D’une part,</w:t>
      </w:r>
    </w:p>
    <w:p w14:paraId="57648074" w14:textId="77777777" w:rsidP="009D7AF4" w:rsidR="009D7AF4" w:rsidRDefault="009D7AF4" w:rsidRPr="00D54418">
      <w:pPr>
        <w:spacing w:before="720"/>
        <w:jc w:val="both"/>
        <w:rPr>
          <w:rFonts w:cstheme="minorHAnsi"/>
          <w:color w:val="005162"/>
          <w:sz w:val="28"/>
          <w:szCs w:val="28"/>
        </w:rPr>
      </w:pPr>
      <w:r w:rsidRPr="00D54418">
        <w:rPr>
          <w:rFonts w:cstheme="minorHAnsi"/>
          <w:color w:val="005162"/>
          <w:sz w:val="28"/>
          <w:szCs w:val="28"/>
        </w:rPr>
        <w:t xml:space="preserve">Et : </w:t>
      </w:r>
    </w:p>
    <w:p w14:paraId="45A0D275" w14:textId="77777777" w:rsidP="009D7AF4" w:rsidR="009D7AF4" w:rsidRDefault="009D7AF4" w:rsidRPr="00CF1429">
      <w:pPr>
        <w:rPr>
          <w:rFonts w:cstheme="minorHAnsi"/>
        </w:rPr>
      </w:pPr>
      <w:r w:rsidRPr="00CF1429">
        <w:rPr>
          <w:rFonts w:cstheme="minorHAnsi"/>
        </w:rPr>
        <w:t>Les organisations syndicales représentatives au niveau de l’entreprise représentées par :</w:t>
      </w:r>
    </w:p>
    <w:p w14:paraId="45B6B70F" w14:textId="1247B488" w:rsidP="009D7AF4" w:rsidR="009D7AF4" w:rsidRDefault="009D7AF4" w:rsidRPr="002D16FA">
      <w:pPr>
        <w:keepLines/>
        <w:numPr>
          <w:ilvl w:val="0"/>
          <w:numId w:val="5"/>
        </w:numPr>
        <w:ind w:hanging="357" w:left="714"/>
        <w:jc w:val="both"/>
        <w:rPr>
          <w:rFonts w:cstheme="minorHAnsi"/>
          <w:b/>
        </w:rPr>
      </w:pPr>
      <w:r w:rsidRPr="002D16FA">
        <w:rPr>
          <w:rFonts w:cstheme="minorHAnsi"/>
          <w:b/>
        </w:rPr>
        <w:t>Pour la CFDT, , en qualité de délégué syndical central,</w:t>
      </w:r>
    </w:p>
    <w:p w14:paraId="0D998B27" w14:textId="63E587A4" w:rsidP="009D7AF4" w:rsidR="009D7AF4" w:rsidRDefault="009D7AF4" w:rsidRPr="002D16FA">
      <w:pPr>
        <w:keepLines/>
        <w:numPr>
          <w:ilvl w:val="0"/>
          <w:numId w:val="5"/>
        </w:numPr>
        <w:ind w:hanging="357" w:left="714"/>
        <w:jc w:val="both"/>
        <w:rPr>
          <w:rFonts w:cstheme="minorHAnsi"/>
          <w:b/>
        </w:rPr>
      </w:pPr>
      <w:r w:rsidRPr="002D16FA">
        <w:rPr>
          <w:rFonts w:cstheme="minorHAnsi"/>
          <w:b/>
        </w:rPr>
        <w:t>Pour la CFE-CGC, , en qualité de délégué syndical central,</w:t>
      </w:r>
    </w:p>
    <w:p w14:paraId="567BFC55" w14:textId="77918E4B" w:rsidP="009D7AF4" w:rsidR="009D7AF4" w:rsidRDefault="009D7AF4" w:rsidRPr="002D16FA">
      <w:pPr>
        <w:keepLines/>
        <w:numPr>
          <w:ilvl w:val="0"/>
          <w:numId w:val="5"/>
        </w:numPr>
        <w:ind w:hanging="357" w:left="714"/>
        <w:jc w:val="both"/>
        <w:rPr>
          <w:rFonts w:cstheme="minorHAnsi"/>
          <w:b/>
        </w:rPr>
      </w:pPr>
      <w:r w:rsidRPr="002D16FA">
        <w:rPr>
          <w:rFonts w:cstheme="minorHAnsi"/>
          <w:b/>
        </w:rPr>
        <w:t>Pour l’UST, , en qualité de délégué syndical</w:t>
      </w:r>
      <w:r w:rsidR="00156354" w:rsidRPr="002D16FA">
        <w:rPr>
          <w:rFonts w:cstheme="minorHAnsi"/>
          <w:b/>
        </w:rPr>
        <w:t xml:space="preserve"> central</w:t>
      </w:r>
      <w:r w:rsidRPr="002D16FA">
        <w:rPr>
          <w:rFonts w:cstheme="minorHAnsi"/>
          <w:b/>
        </w:rPr>
        <w:t xml:space="preserve">, </w:t>
      </w:r>
    </w:p>
    <w:p w14:paraId="34A6B84F" w14:textId="77777777" w:rsidP="009D7AF4" w:rsidR="009D7AF4" w:rsidRDefault="009D7AF4">
      <w:pPr>
        <w:pStyle w:val="spip"/>
        <w:tabs>
          <w:tab w:pos="5580" w:val="left"/>
        </w:tabs>
        <w:spacing w:after="160" w:line="259" w:lineRule="auto"/>
        <w:jc w:val="both"/>
        <w:rPr>
          <w:rFonts w:asciiTheme="minorHAnsi" w:cstheme="minorHAnsi" w:hAnsiTheme="minorHAnsi"/>
          <w:b/>
          <w:sz w:val="22"/>
          <w:szCs w:val="22"/>
        </w:rPr>
      </w:pPr>
    </w:p>
    <w:p w14:paraId="7AF9823E" w14:textId="77777777" w:rsidP="009D7AF4" w:rsidR="009D7AF4" w:rsidRDefault="009D7AF4" w:rsidRPr="0008737A">
      <w:pPr>
        <w:pStyle w:val="spip"/>
        <w:tabs>
          <w:tab w:pos="5580" w:val="left"/>
        </w:tabs>
        <w:spacing w:after="160" w:afterAutospacing="0" w:before="0" w:beforeAutospacing="0" w:line="259" w:lineRule="auto"/>
        <w:rPr>
          <w:rFonts w:asciiTheme="minorHAnsi" w:cstheme="minorHAnsi" w:hAnsiTheme="minorHAnsi"/>
          <w:b/>
          <w:sz w:val="22"/>
          <w:szCs w:val="22"/>
        </w:rPr>
      </w:pPr>
      <w:r w:rsidRPr="0008737A">
        <w:rPr>
          <w:rFonts w:asciiTheme="minorHAnsi" w:cstheme="minorHAnsi" w:hAnsiTheme="minorHAnsi"/>
          <w:b/>
          <w:sz w:val="22"/>
          <w:szCs w:val="22"/>
        </w:rPr>
        <w:t>Ci-après dénommées « les organisations syndicales »,</w:t>
      </w:r>
    </w:p>
    <w:p w14:paraId="510672AB" w14:textId="6640A53A" w:rsidP="009D7AF4" w:rsidR="009D7AF4" w:rsidRDefault="009D7AF4">
      <w:pPr>
        <w:pStyle w:val="spip"/>
        <w:tabs>
          <w:tab w:pos="5580" w:val="left"/>
        </w:tabs>
        <w:spacing w:after="160" w:line="259" w:lineRule="auto"/>
        <w:rPr>
          <w:rFonts w:asciiTheme="minorHAnsi" w:cstheme="minorHAnsi" w:hAnsiTheme="minorHAnsi"/>
          <w:b/>
          <w:sz w:val="22"/>
          <w:szCs w:val="22"/>
        </w:rPr>
      </w:pPr>
      <w:r w:rsidRPr="00D446DB">
        <w:rPr>
          <w:rFonts w:asciiTheme="minorHAnsi" w:cstheme="minorHAnsi" w:hAnsiTheme="minorHAnsi"/>
          <w:b/>
          <w:sz w:val="22"/>
          <w:szCs w:val="22"/>
        </w:rPr>
        <w:t>D’autre part,</w:t>
      </w:r>
    </w:p>
    <w:p w14:paraId="590F9CF4" w14:textId="77777777" w:rsidP="009D7AF4" w:rsidR="00404C4B" w:rsidRDefault="00404C4B" w:rsidRPr="00D446DB">
      <w:pPr>
        <w:pStyle w:val="spip"/>
        <w:tabs>
          <w:tab w:pos="5580" w:val="left"/>
        </w:tabs>
        <w:spacing w:after="160" w:line="259" w:lineRule="auto"/>
        <w:rPr>
          <w:rFonts w:asciiTheme="minorHAnsi" w:cstheme="minorHAnsi" w:hAnsiTheme="minorHAnsi"/>
          <w:b/>
          <w:sz w:val="22"/>
          <w:szCs w:val="22"/>
        </w:rPr>
      </w:pPr>
    </w:p>
    <w:p w14:paraId="1C722502" w14:textId="1644BE2E" w:rsidP="00DA3A1E" w:rsidR="008903D4" w:rsidRDefault="00DA3A1E">
      <w:pPr>
        <w:rPr>
          <w:rFonts w:ascii="Calibri" w:cs="Calibri" w:eastAsia="Times New Roman" w:hAnsi="Calibri"/>
          <w:b/>
        </w:rPr>
      </w:pPr>
      <w:r w:rsidRPr="00DA3A1E">
        <w:rPr>
          <w:rFonts w:ascii="Calibri" w:cs="Calibri" w:eastAsia="Times New Roman" w:hAnsi="Calibri"/>
          <w:b/>
        </w:rPr>
        <w:t xml:space="preserve">Ci-après désignées ensemble « les </w:t>
      </w:r>
      <w:r w:rsidR="00404C4B">
        <w:rPr>
          <w:rFonts w:ascii="Calibri" w:cs="Calibri" w:eastAsia="Times New Roman" w:hAnsi="Calibri"/>
          <w:b/>
        </w:rPr>
        <w:t>p</w:t>
      </w:r>
      <w:r w:rsidRPr="00DA3A1E">
        <w:rPr>
          <w:rFonts w:ascii="Calibri" w:cs="Calibri" w:eastAsia="Times New Roman" w:hAnsi="Calibri"/>
          <w:b/>
        </w:rPr>
        <w:t>arties »</w:t>
      </w:r>
      <w:r w:rsidR="00404C4B">
        <w:rPr>
          <w:rFonts w:ascii="Calibri" w:cs="Calibri" w:eastAsia="Times New Roman" w:hAnsi="Calibri"/>
          <w:b/>
        </w:rPr>
        <w:t>,</w:t>
      </w:r>
    </w:p>
    <w:p w14:paraId="01877D3D" w14:textId="77777777" w:rsidP="00B2312D" w:rsidR="00B2312D" w:rsidRDefault="00B2312D">
      <w:pPr>
        <w:rPr>
          <w:rFonts w:ascii="Calibri" w:cs="Calibri" w:eastAsia="Times New Roman" w:hAnsi="Calibri"/>
          <w:color w:val="005162"/>
          <w:sz w:val="28"/>
          <w:szCs w:val="32"/>
          <w:lang w:eastAsia="fr-FR"/>
        </w:rPr>
      </w:pPr>
    </w:p>
    <w:p w14:paraId="518C9FC3" w14:textId="62606135" w:rsidP="007C3E5F" w:rsidR="00B2312D" w:rsidRDefault="00B2312D" w:rsidRPr="007C3E5F">
      <w:pPr>
        <w:spacing w:after="240" w:before="480"/>
        <w:rPr>
          <w:rFonts w:asciiTheme="majorHAnsi" w:cstheme="majorHAnsi" w:eastAsia="Times New Roman" w:hAnsiTheme="majorHAnsi"/>
          <w:b/>
          <w:bCs/>
          <w:color w:val="005162"/>
          <w:sz w:val="28"/>
          <w:szCs w:val="32"/>
          <w:lang w:eastAsia="fr-FR"/>
        </w:rPr>
      </w:pPr>
      <w:r w:rsidRPr="007C3E5F">
        <w:rPr>
          <w:rFonts w:asciiTheme="majorHAnsi" w:cstheme="majorHAnsi" w:eastAsia="Times New Roman" w:hAnsiTheme="majorHAnsi"/>
          <w:b/>
          <w:bCs/>
          <w:color w:val="005162"/>
          <w:sz w:val="28"/>
          <w:szCs w:val="32"/>
          <w:lang w:eastAsia="fr-FR"/>
        </w:rPr>
        <w:t>Préambule</w:t>
      </w:r>
    </w:p>
    <w:p w14:paraId="5BED9310" w14:textId="2982B539" w:rsidP="00B2312D" w:rsidR="00480A06" w:rsidRDefault="00404C4B">
      <w:pPr>
        <w:spacing w:after="240"/>
        <w:jc w:val="both"/>
        <w:rPr>
          <w:rFonts w:ascii="Calibri" w:cs="Times New Roman" w:eastAsia="Times New Roman" w:hAnsi="Calibri"/>
        </w:rPr>
      </w:pPr>
      <w:r w:rsidRPr="00D459C3">
        <w:rPr>
          <w:rFonts w:ascii="Calibri" w:cs="Times New Roman" w:eastAsia="Times New Roman" w:hAnsi="Calibri"/>
        </w:rPr>
        <w:t>Le</w:t>
      </w:r>
      <w:r w:rsidR="00480A06" w:rsidRPr="00D459C3">
        <w:rPr>
          <w:rFonts w:ascii="Calibri" w:cs="Times New Roman" w:eastAsia="Times New Roman" w:hAnsi="Calibri"/>
        </w:rPr>
        <w:t xml:space="preserve"> </w:t>
      </w:r>
      <w:r w:rsidR="00D459C3" w:rsidRPr="00D459C3">
        <w:rPr>
          <w:rFonts w:ascii="Calibri" w:cs="Times New Roman" w:eastAsia="Times New Roman" w:hAnsi="Calibri"/>
        </w:rPr>
        <w:t>18</w:t>
      </w:r>
      <w:r w:rsidR="00480A06" w:rsidRPr="00D459C3">
        <w:rPr>
          <w:rFonts w:ascii="Calibri" w:cs="Times New Roman" w:eastAsia="Times New Roman" w:hAnsi="Calibri"/>
        </w:rPr>
        <w:t xml:space="preserve"> avril 202</w:t>
      </w:r>
      <w:r w:rsidR="00053AD6" w:rsidRPr="00D459C3">
        <w:rPr>
          <w:rFonts w:ascii="Calibri" w:cs="Times New Roman" w:eastAsia="Times New Roman" w:hAnsi="Calibri"/>
        </w:rPr>
        <w:t>3</w:t>
      </w:r>
      <w:r w:rsidR="00480A06">
        <w:rPr>
          <w:rFonts w:ascii="Calibri" w:cs="Times New Roman" w:eastAsia="Times New Roman" w:hAnsi="Calibri"/>
        </w:rPr>
        <w:t>, le</w:t>
      </w:r>
      <w:r>
        <w:rPr>
          <w:rFonts w:ascii="Calibri" w:cs="Times New Roman" w:eastAsia="Times New Roman" w:hAnsi="Calibri"/>
        </w:rPr>
        <w:t xml:space="preserve">s parties </w:t>
      </w:r>
      <w:r w:rsidR="00DA3A1E" w:rsidRPr="00DA3A1E">
        <w:rPr>
          <w:rFonts w:ascii="Calibri" w:cs="Times New Roman" w:eastAsia="Times New Roman" w:hAnsi="Calibri"/>
        </w:rPr>
        <w:t>ont</w:t>
      </w:r>
      <w:r>
        <w:rPr>
          <w:rFonts w:ascii="Calibri" w:cs="Times New Roman" w:eastAsia="Times New Roman" w:hAnsi="Calibri"/>
        </w:rPr>
        <w:t xml:space="preserve"> </w:t>
      </w:r>
      <w:r w:rsidR="00DA3A1E" w:rsidRPr="00DA3A1E">
        <w:rPr>
          <w:rFonts w:ascii="Calibri" w:cs="Times New Roman" w:eastAsia="Times New Roman" w:hAnsi="Calibri"/>
        </w:rPr>
        <w:t xml:space="preserve">engagé la négociation annuelle obligatoire </w:t>
      </w:r>
      <w:r w:rsidR="00B2312D">
        <w:rPr>
          <w:rFonts w:ascii="Calibri" w:cs="Times New Roman" w:eastAsia="Times New Roman" w:hAnsi="Calibri"/>
        </w:rPr>
        <w:t>pour</w:t>
      </w:r>
      <w:r>
        <w:rPr>
          <w:rFonts w:ascii="Calibri" w:cs="Times New Roman" w:eastAsia="Times New Roman" w:hAnsi="Calibri"/>
        </w:rPr>
        <w:t xml:space="preserve"> 20</w:t>
      </w:r>
      <w:r w:rsidR="00625CEA">
        <w:rPr>
          <w:rFonts w:ascii="Calibri" w:cs="Times New Roman" w:eastAsia="Times New Roman" w:hAnsi="Calibri"/>
        </w:rPr>
        <w:t>2</w:t>
      </w:r>
      <w:r w:rsidR="00053AD6">
        <w:rPr>
          <w:rFonts w:ascii="Calibri" w:cs="Times New Roman" w:eastAsia="Times New Roman" w:hAnsi="Calibri"/>
        </w:rPr>
        <w:t>3</w:t>
      </w:r>
      <w:r w:rsidR="00480A06">
        <w:rPr>
          <w:rFonts w:ascii="Calibri" w:cs="Times New Roman" w:eastAsia="Times New Roman" w:hAnsi="Calibri"/>
        </w:rPr>
        <w:t>.</w:t>
      </w:r>
    </w:p>
    <w:p w14:paraId="497054E0" w14:textId="6DCC4811" w:rsidP="00BF31C2" w:rsidR="00FB223D" w:rsidRDefault="00480A06" w:rsidRPr="00DA3A1E">
      <w:pPr>
        <w:spacing w:after="240"/>
        <w:jc w:val="both"/>
        <w:rPr>
          <w:rFonts w:ascii="Calibri" w:cs="Times New Roman" w:eastAsia="Times New Roman" w:hAnsi="Calibri"/>
        </w:rPr>
      </w:pPr>
      <w:r>
        <w:rPr>
          <w:rFonts w:ascii="Calibri" w:cs="Times New Roman" w:eastAsia="Times New Roman" w:hAnsi="Calibri"/>
        </w:rPr>
        <w:t xml:space="preserve">Un </w:t>
      </w:r>
      <w:r w:rsidR="00053AD6">
        <w:rPr>
          <w:rFonts w:ascii="Calibri" w:cs="Times New Roman" w:eastAsia="Times New Roman" w:hAnsi="Calibri"/>
        </w:rPr>
        <w:t>avenant n°1 à l’</w:t>
      </w:r>
      <w:r w:rsidR="00404C4B">
        <w:rPr>
          <w:rFonts w:ascii="Calibri" w:cs="Times New Roman" w:eastAsia="Times New Roman" w:hAnsi="Calibri"/>
        </w:rPr>
        <w:t xml:space="preserve">accord de méthode </w:t>
      </w:r>
      <w:r>
        <w:rPr>
          <w:rFonts w:ascii="Calibri" w:cs="Times New Roman" w:eastAsia="Times New Roman" w:hAnsi="Calibri"/>
        </w:rPr>
        <w:t>sur les négociations obligatoires, fixant</w:t>
      </w:r>
      <w:r w:rsidR="00FB223D" w:rsidRPr="00BF31C2">
        <w:rPr>
          <w:rFonts w:ascii="Calibri" w:cs="Times New Roman" w:eastAsia="Times New Roman" w:hAnsi="Calibri"/>
        </w:rPr>
        <w:t xml:space="preserve"> notamment les thèmes et le calendrier prévisionnel des réunions de négociation</w:t>
      </w:r>
      <w:r w:rsidR="00AA3E4A">
        <w:rPr>
          <w:rFonts w:ascii="Calibri" w:cs="Times New Roman" w:eastAsia="Times New Roman" w:hAnsi="Calibri"/>
        </w:rPr>
        <w:t>,</w:t>
      </w:r>
      <w:r w:rsidR="00FB223D">
        <w:rPr>
          <w:rFonts w:ascii="Calibri" w:cs="Times New Roman" w:eastAsia="Times New Roman" w:hAnsi="Calibri"/>
        </w:rPr>
        <w:t xml:space="preserve"> </w:t>
      </w:r>
      <w:r>
        <w:rPr>
          <w:rFonts w:ascii="Calibri" w:cs="Times New Roman" w:eastAsia="Times New Roman" w:hAnsi="Calibri"/>
        </w:rPr>
        <w:t xml:space="preserve">a été signé le </w:t>
      </w:r>
      <w:r w:rsidR="006B08C7">
        <w:rPr>
          <w:rFonts w:ascii="Calibri" w:cs="Times New Roman" w:eastAsia="Times New Roman" w:hAnsi="Calibri"/>
        </w:rPr>
        <w:t>18</w:t>
      </w:r>
      <w:r w:rsidRPr="00B2312D">
        <w:rPr>
          <w:rFonts w:ascii="Calibri" w:cs="Times New Roman" w:eastAsia="Times New Roman" w:hAnsi="Calibri"/>
        </w:rPr>
        <w:t xml:space="preserve"> avril 202</w:t>
      </w:r>
      <w:r w:rsidR="00053AD6">
        <w:rPr>
          <w:rFonts w:ascii="Calibri" w:cs="Times New Roman" w:eastAsia="Times New Roman" w:hAnsi="Calibri"/>
        </w:rPr>
        <w:t>3</w:t>
      </w:r>
      <w:r>
        <w:rPr>
          <w:rFonts w:ascii="Calibri" w:cs="Times New Roman" w:eastAsia="Times New Roman" w:hAnsi="Calibri"/>
        </w:rPr>
        <w:t>.</w:t>
      </w:r>
    </w:p>
    <w:p w14:paraId="52DB5C99" w14:textId="34527EAC" w:rsidP="00B2312D" w:rsidR="00FB223D" w:rsidRDefault="00480A06">
      <w:pPr>
        <w:spacing w:after="240"/>
        <w:jc w:val="both"/>
        <w:rPr>
          <w:rFonts w:ascii="Calibri" w:cs="Times New Roman" w:eastAsia="Times New Roman" w:hAnsi="Calibri"/>
        </w:rPr>
      </w:pPr>
      <w:r>
        <w:rPr>
          <w:rFonts w:ascii="Calibri" w:cs="Times New Roman" w:eastAsia="Times New Roman" w:hAnsi="Calibri"/>
        </w:rPr>
        <w:t>Le</w:t>
      </w:r>
      <w:r w:rsidR="00B2312D">
        <w:rPr>
          <w:rFonts w:ascii="Calibri" w:cs="Times New Roman" w:eastAsia="Times New Roman" w:hAnsi="Calibri"/>
        </w:rPr>
        <w:t xml:space="preserve"> procès-verbal d’ouverture des NAO 202</w:t>
      </w:r>
      <w:r w:rsidR="00053AD6">
        <w:rPr>
          <w:rFonts w:ascii="Calibri" w:cs="Times New Roman" w:eastAsia="Times New Roman" w:hAnsi="Calibri"/>
        </w:rPr>
        <w:t>3</w:t>
      </w:r>
      <w:r>
        <w:rPr>
          <w:rFonts w:ascii="Calibri" w:cs="Times New Roman" w:eastAsia="Times New Roman" w:hAnsi="Calibri"/>
        </w:rPr>
        <w:t xml:space="preserve"> a été </w:t>
      </w:r>
      <w:r w:rsidRPr="00D459C3">
        <w:rPr>
          <w:rFonts w:ascii="Calibri" w:cs="Times New Roman" w:eastAsia="Times New Roman" w:hAnsi="Calibri"/>
        </w:rPr>
        <w:t xml:space="preserve">signé le </w:t>
      </w:r>
      <w:r w:rsidR="00D459C3" w:rsidRPr="00D459C3">
        <w:rPr>
          <w:rFonts w:ascii="Calibri" w:cs="Times New Roman" w:eastAsia="Times New Roman" w:hAnsi="Calibri"/>
        </w:rPr>
        <w:t>18</w:t>
      </w:r>
      <w:r w:rsidR="00053AD6" w:rsidRPr="00D459C3">
        <w:rPr>
          <w:rFonts w:ascii="Calibri" w:cs="Times New Roman" w:eastAsia="Times New Roman" w:hAnsi="Calibri"/>
        </w:rPr>
        <w:t xml:space="preserve"> avril </w:t>
      </w:r>
      <w:r w:rsidRPr="00D459C3">
        <w:rPr>
          <w:rFonts w:ascii="Calibri" w:cs="Times New Roman" w:eastAsia="Times New Roman" w:hAnsi="Calibri"/>
        </w:rPr>
        <w:t>202</w:t>
      </w:r>
      <w:r w:rsidR="00053AD6" w:rsidRPr="00D459C3">
        <w:rPr>
          <w:rFonts w:ascii="Calibri" w:cs="Times New Roman" w:eastAsia="Times New Roman" w:hAnsi="Calibri"/>
        </w:rPr>
        <w:t>3</w:t>
      </w:r>
      <w:r w:rsidRPr="00D459C3">
        <w:rPr>
          <w:rFonts w:ascii="Calibri" w:cs="Times New Roman" w:eastAsia="Times New Roman" w:hAnsi="Calibri"/>
        </w:rPr>
        <w:t>.</w:t>
      </w:r>
    </w:p>
    <w:p w14:paraId="4E9F60BE" w14:textId="523F4AD5" w:rsidP="00B2312D" w:rsidR="00480A06" w:rsidRDefault="00480A06">
      <w:pPr>
        <w:spacing w:after="240"/>
        <w:jc w:val="both"/>
        <w:rPr>
          <w:rFonts w:ascii="Calibri" w:cs="Times New Roman" w:eastAsia="Times New Roman" w:hAnsi="Calibri"/>
        </w:rPr>
      </w:pPr>
      <w:r>
        <w:rPr>
          <w:rFonts w:ascii="Calibri" w:cs="Times New Roman" w:eastAsia="Times New Roman" w:hAnsi="Calibri"/>
        </w:rPr>
        <w:t xml:space="preserve">L‘ensemble des organisations syndicales représentatives dans l’entreprise </w:t>
      </w:r>
      <w:r w:rsidR="00AA3E4A">
        <w:rPr>
          <w:rFonts w:ascii="Calibri" w:cs="Times New Roman" w:eastAsia="Times New Roman" w:hAnsi="Calibri"/>
        </w:rPr>
        <w:t xml:space="preserve">a été invité à participer </w:t>
      </w:r>
      <w:r>
        <w:rPr>
          <w:rFonts w:ascii="Calibri" w:cs="Times New Roman" w:eastAsia="Times New Roman" w:hAnsi="Calibri"/>
        </w:rPr>
        <w:t>aux négociations</w:t>
      </w:r>
      <w:r w:rsidR="00AA3E4A">
        <w:rPr>
          <w:rFonts w:ascii="Calibri" w:cs="Times New Roman" w:eastAsia="Times New Roman" w:hAnsi="Calibri"/>
        </w:rPr>
        <w:t>.</w:t>
      </w:r>
    </w:p>
    <w:p w14:paraId="2B136A49" w14:textId="15F6209C" w:rsidP="00480A06" w:rsidR="00480A06" w:rsidRDefault="00480A06">
      <w:pPr>
        <w:spacing w:after="240"/>
        <w:jc w:val="both"/>
        <w:rPr>
          <w:rFonts w:ascii="Calibri" w:cs="Times New Roman" w:eastAsia="Times New Roman" w:hAnsi="Calibri"/>
        </w:rPr>
      </w:pPr>
      <w:r>
        <w:rPr>
          <w:rFonts w:ascii="Calibri" w:cs="Times New Roman" w:eastAsia="Times New Roman" w:hAnsi="Calibri"/>
        </w:rPr>
        <w:lastRenderedPageBreak/>
        <w:t xml:space="preserve">Les propositions des organisations syndicales, en leur dernier état, </w:t>
      </w:r>
      <w:r w:rsidR="00AA3E4A">
        <w:rPr>
          <w:rFonts w:ascii="Calibri" w:cs="Times New Roman" w:eastAsia="Times New Roman" w:hAnsi="Calibri"/>
        </w:rPr>
        <w:t>sont</w:t>
      </w:r>
      <w:r>
        <w:rPr>
          <w:rFonts w:ascii="Calibri" w:cs="Times New Roman" w:eastAsia="Times New Roman" w:hAnsi="Calibri"/>
        </w:rPr>
        <w:t xml:space="preserve"> annexées au présent </w:t>
      </w:r>
      <w:r w:rsidR="007C3E5F">
        <w:rPr>
          <w:rFonts w:ascii="Calibri" w:cs="Times New Roman" w:eastAsia="Times New Roman" w:hAnsi="Calibri"/>
        </w:rPr>
        <w:t>accord</w:t>
      </w:r>
      <w:r>
        <w:rPr>
          <w:rFonts w:ascii="Calibri" w:cs="Times New Roman" w:eastAsia="Times New Roman" w:hAnsi="Calibri"/>
        </w:rPr>
        <w:t>.</w:t>
      </w:r>
    </w:p>
    <w:p w14:paraId="78D48AE5" w14:textId="56687AA1" w:rsidP="00480A06" w:rsidR="00480A06" w:rsidRDefault="00053AD6">
      <w:pPr>
        <w:spacing w:after="240"/>
        <w:jc w:val="both"/>
        <w:rPr>
          <w:rFonts w:ascii="Calibri" w:cs="Times New Roman" w:eastAsia="Times New Roman" w:hAnsi="Calibri"/>
        </w:rPr>
      </w:pPr>
      <w:r>
        <w:rPr>
          <w:rFonts w:ascii="Calibri" w:cs="Times New Roman" w:eastAsia="Times New Roman" w:hAnsi="Calibri"/>
        </w:rPr>
        <w:t xml:space="preserve">Comme l’année passée, le </w:t>
      </w:r>
      <w:r w:rsidR="00480A06">
        <w:rPr>
          <w:rFonts w:ascii="Calibri" w:cs="Times New Roman" w:eastAsia="Times New Roman" w:hAnsi="Calibri"/>
        </w:rPr>
        <w:t xml:space="preserve">contexte économique et social </w:t>
      </w:r>
      <w:r>
        <w:rPr>
          <w:rFonts w:ascii="Calibri" w:cs="Times New Roman" w:eastAsia="Times New Roman" w:hAnsi="Calibri"/>
        </w:rPr>
        <w:t xml:space="preserve">demeure </w:t>
      </w:r>
      <w:r w:rsidR="00480A06">
        <w:rPr>
          <w:rFonts w:ascii="Calibri" w:cs="Times New Roman" w:eastAsia="Times New Roman" w:hAnsi="Calibri"/>
        </w:rPr>
        <w:t>complexe et incertain</w:t>
      </w:r>
      <w:r>
        <w:rPr>
          <w:rFonts w:ascii="Calibri" w:cs="Times New Roman" w:eastAsia="Times New Roman" w:hAnsi="Calibri"/>
        </w:rPr>
        <w:t>. L</w:t>
      </w:r>
      <w:r w:rsidR="00480A06">
        <w:rPr>
          <w:rFonts w:ascii="Calibri" w:cs="Times New Roman" w:eastAsia="Times New Roman" w:hAnsi="Calibri"/>
        </w:rPr>
        <w:t xml:space="preserve">es discussions ont </w:t>
      </w:r>
      <w:r>
        <w:rPr>
          <w:rFonts w:ascii="Calibri" w:cs="Times New Roman" w:eastAsia="Times New Roman" w:hAnsi="Calibri"/>
        </w:rPr>
        <w:t xml:space="preserve">à nouveau </w:t>
      </w:r>
      <w:r w:rsidR="00480A06">
        <w:rPr>
          <w:rFonts w:ascii="Calibri" w:cs="Times New Roman" w:eastAsia="Times New Roman" w:hAnsi="Calibri"/>
        </w:rPr>
        <w:t xml:space="preserve">porté sur les mesures à mettre en place pour soutenir le pouvoir d’achat des salariés de la société YUSEN LOGISTICS </w:t>
      </w:r>
      <w:r>
        <w:rPr>
          <w:rFonts w:ascii="Calibri" w:cs="Times New Roman" w:eastAsia="Times New Roman" w:hAnsi="Calibri"/>
        </w:rPr>
        <w:t xml:space="preserve">France (mesures conjoncturelles). </w:t>
      </w:r>
    </w:p>
    <w:p w14:paraId="74DDA2C3" w14:textId="1E4DBE57" w:rsidP="00480A06" w:rsidR="00053AD6" w:rsidRDefault="00053AD6">
      <w:pPr>
        <w:spacing w:after="240"/>
        <w:jc w:val="both"/>
        <w:rPr>
          <w:rFonts w:ascii="Calibri" w:cs="Times New Roman" w:eastAsia="Times New Roman" w:hAnsi="Calibri"/>
        </w:rPr>
      </w:pPr>
      <w:r>
        <w:rPr>
          <w:rFonts w:ascii="Calibri" w:cs="Times New Roman" w:eastAsia="Times New Roman" w:hAnsi="Calibri"/>
        </w:rPr>
        <w:t>Les discussions ont également porté sur des mesures structurelles</w:t>
      </w:r>
      <w:r w:rsidR="000C7DBA">
        <w:rPr>
          <w:rFonts w:ascii="Calibri" w:cs="Times New Roman" w:eastAsia="Times New Roman" w:hAnsi="Calibri"/>
        </w:rPr>
        <w:t xml:space="preserve">, afin </w:t>
      </w:r>
      <w:r w:rsidR="007C3E5F">
        <w:rPr>
          <w:rFonts w:ascii="Calibri" w:cs="Times New Roman" w:eastAsia="Times New Roman" w:hAnsi="Calibri"/>
        </w:rPr>
        <w:t xml:space="preserve">de répondre aux enjeux de la </w:t>
      </w:r>
      <w:r w:rsidR="000C7DBA">
        <w:rPr>
          <w:rFonts w:ascii="Calibri" w:cs="Times New Roman" w:eastAsia="Times New Roman" w:hAnsi="Calibri"/>
        </w:rPr>
        <w:t>transformation du marché du travail</w:t>
      </w:r>
      <w:r w:rsidR="007C3E5F">
        <w:rPr>
          <w:rFonts w:ascii="Calibri" w:cs="Times New Roman" w:eastAsia="Times New Roman" w:hAnsi="Calibri"/>
        </w:rPr>
        <w:t xml:space="preserve"> et de l‘évolution du secteur de la logistique et des transports.</w:t>
      </w:r>
    </w:p>
    <w:p w14:paraId="4C7A641B" w14:textId="750DDFB2" w:rsidP="00AA3E4A" w:rsidR="00AA3E4A" w:rsidRDefault="007C3E5F">
      <w:pPr>
        <w:spacing w:after="240"/>
        <w:jc w:val="both"/>
        <w:rPr>
          <w:rFonts w:ascii="Calibri" w:cs="Times New Roman" w:eastAsia="Times New Roman" w:hAnsi="Calibri"/>
        </w:rPr>
      </w:pPr>
      <w:r>
        <w:rPr>
          <w:rFonts w:ascii="Calibri" w:cs="Times New Roman" w:eastAsia="Times New Roman" w:hAnsi="Calibri"/>
        </w:rPr>
        <w:t>Au terme d</w:t>
      </w:r>
      <w:r w:rsidR="00CE480C">
        <w:rPr>
          <w:rFonts w:ascii="Calibri" w:cs="Times New Roman" w:eastAsia="Times New Roman" w:hAnsi="Calibri"/>
        </w:rPr>
        <w:t>es négociations,</w:t>
      </w:r>
      <w:r w:rsidR="00AA3E4A">
        <w:rPr>
          <w:rFonts w:ascii="Calibri" w:cs="Times New Roman" w:eastAsia="Times New Roman" w:hAnsi="Calibri"/>
        </w:rPr>
        <w:t xml:space="preserve"> les parties signataires ont arrêté le présent </w:t>
      </w:r>
      <w:r>
        <w:rPr>
          <w:rFonts w:ascii="Calibri" w:cs="Times New Roman" w:eastAsia="Times New Roman" w:hAnsi="Calibri"/>
        </w:rPr>
        <w:t>accord</w:t>
      </w:r>
      <w:r w:rsidR="00B2312D">
        <w:rPr>
          <w:rFonts w:ascii="Calibri" w:cs="Times New Roman" w:eastAsia="Times New Roman" w:hAnsi="Calibri"/>
        </w:rPr>
        <w:t>.</w:t>
      </w:r>
    </w:p>
    <w:p w14:paraId="566E04C1" w14:textId="1B1A8838" w:rsidP="007C3E5F" w:rsidR="00DA3A1E" w:rsidRDefault="0062462B" w:rsidRPr="007C3E5F">
      <w:pPr>
        <w:spacing w:after="240" w:before="480"/>
        <w:rPr>
          <w:rFonts w:asciiTheme="majorHAnsi" w:cstheme="majorHAnsi" w:eastAsia="Times New Roman" w:hAnsiTheme="majorHAnsi"/>
          <w:b/>
          <w:bCs/>
          <w:color w:val="005162"/>
          <w:sz w:val="28"/>
          <w:szCs w:val="32"/>
          <w:lang w:eastAsia="fr-FR"/>
        </w:rPr>
      </w:pPr>
      <w:r w:rsidRPr="007C3E5F">
        <w:rPr>
          <w:rFonts w:asciiTheme="majorHAnsi" w:cstheme="majorHAnsi" w:eastAsia="Times New Roman" w:hAnsiTheme="majorHAnsi"/>
          <w:b/>
          <w:bCs/>
          <w:color w:val="005162"/>
          <w:sz w:val="28"/>
          <w:szCs w:val="32"/>
          <w:lang w:eastAsia="fr-FR"/>
        </w:rPr>
        <w:t xml:space="preserve">Article 1 : </w:t>
      </w:r>
      <w:r w:rsidR="00B2312D" w:rsidRPr="007C3E5F">
        <w:rPr>
          <w:rFonts w:asciiTheme="majorHAnsi" w:cstheme="majorHAnsi" w:eastAsia="Times New Roman" w:hAnsiTheme="majorHAnsi"/>
          <w:b/>
          <w:bCs/>
          <w:color w:val="005162"/>
          <w:sz w:val="28"/>
          <w:szCs w:val="32"/>
          <w:lang w:eastAsia="fr-FR"/>
        </w:rPr>
        <w:t>Objet</w:t>
      </w:r>
    </w:p>
    <w:p w14:paraId="1CC62579" w14:textId="53F6376C" w:rsidP="007C3E5F" w:rsidR="00B2312D" w:rsidRDefault="00B2312D">
      <w:pPr>
        <w:spacing w:after="240"/>
        <w:jc w:val="both"/>
        <w:rPr>
          <w:rFonts w:ascii="Calibri" w:cs="Times New Roman" w:eastAsia="Times New Roman" w:hAnsi="Calibri"/>
        </w:rPr>
      </w:pPr>
      <w:r>
        <w:rPr>
          <w:rFonts w:ascii="Calibri" w:cs="Times New Roman" w:eastAsia="Times New Roman" w:hAnsi="Calibri"/>
        </w:rPr>
        <w:t xml:space="preserve">Le présent </w:t>
      </w:r>
      <w:r w:rsidR="00CE480C">
        <w:rPr>
          <w:rFonts w:ascii="Calibri" w:cs="Times New Roman" w:eastAsia="Times New Roman" w:hAnsi="Calibri"/>
        </w:rPr>
        <w:t>accord</w:t>
      </w:r>
      <w:r>
        <w:rPr>
          <w:rFonts w:ascii="Calibri" w:cs="Times New Roman" w:eastAsia="Times New Roman" w:hAnsi="Calibri"/>
        </w:rPr>
        <w:t xml:space="preserve"> récapitule</w:t>
      </w:r>
      <w:r w:rsidR="007C3E5F">
        <w:rPr>
          <w:rFonts w:ascii="Calibri" w:cs="Times New Roman" w:eastAsia="Times New Roman" w:hAnsi="Calibri"/>
        </w:rPr>
        <w:t xml:space="preserve"> </w:t>
      </w:r>
      <w:r w:rsidRPr="00BF31C2">
        <w:rPr>
          <w:rFonts w:ascii="Calibri" w:cs="Times New Roman" w:eastAsia="Times New Roman" w:hAnsi="Calibri"/>
        </w:rPr>
        <w:t>les mesures sur lesquelles</w:t>
      </w:r>
      <w:r>
        <w:rPr>
          <w:rFonts w:ascii="Calibri" w:cs="Times New Roman" w:eastAsia="Times New Roman" w:hAnsi="Calibri"/>
        </w:rPr>
        <w:t xml:space="preserve"> les parties</w:t>
      </w:r>
      <w:r w:rsidRPr="00BF31C2">
        <w:rPr>
          <w:rFonts w:ascii="Calibri" w:cs="Times New Roman" w:eastAsia="Times New Roman" w:hAnsi="Calibri"/>
        </w:rPr>
        <w:t xml:space="preserve"> sont parvenues à un accord</w:t>
      </w:r>
      <w:r w:rsidR="007C3E5F">
        <w:rPr>
          <w:rFonts w:ascii="Calibri" w:cs="Times New Roman" w:eastAsia="Times New Roman" w:hAnsi="Calibri"/>
        </w:rPr>
        <w:t xml:space="preserve"> en matière de :</w:t>
      </w:r>
    </w:p>
    <w:p w14:paraId="2DC83716" w14:textId="713AB587" w:rsidP="007C3E5F" w:rsidR="007C3E5F" w:rsidRDefault="007C3E5F">
      <w:pPr>
        <w:pStyle w:val="Paragraphedeliste"/>
        <w:numPr>
          <w:ilvl w:val="0"/>
          <w:numId w:val="37"/>
        </w:numPr>
        <w:spacing w:after="240"/>
        <w:jc w:val="both"/>
        <w:rPr>
          <w:rFonts w:ascii="Calibri" w:cs="Times New Roman" w:eastAsia="Times New Roman" w:hAnsi="Calibri"/>
        </w:rPr>
      </w:pPr>
      <w:r>
        <w:rPr>
          <w:rFonts w:ascii="Calibri" w:cs="Times New Roman" w:eastAsia="Times New Roman" w:hAnsi="Calibri"/>
        </w:rPr>
        <w:t>Rémunération et salaires effectifs,</w:t>
      </w:r>
    </w:p>
    <w:p w14:paraId="2E47D2C6" w14:textId="7E0A2E05" w:rsidP="007C3E5F" w:rsidR="007C3E5F" w:rsidRDefault="007C3E5F">
      <w:pPr>
        <w:pStyle w:val="Paragraphedeliste"/>
        <w:numPr>
          <w:ilvl w:val="0"/>
          <w:numId w:val="37"/>
        </w:numPr>
        <w:spacing w:after="240"/>
        <w:jc w:val="both"/>
        <w:rPr>
          <w:rFonts w:ascii="Calibri" w:cs="Times New Roman" w:eastAsia="Times New Roman" w:hAnsi="Calibri"/>
        </w:rPr>
      </w:pPr>
      <w:r>
        <w:rPr>
          <w:rFonts w:ascii="Calibri" w:cs="Times New Roman" w:eastAsia="Times New Roman" w:hAnsi="Calibri"/>
        </w:rPr>
        <w:t>Partage de la valeur ajoutée</w:t>
      </w:r>
      <w:r w:rsidR="00695876">
        <w:rPr>
          <w:rFonts w:ascii="Calibri" w:cs="Times New Roman" w:eastAsia="Times New Roman" w:hAnsi="Calibri"/>
        </w:rPr>
        <w:t>.</w:t>
      </w:r>
    </w:p>
    <w:p w14:paraId="16EA6B56" w14:textId="0DC4743E" w:rsidP="00446877" w:rsidR="00446877" w:rsidRDefault="00446877">
      <w:pPr>
        <w:spacing w:after="240"/>
        <w:jc w:val="both"/>
        <w:rPr>
          <w:rFonts w:ascii="Calibri" w:cs="Times New Roman" w:eastAsia="Times New Roman" w:hAnsi="Calibri"/>
        </w:rPr>
      </w:pPr>
      <w:r>
        <w:rPr>
          <w:rFonts w:ascii="Calibri" w:cs="Times New Roman" w:eastAsia="Times New Roman" w:hAnsi="Calibri"/>
        </w:rPr>
        <w:t xml:space="preserve">Les négociations annuelles ont également porté sur les thèmes suivants, pour lesquels des avenants </w:t>
      </w:r>
      <w:r w:rsidRPr="003B078E">
        <w:rPr>
          <w:rFonts w:ascii="Calibri" w:cs="Times New Roman" w:eastAsia="Times New Roman" w:hAnsi="Calibri"/>
        </w:rPr>
        <w:t>thématiques seront formalisés</w:t>
      </w:r>
      <w:r w:rsidR="002B2335" w:rsidRPr="003B078E">
        <w:rPr>
          <w:rFonts w:ascii="Calibri" w:cs="Times New Roman" w:eastAsia="Times New Roman" w:hAnsi="Calibri"/>
        </w:rPr>
        <w:t xml:space="preserve"> en cas d’accord des parties</w:t>
      </w:r>
      <w:r w:rsidRPr="003B078E">
        <w:rPr>
          <w:rFonts w:ascii="Calibri" w:cs="Times New Roman" w:eastAsia="Times New Roman" w:hAnsi="Calibri"/>
        </w:rPr>
        <w:t> :</w:t>
      </w:r>
    </w:p>
    <w:p w14:paraId="0C24F524" w14:textId="2B860AAD" w:rsidP="00446877" w:rsidR="00446877" w:rsidRDefault="00446877">
      <w:pPr>
        <w:pStyle w:val="Paragraphedeliste"/>
        <w:numPr>
          <w:ilvl w:val="0"/>
          <w:numId w:val="37"/>
        </w:numPr>
        <w:spacing w:after="240"/>
        <w:jc w:val="both"/>
        <w:rPr>
          <w:rFonts w:ascii="Calibri" w:cs="Times New Roman" w:eastAsia="Times New Roman" w:hAnsi="Calibri"/>
        </w:rPr>
      </w:pPr>
      <w:r>
        <w:rPr>
          <w:rFonts w:ascii="Calibri" w:cs="Times New Roman" w:eastAsia="Times New Roman" w:hAnsi="Calibri"/>
        </w:rPr>
        <w:t>Durée effective et organisation du temps de travail</w:t>
      </w:r>
      <w:r w:rsidR="00695876">
        <w:rPr>
          <w:rFonts w:ascii="Calibri" w:cs="Times New Roman" w:eastAsia="Times New Roman" w:hAnsi="Calibri"/>
        </w:rPr>
        <w:t xml:space="preserve"> (modalité 37h/RTT étendue à la BU OFF de Lyon)</w:t>
      </w:r>
      <w:r>
        <w:rPr>
          <w:rFonts w:ascii="Calibri" w:cs="Times New Roman" w:eastAsia="Times New Roman" w:hAnsi="Calibri"/>
        </w:rPr>
        <w:t>,</w:t>
      </w:r>
    </w:p>
    <w:p w14:paraId="0A6F9F32" w14:textId="2E3C5E99" w:rsidP="007C3E5F" w:rsidR="00446877" w:rsidRDefault="00446877" w:rsidRPr="00224F67">
      <w:pPr>
        <w:pStyle w:val="Paragraphedeliste"/>
        <w:numPr>
          <w:ilvl w:val="0"/>
          <w:numId w:val="37"/>
        </w:numPr>
        <w:spacing w:after="240"/>
        <w:jc w:val="both"/>
        <w:rPr>
          <w:rFonts w:ascii="Calibri" w:cs="Times New Roman" w:eastAsia="Times New Roman" w:hAnsi="Calibri"/>
        </w:rPr>
      </w:pPr>
      <w:r w:rsidRPr="00224F67">
        <w:rPr>
          <w:rFonts w:ascii="Calibri" w:cs="Times New Roman" w:eastAsia="Times New Roman" w:hAnsi="Calibri"/>
        </w:rPr>
        <w:t>Gestion prévisionnelle des emplois et des compétences</w:t>
      </w:r>
      <w:r w:rsidR="00695876" w:rsidRPr="00224F67">
        <w:rPr>
          <w:rFonts w:ascii="Calibri" w:cs="Times New Roman" w:eastAsia="Times New Roman" w:hAnsi="Calibri"/>
        </w:rPr>
        <w:t xml:space="preserve"> (accompagnement des séniors</w:t>
      </w:r>
      <w:r w:rsidRPr="00224F67">
        <w:rPr>
          <w:rFonts w:ascii="Calibri" w:cs="Times New Roman" w:eastAsia="Times New Roman" w:hAnsi="Calibri"/>
        </w:rPr>
        <w:t>,</w:t>
      </w:r>
      <w:r w:rsidR="00170E3C" w:rsidRPr="00224F67">
        <w:rPr>
          <w:rFonts w:ascii="Calibri" w:cs="Times New Roman" w:eastAsia="Times New Roman" w:hAnsi="Calibri"/>
        </w:rPr>
        <w:t xml:space="preserve"> </w:t>
      </w:r>
      <w:r w:rsidR="00224F67" w:rsidRPr="00224F67">
        <w:rPr>
          <w:rFonts w:ascii="Calibri" w:cs="Times New Roman" w:eastAsia="Times New Roman" w:hAnsi="Calibri"/>
        </w:rPr>
        <w:t>perspectives d’</w:t>
      </w:r>
      <w:r w:rsidR="00170E3C" w:rsidRPr="00224F67">
        <w:rPr>
          <w:rFonts w:ascii="Calibri" w:cs="Times New Roman" w:eastAsia="Times New Roman" w:hAnsi="Calibri"/>
        </w:rPr>
        <w:t xml:space="preserve">évolution </w:t>
      </w:r>
      <w:r w:rsidR="00224F67" w:rsidRPr="00224F67">
        <w:rPr>
          <w:rFonts w:ascii="Calibri" w:cs="Times New Roman" w:eastAsia="Times New Roman" w:hAnsi="Calibri"/>
        </w:rPr>
        <w:t xml:space="preserve">des jeunes </w:t>
      </w:r>
      <w:r w:rsidR="00170E3C" w:rsidRPr="00224F67">
        <w:rPr>
          <w:rFonts w:ascii="Calibri" w:cs="Times New Roman" w:eastAsia="Times New Roman" w:hAnsi="Calibri"/>
        </w:rPr>
        <w:t>dans l’entreprise)</w:t>
      </w:r>
      <w:r w:rsidR="00224F67" w:rsidRPr="00224F67">
        <w:rPr>
          <w:rFonts w:ascii="Calibri" w:cs="Times New Roman" w:eastAsia="Times New Roman" w:hAnsi="Calibri"/>
        </w:rPr>
        <w:t>,</w:t>
      </w:r>
    </w:p>
    <w:p w14:paraId="1D4C9519" w14:textId="77777777" w:rsidP="007C3E5F" w:rsidR="00695876" w:rsidRDefault="00446877" w:rsidRPr="00695876">
      <w:pPr>
        <w:pStyle w:val="Paragraphedeliste"/>
        <w:numPr>
          <w:ilvl w:val="0"/>
          <w:numId w:val="37"/>
        </w:numPr>
        <w:spacing w:after="240"/>
        <w:jc w:val="both"/>
        <w:rPr>
          <w:rFonts w:ascii="Calibri" w:cs="Times New Roman" w:eastAsia="Times New Roman" w:hAnsi="Calibri"/>
        </w:rPr>
      </w:pPr>
      <w:r w:rsidRPr="00695876">
        <w:rPr>
          <w:rFonts w:ascii="Calibri" w:cs="Times New Roman" w:eastAsia="Times New Roman" w:hAnsi="Calibri"/>
        </w:rPr>
        <w:t>Qualité de vie et des conditions de travail</w:t>
      </w:r>
      <w:r w:rsidR="00695876" w:rsidRPr="00695876">
        <w:rPr>
          <w:rFonts w:ascii="Calibri" w:cs="Times New Roman" w:eastAsia="Times New Roman" w:hAnsi="Calibri"/>
        </w:rPr>
        <w:t> :</w:t>
      </w:r>
    </w:p>
    <w:p w14:paraId="343F62FB" w14:textId="7FDA8287" w:rsidP="00224F67" w:rsidR="00695876" w:rsidRDefault="00695876" w:rsidRPr="0016282B">
      <w:pPr>
        <w:pStyle w:val="Paragraphedeliste"/>
        <w:numPr>
          <w:ilvl w:val="2"/>
          <w:numId w:val="39"/>
        </w:numPr>
        <w:spacing w:after="240"/>
        <w:ind w:hanging="426" w:left="1560"/>
        <w:jc w:val="both"/>
        <w:rPr>
          <w:rFonts w:ascii="Calibri" w:cs="Times New Roman" w:eastAsia="Times New Roman" w:hAnsi="Calibri"/>
        </w:rPr>
      </w:pPr>
      <w:r w:rsidRPr="00695876">
        <w:rPr>
          <w:rFonts w:ascii="Calibri" w:cs="Times New Roman" w:eastAsia="Times New Roman" w:hAnsi="Calibri"/>
        </w:rPr>
        <w:t xml:space="preserve">Mesures visant à améliorer la mobilité des salariés entre leur domicile et le lieu de travail </w:t>
      </w:r>
      <w:r w:rsidRPr="0016282B">
        <w:rPr>
          <w:rFonts w:ascii="Calibri" w:cs="Times New Roman" w:eastAsia="Times New Roman" w:hAnsi="Calibri"/>
        </w:rPr>
        <w:t>(prise en charge de</w:t>
      </w:r>
      <w:r w:rsidR="002B2335" w:rsidRPr="0016282B">
        <w:rPr>
          <w:rFonts w:ascii="Calibri" w:cs="Times New Roman" w:eastAsia="Times New Roman" w:hAnsi="Calibri"/>
        </w:rPr>
        <w:t xml:space="preserve"> 75% de l’abonnement de transport ou prime transport/forfait mobilités durables </w:t>
      </w:r>
      <w:r w:rsidRPr="0016282B">
        <w:rPr>
          <w:rFonts w:ascii="Calibri" w:cs="Times New Roman" w:eastAsia="Times New Roman" w:hAnsi="Calibri"/>
        </w:rPr>
        <w:t>de 175 € nets pour 2023).</w:t>
      </w:r>
    </w:p>
    <w:p w14:paraId="5B920A98" w14:textId="0F0513B9" w:rsidP="00224F67" w:rsidR="00446877" w:rsidRDefault="00695876" w:rsidRPr="0016282B">
      <w:pPr>
        <w:pStyle w:val="Paragraphedeliste"/>
        <w:numPr>
          <w:ilvl w:val="2"/>
          <w:numId w:val="39"/>
        </w:numPr>
        <w:spacing w:after="240"/>
        <w:ind w:hanging="426" w:left="1560"/>
        <w:jc w:val="both"/>
        <w:rPr>
          <w:rFonts w:ascii="Calibri" w:cs="Times New Roman" w:eastAsia="Times New Roman" w:hAnsi="Calibri"/>
        </w:rPr>
      </w:pPr>
      <w:r w:rsidRPr="0016282B">
        <w:rPr>
          <w:rFonts w:ascii="Calibri" w:cs="Times New Roman" w:eastAsia="Times New Roman" w:hAnsi="Calibri"/>
        </w:rPr>
        <w:t>Politique volontariste pour favoriser l’embauche et le maintien dans</w:t>
      </w:r>
      <w:r>
        <w:rPr>
          <w:rFonts w:ascii="Calibri" w:cs="Times New Roman" w:eastAsia="Times New Roman" w:hAnsi="Calibri"/>
        </w:rPr>
        <w:t xml:space="preserve"> l’emploi des </w:t>
      </w:r>
      <w:r w:rsidRPr="0016282B">
        <w:rPr>
          <w:rFonts w:ascii="Calibri" w:cs="Times New Roman" w:eastAsia="Times New Roman" w:hAnsi="Calibri"/>
        </w:rPr>
        <w:t>salariés handicapés</w:t>
      </w:r>
      <w:r w:rsidR="00224F67" w:rsidRPr="0016282B">
        <w:rPr>
          <w:rFonts w:ascii="Calibri" w:cs="Times New Roman" w:eastAsia="Times New Roman" w:hAnsi="Calibri"/>
        </w:rPr>
        <w:t xml:space="preserve"> (congés spéciaux « RQTH »).</w:t>
      </w:r>
      <w:r w:rsidR="00772A0B">
        <w:rPr>
          <w:rFonts w:ascii="Calibri" w:cs="Times New Roman" w:eastAsia="Times New Roman" w:hAnsi="Calibri"/>
        </w:rPr>
        <w:t xml:space="preserve"> Attribution d’une demi-journée de congé pour la constitution du dossier sous réserve de justificatif et un jour de congé par an à la reconnaissance RQTH (transmise à l’employeur).</w:t>
      </w:r>
    </w:p>
    <w:p w14:paraId="5B297716" w14:textId="4F761B8F" w:rsidP="002B2335" w:rsidR="002B2335" w:rsidRDefault="002B2335" w:rsidRPr="0016282B">
      <w:pPr>
        <w:pStyle w:val="Paragraphedeliste"/>
        <w:numPr>
          <w:ilvl w:val="2"/>
          <w:numId w:val="39"/>
        </w:numPr>
        <w:spacing w:after="240"/>
        <w:ind w:hanging="426" w:left="1560"/>
        <w:jc w:val="both"/>
        <w:rPr>
          <w:rFonts w:ascii="Calibri" w:cs="Times New Roman" w:eastAsia="Times New Roman" w:hAnsi="Calibri"/>
        </w:rPr>
      </w:pPr>
      <w:r w:rsidRPr="0016282B">
        <w:rPr>
          <w:rFonts w:ascii="Calibri" w:cs="Times New Roman" w:eastAsia="Times New Roman" w:hAnsi="Calibri"/>
        </w:rPr>
        <w:t>Organisation d’évènements d’entreprise pour favoriser la culture d’entreprise et la cohésion d’équipe, pour lesquels le budget du CSE (œuvres sociales et culturelles) pourrait être exceptionnellement abondé par l’entreprise (étude d’un co-financement).</w:t>
      </w:r>
    </w:p>
    <w:p w14:paraId="7266B269" w14:textId="12A56FCA" w:rsidP="007C3E5F" w:rsidR="00B2312D" w:rsidRDefault="00B2312D" w:rsidRPr="007C3E5F">
      <w:pPr>
        <w:spacing w:after="240" w:before="480"/>
        <w:rPr>
          <w:rFonts w:asciiTheme="majorHAnsi" w:cstheme="majorHAnsi" w:eastAsia="Times New Roman" w:hAnsiTheme="majorHAnsi"/>
          <w:b/>
          <w:bCs/>
          <w:color w:val="005162"/>
          <w:sz w:val="28"/>
          <w:szCs w:val="32"/>
          <w:lang w:eastAsia="fr-FR"/>
        </w:rPr>
      </w:pPr>
      <w:r w:rsidRPr="007C3E5F">
        <w:rPr>
          <w:rFonts w:asciiTheme="majorHAnsi" w:cstheme="majorHAnsi" w:eastAsia="Times New Roman" w:hAnsiTheme="majorHAnsi"/>
          <w:b/>
          <w:bCs/>
          <w:color w:val="005162"/>
          <w:sz w:val="28"/>
          <w:szCs w:val="32"/>
          <w:lang w:eastAsia="fr-FR"/>
        </w:rPr>
        <w:t xml:space="preserve">Article 2 : </w:t>
      </w:r>
      <w:r w:rsidR="000C7DBA" w:rsidRPr="007C3E5F">
        <w:rPr>
          <w:rFonts w:asciiTheme="majorHAnsi" w:cstheme="majorHAnsi" w:eastAsia="Times New Roman" w:hAnsiTheme="majorHAnsi"/>
          <w:b/>
          <w:bCs/>
          <w:color w:val="005162"/>
          <w:sz w:val="28"/>
          <w:szCs w:val="32"/>
          <w:lang w:eastAsia="fr-FR"/>
        </w:rPr>
        <w:t>R</w:t>
      </w:r>
      <w:r w:rsidR="00CE480C">
        <w:rPr>
          <w:rFonts w:asciiTheme="majorHAnsi" w:cstheme="majorHAnsi" w:eastAsia="Times New Roman" w:hAnsiTheme="majorHAnsi"/>
          <w:b/>
          <w:bCs/>
          <w:color w:val="005162"/>
          <w:sz w:val="28"/>
          <w:szCs w:val="32"/>
          <w:lang w:eastAsia="fr-FR"/>
        </w:rPr>
        <w:t xml:space="preserve">émunération et </w:t>
      </w:r>
      <w:r w:rsidR="000C7DBA" w:rsidRPr="007C3E5F">
        <w:rPr>
          <w:rFonts w:asciiTheme="majorHAnsi" w:cstheme="majorHAnsi" w:eastAsia="Times New Roman" w:hAnsiTheme="majorHAnsi"/>
          <w:b/>
          <w:bCs/>
          <w:color w:val="005162"/>
          <w:sz w:val="28"/>
          <w:szCs w:val="32"/>
          <w:lang w:eastAsia="fr-FR"/>
        </w:rPr>
        <w:t>salaires</w:t>
      </w:r>
      <w:r w:rsidR="00CE480C">
        <w:rPr>
          <w:rFonts w:asciiTheme="majorHAnsi" w:cstheme="majorHAnsi" w:eastAsia="Times New Roman" w:hAnsiTheme="majorHAnsi"/>
          <w:b/>
          <w:bCs/>
          <w:color w:val="005162"/>
          <w:sz w:val="28"/>
          <w:szCs w:val="32"/>
          <w:lang w:eastAsia="fr-FR"/>
        </w:rPr>
        <w:t xml:space="preserve"> effectifs</w:t>
      </w:r>
    </w:p>
    <w:p w14:paraId="68D7569C" w14:textId="77777777" w:rsidP="007C3E5F" w:rsidR="00B2312D" w:rsidRDefault="00B2312D" w:rsidRPr="007C3E5F">
      <w:pPr>
        <w:pStyle w:val="Style1"/>
        <w:spacing w:after="240" w:before="360"/>
        <w:rPr>
          <w:rFonts w:asciiTheme="majorHAnsi" w:cstheme="majorHAnsi" w:hAnsiTheme="majorHAnsi"/>
          <w:color w:val="005162"/>
          <w:sz w:val="28"/>
          <w:szCs w:val="28"/>
        </w:rPr>
      </w:pPr>
      <w:bookmarkStart w:id="0" w:name="_Toc16171864"/>
      <w:bookmarkStart w:id="1" w:name="_Toc18053387"/>
      <w:bookmarkStart w:id="2" w:name="_Hlk16243029"/>
      <w:r w:rsidRPr="007C3E5F">
        <w:rPr>
          <w:rFonts w:asciiTheme="majorHAnsi" w:cstheme="majorHAnsi" w:hAnsiTheme="majorHAnsi"/>
          <w:color w:val="005162"/>
          <w:sz w:val="28"/>
          <w:szCs w:val="28"/>
        </w:rPr>
        <w:t>2.1</w:t>
      </w:r>
      <w:r w:rsidRPr="007C3E5F">
        <w:rPr>
          <w:rFonts w:asciiTheme="majorHAnsi" w:cstheme="majorHAnsi" w:hAnsiTheme="majorHAnsi"/>
          <w:color w:val="005162"/>
          <w:sz w:val="28"/>
          <w:szCs w:val="28"/>
        </w:rPr>
        <w:tab/>
      </w:r>
      <w:bookmarkEnd w:id="0"/>
      <w:bookmarkEnd w:id="1"/>
      <w:r w:rsidRPr="007C3E5F">
        <w:rPr>
          <w:rFonts w:asciiTheme="majorHAnsi" w:cstheme="majorHAnsi" w:hAnsiTheme="majorHAnsi"/>
          <w:color w:val="005162"/>
          <w:sz w:val="28"/>
          <w:szCs w:val="28"/>
        </w:rPr>
        <w:t>Augmentation générale des salaires</w:t>
      </w:r>
    </w:p>
    <w:p w14:paraId="1C58AF00" w14:textId="49E3A770" w:rsidP="00B2312D" w:rsidR="00AA3E4A" w:rsidRDefault="00AE2DB2">
      <w:pPr>
        <w:jc w:val="both"/>
      </w:pPr>
      <w:r>
        <w:t>Les parties ont négocié une augmentation générale des salaires</w:t>
      </w:r>
      <w:r w:rsidR="00B2312D" w:rsidRPr="00AA3E4A">
        <w:t xml:space="preserve"> mensuel</w:t>
      </w:r>
      <w:r>
        <w:t>s</w:t>
      </w:r>
      <w:r w:rsidR="00B2312D" w:rsidRPr="00AA3E4A">
        <w:t xml:space="preserve"> de base</w:t>
      </w:r>
      <w:r>
        <w:t xml:space="preserve"> en deux temps</w:t>
      </w:r>
      <w:r w:rsidR="00AA3E4A">
        <w:t> :</w:t>
      </w:r>
    </w:p>
    <w:p w14:paraId="2822913D" w14:textId="2D6CF2B3" w:rsidP="00AA3E4A" w:rsidR="00B2312D" w:rsidRDefault="00AE2DB2">
      <w:pPr>
        <w:pStyle w:val="Paragraphedeliste"/>
        <w:numPr>
          <w:ilvl w:val="0"/>
          <w:numId w:val="5"/>
        </w:numPr>
        <w:jc w:val="both"/>
      </w:pPr>
      <w:r>
        <w:t>+</w:t>
      </w:r>
      <w:r w:rsidR="00BF31C2" w:rsidRPr="00AA3E4A">
        <w:t>6</w:t>
      </w:r>
      <w:r>
        <w:t>0</w:t>
      </w:r>
      <w:r w:rsidR="00B2312D" w:rsidRPr="00AA3E4A">
        <w:t xml:space="preserve"> euros bruts pour un équivalent temps plein (avec un calcul au prorata pour les salariés à temps partiel)</w:t>
      </w:r>
      <w:r>
        <w:t xml:space="preserve"> à compter du 1</w:t>
      </w:r>
      <w:r w:rsidRPr="00AE2DB2">
        <w:rPr>
          <w:vertAlign w:val="superscript"/>
        </w:rPr>
        <w:t>er</w:t>
      </w:r>
      <w:r>
        <w:t xml:space="preserve"> juillet 2023</w:t>
      </w:r>
      <w:r w:rsidR="00AA3E4A">
        <w:t> ;</w:t>
      </w:r>
    </w:p>
    <w:p w14:paraId="2A128EC3" w14:textId="47A782A3" w:rsidP="00AA3E4A" w:rsidR="00AA3E4A" w:rsidRDefault="00AE2DB2">
      <w:pPr>
        <w:pStyle w:val="Paragraphedeliste"/>
        <w:numPr>
          <w:ilvl w:val="0"/>
          <w:numId w:val="5"/>
        </w:numPr>
        <w:jc w:val="both"/>
      </w:pPr>
      <w:r>
        <w:lastRenderedPageBreak/>
        <w:t>+2</w:t>
      </w:r>
      <w:r w:rsidR="00AA3E4A">
        <w:t>0</w:t>
      </w:r>
      <w:r w:rsidR="00AA3E4A" w:rsidRPr="00AA3E4A">
        <w:t xml:space="preserve"> euros bruts </w:t>
      </w:r>
      <w:r w:rsidR="00AA3E4A">
        <w:t xml:space="preserve">pour </w:t>
      </w:r>
      <w:r w:rsidR="00AA3E4A" w:rsidRPr="00AA3E4A">
        <w:t>un équivalent temps plein (avec un calcul au prorata pour les salariés à temps partiel)</w:t>
      </w:r>
      <w:r>
        <w:t xml:space="preserve"> à compter du 1</w:t>
      </w:r>
      <w:r w:rsidRPr="00AE2DB2">
        <w:rPr>
          <w:vertAlign w:val="superscript"/>
        </w:rPr>
        <w:t>er</w:t>
      </w:r>
      <w:r>
        <w:t xml:space="preserve"> novembre 2023</w:t>
      </w:r>
      <w:r w:rsidR="00AA3E4A" w:rsidRPr="00AA3E4A">
        <w:t>.</w:t>
      </w:r>
    </w:p>
    <w:p w14:paraId="74C24EEF" w14:textId="27C4F828" w:rsidP="00B2312D" w:rsidR="00AE2DB2" w:rsidRDefault="00AE2DB2">
      <w:pPr>
        <w:jc w:val="both"/>
      </w:pPr>
      <w:r>
        <w:t xml:space="preserve">Ces augmentations s’appliqueront </w:t>
      </w:r>
      <w:r w:rsidR="00322051">
        <w:t>aux</w:t>
      </w:r>
      <w:r w:rsidR="00B2312D">
        <w:t xml:space="preserve"> salariés </w:t>
      </w:r>
      <w:r w:rsidR="00322051">
        <w:t xml:space="preserve">présents dans l’entreprise et </w:t>
      </w:r>
      <w:r w:rsidR="00AA3E4A">
        <w:t xml:space="preserve">ayant au </w:t>
      </w:r>
      <w:r w:rsidR="00AA3E4A" w:rsidRPr="0041622F">
        <w:t xml:space="preserve">moins 6 mois </w:t>
      </w:r>
      <w:r w:rsidR="00AA3E4A">
        <w:t xml:space="preserve">d’ancienneté à </w:t>
      </w:r>
      <w:r>
        <w:t>l</w:t>
      </w:r>
      <w:r w:rsidR="00AA3E4A">
        <w:t>a date d’application</w:t>
      </w:r>
      <w:r>
        <w:t xml:space="preserve"> de chacune de ces augmentations.</w:t>
      </w:r>
    </w:p>
    <w:p w14:paraId="45585112" w14:textId="657EAC2A" w:rsidP="00F13BAA" w:rsidR="00B2312D" w:rsidRDefault="00AE2DB2">
      <w:pPr>
        <w:jc w:val="both"/>
        <w:rPr>
          <w:color w:val="005162"/>
        </w:rPr>
      </w:pPr>
      <w:r>
        <w:t xml:space="preserve">Ces </w:t>
      </w:r>
      <w:r w:rsidR="00322051">
        <w:t>mesure</w:t>
      </w:r>
      <w:r>
        <w:t>s</w:t>
      </w:r>
      <w:r w:rsidR="00322051">
        <w:t xml:space="preserve"> ne s’applique</w:t>
      </w:r>
      <w:r w:rsidR="003E5A3B">
        <w:t>r</w:t>
      </w:r>
      <w:r>
        <w:t>ont</w:t>
      </w:r>
      <w:r w:rsidR="00322051">
        <w:t xml:space="preserve"> pas aux</w:t>
      </w:r>
      <w:r w:rsidR="00B2312D">
        <w:t xml:space="preserve"> salariés en contrat d’apprentissage ou de professionnalisation</w:t>
      </w:r>
      <w:r w:rsidR="00446877">
        <w:t>, qui relèvent d’un statut spécifique et</w:t>
      </w:r>
      <w:r w:rsidR="00B2312D">
        <w:t xml:space="preserve"> pour lesquels les règles de rémunération demeurent fixées conformément aux dispositions légales et réglementaires en vigueu</w:t>
      </w:r>
      <w:r w:rsidR="00322051">
        <w:t>r.</w:t>
      </w:r>
    </w:p>
    <w:p w14:paraId="682B0690" w14:textId="1782A520" w:rsidP="007C3E5F" w:rsidR="00B2312D" w:rsidRDefault="00B2312D" w:rsidRPr="007C3E5F">
      <w:pPr>
        <w:pStyle w:val="Style1"/>
        <w:spacing w:after="240" w:before="360"/>
        <w:rPr>
          <w:rFonts w:asciiTheme="majorHAnsi" w:cstheme="majorHAnsi" w:hAnsiTheme="majorHAnsi"/>
          <w:color w:val="005162"/>
          <w:sz w:val="28"/>
          <w:szCs w:val="28"/>
        </w:rPr>
      </w:pPr>
      <w:r w:rsidRPr="007C3E5F">
        <w:rPr>
          <w:rFonts w:asciiTheme="majorHAnsi" w:cstheme="majorHAnsi" w:hAnsiTheme="majorHAnsi"/>
          <w:color w:val="005162"/>
          <w:sz w:val="28"/>
          <w:szCs w:val="28"/>
        </w:rPr>
        <w:t>2.2</w:t>
      </w:r>
      <w:r w:rsidRPr="007C3E5F">
        <w:rPr>
          <w:rFonts w:asciiTheme="majorHAnsi" w:cstheme="majorHAnsi" w:hAnsiTheme="majorHAnsi"/>
          <w:color w:val="005162"/>
          <w:sz w:val="28"/>
          <w:szCs w:val="28"/>
        </w:rPr>
        <w:tab/>
        <w:t>Augmentations individuelles</w:t>
      </w:r>
    </w:p>
    <w:p w14:paraId="22AC4372" w14:textId="7C9DD539" w:rsidP="00B2312D" w:rsidR="00322051" w:rsidRDefault="00AE2DB2">
      <w:pPr>
        <w:jc w:val="both"/>
      </w:pPr>
      <w:r>
        <w:t>D</w:t>
      </w:r>
      <w:r w:rsidR="00B2312D" w:rsidRPr="00DC2328">
        <w:t xml:space="preserve">es augmentations individuelles, proposées par chaque manager de BU et validées par la direction, </w:t>
      </w:r>
      <w:r w:rsidR="00322051">
        <w:t>seront décidées et appliquées à compter du 1</w:t>
      </w:r>
      <w:r w:rsidR="00322051" w:rsidRPr="00322051">
        <w:rPr>
          <w:vertAlign w:val="superscript"/>
        </w:rPr>
        <w:t>er</w:t>
      </w:r>
      <w:r w:rsidR="00322051">
        <w:t xml:space="preserve"> septembre 202</w:t>
      </w:r>
      <w:r>
        <w:t>3</w:t>
      </w:r>
      <w:r w:rsidR="00322051">
        <w:t>.</w:t>
      </w:r>
    </w:p>
    <w:p w14:paraId="03172592" w14:textId="09C994E2" w:rsidP="00446877" w:rsidR="00446877" w:rsidRDefault="00446877">
      <w:pPr>
        <w:jc w:val="both"/>
        <w:rPr>
          <w:rFonts w:cstheme="minorHAnsi" w:eastAsia="Times New Roman"/>
          <w:lang w:eastAsia="fr-FR"/>
        </w:rPr>
      </w:pPr>
      <w:r>
        <w:rPr>
          <w:rFonts w:cstheme="minorHAnsi" w:eastAsia="Times New Roman"/>
          <w:color w:val="000000"/>
          <w:lang w:eastAsia="fr-FR"/>
        </w:rPr>
        <w:t>La direction s’assurera de la cohérence des propositions au regard de la politique de rémunération générale de l’entreprise, dans le respect du principe d’égalité de traitement des salariés placés dans une situation comparable.</w:t>
      </w:r>
    </w:p>
    <w:p w14:paraId="36CF2E82" w14:textId="77777777" w:rsidP="00446877" w:rsidR="00446877" w:rsidRDefault="00446877">
      <w:pPr>
        <w:jc w:val="both"/>
        <w:rPr>
          <w:rFonts w:cstheme="minorHAnsi" w:eastAsia="Times New Roman"/>
          <w:lang w:eastAsia="fr-FR"/>
        </w:rPr>
      </w:pPr>
      <w:r>
        <w:rPr>
          <w:rFonts w:cstheme="minorHAnsi" w:eastAsia="Times New Roman"/>
          <w:color w:val="000000"/>
          <w:lang w:eastAsia="fr-FR"/>
        </w:rPr>
        <w:t>Les augmentations individuelles ont pour objectifs prioritaires :</w:t>
      </w:r>
    </w:p>
    <w:p w14:paraId="7D723A67" w14:textId="1C8AA159" w:rsidP="00446877" w:rsidR="00446877" w:rsidRDefault="00446877" w:rsidRPr="00446877">
      <w:pPr>
        <w:pStyle w:val="Paragraphedeliste"/>
        <w:numPr>
          <w:ilvl w:val="0"/>
          <w:numId w:val="5"/>
        </w:numPr>
        <w:jc w:val="both"/>
      </w:pPr>
      <w:r w:rsidRPr="00446877">
        <w:t xml:space="preserve">la valorisation de l’expérience, l’expertise et la polyvalence des salariés ouvriers </w:t>
      </w:r>
      <w:r>
        <w:t>parallèlement à la revue de leur</w:t>
      </w:r>
      <w:r w:rsidRPr="00446877">
        <w:t xml:space="preserve"> classification ;</w:t>
      </w:r>
    </w:p>
    <w:p w14:paraId="2182B590" w14:textId="3AC14E05" w:rsidP="00446877" w:rsidR="00446877" w:rsidRDefault="00446877">
      <w:pPr>
        <w:pStyle w:val="Paragraphedeliste"/>
        <w:numPr>
          <w:ilvl w:val="0"/>
          <w:numId w:val="5"/>
        </w:numPr>
        <w:jc w:val="both"/>
      </w:pPr>
      <w:r>
        <w:t>l’égalité hommes / femmes,</w:t>
      </w:r>
    </w:p>
    <w:p w14:paraId="5D01AAD3" w14:textId="77777777" w:rsidP="00446877" w:rsidR="00446877" w:rsidRDefault="00446877" w:rsidRPr="00446877">
      <w:pPr>
        <w:pStyle w:val="Paragraphedeliste"/>
        <w:numPr>
          <w:ilvl w:val="0"/>
          <w:numId w:val="5"/>
        </w:numPr>
        <w:jc w:val="both"/>
      </w:pPr>
      <w:r w:rsidRPr="00446877">
        <w:t>la cohérence des rémunérations versées aux salariés, à qualification, ancienneté et expérience égales.</w:t>
      </w:r>
    </w:p>
    <w:p w14:paraId="2F3793C9" w14:textId="038EB318" w:rsidP="00446877" w:rsidR="00446877" w:rsidRDefault="00446877">
      <w:pPr>
        <w:jc w:val="both"/>
        <w:rPr>
          <w:rFonts w:cstheme="minorHAnsi" w:eastAsia="Times New Roman"/>
          <w:color w:val="000000"/>
          <w:lang w:eastAsia="fr-FR"/>
        </w:rPr>
      </w:pPr>
      <w:r>
        <w:rPr>
          <w:rFonts w:cstheme="minorHAnsi" w:eastAsia="Times New Roman"/>
          <w:color w:val="000000"/>
          <w:lang w:eastAsia="fr-FR"/>
        </w:rPr>
        <w:t>La direction s’engage à diffuser auprès des managers les outils d’analyse des rémunérations leur permettant d’identifier d’éventuels écarts et de procéder aux ajustements nécessaires.</w:t>
      </w:r>
    </w:p>
    <w:p w14:paraId="07BCA579" w14:textId="38C5626C" w:rsidP="00406085" w:rsidR="00406085" w:rsidRDefault="00406085" w:rsidRPr="00406085">
      <w:pPr>
        <w:pStyle w:val="Style1"/>
        <w:spacing w:after="240" w:before="360"/>
        <w:rPr>
          <w:rFonts w:asciiTheme="majorHAnsi" w:cstheme="majorHAnsi" w:hAnsiTheme="majorHAnsi"/>
          <w:color w:val="005162"/>
          <w:sz w:val="28"/>
          <w:szCs w:val="28"/>
        </w:rPr>
      </w:pPr>
      <w:r w:rsidRPr="00406085">
        <w:rPr>
          <w:rFonts w:asciiTheme="majorHAnsi" w:cstheme="majorHAnsi" w:hAnsiTheme="majorHAnsi"/>
          <w:color w:val="005162"/>
          <w:sz w:val="28"/>
          <w:szCs w:val="28"/>
        </w:rPr>
        <w:t>2.3</w:t>
      </w:r>
      <w:r w:rsidRPr="00406085">
        <w:rPr>
          <w:rFonts w:asciiTheme="majorHAnsi" w:cstheme="majorHAnsi" w:hAnsiTheme="majorHAnsi"/>
          <w:color w:val="005162"/>
          <w:sz w:val="28"/>
          <w:szCs w:val="28"/>
        </w:rPr>
        <w:tab/>
        <w:t>Prime d’implication</w:t>
      </w:r>
      <w:r>
        <w:rPr>
          <w:rFonts w:asciiTheme="majorHAnsi" w:cstheme="majorHAnsi" w:hAnsiTheme="majorHAnsi"/>
          <w:color w:val="005162"/>
          <w:sz w:val="28"/>
          <w:szCs w:val="28"/>
        </w:rPr>
        <w:t xml:space="preserve"> client</w:t>
      </w:r>
    </w:p>
    <w:p w14:paraId="454DF879" w14:textId="7CDD89B2" w:rsidP="00446877" w:rsidR="00406085" w:rsidRDefault="00406085">
      <w:pPr>
        <w:jc w:val="both"/>
        <w:rPr>
          <w:rFonts w:cstheme="minorHAnsi" w:eastAsia="Times New Roman"/>
          <w:lang w:eastAsia="fr-FR"/>
        </w:rPr>
      </w:pPr>
      <w:r>
        <w:rPr>
          <w:rFonts w:cstheme="minorHAnsi" w:eastAsia="Times New Roman"/>
          <w:lang w:eastAsia="fr-FR"/>
        </w:rPr>
        <w:t>Les parties prennent acte de l’engagement de la direction de mettre en place une prime d’implication client, destinée à récompenser l’adaptabilité et la flexibilité des salariés.</w:t>
      </w:r>
    </w:p>
    <w:p w14:paraId="2CDE9042" w14:textId="7451795B" w:rsidP="00446877" w:rsidR="00406085" w:rsidRDefault="00406085">
      <w:pPr>
        <w:jc w:val="both"/>
        <w:rPr>
          <w:rFonts w:cstheme="minorHAnsi" w:eastAsia="Times New Roman"/>
          <w:lang w:eastAsia="fr-FR"/>
        </w:rPr>
      </w:pPr>
      <w:r>
        <w:rPr>
          <w:rFonts w:cstheme="minorHAnsi" w:eastAsia="Times New Roman"/>
          <w:lang w:eastAsia="fr-FR"/>
        </w:rPr>
        <w:t xml:space="preserve">Les modalités de déclenchement, de calcul et de versement de cette prime seront déterminées d’ici le </w:t>
      </w:r>
      <w:r w:rsidRPr="0041622F">
        <w:rPr>
          <w:rFonts w:cstheme="minorHAnsi" w:eastAsia="Times New Roman"/>
          <w:lang w:eastAsia="fr-FR"/>
        </w:rPr>
        <w:t>31 décembre 2023, par</w:t>
      </w:r>
      <w:r>
        <w:rPr>
          <w:rFonts w:cstheme="minorHAnsi" w:eastAsia="Times New Roman"/>
          <w:lang w:eastAsia="fr-FR"/>
        </w:rPr>
        <w:t xml:space="preserve"> accord collectif d’entreprise ou à défaut, par décision unilatérale de l’employeur.</w:t>
      </w:r>
    </w:p>
    <w:p w14:paraId="056BE0F9" w14:textId="2665506B" w:rsidP="007C3E5F" w:rsidR="00707070" w:rsidRDefault="00B2312D">
      <w:pPr>
        <w:pStyle w:val="Style1"/>
        <w:spacing w:after="240" w:before="360"/>
        <w:rPr>
          <w:rFonts w:asciiTheme="majorHAnsi" w:cstheme="majorHAnsi" w:hAnsiTheme="majorHAnsi"/>
          <w:color w:val="005162"/>
          <w:sz w:val="28"/>
          <w:szCs w:val="28"/>
        </w:rPr>
      </w:pPr>
      <w:r w:rsidRPr="007C3E5F">
        <w:rPr>
          <w:rFonts w:asciiTheme="majorHAnsi" w:cstheme="majorHAnsi" w:hAnsiTheme="majorHAnsi"/>
          <w:color w:val="005162"/>
          <w:sz w:val="28"/>
          <w:szCs w:val="28"/>
        </w:rPr>
        <w:t>2.</w:t>
      </w:r>
      <w:r w:rsidR="00406085">
        <w:rPr>
          <w:rFonts w:asciiTheme="majorHAnsi" w:cstheme="majorHAnsi" w:hAnsiTheme="majorHAnsi"/>
          <w:color w:val="005162"/>
          <w:sz w:val="28"/>
          <w:szCs w:val="28"/>
        </w:rPr>
        <w:t>4</w:t>
      </w:r>
      <w:r w:rsidRPr="007C3E5F">
        <w:rPr>
          <w:rFonts w:asciiTheme="majorHAnsi" w:cstheme="majorHAnsi" w:hAnsiTheme="majorHAnsi"/>
          <w:color w:val="005162"/>
          <w:sz w:val="28"/>
          <w:szCs w:val="28"/>
        </w:rPr>
        <w:tab/>
      </w:r>
      <w:r w:rsidR="00707070">
        <w:rPr>
          <w:rFonts w:asciiTheme="majorHAnsi" w:cstheme="majorHAnsi" w:hAnsiTheme="majorHAnsi"/>
          <w:color w:val="005162"/>
          <w:sz w:val="28"/>
          <w:szCs w:val="28"/>
        </w:rPr>
        <w:t>Prime de performance</w:t>
      </w:r>
    </w:p>
    <w:p w14:paraId="181A490D" w14:textId="69AE8C6D" w:rsidP="00F21843" w:rsidR="00F21843" w:rsidRDefault="00F21843">
      <w:pPr>
        <w:jc w:val="both"/>
      </w:pPr>
      <w:r>
        <w:t>Les salariés OETAM sont éligibles à une prime de performance mensuelle, calculée en fonction de l’atteinte d’objectifs individuels, collectifs et financier</w:t>
      </w:r>
      <w:r w:rsidR="00A8086D">
        <w:t>s</w:t>
      </w:r>
      <w:r>
        <w:t xml:space="preserve"> et de la présence des collaborateurs au cours du mois (les absences viennent réduire le montant de la prime de performance). </w:t>
      </w:r>
    </w:p>
    <w:p w14:paraId="43713D08" w14:textId="77777777" w:rsidP="00F21843" w:rsidR="00F21843" w:rsidRDefault="00F21843">
      <w:pPr>
        <w:jc w:val="both"/>
      </w:pPr>
      <w:r>
        <w:t xml:space="preserve">La prime de performance est calculée par mois entier dans l’entreprise (le contrat de travail doit être en cours le dernier jour du mois). Les règles en vigueur ne prévoient donc pas le versement de la prime de performance en cas de départ d’un salarié de l’entreprise en cours de mois (seul le dernier mois complet peut donner lieu à la prime de performance). </w:t>
      </w:r>
    </w:p>
    <w:p w14:paraId="6A3F366B" w14:textId="77777777" w:rsidP="00F21843" w:rsidR="00F21843" w:rsidRDefault="00F21843">
      <w:pPr>
        <w:jc w:val="both"/>
      </w:pPr>
      <w:r>
        <w:lastRenderedPageBreak/>
        <w:t>A compter du 1</w:t>
      </w:r>
      <w:r>
        <w:rPr>
          <w:vertAlign w:val="superscript"/>
        </w:rPr>
        <w:t>er</w:t>
      </w:r>
      <w:r>
        <w:t xml:space="preserve"> juillet 2023, il est convenu qu’en cas de départ de l’entreprise en cours de mois, les salariés OETAM seront éligibles à la prime de performance, calculée au prorata de leur temps de présence au cours du mois de départ et en fonction des objectifs atteints évalués par le management.</w:t>
      </w:r>
    </w:p>
    <w:p w14:paraId="78F3FED4" w14:textId="2A37A689" w:rsidP="007C3E5F" w:rsidR="00B2312D" w:rsidRDefault="00707070" w:rsidRPr="007C3E5F">
      <w:pPr>
        <w:pStyle w:val="Style1"/>
        <w:spacing w:after="240" w:before="360"/>
        <w:rPr>
          <w:rFonts w:asciiTheme="majorHAnsi" w:cstheme="majorHAnsi" w:hAnsiTheme="majorHAnsi"/>
          <w:color w:val="005162"/>
          <w:sz w:val="28"/>
          <w:szCs w:val="28"/>
        </w:rPr>
      </w:pPr>
      <w:r>
        <w:rPr>
          <w:rFonts w:asciiTheme="majorHAnsi" w:cstheme="majorHAnsi" w:hAnsiTheme="majorHAnsi"/>
          <w:color w:val="005162"/>
          <w:sz w:val="28"/>
          <w:szCs w:val="28"/>
        </w:rPr>
        <w:t>2.5</w:t>
      </w:r>
      <w:r>
        <w:rPr>
          <w:rFonts w:asciiTheme="majorHAnsi" w:cstheme="majorHAnsi" w:hAnsiTheme="majorHAnsi"/>
          <w:color w:val="005162"/>
          <w:sz w:val="28"/>
          <w:szCs w:val="28"/>
        </w:rPr>
        <w:tab/>
      </w:r>
      <w:r w:rsidR="00B94B52">
        <w:rPr>
          <w:rFonts w:asciiTheme="majorHAnsi" w:cstheme="majorHAnsi" w:hAnsiTheme="majorHAnsi"/>
          <w:color w:val="005162"/>
          <w:sz w:val="28"/>
          <w:szCs w:val="28"/>
        </w:rPr>
        <w:t>Bonus annuel des cadres</w:t>
      </w:r>
    </w:p>
    <w:p w14:paraId="4E8EA7AB" w14:textId="52223B85" w:rsidP="00B2312D" w:rsidR="00B94B52" w:rsidRDefault="0050775C">
      <w:pPr>
        <w:jc w:val="both"/>
      </w:pPr>
      <w:r>
        <w:t>Les salariés cadres sont éligibles à un bonus annuel, en fonction de l’atteinte d’objectifs individuels</w:t>
      </w:r>
      <w:r w:rsidR="00034E21">
        <w:t xml:space="preserve">, </w:t>
      </w:r>
      <w:r>
        <w:t xml:space="preserve">collectifs </w:t>
      </w:r>
      <w:r w:rsidR="00034E21">
        <w:t xml:space="preserve">et financiers </w:t>
      </w:r>
      <w:r>
        <w:t xml:space="preserve">annuels qui leur sont </w:t>
      </w:r>
      <w:r w:rsidRPr="0041622F">
        <w:t>communiqués au début de chaque exercice.</w:t>
      </w:r>
    </w:p>
    <w:p w14:paraId="76F17F8F" w14:textId="06232B76" w:rsidP="00B2312D" w:rsidR="0050775C" w:rsidRDefault="0050775C" w:rsidRPr="003554AA">
      <w:pPr>
        <w:jc w:val="both"/>
      </w:pPr>
      <w:r>
        <w:t xml:space="preserve">Les règles en vigueur ne prévoient pas </w:t>
      </w:r>
      <w:r w:rsidR="00224F67">
        <w:t>le versement</w:t>
      </w:r>
      <w:r>
        <w:t xml:space="preserve"> du bonus annuel </w:t>
      </w:r>
      <w:r w:rsidR="00406085">
        <w:t xml:space="preserve">au prorata </w:t>
      </w:r>
      <w:r>
        <w:t xml:space="preserve">en cas de départ du </w:t>
      </w:r>
      <w:r w:rsidR="00B63F9A" w:rsidRPr="003554AA">
        <w:t xml:space="preserve">salarié </w:t>
      </w:r>
      <w:r w:rsidRPr="003554AA">
        <w:t>en cours d’exercice.</w:t>
      </w:r>
    </w:p>
    <w:p w14:paraId="3882BAA1" w14:textId="01A3884C" w:rsidP="00B2312D" w:rsidR="0050775C" w:rsidRDefault="0050775C" w:rsidRPr="003554AA">
      <w:pPr>
        <w:jc w:val="both"/>
      </w:pPr>
      <w:r w:rsidRPr="003554AA">
        <w:t>A compter du 1</w:t>
      </w:r>
      <w:r w:rsidRPr="003554AA">
        <w:rPr>
          <w:vertAlign w:val="superscript"/>
        </w:rPr>
        <w:t>er</w:t>
      </w:r>
      <w:r w:rsidRPr="003554AA">
        <w:t xml:space="preserve"> juillet 2023, il est convenu qu’en cas de départ en cours d’exercice, les cadres seront éligibles :</w:t>
      </w:r>
    </w:p>
    <w:p w14:paraId="2C644A21" w14:textId="2FFF8D9F" w:rsidP="0050775C" w:rsidR="0050775C" w:rsidRDefault="0050775C" w:rsidRPr="003554AA">
      <w:pPr>
        <w:pStyle w:val="Paragraphedeliste"/>
        <w:numPr>
          <w:ilvl w:val="0"/>
          <w:numId w:val="5"/>
        </w:numPr>
        <w:jc w:val="both"/>
      </w:pPr>
      <w:r w:rsidRPr="003554AA">
        <w:t>au bonus annuel recalculé au prorata de leur temps de présence (</w:t>
      </w:r>
      <w:r w:rsidR="00B63F9A" w:rsidRPr="003554AA">
        <w:t xml:space="preserve">en fonction du </w:t>
      </w:r>
      <w:r w:rsidRPr="003554AA">
        <w:t>nombre de jours travaillés depuis le 1</w:t>
      </w:r>
      <w:r w:rsidRPr="003554AA">
        <w:rPr>
          <w:vertAlign w:val="superscript"/>
        </w:rPr>
        <w:t>er</w:t>
      </w:r>
      <w:r w:rsidRPr="003554AA">
        <w:t xml:space="preserve"> avril / 215 jours),</w:t>
      </w:r>
    </w:p>
    <w:p w14:paraId="073AC279" w14:textId="6C5A1700" w:rsidP="0050775C" w:rsidR="0050775C" w:rsidRDefault="00224F67" w:rsidRPr="003554AA">
      <w:pPr>
        <w:pStyle w:val="Paragraphedeliste"/>
        <w:numPr>
          <w:ilvl w:val="0"/>
          <w:numId w:val="5"/>
        </w:numPr>
        <w:jc w:val="both"/>
      </w:pPr>
      <w:r w:rsidRPr="003554AA">
        <w:t xml:space="preserve">et </w:t>
      </w:r>
      <w:r w:rsidR="0050775C" w:rsidRPr="003554AA">
        <w:t xml:space="preserve">en fonction des objectifs </w:t>
      </w:r>
      <w:r w:rsidR="00B55AF1" w:rsidRPr="003554AA">
        <w:t xml:space="preserve">atteints </w:t>
      </w:r>
      <w:r w:rsidR="0050775C" w:rsidRPr="003554AA">
        <w:t>évalué</w:t>
      </w:r>
      <w:r w:rsidR="00E01F52" w:rsidRPr="003554AA">
        <w:t>s</w:t>
      </w:r>
      <w:r w:rsidR="0050775C" w:rsidRPr="003554AA">
        <w:t xml:space="preserve"> par le management.</w:t>
      </w:r>
    </w:p>
    <w:p w14:paraId="491CC421" w14:textId="422730D5" w:rsidP="0050775C" w:rsidR="00B94B52" w:rsidRDefault="0050775C">
      <w:pPr>
        <w:pStyle w:val="Style1"/>
        <w:spacing w:before="0"/>
        <w:ind w:firstLine="709"/>
        <w:rPr>
          <w:rFonts w:asciiTheme="majorHAnsi" w:cstheme="majorHAnsi" w:hAnsiTheme="majorHAnsi"/>
          <w:i/>
          <w:iCs/>
          <w:color w:val="005162"/>
          <w:sz w:val="22"/>
          <w:szCs w:val="22"/>
        </w:rPr>
      </w:pPr>
      <w:r w:rsidRPr="003554AA">
        <w:rPr>
          <w:rFonts w:asciiTheme="majorHAnsi" w:cstheme="majorHAnsi" w:hAnsiTheme="majorHAnsi"/>
          <w:i/>
          <w:iCs/>
          <w:color w:val="005162"/>
          <w:sz w:val="22"/>
          <w:szCs w:val="22"/>
        </w:rPr>
        <w:t xml:space="preserve">Exemple : </w:t>
      </w:r>
      <w:r w:rsidR="00B63F9A" w:rsidRPr="003554AA">
        <w:rPr>
          <w:rFonts w:asciiTheme="majorHAnsi" w:cstheme="majorHAnsi" w:hAnsiTheme="majorHAnsi"/>
          <w:i/>
          <w:iCs/>
          <w:color w:val="005162"/>
          <w:sz w:val="22"/>
          <w:szCs w:val="22"/>
        </w:rPr>
        <w:t>S</w:t>
      </w:r>
      <w:r w:rsidRPr="003554AA">
        <w:rPr>
          <w:rFonts w:asciiTheme="majorHAnsi" w:cstheme="majorHAnsi" w:hAnsiTheme="majorHAnsi"/>
          <w:i/>
          <w:iCs/>
          <w:color w:val="005162"/>
          <w:sz w:val="22"/>
          <w:szCs w:val="22"/>
        </w:rPr>
        <w:t xml:space="preserve">i un cadre quitte l’entreprise le 30 septembre </w:t>
      </w:r>
      <w:r w:rsidR="00B63F9A" w:rsidRPr="003554AA">
        <w:rPr>
          <w:rFonts w:asciiTheme="majorHAnsi" w:cstheme="majorHAnsi" w:hAnsiTheme="majorHAnsi"/>
          <w:i/>
          <w:iCs/>
          <w:color w:val="005162"/>
          <w:sz w:val="22"/>
          <w:szCs w:val="22"/>
        </w:rPr>
        <w:t>et a</w:t>
      </w:r>
      <w:r w:rsidRPr="003554AA">
        <w:rPr>
          <w:rFonts w:asciiTheme="majorHAnsi" w:cstheme="majorHAnsi" w:hAnsiTheme="majorHAnsi"/>
          <w:i/>
          <w:iCs/>
          <w:color w:val="005162"/>
          <w:sz w:val="22"/>
          <w:szCs w:val="22"/>
        </w:rPr>
        <w:t xml:space="preserve"> effectivement travaillé 87 jours depuis le 1</w:t>
      </w:r>
      <w:r w:rsidRPr="003554AA">
        <w:rPr>
          <w:rFonts w:asciiTheme="majorHAnsi" w:cstheme="majorHAnsi" w:hAnsiTheme="majorHAnsi"/>
          <w:i/>
          <w:iCs/>
          <w:color w:val="005162"/>
          <w:sz w:val="22"/>
          <w:szCs w:val="22"/>
          <w:vertAlign w:val="superscript"/>
        </w:rPr>
        <w:t>er</w:t>
      </w:r>
      <w:r w:rsidRPr="003554AA">
        <w:rPr>
          <w:rFonts w:asciiTheme="majorHAnsi" w:cstheme="majorHAnsi" w:hAnsiTheme="majorHAnsi"/>
          <w:i/>
          <w:iCs/>
          <w:color w:val="005162"/>
          <w:sz w:val="22"/>
          <w:szCs w:val="22"/>
        </w:rPr>
        <w:t xml:space="preserve"> avril, son bonus </w:t>
      </w:r>
      <w:r w:rsidR="00B63F9A" w:rsidRPr="003554AA">
        <w:rPr>
          <w:rFonts w:asciiTheme="majorHAnsi" w:cstheme="majorHAnsi" w:hAnsiTheme="majorHAnsi"/>
          <w:i/>
          <w:iCs/>
          <w:color w:val="005162"/>
          <w:sz w:val="22"/>
          <w:szCs w:val="22"/>
        </w:rPr>
        <w:t xml:space="preserve">sera calculé d’après une base </w:t>
      </w:r>
      <w:r w:rsidRPr="003554AA">
        <w:rPr>
          <w:rFonts w:asciiTheme="majorHAnsi" w:cstheme="majorHAnsi" w:hAnsiTheme="majorHAnsi"/>
          <w:i/>
          <w:iCs/>
          <w:color w:val="005162"/>
          <w:sz w:val="22"/>
          <w:szCs w:val="22"/>
        </w:rPr>
        <w:t>théorique maximal</w:t>
      </w:r>
      <w:r w:rsidR="00B63F9A" w:rsidRPr="003554AA">
        <w:rPr>
          <w:rFonts w:asciiTheme="majorHAnsi" w:cstheme="majorHAnsi" w:hAnsiTheme="majorHAnsi"/>
          <w:i/>
          <w:iCs/>
          <w:color w:val="005162"/>
          <w:sz w:val="22"/>
          <w:szCs w:val="22"/>
        </w:rPr>
        <w:t>e</w:t>
      </w:r>
      <w:r w:rsidRPr="003554AA">
        <w:rPr>
          <w:rFonts w:asciiTheme="majorHAnsi" w:cstheme="majorHAnsi" w:hAnsiTheme="majorHAnsi"/>
          <w:i/>
          <w:iCs/>
          <w:color w:val="005162"/>
          <w:sz w:val="22"/>
          <w:szCs w:val="22"/>
        </w:rPr>
        <w:t xml:space="preserve"> égal</w:t>
      </w:r>
      <w:r w:rsidR="00B63F9A" w:rsidRPr="003554AA">
        <w:rPr>
          <w:rFonts w:asciiTheme="majorHAnsi" w:cstheme="majorHAnsi" w:hAnsiTheme="majorHAnsi"/>
          <w:i/>
          <w:iCs/>
          <w:color w:val="005162"/>
          <w:sz w:val="22"/>
          <w:szCs w:val="22"/>
        </w:rPr>
        <w:t>e</w:t>
      </w:r>
      <w:r w:rsidRPr="003554AA">
        <w:rPr>
          <w:rFonts w:asciiTheme="majorHAnsi" w:cstheme="majorHAnsi" w:hAnsiTheme="majorHAnsi"/>
          <w:i/>
          <w:iCs/>
          <w:color w:val="005162"/>
          <w:sz w:val="22"/>
          <w:szCs w:val="22"/>
        </w:rPr>
        <w:t xml:space="preserve"> à</w:t>
      </w:r>
      <w:r w:rsidR="00B63F9A" w:rsidRPr="003554AA">
        <w:rPr>
          <w:rFonts w:asciiTheme="majorHAnsi" w:cstheme="majorHAnsi" w:hAnsiTheme="majorHAnsi"/>
          <w:i/>
          <w:iCs/>
          <w:color w:val="005162"/>
          <w:sz w:val="22"/>
          <w:szCs w:val="22"/>
        </w:rPr>
        <w:t> : b</w:t>
      </w:r>
      <w:r w:rsidRPr="003554AA">
        <w:rPr>
          <w:rFonts w:asciiTheme="majorHAnsi" w:cstheme="majorHAnsi" w:hAnsiTheme="majorHAnsi"/>
          <w:i/>
          <w:iCs/>
          <w:color w:val="005162"/>
          <w:sz w:val="22"/>
          <w:szCs w:val="22"/>
        </w:rPr>
        <w:t>onus annuel théorique x 87 / 215</w:t>
      </w:r>
      <w:r w:rsidR="00B63F9A" w:rsidRPr="003554AA">
        <w:rPr>
          <w:rFonts w:asciiTheme="majorHAnsi" w:cstheme="majorHAnsi" w:hAnsiTheme="majorHAnsi"/>
          <w:i/>
          <w:iCs/>
          <w:color w:val="005162"/>
          <w:sz w:val="22"/>
          <w:szCs w:val="22"/>
        </w:rPr>
        <w:t>. Si le salarié a atteint 60% de ses objectifs, il recevra 60% de ce montant avec son solde de tout compte.</w:t>
      </w:r>
    </w:p>
    <w:p w14:paraId="4DFF8940" w14:textId="644DB514" w:rsidP="00E01F52" w:rsidR="00E01F52" w:rsidRDefault="00224F67" w:rsidRPr="00E01F52">
      <w:pPr>
        <w:jc w:val="both"/>
      </w:pPr>
      <w:r>
        <w:t>Les autres règles concernant notamment la fixation des objectifs, les modalités de calcul et de versement demeurent inchangées.</w:t>
      </w:r>
    </w:p>
    <w:p w14:paraId="083485DB" w14:textId="437104A6" w:rsidP="007C3E5F" w:rsidR="00322051" w:rsidRDefault="00322051" w:rsidRPr="007C3E5F">
      <w:pPr>
        <w:pStyle w:val="Style1"/>
        <w:spacing w:after="240" w:before="360"/>
        <w:rPr>
          <w:rFonts w:asciiTheme="majorHAnsi" w:cstheme="majorHAnsi" w:hAnsiTheme="majorHAnsi"/>
          <w:color w:val="005162"/>
          <w:sz w:val="28"/>
          <w:szCs w:val="28"/>
        </w:rPr>
      </w:pPr>
      <w:r w:rsidRPr="007C3E5F">
        <w:rPr>
          <w:rFonts w:asciiTheme="majorHAnsi" w:cstheme="majorHAnsi" w:hAnsiTheme="majorHAnsi"/>
          <w:color w:val="005162"/>
          <w:sz w:val="28"/>
          <w:szCs w:val="28"/>
        </w:rPr>
        <w:t>2.</w:t>
      </w:r>
      <w:r w:rsidR="00707070">
        <w:rPr>
          <w:rFonts w:asciiTheme="majorHAnsi" w:cstheme="majorHAnsi" w:hAnsiTheme="majorHAnsi"/>
          <w:color w:val="005162"/>
          <w:sz w:val="28"/>
          <w:szCs w:val="28"/>
        </w:rPr>
        <w:t>6</w:t>
      </w:r>
      <w:r w:rsidRPr="007C3E5F">
        <w:rPr>
          <w:rFonts w:asciiTheme="majorHAnsi" w:cstheme="majorHAnsi" w:hAnsiTheme="majorHAnsi"/>
          <w:color w:val="005162"/>
          <w:sz w:val="28"/>
          <w:szCs w:val="28"/>
        </w:rPr>
        <w:tab/>
      </w:r>
      <w:r w:rsidR="007C3E5F">
        <w:rPr>
          <w:rFonts w:asciiTheme="majorHAnsi" w:cstheme="majorHAnsi" w:hAnsiTheme="majorHAnsi"/>
          <w:color w:val="005162"/>
          <w:sz w:val="28"/>
          <w:szCs w:val="28"/>
        </w:rPr>
        <w:t>Revalorisation des t</w:t>
      </w:r>
      <w:r w:rsidRPr="007C3E5F">
        <w:rPr>
          <w:rFonts w:asciiTheme="majorHAnsi" w:cstheme="majorHAnsi" w:hAnsiTheme="majorHAnsi"/>
          <w:color w:val="005162"/>
          <w:sz w:val="28"/>
          <w:szCs w:val="28"/>
        </w:rPr>
        <w:t xml:space="preserve">ickets restaurant et </w:t>
      </w:r>
      <w:r w:rsidR="007C3E5F">
        <w:rPr>
          <w:rFonts w:asciiTheme="majorHAnsi" w:cstheme="majorHAnsi" w:hAnsiTheme="majorHAnsi"/>
          <w:color w:val="005162"/>
          <w:sz w:val="28"/>
          <w:szCs w:val="28"/>
        </w:rPr>
        <w:t xml:space="preserve">des </w:t>
      </w:r>
      <w:r w:rsidRPr="007C3E5F">
        <w:rPr>
          <w:rFonts w:asciiTheme="majorHAnsi" w:cstheme="majorHAnsi" w:hAnsiTheme="majorHAnsi"/>
          <w:color w:val="005162"/>
          <w:sz w:val="28"/>
          <w:szCs w:val="28"/>
        </w:rPr>
        <w:t>primes de panier</w:t>
      </w:r>
      <w:r w:rsidR="00990FAB">
        <w:rPr>
          <w:rFonts w:asciiTheme="majorHAnsi" w:cstheme="majorHAnsi" w:hAnsiTheme="majorHAnsi"/>
          <w:color w:val="005162"/>
          <w:sz w:val="28"/>
          <w:szCs w:val="28"/>
        </w:rPr>
        <w:t xml:space="preserve"> jour</w:t>
      </w:r>
    </w:p>
    <w:p w14:paraId="6088CDAF" w14:textId="52EAE5E6" w:rsidP="009467F0" w:rsidR="00322051" w:rsidRDefault="00322051" w:rsidRPr="00322051">
      <w:pPr>
        <w:pStyle w:val="Style1"/>
        <w:ind w:firstLine="709"/>
        <w:rPr>
          <w:rFonts w:asciiTheme="majorHAnsi" w:cstheme="majorHAnsi" w:hAnsiTheme="majorHAnsi"/>
          <w:i/>
          <w:iCs/>
          <w:color w:val="005162"/>
        </w:rPr>
      </w:pPr>
      <w:r w:rsidRPr="00322051">
        <w:rPr>
          <w:rFonts w:asciiTheme="majorHAnsi" w:cstheme="majorHAnsi" w:hAnsiTheme="majorHAnsi"/>
          <w:i/>
          <w:iCs/>
          <w:color w:val="005162"/>
        </w:rPr>
        <w:t>2.</w:t>
      </w:r>
      <w:r w:rsidR="00707070">
        <w:rPr>
          <w:rFonts w:asciiTheme="majorHAnsi" w:cstheme="majorHAnsi" w:hAnsiTheme="majorHAnsi"/>
          <w:i/>
          <w:iCs/>
          <w:color w:val="005162"/>
        </w:rPr>
        <w:t>6</w:t>
      </w:r>
      <w:r w:rsidRPr="00322051">
        <w:rPr>
          <w:rFonts w:asciiTheme="majorHAnsi" w:cstheme="majorHAnsi" w:hAnsiTheme="majorHAnsi"/>
          <w:i/>
          <w:iCs/>
          <w:color w:val="005162"/>
        </w:rPr>
        <w:t>.1</w:t>
      </w:r>
      <w:r w:rsidRPr="00322051">
        <w:rPr>
          <w:rFonts w:asciiTheme="majorHAnsi" w:cstheme="majorHAnsi" w:hAnsiTheme="majorHAnsi"/>
          <w:i/>
          <w:iCs/>
          <w:color w:val="005162"/>
        </w:rPr>
        <w:tab/>
        <w:t>Tickets restaurant</w:t>
      </w:r>
    </w:p>
    <w:p w14:paraId="10FDADE7" w14:textId="1573C917" w:rsidP="00322051" w:rsidR="00322051" w:rsidRDefault="00322051">
      <w:pPr>
        <w:jc w:val="both"/>
      </w:pPr>
      <w:r>
        <w:t xml:space="preserve">Les salariés qui ne bénéficient pas de primes de panier bénéficient d’un ticket restaurant </w:t>
      </w:r>
      <w:r w:rsidR="00695876">
        <w:t>« </w:t>
      </w:r>
      <w:r>
        <w:t>par jour travaillé</w:t>
      </w:r>
      <w:r w:rsidR="00446877">
        <w:t xml:space="preserve"> » </w:t>
      </w:r>
      <w:r w:rsidR="007C3E5F">
        <w:t>(</w:t>
      </w:r>
      <w:r w:rsidR="00E80403">
        <w:t>A</w:t>
      </w:r>
      <w:r w:rsidR="007C3E5F">
        <w:t>u moins 5 heures de travail effectif quotidien</w:t>
      </w:r>
      <w:r w:rsidR="00AD2CCF">
        <w:t xml:space="preserve">. La </w:t>
      </w:r>
      <w:r w:rsidR="00F13BAA">
        <w:t>pause déjeuner</w:t>
      </w:r>
      <w:r w:rsidR="00AD2CCF">
        <w:t xml:space="preserve"> doit être</w:t>
      </w:r>
      <w:r w:rsidR="00F13BAA">
        <w:t xml:space="preserve"> </w:t>
      </w:r>
      <w:r w:rsidR="000E1382">
        <w:t>prise</w:t>
      </w:r>
      <w:r w:rsidR="00F13BAA">
        <w:t xml:space="preserve"> dans l’horaire de travail</w:t>
      </w:r>
      <w:r w:rsidR="007C3E5F">
        <w:t>)</w:t>
      </w:r>
      <w:r w:rsidR="00F13BAA">
        <w:t>.</w:t>
      </w:r>
      <w:r w:rsidR="00446877">
        <w:t xml:space="preserve"> Les tickets </w:t>
      </w:r>
      <w:r w:rsidR="00446877" w:rsidRPr="00B16E61">
        <w:t xml:space="preserve">restaurant sont pris en charge à </w:t>
      </w:r>
      <w:r w:rsidR="00B16E61" w:rsidRPr="00B16E61">
        <w:t>60</w:t>
      </w:r>
      <w:r w:rsidR="00446877" w:rsidRPr="00B16E61">
        <w:t>% par l’entreprise</w:t>
      </w:r>
      <w:r w:rsidR="00446877">
        <w:t>.</w:t>
      </w:r>
    </w:p>
    <w:p w14:paraId="0E9EA9A6" w14:textId="5577FAAF" w:rsidP="00322051" w:rsidR="00446877" w:rsidRDefault="00446877">
      <w:pPr>
        <w:jc w:val="both"/>
      </w:pPr>
      <w:r>
        <w:t>A compter du 1</w:t>
      </w:r>
      <w:r w:rsidRPr="00446877">
        <w:rPr>
          <w:vertAlign w:val="superscript"/>
        </w:rPr>
        <w:t>er</w:t>
      </w:r>
      <w:r>
        <w:t xml:space="preserve"> septembre 2023, la valeur faciale du ticket restaurant sera valorisée de 9 € à 10 €</w:t>
      </w:r>
      <w:r w:rsidR="00695876">
        <w:t xml:space="preserve">, toujours pris en </w:t>
      </w:r>
      <w:r w:rsidR="00695876" w:rsidRPr="00B16E61">
        <w:t xml:space="preserve">charge à </w:t>
      </w:r>
      <w:r w:rsidR="00B16E61" w:rsidRPr="00B16E61">
        <w:t>60</w:t>
      </w:r>
      <w:r w:rsidR="00695876" w:rsidRPr="00B16E61">
        <w:t>% par l’entreprise</w:t>
      </w:r>
      <w:r w:rsidR="00695876">
        <w:t>.</w:t>
      </w:r>
    </w:p>
    <w:p w14:paraId="3A310216" w14:textId="1C1CC17E" w:rsidP="009467F0" w:rsidR="00322051" w:rsidRDefault="00322051" w:rsidRPr="00322051">
      <w:pPr>
        <w:pStyle w:val="Style1"/>
        <w:ind w:firstLine="709"/>
        <w:rPr>
          <w:rFonts w:asciiTheme="majorHAnsi" w:cstheme="majorHAnsi" w:hAnsiTheme="majorHAnsi"/>
          <w:i/>
          <w:iCs/>
          <w:color w:val="005162"/>
        </w:rPr>
      </w:pPr>
      <w:r w:rsidRPr="00322051">
        <w:rPr>
          <w:rFonts w:asciiTheme="majorHAnsi" w:cstheme="majorHAnsi" w:hAnsiTheme="majorHAnsi"/>
          <w:i/>
          <w:iCs/>
          <w:color w:val="005162"/>
        </w:rPr>
        <w:t>2.</w:t>
      </w:r>
      <w:r w:rsidR="00707070">
        <w:rPr>
          <w:rFonts w:asciiTheme="majorHAnsi" w:cstheme="majorHAnsi" w:hAnsiTheme="majorHAnsi"/>
          <w:i/>
          <w:iCs/>
          <w:color w:val="005162"/>
        </w:rPr>
        <w:t>6</w:t>
      </w:r>
      <w:r w:rsidRPr="00322051">
        <w:rPr>
          <w:rFonts w:asciiTheme="majorHAnsi" w:cstheme="majorHAnsi" w:hAnsiTheme="majorHAnsi"/>
          <w:i/>
          <w:iCs/>
          <w:color w:val="005162"/>
        </w:rPr>
        <w:t>.2</w:t>
      </w:r>
      <w:r w:rsidRPr="00322051">
        <w:rPr>
          <w:rFonts w:asciiTheme="majorHAnsi" w:cstheme="majorHAnsi" w:hAnsiTheme="majorHAnsi"/>
          <w:i/>
          <w:iCs/>
          <w:color w:val="005162"/>
        </w:rPr>
        <w:tab/>
        <w:t>Primes de panier</w:t>
      </w:r>
      <w:r w:rsidR="00990FAB">
        <w:rPr>
          <w:rFonts w:asciiTheme="majorHAnsi" w:cstheme="majorHAnsi" w:hAnsiTheme="majorHAnsi"/>
          <w:i/>
          <w:iCs/>
          <w:color w:val="005162"/>
        </w:rPr>
        <w:t xml:space="preserve"> jour</w:t>
      </w:r>
    </w:p>
    <w:p w14:paraId="5255D29C" w14:textId="5B00DCFF" w:rsidP="00446877" w:rsidR="00446877" w:rsidRDefault="00446877">
      <w:pPr>
        <w:jc w:val="both"/>
      </w:pPr>
      <w:r>
        <w:t xml:space="preserve">Pour les salariés qui bénéficient de </w:t>
      </w:r>
      <w:r w:rsidR="00322051">
        <w:t>prime</w:t>
      </w:r>
      <w:r>
        <w:t>s</w:t>
      </w:r>
      <w:r w:rsidR="00322051">
        <w:t xml:space="preserve"> de panier </w:t>
      </w:r>
      <w:r w:rsidR="00B42182">
        <w:t xml:space="preserve">jour </w:t>
      </w:r>
      <w:r w:rsidR="00322051">
        <w:t xml:space="preserve">en raison de conditions particulières d'organisation ou d'horaires de travail, </w:t>
      </w:r>
      <w:r w:rsidR="00322051" w:rsidRPr="00322051">
        <w:rPr>
          <w:rFonts w:eastAsia="Times New Roman"/>
        </w:rPr>
        <w:t xml:space="preserve">le </w:t>
      </w:r>
      <w:r>
        <w:rPr>
          <w:rFonts w:eastAsia="Times New Roman"/>
        </w:rPr>
        <w:t>montant de la</w:t>
      </w:r>
      <w:r w:rsidR="00322051">
        <w:t xml:space="preserve"> prime de panier</w:t>
      </w:r>
      <w:r w:rsidR="00B42182">
        <w:t xml:space="preserve"> jour</w:t>
      </w:r>
      <w:r w:rsidR="00322051">
        <w:t xml:space="preserve"> </w:t>
      </w:r>
      <w:r>
        <w:t>passera de 6 € à 7 €.</w:t>
      </w:r>
    </w:p>
    <w:p w14:paraId="7205F8C4" w14:textId="69D8517A" w:rsidP="00322051" w:rsidR="00F13BAA" w:rsidRDefault="00F13BAA">
      <w:pPr>
        <w:jc w:val="both"/>
      </w:pPr>
      <w:r>
        <w:t xml:space="preserve">Cette mesure s’appliquera à compter du </w:t>
      </w:r>
      <w:r w:rsidR="00446877">
        <w:t>1</w:t>
      </w:r>
      <w:r w:rsidR="00446877" w:rsidRPr="00446877">
        <w:rPr>
          <w:vertAlign w:val="superscript"/>
        </w:rPr>
        <w:t>er</w:t>
      </w:r>
      <w:r w:rsidR="00446877">
        <w:t xml:space="preserve"> septembre 2023</w:t>
      </w:r>
      <w:r>
        <w:t>.</w:t>
      </w:r>
    </w:p>
    <w:p w14:paraId="43FFA19C" w14:textId="0ABE5F73" w:rsidP="00224F67" w:rsidR="00224F67" w:rsidRDefault="00224F67" w:rsidRPr="00224F67">
      <w:pPr>
        <w:pStyle w:val="Style1"/>
        <w:spacing w:after="240" w:before="360"/>
        <w:rPr>
          <w:rFonts w:asciiTheme="majorHAnsi" w:cstheme="majorHAnsi" w:hAnsiTheme="majorHAnsi"/>
          <w:color w:val="005162"/>
          <w:sz w:val="28"/>
          <w:szCs w:val="28"/>
        </w:rPr>
      </w:pPr>
      <w:r w:rsidRPr="00224F67">
        <w:rPr>
          <w:rFonts w:asciiTheme="majorHAnsi" w:cstheme="majorHAnsi" w:hAnsiTheme="majorHAnsi"/>
          <w:color w:val="005162"/>
          <w:sz w:val="28"/>
          <w:szCs w:val="28"/>
        </w:rPr>
        <w:t>2.</w:t>
      </w:r>
      <w:r w:rsidR="00707070">
        <w:rPr>
          <w:rFonts w:asciiTheme="majorHAnsi" w:cstheme="majorHAnsi" w:hAnsiTheme="majorHAnsi"/>
          <w:color w:val="005162"/>
          <w:sz w:val="28"/>
          <w:szCs w:val="28"/>
        </w:rPr>
        <w:t>7</w:t>
      </w:r>
      <w:r w:rsidRPr="00224F67">
        <w:rPr>
          <w:rFonts w:asciiTheme="majorHAnsi" w:cstheme="majorHAnsi" w:hAnsiTheme="majorHAnsi"/>
          <w:color w:val="005162"/>
          <w:sz w:val="28"/>
          <w:szCs w:val="28"/>
        </w:rPr>
        <w:tab/>
        <w:t>Retraite supplémentaire</w:t>
      </w:r>
      <w:r w:rsidR="00FF3085">
        <w:rPr>
          <w:rFonts w:asciiTheme="majorHAnsi" w:cstheme="majorHAnsi" w:hAnsiTheme="majorHAnsi"/>
          <w:color w:val="005162"/>
          <w:sz w:val="28"/>
          <w:szCs w:val="28"/>
        </w:rPr>
        <w:t xml:space="preserve"> (« PERO »)</w:t>
      </w:r>
    </w:p>
    <w:p w14:paraId="7721279C" w14:textId="6D45A97E" w:rsidP="00322051" w:rsidR="00FF3085" w:rsidRDefault="00FF3085">
      <w:pPr>
        <w:jc w:val="both"/>
      </w:pPr>
      <w:r>
        <w:t>Les pensions de retraite des catégories les mieux rémunérées de l’entreprise seront proportionnellement inférieures à celles des autres salariés.</w:t>
      </w:r>
    </w:p>
    <w:p w14:paraId="72654833" w14:textId="03535E17" w:rsidP="00322051" w:rsidR="00224F67" w:rsidRDefault="00FF3085">
      <w:pPr>
        <w:jc w:val="both"/>
        <w:rPr>
          <w:rFonts w:ascii="Calibri" w:hAnsi="Calibri"/>
        </w:rPr>
      </w:pPr>
      <w:r>
        <w:lastRenderedPageBreak/>
        <w:t xml:space="preserve">Afin de </w:t>
      </w:r>
      <w:r w:rsidRPr="00224F67">
        <w:t xml:space="preserve">compenser l’existence </w:t>
      </w:r>
      <w:r>
        <w:t>d’un</w:t>
      </w:r>
      <w:r w:rsidRPr="00224F67">
        <w:t xml:space="preserve"> taux de remplacement moyen inférieur aux autres salariés</w:t>
      </w:r>
      <w:r>
        <w:t xml:space="preserve">, le </w:t>
      </w:r>
      <w:r>
        <w:rPr>
          <w:rFonts w:ascii="Calibri" w:hAnsi="Calibri"/>
        </w:rPr>
        <w:t xml:space="preserve">plan d’épargne retraite obligatoire </w:t>
      </w:r>
      <w:r w:rsidRPr="00672EA4">
        <w:rPr>
          <w:rFonts w:ascii="Calibri" w:hAnsi="Calibri"/>
        </w:rPr>
        <w:t>à cotisations définies</w:t>
      </w:r>
      <w:r>
        <w:rPr>
          <w:rFonts w:ascii="Calibri" w:hAnsi="Calibri"/>
        </w:rPr>
        <w:t xml:space="preserve"> (« PERO ») ouvert au bénéfice des cadres supérieurs (Groupe 7) sera étendu aux cadres du Groupe 6 à compter du 1</w:t>
      </w:r>
      <w:r w:rsidRPr="00FF3085">
        <w:rPr>
          <w:rFonts w:ascii="Calibri" w:hAnsi="Calibri"/>
          <w:vertAlign w:val="superscript"/>
        </w:rPr>
        <w:t>er</w:t>
      </w:r>
      <w:r>
        <w:rPr>
          <w:rFonts w:ascii="Calibri" w:hAnsi="Calibri"/>
        </w:rPr>
        <w:t xml:space="preserve"> septembre 2023 sous réserve des conditions suivantes :</w:t>
      </w:r>
    </w:p>
    <w:p w14:paraId="6C3F3FB8" w14:textId="427B02C1" w:rsidP="00FF3085" w:rsidR="00FF3085" w:rsidRDefault="00FF3085">
      <w:pPr>
        <w:pStyle w:val="Paragraphedeliste"/>
        <w:numPr>
          <w:ilvl w:val="0"/>
          <w:numId w:val="5"/>
        </w:numPr>
        <w:jc w:val="both"/>
      </w:pPr>
      <w:r>
        <w:t xml:space="preserve">élaboration d’un </w:t>
      </w:r>
      <w:r w:rsidR="00406085">
        <w:t>projet d’</w:t>
      </w:r>
      <w:r>
        <w:t xml:space="preserve">avenant n°1 à la DUE </w:t>
      </w:r>
      <w:r w:rsidRPr="00362160">
        <w:t xml:space="preserve">du </w:t>
      </w:r>
      <w:r w:rsidR="00362160" w:rsidRPr="00362160">
        <w:t>7</w:t>
      </w:r>
      <w:r w:rsidRPr="00362160">
        <w:t xml:space="preserve"> juillet 2021</w:t>
      </w:r>
      <w:r>
        <w:t xml:space="preserve"> concernant la mise en place du PERO,</w:t>
      </w:r>
    </w:p>
    <w:p w14:paraId="0DDBA9A0" w14:textId="4EC694A3" w:rsidP="00FF3085" w:rsidR="00FF3085" w:rsidRDefault="00FF3085">
      <w:pPr>
        <w:pStyle w:val="Paragraphedeliste"/>
        <w:numPr>
          <w:ilvl w:val="0"/>
          <w:numId w:val="5"/>
        </w:numPr>
        <w:jc w:val="both"/>
      </w:pPr>
      <w:r>
        <w:t>information-consultation préalable du CSE central,</w:t>
      </w:r>
    </w:p>
    <w:p w14:paraId="0E5F2B25" w14:textId="7B6C1C88" w:rsidP="00FF3085" w:rsidR="00FF3085" w:rsidRDefault="00FF3085">
      <w:pPr>
        <w:pStyle w:val="Paragraphedeliste"/>
        <w:numPr>
          <w:ilvl w:val="0"/>
          <w:numId w:val="5"/>
        </w:numPr>
        <w:jc w:val="both"/>
      </w:pPr>
      <w:r>
        <w:t>information des bénéficiaires.</w:t>
      </w:r>
    </w:p>
    <w:bookmarkEnd w:id="2"/>
    <w:p w14:paraId="5B60A9B4" w14:textId="77777777" w:rsidP="00406085" w:rsidR="00B94B52" w:rsidRDefault="00B94B52" w:rsidRPr="00406085">
      <w:pPr>
        <w:pStyle w:val="Style1"/>
        <w:spacing w:after="240"/>
        <w:rPr>
          <w:rFonts w:ascii="Calibri Light" w:cs="Calibri Light" w:eastAsia="Times New Roman" w:hAnsi="Calibri Light"/>
          <w:b/>
          <w:bCs/>
          <w:color w:val="005162"/>
          <w:sz w:val="28"/>
          <w:szCs w:val="32"/>
        </w:rPr>
      </w:pPr>
      <w:r w:rsidRPr="00406085">
        <w:rPr>
          <w:rFonts w:ascii="Calibri Light" w:cs="Calibri Light" w:eastAsia="Times New Roman" w:hAnsi="Calibri Light"/>
          <w:b/>
          <w:bCs/>
          <w:color w:val="005162"/>
          <w:sz w:val="28"/>
          <w:szCs w:val="32"/>
        </w:rPr>
        <w:t>Article 3 : Partage de la valeur ajoutée</w:t>
      </w:r>
    </w:p>
    <w:p w14:paraId="586C3784" w14:textId="60523FBF" w:rsidP="00695876" w:rsidR="00695876" w:rsidRDefault="00695876" w:rsidRPr="00695876">
      <w:pPr>
        <w:pStyle w:val="Style1"/>
        <w:spacing w:after="240" w:before="360"/>
        <w:rPr>
          <w:rFonts w:asciiTheme="majorHAnsi" w:cstheme="majorHAnsi" w:hAnsiTheme="majorHAnsi"/>
          <w:color w:val="005162"/>
          <w:sz w:val="28"/>
          <w:szCs w:val="28"/>
        </w:rPr>
      </w:pPr>
      <w:r>
        <w:rPr>
          <w:rFonts w:asciiTheme="majorHAnsi" w:cstheme="majorHAnsi" w:hAnsiTheme="majorHAnsi"/>
          <w:color w:val="005162"/>
          <w:sz w:val="28"/>
          <w:szCs w:val="28"/>
        </w:rPr>
        <w:t>3.1</w:t>
      </w:r>
      <w:r>
        <w:rPr>
          <w:rFonts w:asciiTheme="majorHAnsi" w:cstheme="majorHAnsi" w:hAnsiTheme="majorHAnsi"/>
          <w:color w:val="005162"/>
          <w:sz w:val="28"/>
          <w:szCs w:val="28"/>
        </w:rPr>
        <w:tab/>
        <w:t>Participation et intéressement aux résultats de l’entreprise</w:t>
      </w:r>
    </w:p>
    <w:p w14:paraId="265B53BB" w14:textId="29BC8E79" w:rsidP="00B94B52" w:rsidR="00B94B52" w:rsidRDefault="00B94B52">
      <w:pPr>
        <w:jc w:val="both"/>
      </w:pPr>
      <w:r>
        <w:t xml:space="preserve">Les résultats de l’exercice 2022, clos le 31 mars 2023, </w:t>
      </w:r>
      <w:r w:rsidR="00446877">
        <w:t xml:space="preserve">vont </w:t>
      </w:r>
      <w:r>
        <w:t>permett</w:t>
      </w:r>
      <w:r w:rsidR="00446877">
        <w:t>re</w:t>
      </w:r>
      <w:r>
        <w:t xml:space="preserve"> de dégager de la participation et de l’intéressement.</w:t>
      </w:r>
    </w:p>
    <w:p w14:paraId="18A7F1A5" w14:textId="0F0F2068" w:rsidP="00B94B52" w:rsidR="00B94B52" w:rsidRDefault="00B94B52">
      <w:pPr>
        <w:jc w:val="both"/>
      </w:pPr>
      <w:r>
        <w:t xml:space="preserve">Les montants définitifs, qui seront répartis entre les salariés conformément aux règles prévues par les accords collectifs d’entreprise en </w:t>
      </w:r>
      <w:r w:rsidRPr="009353B8">
        <w:t xml:space="preserve">vigueur, </w:t>
      </w:r>
      <w:r w:rsidR="00446877" w:rsidRPr="009353B8">
        <w:t xml:space="preserve">seront </w:t>
      </w:r>
      <w:r w:rsidRPr="009353B8">
        <w:t>communiqués</w:t>
      </w:r>
      <w:r>
        <w:t xml:space="preserve"> </w:t>
      </w:r>
      <w:r w:rsidR="00446877">
        <w:t xml:space="preserve">prochainement </w:t>
      </w:r>
      <w:r>
        <w:t>au CSE central.</w:t>
      </w:r>
    </w:p>
    <w:p w14:paraId="28835CA6" w14:textId="016F3FCC" w:rsidP="00707070" w:rsidR="00707070" w:rsidRDefault="00707070" w:rsidRPr="00707070">
      <w:pPr>
        <w:jc w:val="both"/>
      </w:pPr>
      <w:r>
        <w:t>Le congé de paternité et d’accueil de l’enfant est désormais assimilé à une période de présence dans l’entreprise pour le calcul de la participation (</w:t>
      </w:r>
      <w:r w:rsidRPr="00707070">
        <w:t>loi n°2023-171 du 9 mars 2023</w:t>
      </w:r>
      <w:r>
        <w:t>) et de l’intéressement (</w:t>
      </w:r>
      <w:r w:rsidRPr="00707070">
        <w:t>loi n°2022-1158 du 16 août 2022</w:t>
      </w:r>
      <w:r>
        <w:t>)</w:t>
      </w:r>
      <w:r w:rsidRPr="00707070">
        <w:t>.</w:t>
      </w:r>
    </w:p>
    <w:p w14:paraId="7DEE1011" w14:textId="77777777" w:rsidP="00B94B52" w:rsidR="00B94B52" w:rsidRDefault="00B94B52" w:rsidRPr="00852F2F">
      <w:pPr>
        <w:jc w:val="both"/>
      </w:pPr>
      <w:r w:rsidRPr="00852F2F">
        <w:t>Le versement de la participation et de l’intéressement interviendra au plus tard avec la paye du mois d’août 2023 pour les salariés optant pour un versement immédiat.</w:t>
      </w:r>
    </w:p>
    <w:p w14:paraId="627AA45D" w14:textId="77777777" w:rsidP="00707070" w:rsidR="00707070" w:rsidRDefault="00707070">
      <w:pPr>
        <w:jc w:val="both"/>
      </w:pPr>
      <w:r w:rsidRPr="00852F2F">
        <w:t>Les parties sont également convenues de renégocier l’accord d’intéressement pour l’exercice en cours (2023) et de doubler, pour le 2</w:t>
      </w:r>
      <w:r w:rsidRPr="00852F2F">
        <w:rPr>
          <w:vertAlign w:val="superscript"/>
        </w:rPr>
        <w:t>ème</w:t>
      </w:r>
      <w:r w:rsidRPr="00852F2F">
        <w:t xml:space="preserve"> exercice consécutif, le plafond global de l’intéressement (300 000 euros au lieu de 150 000 euros, dans le respect des plafonds légaux en vigueur).</w:t>
      </w:r>
    </w:p>
    <w:p w14:paraId="664E3E5F" w14:textId="7B52D8FB" w:rsidP="00695876" w:rsidR="00695876" w:rsidRDefault="00695876" w:rsidRPr="00695876">
      <w:pPr>
        <w:pStyle w:val="Style1"/>
        <w:spacing w:after="240" w:before="360"/>
        <w:rPr>
          <w:rFonts w:asciiTheme="majorHAnsi" w:cstheme="majorHAnsi" w:hAnsiTheme="majorHAnsi"/>
          <w:color w:val="005162"/>
          <w:sz w:val="28"/>
          <w:szCs w:val="28"/>
        </w:rPr>
      </w:pPr>
      <w:r w:rsidRPr="00695876">
        <w:rPr>
          <w:rFonts w:asciiTheme="majorHAnsi" w:cstheme="majorHAnsi" w:hAnsiTheme="majorHAnsi"/>
          <w:color w:val="005162"/>
          <w:sz w:val="28"/>
          <w:szCs w:val="28"/>
        </w:rPr>
        <w:t>3.2</w:t>
      </w:r>
      <w:r w:rsidRPr="00695876">
        <w:rPr>
          <w:rFonts w:asciiTheme="majorHAnsi" w:cstheme="majorHAnsi" w:hAnsiTheme="majorHAnsi"/>
          <w:color w:val="005162"/>
          <w:sz w:val="28"/>
          <w:szCs w:val="28"/>
        </w:rPr>
        <w:tab/>
        <w:t>Prime de partage de la valeur</w:t>
      </w:r>
      <w:r w:rsidR="008941EC">
        <w:rPr>
          <w:rFonts w:asciiTheme="majorHAnsi" w:cstheme="majorHAnsi" w:hAnsiTheme="majorHAnsi"/>
          <w:color w:val="005162"/>
          <w:sz w:val="28"/>
          <w:szCs w:val="28"/>
        </w:rPr>
        <w:t xml:space="preserve"> </w:t>
      </w:r>
    </w:p>
    <w:p w14:paraId="70EB3715" w14:textId="000477FD" w:rsidP="00B94B52" w:rsidR="00695876" w:rsidRDefault="00695876">
      <w:pPr>
        <w:jc w:val="both"/>
      </w:pPr>
      <w:r>
        <w:t>Les parties rappellent que les salariés présents en mars 2023 ont bénéficié d’une prime de partage de la valeur pouvant aller jusqu’à 400 euros</w:t>
      </w:r>
      <w:r w:rsidR="005A7B74">
        <w:t xml:space="preserve"> (DUE rectificative du </w:t>
      </w:r>
      <w:r w:rsidR="008474E0">
        <w:t>25 janvier 2023)</w:t>
      </w:r>
    </w:p>
    <w:p w14:paraId="63809273" w14:textId="0B7D1A3F" w:rsidP="00B94B52" w:rsidR="00695876" w:rsidRDefault="00695876">
      <w:pPr>
        <w:jc w:val="both"/>
      </w:pPr>
      <w:r>
        <w:t>Si les résultats de l’entreprise le permettent, le Président de la société YUSEN LOGISTICS France s’engage à attribuer aux salariés une prime de la valeur en janvier 2024, dans les conditions qui seront déterminées par l’entreprise.</w:t>
      </w:r>
    </w:p>
    <w:p w14:paraId="5B06CFFF" w14:textId="27B49A4E" w:rsidP="007C3E5F" w:rsidR="007C3E5F" w:rsidRDefault="007C3E5F" w:rsidRPr="001F13B2">
      <w:pPr>
        <w:pStyle w:val="Style1"/>
        <w:spacing w:after="240"/>
        <w:rPr>
          <w:rFonts w:ascii="Calibri Light" w:cs="Calibri Light" w:eastAsia="Times New Roman" w:hAnsi="Calibri Light"/>
          <w:b/>
          <w:bCs/>
          <w:color w:val="005162"/>
          <w:sz w:val="28"/>
          <w:szCs w:val="32"/>
        </w:rPr>
      </w:pPr>
      <w:bookmarkStart w:id="3" w:name="_Toc18053401"/>
      <w:bookmarkStart w:id="4" w:name="_Toc83918057"/>
      <w:r w:rsidRPr="001F13B2">
        <w:rPr>
          <w:rFonts w:ascii="Calibri Light" w:cs="Calibri Light" w:eastAsia="Times New Roman" w:hAnsi="Calibri Light"/>
          <w:b/>
          <w:bCs/>
          <w:color w:val="005162"/>
          <w:sz w:val="28"/>
          <w:szCs w:val="32"/>
        </w:rPr>
        <w:t xml:space="preserve">Article </w:t>
      </w:r>
      <w:r w:rsidR="00695876">
        <w:rPr>
          <w:rFonts w:ascii="Calibri Light" w:cs="Calibri Light" w:eastAsia="Times New Roman" w:hAnsi="Calibri Light"/>
          <w:b/>
          <w:bCs/>
          <w:color w:val="005162"/>
          <w:sz w:val="28"/>
          <w:szCs w:val="32"/>
        </w:rPr>
        <w:t>4</w:t>
      </w:r>
      <w:r w:rsidRPr="001F13B2">
        <w:rPr>
          <w:rFonts w:ascii="Calibri Light" w:cs="Calibri Light" w:eastAsia="Times New Roman" w:hAnsi="Calibri Light"/>
          <w:b/>
          <w:bCs/>
          <w:color w:val="005162"/>
          <w:sz w:val="28"/>
          <w:szCs w:val="32"/>
        </w:rPr>
        <w:t> : Durée</w:t>
      </w:r>
      <w:r>
        <w:rPr>
          <w:rFonts w:ascii="Calibri Light" w:cs="Calibri Light" w:eastAsia="Times New Roman" w:hAnsi="Calibri Light"/>
          <w:b/>
          <w:bCs/>
          <w:color w:val="005162"/>
          <w:sz w:val="28"/>
          <w:szCs w:val="32"/>
        </w:rPr>
        <w:t xml:space="preserve"> et</w:t>
      </w:r>
      <w:r w:rsidRPr="001F13B2">
        <w:rPr>
          <w:rFonts w:ascii="Calibri Light" w:cs="Calibri Light" w:eastAsia="Times New Roman" w:hAnsi="Calibri Light"/>
          <w:b/>
          <w:bCs/>
          <w:color w:val="005162"/>
          <w:sz w:val="28"/>
          <w:szCs w:val="32"/>
        </w:rPr>
        <w:t xml:space="preserve"> entrée en vigueur</w:t>
      </w:r>
      <w:bookmarkEnd w:id="3"/>
      <w:bookmarkEnd w:id="4"/>
    </w:p>
    <w:p w14:paraId="2F66408E" w14:textId="3F5F770E" w:rsidP="007C3E5F" w:rsidR="007C3E5F" w:rsidRDefault="007C3E5F">
      <w:pPr>
        <w:spacing w:after="240"/>
        <w:jc w:val="both"/>
        <w:rPr>
          <w:rFonts w:cstheme="minorHAnsi"/>
        </w:rPr>
      </w:pPr>
      <w:r>
        <w:rPr>
          <w:rFonts w:cstheme="minorHAnsi"/>
        </w:rPr>
        <w:t xml:space="preserve">Le présent accord est à durée </w:t>
      </w:r>
      <w:r w:rsidR="00B94B52">
        <w:rPr>
          <w:rFonts w:cstheme="minorHAnsi"/>
        </w:rPr>
        <w:t>in</w:t>
      </w:r>
      <w:r>
        <w:rPr>
          <w:rFonts w:cstheme="minorHAnsi"/>
        </w:rPr>
        <w:t>déterminée.</w:t>
      </w:r>
    </w:p>
    <w:p w14:paraId="00C7560A" w14:textId="77777777" w:rsidP="007C3E5F" w:rsidR="007C3E5F" w:rsidRDefault="007C3E5F">
      <w:pPr>
        <w:spacing w:after="240"/>
        <w:jc w:val="both"/>
        <w:rPr>
          <w:rFonts w:cstheme="minorHAnsi"/>
        </w:rPr>
      </w:pPr>
      <w:r>
        <w:rPr>
          <w:rFonts w:cstheme="minorHAnsi"/>
        </w:rPr>
        <w:t>Il entre en vigueur</w:t>
      </w:r>
      <w:r w:rsidRPr="002F2FAD">
        <w:rPr>
          <w:rFonts w:cstheme="minorHAnsi"/>
        </w:rPr>
        <w:t xml:space="preserve"> </w:t>
      </w:r>
      <w:r w:rsidRPr="009806F8">
        <w:rPr>
          <w:rFonts w:cstheme="minorHAnsi"/>
        </w:rPr>
        <w:t>à compter de sa signature,</w:t>
      </w:r>
      <w:r w:rsidRPr="002F2FAD">
        <w:rPr>
          <w:rFonts w:cstheme="minorHAnsi"/>
        </w:rPr>
        <w:t xml:space="preserve"> sous réserve des formalités de dépôt et de publicité visées ci-après.</w:t>
      </w:r>
    </w:p>
    <w:p w14:paraId="7ACE5782" w14:textId="1A8F0F6E" w:rsidP="007C3E5F" w:rsidR="00695876" w:rsidRDefault="00695876">
      <w:pPr>
        <w:spacing w:after="240"/>
        <w:jc w:val="both"/>
        <w:rPr>
          <w:rFonts w:cstheme="minorHAnsi"/>
        </w:rPr>
      </w:pPr>
      <w:r>
        <w:rPr>
          <w:rFonts w:cstheme="minorHAnsi"/>
        </w:rPr>
        <w:t xml:space="preserve">Les dispositions du présent accord </w:t>
      </w:r>
      <w:r w:rsidR="00406085">
        <w:rPr>
          <w:rFonts w:cstheme="minorHAnsi"/>
        </w:rPr>
        <w:t>modifient</w:t>
      </w:r>
      <w:r>
        <w:rPr>
          <w:rFonts w:cstheme="minorHAnsi"/>
        </w:rPr>
        <w:t xml:space="preserve"> celles </w:t>
      </w:r>
      <w:r w:rsidR="00406085">
        <w:rPr>
          <w:rFonts w:cstheme="minorHAnsi"/>
        </w:rPr>
        <w:t xml:space="preserve">en vigueur </w:t>
      </w:r>
      <w:r>
        <w:rPr>
          <w:rFonts w:cstheme="minorHAnsi"/>
        </w:rPr>
        <w:t>et ayant le même objet.</w:t>
      </w:r>
    </w:p>
    <w:p w14:paraId="122A013D" w14:textId="53675CF3" w:rsidP="00B94B52" w:rsidR="00B94B52" w:rsidRDefault="00B94B52" w:rsidRPr="009806F8">
      <w:pPr>
        <w:pStyle w:val="Style1"/>
        <w:spacing w:after="240"/>
        <w:rPr>
          <w:rFonts w:ascii="Calibri Light" w:cs="Calibri Light" w:eastAsia="Times New Roman" w:hAnsi="Calibri Light"/>
          <w:b/>
          <w:bCs/>
          <w:color w:val="005162"/>
          <w:sz w:val="28"/>
          <w:szCs w:val="32"/>
        </w:rPr>
      </w:pPr>
      <w:bookmarkStart w:id="5" w:name="_Toc18053403"/>
      <w:bookmarkStart w:id="6" w:name="_Toc83918058"/>
      <w:r w:rsidRPr="009806F8">
        <w:rPr>
          <w:rFonts w:ascii="Calibri Light" w:cs="Calibri Light" w:eastAsia="Times New Roman" w:hAnsi="Calibri Light"/>
          <w:b/>
          <w:bCs/>
          <w:color w:val="005162"/>
          <w:sz w:val="28"/>
          <w:szCs w:val="32"/>
        </w:rPr>
        <w:lastRenderedPageBreak/>
        <w:t xml:space="preserve">Article </w:t>
      </w:r>
      <w:r w:rsidR="00695876">
        <w:rPr>
          <w:rFonts w:ascii="Calibri Light" w:cs="Calibri Light" w:eastAsia="Times New Roman" w:hAnsi="Calibri Light"/>
          <w:b/>
          <w:bCs/>
          <w:color w:val="005162"/>
          <w:sz w:val="28"/>
          <w:szCs w:val="32"/>
        </w:rPr>
        <w:t>5</w:t>
      </w:r>
      <w:r w:rsidRPr="009806F8">
        <w:rPr>
          <w:rFonts w:ascii="Calibri Light" w:cs="Calibri Light" w:eastAsia="Times New Roman" w:hAnsi="Calibri Light"/>
          <w:b/>
          <w:bCs/>
          <w:color w:val="005162"/>
          <w:sz w:val="28"/>
          <w:szCs w:val="32"/>
        </w:rPr>
        <w:t xml:space="preserve"> : </w:t>
      </w:r>
      <w:r>
        <w:rPr>
          <w:rFonts w:ascii="Calibri Light" w:cs="Calibri Light" w:eastAsia="Times New Roman" w:hAnsi="Calibri Light"/>
          <w:b/>
          <w:bCs/>
          <w:color w:val="005162"/>
          <w:sz w:val="28"/>
          <w:szCs w:val="32"/>
        </w:rPr>
        <w:t>Révision et dénonciation</w:t>
      </w:r>
    </w:p>
    <w:p w14:paraId="55B111FF" w14:textId="082361CE" w:rsidP="00756F86" w:rsidR="00756F86" w:rsidRDefault="00756F86" w:rsidRPr="00756F86">
      <w:pPr>
        <w:spacing w:after="240"/>
        <w:jc w:val="both"/>
        <w:rPr>
          <w:rFonts w:cstheme="minorHAnsi"/>
        </w:rPr>
      </w:pPr>
      <w:r w:rsidRPr="00756F86">
        <w:rPr>
          <w:rFonts w:cstheme="minorHAnsi"/>
        </w:rPr>
        <w:t>Le présent accord pourra être révisé par avenant entre les parties, conformément aux dispositions de l’article L. 2261-7-1 du code du travail.</w:t>
      </w:r>
    </w:p>
    <w:p w14:paraId="050C462C" w14:textId="77777777" w:rsidP="00756F86" w:rsidR="00756F86" w:rsidRDefault="00756F86" w:rsidRPr="00756F86">
      <w:pPr>
        <w:spacing w:after="240"/>
        <w:jc w:val="both"/>
        <w:rPr>
          <w:rFonts w:cstheme="minorHAnsi"/>
        </w:rPr>
      </w:pPr>
      <w:r w:rsidRPr="00756F86">
        <w:rPr>
          <w:rFonts w:cstheme="minorHAnsi"/>
        </w:rPr>
        <w:t>Le présent accord pourra être dénoncé par chacune des parties dans les conditions fixées par les articles L. 2261-9 et suivants du code du travail.</w:t>
      </w:r>
    </w:p>
    <w:p w14:paraId="7CD1A513" w14:textId="3B365FAA" w:rsidP="007C3E5F" w:rsidR="007C3E5F" w:rsidRDefault="007C3E5F" w:rsidRPr="009806F8">
      <w:pPr>
        <w:pStyle w:val="Style1"/>
        <w:spacing w:after="240"/>
        <w:rPr>
          <w:rFonts w:ascii="Calibri Light" w:cs="Calibri Light" w:eastAsia="Times New Roman" w:hAnsi="Calibri Light"/>
          <w:b/>
          <w:bCs/>
          <w:color w:val="005162"/>
          <w:sz w:val="28"/>
          <w:szCs w:val="32"/>
        </w:rPr>
      </w:pPr>
      <w:r w:rsidRPr="009806F8">
        <w:rPr>
          <w:rFonts w:ascii="Calibri Light" w:cs="Calibri Light" w:eastAsia="Times New Roman" w:hAnsi="Calibri Light"/>
          <w:b/>
          <w:bCs/>
          <w:color w:val="005162"/>
          <w:sz w:val="28"/>
          <w:szCs w:val="32"/>
        </w:rPr>
        <w:t xml:space="preserve">Article </w:t>
      </w:r>
      <w:r w:rsidR="00695876">
        <w:rPr>
          <w:rFonts w:ascii="Calibri Light" w:cs="Calibri Light" w:eastAsia="Times New Roman" w:hAnsi="Calibri Light"/>
          <w:b/>
          <w:bCs/>
          <w:color w:val="005162"/>
          <w:sz w:val="28"/>
          <w:szCs w:val="32"/>
        </w:rPr>
        <w:t>6</w:t>
      </w:r>
      <w:r w:rsidRPr="009806F8">
        <w:rPr>
          <w:rFonts w:ascii="Calibri Light" w:cs="Calibri Light" w:eastAsia="Times New Roman" w:hAnsi="Calibri Light"/>
          <w:b/>
          <w:bCs/>
          <w:color w:val="005162"/>
          <w:sz w:val="28"/>
          <w:szCs w:val="32"/>
        </w:rPr>
        <w:t> : Dépôt et publicité</w:t>
      </w:r>
      <w:bookmarkEnd w:id="5"/>
      <w:bookmarkEnd w:id="6"/>
    </w:p>
    <w:p w14:paraId="11B6B787" w14:textId="77777777" w:rsidP="007C3E5F" w:rsidR="007C3E5F" w:rsidRDefault="007C3E5F" w:rsidRPr="009806F8">
      <w:pPr>
        <w:spacing w:after="240"/>
        <w:jc w:val="both"/>
        <w:rPr>
          <w:rFonts w:cstheme="minorHAnsi"/>
        </w:rPr>
      </w:pPr>
      <w:r w:rsidRPr="009806F8">
        <w:rPr>
          <w:rFonts w:cstheme="minorHAnsi"/>
        </w:rPr>
        <w:t>Le présent accord sera déposé par l’employeur sur la plateforme de téléprocédure du ministère du travail conformément aux dispositions des articles L. 2231-6 et D. 2231-2 et suivants du code du travail.</w:t>
      </w:r>
    </w:p>
    <w:p w14:paraId="29AB5FA1" w14:textId="77777777" w:rsidP="007C3E5F" w:rsidR="007C3E5F" w:rsidRDefault="007C3E5F" w:rsidRPr="009806F8">
      <w:pPr>
        <w:spacing w:after="240"/>
        <w:jc w:val="both"/>
        <w:rPr>
          <w:rFonts w:cstheme="minorHAnsi"/>
        </w:rPr>
      </w:pPr>
      <w:r w:rsidRPr="009806F8">
        <w:rPr>
          <w:rFonts w:cstheme="minorHAnsi"/>
        </w:rPr>
        <w:t>Un exemplaire de l’accord sera également adressé au greffe du conseil de prud’hommes de Bobigny.</w:t>
      </w:r>
    </w:p>
    <w:p w14:paraId="2E807610" w14:textId="77777777" w:rsidP="007C3E5F" w:rsidR="007C3E5F" w:rsidRDefault="007C3E5F" w:rsidRPr="009806F8">
      <w:pPr>
        <w:spacing w:after="240"/>
        <w:jc w:val="both"/>
        <w:rPr>
          <w:rFonts w:cstheme="minorHAnsi"/>
        </w:rPr>
      </w:pPr>
      <w:r w:rsidRPr="009806F8">
        <w:rPr>
          <w:rFonts w:cstheme="minorHAnsi"/>
        </w:rPr>
        <w:t xml:space="preserve">Un exemplaire sera remis aux secrétaires des CSE d’établissement et du CSE central. </w:t>
      </w:r>
    </w:p>
    <w:p w14:paraId="113DFDBC" w14:textId="77777777" w:rsidP="007C3E5F" w:rsidR="007C3E5F" w:rsidRDefault="007C3E5F" w:rsidRPr="009806F8">
      <w:pPr>
        <w:spacing w:after="240"/>
        <w:jc w:val="both"/>
        <w:rPr>
          <w:rFonts w:cstheme="minorHAnsi"/>
        </w:rPr>
      </w:pPr>
      <w:r w:rsidRPr="009806F8">
        <w:rPr>
          <w:rFonts w:cstheme="minorHAnsi"/>
        </w:rPr>
        <w:t xml:space="preserve">Un exemplaire sera en outre tenu à la disposition des collaborateurs auprès du service des ressources humaines via l’intranet de l’entreprise. </w:t>
      </w:r>
    </w:p>
    <w:p w14:paraId="43942FC3" w14:textId="77777777" w:rsidP="00BF31C2" w:rsidR="00DA3A1E" w:rsidRDefault="00DA3A1E" w:rsidRPr="00DA3A1E">
      <w:pPr>
        <w:spacing w:after="240"/>
        <w:jc w:val="both"/>
        <w:rPr>
          <w:rFonts w:ascii="Calibri" w:cs="Times New Roman" w:eastAsia="Times New Roman" w:hAnsi="Calibri"/>
        </w:rPr>
      </w:pPr>
    </w:p>
    <w:p w14:paraId="26F913FF" w14:textId="2BB8742F" w:rsidP="00F13BAA" w:rsidR="00DA3A1E" w:rsidRDefault="00DA3A1E" w:rsidRPr="00EC5149">
      <w:pPr>
        <w:spacing w:after="120"/>
        <w:rPr>
          <w:rFonts w:ascii="Calibri" w:cs="Calibri" w:eastAsia="Times New Roman" w:hAnsi="Calibri"/>
          <w:b/>
          <w:bCs/>
        </w:rPr>
      </w:pPr>
      <w:r w:rsidRPr="00EC5149">
        <w:rPr>
          <w:rFonts w:ascii="Calibri" w:cs="Calibri" w:eastAsia="Times New Roman" w:hAnsi="Calibri"/>
          <w:b/>
          <w:bCs/>
        </w:rPr>
        <w:t xml:space="preserve">Fait à </w:t>
      </w:r>
      <w:r w:rsidRPr="00EC5149">
        <w:rPr>
          <w:rFonts w:cstheme="minorHAnsi"/>
          <w:b/>
          <w:bCs/>
        </w:rPr>
        <w:t>Tremblay en France</w:t>
      </w:r>
      <w:r w:rsidRPr="00EC5149">
        <w:rPr>
          <w:rFonts w:ascii="Calibri" w:cs="Calibri" w:eastAsia="Times New Roman" w:hAnsi="Calibri"/>
          <w:b/>
          <w:bCs/>
        </w:rPr>
        <w:t>,</w:t>
      </w:r>
    </w:p>
    <w:p w14:paraId="3C80F467" w14:textId="1988058D" w:rsidP="00F13BAA" w:rsidR="00DA3A1E" w:rsidRDefault="00DA3A1E" w:rsidRPr="00DA3A1E">
      <w:pPr>
        <w:spacing w:after="120"/>
        <w:rPr>
          <w:rFonts w:ascii="Calibri" w:cs="Calibri" w:eastAsia="Times New Roman" w:hAnsi="Calibri"/>
          <w:b/>
          <w:bCs/>
        </w:rPr>
      </w:pPr>
      <w:r w:rsidRPr="00EC5149">
        <w:rPr>
          <w:rFonts w:ascii="Calibri" w:cs="Calibri" w:eastAsia="Times New Roman" w:hAnsi="Calibri"/>
          <w:b/>
          <w:bCs/>
        </w:rPr>
        <w:t xml:space="preserve">Le </w:t>
      </w:r>
      <w:r w:rsidR="00EC5149" w:rsidRPr="00EC5149">
        <w:rPr>
          <w:rFonts w:ascii="Calibri" w:cs="Calibri" w:eastAsia="Times New Roman" w:hAnsi="Calibri"/>
          <w:b/>
          <w:bCs/>
        </w:rPr>
        <w:t>22</w:t>
      </w:r>
      <w:r w:rsidR="00F13BAA" w:rsidRPr="00EC5149">
        <w:rPr>
          <w:rFonts w:ascii="Calibri" w:cs="Calibri" w:eastAsia="Times New Roman" w:hAnsi="Calibri"/>
          <w:b/>
          <w:bCs/>
        </w:rPr>
        <w:t xml:space="preserve"> juin</w:t>
      </w:r>
      <w:r w:rsidRPr="00EC5149">
        <w:rPr>
          <w:rFonts w:ascii="Calibri" w:cs="Calibri" w:eastAsia="Times New Roman" w:hAnsi="Calibri"/>
          <w:b/>
          <w:bCs/>
        </w:rPr>
        <w:t xml:space="preserve"> 20</w:t>
      </w:r>
      <w:r w:rsidR="0062462B" w:rsidRPr="00EC5149">
        <w:rPr>
          <w:rFonts w:ascii="Calibri" w:cs="Calibri" w:eastAsia="Times New Roman" w:hAnsi="Calibri"/>
          <w:b/>
          <w:bCs/>
        </w:rPr>
        <w:t>2</w:t>
      </w:r>
      <w:r w:rsidR="00B94B52" w:rsidRPr="00EC5149">
        <w:rPr>
          <w:rFonts w:ascii="Calibri" w:cs="Calibri" w:eastAsia="Times New Roman" w:hAnsi="Calibri"/>
          <w:b/>
          <w:bCs/>
        </w:rPr>
        <w:t>3</w:t>
      </w:r>
      <w:r w:rsidRPr="00EC5149">
        <w:rPr>
          <w:rFonts w:ascii="Calibri" w:cs="Calibri" w:eastAsia="Times New Roman" w:hAnsi="Calibri"/>
          <w:b/>
          <w:bCs/>
        </w:rPr>
        <w:t>,</w:t>
      </w:r>
    </w:p>
    <w:p w14:paraId="7EB76D3E" w14:textId="43CB222D" w:rsidP="00F13BAA" w:rsidR="00B05521" w:rsidRDefault="00DA3A1E" w:rsidRPr="00EC5149">
      <w:pPr>
        <w:spacing w:after="120"/>
        <w:rPr>
          <w:rFonts w:ascii="Calibri" w:cs="Calibri" w:eastAsia="Times New Roman" w:hAnsi="Calibri"/>
          <w:b/>
          <w:bCs/>
        </w:rPr>
      </w:pPr>
      <w:r w:rsidRPr="00DA3A1E">
        <w:rPr>
          <w:rFonts w:ascii="Calibri" w:cs="Calibri" w:eastAsia="Times New Roman" w:hAnsi="Calibri"/>
          <w:b/>
          <w:bCs/>
        </w:rPr>
        <w:t>En 10 exemplaires originaux,</w:t>
      </w: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531"/>
        <w:gridCol w:w="4531"/>
      </w:tblGrid>
      <w:tr w14:paraId="2387E8DA" w14:textId="77777777" w:rsidR="00B05521" w:rsidTr="00590AD1">
        <w:tc>
          <w:tcPr>
            <w:tcW w:type="dxa" w:w="4531"/>
          </w:tcPr>
          <w:p w14:paraId="5DE6EB38" w14:textId="77777777" w:rsidP="00590AD1" w:rsidR="00B05521" w:rsidRDefault="00B05521">
            <w:pPr>
              <w:rPr>
                <w:b/>
              </w:rPr>
            </w:pPr>
            <w:r>
              <w:rPr>
                <w:b/>
              </w:rPr>
              <w:t>Pour la s</w:t>
            </w:r>
            <w:r w:rsidRPr="000972E0">
              <w:rPr>
                <w:b/>
              </w:rPr>
              <w:t xml:space="preserve">ociété </w:t>
            </w:r>
            <w:r w:rsidRPr="00CF1429">
              <w:rPr>
                <w:rFonts w:ascii="Calibri" w:cs="Calibri" w:hAnsi="Calibri"/>
                <w:b/>
                <w:caps/>
              </w:rPr>
              <w:t xml:space="preserve">Yusen Logistics </w:t>
            </w:r>
            <w:r w:rsidRPr="00FE04BC">
              <w:rPr>
                <w:rFonts w:ascii="Calibri" w:cs="Calibri" w:hAnsi="Calibri"/>
                <w:b/>
              </w:rPr>
              <w:t>France</w:t>
            </w:r>
          </w:p>
        </w:tc>
        <w:tc>
          <w:tcPr>
            <w:tcW w:type="dxa" w:w="4531"/>
          </w:tcPr>
          <w:p w14:paraId="7EDA9B62" w14:textId="77777777" w:rsidP="00590AD1" w:rsidR="00B05521" w:rsidRDefault="00B05521">
            <w:pPr>
              <w:rPr>
                <w:b/>
              </w:rPr>
            </w:pPr>
          </w:p>
        </w:tc>
      </w:tr>
      <w:tr w14:paraId="40FA2B10" w14:textId="77777777" w:rsidR="00B05521" w:rsidTr="00590AD1">
        <w:tc>
          <w:tcPr>
            <w:tcW w:type="dxa" w:w="4531"/>
          </w:tcPr>
          <w:p w14:paraId="36EF3818" w14:textId="77777777" w:rsidP="00590AD1" w:rsidR="0056570E" w:rsidRDefault="0056570E">
            <w:pPr>
              <w:spacing w:before="120"/>
              <w:rPr>
                <w:rFonts w:ascii="Calibri" w:cs="Calibri" w:hAnsi="Calibri"/>
                <w:b/>
              </w:rPr>
            </w:pPr>
          </w:p>
          <w:p w14:paraId="2FFCBC8D" w14:textId="78AA4392" w:rsidP="00590AD1" w:rsidR="00B05521" w:rsidRDefault="00CE0C5E" w:rsidRPr="00A92578">
            <w:pPr>
              <w:spacing w:before="120"/>
              <w:rPr>
                <w:b/>
              </w:rPr>
            </w:pPr>
            <w:r>
              <w:rPr>
                <w:b/>
              </w:rPr>
              <w:t>Président</w:t>
            </w:r>
          </w:p>
          <w:p w14:paraId="0DDA4065" w14:textId="77777777" w:rsidP="00590AD1" w:rsidR="00B05521" w:rsidRDefault="00B05521">
            <w:pPr>
              <w:rPr>
                <w:b/>
              </w:rPr>
            </w:pPr>
          </w:p>
          <w:p w14:paraId="08E52DFF" w14:textId="77777777" w:rsidP="00590AD1" w:rsidR="00B05521" w:rsidRDefault="00B05521">
            <w:pPr>
              <w:rPr>
                <w:b/>
              </w:rPr>
            </w:pPr>
          </w:p>
          <w:p w14:paraId="4F9D3CDE" w14:textId="77777777" w:rsidP="00590AD1" w:rsidR="00B05521" w:rsidRDefault="00B05521">
            <w:pPr>
              <w:rPr>
                <w:b/>
              </w:rPr>
            </w:pPr>
          </w:p>
          <w:p w14:paraId="5E34E2EB" w14:textId="77777777" w:rsidP="00590AD1" w:rsidR="00B05521" w:rsidRDefault="00B05521">
            <w:pPr>
              <w:rPr>
                <w:b/>
              </w:rPr>
            </w:pPr>
          </w:p>
        </w:tc>
        <w:tc>
          <w:tcPr>
            <w:tcW w:type="dxa" w:w="4531"/>
          </w:tcPr>
          <w:p w14:paraId="2DF23C25" w14:textId="77777777" w:rsidP="00590AD1" w:rsidR="00B05521" w:rsidRDefault="00B05521">
            <w:pPr>
              <w:rPr>
                <w:b/>
              </w:rPr>
            </w:pPr>
          </w:p>
        </w:tc>
      </w:tr>
      <w:tr w14:paraId="7E2A712C" w14:textId="77777777" w:rsidR="00B05521" w:rsidTr="00590AD1">
        <w:tc>
          <w:tcPr>
            <w:tcW w:type="dxa" w:w="4531"/>
          </w:tcPr>
          <w:p w14:paraId="5852D390" w14:textId="22119634" w:rsidP="00590AD1" w:rsidR="00B05521" w:rsidRDefault="00B05521" w:rsidRPr="0015063B">
            <w:pPr>
              <w:rPr>
                <w:b/>
              </w:rPr>
            </w:pPr>
            <w:r w:rsidRPr="000972E0">
              <w:rPr>
                <w:rFonts w:ascii="Calibri" w:cs="Calibri" w:hAnsi="Calibri"/>
                <w:b/>
              </w:rPr>
              <w:t>Pour les organisations syndicales</w:t>
            </w:r>
            <w:r w:rsidR="007A0A05">
              <w:rPr>
                <w:rFonts w:ascii="Calibri" w:cs="Calibri" w:hAnsi="Calibri"/>
                <w:b/>
              </w:rPr>
              <w:t xml:space="preserve"> centrales</w:t>
            </w:r>
          </w:p>
        </w:tc>
        <w:tc>
          <w:tcPr>
            <w:tcW w:type="dxa" w:w="4531"/>
          </w:tcPr>
          <w:p w14:paraId="7C8B117A" w14:textId="77777777" w:rsidP="00590AD1" w:rsidR="00B05521" w:rsidRDefault="00B05521">
            <w:pPr>
              <w:rPr>
                <w:b/>
              </w:rPr>
            </w:pPr>
          </w:p>
        </w:tc>
      </w:tr>
      <w:tr w14:paraId="70961A80" w14:textId="77777777" w:rsidR="00B05521" w:rsidRPr="00637355" w:rsidTr="00590AD1">
        <w:tc>
          <w:tcPr>
            <w:tcW w:type="dxa" w:w="4531"/>
          </w:tcPr>
          <w:p w14:paraId="3D44AEEE" w14:textId="2FF6C98D" w:rsidP="00590AD1" w:rsidR="00B05521" w:rsidRDefault="00B05521" w:rsidRPr="005E0657">
            <w:pPr>
              <w:keepLines/>
              <w:spacing w:before="120"/>
              <w:rPr>
                <w:rFonts w:ascii="Calibri" w:cs="Calibri" w:hAnsi="Calibri"/>
                <w:b/>
              </w:rPr>
            </w:pPr>
            <w:r w:rsidRPr="005E0657">
              <w:rPr>
                <w:rFonts w:ascii="Calibri" w:cs="Calibri" w:hAnsi="Calibri"/>
                <w:b/>
              </w:rPr>
              <w:t>Pour la CFDT</w:t>
            </w:r>
            <w:r w:rsidRPr="005E0657">
              <w:rPr>
                <w:rFonts w:ascii="Calibri" w:cs="Calibri" w:hAnsi="Calibri"/>
                <w:b/>
              </w:rPr>
              <w:br/>
            </w:r>
          </w:p>
          <w:p w14:paraId="0EF7A360" w14:textId="77777777" w:rsidP="00590AD1" w:rsidR="00B05521" w:rsidRDefault="00B05521" w:rsidRPr="005E0657">
            <w:pPr>
              <w:rPr>
                <w:rFonts w:ascii="Calibri" w:cs="Calibri" w:hAnsi="Calibri"/>
                <w:b/>
              </w:rPr>
            </w:pPr>
          </w:p>
          <w:p w14:paraId="4D435538" w14:textId="77777777" w:rsidP="00590AD1" w:rsidR="00B05521" w:rsidRDefault="00B05521" w:rsidRPr="005E0657">
            <w:pPr>
              <w:rPr>
                <w:rFonts w:ascii="Calibri" w:cs="Calibri" w:hAnsi="Calibri"/>
                <w:b/>
              </w:rPr>
            </w:pPr>
          </w:p>
          <w:p w14:paraId="2B2919CA" w14:textId="77777777" w:rsidP="00590AD1" w:rsidR="00B05521" w:rsidRDefault="00B05521" w:rsidRPr="005E0657">
            <w:pPr>
              <w:rPr>
                <w:rFonts w:ascii="Calibri" w:cs="Calibri" w:hAnsi="Calibri"/>
                <w:b/>
              </w:rPr>
            </w:pPr>
          </w:p>
          <w:p w14:paraId="62CF290E" w14:textId="77777777" w:rsidP="00590AD1" w:rsidR="00B05521" w:rsidRDefault="00B05521" w:rsidRPr="005E0657">
            <w:pPr>
              <w:rPr>
                <w:rFonts w:ascii="Calibri" w:cs="Calibri" w:hAnsi="Calibri"/>
                <w:b/>
              </w:rPr>
            </w:pPr>
          </w:p>
        </w:tc>
        <w:tc>
          <w:tcPr>
            <w:tcW w:type="dxa" w:w="4531"/>
          </w:tcPr>
          <w:p w14:paraId="4066F3A6" w14:textId="299EE22B" w:rsidP="00590AD1" w:rsidR="00B05521" w:rsidRDefault="00B05521" w:rsidRPr="005E0657">
            <w:pPr>
              <w:keepLines/>
              <w:spacing w:before="120"/>
              <w:rPr>
                <w:rFonts w:ascii="Calibri" w:cs="Calibri" w:hAnsi="Calibri"/>
                <w:b/>
              </w:rPr>
            </w:pPr>
            <w:r w:rsidRPr="005E0657">
              <w:rPr>
                <w:rFonts w:ascii="Calibri" w:cs="Calibri" w:hAnsi="Calibri"/>
                <w:b/>
              </w:rPr>
              <w:t>Pour la CFE-CGC</w:t>
            </w:r>
            <w:r w:rsidRPr="005E0657">
              <w:rPr>
                <w:rFonts w:ascii="Calibri" w:cs="Calibri" w:hAnsi="Calibri"/>
                <w:b/>
              </w:rPr>
              <w:br/>
            </w:r>
          </w:p>
          <w:p w14:paraId="489E00EB" w14:textId="77777777" w:rsidP="00590AD1" w:rsidR="00B05521" w:rsidRDefault="00B05521" w:rsidRPr="00637355">
            <w:pPr>
              <w:rPr>
                <w:b/>
                <w:highlight w:val="yellow"/>
              </w:rPr>
            </w:pPr>
          </w:p>
        </w:tc>
      </w:tr>
      <w:tr w14:paraId="7C2F8457" w14:textId="77777777" w:rsidR="00B05521" w:rsidTr="00590AD1">
        <w:tc>
          <w:tcPr>
            <w:tcW w:type="dxa" w:w="4531"/>
          </w:tcPr>
          <w:p w14:paraId="49838641" w14:textId="28D156F6" w:rsidP="00590AD1" w:rsidR="00B05521" w:rsidRDefault="00B05521" w:rsidRPr="005E0657">
            <w:pPr>
              <w:widowControl w:val="0"/>
              <w:spacing w:before="120"/>
              <w:rPr>
                <w:rFonts w:ascii="Calibri" w:cs="Calibri" w:hAnsi="Calibri"/>
                <w:b/>
              </w:rPr>
            </w:pPr>
            <w:bookmarkStart w:id="7" w:name="_GoBack"/>
            <w:bookmarkEnd w:id="7"/>
          </w:p>
          <w:p w14:paraId="55FD5DB7" w14:textId="77777777" w:rsidP="00280F96" w:rsidR="00280F96" w:rsidRDefault="00280F96">
            <w:pPr>
              <w:widowControl w:val="0"/>
              <w:rPr>
                <w:rFonts w:ascii="Calibri" w:cs="Calibri" w:hAnsi="Calibri"/>
                <w:b/>
              </w:rPr>
            </w:pPr>
          </w:p>
          <w:p w14:paraId="53459876" w14:textId="77777777" w:rsidP="00280F96" w:rsidR="0056570E" w:rsidRDefault="0056570E" w:rsidRPr="005E0657">
            <w:pPr>
              <w:widowControl w:val="0"/>
              <w:rPr>
                <w:rFonts w:ascii="Calibri" w:cs="Calibri" w:hAnsi="Calibri"/>
                <w:b/>
              </w:rPr>
            </w:pPr>
          </w:p>
          <w:p w14:paraId="170C5A8B" w14:textId="6E1187D4" w:rsidP="00590AD1" w:rsidR="00B05521" w:rsidRDefault="00B05521" w:rsidRPr="005E0657">
            <w:pPr>
              <w:rPr>
                <w:rFonts w:ascii="Calibri" w:cs="Calibri" w:hAnsi="Calibri"/>
                <w:b/>
              </w:rPr>
            </w:pPr>
          </w:p>
          <w:p w14:paraId="696BC752" w14:textId="77777777" w:rsidP="0062462B" w:rsidR="0062462B" w:rsidRDefault="0062462B" w:rsidRPr="005E0657">
            <w:pPr>
              <w:rPr>
                <w:rFonts w:ascii="Calibri" w:cs="Calibri" w:hAnsi="Calibri"/>
                <w:b/>
              </w:rPr>
            </w:pPr>
          </w:p>
          <w:p w14:paraId="3CD35869" w14:textId="77777777" w:rsidP="00590AD1" w:rsidR="00B05521" w:rsidRDefault="00B05521" w:rsidRPr="005E0657">
            <w:pPr>
              <w:rPr>
                <w:rFonts w:ascii="Calibri" w:cs="Calibri" w:hAnsi="Calibri"/>
                <w:b/>
              </w:rPr>
            </w:pPr>
          </w:p>
        </w:tc>
        <w:tc>
          <w:tcPr>
            <w:tcW w:type="dxa" w:w="4531"/>
          </w:tcPr>
          <w:p w14:paraId="620530D7" w14:textId="1B5A1C92" w:rsidP="00DB5E75" w:rsidR="00B05521" w:rsidRDefault="00B05521">
            <w:pPr>
              <w:widowControl w:val="0"/>
              <w:rPr>
                <w:b/>
              </w:rPr>
            </w:pPr>
          </w:p>
        </w:tc>
      </w:tr>
    </w:tbl>
    <w:p w14:paraId="155C26A3" w14:textId="39283FED" w:rsidP="00F13BAA" w:rsidR="0062462B" w:rsidRDefault="0062462B">
      <w:pPr>
        <w:spacing w:before="480"/>
        <w:jc w:val="both"/>
        <w:rPr>
          <w:rFonts w:ascii="Calibri" w:cs="Calibri" w:eastAsia="Times New Roman" w:hAnsi="Calibri"/>
          <w:color w:val="005162"/>
          <w:szCs w:val="24"/>
          <w:lang w:eastAsia="fr-FR"/>
        </w:rPr>
      </w:pPr>
      <w:r w:rsidRPr="00F13BAA">
        <w:rPr>
          <w:rFonts w:ascii="Calibri" w:cs="Calibri" w:eastAsia="Times New Roman" w:hAnsi="Calibri"/>
          <w:color w:val="005162"/>
          <w:szCs w:val="24"/>
          <w:lang w:eastAsia="fr-FR"/>
        </w:rPr>
        <w:lastRenderedPageBreak/>
        <w:t>Annexe : Propositions de</w:t>
      </w:r>
      <w:r w:rsidR="00AA3E4A" w:rsidRPr="00F13BAA">
        <w:rPr>
          <w:rFonts w:ascii="Calibri" w:cs="Calibri" w:eastAsia="Times New Roman" w:hAnsi="Calibri"/>
          <w:color w:val="005162"/>
          <w:szCs w:val="24"/>
          <w:lang w:eastAsia="fr-FR"/>
        </w:rPr>
        <w:t>s</w:t>
      </w:r>
      <w:r w:rsidRPr="00F13BAA">
        <w:rPr>
          <w:rFonts w:ascii="Calibri" w:cs="Calibri" w:eastAsia="Times New Roman" w:hAnsi="Calibri"/>
          <w:color w:val="005162"/>
          <w:szCs w:val="24"/>
          <w:lang w:eastAsia="fr-FR"/>
        </w:rPr>
        <w:t xml:space="preserve"> organisations syndicales </w:t>
      </w:r>
      <w:r w:rsidR="00AA3E4A" w:rsidRPr="00F13BAA">
        <w:rPr>
          <w:rFonts w:ascii="Calibri" w:cs="Calibri" w:eastAsia="Times New Roman" w:hAnsi="Calibri"/>
          <w:color w:val="005162"/>
          <w:szCs w:val="24"/>
          <w:lang w:eastAsia="fr-FR"/>
        </w:rPr>
        <w:t>au terme des NAO</w:t>
      </w:r>
    </w:p>
    <w:p w14:paraId="34C1C6E7" w14:textId="08F86037" w:rsidP="00F13BAA" w:rsidR="00633EC4" w:rsidRDefault="00633EC4">
      <w:pPr>
        <w:spacing w:before="480"/>
        <w:jc w:val="both"/>
        <w:rPr>
          <w:rFonts w:ascii="Calibri" w:cs="Calibri" w:eastAsia="Times New Roman" w:hAnsi="Calibri"/>
          <w:color w:val="005162"/>
          <w:szCs w:val="24"/>
          <w:lang w:eastAsia="fr-FR"/>
        </w:rPr>
      </w:pPr>
      <w:ins w:author="Estelle Moreau" w:date="2023-05-03T13:04:00Z" w:id="8">
        <w:r w:rsidRPr="00721EDE">
          <w:rPr>
            <w:noProof/>
            <w:lang w:eastAsia="fr-FR"/>
          </w:rPr>
          <w:drawing>
            <wp:inline distB="0" distL="0" distR="0" distT="0" wp14:anchorId="3B8FDEB8" wp14:editId="740CD48A">
              <wp:extent cx="5760720" cy="6573733"/>
              <wp:effectExtent b="0" l="0" r="0" t="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573733"/>
                      </a:xfrm>
                      <a:prstGeom prst="rect">
                        <a:avLst/>
                      </a:prstGeom>
                      <a:noFill/>
                      <a:ln>
                        <a:noFill/>
                      </a:ln>
                    </pic:spPr>
                  </pic:pic>
                </a:graphicData>
              </a:graphic>
            </wp:inline>
          </w:drawing>
        </w:r>
      </w:ins>
    </w:p>
    <w:p w14:paraId="26E4E677" w14:textId="77777777" w:rsidP="00F13BAA" w:rsidR="00633EC4" w:rsidRDefault="00633EC4">
      <w:pPr>
        <w:spacing w:before="480"/>
        <w:jc w:val="both"/>
        <w:rPr>
          <w:rFonts w:ascii="Calibri" w:cs="Calibri" w:eastAsia="Times New Roman" w:hAnsi="Calibri"/>
          <w:color w:val="005162"/>
          <w:szCs w:val="24"/>
          <w:lang w:eastAsia="fr-FR"/>
        </w:rPr>
      </w:pPr>
    </w:p>
    <w:p w14:paraId="2062FF01" w14:textId="77777777" w:rsidP="00F13BAA" w:rsidR="00633EC4" w:rsidRDefault="00633EC4">
      <w:pPr>
        <w:spacing w:before="480"/>
        <w:jc w:val="both"/>
        <w:rPr>
          <w:rFonts w:ascii="Calibri" w:cs="Calibri" w:eastAsia="Times New Roman" w:hAnsi="Calibri"/>
          <w:color w:val="005162"/>
          <w:szCs w:val="24"/>
          <w:lang w:eastAsia="fr-FR"/>
        </w:rPr>
      </w:pPr>
    </w:p>
    <w:p w14:paraId="1E07DEE4" w14:textId="77777777" w:rsidP="00F13BAA" w:rsidR="00633EC4" w:rsidRDefault="00633EC4">
      <w:pPr>
        <w:spacing w:before="480"/>
        <w:jc w:val="both"/>
        <w:rPr>
          <w:rFonts w:ascii="Calibri" w:cs="Calibri" w:eastAsia="Times New Roman" w:hAnsi="Calibri"/>
          <w:color w:val="005162"/>
          <w:szCs w:val="24"/>
          <w:lang w:eastAsia="fr-FR"/>
        </w:rPr>
      </w:pPr>
    </w:p>
    <w:p w14:paraId="750117B0" w14:textId="77777777" w:rsidP="00F13BAA" w:rsidR="00633EC4" w:rsidRDefault="00633EC4">
      <w:pPr>
        <w:spacing w:before="480"/>
        <w:jc w:val="both"/>
        <w:rPr>
          <w:rFonts w:ascii="Calibri" w:cs="Calibri" w:eastAsia="Times New Roman" w:hAnsi="Calibri"/>
          <w:color w:val="005162"/>
          <w:szCs w:val="24"/>
          <w:lang w:eastAsia="fr-FR"/>
        </w:rPr>
      </w:pPr>
    </w:p>
    <w:p w14:paraId="6D890701" w14:textId="16D2A1A0" w:rsidP="00F13BAA" w:rsidR="003A7E94" w:rsidRDefault="003A7E94">
      <w:pPr>
        <w:spacing w:before="480"/>
        <w:jc w:val="both"/>
        <w:rPr>
          <w:rFonts w:ascii="Calibri" w:cs="Calibri" w:eastAsia="Times New Roman" w:hAnsi="Calibri"/>
          <w:color w:val="005162"/>
          <w:szCs w:val="24"/>
          <w:lang w:eastAsia="fr-FR"/>
        </w:rPr>
      </w:pPr>
      <w:ins w:author="Estelle Moreau" w:date="2023-05-03T13:05:00Z" w:id="9">
        <w:r w:rsidRPr="00EC6E94">
          <w:rPr>
            <w:noProof/>
            <w:lang w:eastAsia="fr-FR"/>
          </w:rPr>
          <w:drawing>
            <wp:anchor allowOverlap="1" behindDoc="1" distB="0" distL="114300" distR="114300" distT="0" layoutInCell="1" locked="0" relativeHeight="251658752" simplePos="0" wp14:anchorId="2360BF8A" wp14:editId="7E439952">
              <wp:simplePos x="0" y="0"/>
              <wp:positionH relativeFrom="column">
                <wp:posOffset>-270687</wp:posOffset>
              </wp:positionH>
              <wp:positionV relativeFrom="paragraph">
                <wp:posOffset>178141</wp:posOffset>
              </wp:positionV>
              <wp:extent cx="9391320" cy="6436273"/>
              <wp:effectExtent b="3175" l="0" r="635" t="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94268" cy="6438293"/>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21ECAE7D" w14:textId="730EB8C0" w:rsidP="00F13BAA" w:rsidR="00633EC4" w:rsidRDefault="00633EC4">
      <w:pPr>
        <w:spacing w:before="480"/>
        <w:jc w:val="both"/>
        <w:rPr>
          <w:rFonts w:ascii="Calibri" w:cs="Calibri" w:eastAsia="Times New Roman" w:hAnsi="Calibri"/>
          <w:color w:val="005162"/>
          <w:szCs w:val="24"/>
          <w:lang w:eastAsia="fr-FR"/>
        </w:rPr>
      </w:pPr>
    </w:p>
    <w:p w14:paraId="67ECD4AC" w14:textId="77777777" w:rsidP="00F13BAA" w:rsidR="003A7E94" w:rsidRDefault="003A7E94">
      <w:pPr>
        <w:spacing w:before="480"/>
        <w:jc w:val="both"/>
        <w:rPr>
          <w:rFonts w:ascii="Calibri" w:cs="Calibri" w:eastAsia="Times New Roman" w:hAnsi="Calibri"/>
          <w:color w:val="005162"/>
          <w:szCs w:val="24"/>
          <w:lang w:eastAsia="fr-FR"/>
        </w:rPr>
      </w:pPr>
    </w:p>
    <w:p w14:paraId="56FDCBC6" w14:textId="77777777" w:rsidP="00F13BAA" w:rsidR="003A7E94" w:rsidRDefault="003A7E94">
      <w:pPr>
        <w:spacing w:before="480"/>
        <w:jc w:val="both"/>
        <w:rPr>
          <w:rFonts w:ascii="Calibri" w:cs="Calibri" w:eastAsia="Times New Roman" w:hAnsi="Calibri"/>
          <w:color w:val="005162"/>
          <w:szCs w:val="24"/>
          <w:lang w:eastAsia="fr-FR"/>
        </w:rPr>
      </w:pPr>
    </w:p>
    <w:p w14:paraId="6E9FDBA5" w14:textId="77777777" w:rsidP="00F13BAA" w:rsidR="003A7E94" w:rsidRDefault="003A7E94">
      <w:pPr>
        <w:spacing w:before="480"/>
        <w:jc w:val="both"/>
        <w:rPr>
          <w:rFonts w:ascii="Calibri" w:cs="Calibri" w:eastAsia="Times New Roman" w:hAnsi="Calibri"/>
          <w:color w:val="005162"/>
          <w:szCs w:val="24"/>
          <w:lang w:eastAsia="fr-FR"/>
        </w:rPr>
      </w:pPr>
    </w:p>
    <w:p w14:paraId="5375C624" w14:textId="77777777" w:rsidP="00F13BAA" w:rsidR="003A7E94" w:rsidRDefault="003A7E94">
      <w:pPr>
        <w:spacing w:before="480"/>
        <w:jc w:val="both"/>
        <w:rPr>
          <w:rFonts w:ascii="Calibri" w:cs="Calibri" w:eastAsia="Times New Roman" w:hAnsi="Calibri"/>
          <w:color w:val="005162"/>
          <w:szCs w:val="24"/>
          <w:lang w:eastAsia="fr-FR"/>
        </w:rPr>
      </w:pPr>
    </w:p>
    <w:p w14:paraId="5ADBE2D8" w14:textId="77777777" w:rsidP="00F13BAA" w:rsidR="003A7E94" w:rsidRDefault="003A7E94">
      <w:pPr>
        <w:spacing w:before="480"/>
        <w:jc w:val="both"/>
        <w:rPr>
          <w:rFonts w:ascii="Calibri" w:cs="Calibri" w:eastAsia="Times New Roman" w:hAnsi="Calibri"/>
          <w:color w:val="005162"/>
          <w:szCs w:val="24"/>
          <w:lang w:eastAsia="fr-FR"/>
        </w:rPr>
      </w:pPr>
    </w:p>
    <w:p w14:paraId="7C4307A2" w14:textId="77777777" w:rsidP="00F13BAA" w:rsidR="003A7E94" w:rsidRDefault="003A7E94">
      <w:pPr>
        <w:spacing w:before="480"/>
        <w:jc w:val="both"/>
        <w:rPr>
          <w:rFonts w:ascii="Calibri" w:cs="Calibri" w:eastAsia="Times New Roman" w:hAnsi="Calibri"/>
          <w:color w:val="005162"/>
          <w:szCs w:val="24"/>
          <w:lang w:eastAsia="fr-FR"/>
        </w:rPr>
      </w:pPr>
    </w:p>
    <w:p w14:paraId="46598FF9" w14:textId="77777777" w:rsidP="00F13BAA" w:rsidR="003A7E94" w:rsidRDefault="003A7E94">
      <w:pPr>
        <w:spacing w:before="480"/>
        <w:jc w:val="both"/>
        <w:rPr>
          <w:rFonts w:ascii="Calibri" w:cs="Calibri" w:eastAsia="Times New Roman" w:hAnsi="Calibri"/>
          <w:color w:val="005162"/>
          <w:szCs w:val="24"/>
          <w:lang w:eastAsia="fr-FR"/>
        </w:rPr>
      </w:pPr>
    </w:p>
    <w:p w14:paraId="7A85DD5F" w14:textId="77777777" w:rsidP="00F13BAA" w:rsidR="003A7E94" w:rsidRDefault="003A7E94">
      <w:pPr>
        <w:spacing w:before="480"/>
        <w:jc w:val="both"/>
        <w:rPr>
          <w:rFonts w:ascii="Calibri" w:cs="Calibri" w:eastAsia="Times New Roman" w:hAnsi="Calibri"/>
          <w:color w:val="005162"/>
          <w:szCs w:val="24"/>
          <w:lang w:eastAsia="fr-FR"/>
        </w:rPr>
      </w:pPr>
    </w:p>
    <w:p w14:paraId="6A973F72" w14:textId="77777777" w:rsidP="00F13BAA" w:rsidR="003A7E94" w:rsidRDefault="003A7E94">
      <w:pPr>
        <w:spacing w:before="480"/>
        <w:jc w:val="both"/>
        <w:rPr>
          <w:rFonts w:ascii="Calibri" w:cs="Calibri" w:eastAsia="Times New Roman" w:hAnsi="Calibri"/>
          <w:color w:val="005162"/>
          <w:szCs w:val="24"/>
          <w:lang w:eastAsia="fr-FR"/>
        </w:rPr>
      </w:pPr>
    </w:p>
    <w:p w14:paraId="47D552AC" w14:textId="77777777" w:rsidP="00F13BAA" w:rsidR="003A7E94" w:rsidRDefault="003A7E94">
      <w:pPr>
        <w:spacing w:before="480"/>
        <w:jc w:val="both"/>
        <w:rPr>
          <w:rFonts w:ascii="Calibri" w:cs="Calibri" w:eastAsia="Times New Roman" w:hAnsi="Calibri"/>
          <w:color w:val="005162"/>
          <w:szCs w:val="24"/>
          <w:lang w:eastAsia="fr-FR"/>
        </w:rPr>
      </w:pPr>
    </w:p>
    <w:p w14:paraId="47D72D94" w14:textId="77777777" w:rsidP="00F13BAA" w:rsidR="003A7E94" w:rsidRDefault="003A7E94">
      <w:pPr>
        <w:spacing w:before="480"/>
        <w:jc w:val="both"/>
        <w:rPr>
          <w:rFonts w:ascii="Calibri" w:cs="Calibri" w:eastAsia="Times New Roman" w:hAnsi="Calibri"/>
          <w:color w:val="005162"/>
          <w:szCs w:val="24"/>
          <w:lang w:eastAsia="fr-FR"/>
        </w:rPr>
      </w:pPr>
    </w:p>
    <w:p w14:paraId="04040A1A" w14:textId="77777777" w:rsidP="00F13BAA" w:rsidR="003A7E94" w:rsidRDefault="003A7E94">
      <w:pPr>
        <w:spacing w:before="480"/>
        <w:jc w:val="both"/>
        <w:rPr>
          <w:rFonts w:ascii="Calibri" w:cs="Calibri" w:eastAsia="Times New Roman" w:hAnsi="Calibri"/>
          <w:color w:val="005162"/>
          <w:szCs w:val="24"/>
          <w:lang w:eastAsia="fr-FR"/>
        </w:rPr>
      </w:pPr>
    </w:p>
    <w:p w14:paraId="7E6F4BC0" w14:textId="77777777" w:rsidP="00F13BAA" w:rsidR="003A7E94" w:rsidRDefault="003A7E94">
      <w:pPr>
        <w:spacing w:before="480"/>
        <w:jc w:val="both"/>
        <w:rPr>
          <w:rFonts w:ascii="Calibri" w:cs="Calibri" w:eastAsia="Times New Roman" w:hAnsi="Calibri"/>
          <w:color w:val="005162"/>
          <w:szCs w:val="24"/>
          <w:lang w:eastAsia="fr-FR"/>
        </w:rPr>
      </w:pPr>
    </w:p>
    <w:p w14:paraId="0EF5B211" w14:textId="77777777" w:rsidP="00F13BAA" w:rsidR="003A7E94" w:rsidRDefault="003A7E94">
      <w:pPr>
        <w:spacing w:before="480"/>
        <w:jc w:val="both"/>
        <w:rPr>
          <w:rFonts w:ascii="Calibri" w:cs="Calibri" w:eastAsia="Times New Roman" w:hAnsi="Calibri"/>
          <w:color w:val="005162"/>
          <w:szCs w:val="24"/>
          <w:lang w:eastAsia="fr-FR"/>
        </w:rPr>
      </w:pPr>
    </w:p>
    <w:p w14:paraId="254552DE" w14:textId="77777777" w:rsidP="00F13BAA" w:rsidR="003A7E94" w:rsidRDefault="003A7E94">
      <w:pPr>
        <w:spacing w:before="480"/>
        <w:jc w:val="both"/>
        <w:rPr>
          <w:rFonts w:ascii="Calibri" w:cs="Calibri" w:eastAsia="Times New Roman" w:hAnsi="Calibri"/>
          <w:color w:val="005162"/>
          <w:szCs w:val="24"/>
          <w:lang w:eastAsia="fr-FR"/>
        </w:rPr>
      </w:pPr>
    </w:p>
    <w:p w14:paraId="7F251089" w14:textId="4E7FB8EE" w:rsidP="00F13BAA" w:rsidR="003A7E94" w:rsidRDefault="00ED7A67">
      <w:pPr>
        <w:spacing w:before="480"/>
        <w:jc w:val="both"/>
        <w:rPr>
          <w:rFonts w:ascii="Calibri" w:cs="Calibri" w:eastAsia="Times New Roman" w:hAnsi="Calibri"/>
          <w:color w:val="005162"/>
          <w:szCs w:val="24"/>
          <w:lang w:eastAsia="fr-FR"/>
        </w:rPr>
      </w:pPr>
      <w:ins w:author="Estelle Moreau" w:date="2023-05-03T13:21:00Z" w:id="10">
        <w:r>
          <w:rPr>
            <w:noProof/>
            <w:lang w:eastAsia="fr-FR"/>
          </w:rPr>
          <w:lastRenderedPageBreak/>
          <w:drawing>
            <wp:inline distB="0" distL="0" distR="0" distT="0" wp14:anchorId="14E66C30" wp14:editId="58C81936">
              <wp:extent cx="5760720" cy="7002145"/>
              <wp:effectExtent b="8255" l="0" r="0" t="0"/>
              <wp:docPr descr="Une image contenant texte, Appareils électroniques, ordinateur, capture d’écran  Description générée automatiquement"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Appareils électroniques, ordinateur, capture d’écran  Description générée automatiquement" id="1" name="Image 1"/>
                      <pic:cNvPicPr/>
                    </pic:nvPicPr>
                    <pic:blipFill>
                      <a:blip r:embed="rId13"/>
                      <a:stretch>
                        <a:fillRect/>
                      </a:stretch>
                    </pic:blipFill>
                    <pic:spPr>
                      <a:xfrm>
                        <a:off x="0" y="0"/>
                        <a:ext cx="5760720" cy="7002145"/>
                      </a:xfrm>
                      <a:prstGeom prst="rect">
                        <a:avLst/>
                      </a:prstGeom>
                    </pic:spPr>
                  </pic:pic>
                </a:graphicData>
              </a:graphic>
            </wp:inline>
          </w:drawing>
        </w:r>
      </w:ins>
    </w:p>
    <w:p w14:paraId="6665C445" w14:textId="77777777" w:rsidP="00F13BAA" w:rsidR="002B28AD" w:rsidRDefault="002B28AD">
      <w:pPr>
        <w:spacing w:before="480"/>
        <w:jc w:val="both"/>
        <w:rPr>
          <w:rFonts w:ascii="Calibri" w:cs="Calibri" w:eastAsia="Times New Roman" w:hAnsi="Calibri"/>
          <w:color w:val="005162"/>
          <w:szCs w:val="24"/>
          <w:lang w:eastAsia="fr-FR"/>
        </w:rPr>
      </w:pPr>
    </w:p>
    <w:p w14:paraId="291D1585" w14:textId="77777777" w:rsidP="00F13BAA" w:rsidR="002B28AD" w:rsidRDefault="002B28AD">
      <w:pPr>
        <w:spacing w:before="480"/>
        <w:jc w:val="both"/>
        <w:rPr>
          <w:rFonts w:ascii="Calibri" w:cs="Calibri" w:eastAsia="Times New Roman" w:hAnsi="Calibri"/>
          <w:color w:val="005162"/>
          <w:szCs w:val="24"/>
          <w:lang w:eastAsia="fr-FR"/>
        </w:rPr>
      </w:pPr>
    </w:p>
    <w:p w14:paraId="3F18F42B" w14:textId="77777777" w:rsidP="00F13BAA" w:rsidR="002B28AD" w:rsidRDefault="002B28AD">
      <w:pPr>
        <w:spacing w:before="480"/>
        <w:jc w:val="both"/>
        <w:rPr>
          <w:rFonts w:ascii="Calibri" w:cs="Calibri" w:eastAsia="Times New Roman" w:hAnsi="Calibri"/>
          <w:color w:val="005162"/>
          <w:szCs w:val="24"/>
          <w:lang w:eastAsia="fr-FR"/>
        </w:rPr>
      </w:pPr>
    </w:p>
    <w:p w14:paraId="51BC0B01" w14:textId="35FEFB4F" w:rsidP="00F13BAA" w:rsidR="002B28AD" w:rsidRDefault="002B28AD">
      <w:pPr>
        <w:spacing w:before="480"/>
        <w:jc w:val="both"/>
        <w:rPr>
          <w:rFonts w:ascii="Calibri" w:cs="Calibri" w:eastAsia="Times New Roman" w:hAnsi="Calibri"/>
          <w:color w:val="005162"/>
          <w:szCs w:val="24"/>
          <w:lang w:eastAsia="fr-FR"/>
        </w:rPr>
      </w:pPr>
      <w:ins w:author="Estelle Moreau" w:date="2023-05-03T13:23:00Z" w:id="11">
        <w:r>
          <w:rPr>
            <w:noProof/>
            <w:lang w:eastAsia="fr-FR"/>
          </w:rPr>
          <w:lastRenderedPageBreak/>
          <w:drawing>
            <wp:inline distB="0" distL="0" distR="0" distT="0" wp14:anchorId="11FBC64A" wp14:editId="02F2CE64">
              <wp:extent cx="5547632" cy="8229600"/>
              <wp:effectExtent b="0" l="0" r="0" t="0"/>
              <wp:docPr descr="Une image contenant texte, capture d’écran, Caractère coloré, conception  Description générée automatiquement"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capture d’écran, Caractère coloré, conception  Description générée automatiquement" id="8" name="Image 8"/>
                      <pic:cNvPicPr/>
                    </pic:nvPicPr>
                    <pic:blipFill>
                      <a:blip r:embed="rId14"/>
                      <a:stretch>
                        <a:fillRect/>
                      </a:stretch>
                    </pic:blipFill>
                    <pic:spPr>
                      <a:xfrm>
                        <a:off x="0" y="0"/>
                        <a:ext cx="5563867" cy="8253683"/>
                      </a:xfrm>
                      <a:prstGeom prst="rect">
                        <a:avLst/>
                      </a:prstGeom>
                    </pic:spPr>
                  </pic:pic>
                </a:graphicData>
              </a:graphic>
            </wp:inline>
          </w:drawing>
        </w:r>
      </w:ins>
    </w:p>
    <w:p w14:paraId="429EEC0C" w14:textId="77777777" w:rsidP="00F13BAA" w:rsidR="002B28AD" w:rsidRDefault="002B28AD">
      <w:pPr>
        <w:spacing w:before="480"/>
        <w:jc w:val="both"/>
        <w:rPr>
          <w:rFonts w:ascii="Calibri" w:cs="Calibri" w:eastAsia="Times New Roman" w:hAnsi="Calibri"/>
          <w:color w:val="005162"/>
          <w:szCs w:val="24"/>
          <w:lang w:eastAsia="fr-FR"/>
        </w:rPr>
      </w:pPr>
    </w:p>
    <w:p w14:paraId="50F76841" w14:textId="50890B05" w:rsidP="00F13BAA" w:rsidR="002B28AD" w:rsidRDefault="000F743D" w:rsidRPr="00F13BAA">
      <w:pPr>
        <w:spacing w:before="480"/>
        <w:jc w:val="both"/>
        <w:rPr>
          <w:rFonts w:ascii="Calibri" w:cs="Calibri" w:eastAsia="Times New Roman" w:hAnsi="Calibri"/>
          <w:color w:val="005162"/>
          <w:szCs w:val="24"/>
          <w:lang w:eastAsia="fr-FR"/>
        </w:rPr>
      </w:pPr>
      <w:r>
        <w:rPr>
          <w:noProof/>
          <w:lang w:eastAsia="fr-FR"/>
        </w:rPr>
        <w:lastRenderedPageBreak/>
        <w:drawing>
          <wp:inline distB="0" distL="0" distR="0" distT="0" wp14:anchorId="34789450" wp14:editId="10DE7E35">
            <wp:extent cx="5105400" cy="6781800"/>
            <wp:effectExtent b="0" l="0" r="0" t="0"/>
            <wp:docPr descr="Une image contenant texte, Police, capture d’écran, logo  Description générée automatiquement" id="805447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Police, capture d’écran, logo  Description générée automatiquement" id="805447152" name="Image 1"/>
                    <pic:cNvPicPr/>
                  </pic:nvPicPr>
                  <pic:blipFill>
                    <a:blip r:embed="rId15"/>
                    <a:stretch>
                      <a:fillRect/>
                    </a:stretch>
                  </pic:blipFill>
                  <pic:spPr>
                    <a:xfrm>
                      <a:off x="0" y="0"/>
                      <a:ext cx="5105400" cy="6781800"/>
                    </a:xfrm>
                    <a:prstGeom prst="rect">
                      <a:avLst/>
                    </a:prstGeom>
                  </pic:spPr>
                </pic:pic>
              </a:graphicData>
            </a:graphic>
          </wp:inline>
        </w:drawing>
      </w:r>
    </w:p>
    <w:sectPr w:rsidR="002B28AD" w:rsidRPr="00F13BAA">
      <w:headerReference r:id="rId16" w:type="even"/>
      <w:headerReference r:id="rId17" w:type="default"/>
      <w:footerReference r:id="rId18" w:type="even"/>
      <w:footerReference r:id="rId19" w:type="default"/>
      <w:headerReference r:id="rId20" w:type="first"/>
      <w:footerReference r:id="rId21"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C860B" w14:textId="77777777" w:rsidR="00480F3B" w:rsidRDefault="00480F3B" w:rsidP="00B05521">
      <w:pPr>
        <w:spacing w:after="0" w:line="240" w:lineRule="auto"/>
      </w:pPr>
      <w:r>
        <w:separator/>
      </w:r>
    </w:p>
  </w:endnote>
  <w:endnote w:type="continuationSeparator" w:id="0">
    <w:p w14:paraId="6081CA53" w14:textId="77777777" w:rsidR="00480F3B" w:rsidRDefault="00480F3B" w:rsidP="00B05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1F44BD4" w14:textId="77777777" w:rsidR="002661BC" w:rsidRDefault="002661BC">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100551759"/>
      <w:docPartObj>
        <w:docPartGallery w:val="Page Numbers (Bottom of Page)"/>
        <w:docPartUnique/>
      </w:docPartObj>
    </w:sdtPr>
    <w:sdtEndPr/>
    <w:sdtContent>
      <w:p w14:paraId="34E74CCD" w14:textId="66024705" w:rsidR="00744EAC" w:rsidRDefault="00744EAC">
        <w:pPr>
          <w:pStyle w:val="Pieddepage"/>
          <w:jc w:val="right"/>
        </w:pPr>
        <w:r>
          <w:fldChar w:fldCharType="begin"/>
        </w:r>
        <w:r>
          <w:instrText>PAGE   \* MERGEFORMAT</w:instrText>
        </w:r>
        <w:r>
          <w:fldChar w:fldCharType="separate"/>
        </w:r>
        <w:r w:rsidR="00836E26">
          <w:rPr>
            <w:noProof/>
          </w:rPr>
          <w:t>7</w:t>
        </w:r>
        <w:r>
          <w:fldChar w:fldCharType="end"/>
        </w:r>
      </w:p>
    </w:sdtContent>
  </w:sdt>
  <w:p w14:paraId="287A1609" w14:textId="77777777" w:rsidR="00744EAC" w:rsidRDefault="00744EAC">
    <w:pPr>
      <w:pStyle w:val="Pieddepage"/>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C2A0A22" w14:textId="77777777" w:rsidR="002661BC" w:rsidRDefault="002661BC">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7E3D64F3" w14:textId="77777777" w:rsidP="00B05521" w:rsidR="00480F3B" w:rsidRDefault="00480F3B">
      <w:pPr>
        <w:spacing w:after="0" w:line="240" w:lineRule="auto"/>
      </w:pPr>
      <w:r>
        <w:separator/>
      </w:r>
    </w:p>
  </w:footnote>
  <w:footnote w:id="0" w:type="continuationSeparator">
    <w:p w14:paraId="5C2FE4F3" w14:textId="77777777" w:rsidP="00B05521" w:rsidR="00480F3B" w:rsidRDefault="00480F3B">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5CA2580" w14:textId="49ED6E71" w:rsidR="002661BC" w:rsidRDefault="002661BC">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B7BEA33" w14:textId="34B2C808" w:rsidR="002661BC" w:rsidRDefault="002661BC">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4DC5705" w14:textId="6FD4988E" w:rsidR="002661BC" w:rsidRDefault="002661BC">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numPicBullet w:numPicBulletId="0">
    <w:pict>
      <v:shape adj="0,,0" coordsize="" id="_x0000_i1029" o:bullet="t" o:spt="100" path="" stroked="f" style="width:5.4pt;height:5.4pt">
        <v:stroke joinstyle="miter"/>
        <v:imagedata o:title="image46" r:id="rId1"/>
        <v:formulas/>
        <v:path o:connecttype="segments"/>
      </v:shape>
    </w:pict>
  </w:numPicBullet>
  <w:numPicBullet w:numPicBulletId="1">
    <w:pict>
      <v:shape adj="0,,0" coordsize="" id="_x0000_i1030" o:bullet="t" o:spt="100" path="" stroked="f" style="width:7.8pt;height:7.2pt">
        <v:stroke joinstyle="miter"/>
        <v:imagedata o:title="image47" r:id="rId2"/>
        <v:formulas/>
        <v:path o:connecttype="segments"/>
      </v:shape>
    </w:pict>
  </w:numPicBullet>
  <w:numPicBullet w:numPicBulletId="2">
    <w:pict>
      <v:shape adj="0,,0" coordsize="" id="_x0000_i1031" o:bullet="t" o:spt="100" path="" stroked="f" style="width:5.4pt;height:2.4pt">
        <v:stroke joinstyle="miter"/>
        <v:imagedata o:title="image48" r:id="rId3"/>
        <v:formulas/>
        <v:path o:connecttype="segments"/>
      </v:shape>
    </w:pict>
  </w:numPicBullet>
  <w:abstractNum w15:restartNumberingAfterBreak="0" w:abstractNumId="0">
    <w:nsid w:val="042D6387"/>
    <w:multiLevelType w:val="hybridMultilevel"/>
    <w:tmpl w:val="0BCA8770"/>
    <w:lvl w:ilvl="0" w:tplc="CE50509E">
      <w:numFmt w:val="bullet"/>
      <w:lvlText w:val="-"/>
      <w:lvlJc w:val="left"/>
      <w:pPr>
        <w:ind w:hanging="360" w:left="720"/>
      </w:pPr>
      <w:rPr>
        <w:rFonts w:ascii="Book Antiqua" w:cs="Times New Roman" w:hAnsi="Book Antiqua" w:hint="default"/>
        <w:color w:val="066F77"/>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6923C15"/>
    <w:multiLevelType w:val="hybridMultilevel"/>
    <w:tmpl w:val="53DEBD88"/>
    <w:lvl w:ilvl="0" w:tplc="BDDACFA0">
      <w:start w:val="1"/>
      <w:numFmt w:val="bullet"/>
      <w:lvlText w:val="•"/>
      <w:lvlJc w:val="left"/>
      <w:pPr>
        <w:ind w:left="482"/>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1" w:tplc="DADA5B5C">
      <w:start w:val="1"/>
      <w:numFmt w:val="bullet"/>
      <w:lvlText w:val="o"/>
      <w:lvlJc w:val="left"/>
      <w:pPr>
        <w:ind w:left="446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2" w:tplc="426A6824">
      <w:start w:val="1"/>
      <w:numFmt w:val="bullet"/>
      <w:lvlText w:val="▪"/>
      <w:lvlJc w:val="left"/>
      <w:pPr>
        <w:ind w:left="518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3" w:tplc="CCE04FE8">
      <w:start w:val="1"/>
      <w:numFmt w:val="bullet"/>
      <w:lvlText w:val="•"/>
      <w:lvlJc w:val="left"/>
      <w:pPr>
        <w:ind w:left="590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4" w:tplc="E1C60FD2">
      <w:start w:val="1"/>
      <w:numFmt w:val="bullet"/>
      <w:lvlText w:val="o"/>
      <w:lvlJc w:val="left"/>
      <w:pPr>
        <w:ind w:left="662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5" w:tplc="5ED6B3BE">
      <w:start w:val="1"/>
      <w:numFmt w:val="bullet"/>
      <w:lvlText w:val="▪"/>
      <w:lvlJc w:val="left"/>
      <w:pPr>
        <w:ind w:left="734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6" w:tplc="09882020">
      <w:start w:val="1"/>
      <w:numFmt w:val="bullet"/>
      <w:lvlText w:val="•"/>
      <w:lvlJc w:val="left"/>
      <w:pPr>
        <w:ind w:left="806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7" w:tplc="F75066D6">
      <w:start w:val="1"/>
      <w:numFmt w:val="bullet"/>
      <w:lvlText w:val="o"/>
      <w:lvlJc w:val="left"/>
      <w:pPr>
        <w:ind w:left="878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8" w:tplc="ABBA87BC">
      <w:start w:val="1"/>
      <w:numFmt w:val="bullet"/>
      <w:lvlText w:val="▪"/>
      <w:lvlJc w:val="left"/>
      <w:pPr>
        <w:ind w:left="950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abstractNum>
  <w:abstractNum w15:restartNumberingAfterBreak="0" w:abstractNumId="2">
    <w:nsid w:val="111C0DB4"/>
    <w:multiLevelType w:val="hybridMultilevel"/>
    <w:tmpl w:val="CF023E1E"/>
    <w:lvl w:ilvl="0" w:tplc="712C2A2C">
      <w:start w:val="1"/>
      <w:numFmt w:val="bullet"/>
      <w:lvlText w:val="•"/>
      <w:lvlPicBulletId w:val="0"/>
      <w:lvlJc w:val="left"/>
      <w:pPr>
        <w:ind w:left="244"/>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1" w:tplc="38EADDEA">
      <w:start w:val="1"/>
      <w:numFmt w:val="bullet"/>
      <w:lvlText w:val="o"/>
      <w:lvlJc w:val="left"/>
      <w:pPr>
        <w:ind w:left="108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2" w:tplc="0E925C72">
      <w:start w:val="1"/>
      <w:numFmt w:val="bullet"/>
      <w:lvlText w:val="▪"/>
      <w:lvlJc w:val="left"/>
      <w:pPr>
        <w:ind w:left="180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3" w:tplc="0CE299B0">
      <w:start w:val="1"/>
      <w:numFmt w:val="bullet"/>
      <w:lvlText w:val="•"/>
      <w:lvlJc w:val="left"/>
      <w:pPr>
        <w:ind w:left="252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4" w:tplc="7FB6F932">
      <w:start w:val="1"/>
      <w:numFmt w:val="bullet"/>
      <w:lvlText w:val="o"/>
      <w:lvlJc w:val="left"/>
      <w:pPr>
        <w:ind w:left="324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5" w:tplc="92DC9408">
      <w:start w:val="1"/>
      <w:numFmt w:val="bullet"/>
      <w:lvlText w:val="▪"/>
      <w:lvlJc w:val="left"/>
      <w:pPr>
        <w:ind w:left="396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6" w:tplc="6F64D7B6">
      <w:start w:val="1"/>
      <w:numFmt w:val="bullet"/>
      <w:lvlText w:val="•"/>
      <w:lvlJc w:val="left"/>
      <w:pPr>
        <w:ind w:left="468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7" w:tplc="1252296A">
      <w:start w:val="1"/>
      <w:numFmt w:val="bullet"/>
      <w:lvlText w:val="o"/>
      <w:lvlJc w:val="left"/>
      <w:pPr>
        <w:ind w:left="540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8" w:tplc="38B83F04">
      <w:start w:val="1"/>
      <w:numFmt w:val="bullet"/>
      <w:lvlText w:val="▪"/>
      <w:lvlJc w:val="left"/>
      <w:pPr>
        <w:ind w:left="612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abstractNum>
  <w:abstractNum w15:restartNumberingAfterBreak="0" w:abstractNumId="3">
    <w:nsid w:val="156908CC"/>
    <w:multiLevelType w:val="hybridMultilevel"/>
    <w:tmpl w:val="9CD64812"/>
    <w:lvl w:ilvl="0" w:tplc="03A4F062">
      <w:numFmt w:val="bullet"/>
      <w:lvlText w:val="•"/>
      <w:lvlJc w:val="left"/>
      <w:pPr>
        <w:ind w:hanging="360" w:left="840"/>
      </w:pPr>
      <w:rPr>
        <w:rFonts w:ascii="Calibri Light" w:cs="Times New Roman" w:hAnsi="Calibri Light" w:hint="default"/>
        <w:color w:val="2D5AA8"/>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1B013F0"/>
    <w:multiLevelType w:val="hybridMultilevel"/>
    <w:tmpl w:val="4694F642"/>
    <w:lvl w:ilvl="0" w:tplc="DE120BDC">
      <w:start w:val="1"/>
      <w:numFmt w:val="bullet"/>
      <w:lvlText w:val="•"/>
      <w:lvlPicBulletId w:val="2"/>
      <w:lvlJc w:val="left"/>
      <w:pPr>
        <w:ind w:left="1792"/>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1" w:tplc="576C45DE">
      <w:start w:val="1"/>
      <w:numFmt w:val="bullet"/>
      <w:lvlText w:val="o"/>
      <w:lvlJc w:val="left"/>
      <w:pPr>
        <w:ind w:left="270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2" w:tplc="DDFEDE58">
      <w:start w:val="1"/>
      <w:numFmt w:val="bullet"/>
      <w:lvlText w:val="▪"/>
      <w:lvlJc w:val="left"/>
      <w:pPr>
        <w:ind w:left="342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3" w:tplc="5B5E9BF2">
      <w:start w:val="1"/>
      <w:numFmt w:val="bullet"/>
      <w:lvlText w:val="•"/>
      <w:lvlJc w:val="left"/>
      <w:pPr>
        <w:ind w:left="414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4" w:tplc="06CC09D6">
      <w:start w:val="1"/>
      <w:numFmt w:val="bullet"/>
      <w:lvlText w:val="o"/>
      <w:lvlJc w:val="left"/>
      <w:pPr>
        <w:ind w:left="486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5" w:tplc="BCD02724">
      <w:start w:val="1"/>
      <w:numFmt w:val="bullet"/>
      <w:lvlText w:val="▪"/>
      <w:lvlJc w:val="left"/>
      <w:pPr>
        <w:ind w:left="558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6" w:tplc="F7924542">
      <w:start w:val="1"/>
      <w:numFmt w:val="bullet"/>
      <w:lvlText w:val="•"/>
      <w:lvlJc w:val="left"/>
      <w:pPr>
        <w:ind w:left="630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7" w:tplc="4A365F6A">
      <w:start w:val="1"/>
      <w:numFmt w:val="bullet"/>
      <w:lvlText w:val="o"/>
      <w:lvlJc w:val="left"/>
      <w:pPr>
        <w:ind w:left="702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8" w:tplc="F78C6FC6">
      <w:start w:val="1"/>
      <w:numFmt w:val="bullet"/>
      <w:lvlText w:val="▪"/>
      <w:lvlJc w:val="left"/>
      <w:pPr>
        <w:ind w:left="774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abstractNum>
  <w:abstractNum w15:restartNumberingAfterBreak="0" w:abstractNumId="5">
    <w:nsid w:val="2B895D0A"/>
    <w:multiLevelType w:val="hybridMultilevel"/>
    <w:tmpl w:val="1D222030"/>
    <w:lvl w:ilvl="0" w:tplc="377E276A">
      <w:start w:val="1"/>
      <w:numFmt w:val="bullet"/>
      <w:lvlText w:val="•"/>
      <w:lvlJc w:val="left"/>
      <w:pPr>
        <w:tabs>
          <w:tab w:pos="720" w:val="num"/>
        </w:tabs>
        <w:ind w:hanging="360" w:left="720"/>
      </w:pPr>
      <w:rPr>
        <w:rFonts w:ascii="Arial" w:cs="Times New Roman" w:hAnsi="Arial" w:hint="default"/>
      </w:rPr>
    </w:lvl>
    <w:lvl w:ilvl="1" w:tplc="5FBAD900">
      <w:start w:val="1"/>
      <w:numFmt w:val="bullet"/>
      <w:lvlText w:val="•"/>
      <w:lvlJc w:val="left"/>
      <w:pPr>
        <w:tabs>
          <w:tab w:pos="1440" w:val="num"/>
        </w:tabs>
        <w:ind w:hanging="360" w:left="1440"/>
      </w:pPr>
      <w:rPr>
        <w:rFonts w:ascii="Arial" w:cs="Times New Roman" w:hAnsi="Arial" w:hint="default"/>
      </w:rPr>
    </w:lvl>
    <w:lvl w:ilvl="2" w:tplc="7914540E">
      <w:start w:val="1"/>
      <w:numFmt w:val="bullet"/>
      <w:lvlText w:val="•"/>
      <w:lvlJc w:val="left"/>
      <w:pPr>
        <w:tabs>
          <w:tab w:pos="2160" w:val="num"/>
        </w:tabs>
        <w:ind w:hanging="360" w:left="2160"/>
      </w:pPr>
      <w:rPr>
        <w:rFonts w:ascii="Arial" w:cs="Times New Roman" w:hAnsi="Arial" w:hint="default"/>
      </w:rPr>
    </w:lvl>
    <w:lvl w:ilvl="3" w:tplc="09F67C7E">
      <w:start w:val="1"/>
      <w:numFmt w:val="bullet"/>
      <w:lvlText w:val="•"/>
      <w:lvlJc w:val="left"/>
      <w:pPr>
        <w:tabs>
          <w:tab w:pos="2880" w:val="num"/>
        </w:tabs>
        <w:ind w:hanging="360" w:left="2880"/>
      </w:pPr>
      <w:rPr>
        <w:rFonts w:ascii="Arial" w:cs="Times New Roman" w:hAnsi="Arial" w:hint="default"/>
      </w:rPr>
    </w:lvl>
    <w:lvl w:ilvl="4" w:tplc="94F8846A">
      <w:start w:val="1"/>
      <w:numFmt w:val="bullet"/>
      <w:lvlText w:val="•"/>
      <w:lvlJc w:val="left"/>
      <w:pPr>
        <w:tabs>
          <w:tab w:pos="3600" w:val="num"/>
        </w:tabs>
        <w:ind w:hanging="360" w:left="3600"/>
      </w:pPr>
      <w:rPr>
        <w:rFonts w:ascii="Arial" w:cs="Times New Roman" w:hAnsi="Arial" w:hint="default"/>
      </w:rPr>
    </w:lvl>
    <w:lvl w:ilvl="5" w:tplc="718096CC">
      <w:start w:val="1"/>
      <w:numFmt w:val="bullet"/>
      <w:lvlText w:val="•"/>
      <w:lvlJc w:val="left"/>
      <w:pPr>
        <w:tabs>
          <w:tab w:pos="4320" w:val="num"/>
        </w:tabs>
        <w:ind w:hanging="360" w:left="4320"/>
      </w:pPr>
      <w:rPr>
        <w:rFonts w:ascii="Arial" w:cs="Times New Roman" w:hAnsi="Arial" w:hint="default"/>
      </w:rPr>
    </w:lvl>
    <w:lvl w:ilvl="6" w:tplc="B16CFE12">
      <w:start w:val="1"/>
      <w:numFmt w:val="bullet"/>
      <w:lvlText w:val="•"/>
      <w:lvlJc w:val="left"/>
      <w:pPr>
        <w:tabs>
          <w:tab w:pos="5040" w:val="num"/>
        </w:tabs>
        <w:ind w:hanging="360" w:left="5040"/>
      </w:pPr>
      <w:rPr>
        <w:rFonts w:ascii="Arial" w:cs="Times New Roman" w:hAnsi="Arial" w:hint="default"/>
      </w:rPr>
    </w:lvl>
    <w:lvl w:ilvl="7" w:tplc="C442BD32">
      <w:start w:val="1"/>
      <w:numFmt w:val="bullet"/>
      <w:lvlText w:val="•"/>
      <w:lvlJc w:val="left"/>
      <w:pPr>
        <w:tabs>
          <w:tab w:pos="5760" w:val="num"/>
        </w:tabs>
        <w:ind w:hanging="360" w:left="5760"/>
      </w:pPr>
      <w:rPr>
        <w:rFonts w:ascii="Arial" w:cs="Times New Roman" w:hAnsi="Arial" w:hint="default"/>
      </w:rPr>
    </w:lvl>
    <w:lvl w:ilvl="8" w:tplc="B98242E0">
      <w:start w:val="1"/>
      <w:numFmt w:val="bullet"/>
      <w:lvlText w:val="•"/>
      <w:lvlJc w:val="left"/>
      <w:pPr>
        <w:tabs>
          <w:tab w:pos="6480" w:val="num"/>
        </w:tabs>
        <w:ind w:hanging="360" w:left="6480"/>
      </w:pPr>
      <w:rPr>
        <w:rFonts w:ascii="Arial" w:cs="Times New Roman" w:hAnsi="Arial" w:hint="default"/>
      </w:rPr>
    </w:lvl>
  </w:abstractNum>
  <w:abstractNum w15:restartNumberingAfterBreak="0" w:abstractNumId="6">
    <w:nsid w:val="2B895D16"/>
    <w:multiLevelType w:val="hybridMultilevel"/>
    <w:tmpl w:val="D8A61AAC"/>
    <w:lvl w:ilvl="0" w:tplc="CE50509E">
      <w:numFmt w:val="bullet"/>
      <w:lvlText w:val="-"/>
      <w:lvlJc w:val="left"/>
      <w:pPr>
        <w:ind w:hanging="360" w:left="360"/>
      </w:pPr>
      <w:rPr>
        <w:rFonts w:ascii="Book Antiqua" w:cs="Times New Roman" w:hAnsi="Book Antiqua" w:hint="default"/>
        <w:color w:val="066F77"/>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B9A7388"/>
    <w:multiLevelType w:val="hybridMultilevel"/>
    <w:tmpl w:val="D076E2D8"/>
    <w:lvl w:ilvl="0" w:tplc="FFFFFFFF">
      <w:numFmt w:val="bullet"/>
      <w:lvlText w:val="-"/>
      <w:lvlJc w:val="left"/>
      <w:pPr>
        <w:tabs>
          <w:tab w:pos="720" w:val="num"/>
        </w:tabs>
        <w:ind w:hanging="360" w:left="720"/>
      </w:pPr>
      <w:rPr>
        <w:rFonts w:ascii="Book Antiqua" w:cs="Times New Roman" w:hAnsi="Book Antiqua" w:hint="default"/>
        <w:color w:val="066F77"/>
      </w:rPr>
    </w:lvl>
    <w:lvl w:ilvl="1" w:tplc="2AF2F620">
      <w:start w:val="1"/>
      <w:numFmt w:val="bullet"/>
      <w:lvlText w:val=""/>
      <w:lvlJc w:val="left"/>
      <w:pPr>
        <w:ind w:hanging="360" w:left="1440"/>
      </w:pPr>
      <w:rPr>
        <w:rFonts w:ascii="Symbol" w:hAnsi="Symbol" w:hint="default"/>
        <w:color w:val="FF5E0E"/>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cs="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cs="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2CB55FCF"/>
    <w:multiLevelType w:val="hybridMultilevel"/>
    <w:tmpl w:val="816A4D0A"/>
    <w:lvl w:ilvl="0" w:tplc="2AF2F620">
      <w:start w:val="1"/>
      <w:numFmt w:val="bullet"/>
      <w:lvlText w:val=""/>
      <w:lvlJc w:val="left"/>
      <w:pPr>
        <w:ind w:hanging="360" w:left="720"/>
      </w:pPr>
      <w:rPr>
        <w:rFonts w:ascii="Symbol" w:hAnsi="Symbol" w:hint="default"/>
        <w:color w:val="FF5E0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23F4AFC"/>
    <w:multiLevelType w:val="hybridMultilevel"/>
    <w:tmpl w:val="AE5EF03E"/>
    <w:lvl w:ilvl="0" w:tplc="28303372">
      <w:start w:val="1"/>
      <w:numFmt w:val="bullet"/>
      <w:lvlText w:val="•"/>
      <w:lvlPicBulletId w:val="0"/>
      <w:lvlJc w:val="left"/>
      <w:pPr>
        <w:ind w:left="244"/>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1" w:tplc="EBAA90F2">
      <w:start w:val="1"/>
      <w:numFmt w:val="bullet"/>
      <w:lvlText w:val="o"/>
      <w:lvlJc w:val="left"/>
      <w:pPr>
        <w:ind w:left="108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2" w:tplc="303E182C">
      <w:start w:val="1"/>
      <w:numFmt w:val="bullet"/>
      <w:lvlText w:val="▪"/>
      <w:lvlJc w:val="left"/>
      <w:pPr>
        <w:ind w:left="180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3" w:tplc="9EFA5B00">
      <w:start w:val="1"/>
      <w:numFmt w:val="bullet"/>
      <w:lvlText w:val="•"/>
      <w:lvlJc w:val="left"/>
      <w:pPr>
        <w:ind w:left="252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4" w:tplc="8F88FFEE">
      <w:start w:val="1"/>
      <w:numFmt w:val="bullet"/>
      <w:lvlText w:val="o"/>
      <w:lvlJc w:val="left"/>
      <w:pPr>
        <w:ind w:left="324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5" w:tplc="DCDA2EB2">
      <w:start w:val="1"/>
      <w:numFmt w:val="bullet"/>
      <w:lvlText w:val="▪"/>
      <w:lvlJc w:val="left"/>
      <w:pPr>
        <w:ind w:left="396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6" w:tplc="C0C626B6">
      <w:start w:val="1"/>
      <w:numFmt w:val="bullet"/>
      <w:lvlText w:val="•"/>
      <w:lvlJc w:val="left"/>
      <w:pPr>
        <w:ind w:left="468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7" w:tplc="61B49CE6">
      <w:start w:val="1"/>
      <w:numFmt w:val="bullet"/>
      <w:lvlText w:val="o"/>
      <w:lvlJc w:val="left"/>
      <w:pPr>
        <w:ind w:left="540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lvl w:ilvl="8" w:tplc="C78035D6">
      <w:start w:val="1"/>
      <w:numFmt w:val="bullet"/>
      <w:lvlText w:val="▪"/>
      <w:lvlJc w:val="left"/>
      <w:pPr>
        <w:ind w:left="6125"/>
      </w:pPr>
      <w:rPr>
        <w:rFonts w:ascii="Times New Roman" w:cs="Times New Roman" w:eastAsia="Times New Roman" w:hAnsi="Times New Roman"/>
        <w:b w:val="0"/>
        <w:i w:val="0"/>
        <w:strike w:val="0"/>
        <w:dstrike w:val="0"/>
        <w:color w:val="000000"/>
        <w:sz w:val="10"/>
        <w:szCs w:val="10"/>
        <w:u w:color="000000" w:val="none"/>
        <w:bdr w:color="auto" w:space="0" w:sz="0" w:val="none"/>
        <w:shd w:color="auto" w:fill="auto" w:val="clear"/>
        <w:vertAlign w:val="baseline"/>
      </w:rPr>
    </w:lvl>
  </w:abstractNum>
  <w:abstractNum w15:restartNumberingAfterBreak="0" w:abstractNumId="10">
    <w:nsid w:val="32406CF2"/>
    <w:multiLevelType w:val="hybridMultilevel"/>
    <w:tmpl w:val="7458B9A6"/>
    <w:lvl w:ilvl="0" w:tplc="A1C489D2">
      <w:start w:val="13"/>
      <w:numFmt w:val="bullet"/>
      <w:lvlText w:val="-"/>
      <w:lvlJc w:val="left"/>
      <w:pPr>
        <w:tabs>
          <w:tab w:pos="720" w:val="num"/>
        </w:tabs>
        <w:ind w:hanging="360" w:left="720"/>
      </w:pPr>
      <w:rPr>
        <w:rFonts w:ascii="Book Antiqua" w:cs="Times New Roman" w:eastAsia="Times New Roman" w:hAnsi="Book Antiqua"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334E7A6A"/>
    <w:multiLevelType w:val="hybridMultilevel"/>
    <w:tmpl w:val="2D06A7BA"/>
    <w:lvl w:ilvl="0" w:tplc="914A3596">
      <w:start w:val="3"/>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6E108CA"/>
    <w:multiLevelType w:val="hybridMultilevel"/>
    <w:tmpl w:val="C1F42FF2"/>
    <w:lvl w:ilvl="0" w:tplc="CE50509E">
      <w:numFmt w:val="bullet"/>
      <w:lvlText w:val="-"/>
      <w:lvlJc w:val="left"/>
      <w:pPr>
        <w:ind w:hanging="360" w:left="720"/>
      </w:pPr>
      <w:rPr>
        <w:rFonts w:ascii="Book Antiqua" w:cs="Times New Roman" w:hAnsi="Book Antiqua" w:hint="default"/>
        <w:color w:val="066F77"/>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AC26217"/>
    <w:multiLevelType w:val="hybridMultilevel"/>
    <w:tmpl w:val="C0120EF0"/>
    <w:lvl w:ilvl="0" w:tplc="6E0E990A">
      <w:start w:val="2"/>
      <w:numFmt w:val="decimal"/>
      <w:lvlText w:val="%1"/>
      <w:lvlJc w:val="left"/>
      <w:pPr>
        <w:ind w:left="395"/>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1" w:tplc="B4746F74">
      <w:start w:val="1"/>
      <w:numFmt w:val="lowerLetter"/>
      <w:lvlText w:val="%2"/>
      <w:lvlJc w:val="left"/>
      <w:pPr>
        <w:ind w:left="109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2" w:tplc="52FE68AC">
      <w:start w:val="1"/>
      <w:numFmt w:val="lowerRoman"/>
      <w:lvlText w:val="%3"/>
      <w:lvlJc w:val="left"/>
      <w:pPr>
        <w:ind w:left="181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3" w:tplc="F71EC860">
      <w:start w:val="1"/>
      <w:numFmt w:val="decimal"/>
      <w:lvlText w:val="%4"/>
      <w:lvlJc w:val="left"/>
      <w:pPr>
        <w:ind w:left="253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4" w:tplc="8506CD10">
      <w:start w:val="1"/>
      <w:numFmt w:val="lowerLetter"/>
      <w:lvlText w:val="%5"/>
      <w:lvlJc w:val="left"/>
      <w:pPr>
        <w:ind w:left="325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5" w:tplc="8AF8EC06">
      <w:start w:val="1"/>
      <w:numFmt w:val="lowerRoman"/>
      <w:lvlText w:val="%6"/>
      <w:lvlJc w:val="left"/>
      <w:pPr>
        <w:ind w:left="397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6" w:tplc="2276644C">
      <w:start w:val="1"/>
      <w:numFmt w:val="decimal"/>
      <w:lvlText w:val="%7"/>
      <w:lvlJc w:val="left"/>
      <w:pPr>
        <w:ind w:left="469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7" w:tplc="1012E1A0">
      <w:start w:val="1"/>
      <w:numFmt w:val="lowerLetter"/>
      <w:lvlText w:val="%8"/>
      <w:lvlJc w:val="left"/>
      <w:pPr>
        <w:ind w:left="541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8" w:tplc="3162ECDC">
      <w:start w:val="1"/>
      <w:numFmt w:val="lowerRoman"/>
      <w:lvlText w:val="%9"/>
      <w:lvlJc w:val="left"/>
      <w:pPr>
        <w:ind w:left="613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abstractNum>
  <w:abstractNum w15:restartNumberingAfterBreak="0" w:abstractNumId="14">
    <w:nsid w:val="3C333E47"/>
    <w:multiLevelType w:val="multilevel"/>
    <w:tmpl w:val="BE508E6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3EBE45CE"/>
    <w:multiLevelType w:val="hybridMultilevel"/>
    <w:tmpl w:val="49AA4C1A"/>
    <w:lvl w:ilvl="0" w:tplc="E022FA4C">
      <w:start w:val="1"/>
      <w:numFmt w:val="bullet"/>
      <w:lvlText w:val="-"/>
      <w:lvlJc w:val="left"/>
      <w:pPr>
        <w:tabs>
          <w:tab w:pos="720" w:val="num"/>
        </w:tabs>
        <w:ind w:hanging="360" w:left="720"/>
      </w:pPr>
      <w:rPr>
        <w:rFonts w:ascii="Calibri" w:hAnsi="Calibri" w:hint="default"/>
      </w:rPr>
    </w:lvl>
    <w:lvl w:ilvl="1" w:tentative="1" w:tplc="E74ABDE0">
      <w:start w:val="1"/>
      <w:numFmt w:val="bullet"/>
      <w:lvlText w:val="-"/>
      <w:lvlJc w:val="left"/>
      <w:pPr>
        <w:tabs>
          <w:tab w:pos="1440" w:val="num"/>
        </w:tabs>
        <w:ind w:hanging="360" w:left="1440"/>
      </w:pPr>
      <w:rPr>
        <w:rFonts w:ascii="Calibri" w:hAnsi="Calibri" w:hint="default"/>
      </w:rPr>
    </w:lvl>
    <w:lvl w:ilvl="2" w:tentative="1" w:tplc="AE6630DA">
      <w:start w:val="1"/>
      <w:numFmt w:val="bullet"/>
      <w:lvlText w:val="-"/>
      <w:lvlJc w:val="left"/>
      <w:pPr>
        <w:tabs>
          <w:tab w:pos="2160" w:val="num"/>
        </w:tabs>
        <w:ind w:hanging="360" w:left="2160"/>
      </w:pPr>
      <w:rPr>
        <w:rFonts w:ascii="Calibri" w:hAnsi="Calibri" w:hint="default"/>
      </w:rPr>
    </w:lvl>
    <w:lvl w:ilvl="3" w:tentative="1" w:tplc="7EAA9EC6">
      <w:start w:val="1"/>
      <w:numFmt w:val="bullet"/>
      <w:lvlText w:val="-"/>
      <w:lvlJc w:val="left"/>
      <w:pPr>
        <w:tabs>
          <w:tab w:pos="2880" w:val="num"/>
        </w:tabs>
        <w:ind w:hanging="360" w:left="2880"/>
      </w:pPr>
      <w:rPr>
        <w:rFonts w:ascii="Calibri" w:hAnsi="Calibri" w:hint="default"/>
      </w:rPr>
    </w:lvl>
    <w:lvl w:ilvl="4" w:tentative="1" w:tplc="C1D22844">
      <w:start w:val="1"/>
      <w:numFmt w:val="bullet"/>
      <w:lvlText w:val="-"/>
      <w:lvlJc w:val="left"/>
      <w:pPr>
        <w:tabs>
          <w:tab w:pos="3600" w:val="num"/>
        </w:tabs>
        <w:ind w:hanging="360" w:left="3600"/>
      </w:pPr>
      <w:rPr>
        <w:rFonts w:ascii="Calibri" w:hAnsi="Calibri" w:hint="default"/>
      </w:rPr>
    </w:lvl>
    <w:lvl w:ilvl="5" w:tentative="1" w:tplc="13D4F706">
      <w:start w:val="1"/>
      <w:numFmt w:val="bullet"/>
      <w:lvlText w:val="-"/>
      <w:lvlJc w:val="left"/>
      <w:pPr>
        <w:tabs>
          <w:tab w:pos="4320" w:val="num"/>
        </w:tabs>
        <w:ind w:hanging="360" w:left="4320"/>
      </w:pPr>
      <w:rPr>
        <w:rFonts w:ascii="Calibri" w:hAnsi="Calibri" w:hint="default"/>
      </w:rPr>
    </w:lvl>
    <w:lvl w:ilvl="6" w:tentative="1" w:tplc="691815E6">
      <w:start w:val="1"/>
      <w:numFmt w:val="bullet"/>
      <w:lvlText w:val="-"/>
      <w:lvlJc w:val="left"/>
      <w:pPr>
        <w:tabs>
          <w:tab w:pos="5040" w:val="num"/>
        </w:tabs>
        <w:ind w:hanging="360" w:left="5040"/>
      </w:pPr>
      <w:rPr>
        <w:rFonts w:ascii="Calibri" w:hAnsi="Calibri" w:hint="default"/>
      </w:rPr>
    </w:lvl>
    <w:lvl w:ilvl="7" w:tentative="1" w:tplc="91641E56">
      <w:start w:val="1"/>
      <w:numFmt w:val="bullet"/>
      <w:lvlText w:val="-"/>
      <w:lvlJc w:val="left"/>
      <w:pPr>
        <w:tabs>
          <w:tab w:pos="5760" w:val="num"/>
        </w:tabs>
        <w:ind w:hanging="360" w:left="5760"/>
      </w:pPr>
      <w:rPr>
        <w:rFonts w:ascii="Calibri" w:hAnsi="Calibri" w:hint="default"/>
      </w:rPr>
    </w:lvl>
    <w:lvl w:ilvl="8" w:tentative="1" w:tplc="4224C6BA">
      <w:start w:val="1"/>
      <w:numFmt w:val="bullet"/>
      <w:lvlText w:val="-"/>
      <w:lvlJc w:val="left"/>
      <w:pPr>
        <w:tabs>
          <w:tab w:pos="6480" w:val="num"/>
        </w:tabs>
        <w:ind w:hanging="360" w:left="6480"/>
      </w:pPr>
      <w:rPr>
        <w:rFonts w:ascii="Calibri" w:hAnsi="Calibri" w:hint="default"/>
      </w:rPr>
    </w:lvl>
  </w:abstractNum>
  <w:abstractNum w15:restartNumberingAfterBreak="0" w:abstractNumId="16">
    <w:nsid w:val="43F25CC9"/>
    <w:multiLevelType w:val="hybridMultilevel"/>
    <w:tmpl w:val="FB74543E"/>
    <w:lvl w:ilvl="0" w:tplc="CE50509E">
      <w:numFmt w:val="bullet"/>
      <w:lvlText w:val="-"/>
      <w:lvlJc w:val="left"/>
      <w:pPr>
        <w:ind w:hanging="360" w:left="720"/>
      </w:pPr>
      <w:rPr>
        <w:rFonts w:ascii="Book Antiqua" w:cs="Times New Roman" w:hAnsi="Book Antiqua" w:hint="default"/>
        <w:color w:val="066F77"/>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5B32A0F"/>
    <w:multiLevelType w:val="hybridMultilevel"/>
    <w:tmpl w:val="EE26D824"/>
    <w:lvl w:ilvl="0" w:tplc="2AF2F620">
      <w:start w:val="1"/>
      <w:numFmt w:val="bullet"/>
      <w:lvlText w:val=""/>
      <w:lvlJc w:val="left"/>
      <w:pPr>
        <w:ind w:hanging="360" w:left="1080"/>
      </w:pPr>
      <w:rPr>
        <w:rFonts w:ascii="Symbol" w:hAnsi="Symbol" w:hint="default"/>
        <w:color w:val="FF5E0E"/>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8">
    <w:nsid w:val="46B12905"/>
    <w:multiLevelType w:val="multilevel"/>
    <w:tmpl w:val="DA56930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9">
    <w:nsid w:val="4D6F728D"/>
    <w:multiLevelType w:val="hybridMultilevel"/>
    <w:tmpl w:val="DA00CF80"/>
    <w:lvl w:ilvl="0" w:tplc="2AF2F620">
      <w:start w:val="1"/>
      <w:numFmt w:val="bullet"/>
      <w:lvlText w:val=""/>
      <w:lvlJc w:val="left"/>
      <w:pPr>
        <w:ind w:hanging="360" w:left="765"/>
      </w:pPr>
      <w:rPr>
        <w:rFonts w:ascii="Symbol" w:hAnsi="Symbol" w:hint="default"/>
        <w:color w:val="FF5E0E"/>
      </w:rPr>
    </w:lvl>
    <w:lvl w:ilvl="1" w:tentative="1" w:tplc="040C0003">
      <w:start w:val="1"/>
      <w:numFmt w:val="bullet"/>
      <w:lvlText w:val="o"/>
      <w:lvlJc w:val="left"/>
      <w:pPr>
        <w:ind w:hanging="360" w:left="1485"/>
      </w:pPr>
      <w:rPr>
        <w:rFonts w:ascii="Courier New" w:cs="Courier New" w:hAnsi="Courier New" w:hint="default"/>
      </w:rPr>
    </w:lvl>
    <w:lvl w:ilvl="2" w:tentative="1" w:tplc="040C0005">
      <w:start w:val="1"/>
      <w:numFmt w:val="bullet"/>
      <w:lvlText w:val=""/>
      <w:lvlJc w:val="left"/>
      <w:pPr>
        <w:ind w:hanging="360" w:left="2205"/>
      </w:pPr>
      <w:rPr>
        <w:rFonts w:ascii="Wingdings" w:hAnsi="Wingdings" w:hint="default"/>
      </w:rPr>
    </w:lvl>
    <w:lvl w:ilvl="3" w:tentative="1" w:tplc="040C0001">
      <w:start w:val="1"/>
      <w:numFmt w:val="bullet"/>
      <w:lvlText w:val=""/>
      <w:lvlJc w:val="left"/>
      <w:pPr>
        <w:ind w:hanging="360" w:left="2925"/>
      </w:pPr>
      <w:rPr>
        <w:rFonts w:ascii="Symbol" w:hAnsi="Symbol" w:hint="default"/>
      </w:rPr>
    </w:lvl>
    <w:lvl w:ilvl="4" w:tentative="1" w:tplc="040C0003">
      <w:start w:val="1"/>
      <w:numFmt w:val="bullet"/>
      <w:lvlText w:val="o"/>
      <w:lvlJc w:val="left"/>
      <w:pPr>
        <w:ind w:hanging="360" w:left="3645"/>
      </w:pPr>
      <w:rPr>
        <w:rFonts w:ascii="Courier New" w:cs="Courier New" w:hAnsi="Courier New" w:hint="default"/>
      </w:rPr>
    </w:lvl>
    <w:lvl w:ilvl="5" w:tentative="1" w:tplc="040C0005">
      <w:start w:val="1"/>
      <w:numFmt w:val="bullet"/>
      <w:lvlText w:val=""/>
      <w:lvlJc w:val="left"/>
      <w:pPr>
        <w:ind w:hanging="360" w:left="4365"/>
      </w:pPr>
      <w:rPr>
        <w:rFonts w:ascii="Wingdings" w:hAnsi="Wingdings" w:hint="default"/>
      </w:rPr>
    </w:lvl>
    <w:lvl w:ilvl="6" w:tentative="1" w:tplc="040C0001">
      <w:start w:val="1"/>
      <w:numFmt w:val="bullet"/>
      <w:lvlText w:val=""/>
      <w:lvlJc w:val="left"/>
      <w:pPr>
        <w:ind w:hanging="360" w:left="5085"/>
      </w:pPr>
      <w:rPr>
        <w:rFonts w:ascii="Symbol" w:hAnsi="Symbol" w:hint="default"/>
      </w:rPr>
    </w:lvl>
    <w:lvl w:ilvl="7" w:tentative="1" w:tplc="040C0003">
      <w:start w:val="1"/>
      <w:numFmt w:val="bullet"/>
      <w:lvlText w:val="o"/>
      <w:lvlJc w:val="left"/>
      <w:pPr>
        <w:ind w:hanging="360" w:left="5805"/>
      </w:pPr>
      <w:rPr>
        <w:rFonts w:ascii="Courier New" w:cs="Courier New" w:hAnsi="Courier New" w:hint="default"/>
      </w:rPr>
    </w:lvl>
    <w:lvl w:ilvl="8" w:tentative="1" w:tplc="040C0005">
      <w:start w:val="1"/>
      <w:numFmt w:val="bullet"/>
      <w:lvlText w:val=""/>
      <w:lvlJc w:val="left"/>
      <w:pPr>
        <w:ind w:hanging="360" w:left="6525"/>
      </w:pPr>
      <w:rPr>
        <w:rFonts w:ascii="Wingdings" w:hAnsi="Wingdings" w:hint="default"/>
      </w:rPr>
    </w:lvl>
  </w:abstractNum>
  <w:abstractNum w15:restartNumberingAfterBreak="0" w:abstractNumId="20">
    <w:nsid w:val="4FF81C50"/>
    <w:multiLevelType w:val="hybridMultilevel"/>
    <w:tmpl w:val="003EC50E"/>
    <w:lvl w:ilvl="0" w:tplc="FFFFFFFF">
      <w:numFmt w:val="bullet"/>
      <w:lvlText w:val="-"/>
      <w:lvlJc w:val="left"/>
      <w:pPr>
        <w:tabs>
          <w:tab w:pos="720" w:val="num"/>
        </w:tabs>
        <w:ind w:hanging="360" w:left="720"/>
      </w:pPr>
      <w:rPr>
        <w:rFonts w:ascii="Book Antiqua" w:cs="Times New Roman" w:hAnsi="Book Antiqua" w:hint="default"/>
        <w:color w:val="066F77"/>
      </w:rPr>
    </w:lvl>
    <w:lvl w:ilvl="1" w:tplc="2AF2F620">
      <w:start w:val="1"/>
      <w:numFmt w:val="bullet"/>
      <w:lvlText w:val=""/>
      <w:lvlJc w:val="left"/>
      <w:pPr>
        <w:ind w:hanging="360" w:left="1440"/>
      </w:pPr>
      <w:rPr>
        <w:rFonts w:ascii="Symbol" w:hAnsi="Symbol" w:hint="default"/>
        <w:color w:val="FF5E0E"/>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cs="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cs="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5107440E"/>
    <w:multiLevelType w:val="hybridMultilevel"/>
    <w:tmpl w:val="03A4F306"/>
    <w:lvl w:ilvl="0" w:tplc="2AF2F620">
      <w:start w:val="1"/>
      <w:numFmt w:val="bullet"/>
      <w:lvlText w:val=""/>
      <w:lvlJc w:val="left"/>
      <w:pPr>
        <w:ind w:hanging="360" w:left="720"/>
      </w:pPr>
      <w:rPr>
        <w:rFonts w:ascii="Symbol" w:hAnsi="Symbol" w:hint="default"/>
        <w:color w:val="FF5E0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1C11714"/>
    <w:multiLevelType w:val="hybridMultilevel"/>
    <w:tmpl w:val="D0226100"/>
    <w:lvl w:ilvl="0" w:tplc="FFFFFFFF">
      <w:start w:val="1"/>
      <w:numFmt w:val="bullet"/>
      <w:lvlText w:val=""/>
      <w:lvlJc w:val="left"/>
      <w:pPr>
        <w:ind w:hanging="360" w:left="720"/>
      </w:pPr>
      <w:rPr>
        <w:rFonts w:ascii="Symbol" w:hAnsi="Symbol" w:hint="default"/>
        <w:color w:val="FF5E0E"/>
      </w:rPr>
    </w:lvl>
    <w:lvl w:ilvl="1" w:tplc="CE50509E">
      <w:numFmt w:val="bullet"/>
      <w:lvlText w:val="-"/>
      <w:lvlJc w:val="left"/>
      <w:pPr>
        <w:ind w:hanging="360" w:left="720"/>
      </w:pPr>
      <w:rPr>
        <w:rFonts w:ascii="Book Antiqua" w:cs="Times New Roman" w:hAnsi="Book Antiqua" w:hint="default"/>
        <w:color w:val="066F77"/>
      </w:rPr>
    </w:lvl>
    <w:lvl w:ilvl="2"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23">
    <w:nsid w:val="565B3477"/>
    <w:multiLevelType w:val="hybridMultilevel"/>
    <w:tmpl w:val="DC484D4C"/>
    <w:lvl w:ilvl="0" w:tplc="03A4F062">
      <w:numFmt w:val="bullet"/>
      <w:lvlText w:val="•"/>
      <w:lvlJc w:val="left"/>
      <w:pPr>
        <w:ind w:hanging="360" w:left="780"/>
      </w:pPr>
      <w:rPr>
        <w:rFonts w:ascii="Calibri Light" w:cs="Times New Roman" w:hAnsi="Calibri Light" w:hint="default"/>
        <w:color w:val="2D5AA8"/>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24">
    <w:nsid w:val="56634A8F"/>
    <w:multiLevelType w:val="hybridMultilevel"/>
    <w:tmpl w:val="29C25B58"/>
    <w:lvl w:ilvl="0" w:tplc="2AF2F620">
      <w:start w:val="1"/>
      <w:numFmt w:val="bullet"/>
      <w:lvlText w:val=""/>
      <w:lvlJc w:val="left"/>
      <w:pPr>
        <w:ind w:hanging="360" w:left="720"/>
      </w:pPr>
      <w:rPr>
        <w:rFonts w:ascii="Symbol" w:hAnsi="Symbol" w:hint="default"/>
        <w:color w:val="FF5E0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85E4D49"/>
    <w:multiLevelType w:val="hybridMultilevel"/>
    <w:tmpl w:val="73700724"/>
    <w:lvl w:ilvl="0" w:tplc="5FC0A496">
      <w:start w:val="1"/>
      <w:numFmt w:val="bullet"/>
      <w:lvlText w:val="•"/>
      <w:lvlPicBulletId w:val="1"/>
      <w:lvlJc w:val="left"/>
      <w:pPr>
        <w:ind w:left="835"/>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1" w:tplc="9D28859A">
      <w:start w:val="1"/>
      <w:numFmt w:val="bullet"/>
      <w:lvlText w:val="o"/>
      <w:lvlJc w:val="left"/>
      <w:pPr>
        <w:ind w:left="213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2" w:tplc="F0440630">
      <w:start w:val="1"/>
      <w:numFmt w:val="bullet"/>
      <w:lvlText w:val="▪"/>
      <w:lvlJc w:val="left"/>
      <w:pPr>
        <w:ind w:left="285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3" w:tplc="CB423A0E">
      <w:start w:val="1"/>
      <w:numFmt w:val="bullet"/>
      <w:lvlText w:val="•"/>
      <w:lvlJc w:val="left"/>
      <w:pPr>
        <w:ind w:left="357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4" w:tplc="ACF01060">
      <w:start w:val="1"/>
      <w:numFmt w:val="bullet"/>
      <w:lvlText w:val="o"/>
      <w:lvlJc w:val="left"/>
      <w:pPr>
        <w:ind w:left="429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5" w:tplc="AF6A2038">
      <w:start w:val="1"/>
      <w:numFmt w:val="bullet"/>
      <w:lvlText w:val="▪"/>
      <w:lvlJc w:val="left"/>
      <w:pPr>
        <w:ind w:left="501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6" w:tplc="8A4AD75C">
      <w:start w:val="1"/>
      <w:numFmt w:val="bullet"/>
      <w:lvlText w:val="•"/>
      <w:lvlJc w:val="left"/>
      <w:pPr>
        <w:ind w:left="573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7" w:tplc="64C2F472">
      <w:start w:val="1"/>
      <w:numFmt w:val="bullet"/>
      <w:lvlText w:val="o"/>
      <w:lvlJc w:val="left"/>
      <w:pPr>
        <w:ind w:left="645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8" w:tplc="5768B416">
      <w:start w:val="1"/>
      <w:numFmt w:val="bullet"/>
      <w:lvlText w:val="▪"/>
      <w:lvlJc w:val="left"/>
      <w:pPr>
        <w:ind w:left="717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26">
    <w:nsid w:val="5CC4206C"/>
    <w:multiLevelType w:val="hybridMultilevel"/>
    <w:tmpl w:val="0638D7C2"/>
    <w:lvl w:ilvl="0" w:tplc="CE50509E">
      <w:numFmt w:val="bullet"/>
      <w:lvlText w:val="-"/>
      <w:lvlJc w:val="left"/>
      <w:pPr>
        <w:tabs>
          <w:tab w:pos="720" w:val="num"/>
        </w:tabs>
        <w:ind w:hanging="360" w:left="720"/>
      </w:pPr>
      <w:rPr>
        <w:rFonts w:ascii="Book Antiqua" w:cs="Times New Roman" w:hAnsi="Book Antiqua" w:hint="default"/>
        <w:color w:val="066F77"/>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610F35E0"/>
    <w:multiLevelType w:val="hybridMultilevel"/>
    <w:tmpl w:val="2F96DC7C"/>
    <w:lvl w:ilvl="0" w:tplc="2AF2F620">
      <w:start w:val="1"/>
      <w:numFmt w:val="bullet"/>
      <w:lvlText w:val=""/>
      <w:lvlJc w:val="left"/>
      <w:pPr>
        <w:ind w:hanging="360" w:left="720"/>
      </w:pPr>
      <w:rPr>
        <w:rFonts w:ascii="Symbol" w:hAnsi="Symbol" w:hint="default"/>
        <w:color w:val="FF5E0E"/>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3FC1491"/>
    <w:multiLevelType w:val="hybridMultilevel"/>
    <w:tmpl w:val="7624E7E2"/>
    <w:lvl w:ilvl="0" w:tplc="744E43F8">
      <w:start w:val="2"/>
      <w:numFmt w:val="decimal"/>
      <w:lvlText w:val="%1"/>
      <w:lvlJc w:val="left"/>
      <w:pPr>
        <w:ind w:left="395"/>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1" w:tplc="E72623CE">
      <w:start w:val="1"/>
      <w:numFmt w:val="lowerLetter"/>
      <w:lvlText w:val="%2"/>
      <w:lvlJc w:val="left"/>
      <w:pPr>
        <w:ind w:left="109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2" w:tplc="1952C9E2">
      <w:start w:val="1"/>
      <w:numFmt w:val="lowerRoman"/>
      <w:lvlText w:val="%3"/>
      <w:lvlJc w:val="left"/>
      <w:pPr>
        <w:ind w:left="181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3" w:tplc="8772BCAA">
      <w:start w:val="1"/>
      <w:numFmt w:val="decimal"/>
      <w:lvlText w:val="%4"/>
      <w:lvlJc w:val="left"/>
      <w:pPr>
        <w:ind w:left="253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4" w:tplc="72629742">
      <w:start w:val="1"/>
      <w:numFmt w:val="lowerLetter"/>
      <w:lvlText w:val="%5"/>
      <w:lvlJc w:val="left"/>
      <w:pPr>
        <w:ind w:left="325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5" w:tplc="62A4A758">
      <w:start w:val="1"/>
      <w:numFmt w:val="lowerRoman"/>
      <w:lvlText w:val="%6"/>
      <w:lvlJc w:val="left"/>
      <w:pPr>
        <w:ind w:left="397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6" w:tplc="5C6E66B8">
      <w:start w:val="1"/>
      <w:numFmt w:val="decimal"/>
      <w:lvlText w:val="%7"/>
      <w:lvlJc w:val="left"/>
      <w:pPr>
        <w:ind w:left="469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7" w:tplc="25C6895A">
      <w:start w:val="1"/>
      <w:numFmt w:val="lowerLetter"/>
      <w:lvlText w:val="%8"/>
      <w:lvlJc w:val="left"/>
      <w:pPr>
        <w:ind w:left="541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lvl w:ilvl="8" w:tplc="B8DA3A18">
      <w:start w:val="1"/>
      <w:numFmt w:val="lowerRoman"/>
      <w:lvlText w:val="%9"/>
      <w:lvlJc w:val="left"/>
      <w:pPr>
        <w:ind w:left="6130"/>
      </w:pPr>
      <w:rPr>
        <w:rFonts w:ascii="Calibri" w:cs="Calibri" w:eastAsia="Calibri" w:hAnsi="Calibri"/>
        <w:b w:val="0"/>
        <w:i w:val="0"/>
        <w:strike w:val="0"/>
        <w:dstrike w:val="0"/>
        <w:color w:val="000000"/>
        <w:sz w:val="18"/>
        <w:szCs w:val="18"/>
        <w:u w:color="000000" w:val="none"/>
        <w:bdr w:color="auto" w:space="0" w:sz="0" w:val="none"/>
        <w:shd w:color="auto" w:fill="auto" w:val="clear"/>
        <w:vertAlign w:val="baseline"/>
      </w:rPr>
    </w:lvl>
  </w:abstractNum>
  <w:abstractNum w15:restartNumberingAfterBreak="0" w:abstractNumId="29">
    <w:nsid w:val="64500D56"/>
    <w:multiLevelType w:val="hybridMultilevel"/>
    <w:tmpl w:val="68285216"/>
    <w:lvl w:ilvl="0" w:tplc="9D683638">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0">
    <w:nsid w:val="684B6394"/>
    <w:multiLevelType w:val="multilevel"/>
    <w:tmpl w:val="D29C3376"/>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1">
    <w:nsid w:val="68834115"/>
    <w:multiLevelType w:val="hybridMultilevel"/>
    <w:tmpl w:val="E4D696E8"/>
    <w:lvl w:ilvl="0" w:tplc="E4924EF4">
      <w:start w:val="1"/>
      <w:numFmt w:val="bullet"/>
      <w:lvlText w:val="•"/>
      <w:lvlPicBulletId w:val="1"/>
      <w:lvlJc w:val="left"/>
      <w:pPr>
        <w:ind w:left="835"/>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1" w:tplc="7F44E650">
      <w:start w:val="1"/>
      <w:numFmt w:val="bullet"/>
      <w:lvlText w:val="o"/>
      <w:lvlJc w:val="left"/>
      <w:pPr>
        <w:ind w:left="213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2" w:tplc="0E402F8C">
      <w:start w:val="1"/>
      <w:numFmt w:val="bullet"/>
      <w:lvlText w:val="▪"/>
      <w:lvlJc w:val="left"/>
      <w:pPr>
        <w:ind w:left="285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3" w:tplc="57640A4C">
      <w:start w:val="1"/>
      <w:numFmt w:val="bullet"/>
      <w:lvlText w:val="•"/>
      <w:lvlJc w:val="left"/>
      <w:pPr>
        <w:ind w:left="357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4" w:tplc="674C7054">
      <w:start w:val="1"/>
      <w:numFmt w:val="bullet"/>
      <w:lvlText w:val="o"/>
      <w:lvlJc w:val="left"/>
      <w:pPr>
        <w:ind w:left="429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5" w:tplc="A222700E">
      <w:start w:val="1"/>
      <w:numFmt w:val="bullet"/>
      <w:lvlText w:val="▪"/>
      <w:lvlJc w:val="left"/>
      <w:pPr>
        <w:ind w:left="501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6" w:tplc="573A9FBA">
      <w:start w:val="1"/>
      <w:numFmt w:val="bullet"/>
      <w:lvlText w:val="•"/>
      <w:lvlJc w:val="left"/>
      <w:pPr>
        <w:ind w:left="573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7" w:tplc="187A8228">
      <w:start w:val="1"/>
      <w:numFmt w:val="bullet"/>
      <w:lvlText w:val="o"/>
      <w:lvlJc w:val="left"/>
      <w:pPr>
        <w:ind w:left="645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lvl w:ilvl="8" w:tplc="9B28C1F8">
      <w:start w:val="1"/>
      <w:numFmt w:val="bullet"/>
      <w:lvlText w:val="▪"/>
      <w:lvlJc w:val="left"/>
      <w:pPr>
        <w:ind w:left="7173"/>
      </w:pPr>
      <w:rPr>
        <w:rFonts w:ascii="Times New Roman" w:cs="Times New Roman" w:eastAsia="Times New Roman" w:hAnsi="Times New Roman"/>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32">
    <w:nsid w:val="69F524F4"/>
    <w:multiLevelType w:val="hybridMultilevel"/>
    <w:tmpl w:val="48507DAA"/>
    <w:lvl w:ilvl="0" w:tplc="FFFFFFFF">
      <w:numFmt w:val="bullet"/>
      <w:lvlText w:val="-"/>
      <w:lvlJc w:val="left"/>
      <w:pPr>
        <w:tabs>
          <w:tab w:pos="720" w:val="num"/>
        </w:tabs>
        <w:ind w:hanging="360" w:left="720"/>
      </w:pPr>
      <w:rPr>
        <w:rFonts w:ascii="Book Antiqua" w:cs="Times New Roman" w:hAnsi="Book Antiqua" w:hint="default"/>
        <w:color w:val="066F77"/>
      </w:rPr>
    </w:lvl>
    <w:lvl w:ilvl="1" w:tplc="2AF2F620">
      <w:start w:val="1"/>
      <w:numFmt w:val="bullet"/>
      <w:lvlText w:val=""/>
      <w:lvlJc w:val="left"/>
      <w:pPr>
        <w:ind w:hanging="360" w:left="1440"/>
      </w:pPr>
      <w:rPr>
        <w:rFonts w:ascii="Symbol" w:hAnsi="Symbol" w:hint="default"/>
        <w:color w:val="FF5E0E"/>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cs="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cs="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33">
    <w:nsid w:val="6A157A79"/>
    <w:multiLevelType w:val="hybridMultilevel"/>
    <w:tmpl w:val="6F988ABE"/>
    <w:lvl w:ilvl="0" w:tplc="1A7207F8">
      <w:start w:val="1"/>
      <w:numFmt w:val="bullet"/>
      <w:lvlText w:val="•"/>
      <w:lvlJc w:val="left"/>
      <w:pPr>
        <w:tabs>
          <w:tab w:pos="720" w:val="num"/>
        </w:tabs>
        <w:ind w:hanging="360" w:left="720"/>
      </w:pPr>
      <w:rPr>
        <w:rFonts w:ascii="Arial" w:hAnsi="Arial" w:hint="default"/>
      </w:rPr>
    </w:lvl>
    <w:lvl w:ilvl="1" w:tentative="1" w:tplc="F2A08A40">
      <w:start w:val="1"/>
      <w:numFmt w:val="bullet"/>
      <w:lvlText w:val="•"/>
      <w:lvlJc w:val="left"/>
      <w:pPr>
        <w:tabs>
          <w:tab w:pos="1440" w:val="num"/>
        </w:tabs>
        <w:ind w:hanging="360" w:left="1440"/>
      </w:pPr>
      <w:rPr>
        <w:rFonts w:ascii="Arial" w:hAnsi="Arial" w:hint="default"/>
      </w:rPr>
    </w:lvl>
    <w:lvl w:ilvl="2" w:tentative="1" w:tplc="3F9EDA7E">
      <w:start w:val="1"/>
      <w:numFmt w:val="bullet"/>
      <w:lvlText w:val="•"/>
      <w:lvlJc w:val="left"/>
      <w:pPr>
        <w:tabs>
          <w:tab w:pos="2160" w:val="num"/>
        </w:tabs>
        <w:ind w:hanging="360" w:left="2160"/>
      </w:pPr>
      <w:rPr>
        <w:rFonts w:ascii="Arial" w:hAnsi="Arial" w:hint="default"/>
      </w:rPr>
    </w:lvl>
    <w:lvl w:ilvl="3" w:tentative="1" w:tplc="AC9EBB22">
      <w:start w:val="1"/>
      <w:numFmt w:val="bullet"/>
      <w:lvlText w:val="•"/>
      <w:lvlJc w:val="left"/>
      <w:pPr>
        <w:tabs>
          <w:tab w:pos="2880" w:val="num"/>
        </w:tabs>
        <w:ind w:hanging="360" w:left="2880"/>
      </w:pPr>
      <w:rPr>
        <w:rFonts w:ascii="Arial" w:hAnsi="Arial" w:hint="default"/>
      </w:rPr>
    </w:lvl>
    <w:lvl w:ilvl="4" w:tentative="1" w:tplc="AC746DC0">
      <w:start w:val="1"/>
      <w:numFmt w:val="bullet"/>
      <w:lvlText w:val="•"/>
      <w:lvlJc w:val="left"/>
      <w:pPr>
        <w:tabs>
          <w:tab w:pos="3600" w:val="num"/>
        </w:tabs>
        <w:ind w:hanging="360" w:left="3600"/>
      </w:pPr>
      <w:rPr>
        <w:rFonts w:ascii="Arial" w:hAnsi="Arial" w:hint="default"/>
      </w:rPr>
    </w:lvl>
    <w:lvl w:ilvl="5" w:tentative="1" w:tplc="BDBA08B4">
      <w:start w:val="1"/>
      <w:numFmt w:val="bullet"/>
      <w:lvlText w:val="•"/>
      <w:lvlJc w:val="left"/>
      <w:pPr>
        <w:tabs>
          <w:tab w:pos="4320" w:val="num"/>
        </w:tabs>
        <w:ind w:hanging="360" w:left="4320"/>
      </w:pPr>
      <w:rPr>
        <w:rFonts w:ascii="Arial" w:hAnsi="Arial" w:hint="default"/>
      </w:rPr>
    </w:lvl>
    <w:lvl w:ilvl="6" w:tentative="1" w:tplc="242625D4">
      <w:start w:val="1"/>
      <w:numFmt w:val="bullet"/>
      <w:lvlText w:val="•"/>
      <w:lvlJc w:val="left"/>
      <w:pPr>
        <w:tabs>
          <w:tab w:pos="5040" w:val="num"/>
        </w:tabs>
        <w:ind w:hanging="360" w:left="5040"/>
      </w:pPr>
      <w:rPr>
        <w:rFonts w:ascii="Arial" w:hAnsi="Arial" w:hint="default"/>
      </w:rPr>
    </w:lvl>
    <w:lvl w:ilvl="7" w:tentative="1" w:tplc="B3A40F0C">
      <w:start w:val="1"/>
      <w:numFmt w:val="bullet"/>
      <w:lvlText w:val="•"/>
      <w:lvlJc w:val="left"/>
      <w:pPr>
        <w:tabs>
          <w:tab w:pos="5760" w:val="num"/>
        </w:tabs>
        <w:ind w:hanging="360" w:left="5760"/>
      </w:pPr>
      <w:rPr>
        <w:rFonts w:ascii="Arial" w:hAnsi="Arial" w:hint="default"/>
      </w:rPr>
    </w:lvl>
    <w:lvl w:ilvl="8" w:tentative="1" w:tplc="B67E71A8">
      <w:start w:val="1"/>
      <w:numFmt w:val="bullet"/>
      <w:lvlText w:val="•"/>
      <w:lvlJc w:val="left"/>
      <w:pPr>
        <w:tabs>
          <w:tab w:pos="6480" w:val="num"/>
        </w:tabs>
        <w:ind w:hanging="360" w:left="6480"/>
      </w:pPr>
      <w:rPr>
        <w:rFonts w:ascii="Arial" w:hAnsi="Arial" w:hint="default"/>
      </w:rPr>
    </w:lvl>
  </w:abstractNum>
  <w:abstractNum w15:restartNumberingAfterBreak="0" w:abstractNumId="34">
    <w:nsid w:val="6E9349ED"/>
    <w:multiLevelType w:val="hybridMultilevel"/>
    <w:tmpl w:val="8EFE0F88"/>
    <w:lvl w:ilvl="0" w:tplc="2B884422">
      <w:start w:val="1"/>
      <w:numFmt w:val="bullet"/>
      <w:lvlText w:val="•"/>
      <w:lvlJc w:val="left"/>
      <w:pPr>
        <w:ind w:left="482"/>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1" w:tplc="3DD6BECA">
      <w:start w:val="1"/>
      <w:numFmt w:val="bullet"/>
      <w:lvlText w:val="o"/>
      <w:lvlJc w:val="left"/>
      <w:pPr>
        <w:ind w:left="446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2" w:tplc="F9D86B62">
      <w:start w:val="1"/>
      <w:numFmt w:val="bullet"/>
      <w:lvlText w:val="▪"/>
      <w:lvlJc w:val="left"/>
      <w:pPr>
        <w:ind w:left="518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3" w:tplc="E96A4012">
      <w:start w:val="1"/>
      <w:numFmt w:val="bullet"/>
      <w:lvlText w:val="•"/>
      <w:lvlJc w:val="left"/>
      <w:pPr>
        <w:ind w:left="590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4" w:tplc="60564CF0">
      <w:start w:val="1"/>
      <w:numFmt w:val="bullet"/>
      <w:lvlText w:val="o"/>
      <w:lvlJc w:val="left"/>
      <w:pPr>
        <w:ind w:left="662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5" w:tplc="1E9456DC">
      <w:start w:val="1"/>
      <w:numFmt w:val="bullet"/>
      <w:lvlText w:val="▪"/>
      <w:lvlJc w:val="left"/>
      <w:pPr>
        <w:ind w:left="734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6" w:tplc="8926F9CC">
      <w:start w:val="1"/>
      <w:numFmt w:val="bullet"/>
      <w:lvlText w:val="•"/>
      <w:lvlJc w:val="left"/>
      <w:pPr>
        <w:ind w:left="806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7" w:tplc="CCDCAAB8">
      <w:start w:val="1"/>
      <w:numFmt w:val="bullet"/>
      <w:lvlText w:val="o"/>
      <w:lvlJc w:val="left"/>
      <w:pPr>
        <w:ind w:left="878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lvl w:ilvl="8" w:tplc="C93C9DF8">
      <w:start w:val="1"/>
      <w:numFmt w:val="bullet"/>
      <w:lvlText w:val="▪"/>
      <w:lvlJc w:val="left"/>
      <w:pPr>
        <w:ind w:left="9504"/>
      </w:pPr>
      <w:rPr>
        <w:rFonts w:ascii="Times New Roman" w:cs="Times New Roman" w:eastAsia="Times New Roman" w:hAnsi="Times New Roman"/>
        <w:b w:val="0"/>
        <w:i w:val="0"/>
        <w:strike w:val="0"/>
        <w:dstrike w:val="0"/>
        <w:color w:val="000000"/>
        <w:sz w:val="30"/>
        <w:szCs w:val="30"/>
        <w:u w:color="000000" w:val="none"/>
        <w:bdr w:color="auto" w:space="0" w:sz="0" w:val="none"/>
        <w:shd w:color="auto" w:fill="auto" w:val="clear"/>
        <w:vertAlign w:val="baseline"/>
      </w:rPr>
    </w:lvl>
  </w:abstractNum>
  <w:abstractNum w15:restartNumberingAfterBreak="0" w:abstractNumId="35">
    <w:nsid w:val="6FB25222"/>
    <w:multiLevelType w:val="hybridMultilevel"/>
    <w:tmpl w:val="6076E88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70E01D64"/>
    <w:multiLevelType w:val="hybridMultilevel"/>
    <w:tmpl w:val="C218AAA4"/>
    <w:lvl w:ilvl="0" w:tplc="638C5AEE">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37">
    <w:nsid w:val="73D8707C"/>
    <w:multiLevelType w:val="hybridMultilevel"/>
    <w:tmpl w:val="4956C71E"/>
    <w:lvl w:ilvl="0" w:tplc="78C00152">
      <w:start w:val="1"/>
      <w:numFmt w:val="bullet"/>
      <w:lvlText w:val="•"/>
      <w:lvlPicBulletId w:val="2"/>
      <w:lvlJc w:val="left"/>
      <w:pPr>
        <w:ind w:left="1792"/>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1" w:tplc="F342E482">
      <w:start w:val="1"/>
      <w:numFmt w:val="bullet"/>
      <w:lvlText w:val="o"/>
      <w:lvlJc w:val="left"/>
      <w:pPr>
        <w:ind w:left="270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2" w:tplc="D28CEE2C">
      <w:start w:val="1"/>
      <w:numFmt w:val="bullet"/>
      <w:lvlText w:val="▪"/>
      <w:lvlJc w:val="left"/>
      <w:pPr>
        <w:ind w:left="342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3" w:tplc="B9BC07A8">
      <w:start w:val="1"/>
      <w:numFmt w:val="bullet"/>
      <w:lvlText w:val="•"/>
      <w:lvlJc w:val="left"/>
      <w:pPr>
        <w:ind w:left="414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4" w:tplc="23C2526A">
      <w:start w:val="1"/>
      <w:numFmt w:val="bullet"/>
      <w:lvlText w:val="o"/>
      <w:lvlJc w:val="left"/>
      <w:pPr>
        <w:ind w:left="486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5" w:tplc="13E6E356">
      <w:start w:val="1"/>
      <w:numFmt w:val="bullet"/>
      <w:lvlText w:val="▪"/>
      <w:lvlJc w:val="left"/>
      <w:pPr>
        <w:ind w:left="558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6" w:tplc="FCC4A1CC">
      <w:start w:val="1"/>
      <w:numFmt w:val="bullet"/>
      <w:lvlText w:val="•"/>
      <w:lvlJc w:val="left"/>
      <w:pPr>
        <w:ind w:left="630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7" w:tplc="90C42F9A">
      <w:start w:val="1"/>
      <w:numFmt w:val="bullet"/>
      <w:lvlText w:val="o"/>
      <w:lvlJc w:val="left"/>
      <w:pPr>
        <w:ind w:left="702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lvl w:ilvl="8" w:tplc="9D8A65CC">
      <w:start w:val="1"/>
      <w:numFmt w:val="bullet"/>
      <w:lvlText w:val="▪"/>
      <w:lvlJc w:val="left"/>
      <w:pPr>
        <w:ind w:left="7746"/>
      </w:pPr>
      <w:rPr>
        <w:rFonts w:ascii="Times New Roman" w:cs="Times New Roman" w:eastAsia="Times New Roman" w:hAnsi="Times New Roman"/>
        <w:b w:val="0"/>
        <w:i w:val="0"/>
        <w:strike w:val="0"/>
        <w:dstrike w:val="0"/>
        <w:color w:val="000000"/>
        <w:sz w:val="16"/>
        <w:szCs w:val="16"/>
        <w:u w:color="000000" w:val="none"/>
        <w:bdr w:color="auto" w:space="0" w:sz="0" w:val="none"/>
        <w:shd w:color="auto" w:fill="auto" w:val="clear"/>
        <w:vertAlign w:val="baseline"/>
      </w:rPr>
    </w:lvl>
  </w:abstractNum>
  <w:abstractNum w15:restartNumberingAfterBreak="0" w:abstractNumId="38">
    <w:nsid w:val="77C91EBC"/>
    <w:multiLevelType w:val="hybridMultilevel"/>
    <w:tmpl w:val="9CB8C476"/>
    <w:lvl w:ilvl="0" w:tplc="2AF2F620">
      <w:start w:val="1"/>
      <w:numFmt w:val="bullet"/>
      <w:lvlText w:val=""/>
      <w:lvlJc w:val="left"/>
      <w:pPr>
        <w:ind w:hanging="360" w:left="720"/>
      </w:pPr>
      <w:rPr>
        <w:rFonts w:ascii="Symbol" w:hAnsi="Symbol" w:hint="default"/>
        <w:color w:val="FF5E0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7B680A84"/>
    <w:multiLevelType w:val="hybridMultilevel"/>
    <w:tmpl w:val="2132CF3C"/>
    <w:lvl w:ilvl="0" w:tplc="DC764834">
      <w:start w:val="1"/>
      <w:numFmt w:val="bullet"/>
      <w:lvlText w:val=""/>
      <w:lvlJc w:val="left"/>
      <w:pPr>
        <w:ind w:hanging="360" w:left="720"/>
      </w:pPr>
      <w:rPr>
        <w:rFonts w:ascii="Symbol" w:hAnsi="Symbol" w:hint="default"/>
        <w:color w:themeColor="accent2" w:val="ED7D31"/>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0">
    <w:nsid w:val="7E573133"/>
    <w:multiLevelType w:val="hybridMultilevel"/>
    <w:tmpl w:val="6FF8DF8C"/>
    <w:lvl w:ilvl="0" w:tplc="040C000F">
      <w:start w:val="1"/>
      <w:numFmt w:val="decimal"/>
      <w:lvlText w:val="%1."/>
      <w:lvlJc w:val="left"/>
      <w:pPr>
        <w:ind w:hanging="360" w:left="720"/>
      </w:pPr>
      <w:rPr>
        <w:rFonts w:hint="default"/>
        <w:i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7"/>
  </w:num>
  <w:num w:numId="2">
    <w:abstractNumId w:val="11"/>
  </w:num>
  <w:num w:numId="3">
    <w:abstractNumId w:val="24"/>
  </w:num>
  <w:num w:numId="4">
    <w:abstractNumId w:val="10"/>
  </w:num>
  <w:num w:numId="5">
    <w:abstractNumId w:val="26"/>
  </w:num>
  <w:num w:numId="6">
    <w:abstractNumId w:val="6"/>
  </w:num>
  <w:num w:numId="7">
    <w:abstractNumId w:val="39"/>
  </w:num>
  <w:num w:numId="8">
    <w:abstractNumId w:val="23"/>
  </w:num>
  <w:num w:numId="9">
    <w:abstractNumId w:val="3"/>
  </w:num>
  <w:num w:numId="10">
    <w:abstractNumId w:val="21"/>
  </w:num>
  <w:num w:numId="11">
    <w:abstractNumId w:val="8"/>
  </w:num>
  <w:num w:numId="12">
    <w:abstractNumId w:val="19"/>
  </w:num>
  <w:num w:numId="13">
    <w:abstractNumId w:val="38"/>
  </w:num>
  <w:num w:numId="14">
    <w:abstractNumId w:val="40"/>
  </w:num>
  <w:num w:numId="15">
    <w:abstractNumId w:val="35"/>
  </w:num>
  <w:num w:numId="16">
    <w:abstractNumId w:val="0"/>
  </w:num>
  <w:num w:numId="17">
    <w:abstractNumId w:val="12"/>
  </w:num>
  <w:num w:numId="18">
    <w:abstractNumId w:val="16"/>
  </w:num>
  <w:num w:numId="19">
    <w:abstractNumId w:val="28"/>
  </w:num>
  <w:num w:numId="20">
    <w:abstractNumId w:val="2"/>
  </w:num>
  <w:num w:numId="21">
    <w:abstractNumId w:val="1"/>
  </w:num>
  <w:num w:numId="22">
    <w:abstractNumId w:val="25"/>
  </w:num>
  <w:num w:numId="23">
    <w:abstractNumId w:val="4"/>
  </w:num>
  <w:num w:numId="24">
    <w:abstractNumId w:val="13"/>
  </w:num>
  <w:num w:numId="25">
    <w:abstractNumId w:val="9"/>
  </w:num>
  <w:num w:numId="26">
    <w:abstractNumId w:val="34"/>
  </w:num>
  <w:num w:numId="27">
    <w:abstractNumId w:val="31"/>
  </w:num>
  <w:num w:numId="28">
    <w:abstractNumId w:val="37"/>
  </w:num>
  <w:num w:numId="29">
    <w:abstractNumId w:val="18"/>
  </w:num>
  <w:num w:numId="30">
    <w:abstractNumId w:val="15"/>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33"/>
  </w:num>
  <w:num w:numId="34">
    <w:abstractNumId w:val="20"/>
  </w:num>
  <w:num w:numId="35">
    <w:abstractNumId w:val="32"/>
  </w:num>
  <w:num w:numId="36">
    <w:abstractNumId w:val="7"/>
  </w:num>
  <w:num w:numId="37">
    <w:abstractNumId w:val="27"/>
  </w:num>
  <w:num w:numId="38">
    <w:abstractNumId w:val="30"/>
  </w:num>
  <w:num w:numId="39">
    <w:abstractNumId w:val="22"/>
  </w:num>
  <w:num w:numId="40">
    <w:abstractNumId w:val="29"/>
  </w:num>
  <w:num w:numId="4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telle Moreau">
    <w15:presenceInfo w15:providerId="AD" w15:userId="S::estelle.moreau@fr.yusen-logistics.com::f7fecba7-60a9-404d-99d0-45c75cb4f549"/>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D6"/>
    <w:rsid w:val="00002657"/>
    <w:rsid w:val="00006C95"/>
    <w:rsid w:val="00034E21"/>
    <w:rsid w:val="00051EC3"/>
    <w:rsid w:val="00053AD6"/>
    <w:rsid w:val="00054777"/>
    <w:rsid w:val="00060954"/>
    <w:rsid w:val="000A72E4"/>
    <w:rsid w:val="000C7DBA"/>
    <w:rsid w:val="000E1382"/>
    <w:rsid w:val="000F2F77"/>
    <w:rsid w:val="000F416A"/>
    <w:rsid w:val="000F743D"/>
    <w:rsid w:val="00101448"/>
    <w:rsid w:val="001020B9"/>
    <w:rsid w:val="0010556A"/>
    <w:rsid w:val="00105F7B"/>
    <w:rsid w:val="0011216C"/>
    <w:rsid w:val="00113E79"/>
    <w:rsid w:val="00137943"/>
    <w:rsid w:val="001540AB"/>
    <w:rsid w:val="00156354"/>
    <w:rsid w:val="001563E7"/>
    <w:rsid w:val="0016282B"/>
    <w:rsid w:val="00170E3C"/>
    <w:rsid w:val="00182466"/>
    <w:rsid w:val="001851C6"/>
    <w:rsid w:val="001975C5"/>
    <w:rsid w:val="001B294D"/>
    <w:rsid w:val="001B668B"/>
    <w:rsid w:val="001D37A1"/>
    <w:rsid w:val="002062E9"/>
    <w:rsid w:val="00224F67"/>
    <w:rsid w:val="00235446"/>
    <w:rsid w:val="00242FD1"/>
    <w:rsid w:val="002661BC"/>
    <w:rsid w:val="0026652A"/>
    <w:rsid w:val="00274411"/>
    <w:rsid w:val="00280F96"/>
    <w:rsid w:val="002B04AF"/>
    <w:rsid w:val="002B2335"/>
    <w:rsid w:val="002B28AD"/>
    <w:rsid w:val="002B61D5"/>
    <w:rsid w:val="002B6562"/>
    <w:rsid w:val="002D16FA"/>
    <w:rsid w:val="002E0DF1"/>
    <w:rsid w:val="002E44CB"/>
    <w:rsid w:val="002E597E"/>
    <w:rsid w:val="002E7A45"/>
    <w:rsid w:val="00301E32"/>
    <w:rsid w:val="0031562B"/>
    <w:rsid w:val="00322051"/>
    <w:rsid w:val="00331536"/>
    <w:rsid w:val="003554AA"/>
    <w:rsid w:val="00362160"/>
    <w:rsid w:val="00362C26"/>
    <w:rsid w:val="003655BA"/>
    <w:rsid w:val="00394246"/>
    <w:rsid w:val="00395F9F"/>
    <w:rsid w:val="003A76B1"/>
    <w:rsid w:val="003A773D"/>
    <w:rsid w:val="003A7E94"/>
    <w:rsid w:val="003B078E"/>
    <w:rsid w:val="003D7363"/>
    <w:rsid w:val="003E5A3B"/>
    <w:rsid w:val="003F1333"/>
    <w:rsid w:val="003F4B7A"/>
    <w:rsid w:val="00404C4B"/>
    <w:rsid w:val="00406085"/>
    <w:rsid w:val="0041622F"/>
    <w:rsid w:val="00446877"/>
    <w:rsid w:val="00472B72"/>
    <w:rsid w:val="00480A06"/>
    <w:rsid w:val="00480F3B"/>
    <w:rsid w:val="004D0752"/>
    <w:rsid w:val="004F1454"/>
    <w:rsid w:val="00502628"/>
    <w:rsid w:val="0050775C"/>
    <w:rsid w:val="00516D16"/>
    <w:rsid w:val="00542A19"/>
    <w:rsid w:val="00544D22"/>
    <w:rsid w:val="00546DA9"/>
    <w:rsid w:val="00546E22"/>
    <w:rsid w:val="00563395"/>
    <w:rsid w:val="0056570E"/>
    <w:rsid w:val="00576BB3"/>
    <w:rsid w:val="00590AD1"/>
    <w:rsid w:val="005A7B74"/>
    <w:rsid w:val="005E0657"/>
    <w:rsid w:val="005E678A"/>
    <w:rsid w:val="005F04DA"/>
    <w:rsid w:val="005F2412"/>
    <w:rsid w:val="00607DE9"/>
    <w:rsid w:val="0062462B"/>
    <w:rsid w:val="00625CEA"/>
    <w:rsid w:val="00633EC4"/>
    <w:rsid w:val="00637355"/>
    <w:rsid w:val="00654D78"/>
    <w:rsid w:val="00671346"/>
    <w:rsid w:val="00675AB9"/>
    <w:rsid w:val="00695876"/>
    <w:rsid w:val="006A31CC"/>
    <w:rsid w:val="006A7A03"/>
    <w:rsid w:val="006B08C7"/>
    <w:rsid w:val="006C16A2"/>
    <w:rsid w:val="006D4C5A"/>
    <w:rsid w:val="006E6E39"/>
    <w:rsid w:val="006F061B"/>
    <w:rsid w:val="006F28CA"/>
    <w:rsid w:val="00707070"/>
    <w:rsid w:val="007104E1"/>
    <w:rsid w:val="00711B3F"/>
    <w:rsid w:val="0071382B"/>
    <w:rsid w:val="00715CC8"/>
    <w:rsid w:val="00744EAC"/>
    <w:rsid w:val="0075541A"/>
    <w:rsid w:val="00756F86"/>
    <w:rsid w:val="00772A0B"/>
    <w:rsid w:val="00785089"/>
    <w:rsid w:val="007A0A05"/>
    <w:rsid w:val="007B0335"/>
    <w:rsid w:val="007B2688"/>
    <w:rsid w:val="007B6D17"/>
    <w:rsid w:val="007C3E5F"/>
    <w:rsid w:val="007C6C3E"/>
    <w:rsid w:val="007E06D7"/>
    <w:rsid w:val="007E23BB"/>
    <w:rsid w:val="007E3447"/>
    <w:rsid w:val="007E65EE"/>
    <w:rsid w:val="007F21BF"/>
    <w:rsid w:val="00813EF9"/>
    <w:rsid w:val="00835F94"/>
    <w:rsid w:val="00836E26"/>
    <w:rsid w:val="00842DC3"/>
    <w:rsid w:val="008474E0"/>
    <w:rsid w:val="00852F2F"/>
    <w:rsid w:val="00862FC5"/>
    <w:rsid w:val="0088390F"/>
    <w:rsid w:val="008903D4"/>
    <w:rsid w:val="0089323C"/>
    <w:rsid w:val="008941EC"/>
    <w:rsid w:val="008A45F9"/>
    <w:rsid w:val="008A51CF"/>
    <w:rsid w:val="008B3E80"/>
    <w:rsid w:val="008B66D6"/>
    <w:rsid w:val="008B7E8E"/>
    <w:rsid w:val="008D21E1"/>
    <w:rsid w:val="008D7D73"/>
    <w:rsid w:val="008E1F70"/>
    <w:rsid w:val="00903EFB"/>
    <w:rsid w:val="00924E6E"/>
    <w:rsid w:val="009353B8"/>
    <w:rsid w:val="009467F0"/>
    <w:rsid w:val="00950E5A"/>
    <w:rsid w:val="00982A9A"/>
    <w:rsid w:val="00990FAB"/>
    <w:rsid w:val="009A4CB4"/>
    <w:rsid w:val="009D7AF4"/>
    <w:rsid w:val="009F6409"/>
    <w:rsid w:val="00A02043"/>
    <w:rsid w:val="00A02AB9"/>
    <w:rsid w:val="00A07734"/>
    <w:rsid w:val="00A14383"/>
    <w:rsid w:val="00A17EEF"/>
    <w:rsid w:val="00A53A2D"/>
    <w:rsid w:val="00A5431F"/>
    <w:rsid w:val="00A627F0"/>
    <w:rsid w:val="00A8086D"/>
    <w:rsid w:val="00A91C69"/>
    <w:rsid w:val="00A92581"/>
    <w:rsid w:val="00AA3E4A"/>
    <w:rsid w:val="00AD2CCF"/>
    <w:rsid w:val="00AD701E"/>
    <w:rsid w:val="00AE2DB2"/>
    <w:rsid w:val="00AE6866"/>
    <w:rsid w:val="00B022E3"/>
    <w:rsid w:val="00B05521"/>
    <w:rsid w:val="00B1071A"/>
    <w:rsid w:val="00B13704"/>
    <w:rsid w:val="00B15C0D"/>
    <w:rsid w:val="00B16E61"/>
    <w:rsid w:val="00B2312D"/>
    <w:rsid w:val="00B42182"/>
    <w:rsid w:val="00B55AF1"/>
    <w:rsid w:val="00B601EE"/>
    <w:rsid w:val="00B63E46"/>
    <w:rsid w:val="00B63F9A"/>
    <w:rsid w:val="00B6466C"/>
    <w:rsid w:val="00B94B52"/>
    <w:rsid w:val="00BD618F"/>
    <w:rsid w:val="00BE0D34"/>
    <w:rsid w:val="00BE2823"/>
    <w:rsid w:val="00BF31C2"/>
    <w:rsid w:val="00C06270"/>
    <w:rsid w:val="00C20913"/>
    <w:rsid w:val="00C23EB5"/>
    <w:rsid w:val="00C40EDB"/>
    <w:rsid w:val="00C411AC"/>
    <w:rsid w:val="00C4296B"/>
    <w:rsid w:val="00C4308B"/>
    <w:rsid w:val="00C47825"/>
    <w:rsid w:val="00C6013B"/>
    <w:rsid w:val="00C60900"/>
    <w:rsid w:val="00C754A0"/>
    <w:rsid w:val="00C86586"/>
    <w:rsid w:val="00C97CCF"/>
    <w:rsid w:val="00CD455B"/>
    <w:rsid w:val="00CE0C5E"/>
    <w:rsid w:val="00CE480C"/>
    <w:rsid w:val="00CF1785"/>
    <w:rsid w:val="00D0273E"/>
    <w:rsid w:val="00D07D2C"/>
    <w:rsid w:val="00D2582F"/>
    <w:rsid w:val="00D459C3"/>
    <w:rsid w:val="00D52089"/>
    <w:rsid w:val="00D54418"/>
    <w:rsid w:val="00D67B56"/>
    <w:rsid w:val="00D703CF"/>
    <w:rsid w:val="00D913C2"/>
    <w:rsid w:val="00D965BA"/>
    <w:rsid w:val="00D96EA0"/>
    <w:rsid w:val="00DA3A1E"/>
    <w:rsid w:val="00DA52F1"/>
    <w:rsid w:val="00DB5E75"/>
    <w:rsid w:val="00DB5FC3"/>
    <w:rsid w:val="00DC2303"/>
    <w:rsid w:val="00DC4121"/>
    <w:rsid w:val="00DC4C75"/>
    <w:rsid w:val="00DD294C"/>
    <w:rsid w:val="00E01F52"/>
    <w:rsid w:val="00E02CF9"/>
    <w:rsid w:val="00E12DB8"/>
    <w:rsid w:val="00E3005B"/>
    <w:rsid w:val="00E3588C"/>
    <w:rsid w:val="00E70871"/>
    <w:rsid w:val="00E80403"/>
    <w:rsid w:val="00E87B15"/>
    <w:rsid w:val="00E9162D"/>
    <w:rsid w:val="00EA01DC"/>
    <w:rsid w:val="00EC5149"/>
    <w:rsid w:val="00ED7A67"/>
    <w:rsid w:val="00F005DC"/>
    <w:rsid w:val="00F07D33"/>
    <w:rsid w:val="00F13BAA"/>
    <w:rsid w:val="00F147E0"/>
    <w:rsid w:val="00F21843"/>
    <w:rsid w:val="00F23101"/>
    <w:rsid w:val="00F24C15"/>
    <w:rsid w:val="00F35568"/>
    <w:rsid w:val="00F52122"/>
    <w:rsid w:val="00F57263"/>
    <w:rsid w:val="00F64900"/>
    <w:rsid w:val="00FB1C7B"/>
    <w:rsid w:val="00FB223D"/>
    <w:rsid w:val="00FC0A8B"/>
    <w:rsid w:val="00FC31FA"/>
    <w:rsid w:val="00FF3085"/>
    <w:rsid w:val="00FF634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E6700BB"/>
  <w15:chartTrackingRefBased/>
  <w15:docId w15:val="{ACA25199-7A92-422A-A473-46CA281F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94B52"/>
  </w:style>
  <w:style w:styleId="Titre1" w:type="paragraph">
    <w:name w:val="heading 1"/>
    <w:basedOn w:val="Normal"/>
    <w:next w:val="Normal"/>
    <w:link w:val="Titre1Car"/>
    <w:uiPriority w:val="9"/>
    <w:qFormat/>
    <w:rsid w:val="00DA3A1E"/>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Titre2" w:type="paragraph">
    <w:name w:val="heading 2"/>
    <w:next w:val="Normal"/>
    <w:link w:val="Titre2Car"/>
    <w:uiPriority w:val="9"/>
    <w:qFormat/>
    <w:rsid w:val="00D54418"/>
    <w:pPr>
      <w:widowControl w:val="0"/>
      <w:suppressAutoHyphens/>
      <w:autoSpaceDN w:val="0"/>
      <w:spacing w:after="200" w:line="276" w:lineRule="auto"/>
      <w:jc w:val="both"/>
      <w:textAlignment w:val="baseline"/>
      <w:outlineLvl w:val="1"/>
    </w:pPr>
    <w:rPr>
      <w:rFonts w:ascii="Calibri" w:cs="Calibri" w:eastAsia="Times New Roman" w:hAnsi="Calibri"/>
      <w:b/>
      <w:kern w:val="3"/>
    </w:rPr>
  </w:style>
  <w:style w:styleId="Titre3" w:type="paragraph">
    <w:name w:val="heading 3"/>
    <w:next w:val="Normal"/>
    <w:link w:val="Titre3Car"/>
    <w:uiPriority w:val="9"/>
    <w:unhideWhenUsed/>
    <w:qFormat/>
    <w:rsid w:val="001975C5"/>
    <w:pPr>
      <w:keepNext/>
      <w:keepLines/>
      <w:spacing w:after="21"/>
      <w:ind w:hanging="10" w:left="10" w:right="137"/>
      <w:jc w:val="right"/>
      <w:outlineLvl w:val="2"/>
    </w:pPr>
    <w:rPr>
      <w:rFonts w:ascii="Times New Roman" w:cs="Times New Roman" w:eastAsia="Times New Roman" w:hAnsi="Times New Roman"/>
      <w:color w:val="000000"/>
      <w:sz w:val="18"/>
      <w:u w:color="000000" w:val="single"/>
      <w:lang w:eastAsia="fr-FR"/>
    </w:rPr>
  </w:style>
  <w:style w:styleId="Titre4" w:type="paragraph">
    <w:name w:val="heading 4"/>
    <w:next w:val="Normal"/>
    <w:link w:val="Titre4Car"/>
    <w:uiPriority w:val="9"/>
    <w:unhideWhenUsed/>
    <w:qFormat/>
    <w:rsid w:val="001975C5"/>
    <w:pPr>
      <w:keepNext/>
      <w:keepLines/>
      <w:spacing w:after="2" w:line="265" w:lineRule="auto"/>
      <w:ind w:hanging="10" w:left="1234"/>
      <w:jc w:val="right"/>
      <w:outlineLvl w:val="3"/>
    </w:pPr>
    <w:rPr>
      <w:rFonts w:ascii="Times New Roman" w:cs="Times New Roman" w:eastAsia="Times New Roman" w:hAnsi="Times New Roman"/>
      <w:color w:val="000000"/>
      <w:sz w:val="20"/>
      <w:u w:color="000000" w:val="single"/>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BE0D34"/>
    <w:pPr>
      <w:ind w:left="720"/>
      <w:contextualSpacing/>
    </w:pPr>
  </w:style>
  <w:style w:styleId="Textedebulles" w:type="paragraph">
    <w:name w:val="Balloon Text"/>
    <w:basedOn w:val="Normal"/>
    <w:link w:val="TextedebullesCar"/>
    <w:uiPriority w:val="99"/>
    <w:semiHidden/>
    <w:unhideWhenUsed/>
    <w:rsid w:val="00B13704"/>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B13704"/>
    <w:rPr>
      <w:rFonts w:ascii="Segoe UI" w:cs="Segoe UI" w:hAnsi="Segoe UI"/>
      <w:sz w:val="18"/>
      <w:szCs w:val="18"/>
    </w:rPr>
  </w:style>
  <w:style w:customStyle="1" w:styleId="spip" w:type="paragraph">
    <w:name w:val="spip"/>
    <w:basedOn w:val="Normal"/>
    <w:rsid w:val="009D7AF4"/>
    <w:pPr>
      <w:spacing w:after="100" w:afterAutospacing="1" w:before="100" w:beforeAutospacing="1" w:line="240" w:lineRule="auto"/>
    </w:pPr>
    <w:rPr>
      <w:rFonts w:ascii="Times New Roman" w:cs="Times New Roman" w:eastAsia="Times New Roman" w:hAnsi="Times New Roman"/>
      <w:color w:val="000000"/>
      <w:sz w:val="24"/>
      <w:szCs w:val="24"/>
      <w:lang w:eastAsia="fr-FR"/>
    </w:rPr>
  </w:style>
  <w:style w:customStyle="1" w:styleId="Normalps1" w:type="paragraph">
    <w:name w:val="Normal.ps1"/>
    <w:rsid w:val="009D7AF4"/>
    <w:pPr>
      <w:keepLines/>
      <w:overflowPunct w:val="0"/>
      <w:autoSpaceDE w:val="0"/>
      <w:autoSpaceDN w:val="0"/>
      <w:adjustRightInd w:val="0"/>
      <w:spacing w:after="0" w:before="240" w:line="240" w:lineRule="auto"/>
      <w:ind w:left="851"/>
      <w:jc w:val="both"/>
    </w:pPr>
    <w:rPr>
      <w:rFonts w:ascii="Times New Roman" w:cs="Times New Roman" w:eastAsia="Times New Roman" w:hAnsi="Times New Roman"/>
      <w:sz w:val="24"/>
      <w:szCs w:val="20"/>
      <w:lang w:eastAsia="fr-FR"/>
    </w:rPr>
  </w:style>
  <w:style w:styleId="Grilledutableau" w:type="table">
    <w:name w:val="Table Grid"/>
    <w:basedOn w:val="TableauNormal"/>
    <w:uiPriority w:val="59"/>
    <w:rsid w:val="00862FC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rticle1annexe" w:type="paragraph">
    <w:name w:val="Article 1 annexe"/>
    <w:basedOn w:val="Normal"/>
    <w:uiPriority w:val="99"/>
    <w:rsid w:val="008D7D73"/>
    <w:pPr>
      <w:overflowPunct w:val="0"/>
      <w:autoSpaceDE w:val="0"/>
      <w:autoSpaceDN w:val="0"/>
      <w:adjustRightInd w:val="0"/>
      <w:spacing w:after="240" w:before="240" w:line="240" w:lineRule="auto"/>
      <w:jc w:val="both"/>
      <w:textAlignment w:val="baseline"/>
    </w:pPr>
    <w:rPr>
      <w:rFonts w:ascii="Times New Roman" w:cs="Times New Roman" w:eastAsia="Calibri" w:hAnsi="Times New Roman"/>
      <w:b/>
      <w:bCs/>
      <w:lang w:eastAsia="fr-FR"/>
    </w:rPr>
  </w:style>
  <w:style w:styleId="En-tte" w:type="paragraph">
    <w:name w:val="header"/>
    <w:basedOn w:val="Normal"/>
    <w:link w:val="En-tteCar"/>
    <w:uiPriority w:val="99"/>
    <w:unhideWhenUsed/>
    <w:rsid w:val="00B05521"/>
    <w:pPr>
      <w:tabs>
        <w:tab w:pos="4536" w:val="center"/>
        <w:tab w:pos="9072" w:val="right"/>
      </w:tabs>
      <w:spacing w:after="0" w:line="240" w:lineRule="auto"/>
    </w:pPr>
  </w:style>
  <w:style w:customStyle="1" w:styleId="En-tteCar" w:type="character">
    <w:name w:val="En-tête Car"/>
    <w:basedOn w:val="Policepardfaut"/>
    <w:link w:val="En-tte"/>
    <w:uiPriority w:val="99"/>
    <w:rsid w:val="00B05521"/>
  </w:style>
  <w:style w:styleId="Pieddepage" w:type="paragraph">
    <w:name w:val="footer"/>
    <w:basedOn w:val="Normal"/>
    <w:link w:val="PieddepageCar"/>
    <w:uiPriority w:val="99"/>
    <w:unhideWhenUsed/>
    <w:rsid w:val="00B05521"/>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B05521"/>
  </w:style>
  <w:style w:styleId="NormalWeb" w:type="paragraph">
    <w:name w:val="Normal (Web)"/>
    <w:basedOn w:val="Normal"/>
    <w:uiPriority w:val="99"/>
    <w:semiHidden/>
    <w:unhideWhenUsed/>
    <w:rsid w:val="006E6E39"/>
    <w:pPr>
      <w:spacing w:after="100" w:afterAutospacing="1" w:before="100" w:beforeAutospacing="1" w:line="240" w:lineRule="auto"/>
    </w:pPr>
    <w:rPr>
      <w:rFonts w:ascii="Times New Roman" w:cs="Times New Roman" w:eastAsia="Times New Roman" w:hAnsi="Times New Roman"/>
      <w:sz w:val="24"/>
      <w:szCs w:val="24"/>
      <w:lang w:eastAsia="fr-FR"/>
    </w:rPr>
  </w:style>
  <w:style w:styleId="Lienhypertexte" w:type="character">
    <w:name w:val="Hyperlink"/>
    <w:basedOn w:val="Policepardfaut"/>
    <w:uiPriority w:val="99"/>
    <w:semiHidden/>
    <w:unhideWhenUsed/>
    <w:rsid w:val="006E6E39"/>
    <w:rPr>
      <w:color w:val="0000FF"/>
      <w:u w:val="single"/>
    </w:rPr>
  </w:style>
  <w:style w:customStyle="1" w:styleId="textedp02" w:type="character">
    <w:name w:val="textedp02"/>
    <w:basedOn w:val="Policepardfaut"/>
    <w:rsid w:val="006E6E39"/>
  </w:style>
  <w:style w:styleId="Commentaire" w:type="paragraph">
    <w:name w:val="annotation text"/>
    <w:basedOn w:val="Normal"/>
    <w:link w:val="CommentaireCar"/>
    <w:uiPriority w:val="99"/>
    <w:unhideWhenUsed/>
    <w:rsid w:val="00B15C0D"/>
    <w:pPr>
      <w:spacing w:line="240" w:lineRule="auto"/>
    </w:pPr>
    <w:rPr>
      <w:sz w:val="20"/>
      <w:szCs w:val="20"/>
    </w:rPr>
  </w:style>
  <w:style w:customStyle="1" w:styleId="CommentaireCar" w:type="character">
    <w:name w:val="Commentaire Car"/>
    <w:basedOn w:val="Policepardfaut"/>
    <w:link w:val="Commentaire"/>
    <w:uiPriority w:val="99"/>
    <w:rsid w:val="00B15C0D"/>
    <w:rPr>
      <w:sz w:val="20"/>
      <w:szCs w:val="20"/>
    </w:rPr>
  </w:style>
  <w:style w:styleId="Marquedecommentaire" w:type="character">
    <w:name w:val="annotation reference"/>
    <w:basedOn w:val="Policepardfaut"/>
    <w:unhideWhenUsed/>
    <w:rsid w:val="00B15C0D"/>
    <w:rPr>
      <w:sz w:val="16"/>
      <w:szCs w:val="16"/>
    </w:rPr>
  </w:style>
  <w:style w:styleId="Objetducommentaire" w:type="paragraph">
    <w:name w:val="annotation subject"/>
    <w:basedOn w:val="Commentaire"/>
    <w:next w:val="Commentaire"/>
    <w:link w:val="ObjetducommentaireCar"/>
    <w:uiPriority w:val="99"/>
    <w:semiHidden/>
    <w:unhideWhenUsed/>
    <w:rsid w:val="00BD618F"/>
    <w:rPr>
      <w:b/>
      <w:bCs/>
    </w:rPr>
  </w:style>
  <w:style w:customStyle="1" w:styleId="ObjetducommentaireCar" w:type="character">
    <w:name w:val="Objet du commentaire Car"/>
    <w:basedOn w:val="CommentaireCar"/>
    <w:link w:val="Objetducommentaire"/>
    <w:uiPriority w:val="99"/>
    <w:semiHidden/>
    <w:rsid w:val="00BD618F"/>
    <w:rPr>
      <w:b/>
      <w:bCs/>
      <w:sz w:val="20"/>
      <w:szCs w:val="20"/>
    </w:rPr>
  </w:style>
  <w:style w:customStyle="1" w:styleId="Titre2Car" w:type="character">
    <w:name w:val="Titre 2 Car"/>
    <w:basedOn w:val="Policepardfaut"/>
    <w:link w:val="Titre2"/>
    <w:rsid w:val="00D54418"/>
    <w:rPr>
      <w:rFonts w:ascii="Calibri" w:cs="Calibri" w:eastAsia="Times New Roman" w:hAnsi="Calibri"/>
      <w:b/>
      <w:kern w:val="3"/>
    </w:rPr>
  </w:style>
  <w:style w:customStyle="1" w:styleId="ElAppp" w:type="paragraph">
    <w:name w:val="ElApp_p"/>
    <w:basedOn w:val="Normal"/>
    <w:rsid w:val="00D54418"/>
    <w:pPr>
      <w:spacing w:after="0" w:line="240" w:lineRule="auto"/>
    </w:pPr>
    <w:rPr>
      <w:rFonts w:ascii="Arial" w:cs="Arial" w:eastAsia="Arial" w:hAnsi="Arial"/>
      <w:sz w:val="15"/>
      <w:szCs w:val="15"/>
      <w:lang w:eastAsia="fr-FR"/>
    </w:rPr>
  </w:style>
  <w:style w:customStyle="1" w:styleId="Style1" w:type="paragraph">
    <w:name w:val="Style1"/>
    <w:basedOn w:val="Normal"/>
    <w:link w:val="Style1Car"/>
    <w:qFormat/>
    <w:rsid w:val="00D54418"/>
    <w:pPr>
      <w:spacing w:before="480"/>
      <w:jc w:val="both"/>
    </w:pPr>
    <w:rPr>
      <w:rFonts w:ascii="Calibri" w:cs="Calibri" w:eastAsia="Calibri" w:hAnsi="Calibri"/>
      <w:color w:val="008080"/>
      <w:sz w:val="24"/>
      <w:szCs w:val="24"/>
      <w:lang w:eastAsia="fr-FR"/>
    </w:rPr>
  </w:style>
  <w:style w:customStyle="1" w:styleId="Style1Car" w:type="character">
    <w:name w:val="Style1 Car"/>
    <w:link w:val="Style1"/>
    <w:rsid w:val="00D54418"/>
    <w:rPr>
      <w:rFonts w:ascii="Calibri" w:cs="Calibri" w:eastAsia="Calibri" w:hAnsi="Calibri"/>
      <w:color w:val="008080"/>
      <w:sz w:val="24"/>
      <w:szCs w:val="24"/>
      <w:lang w:eastAsia="fr-FR"/>
    </w:rPr>
  </w:style>
  <w:style w:styleId="Rvision" w:type="paragraph">
    <w:name w:val="Revision"/>
    <w:hidden/>
    <w:uiPriority w:val="99"/>
    <w:semiHidden/>
    <w:rsid w:val="00516D16"/>
    <w:pPr>
      <w:spacing w:after="0" w:line="240" w:lineRule="auto"/>
    </w:pPr>
  </w:style>
  <w:style w:customStyle="1" w:styleId="Titre1Car" w:type="character">
    <w:name w:val="Titre 1 Car"/>
    <w:basedOn w:val="Policepardfaut"/>
    <w:link w:val="Titre1"/>
    <w:rsid w:val="00DA3A1E"/>
    <w:rPr>
      <w:rFonts w:asciiTheme="majorHAnsi" w:cstheme="majorBidi" w:eastAsiaTheme="majorEastAsia" w:hAnsiTheme="majorHAnsi"/>
      <w:color w:themeColor="accent1" w:themeShade="BF" w:val="2F5496"/>
      <w:sz w:val="32"/>
      <w:szCs w:val="32"/>
    </w:rPr>
  </w:style>
  <w:style w:styleId="Grilledetableauclaire" w:type="table">
    <w:name w:val="Grid Table Light"/>
    <w:basedOn w:val="TableauNormal"/>
    <w:uiPriority w:val="40"/>
    <w:rsid w:val="00362C26"/>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itre3Car" w:type="character">
    <w:name w:val="Titre 3 Car"/>
    <w:basedOn w:val="Policepardfaut"/>
    <w:link w:val="Titre3"/>
    <w:rsid w:val="001975C5"/>
    <w:rPr>
      <w:rFonts w:ascii="Times New Roman" w:cs="Times New Roman" w:eastAsia="Times New Roman" w:hAnsi="Times New Roman"/>
      <w:color w:val="000000"/>
      <w:sz w:val="18"/>
      <w:u w:color="000000" w:val="single"/>
      <w:lang w:eastAsia="fr-FR"/>
    </w:rPr>
  </w:style>
  <w:style w:customStyle="1" w:styleId="Titre4Car" w:type="character">
    <w:name w:val="Titre 4 Car"/>
    <w:basedOn w:val="Policepardfaut"/>
    <w:link w:val="Titre4"/>
    <w:rsid w:val="001975C5"/>
    <w:rPr>
      <w:rFonts w:ascii="Times New Roman" w:cs="Times New Roman" w:eastAsia="Times New Roman" w:hAnsi="Times New Roman"/>
      <w:color w:val="000000"/>
      <w:sz w:val="20"/>
      <w:u w:color="000000" w:val="single"/>
      <w:lang w:eastAsia="fr-FR"/>
    </w:rPr>
  </w:style>
  <w:style w:customStyle="1" w:styleId="TableGrid" w:type="table">
    <w:name w:val="TableGrid"/>
    <w:rsid w:val="001975C5"/>
    <w:pPr>
      <w:spacing w:after="0" w:line="240" w:lineRule="auto"/>
    </w:pPr>
    <w:rPr>
      <w:rFonts w:eastAsiaTheme="minorEastAsia"/>
      <w:lang w:eastAsia="fr-FR"/>
    </w:rPr>
    <w:tblPr>
      <w:tblCellMar>
        <w:top w:type="dxa" w:w="0"/>
        <w:left w:type="dxa" w:w="0"/>
        <w:bottom w:type="dxa" w:w="0"/>
        <w:right w:type="dxa" w:w="0"/>
      </w:tblCellMar>
    </w:tblPr>
  </w:style>
  <w:style w:styleId="lev" w:type="character">
    <w:name w:val="Strong"/>
    <w:basedOn w:val="Policepardfaut"/>
    <w:uiPriority w:val="22"/>
    <w:qFormat/>
    <w:rsid w:val="00FB2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905">
      <w:bodyDiv w:val="1"/>
      <w:marLeft w:val="0"/>
      <w:marRight w:val="0"/>
      <w:marTop w:val="0"/>
      <w:marBottom w:val="0"/>
      <w:divBdr>
        <w:top w:val="none" w:sz="0" w:space="0" w:color="auto"/>
        <w:left w:val="none" w:sz="0" w:space="0" w:color="auto"/>
        <w:bottom w:val="none" w:sz="0" w:space="0" w:color="auto"/>
        <w:right w:val="none" w:sz="0" w:space="0" w:color="auto"/>
      </w:divBdr>
    </w:div>
    <w:div w:id="138613982">
      <w:bodyDiv w:val="1"/>
      <w:marLeft w:val="0"/>
      <w:marRight w:val="0"/>
      <w:marTop w:val="0"/>
      <w:marBottom w:val="0"/>
      <w:divBdr>
        <w:top w:val="none" w:sz="0" w:space="0" w:color="auto"/>
        <w:left w:val="none" w:sz="0" w:space="0" w:color="auto"/>
        <w:bottom w:val="none" w:sz="0" w:space="0" w:color="auto"/>
        <w:right w:val="none" w:sz="0" w:space="0" w:color="auto"/>
      </w:divBdr>
    </w:div>
    <w:div w:id="159808292">
      <w:bodyDiv w:val="1"/>
      <w:marLeft w:val="0"/>
      <w:marRight w:val="0"/>
      <w:marTop w:val="0"/>
      <w:marBottom w:val="0"/>
      <w:divBdr>
        <w:top w:val="none" w:sz="0" w:space="0" w:color="auto"/>
        <w:left w:val="none" w:sz="0" w:space="0" w:color="auto"/>
        <w:bottom w:val="none" w:sz="0" w:space="0" w:color="auto"/>
        <w:right w:val="none" w:sz="0" w:space="0" w:color="auto"/>
      </w:divBdr>
    </w:div>
    <w:div w:id="352267531">
      <w:bodyDiv w:val="1"/>
      <w:marLeft w:val="0"/>
      <w:marRight w:val="0"/>
      <w:marTop w:val="0"/>
      <w:marBottom w:val="0"/>
      <w:divBdr>
        <w:top w:val="none" w:sz="0" w:space="0" w:color="auto"/>
        <w:left w:val="none" w:sz="0" w:space="0" w:color="auto"/>
        <w:bottom w:val="none" w:sz="0" w:space="0" w:color="auto"/>
        <w:right w:val="none" w:sz="0" w:space="0" w:color="auto"/>
      </w:divBdr>
    </w:div>
    <w:div w:id="427778063">
      <w:bodyDiv w:val="1"/>
      <w:marLeft w:val="0"/>
      <w:marRight w:val="0"/>
      <w:marTop w:val="0"/>
      <w:marBottom w:val="0"/>
      <w:divBdr>
        <w:top w:val="none" w:sz="0" w:space="0" w:color="auto"/>
        <w:left w:val="none" w:sz="0" w:space="0" w:color="auto"/>
        <w:bottom w:val="none" w:sz="0" w:space="0" w:color="auto"/>
        <w:right w:val="none" w:sz="0" w:space="0" w:color="auto"/>
      </w:divBdr>
    </w:div>
    <w:div w:id="458380294">
      <w:bodyDiv w:val="1"/>
      <w:marLeft w:val="0"/>
      <w:marRight w:val="0"/>
      <w:marTop w:val="0"/>
      <w:marBottom w:val="0"/>
      <w:divBdr>
        <w:top w:val="none" w:sz="0" w:space="0" w:color="auto"/>
        <w:left w:val="none" w:sz="0" w:space="0" w:color="auto"/>
        <w:bottom w:val="none" w:sz="0" w:space="0" w:color="auto"/>
        <w:right w:val="none" w:sz="0" w:space="0" w:color="auto"/>
      </w:divBdr>
    </w:div>
    <w:div w:id="504175016">
      <w:bodyDiv w:val="1"/>
      <w:marLeft w:val="0"/>
      <w:marRight w:val="0"/>
      <w:marTop w:val="0"/>
      <w:marBottom w:val="0"/>
      <w:divBdr>
        <w:top w:val="none" w:sz="0" w:space="0" w:color="auto"/>
        <w:left w:val="none" w:sz="0" w:space="0" w:color="auto"/>
        <w:bottom w:val="none" w:sz="0" w:space="0" w:color="auto"/>
        <w:right w:val="none" w:sz="0" w:space="0" w:color="auto"/>
      </w:divBdr>
    </w:div>
    <w:div w:id="509412090">
      <w:bodyDiv w:val="1"/>
      <w:marLeft w:val="0"/>
      <w:marRight w:val="0"/>
      <w:marTop w:val="0"/>
      <w:marBottom w:val="0"/>
      <w:divBdr>
        <w:top w:val="none" w:sz="0" w:space="0" w:color="auto"/>
        <w:left w:val="none" w:sz="0" w:space="0" w:color="auto"/>
        <w:bottom w:val="none" w:sz="0" w:space="0" w:color="auto"/>
        <w:right w:val="none" w:sz="0" w:space="0" w:color="auto"/>
      </w:divBdr>
      <w:divsChild>
        <w:div w:id="767501565">
          <w:marLeft w:val="360"/>
          <w:marRight w:val="0"/>
          <w:marTop w:val="200"/>
          <w:marBottom w:val="0"/>
          <w:divBdr>
            <w:top w:val="none" w:sz="0" w:space="0" w:color="auto"/>
            <w:left w:val="none" w:sz="0" w:space="0" w:color="auto"/>
            <w:bottom w:val="none" w:sz="0" w:space="0" w:color="auto"/>
            <w:right w:val="none" w:sz="0" w:space="0" w:color="auto"/>
          </w:divBdr>
        </w:div>
      </w:divsChild>
    </w:div>
    <w:div w:id="574630771">
      <w:bodyDiv w:val="1"/>
      <w:marLeft w:val="0"/>
      <w:marRight w:val="0"/>
      <w:marTop w:val="0"/>
      <w:marBottom w:val="0"/>
      <w:divBdr>
        <w:top w:val="none" w:sz="0" w:space="0" w:color="auto"/>
        <w:left w:val="none" w:sz="0" w:space="0" w:color="auto"/>
        <w:bottom w:val="none" w:sz="0" w:space="0" w:color="auto"/>
        <w:right w:val="none" w:sz="0" w:space="0" w:color="auto"/>
      </w:divBdr>
    </w:div>
    <w:div w:id="722171037">
      <w:bodyDiv w:val="1"/>
      <w:marLeft w:val="0"/>
      <w:marRight w:val="0"/>
      <w:marTop w:val="0"/>
      <w:marBottom w:val="0"/>
      <w:divBdr>
        <w:top w:val="none" w:sz="0" w:space="0" w:color="auto"/>
        <w:left w:val="none" w:sz="0" w:space="0" w:color="auto"/>
        <w:bottom w:val="none" w:sz="0" w:space="0" w:color="auto"/>
        <w:right w:val="none" w:sz="0" w:space="0" w:color="auto"/>
      </w:divBdr>
    </w:div>
    <w:div w:id="743525562">
      <w:bodyDiv w:val="1"/>
      <w:marLeft w:val="0"/>
      <w:marRight w:val="0"/>
      <w:marTop w:val="0"/>
      <w:marBottom w:val="0"/>
      <w:divBdr>
        <w:top w:val="none" w:sz="0" w:space="0" w:color="auto"/>
        <w:left w:val="none" w:sz="0" w:space="0" w:color="auto"/>
        <w:bottom w:val="none" w:sz="0" w:space="0" w:color="auto"/>
        <w:right w:val="none" w:sz="0" w:space="0" w:color="auto"/>
      </w:divBdr>
    </w:div>
    <w:div w:id="752237922">
      <w:bodyDiv w:val="1"/>
      <w:marLeft w:val="0"/>
      <w:marRight w:val="0"/>
      <w:marTop w:val="0"/>
      <w:marBottom w:val="0"/>
      <w:divBdr>
        <w:top w:val="none" w:sz="0" w:space="0" w:color="auto"/>
        <w:left w:val="none" w:sz="0" w:space="0" w:color="auto"/>
        <w:bottom w:val="none" w:sz="0" w:space="0" w:color="auto"/>
        <w:right w:val="none" w:sz="0" w:space="0" w:color="auto"/>
      </w:divBdr>
    </w:div>
    <w:div w:id="816527939">
      <w:bodyDiv w:val="1"/>
      <w:marLeft w:val="0"/>
      <w:marRight w:val="0"/>
      <w:marTop w:val="0"/>
      <w:marBottom w:val="0"/>
      <w:divBdr>
        <w:top w:val="none" w:sz="0" w:space="0" w:color="auto"/>
        <w:left w:val="none" w:sz="0" w:space="0" w:color="auto"/>
        <w:bottom w:val="none" w:sz="0" w:space="0" w:color="auto"/>
        <w:right w:val="none" w:sz="0" w:space="0" w:color="auto"/>
      </w:divBdr>
    </w:div>
    <w:div w:id="841507667">
      <w:bodyDiv w:val="1"/>
      <w:marLeft w:val="0"/>
      <w:marRight w:val="0"/>
      <w:marTop w:val="0"/>
      <w:marBottom w:val="0"/>
      <w:divBdr>
        <w:top w:val="none" w:sz="0" w:space="0" w:color="auto"/>
        <w:left w:val="none" w:sz="0" w:space="0" w:color="auto"/>
        <w:bottom w:val="none" w:sz="0" w:space="0" w:color="auto"/>
        <w:right w:val="none" w:sz="0" w:space="0" w:color="auto"/>
      </w:divBdr>
    </w:div>
    <w:div w:id="853887031">
      <w:bodyDiv w:val="1"/>
      <w:marLeft w:val="0"/>
      <w:marRight w:val="0"/>
      <w:marTop w:val="0"/>
      <w:marBottom w:val="0"/>
      <w:divBdr>
        <w:top w:val="none" w:sz="0" w:space="0" w:color="auto"/>
        <w:left w:val="none" w:sz="0" w:space="0" w:color="auto"/>
        <w:bottom w:val="none" w:sz="0" w:space="0" w:color="auto"/>
        <w:right w:val="none" w:sz="0" w:space="0" w:color="auto"/>
      </w:divBdr>
    </w:div>
    <w:div w:id="889653679">
      <w:bodyDiv w:val="1"/>
      <w:marLeft w:val="0"/>
      <w:marRight w:val="0"/>
      <w:marTop w:val="0"/>
      <w:marBottom w:val="0"/>
      <w:divBdr>
        <w:top w:val="none" w:sz="0" w:space="0" w:color="auto"/>
        <w:left w:val="none" w:sz="0" w:space="0" w:color="auto"/>
        <w:bottom w:val="none" w:sz="0" w:space="0" w:color="auto"/>
        <w:right w:val="none" w:sz="0" w:space="0" w:color="auto"/>
      </w:divBdr>
    </w:div>
    <w:div w:id="965235492">
      <w:bodyDiv w:val="1"/>
      <w:marLeft w:val="0"/>
      <w:marRight w:val="0"/>
      <w:marTop w:val="0"/>
      <w:marBottom w:val="0"/>
      <w:divBdr>
        <w:top w:val="none" w:sz="0" w:space="0" w:color="auto"/>
        <w:left w:val="none" w:sz="0" w:space="0" w:color="auto"/>
        <w:bottom w:val="none" w:sz="0" w:space="0" w:color="auto"/>
        <w:right w:val="none" w:sz="0" w:space="0" w:color="auto"/>
      </w:divBdr>
    </w:div>
    <w:div w:id="1176462545">
      <w:bodyDiv w:val="1"/>
      <w:marLeft w:val="0"/>
      <w:marRight w:val="0"/>
      <w:marTop w:val="0"/>
      <w:marBottom w:val="0"/>
      <w:divBdr>
        <w:top w:val="none" w:sz="0" w:space="0" w:color="auto"/>
        <w:left w:val="none" w:sz="0" w:space="0" w:color="auto"/>
        <w:bottom w:val="none" w:sz="0" w:space="0" w:color="auto"/>
        <w:right w:val="none" w:sz="0" w:space="0" w:color="auto"/>
      </w:divBdr>
    </w:div>
    <w:div w:id="1193689740">
      <w:bodyDiv w:val="1"/>
      <w:marLeft w:val="0"/>
      <w:marRight w:val="0"/>
      <w:marTop w:val="0"/>
      <w:marBottom w:val="0"/>
      <w:divBdr>
        <w:top w:val="none" w:sz="0" w:space="0" w:color="auto"/>
        <w:left w:val="none" w:sz="0" w:space="0" w:color="auto"/>
        <w:bottom w:val="none" w:sz="0" w:space="0" w:color="auto"/>
        <w:right w:val="none" w:sz="0" w:space="0" w:color="auto"/>
      </w:divBdr>
    </w:div>
    <w:div w:id="1291941830">
      <w:bodyDiv w:val="1"/>
      <w:marLeft w:val="0"/>
      <w:marRight w:val="0"/>
      <w:marTop w:val="0"/>
      <w:marBottom w:val="0"/>
      <w:divBdr>
        <w:top w:val="none" w:sz="0" w:space="0" w:color="auto"/>
        <w:left w:val="none" w:sz="0" w:space="0" w:color="auto"/>
        <w:bottom w:val="none" w:sz="0" w:space="0" w:color="auto"/>
        <w:right w:val="none" w:sz="0" w:space="0" w:color="auto"/>
      </w:divBdr>
    </w:div>
    <w:div w:id="1344279992">
      <w:bodyDiv w:val="1"/>
      <w:marLeft w:val="0"/>
      <w:marRight w:val="0"/>
      <w:marTop w:val="0"/>
      <w:marBottom w:val="0"/>
      <w:divBdr>
        <w:top w:val="none" w:sz="0" w:space="0" w:color="auto"/>
        <w:left w:val="none" w:sz="0" w:space="0" w:color="auto"/>
        <w:bottom w:val="none" w:sz="0" w:space="0" w:color="auto"/>
        <w:right w:val="none" w:sz="0" w:space="0" w:color="auto"/>
      </w:divBdr>
    </w:div>
    <w:div w:id="1411611480">
      <w:bodyDiv w:val="1"/>
      <w:marLeft w:val="0"/>
      <w:marRight w:val="0"/>
      <w:marTop w:val="0"/>
      <w:marBottom w:val="0"/>
      <w:divBdr>
        <w:top w:val="none" w:sz="0" w:space="0" w:color="auto"/>
        <w:left w:val="none" w:sz="0" w:space="0" w:color="auto"/>
        <w:bottom w:val="none" w:sz="0" w:space="0" w:color="auto"/>
        <w:right w:val="none" w:sz="0" w:space="0" w:color="auto"/>
      </w:divBdr>
    </w:div>
    <w:div w:id="1458908147">
      <w:bodyDiv w:val="1"/>
      <w:marLeft w:val="0"/>
      <w:marRight w:val="0"/>
      <w:marTop w:val="0"/>
      <w:marBottom w:val="0"/>
      <w:divBdr>
        <w:top w:val="none" w:sz="0" w:space="0" w:color="auto"/>
        <w:left w:val="none" w:sz="0" w:space="0" w:color="auto"/>
        <w:bottom w:val="none" w:sz="0" w:space="0" w:color="auto"/>
        <w:right w:val="none" w:sz="0" w:space="0" w:color="auto"/>
      </w:divBdr>
    </w:div>
    <w:div w:id="1577936873">
      <w:bodyDiv w:val="1"/>
      <w:marLeft w:val="0"/>
      <w:marRight w:val="0"/>
      <w:marTop w:val="0"/>
      <w:marBottom w:val="0"/>
      <w:divBdr>
        <w:top w:val="none" w:sz="0" w:space="0" w:color="auto"/>
        <w:left w:val="none" w:sz="0" w:space="0" w:color="auto"/>
        <w:bottom w:val="none" w:sz="0" w:space="0" w:color="auto"/>
        <w:right w:val="none" w:sz="0" w:space="0" w:color="auto"/>
      </w:divBdr>
    </w:div>
    <w:div w:id="1857885877">
      <w:bodyDiv w:val="1"/>
      <w:marLeft w:val="0"/>
      <w:marRight w:val="0"/>
      <w:marTop w:val="0"/>
      <w:marBottom w:val="0"/>
      <w:divBdr>
        <w:top w:val="none" w:sz="0" w:space="0" w:color="auto"/>
        <w:left w:val="none" w:sz="0" w:space="0" w:color="auto"/>
        <w:bottom w:val="none" w:sz="0" w:space="0" w:color="auto"/>
        <w:right w:val="none" w:sz="0" w:space="0" w:color="auto"/>
      </w:divBdr>
      <w:divsChild>
        <w:div w:id="978071998">
          <w:marLeft w:val="547"/>
          <w:marRight w:val="0"/>
          <w:marTop w:val="200"/>
          <w:marBottom w:val="0"/>
          <w:divBdr>
            <w:top w:val="none" w:sz="0" w:space="0" w:color="auto"/>
            <w:left w:val="none" w:sz="0" w:space="0" w:color="auto"/>
            <w:bottom w:val="none" w:sz="0" w:space="0" w:color="auto"/>
            <w:right w:val="none" w:sz="0" w:space="0" w:color="auto"/>
          </w:divBdr>
        </w:div>
        <w:div w:id="967665413">
          <w:marLeft w:val="547"/>
          <w:marRight w:val="0"/>
          <w:marTop w:val="200"/>
          <w:marBottom w:val="0"/>
          <w:divBdr>
            <w:top w:val="none" w:sz="0" w:space="0" w:color="auto"/>
            <w:left w:val="none" w:sz="0" w:space="0" w:color="auto"/>
            <w:bottom w:val="none" w:sz="0" w:space="0" w:color="auto"/>
            <w:right w:val="none" w:sz="0" w:space="0" w:color="auto"/>
          </w:divBdr>
        </w:div>
        <w:div w:id="1073547920">
          <w:marLeft w:val="547"/>
          <w:marRight w:val="0"/>
          <w:marTop w:val="200"/>
          <w:marBottom w:val="0"/>
          <w:divBdr>
            <w:top w:val="none" w:sz="0" w:space="0" w:color="auto"/>
            <w:left w:val="none" w:sz="0" w:space="0" w:color="auto"/>
            <w:bottom w:val="none" w:sz="0" w:space="0" w:color="auto"/>
            <w:right w:val="none" w:sz="0" w:space="0" w:color="auto"/>
          </w:divBdr>
        </w:div>
        <w:div w:id="411858065">
          <w:marLeft w:val="547"/>
          <w:marRight w:val="0"/>
          <w:marTop w:val="200"/>
          <w:marBottom w:val="0"/>
          <w:divBdr>
            <w:top w:val="none" w:sz="0" w:space="0" w:color="auto"/>
            <w:left w:val="none" w:sz="0" w:space="0" w:color="auto"/>
            <w:bottom w:val="none" w:sz="0" w:space="0" w:color="auto"/>
            <w:right w:val="none" w:sz="0" w:space="0" w:color="auto"/>
          </w:divBdr>
        </w:div>
        <w:div w:id="1703699809">
          <w:marLeft w:val="547"/>
          <w:marRight w:val="0"/>
          <w:marTop w:val="200"/>
          <w:marBottom w:val="0"/>
          <w:divBdr>
            <w:top w:val="none" w:sz="0" w:space="0" w:color="auto"/>
            <w:left w:val="none" w:sz="0" w:space="0" w:color="auto"/>
            <w:bottom w:val="none" w:sz="0" w:space="0" w:color="auto"/>
            <w:right w:val="none" w:sz="0" w:space="0" w:color="auto"/>
          </w:divBdr>
        </w:div>
      </w:divsChild>
    </w:div>
    <w:div w:id="1895307020">
      <w:bodyDiv w:val="1"/>
      <w:marLeft w:val="0"/>
      <w:marRight w:val="0"/>
      <w:marTop w:val="0"/>
      <w:marBottom w:val="0"/>
      <w:divBdr>
        <w:top w:val="none" w:sz="0" w:space="0" w:color="auto"/>
        <w:left w:val="none" w:sz="0" w:space="0" w:color="auto"/>
        <w:bottom w:val="none" w:sz="0" w:space="0" w:color="auto"/>
        <w:right w:val="none" w:sz="0" w:space="0" w:color="auto"/>
      </w:divBdr>
    </w:div>
    <w:div w:id="2003075026">
      <w:bodyDiv w:val="1"/>
      <w:marLeft w:val="0"/>
      <w:marRight w:val="0"/>
      <w:marTop w:val="0"/>
      <w:marBottom w:val="0"/>
      <w:divBdr>
        <w:top w:val="none" w:sz="0" w:space="0" w:color="auto"/>
        <w:left w:val="none" w:sz="0" w:space="0" w:color="auto"/>
        <w:bottom w:val="none" w:sz="0" w:space="0" w:color="auto"/>
        <w:right w:val="none" w:sz="0" w:space="0" w:color="auto"/>
      </w:divBdr>
    </w:div>
    <w:div w:id="2091460011">
      <w:bodyDiv w:val="1"/>
      <w:marLeft w:val="0"/>
      <w:marRight w:val="0"/>
      <w:marTop w:val="0"/>
      <w:marBottom w:val="0"/>
      <w:divBdr>
        <w:top w:val="none" w:sz="0" w:space="0" w:color="auto"/>
        <w:left w:val="none" w:sz="0" w:space="0" w:color="auto"/>
        <w:bottom w:val="none" w:sz="0" w:space="0" w:color="auto"/>
        <w:right w:val="none" w:sz="0" w:space="0" w:color="auto"/>
      </w:divBdr>
    </w:div>
    <w:div w:id="2123112213">
      <w:bodyDiv w:val="1"/>
      <w:marLeft w:val="0"/>
      <w:marRight w:val="0"/>
      <w:marTop w:val="0"/>
      <w:marBottom w:val="0"/>
      <w:divBdr>
        <w:top w:val="none" w:sz="0" w:space="0" w:color="auto"/>
        <w:left w:val="none" w:sz="0" w:space="0" w:color="auto"/>
        <w:bottom w:val="none" w:sz="0" w:space="0" w:color="auto"/>
        <w:right w:val="none" w:sz="0" w:space="0" w:color="auto"/>
      </w:divBdr>
    </w:div>
    <w:div w:id="213282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4.emf" Type="http://schemas.openxmlformats.org/officeDocument/2006/relationships/image"/><Relationship Id="rId12" Target="media/image5.emf" Type="http://schemas.openxmlformats.org/officeDocument/2006/relationships/image"/><Relationship Id="rId13" Target="media/image6.png" Type="http://schemas.openxmlformats.org/officeDocument/2006/relationships/image"/><Relationship Id="rId14" Target="media/image7.png" Type="http://schemas.openxmlformats.org/officeDocument/2006/relationships/image"/><Relationship Id="rId15" Target="media/image8.png" Type="http://schemas.openxmlformats.org/officeDocument/2006/relationships/image"/><Relationship Id="rId16" Target="header1.xml" Type="http://schemas.openxmlformats.org/officeDocument/2006/relationships/header"/><Relationship Id="rId17" Target="header2.xml" Type="http://schemas.openxmlformats.org/officeDocument/2006/relationships/header"/><Relationship Id="rId18" Target="footer1.xml" Type="http://schemas.openxmlformats.org/officeDocument/2006/relationships/footer"/><Relationship Id="rId19" Target="footer2.xml" Type="http://schemas.openxmlformats.org/officeDocument/2006/relationships/footer"/><Relationship Id="rId2" Target="../customXml/item2.xml" Type="http://schemas.openxmlformats.org/officeDocument/2006/relationships/customXml"/><Relationship Id="rId20" Target="header3.xml" Type="http://schemas.openxmlformats.org/officeDocument/2006/relationships/header"/><Relationship Id="rId21" Target="footer3.xml" Type="http://schemas.openxmlformats.org/officeDocument/2006/relationships/footer"/><Relationship Id="rId22" Target="fontTable.xml" Type="http://schemas.openxmlformats.org/officeDocument/2006/relationships/fontTable"/><Relationship Id="rId23" Target="people.xml" Type="http://schemas.microsoft.com/office/2011/relationships/people"/><Relationship Id="rId24"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numbering.xml.rels><?xml version="1.0" encoding="UTF-8" standalone="no"?><Relationships xmlns="http://schemas.openxmlformats.org/package/2006/relationships"><Relationship Id="rId1" Target="media/image1.jpeg" Type="http://schemas.openxmlformats.org/officeDocument/2006/relationships/image"/><Relationship Id="rId2" Target="media/image2.jpeg" Type="http://schemas.openxmlformats.org/officeDocument/2006/relationships/image"/><Relationship Id="rId3" Target="media/image3.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627b337-85d3-4551-a28d-b8e81bbed8c1">
      <Terms xmlns="http://schemas.microsoft.com/office/infopath/2007/PartnerControls"/>
    </lcf76f155ced4ddcb4097134ff3c332f>
    <TaxCatchAll xmlns="69d4b644-14dc-4138-8762-4aef53104b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47CD4DCDB532458990F83FD7912667" ma:contentTypeVersion="16" ma:contentTypeDescription="Create a new document." ma:contentTypeScope="" ma:versionID="6c89ee9cc97c61692f3d0dc277d2e1b6">
  <xsd:schema xmlns:xsd="http://www.w3.org/2001/XMLSchema" xmlns:xs="http://www.w3.org/2001/XMLSchema" xmlns:p="http://schemas.microsoft.com/office/2006/metadata/properties" xmlns:ns2="6627b337-85d3-4551-a28d-b8e81bbed8c1" xmlns:ns3="ddb08ea5-c3c6-4cc8-8aad-4b4eee992bac" xmlns:ns4="69d4b644-14dc-4138-8762-4aef53104b7e" targetNamespace="http://schemas.microsoft.com/office/2006/metadata/properties" ma:root="true" ma:fieldsID="4084a1df331df05182adb8d95b8ce93a" ns2:_="" ns3:_="" ns4:_="">
    <xsd:import namespace="6627b337-85d3-4551-a28d-b8e81bbed8c1"/>
    <xsd:import namespace="ddb08ea5-c3c6-4cc8-8aad-4b4eee992bac"/>
    <xsd:import namespace="69d4b644-14dc-4138-8762-4aef53104b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b337-85d3-4551-a28d-b8e81bbed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b4df2d9-7fa5-490f-a16a-504e628255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db08ea5-c3c6-4cc8-8aad-4b4eee992b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d4b644-14dc-4138-8762-4aef53104b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337749d-aea0-45d2-b0e6-9eb229432d31}" ma:internalName="TaxCatchAll" ma:showField="CatchAllData" ma:web="ddb08ea5-c3c6-4cc8-8aad-4b4eee992b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C3D63-7A97-4C5D-B582-5DDE049B0D60}">
  <ds:schemaRefs>
    <ds:schemaRef ds:uri="http://schemas.microsoft.com/office/2006/metadata/properties"/>
    <ds:schemaRef ds:uri="http://schemas.microsoft.com/office/infopath/2007/PartnerControls"/>
    <ds:schemaRef ds:uri="6627b337-85d3-4551-a28d-b8e81bbed8c1"/>
    <ds:schemaRef ds:uri="69d4b644-14dc-4138-8762-4aef53104b7e"/>
  </ds:schemaRefs>
</ds:datastoreItem>
</file>

<file path=customXml/itemProps2.xml><?xml version="1.0" encoding="utf-8"?>
<ds:datastoreItem xmlns:ds="http://schemas.openxmlformats.org/officeDocument/2006/customXml" ds:itemID="{19759922-0894-44E0-AE4B-E97A0671F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b337-85d3-4551-a28d-b8e81bbed8c1"/>
    <ds:schemaRef ds:uri="ddb08ea5-c3c6-4cc8-8aad-4b4eee992bac"/>
    <ds:schemaRef ds:uri="69d4b644-14dc-4138-8762-4aef53104b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FF6581-36E0-4C30-A153-8CCBB670B9E4}">
  <ds:schemaRefs>
    <ds:schemaRef ds:uri="http://schemas.microsoft.com/sharepoint/v3/contenttype/forms"/>
  </ds:schemaRefs>
</ds:datastoreItem>
</file>

<file path=customXml/itemProps4.xml><?xml version="1.0" encoding="utf-8"?>
<ds:datastoreItem xmlns:ds="http://schemas.openxmlformats.org/officeDocument/2006/customXml" ds:itemID="{5FCF541D-206C-4053-A0B8-A99D2322A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1890</Words>
  <Characters>10401</Characters>
  <Application>Microsoft Office Word</Application>
  <DocSecurity>0</DocSecurity>
  <Lines>86</Lines>
  <Paragraphs>24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2023-07-11T06:25:00Z</dcterms:created>
  <cp:lastPrinted>2023-06-22T09:26:00Z</cp:lastPrinted>
  <dcterms:modified xsi:type="dcterms:W3CDTF">2023-07-11T06:25:00Z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0x0101006547CD4DCDB532458990F83FD7912667</vt:lpwstr>
  </property>
  <property fmtid="{D5CDD505-2E9C-101B-9397-08002B2CF9AE}" name="MediaServiceImageTags" pid="3">
    <vt:lpwstr/>
  </property>
</Properties>
</file>