
<file path=[Content_Types].xml><?xml version="1.0" encoding="utf-8"?>
<Types xmlns="http://schemas.openxmlformats.org/package/2006/content-types">
  <Default ContentType="image/x-emf" Extension="emf"/>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sidP="009F6DE0" w:rsidR="002F041E" w:rsidRDefault="000A4267">
      <w:r>
        <w:rPr>
          <w:noProof/>
        </w:rPr>
        <mc:AlternateContent>
          <mc:Choice Requires="wps">
            <w:drawing>
              <wp:anchor allowOverlap="1" behindDoc="0" distB="45720" distL="114300" distR="114300" distT="45720" layoutInCell="1" locked="0" relativeHeight="251893248" simplePos="0">
                <wp:simplePos x="0" y="0"/>
                <wp:positionH relativeFrom="column">
                  <wp:posOffset>-574271</wp:posOffset>
                </wp:positionH>
                <wp:positionV relativeFrom="paragraph">
                  <wp:posOffset>3538</wp:posOffset>
                </wp:positionV>
                <wp:extent cx="2360930" cy="1404620"/>
                <wp:effectExtent b="9525" l="0" r="9525" t="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CA2B35" w:rsidRDefault="00CA2B35"/>
                        </w:txbxContent>
                      </wps:txbx>
                      <wps:bodyPr anchor="t" anchorCtr="0" bIns="45720" lIns="91440" rIns="91440" rot="0" tIns="45720" vert="horz" wrap="square">
                        <a:spAutoFit/>
                      </wps:bodyPr>
                    </wps:wsp>
                  </a:graphicData>
                </a:graphic>
                <wp14:sizeRelH relativeFrom="margin">
                  <wp14:pctWidth>40000</wp14:pctWidth>
                </wp14:sizeRelH>
                <wp14:sizeRelV relativeFrom="margin">
                  <wp14:pctHeight>20000</wp14:pctHeight>
                </wp14:sizeRelV>
              </wp:anchor>
            </w:drawing>
          </mc:Choice>
          <mc:Fallback>
            <w:pict>
              <v:shapetype coordsize="21600,21600" id="_x0000_t202" o:spt="202" path="m,l,21600r21600,l21600,xe">
                <v:stroke joinstyle="miter"/>
                <v:path gradientshapeok="t" o:connecttype="rect"/>
              </v:shapetype>
              <v:shape id="_x0000_s102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71QfJgIAACMEAAAOAAAAZHJzL2Uyb0RvYy54bWysU02P2yAQvVfqf0DcGzveJLux4qy22aaq tP2Qtr30hjGOUYGhQGJnf30HnM1G21tVDgiY4fHmzWN1O2hFDsJ5Caai00lOiTAcGml2Ff3xffvu hhIfmGmYAiMqehSe3q7fvln1thQFdKAa4QiCGF/2tqJdCLbMMs87oZmfgBUGgy04zQJu3S5rHOsR XausyPNF1oNrrAMuvMfT+zFI1wm/bQUPX9vWi0BURZFbSLNLcx3nbL1i5c4x20l+osH+gYVm0uCj Z6h7FhjZO/kXlJbcgYc2TDjoDNpWcpFqwGqm+atqHjtmRaoFxfH2LJP/f7D8y+GbI7KpaDG9psQw jU36ia0ijSBBDEGQIorUW19i7qPF7DC8hwGbnQr29gH4L08MbDpmduLOOeg7wRokOY03s4urI46P IHX/GRp8i+0DJKChdToqiJoQRMdmHc8NQh6E42FxtciXVxjiGJvO8tmiSC3MWPl83TofPgrQJC4q 6tABCZ4dHnyIdFj5nBJf86Bks5VKpY3b1RvlyIGhW7ZppApepSlD+oou58U8IRuI95ORtAzoZiV1 RW/yOEZ/RTk+mCalBCbVuEYmypz0iZKM4oShHjAxilZDc0SlHIyuxV+Giw7cEyU9Orai/veeOUGJ +mRQ7eV0NosWT5vZ/BqlIe4yUl9GmOEIVdFAybjchPQtkg72DruylUmvFyYnrujEJOPp10SrX+5T 1svfXv8BAAD//wMAUEsDBBQABgAIAAAAIQBgKsFE3gAAAAgBAAAPAAAAZHJzL2Rvd25yZXYueG1s TI/NTsMwEITvSLyDtUhcUOvEQlVI41Tl78KtJUg9bmM3CcTrKHbbwNOznMptRzOa/aZYTa4XJzuG zpOGdJ6AsFR701GjoXp/nWUgQkQy2HuyGr5tgFV5fVVgbvyZNva0jY3gEgo5amhjHHIpQ91ah2Hu B0vsHfzoMLIcG2lGPHO566VKkoV02BF/aHGwT62tv7ZHp+HnsXpev9zF9KDiTn1s3FtVf6LWtzfT egki2ilewvCHz+hQMtPeH8kE0WuYPST3HNWwAMG2ylKWez5UmoEsC/l/QPkLAAD//wMAUEsBAi0A FAAGAAgAAAAhALaDOJL+AAAA4QEAABMAAAAAAAAAAAAAAAAAAAAAAFtDb250ZW50X1R5cGVzXS54 bWxQSwECLQAUAAYACAAAACEAOP0h/9YAAACUAQAACwAAAAAAAAAAAAAAAAAvAQAAX3JlbHMvLnJl bHNQSwECLQAUAAYACAAAACEAsu9UHyYCAAAjBAAADgAAAAAAAAAAAAAAAAAuAgAAZHJzL2Uyb0Rv Yy54bWxQSwECLQAUAAYACAAAACEAYCrBRN4AAAAIAQAADwAAAAAAAAAAAAAAAACABAAAZHJzL2Rv d25yZXYueG1sUEsFBgAAAAAEAAQA8wAAAIsFAAAAAA== " stroked="f" style="position:absolute;left:0;text-align:left;margin-left:-45.2pt;margin-top:.3pt;width:185.9pt;height:110.6pt;z-index:2518932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type="#_x0000_t202">
                <v:textbox style="mso-fit-shape-to-text:t">
                  <w:txbxContent>
                    <w:p w:rsidR="00CA2B35" w:rsidRDefault="00CA2B35"/>
                  </w:txbxContent>
                </v:textbox>
                <w10:wrap type="square"/>
              </v:shape>
            </w:pict>
          </mc:Fallback>
        </mc:AlternateContent>
      </w:r>
      <w:r w:rsidR="008A65A5">
        <w:rPr>
          <w:noProof/>
        </w:rPr>
        <mc:AlternateContent>
          <mc:Choice Requires="wps">
            <w:drawing>
              <wp:anchor allowOverlap="1" behindDoc="0" distB="0" distL="114300" distR="114300" distT="0" layoutInCell="1" locked="0" relativeHeight="251889152" simplePos="0" wp14:anchorId="412BFAE2" wp14:editId="4F44819F">
                <wp:simplePos x="0" y="0"/>
                <wp:positionH relativeFrom="column">
                  <wp:posOffset>-416370</wp:posOffset>
                </wp:positionH>
                <wp:positionV relativeFrom="paragraph">
                  <wp:posOffset>-175895</wp:posOffset>
                </wp:positionV>
                <wp:extent cx="2220595" cy="1403985"/>
                <wp:effectExtent b="0" l="0" r="0" t="0"/>
                <wp:wrapNone/>
                <wp:docPr id="36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0595" cy="1403985"/>
                        </a:xfrm>
                        <a:prstGeom prst="rect">
                          <a:avLst/>
                        </a:prstGeom>
                        <a:noFill/>
                        <a:ln w="9525">
                          <a:noFill/>
                          <a:miter lim="800000"/>
                          <a:headEnd/>
                          <a:tailEnd/>
                        </a:ln>
                      </wps:spPr>
                      <wps:txbx>
                        <w:txbxContent>
                          <w:p w:rsidP="008A65A5" w:rsidR="00CA2B35" w:rsidRDefault="00CA2B35" w:rsidRPr="008A65A5">
                            <w:pPr>
                              <w:jc w:val="left"/>
                              <w:rPr>
                                <w:szCs w:val="22"/>
                              </w:rPr>
                            </w:pPr>
                          </w:p>
                        </w:txbxContent>
                      </wps:txbx>
                      <wps:bodyPr anchor="t" anchorCtr="0" bIns="45720" lIns="91440" rIns="91440" rot="0" tIns="45720" vert="horz" wrap="square">
                        <a:spAutoFit/>
                      </wps:bodyPr>
                    </wps:wsp>
                  </a:graphicData>
                </a:graphic>
                <wp14:sizeRelH relativeFrom="margin">
                  <wp14:pctWidth>0</wp14:pctWidth>
                </wp14:sizeRelH>
                <wp14:sizeRelV relativeFrom="margin">
                  <wp14:pctHeight>20000</wp14:pctHeight>
                </wp14:sizeRelV>
              </wp:anchor>
            </w:drawing>
          </mc:Choice>
          <mc:Fallback>
            <w:pict>
              <v:shape filled="f" id="_x0000_s102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UuxA6FgIAAAEEAAAOAAAAZHJzL2Uyb0RvYy54bWysU02P2yAQvVfqf0DcG39svJtYcVbb3aaq tP2Qtr30RjCOUYGhQGKnv74Dzmaj9lbVBwQe5s28N4/V7agVOQjnJZiGFrOcEmE4tNLsGvrt6+bN ghIfmGmZAiMaehSe3q5fv1oNthYl9KBa4QiCGF8PtqF9CLbOMs97oZmfgRUGgx04zQIe3S5rHRsQ XauszPPrbADXWgdceI9/H6YgXSf8rhM8fO46LwJRDcXeQlpdWrdxzdYrVu8cs73kpzbYP3ShmTRY 9Az1wAIjeyf/gtKSO/DQhRkHnUHXSS4SB2RT5H+weeqZFYkLiuPtWSb//2D5p8MXR2Tb0KvrG0oM 0zik7zgq0goSxBgEKaNIg/U13n2yeDuMb2HEYSfC3j4C/+GJgfuemZ24cw6GXrAWmyxiZnaROuH4 CLIdPkKLtdg+QAIaO6ejgqgJQXQc1vE8IOyDcPxZlmVeLStKOMaKeX61XFSpBquf063z4b0ATeKm oQ4dkODZ4dGH2A6rn6/EagY2UqnkAmXI0NBlVVYp4SKiZUCTKqkbusjjN9kmsnxn2pQcmFTTHgso c6IdmU6cw7gdk8xJkyjJFtoj6uBg8iS+Idz04H5RMqAfG+p/7pkTlKgPBrVcFvN5NHA6zKubEg/u MrK9jDDDEaqhgZJpex+S6SNlb+9Q841Marx0cmoZfZZEOr2JaOTLc7r18nLXvwEAAP//AwBQSwME FAAGAAgAAAAhAFVGCWzgAAAACwEAAA8AAABkcnMvZG93bnJldi54bWxMj8FOwzAMhu9IvENkJG5b ujLarWs6TWgbR2BUnLMmtBWNEyVZV94ec4KbLX/6/f3ldjIDG7UPvUUBi3kCTGNjVY+tgPr9MFsB C1GikoNFLeBbB9hWtzelLJS94pseT7FlFIKhkAK6GF3BeWg6bWSYW6eRbp/WGxlp9S1XXl4p3Aw8 TZKMG9kjfeik00+dbr5OFyPARXfMn/3L625/GJP641infbsX4v5u2m2ART3FPxh+9UkdKnI62wuq wAYBs+wxI5SGNM+BEZGulgtgZ0LXD0vgVcn/d6h+AAAA//8DAFBLAQItABQABgAIAAAAIQC2gziS /gAAAOEBAAATAAAAAAAAAAAAAAAAAAAAAABbQ29udGVudF9UeXBlc10ueG1sUEsBAi0AFAAGAAgA AAAhADj9If/WAAAAlAEAAAsAAAAAAAAAAAAAAAAALwEAAF9yZWxzLy5yZWxzUEsBAi0AFAAGAAgA AAAhABS7EDoWAgAAAQQAAA4AAAAAAAAAAAAAAAAALgIAAGRycy9lMm9Eb2MueG1sUEsBAi0AFAAG AAgAAAAhAFVGCWzgAAAACwEAAA8AAAAAAAAAAAAAAAAAcAQAAGRycy9kb3ducmV2LnhtbFBLBQYA AAAABAAEAPMAAAB9BQAAAAA= " stroked="f" style="position:absolute;left:0;text-align:left;margin-left:-32.8pt;margin-top:-13.85pt;width:174.85pt;height:110.55pt;z-index:2518891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type="#_x0000_t202" w14:anchorId="412BFAE2">
                <v:textbox style="mso-fit-shape-to-text:t">
                  <w:txbxContent>
                    <w:p w:rsidP="008A65A5" w:rsidR="00CA2B35" w:rsidRDefault="00CA2B35" w:rsidRPr="008A65A5">
                      <w:pPr>
                        <w:jc w:val="left"/>
                        <w:rPr>
                          <w:szCs w:val="22"/>
                        </w:rPr>
                      </w:pPr>
                    </w:p>
                  </w:txbxContent>
                </v:textbox>
              </v:shape>
            </w:pict>
          </mc:Fallback>
        </mc:AlternateContent>
      </w:r>
      <w:r w:rsidR="008A65A5">
        <w:rPr>
          <w:noProof/>
        </w:rPr>
        <mc:AlternateContent>
          <mc:Choice Requires="wps">
            <w:drawing>
              <wp:anchor allowOverlap="1" behindDoc="0" distB="0" distL="114300" distR="114300" distT="0" layoutInCell="1" locked="0" relativeHeight="251881984" simplePos="0" wp14:anchorId="7DD46ECC" wp14:editId="59AB8191">
                <wp:simplePos x="0" y="0"/>
                <wp:positionH relativeFrom="column">
                  <wp:posOffset>3052445</wp:posOffset>
                </wp:positionH>
                <wp:positionV relativeFrom="paragraph">
                  <wp:posOffset>-1037590</wp:posOffset>
                </wp:positionV>
                <wp:extent cx="2600325" cy="4215130"/>
                <wp:effectExtent b="0" l="0" r="9525" t="0"/>
                <wp:wrapNone/>
                <wp:docPr id="363" name="Rectangle 363"/>
                <wp:cNvGraphicFramePr/>
                <a:graphic xmlns:a="http://schemas.openxmlformats.org/drawingml/2006/main">
                  <a:graphicData uri="http://schemas.microsoft.com/office/word/2010/wordprocessingShape">
                    <wps:wsp>
                      <wps:cNvSpPr/>
                      <wps:spPr>
                        <a:xfrm>
                          <a:off x="0" y="0"/>
                          <a:ext cx="2600325" cy="421513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V relativeFrom="margin">
                  <wp14:pctHeight>0</wp14:pctHeight>
                </wp14:sizeRelV>
              </wp:anchor>
            </w:drawing>
          </mc:Choice>
          <mc:Fallback>
            <w:pict>
              <v:rect fillcolor="#ffc000" id="Rectangle 36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ZN3OGmAIAAIoFAAAOAAAAZHJzL2Uyb0RvYy54bWysVE1v2zAMvQ/YfxB0X23no+uCOkWQIsOA oi3aDj0rshQbkEVNUuJkv36UZLtdV+ww7CKLIvlIPpO8vDq2ihyEdQ3okhZnOSVCc6gavSvp96fN pwtKnGe6Ygq0KOlJOHq1/PjhsjMLMYEaVCUsQRDtFp0pae29WWSZ47VomTsDIzQqJdiWeRTtLqss 6xC9Vdkkz8+zDmxlLHDhHL5eJyVdRnwpBfd3UjrhiSop5ubjaeO5DWe2vGSLnWWmbnifBvuHLFrW aAw6Ql0zz8jeNn9AtQ234ED6Mw5tBlI2XMQasJoif1PNY82MiLUgOc6MNLn/B8tvD/eWNFVJp+dT SjRr8Sc9IG1M75Qg4REp6oxboOWjube95PAa6j1K24YvVkKOkdbTSKs4esLxcXKe59PJnBKOutmk mBfTSHz24m6s818FtCRcSmoxgUgnO9w4jyHRdDAJ0Ryopto0SkXB7rZrZcmB4T/ebNZ5PqD/ZqZ0 MNYQ3BJieMlCaamYePMnJYKd0g9CIi8h/ZhJ7EgxxmGcC+2LpKpZJVL4OQYfo4ceDh4x/QgYkCXG H7F7gMEygQzYKcvePriK2NCjc/63xJLz6BEjg/ajc9tosO8BKKyqj5zsB5ISNYGlLVQn7BoLaZyc 4ZsG/9sNc/6eWZwfnDTcCf4OD6mgKyn0N0pqsD/few/22NaopaTDeSyp+7FnVlCivmls+C/FbBYG OAqz+ecJCva1Zvtao/ftGrAdCtw+hsdrsPdquEoL7TOujlWIiiqmOcYuKfd2ENY+7QlcPlysVtEM h9Ywf6MfDQ/ggdXQl0/HZ2ZN37we+/4Whtllizc9nGyDp4bV3oNsYoO/8NrzjQMfG6dfTmGjvJaj 1csKXf4CAAD//wMAUEsDBBQABgAIAAAAIQCZe1Dw4wAAAAwBAAAPAAAAZHJzL2Rvd25yZXYueG1s TI/BTsMwEETvSPyDtUhcUGunhDYNcSpUqRLigKBw6NFxljhKvI5ipw1/jznBcTVPM2+L3Wx7dsbR t44kJEsBDEm7uqVGwufHYZEB80FRrXpHKOEbPezK66tC5bW70Duej6FhsYR8riSYEIacc68NWuWX bkCK2ZcbrQrxHBtej+oSy23PV0KsuVUtxQWjBtwb1N1xshK6t7vn9PWFn/bV1JmDOOkuS7SUtzfz 0yOwgHP4g+FXP6pDGZ0qN1HtWS8hzcQmohIWyfo+BRaRbCtWwCoJD0KkwMuC/3+i/AEAAP//AwBQ SwECLQAUAAYACAAAACEAtoM4kv4AAADhAQAAEwAAAAAAAAAAAAAAAAAAAAAAW0NvbnRlbnRfVHlw ZXNdLnhtbFBLAQItABQABgAIAAAAIQA4/SH/1gAAAJQBAAALAAAAAAAAAAAAAAAAAC8BAABfcmVs cy8ucmVsc1BLAQItABQABgAIAAAAIQDZN3OGmAIAAIoFAAAOAAAAAAAAAAAAAAAAAC4CAABkcnMv ZTJvRG9jLnhtbFBLAQItABQABgAIAAAAIQCZe1Dw4wAAAAwBAAAPAAAAAAAAAAAAAAAAAPIEAABk cnMvZG93bnJldi54bWxQSwUGAAAAAAQABADzAAAAAgYAAAAA " o:spid="_x0000_s1026" stroked="f" strokeweight="1pt" style="position:absolute;margin-left:240.35pt;margin-top:-81.7pt;width:204.75pt;height:331.9pt;z-index:251881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w14:anchorId="67BE12BB"/>
            </w:pict>
          </mc:Fallback>
        </mc:AlternateContent>
      </w:r>
      <w:r w:rsidR="008A65A5">
        <w:rPr>
          <w:noProof/>
        </w:rPr>
        <mc:AlternateContent>
          <mc:Choice Requires="wps">
            <w:drawing>
              <wp:anchor allowOverlap="1" behindDoc="0" distB="0" distL="114300" distR="114300" distT="0" layoutInCell="1" locked="0" relativeHeight="251883008" simplePos="0" wp14:anchorId="23968273" wp14:editId="60174965">
                <wp:simplePos x="0" y="0"/>
                <wp:positionH relativeFrom="column">
                  <wp:posOffset>4323138</wp:posOffset>
                </wp:positionH>
                <wp:positionV relativeFrom="paragraph">
                  <wp:posOffset>-1038101</wp:posOffset>
                </wp:positionV>
                <wp:extent cx="11430" cy="2719449"/>
                <wp:effectExtent b="5080" l="19050" r="26670" t="19050"/>
                <wp:wrapNone/>
                <wp:docPr id="364" name="Connecteur droit 364"/>
                <wp:cNvGraphicFramePr/>
                <a:graphic xmlns:a="http://schemas.openxmlformats.org/drawingml/2006/main">
                  <a:graphicData uri="http://schemas.microsoft.com/office/word/2010/wordprocessingShape">
                    <wps:wsp>
                      <wps:cNvCnPr/>
                      <wps:spPr>
                        <a:xfrm>
                          <a:off x="0" y="0"/>
                          <a:ext cx="11430" cy="2719449"/>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from="340.4pt,-81.75pt" id="Connecteur droit 36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2Ill13AEAABMEAAAOAAAAZHJzL2Uyb0RvYy54bWysU02P2yAQvVfqf0DcG9vZaLtrxdlDVttL 1Ub9+AEsHhIkYBCwcfLvO2DHWbVVpVa9YMPMezPvDawfTtawI4So0XW8WdScgZPYa7fv+PdvT+/u OItJuF4YdNDxM0T+sHn7Zj34FpZ4QNNDYETiYjv4jh9S8m1VRXkAK+ICPTgKKgxWJNqGfdUHMRC7 NdWyrm+rAUPvA0qIkU4fxyDfFH6lQKbPSkVIzHScektlDWV9zmu1WYt2H4Q/aDm1If6hCyu0o6Iz 1aNIgr0E/QuV1TJgRJUWEm2FSmkJRQOpaeqf1Hw9CA9FC5kT/WxT/H+08tNxF5juO35zu+LMCUtD 2qJz5By8BNYH1InlGDk1+NgSYOt2YdpFvwtZ9kkFm78kiJ2Ku+fZXTglJumwaVY3NAJJkeX75n61 us+c1RXsQ0wfAC3LPx032mXxohXHjzGNqZeUfGwcG6jtu6auS1pEo/snbUwOlgsEWxPYUdDo06mZ ir3KotLGUQdZ1iik/KWzgZH/CyiyJrc+FsiX8soppASXLrzGUXaGKepgBk6d/Qk45WcolAv7N+AZ USqjSzPYaofhd21frVBj/sWBUXe24Bn7cxlxsYZuXhnT9Ery1X69L/DrW978AAAA//8DAFBLAwQU AAYACAAAACEAJ3y8quAAAAAMAQAADwAAAGRycy9kb3ducmV2LnhtbEyPwU7DMBBE70j8g7WVuLVO A1hRiFOVSpy4lAJSj268TaLGdog3afh7lhMcd3Y086bYzK4TEw6xDV7DepWAQF8F2/paw8f7yzID Ecl4a7rgUcM3RtiUtzeFyW24+jecDlQLDvExNxoaoj6XMlYNOhNXoUfPv3MYnCE+h1rawVw53HUy TRIlnWk9NzSmx12D1eUwOg3j9mu33x8/0+n5lVif6aKOpPXdYt4+gSCc6c8Mv/iMDiUzncLobRSd BpUljE4almt1/wiCLSpLFYiThlQ9ZCDLQv4fUf4AAAD//wMAUEsBAi0AFAAGAAgAAAAhALaDOJL+ AAAA4QEAABMAAAAAAAAAAAAAAAAAAAAAAFtDb250ZW50X1R5cGVzXS54bWxQSwECLQAUAAYACAAA ACEAOP0h/9YAAACUAQAACwAAAAAAAAAAAAAAAAAvAQAAX3JlbHMvLnJlbHNQSwECLQAUAAYACAAA ACEANiJZddwBAAATBAAADgAAAAAAAAAAAAAAAAAuAgAAZHJzL2Uyb0RvYy54bWxQSwECLQAUAAYA CAAAACEAJ3y8quAAAAAMAQAADwAAAAAAAAAAAAAAAAA2BAAAZHJzL2Rvd25yZXYueG1sUEsFBgAA AAAEAAQA8wAAAEMFAAAAAA== " o:spid="_x0000_s1026" strokecolor="black [3213]" strokeweight="3pt" style="position:absolute;z-index:251883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to="341.3pt,132.4pt" w14:anchorId="3A0E4F45">
                <v:stroke joinstyle="miter"/>
              </v:line>
            </w:pict>
          </mc:Fallback>
        </mc:AlternateContent>
      </w:r>
    </w:p>
    <w:p w:rsidP="0083352D" w:rsidR="002F041E" w:rsidRDefault="002F041E">
      <w:pPr>
        <w:pStyle w:val="titredocument"/>
        <w:ind w:left="0"/>
        <w:jc w:val="center"/>
      </w:pPr>
    </w:p>
    <w:p w:rsidP="0083352D" w:rsidR="002F041E" w:rsidRDefault="002F041E">
      <w:pPr>
        <w:pStyle w:val="titredocument"/>
        <w:ind w:left="0"/>
        <w:jc w:val="center"/>
      </w:pPr>
    </w:p>
    <w:p w:rsidP="0083352D" w:rsidR="002F041E" w:rsidRDefault="002F041E">
      <w:pPr>
        <w:pStyle w:val="titredocument"/>
        <w:ind w:left="0"/>
        <w:jc w:val="center"/>
      </w:pPr>
    </w:p>
    <w:p w:rsidP="0083352D" w:rsidR="002F041E" w:rsidRDefault="002F041E">
      <w:pPr>
        <w:pStyle w:val="titredocument"/>
        <w:ind w:left="0"/>
        <w:jc w:val="center"/>
      </w:pPr>
    </w:p>
    <w:p w:rsidP="0083352D" w:rsidR="002F041E" w:rsidRDefault="002F041E">
      <w:pPr>
        <w:pStyle w:val="titredocument"/>
        <w:ind w:left="0"/>
        <w:jc w:val="center"/>
      </w:pPr>
    </w:p>
    <w:p w:rsidP="0083352D" w:rsidR="002F041E" w:rsidRDefault="008A65A5">
      <w:pPr>
        <w:pStyle w:val="titredocument"/>
        <w:ind w:left="0"/>
        <w:jc w:val="center"/>
      </w:pPr>
      <w:r>
        <w:rPr>
          <w:noProof/>
        </w:rPr>
        <mc:AlternateContent>
          <mc:Choice Requires="wps">
            <w:drawing>
              <wp:anchor allowOverlap="1" behindDoc="0" distB="0" distL="114300" distR="114300" distT="0" layoutInCell="1" locked="0" relativeHeight="251885056" simplePos="0" wp14:anchorId="0C5BAB6E" wp14:editId="33CC5B53">
                <wp:simplePos x="0" y="0"/>
                <wp:positionH relativeFrom="column">
                  <wp:posOffset>3229610</wp:posOffset>
                </wp:positionH>
                <wp:positionV relativeFrom="paragraph">
                  <wp:posOffset>226250</wp:posOffset>
                </wp:positionV>
                <wp:extent cx="2220595" cy="1403985"/>
                <wp:effectExtent b="4445" l="0" r="0" t="0"/>
                <wp:wrapNone/>
                <wp:docPr id="36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0595" cy="1403985"/>
                        </a:xfrm>
                        <a:prstGeom prst="rect">
                          <a:avLst/>
                        </a:prstGeom>
                        <a:noFill/>
                        <a:ln w="9525">
                          <a:noFill/>
                          <a:miter lim="800000"/>
                          <a:headEnd/>
                          <a:tailEnd/>
                        </a:ln>
                      </wps:spPr>
                      <wps:txbx>
                        <w:txbxContent>
                          <w:p w:rsidP="008A65A5" w:rsidR="00CA2B35" w:rsidRDefault="00CA2B35" w:rsidRPr="008A65A5">
                            <w:pPr>
                              <w:jc w:val="center"/>
                              <w:rPr>
                                <w:b/>
                                <w:sz w:val="32"/>
                                <w:szCs w:val="32"/>
                              </w:rPr>
                            </w:pPr>
                            <w:r>
                              <w:rPr>
                                <w:b/>
                                <w:sz w:val="32"/>
                                <w:szCs w:val="32"/>
                              </w:rPr>
                              <w:t>Accord Entreprise</w:t>
                            </w:r>
                          </w:p>
                        </w:txbxContent>
                      </wps:txbx>
                      <wps:bodyPr anchor="t" anchorCtr="0" bIns="45720" lIns="91440" rIns="91440" rot="0" tIns="45720" vert="horz" wrap="square">
                        <a:spAutoFit/>
                      </wps:bodyPr>
                    </wps:wsp>
                  </a:graphicData>
                </a:graphic>
                <wp14:sizeRelH relativeFrom="margin">
                  <wp14:pctWidth>0</wp14:pctWidth>
                </wp14:sizeRelH>
                <wp14:sizeRelV relativeFrom="margin">
                  <wp14:pctHeight>20000</wp14:pctHeight>
                </wp14:sizeRelV>
              </wp:anchor>
            </w:drawing>
          </mc:Choice>
          <mc:Fallback>
            <w:pict>
              <v:shape filled="f" id="_x0000_s102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0GX1lFQIAAAEEAAAOAAAAZHJzL2Uyb0RvYy54bWysU02P2yAQvVfqf0DcGzveeJtYIavtblNV 2n5I2156IxjHqMBQILG3v74DzqZRe6vqAwIP82bem8f6ZjSaHKUPCiyj81lJibQCWmX3jH79sn21 pCREbluuwUpGn2SgN5uXL9aDa2QFPehWeoIgNjSDY7SP0TVFEUQvDQ8zcNJisANveMSj3xet5wOi G11UZXldDOBb50HIEPDv/RSkm4zfdVLET10XZCSaUewt5tXndZfWYrPmzd5z1ytxaoP/QxeGK4tF z1D3PHJy8OovKKOEhwBdnAkwBXSdEjJzQDbz8g82jz13MnNBcYI7yxT+H6z4ePzsiWoZvbquKbHc 4JC+4ahIK0mUY5SkSiINLjR499Hh7Ti+gRGHnQkH9wDieyAW7npu9/LWexh6yVtscp4yi4vUCSck kN3wAVqsxQ8RMtDYeZMURE0IouOwns4Dwj6IwJ9VVZX1CvsUGJsvyqvVss41ePOc7nyI7yQYkjaM enRAhufHhxBTO7x5vpKqWdgqrbMLtCUDo6u6qnPCRcSoiCbVyjC6LNM32SaxfGvbnBy50tMeC2h7 op2YTpzjuBuzzGc1d9A+oQ4eJk/iG8JND/4nJQP6kdHw48C9pES/t6jlar5YJAPnw6J+XeHBX0Z2 lxFuBUIxGimZtncxmz5RDu4WNd+qrEYaztTJqWX0WRbp9CaSkS/P+dbvl7v5BQAA//8DAFBLAwQU AAYACAAAACEA+vscROAAAAAKAQAADwAAAGRycy9kb3ducmV2LnhtbEyPy07DMBBF90j8gzVI7KhD qqRRyKSqUFuWQIlYu7GbRI0fst00/D3Diq5Gozm6c261nvXIJuXDYA3C8yIBpkxr5WA6hOZr91QA C1EYKUZrFMKPCrCu7+8qUUp7NZ9qOsSOUYgJpUDoY3Ql56HtlRZhYZ0ydDtZr0Wk1XdcenGlcD3y NElyrsVg6EMvnHrtVXs+XDSCi26/evPvH5vtbkqa732TDt0W8fFh3rwAi2qO/zD86ZM61OR0tBcj AxsRsqTICUVYZjQJKLJiCeyIkGb5Cnhd8dsK9S8AAAD//wMAUEsBAi0AFAAGAAgAAAAhALaDOJL+ AAAA4QEAABMAAAAAAAAAAAAAAAAAAAAAAFtDb250ZW50X1R5cGVzXS54bWxQSwECLQAUAAYACAAA ACEAOP0h/9YAAACUAQAACwAAAAAAAAAAAAAAAAAvAQAAX3JlbHMvLnJlbHNQSwECLQAUAAYACAAA ACEAtBl9ZRUCAAABBAAADgAAAAAAAAAAAAAAAAAuAgAAZHJzL2Uyb0RvYy54bWxQSwECLQAUAAYA CAAAACEA+vscROAAAAAKAQAADwAAAAAAAAAAAAAAAABvBAAAZHJzL2Rvd25yZXYueG1sUEsFBgAA AAAEAAQA8wAAAHwFAAAAAA== " stroked="f" style="position:absolute;left:0;text-align:left;margin-left:254.3pt;margin-top:17.8pt;width:174.85pt;height:110.55pt;z-index:251885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type="#_x0000_t202" w14:anchorId="0C5BAB6E">
                <v:textbox style="mso-fit-shape-to-text:t">
                  <w:txbxContent>
                    <w:p w:rsidP="008A65A5" w:rsidR="00CA2B35" w:rsidRDefault="00CA2B35" w:rsidRPr="008A65A5">
                      <w:pPr>
                        <w:jc w:val="center"/>
                        <w:rPr>
                          <w:b/>
                          <w:sz w:val="32"/>
                          <w:szCs w:val="32"/>
                        </w:rPr>
                      </w:pPr>
                      <w:r>
                        <w:rPr>
                          <w:b/>
                          <w:sz w:val="32"/>
                          <w:szCs w:val="32"/>
                        </w:rPr>
                        <w:t>Accord Entreprise</w:t>
                      </w:r>
                    </w:p>
                  </w:txbxContent>
                </v:textbox>
              </v:shape>
            </w:pict>
          </mc:Fallback>
        </mc:AlternateContent>
      </w:r>
    </w:p>
    <w:p w:rsidP="0083352D" w:rsidR="002F041E" w:rsidRDefault="002F041E">
      <w:pPr>
        <w:pStyle w:val="titredocument"/>
        <w:ind w:left="0"/>
        <w:jc w:val="center"/>
      </w:pPr>
    </w:p>
    <w:p w:rsidP="0083352D" w:rsidR="002F041E" w:rsidRDefault="002F041E">
      <w:pPr>
        <w:pStyle w:val="titredocument"/>
        <w:ind w:left="0"/>
        <w:jc w:val="center"/>
      </w:pPr>
    </w:p>
    <w:p w:rsidP="0083352D" w:rsidR="002F041E" w:rsidRDefault="002F041E">
      <w:pPr>
        <w:pStyle w:val="titredocument"/>
        <w:ind w:left="0"/>
        <w:jc w:val="center"/>
      </w:pPr>
    </w:p>
    <w:p w:rsidP="0083352D" w:rsidR="002F041E" w:rsidRDefault="002F041E">
      <w:pPr>
        <w:pStyle w:val="titredocument"/>
        <w:ind w:left="0"/>
        <w:jc w:val="center"/>
      </w:pPr>
    </w:p>
    <w:p w:rsidP="0083352D" w:rsidR="002F041E" w:rsidRDefault="002F041E">
      <w:pPr>
        <w:pStyle w:val="titredocument"/>
        <w:ind w:left="0"/>
        <w:jc w:val="center"/>
      </w:pPr>
      <w:bookmarkStart w:id="0" w:name="_GoBack"/>
      <w:bookmarkEnd w:id="0"/>
    </w:p>
    <w:p w:rsidP="0083352D" w:rsidR="002F041E" w:rsidRDefault="002F041E">
      <w:pPr>
        <w:pStyle w:val="titredocument"/>
        <w:ind w:left="0"/>
        <w:jc w:val="center"/>
      </w:pPr>
    </w:p>
    <w:p w:rsidP="0083352D" w:rsidR="002F041E" w:rsidRDefault="002F041E">
      <w:pPr>
        <w:pStyle w:val="titredocument"/>
        <w:ind w:left="0"/>
        <w:jc w:val="center"/>
      </w:pPr>
    </w:p>
    <w:p w:rsidP="0083352D" w:rsidR="002F041E" w:rsidRDefault="002F041E">
      <w:pPr>
        <w:pStyle w:val="titredocument"/>
        <w:ind w:left="0"/>
        <w:jc w:val="center"/>
      </w:pPr>
    </w:p>
    <w:p w:rsidP="0083352D" w:rsidR="002F041E" w:rsidRDefault="002F041E">
      <w:pPr>
        <w:pStyle w:val="titredocument"/>
        <w:ind w:left="0"/>
        <w:jc w:val="center"/>
      </w:pPr>
    </w:p>
    <w:p w:rsidP="0083352D" w:rsidR="002F041E" w:rsidRDefault="002F041E">
      <w:pPr>
        <w:pStyle w:val="titredocument"/>
        <w:ind w:left="0"/>
        <w:jc w:val="center"/>
      </w:pPr>
    </w:p>
    <w:p w:rsidP="0083352D" w:rsidR="002F041E" w:rsidRDefault="002F041E">
      <w:pPr>
        <w:pStyle w:val="titredocument"/>
        <w:ind w:left="0"/>
        <w:jc w:val="center"/>
      </w:pPr>
    </w:p>
    <w:p w:rsidP="0083352D" w:rsidR="002F041E" w:rsidRDefault="00604B5C">
      <w:pPr>
        <w:pStyle w:val="titredocument"/>
        <w:ind w:left="0"/>
        <w:jc w:val="center"/>
      </w:pPr>
      <w:r>
        <w:rPr>
          <w:noProof/>
        </w:rPr>
        <w:drawing>
          <wp:inline distB="0" distL="0" distR="0" distT="0" wp14:anchorId="66CA6EE6" wp14:editId="7F0D61FD">
            <wp:extent cx="2291937" cy="1757045"/>
            <wp:effectExtent b="0" l="0" r="0" t="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s logo hs.jpg"/>
                    <pic:cNvPicPr/>
                  </pic:nvPicPr>
                  <pic:blipFill>
                    <a:blip cstate="print" r:embed="rId8">
                      <a:extLst>
                        <a:ext uri="{28A0092B-C50C-407E-A947-70E740481C1C}">
                          <a14:useLocalDpi xmlns:a14="http://schemas.microsoft.com/office/drawing/2010/main" val="0"/>
                        </a:ext>
                      </a:extLst>
                    </a:blip>
                    <a:stretch>
                      <a:fillRect/>
                    </a:stretch>
                  </pic:blipFill>
                  <pic:spPr>
                    <a:xfrm>
                      <a:off x="0" y="0"/>
                      <a:ext cx="2319326" cy="1778042"/>
                    </a:xfrm>
                    <a:prstGeom prst="rect">
                      <a:avLst/>
                    </a:prstGeom>
                  </pic:spPr>
                </pic:pic>
              </a:graphicData>
            </a:graphic>
          </wp:inline>
        </w:drawing>
      </w:r>
    </w:p>
    <w:p w:rsidP="0083352D" w:rsidR="002F041E" w:rsidRDefault="002F041E">
      <w:pPr>
        <w:pStyle w:val="titredocument"/>
        <w:ind w:left="0"/>
        <w:jc w:val="center"/>
      </w:pPr>
    </w:p>
    <w:p w:rsidP="0083352D" w:rsidR="002F041E" w:rsidRDefault="002F041E">
      <w:pPr>
        <w:pStyle w:val="titredocument"/>
        <w:ind w:left="0"/>
        <w:jc w:val="center"/>
      </w:pPr>
    </w:p>
    <w:p w:rsidP="0083352D" w:rsidR="002F041E" w:rsidRDefault="002F041E">
      <w:pPr>
        <w:pStyle w:val="titredocument"/>
        <w:ind w:left="0"/>
        <w:jc w:val="center"/>
      </w:pPr>
    </w:p>
    <w:p w:rsidP="0083352D" w:rsidR="002F041E" w:rsidRDefault="002F041E">
      <w:pPr>
        <w:pStyle w:val="titredocument"/>
        <w:ind w:left="0"/>
        <w:jc w:val="center"/>
      </w:pPr>
    </w:p>
    <w:p w:rsidP="008A65A5" w:rsidR="008A65A5" w:rsidRDefault="008A65A5"/>
    <w:p w:rsidP="008A65A5" w:rsidR="008A65A5" w:rsidRDefault="008A65A5" w:rsidRPr="008A65A5"/>
    <w:p w:rsidP="0083352D" w:rsidR="002F041E" w:rsidRDefault="002F041E">
      <w:pPr>
        <w:pStyle w:val="titredocument"/>
        <w:ind w:left="0"/>
        <w:jc w:val="center"/>
      </w:pPr>
    </w:p>
    <w:p w:rsidP="0083352D" w:rsidR="002F041E" w:rsidRDefault="002F041E">
      <w:pPr>
        <w:pStyle w:val="titredocument"/>
        <w:ind w:left="0"/>
        <w:jc w:val="center"/>
      </w:pPr>
    </w:p>
    <w:p w:rsidP="0012217A" w:rsidR="000A4267" w:rsidRDefault="000A4267">
      <w:pPr>
        <w:pStyle w:val="Titre1"/>
        <w:rPr>
          <w:color w:val="00B0F0"/>
        </w:rPr>
      </w:pPr>
      <w:bookmarkStart w:id="1" w:name="_Toc499569244"/>
    </w:p>
    <w:p w:rsidP="0012217A" w:rsidR="000A4267" w:rsidRDefault="000A4267">
      <w:pPr>
        <w:pStyle w:val="Titre1"/>
        <w:rPr>
          <w:color w:val="00B0F0"/>
        </w:rPr>
      </w:pPr>
    </w:p>
    <w:p w:rsidP="0012217A" w:rsidR="000A4267" w:rsidRDefault="000A4267">
      <w:pPr>
        <w:pStyle w:val="Titre1"/>
        <w:rPr>
          <w:color w:val="00B0F0"/>
        </w:rPr>
      </w:pPr>
    </w:p>
    <w:p w:rsidP="0012217A" w:rsidR="000A4267" w:rsidRDefault="00BB20D4">
      <w:pPr>
        <w:pStyle w:val="Titre1"/>
        <w:rPr>
          <w:color w:val="00B0F0"/>
        </w:rPr>
      </w:pPr>
      <w:r w:rsidRPr="00BB20D4">
        <w:rPr>
          <w:noProof/>
          <w:color w:val="00B0F0"/>
        </w:rPr>
        <mc:AlternateContent>
          <mc:Choice Requires="wps">
            <w:drawing>
              <wp:anchor allowOverlap="1" behindDoc="0" distB="45720" distL="114300" distR="114300" distT="45720" layoutInCell="1" locked="0" relativeHeight="251895296" simplePos="0">
                <wp:simplePos x="0" y="0"/>
                <wp:positionH relativeFrom="column">
                  <wp:posOffset>1009650</wp:posOffset>
                </wp:positionH>
                <wp:positionV relativeFrom="paragraph">
                  <wp:posOffset>55245</wp:posOffset>
                </wp:positionV>
                <wp:extent cx="3312160" cy="1404620"/>
                <wp:effectExtent b="0" l="0" r="2540" t="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1404620"/>
                        </a:xfrm>
                        <a:prstGeom prst="rect">
                          <a:avLst/>
                        </a:prstGeom>
                        <a:solidFill>
                          <a:srgbClr val="FFFFFF"/>
                        </a:solidFill>
                        <a:ln w="9525">
                          <a:noFill/>
                          <a:miter lim="800000"/>
                          <a:headEnd/>
                          <a:tailEnd/>
                        </a:ln>
                      </wps:spPr>
                      <wps:txbx>
                        <w:txbxContent>
                          <w:p w:rsidP="00BB20D4" w:rsidR="00CA2B35" w:rsidRDefault="00CA2B35" w:rsidRPr="00BB20D4">
                            <w:pPr>
                              <w:jc w:val="center"/>
                              <w:rPr>
                                <w:b/>
                                <w:sz w:val="48"/>
                              </w:rPr>
                            </w:pPr>
                            <w:r w:rsidRPr="00BB20D4">
                              <w:rPr>
                                <w:b/>
                                <w:sz w:val="48"/>
                              </w:rPr>
                              <w:t>4 Rue de la Paix</w:t>
                            </w:r>
                          </w:p>
                          <w:p w:rsidP="00BB20D4" w:rsidR="00CA2B35" w:rsidRDefault="00CA2B35" w:rsidRPr="00BB20D4">
                            <w:pPr>
                              <w:jc w:val="center"/>
                              <w:rPr>
                                <w:b/>
                                <w:sz w:val="48"/>
                              </w:rPr>
                            </w:pPr>
                            <w:r w:rsidRPr="00BB20D4">
                              <w:rPr>
                                <w:b/>
                                <w:sz w:val="48"/>
                              </w:rPr>
                              <w:t>25300 PONTARLIER</w:t>
                            </w:r>
                          </w:p>
                          <w:p w:rsidP="00BB20D4" w:rsidR="00CA2B35" w:rsidRDefault="00CA2B35" w:rsidRPr="00BB20D4">
                            <w:pPr>
                              <w:jc w:val="center"/>
                              <w:rPr>
                                <w:b/>
                                <w:sz w:val="48"/>
                              </w:rPr>
                            </w:pPr>
                            <w:r w:rsidRPr="00BB20D4">
                              <w:rPr>
                                <w:b/>
                                <w:sz w:val="48"/>
                              </w:rPr>
                              <w:t>03.81.46.21.65</w:t>
                            </w:r>
                          </w:p>
                        </w:txbxContent>
                      </wps:txbx>
                      <wps:bodyPr anchor="t" anchorCtr="0" bIns="45720" lIns="91440" rIns="91440" rot="0" tIns="45720" vert="horz" wrap="square">
                        <a:spAutoFit/>
                      </wps:bodyPr>
                    </wps:wsp>
                  </a:graphicData>
                </a:graphic>
                <wp14:sizeRelH relativeFrom="margin">
                  <wp14:pctWidth>0</wp14:pctWidth>
                </wp14:sizeRelH>
                <wp14:sizeRelV relativeFrom="margin">
                  <wp14:pctHeight>20000</wp14:pctHeight>
                </wp14:sizeRelV>
              </wp:anchor>
            </w:drawing>
          </mc:Choice>
          <mc:Fallback>
            <w:pict>
              <v:shape id="_x0000_s102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7MYLcJgIAACkEAAAOAAAAZHJzL2Uyb0RvYy54bWysU02P2yAQvVfqf0DcG9v56q4VZ7XNNlWl 7Ye07aU3DDhGxQwFEjv76zvgJI22t6ocEDDD482bx+pu6DQ5SOcVmIoWk5wSaTgIZXYV/f5t++aG Eh+YEUyDkRU9Sk/v1q9frXpbyim0oIV0BEGML3tb0TYEW2aZ563smJ+AlQaDDbiOBdy6XSYc6xG9 09k0z5dZD05YB1x6j6cPY5CuE37TSB6+NI2XgeiKIreQZpfmOs7ZesXKnWO2VfxEg/0Di44pg49e oB5YYGTv1F9QneIOPDRhwqHLoGkUl6kGrKbIX1Tz1DIrUy0ojrcXmfz/g+WfD18dUQJ7h/IY1mGP fmCniJAkyCFIMo0a9daXmPpkMTkM72DA/FSvt4/Af3piYNMys5P3zkHfSiaQYxFvZldXRxwfQer+ Ewh8i+0DJKChcV0UECUhiI5kjpf+IA/C8XA2K6bFEkMcY8U8ny+nqYMZK8/XrfPhg4SOxEVFHRog wbPDow+RDivPKfE1D1qJrdI6bdyu3mhHDgzNsk0jVfAiTRvSV/R2MV0kZAPxfvJRpwKaWauuojd5 HKO9ohzvjUgpgSk9rpGJNid9oiSjOGGoh9SO2Vn2GsQRBXMwehf/Gi5acM+U9Ojbivpfe+YkJfqj QdFvi/k8Gj1t5ou3qBBx15H6OsIMR6iKBkrG5Sakz5HksPfYnK1KssUujkxOlNGPSc3T34mGv96n rD8/fP0bAAD//wMAUEsDBBQABgAIAAAAIQB64wU+3gAAAAkBAAAPAAAAZHJzL2Rvd25yZXYueG1s TI8xT8MwFIR3JP6D9ZDYqNNIDUmIU1VULAxItEgwuvFLHNV+jmw3Df8eM8F4utPdd812sYbN6MPo SMB6lQFD6pwaaRDwcXx5KIGFKElJ4wgFfGOAbXt708hauSu943yIA0slFGopQMc41ZyHTqOVYeUm pOT1zlsZk/QDV15eU7k1PM+ygls5UlrQcsJnjd35cLECPq0e1d6/ffXKzPvXfreZFj8JcX+37J6A RVziXxh+8RM6tInp5C6kAjNJb6r0JQooH4ElvyizAthJQJ5XFfC24f8ftD8AAAD//wMAUEsBAi0A FAAGAAgAAAAhALaDOJL+AAAA4QEAABMAAAAAAAAAAAAAAAAAAAAAAFtDb250ZW50X1R5cGVzXS54 bWxQSwECLQAUAAYACAAAACEAOP0h/9YAAACUAQAACwAAAAAAAAAAAAAAAAAvAQAAX3JlbHMvLnJl bHNQSwECLQAUAAYACAAAACEAezGC3CYCAAApBAAADgAAAAAAAAAAAAAAAAAuAgAAZHJzL2Uyb0Rv Yy54bWxQSwECLQAUAAYACAAAACEAeuMFPt4AAAAJAQAADwAAAAAAAAAAAAAAAACABAAAZHJzL2Rv d25yZXYueG1sUEsFBgAAAAAEAAQA8wAAAIsFAAAAAA== " stroked="f" style="position:absolute;left:0;text-align:left;margin-left:79.5pt;margin-top:4.35pt;width:260.8pt;height:110.6pt;z-index:251895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type="#_x0000_t202">
                <v:textbox style="mso-fit-shape-to-text:t">
                  <w:txbxContent>
                    <w:p w:rsidP="00BB20D4" w:rsidR="00CA2B35" w:rsidRDefault="00CA2B35" w:rsidRPr="00BB20D4">
                      <w:pPr>
                        <w:jc w:val="center"/>
                        <w:rPr>
                          <w:b/>
                          <w:sz w:val="48"/>
                        </w:rPr>
                      </w:pPr>
                      <w:r w:rsidRPr="00BB20D4">
                        <w:rPr>
                          <w:b/>
                          <w:sz w:val="48"/>
                        </w:rPr>
                        <w:t>4 Rue de la Paix</w:t>
                      </w:r>
                    </w:p>
                    <w:p w:rsidP="00BB20D4" w:rsidR="00CA2B35" w:rsidRDefault="00CA2B35" w:rsidRPr="00BB20D4">
                      <w:pPr>
                        <w:jc w:val="center"/>
                        <w:rPr>
                          <w:b/>
                          <w:sz w:val="48"/>
                        </w:rPr>
                      </w:pPr>
                      <w:r w:rsidRPr="00BB20D4">
                        <w:rPr>
                          <w:b/>
                          <w:sz w:val="48"/>
                        </w:rPr>
                        <w:t>25300 PONTARLIER</w:t>
                      </w:r>
                    </w:p>
                    <w:p w:rsidP="00BB20D4" w:rsidR="00CA2B35" w:rsidRDefault="00CA2B35" w:rsidRPr="00BB20D4">
                      <w:pPr>
                        <w:jc w:val="center"/>
                        <w:rPr>
                          <w:b/>
                          <w:sz w:val="48"/>
                        </w:rPr>
                      </w:pPr>
                      <w:r w:rsidRPr="00BB20D4">
                        <w:rPr>
                          <w:b/>
                          <w:sz w:val="48"/>
                        </w:rPr>
                        <w:t>03.81.46.21.65</w:t>
                      </w:r>
                    </w:p>
                  </w:txbxContent>
                </v:textbox>
                <w10:wrap type="square"/>
              </v:shape>
            </w:pict>
          </mc:Fallback>
        </mc:AlternateContent>
      </w:r>
    </w:p>
    <w:p w:rsidP="0012217A" w:rsidR="000A4267" w:rsidRDefault="000A4267">
      <w:pPr>
        <w:pStyle w:val="Titre1"/>
        <w:rPr>
          <w:color w:val="00B0F0"/>
        </w:rPr>
      </w:pPr>
    </w:p>
    <w:p w:rsidP="0012217A" w:rsidR="000A4267" w:rsidRDefault="000A4267">
      <w:pPr>
        <w:pStyle w:val="Titre1"/>
        <w:rPr>
          <w:color w:val="00B0F0"/>
        </w:rPr>
      </w:pPr>
    </w:p>
    <w:p w:rsidP="0012217A" w:rsidR="000A4267" w:rsidRDefault="000A4267">
      <w:pPr>
        <w:pStyle w:val="Titre1"/>
        <w:rPr>
          <w:color w:val="00B0F0"/>
        </w:rPr>
      </w:pPr>
    </w:p>
    <w:p w:rsidP="0012217A" w:rsidR="000A4267" w:rsidRDefault="000A4267">
      <w:pPr>
        <w:pStyle w:val="Titre1"/>
        <w:rPr>
          <w:color w:val="00B0F0"/>
        </w:rPr>
      </w:pPr>
    </w:p>
    <w:p w:rsidP="0012217A" w:rsidR="000A4267" w:rsidRDefault="000A4267">
      <w:pPr>
        <w:pStyle w:val="Titre1"/>
        <w:rPr>
          <w:color w:val="00B0F0"/>
        </w:rPr>
      </w:pPr>
    </w:p>
    <w:bookmarkStart w:id="2" w:name="_Toc70604236"/>
    <w:bookmarkStart w:id="3" w:name="_Toc70605996"/>
    <w:p w:rsidP="0012217A" w:rsidR="008B0040" w:rsidRDefault="00D42942" w:rsidRPr="000A4267">
      <w:pPr>
        <w:pStyle w:val="Titre1"/>
        <w:rPr>
          <w:color w:val="FFC000"/>
        </w:rPr>
      </w:pPr>
      <w:r w:rsidRPr="000A4267">
        <w:rPr>
          <w:noProof/>
          <w:color w:val="FFC000"/>
        </w:rPr>
        <mc:AlternateContent>
          <mc:Choice Requires="wps">
            <w:drawing>
              <wp:anchor allowOverlap="1" behindDoc="0" distB="0" distL="114300" distR="114300" distT="0" layoutInCell="1" locked="0" relativeHeight="251864576" simplePos="0" wp14:anchorId="723A09C6" wp14:editId="3795E6B8">
                <wp:simplePos x="0" y="0"/>
                <wp:positionH relativeFrom="column">
                  <wp:posOffset>3368040</wp:posOffset>
                </wp:positionH>
                <wp:positionV relativeFrom="paragraph">
                  <wp:posOffset>-685800</wp:posOffset>
                </wp:positionV>
                <wp:extent cx="2752725" cy="1403985"/>
                <wp:effectExtent b="635" l="0" r="9525" t="0"/>
                <wp:wrapNone/>
                <wp:docPr id="45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3985"/>
                        </a:xfrm>
                        <a:prstGeom prst="rect">
                          <a:avLst/>
                        </a:prstGeom>
                        <a:solidFill>
                          <a:srgbClr val="FFFFFF"/>
                        </a:solidFill>
                        <a:ln w="9525">
                          <a:noFill/>
                          <a:miter lim="800000"/>
                          <a:headEnd/>
                          <a:tailEnd/>
                        </a:ln>
                      </wps:spPr>
                      <wps:txbx>
                        <w:txbxContent>
                          <w:p w:rsidP="00D42942" w:rsidR="00CA2B35" w:rsidRDefault="00CA2B35" w:rsidRPr="00D42942">
                            <w:pPr>
                              <w:pStyle w:val="En-tte"/>
                              <w:jc w:val="right"/>
                              <w:rPr>
                                <w:color w:themeColor="accent1" w:themeTint="99" w:val="9CC2E5"/>
                              </w:rPr>
                            </w:pPr>
                            <w:r w:rsidRPr="00D42942">
                              <w:rPr>
                                <w:color w:themeColor="accent1" w:themeTint="99" w:val="9CC2E5"/>
                              </w:rPr>
                              <w:fldChar w:fldCharType="begin"/>
                            </w:r>
                            <w:r w:rsidRPr="00D42942">
                              <w:rPr>
                                <w:color w:themeColor="accent1" w:themeTint="99" w:val="9CC2E5"/>
                              </w:rPr>
                              <w:instrText xml:space="preserve"> STYLEREF  "Titre 1"  \* MERGEFORMAT </w:instrText>
                            </w:r>
                            <w:r w:rsidRPr="00D42942">
                              <w:rPr>
                                <w:color w:themeColor="accent1" w:themeTint="99" w:val="9CC2E5"/>
                              </w:rPr>
                              <w:fldChar w:fldCharType="end"/>
                            </w:r>
                          </w:p>
                          <w:p w:rsidR="00CA2B35" w:rsidRDefault="00CA2B35"/>
                        </w:txbxContent>
                      </wps:txbx>
                      <wps:bodyPr anchor="t" anchorCtr="0" bIns="45720" lIns="91440" rIns="91440" rot="0" tIns="45720" vert="horz" wrap="square">
                        <a:spAutoFit/>
                      </wps:bodyPr>
                    </wps:wsp>
                  </a:graphicData>
                </a:graphic>
                <wp14:sizeRelH relativeFrom="margin">
                  <wp14:pctWidth>0</wp14:pctWidth>
                </wp14:sizeRelH>
                <wp14:sizeRelV relativeFrom="margin">
                  <wp14:pctHeight>20000</wp14:pctHeight>
                </wp14:sizeRelV>
              </wp:anchor>
            </w:drawing>
          </mc:Choice>
          <mc:Fallback>
            <w:pict>
              <v:shapetype coordsize="21600,21600" id="_x0000_t202" o:spt="202" path="m,l,21600r21600,l21600,xe" w14:anchorId="723A09C6">
                <v:stroke joinstyle="miter"/>
                <v:path gradientshapeok="t" o:connecttype="rect"/>
              </v:shapetype>
              <v:shape id="_x0000_s103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9vALLKQIAACoEAAAOAAAAZHJzL2Uyb0RvYy54bWysU02P0zAQvSPxHyzfadLQ0jZqulq6FCEt H9LChZvjOI2F7TG226T76xk73W6BGyIHayYz8/zmzXh9M2hFjsJ5Caai00lOiTAcGmn2Ff32dfdq SYkPzDRMgREVPQlPbzYvX6x7W4oCOlCNcARBjC97W9EuBFtmmeed0MxPwAqDwRacZgFdt88ax3pE 1yor8vxN1oNrrAMuvMe/d2OQbhJ+2woePretF4GoiiK3kE6Xzjqe2WbNyr1jtpP8TIP9AwvNpMFL L1B3LDBycPIvKC25Aw9tmHDQGbSt5CL1gN1M8z+6eeiYFakXFMfbi0z+/8HyT8cvjsimorM56mOY xiF9x1GRRpAghiBIEUXqrS8x98FidhjewoDDTg17ew/8hycGth0ze3HrHPSdYA2SnMbK7Kp0xPER pO4/QoN3sUOABDS0TkcFUROC6EjmdBkQ8iAcfxaLebEo5pRwjE1n+evVcp7uYOVTuXU+vBegSTQq 6nADEjw73vsQ6bDyKSXe5kHJZieVSo7b11vlyJHhtuzSd0b/LU0Z0ld0NUciscpArE+LpGXAbVZS V3SZxy+WszLK8c40yQ5MqtFGJsqc9YmSjOKEoR7GecTaqF0NzQkFczAuLz42NDpwj5T0uLgV9T8P zAlK1AeDoq+ms1nc9OTM5osCHXcdqa8jzHCEqmigZDS3Ib2OJIe9xeHsZJLtmcmZMi5kUvP8eOLG X/sp6/mJb34BAAD//wMAUEsDBBQABgAIAAAAIQCaIvfn4AAAAAwBAAAPAAAAZHJzL2Rvd25yZXYu eG1sTI/LTsMwEEX3SPyDNUjsWjuEVm2IU1VUbFggUZBg6caTOCJ+yHbT8PcMK1iO5ujec+vdbEc2 YUyDdxKKpQCGrvV6cL2E97enxQZYysppNXqHEr4xwa65vqpVpf3FveJ0zD2jEJcqJcHkHCrOU2vQ qrT0AR39Oh+tynTGnuuoLhRuR34nxJpbNThqMCrgo8H263i2Ej6sGfQhvnx2epwOz91+FeYYpLy9 mfcPwDLO+Q+GX31Sh4acTv7sdGKjhFUp7gmVsCjEhlYRsl2XW2AnYouyAN7U/P+I5gcAAP//AwBQ SwECLQAUAAYACAAAACEAtoM4kv4AAADhAQAAEwAAAAAAAAAAAAAAAAAAAAAAW0NvbnRlbnRfVHlw ZXNdLnhtbFBLAQItABQABgAIAAAAIQA4/SH/1gAAAJQBAAALAAAAAAAAAAAAAAAAAC8BAABfcmVs cy8ucmVsc1BLAQItABQABgAIAAAAIQA9vALLKQIAACoEAAAOAAAAAAAAAAAAAAAAAC4CAABkcnMv ZTJvRG9jLnhtbFBLAQItABQABgAIAAAAIQCaIvfn4AAAAAwBAAAPAAAAAAAAAAAAAAAAAIMEAABk cnMvZG93bnJldi54bWxQSwUGAAAAAAQABADzAAAAkAUAAAAA " stroked="f" style="position:absolute;left:0;text-align:left;margin-left:265.2pt;margin-top:-54pt;width:216.75pt;height:110.55pt;z-index:251864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type="#_x0000_t202">
                <v:textbox style="mso-fit-shape-to-text:t">
                  <w:txbxContent>
                    <w:p w:rsidP="00D42942" w:rsidR="00CA2B35" w:rsidRDefault="00CA2B35" w:rsidRPr="00D42942">
                      <w:pPr>
                        <w:pStyle w:val="En-tte"/>
                        <w:jc w:val="right"/>
                        <w:rPr>
                          <w:color w:themeColor="accent1" w:themeTint="99" w:val="9CC2E5"/>
                        </w:rPr>
                      </w:pPr>
                      <w:r w:rsidRPr="00D42942">
                        <w:rPr>
                          <w:color w:themeColor="accent1" w:themeTint="99" w:val="9CC2E5"/>
                        </w:rPr>
                        <w:fldChar w:fldCharType="begin"/>
                      </w:r>
                      <w:r w:rsidRPr="00D42942">
                        <w:rPr>
                          <w:color w:themeColor="accent1" w:themeTint="99" w:val="9CC2E5"/>
                        </w:rPr>
                        <w:instrText xml:space="preserve"> STYLEREF  "Titre 1"  \* MERGEFORMAT </w:instrText>
                      </w:r>
                      <w:r w:rsidRPr="00D42942">
                        <w:rPr>
                          <w:color w:themeColor="accent1" w:themeTint="99" w:val="9CC2E5"/>
                        </w:rPr>
                        <w:fldChar w:fldCharType="end"/>
                      </w:r>
                    </w:p>
                    <w:p w:rsidR="00CA2B35" w:rsidRDefault="00CA2B35"/>
                  </w:txbxContent>
                </v:textbox>
              </v:shape>
            </w:pict>
          </mc:Fallback>
        </mc:AlternateContent>
      </w:r>
      <w:r w:rsidR="008B0040" w:rsidRPr="000A4267">
        <w:rPr>
          <w:color w:val="FFC000"/>
        </w:rPr>
        <w:t>Table des matières</w:t>
      </w:r>
      <w:bookmarkEnd w:id="1"/>
      <w:bookmarkEnd w:id="2"/>
      <w:bookmarkEnd w:id="3"/>
    </w:p>
    <w:p w:rsidP="0012217A" w:rsidR="00AC01B2" w:rsidRDefault="00AC01B2" w:rsidRPr="002D68E4"/>
    <w:sdt>
      <w:sdtPr>
        <w:id w:val="1505934229"/>
        <w:docPartObj>
          <w:docPartGallery w:val="Table of Contents"/>
          <w:docPartUnique/>
        </w:docPartObj>
      </w:sdtPr>
      <w:sdtEndPr>
        <w:rPr>
          <w:b/>
        </w:rPr>
      </w:sdtEndPr>
      <w:sdtContent>
        <w:p w:rsidP="002F041E" w:rsidR="00CA6139" w:rsidRDefault="00CA6139" w:rsidRPr="002D68E4"/>
        <w:p w:rsidR="008F6CAC" w:rsidRDefault="00CA6139">
          <w:pPr>
            <w:pStyle w:val="TM1"/>
            <w:rPr>
              <w:rFonts w:cstheme="minorBidi"/>
              <w:b w:val="0"/>
            </w:rPr>
          </w:pPr>
          <w:r w:rsidRPr="00E37017">
            <w:rPr>
              <w:rFonts w:ascii="Tahoma" w:cs="Tahoma" w:hAnsi="Tahoma"/>
              <w:b w:val="0"/>
            </w:rPr>
            <w:fldChar w:fldCharType="begin"/>
          </w:r>
          <w:r w:rsidRPr="009C2DD4">
            <w:rPr>
              <w:rFonts w:ascii="Tahoma" w:cs="Tahoma" w:hAnsi="Tahoma"/>
            </w:rPr>
            <w:instrText xml:space="preserve"> TOC \o "1-3" \h \z \u </w:instrText>
          </w:r>
          <w:r w:rsidRPr="00E37017">
            <w:rPr>
              <w:rFonts w:ascii="Tahoma" w:cs="Tahoma" w:hAnsi="Tahoma"/>
              <w:b w:val="0"/>
            </w:rPr>
            <w:fldChar w:fldCharType="separate"/>
          </w:r>
          <w:hyperlink w:anchor="_Toc70605996" w:history="1">
            <w:r w:rsidR="008F6CAC" w:rsidRPr="00863727">
              <w:rPr>
                <w:rStyle w:val="Lienhypertexte"/>
              </w:rPr>
              <w:t>Table des matières</w:t>
            </w:r>
            <w:r w:rsidR="008F6CAC">
              <w:rPr>
                <w:webHidden/>
              </w:rPr>
              <w:tab/>
            </w:r>
            <w:r w:rsidR="008F6CAC">
              <w:rPr>
                <w:webHidden/>
              </w:rPr>
              <w:fldChar w:fldCharType="begin"/>
            </w:r>
            <w:r w:rsidR="008F6CAC">
              <w:rPr>
                <w:webHidden/>
              </w:rPr>
              <w:instrText xml:space="preserve"> PAGEREF _Toc70605996 \h </w:instrText>
            </w:r>
            <w:r w:rsidR="008F6CAC">
              <w:rPr>
                <w:webHidden/>
              </w:rPr>
            </w:r>
            <w:r w:rsidR="008F6CAC">
              <w:rPr>
                <w:webHidden/>
              </w:rPr>
              <w:fldChar w:fldCharType="separate"/>
            </w:r>
            <w:r w:rsidR="004C0081">
              <w:rPr>
                <w:webHidden/>
              </w:rPr>
              <w:t>2</w:t>
            </w:r>
            <w:r w:rsidR="008F6CAC">
              <w:rPr>
                <w:webHidden/>
              </w:rPr>
              <w:fldChar w:fldCharType="end"/>
            </w:r>
          </w:hyperlink>
        </w:p>
        <w:p w:rsidR="008F6CAC" w:rsidRDefault="00A538F0">
          <w:pPr>
            <w:pStyle w:val="TM1"/>
            <w:rPr>
              <w:rFonts w:cstheme="minorBidi"/>
              <w:b w:val="0"/>
            </w:rPr>
          </w:pPr>
          <w:hyperlink w:anchor="_Toc70605998" w:history="1">
            <w:r w:rsidR="008F6CAC" w:rsidRPr="00863727">
              <w:rPr>
                <w:rStyle w:val="Lienhypertexte"/>
              </w:rPr>
              <w:t>Titre 1 – Dispositions générales</w:t>
            </w:r>
            <w:r w:rsidR="008F6CAC">
              <w:rPr>
                <w:webHidden/>
              </w:rPr>
              <w:tab/>
            </w:r>
            <w:r w:rsidR="008F6CAC">
              <w:rPr>
                <w:webHidden/>
              </w:rPr>
              <w:fldChar w:fldCharType="begin"/>
            </w:r>
            <w:r w:rsidR="008F6CAC">
              <w:rPr>
                <w:webHidden/>
              </w:rPr>
              <w:instrText xml:space="preserve"> PAGEREF _Toc70605998 \h </w:instrText>
            </w:r>
            <w:r w:rsidR="008F6CAC">
              <w:rPr>
                <w:webHidden/>
              </w:rPr>
            </w:r>
            <w:r w:rsidR="008F6CAC">
              <w:rPr>
                <w:webHidden/>
              </w:rPr>
              <w:fldChar w:fldCharType="separate"/>
            </w:r>
            <w:r w:rsidR="004C0081">
              <w:rPr>
                <w:webHidden/>
              </w:rPr>
              <w:t>8</w:t>
            </w:r>
            <w:r w:rsidR="008F6CAC">
              <w:rPr>
                <w:webHidden/>
              </w:rPr>
              <w:fldChar w:fldCharType="end"/>
            </w:r>
          </w:hyperlink>
        </w:p>
        <w:p w:rsidR="008F6CAC" w:rsidRDefault="00A538F0">
          <w:pPr>
            <w:pStyle w:val="TM2"/>
            <w:tabs>
              <w:tab w:pos="660" w:val="left"/>
              <w:tab w:pos="9628" w:val="right"/>
            </w:tabs>
            <w:rPr>
              <w:rFonts w:cstheme="minorBidi"/>
              <w:noProof/>
            </w:rPr>
          </w:pPr>
          <w:hyperlink w:anchor="_Toc70605999"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1.1 : Champ d’application</w:t>
            </w:r>
            <w:r w:rsidR="008F6CAC">
              <w:rPr>
                <w:noProof/>
                <w:webHidden/>
              </w:rPr>
              <w:tab/>
            </w:r>
            <w:r w:rsidR="008F6CAC">
              <w:rPr>
                <w:noProof/>
                <w:webHidden/>
              </w:rPr>
              <w:fldChar w:fldCharType="begin"/>
            </w:r>
            <w:r w:rsidR="008F6CAC">
              <w:rPr>
                <w:noProof/>
                <w:webHidden/>
              </w:rPr>
              <w:instrText xml:space="preserve"> PAGEREF _Toc70605999 \h </w:instrText>
            </w:r>
            <w:r w:rsidR="008F6CAC">
              <w:rPr>
                <w:noProof/>
                <w:webHidden/>
              </w:rPr>
            </w:r>
            <w:r w:rsidR="008F6CAC">
              <w:rPr>
                <w:noProof/>
                <w:webHidden/>
              </w:rPr>
              <w:fldChar w:fldCharType="separate"/>
            </w:r>
            <w:r w:rsidR="004C0081">
              <w:rPr>
                <w:noProof/>
                <w:webHidden/>
              </w:rPr>
              <w:t>8</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00"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1.2 : Durée de l’accord</w:t>
            </w:r>
            <w:r w:rsidR="008F6CAC">
              <w:rPr>
                <w:noProof/>
                <w:webHidden/>
              </w:rPr>
              <w:tab/>
            </w:r>
            <w:r w:rsidR="008F6CAC">
              <w:rPr>
                <w:noProof/>
                <w:webHidden/>
              </w:rPr>
              <w:fldChar w:fldCharType="begin"/>
            </w:r>
            <w:r w:rsidR="008F6CAC">
              <w:rPr>
                <w:noProof/>
                <w:webHidden/>
              </w:rPr>
              <w:instrText xml:space="preserve"> PAGEREF _Toc70606000 \h </w:instrText>
            </w:r>
            <w:r w:rsidR="008F6CAC">
              <w:rPr>
                <w:noProof/>
                <w:webHidden/>
              </w:rPr>
            </w:r>
            <w:r w:rsidR="008F6CAC">
              <w:rPr>
                <w:noProof/>
                <w:webHidden/>
              </w:rPr>
              <w:fldChar w:fldCharType="separate"/>
            </w:r>
            <w:r w:rsidR="004C0081">
              <w:rPr>
                <w:noProof/>
                <w:webHidden/>
              </w:rPr>
              <w:t>9</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01"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1.3 : Révision</w:t>
            </w:r>
            <w:r w:rsidR="008F6CAC">
              <w:rPr>
                <w:noProof/>
                <w:webHidden/>
              </w:rPr>
              <w:tab/>
            </w:r>
            <w:r w:rsidR="008F6CAC">
              <w:rPr>
                <w:noProof/>
                <w:webHidden/>
              </w:rPr>
              <w:fldChar w:fldCharType="begin"/>
            </w:r>
            <w:r w:rsidR="008F6CAC">
              <w:rPr>
                <w:noProof/>
                <w:webHidden/>
              </w:rPr>
              <w:instrText xml:space="preserve"> PAGEREF _Toc70606001 \h </w:instrText>
            </w:r>
            <w:r w:rsidR="008F6CAC">
              <w:rPr>
                <w:noProof/>
                <w:webHidden/>
              </w:rPr>
            </w:r>
            <w:r w:rsidR="008F6CAC">
              <w:rPr>
                <w:noProof/>
                <w:webHidden/>
              </w:rPr>
              <w:fldChar w:fldCharType="separate"/>
            </w:r>
            <w:r w:rsidR="004C0081">
              <w:rPr>
                <w:noProof/>
                <w:webHidden/>
              </w:rPr>
              <w:t>10</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02"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1.4 : Dénonciation</w:t>
            </w:r>
            <w:r w:rsidR="008F6CAC">
              <w:rPr>
                <w:noProof/>
                <w:webHidden/>
              </w:rPr>
              <w:tab/>
            </w:r>
            <w:r w:rsidR="008F6CAC">
              <w:rPr>
                <w:noProof/>
                <w:webHidden/>
              </w:rPr>
              <w:fldChar w:fldCharType="begin"/>
            </w:r>
            <w:r w:rsidR="008F6CAC">
              <w:rPr>
                <w:noProof/>
                <w:webHidden/>
              </w:rPr>
              <w:instrText xml:space="preserve"> PAGEREF _Toc70606002 \h </w:instrText>
            </w:r>
            <w:r w:rsidR="008F6CAC">
              <w:rPr>
                <w:noProof/>
                <w:webHidden/>
              </w:rPr>
            </w:r>
            <w:r w:rsidR="008F6CAC">
              <w:rPr>
                <w:noProof/>
                <w:webHidden/>
              </w:rPr>
              <w:fldChar w:fldCharType="separate"/>
            </w:r>
            <w:r w:rsidR="004C0081">
              <w:rPr>
                <w:noProof/>
                <w:webHidden/>
              </w:rPr>
              <w:t>11</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03"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1.5 : Application</w:t>
            </w:r>
            <w:r w:rsidR="008F6CAC">
              <w:rPr>
                <w:noProof/>
                <w:webHidden/>
              </w:rPr>
              <w:tab/>
            </w:r>
            <w:r w:rsidR="008F6CAC">
              <w:rPr>
                <w:noProof/>
                <w:webHidden/>
              </w:rPr>
              <w:fldChar w:fldCharType="begin"/>
            </w:r>
            <w:r w:rsidR="008F6CAC">
              <w:rPr>
                <w:noProof/>
                <w:webHidden/>
              </w:rPr>
              <w:instrText xml:space="preserve"> PAGEREF _Toc70606003 \h </w:instrText>
            </w:r>
            <w:r w:rsidR="008F6CAC">
              <w:rPr>
                <w:noProof/>
                <w:webHidden/>
              </w:rPr>
            </w:r>
            <w:r w:rsidR="008F6CAC">
              <w:rPr>
                <w:noProof/>
                <w:webHidden/>
              </w:rPr>
              <w:fldChar w:fldCharType="separate"/>
            </w:r>
            <w:r w:rsidR="004C0081">
              <w:rPr>
                <w:noProof/>
                <w:webHidden/>
              </w:rPr>
              <w:t>12</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04"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1.6 : Publicité</w:t>
            </w:r>
            <w:r w:rsidR="008F6CAC">
              <w:rPr>
                <w:noProof/>
                <w:webHidden/>
              </w:rPr>
              <w:tab/>
            </w:r>
            <w:r w:rsidR="008F6CAC">
              <w:rPr>
                <w:noProof/>
                <w:webHidden/>
              </w:rPr>
              <w:fldChar w:fldCharType="begin"/>
            </w:r>
            <w:r w:rsidR="008F6CAC">
              <w:rPr>
                <w:noProof/>
                <w:webHidden/>
              </w:rPr>
              <w:instrText xml:space="preserve"> PAGEREF _Toc70606004 \h </w:instrText>
            </w:r>
            <w:r w:rsidR="008F6CAC">
              <w:rPr>
                <w:noProof/>
                <w:webHidden/>
              </w:rPr>
            </w:r>
            <w:r w:rsidR="008F6CAC">
              <w:rPr>
                <w:noProof/>
                <w:webHidden/>
              </w:rPr>
              <w:fldChar w:fldCharType="separate"/>
            </w:r>
            <w:r w:rsidR="004C0081">
              <w:rPr>
                <w:noProof/>
                <w:webHidden/>
              </w:rPr>
              <w:t>12</w:t>
            </w:r>
            <w:r w:rsidR="008F6CAC">
              <w:rPr>
                <w:noProof/>
                <w:webHidden/>
              </w:rPr>
              <w:fldChar w:fldCharType="end"/>
            </w:r>
          </w:hyperlink>
        </w:p>
        <w:p w:rsidR="008F6CAC" w:rsidRDefault="00A538F0">
          <w:pPr>
            <w:pStyle w:val="TM1"/>
            <w:rPr>
              <w:rFonts w:cstheme="minorBidi"/>
              <w:b w:val="0"/>
            </w:rPr>
          </w:pPr>
          <w:hyperlink w:anchor="_Toc70606005" w:history="1">
            <w:r w:rsidR="008F6CAC" w:rsidRPr="00863727">
              <w:rPr>
                <w:rStyle w:val="Lienhypertexte"/>
              </w:rPr>
              <w:t>Titre 2 – Recrutement et contrat</w:t>
            </w:r>
            <w:r w:rsidR="008F6CAC">
              <w:rPr>
                <w:webHidden/>
              </w:rPr>
              <w:tab/>
            </w:r>
            <w:r w:rsidR="008F6CAC">
              <w:rPr>
                <w:webHidden/>
              </w:rPr>
              <w:fldChar w:fldCharType="begin"/>
            </w:r>
            <w:r w:rsidR="008F6CAC">
              <w:rPr>
                <w:webHidden/>
              </w:rPr>
              <w:instrText xml:space="preserve"> PAGEREF _Toc70606005 \h </w:instrText>
            </w:r>
            <w:r w:rsidR="008F6CAC">
              <w:rPr>
                <w:webHidden/>
              </w:rPr>
            </w:r>
            <w:r w:rsidR="008F6CAC">
              <w:rPr>
                <w:webHidden/>
              </w:rPr>
              <w:fldChar w:fldCharType="separate"/>
            </w:r>
            <w:r w:rsidR="004C0081">
              <w:rPr>
                <w:webHidden/>
              </w:rPr>
              <w:t>13</w:t>
            </w:r>
            <w:r w:rsidR="008F6CAC">
              <w:rPr>
                <w:webHidden/>
              </w:rPr>
              <w:fldChar w:fldCharType="end"/>
            </w:r>
          </w:hyperlink>
        </w:p>
        <w:p w:rsidR="008F6CAC" w:rsidRDefault="00A538F0">
          <w:pPr>
            <w:pStyle w:val="TM2"/>
            <w:tabs>
              <w:tab w:pos="660" w:val="left"/>
              <w:tab w:pos="9628" w:val="right"/>
            </w:tabs>
            <w:rPr>
              <w:rFonts w:cstheme="minorBidi"/>
              <w:noProof/>
            </w:rPr>
          </w:pPr>
          <w:hyperlink w:anchor="_Toc70606006"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2.1 : Recrutement des permanents</w:t>
            </w:r>
            <w:r w:rsidR="008F6CAC">
              <w:rPr>
                <w:noProof/>
                <w:webHidden/>
              </w:rPr>
              <w:tab/>
            </w:r>
            <w:r w:rsidR="008F6CAC">
              <w:rPr>
                <w:noProof/>
                <w:webHidden/>
              </w:rPr>
              <w:fldChar w:fldCharType="begin"/>
            </w:r>
            <w:r w:rsidR="008F6CAC">
              <w:rPr>
                <w:noProof/>
                <w:webHidden/>
              </w:rPr>
              <w:instrText xml:space="preserve"> PAGEREF _Toc70606006 \h </w:instrText>
            </w:r>
            <w:r w:rsidR="008F6CAC">
              <w:rPr>
                <w:noProof/>
                <w:webHidden/>
              </w:rPr>
            </w:r>
            <w:r w:rsidR="008F6CAC">
              <w:rPr>
                <w:noProof/>
                <w:webHidden/>
              </w:rPr>
              <w:fldChar w:fldCharType="separate"/>
            </w:r>
            <w:r w:rsidR="004C0081">
              <w:rPr>
                <w:noProof/>
                <w:webHidden/>
              </w:rPr>
              <w:t>13</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07"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2.1 bis : Recrutement des salariés en parcours</w:t>
            </w:r>
            <w:r w:rsidR="008F6CAC">
              <w:rPr>
                <w:noProof/>
                <w:webHidden/>
              </w:rPr>
              <w:tab/>
            </w:r>
            <w:r w:rsidR="008F6CAC">
              <w:rPr>
                <w:noProof/>
                <w:webHidden/>
              </w:rPr>
              <w:fldChar w:fldCharType="begin"/>
            </w:r>
            <w:r w:rsidR="008F6CAC">
              <w:rPr>
                <w:noProof/>
                <w:webHidden/>
              </w:rPr>
              <w:instrText xml:space="preserve"> PAGEREF _Toc70606007 \h </w:instrText>
            </w:r>
            <w:r w:rsidR="008F6CAC">
              <w:rPr>
                <w:noProof/>
                <w:webHidden/>
              </w:rPr>
            </w:r>
            <w:r w:rsidR="008F6CAC">
              <w:rPr>
                <w:noProof/>
                <w:webHidden/>
              </w:rPr>
              <w:fldChar w:fldCharType="separate"/>
            </w:r>
            <w:r w:rsidR="004C0081">
              <w:rPr>
                <w:noProof/>
                <w:webHidden/>
              </w:rPr>
              <w:t>13</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08"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2.2 : Egalité professionnelle et égalité de traitement</w:t>
            </w:r>
            <w:r w:rsidR="008F6CAC">
              <w:rPr>
                <w:noProof/>
                <w:webHidden/>
              </w:rPr>
              <w:tab/>
            </w:r>
            <w:r w:rsidR="008F6CAC">
              <w:rPr>
                <w:noProof/>
                <w:webHidden/>
              </w:rPr>
              <w:fldChar w:fldCharType="begin"/>
            </w:r>
            <w:r w:rsidR="008F6CAC">
              <w:rPr>
                <w:noProof/>
                <w:webHidden/>
              </w:rPr>
              <w:instrText xml:space="preserve"> PAGEREF _Toc70606008 \h </w:instrText>
            </w:r>
            <w:r w:rsidR="008F6CAC">
              <w:rPr>
                <w:noProof/>
                <w:webHidden/>
              </w:rPr>
            </w:r>
            <w:r w:rsidR="008F6CAC">
              <w:rPr>
                <w:noProof/>
                <w:webHidden/>
              </w:rPr>
              <w:fldChar w:fldCharType="separate"/>
            </w:r>
            <w:r w:rsidR="004C0081">
              <w:rPr>
                <w:noProof/>
                <w:webHidden/>
              </w:rPr>
              <w:t>13</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09"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2.3 : Contrat de travail des salariés permanents</w:t>
            </w:r>
            <w:r w:rsidR="008F6CAC">
              <w:rPr>
                <w:noProof/>
                <w:webHidden/>
              </w:rPr>
              <w:tab/>
            </w:r>
            <w:r w:rsidR="008F6CAC">
              <w:rPr>
                <w:noProof/>
                <w:webHidden/>
              </w:rPr>
              <w:fldChar w:fldCharType="begin"/>
            </w:r>
            <w:r w:rsidR="008F6CAC">
              <w:rPr>
                <w:noProof/>
                <w:webHidden/>
              </w:rPr>
              <w:instrText xml:space="preserve"> PAGEREF _Toc70606009 \h </w:instrText>
            </w:r>
            <w:r w:rsidR="008F6CAC">
              <w:rPr>
                <w:noProof/>
                <w:webHidden/>
              </w:rPr>
            </w:r>
            <w:r w:rsidR="008F6CAC">
              <w:rPr>
                <w:noProof/>
                <w:webHidden/>
              </w:rPr>
              <w:fldChar w:fldCharType="separate"/>
            </w:r>
            <w:r w:rsidR="004C0081">
              <w:rPr>
                <w:noProof/>
                <w:webHidden/>
              </w:rPr>
              <w:t>16</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10"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2.4 : Contrat de travail des salariés en parcours</w:t>
            </w:r>
            <w:r w:rsidR="008F6CAC">
              <w:rPr>
                <w:noProof/>
                <w:webHidden/>
              </w:rPr>
              <w:tab/>
            </w:r>
            <w:r w:rsidR="008F6CAC">
              <w:rPr>
                <w:noProof/>
                <w:webHidden/>
              </w:rPr>
              <w:fldChar w:fldCharType="begin"/>
            </w:r>
            <w:r w:rsidR="008F6CAC">
              <w:rPr>
                <w:noProof/>
                <w:webHidden/>
              </w:rPr>
              <w:instrText xml:space="preserve"> PAGEREF _Toc70606010 \h </w:instrText>
            </w:r>
            <w:r w:rsidR="008F6CAC">
              <w:rPr>
                <w:noProof/>
                <w:webHidden/>
              </w:rPr>
            </w:r>
            <w:r w:rsidR="008F6CAC">
              <w:rPr>
                <w:noProof/>
                <w:webHidden/>
              </w:rPr>
              <w:fldChar w:fldCharType="separate"/>
            </w:r>
            <w:r w:rsidR="004C0081">
              <w:rPr>
                <w:noProof/>
                <w:webHidden/>
              </w:rPr>
              <w:t>17</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11"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2.5 : Période d’essai</w:t>
            </w:r>
            <w:r w:rsidR="008F6CAC">
              <w:rPr>
                <w:noProof/>
                <w:webHidden/>
              </w:rPr>
              <w:tab/>
            </w:r>
            <w:r w:rsidR="008F6CAC">
              <w:rPr>
                <w:noProof/>
                <w:webHidden/>
              </w:rPr>
              <w:fldChar w:fldCharType="begin"/>
            </w:r>
            <w:r w:rsidR="008F6CAC">
              <w:rPr>
                <w:noProof/>
                <w:webHidden/>
              </w:rPr>
              <w:instrText xml:space="preserve"> PAGEREF _Toc70606011 \h </w:instrText>
            </w:r>
            <w:r w:rsidR="008F6CAC">
              <w:rPr>
                <w:noProof/>
                <w:webHidden/>
              </w:rPr>
            </w:r>
            <w:r w:rsidR="008F6CAC">
              <w:rPr>
                <w:noProof/>
                <w:webHidden/>
              </w:rPr>
              <w:fldChar w:fldCharType="separate"/>
            </w:r>
            <w:r w:rsidR="004C0081">
              <w:rPr>
                <w:noProof/>
                <w:webHidden/>
              </w:rPr>
              <w:t>18</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12"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2.6 : Respect des données personnelles</w:t>
            </w:r>
            <w:r w:rsidR="008F6CAC">
              <w:rPr>
                <w:noProof/>
                <w:webHidden/>
              </w:rPr>
              <w:tab/>
            </w:r>
            <w:r w:rsidR="008F6CAC">
              <w:rPr>
                <w:noProof/>
                <w:webHidden/>
              </w:rPr>
              <w:fldChar w:fldCharType="begin"/>
            </w:r>
            <w:r w:rsidR="008F6CAC">
              <w:rPr>
                <w:noProof/>
                <w:webHidden/>
              </w:rPr>
              <w:instrText xml:space="preserve"> PAGEREF _Toc70606012 \h </w:instrText>
            </w:r>
            <w:r w:rsidR="008F6CAC">
              <w:rPr>
                <w:noProof/>
                <w:webHidden/>
              </w:rPr>
            </w:r>
            <w:r w:rsidR="008F6CAC">
              <w:rPr>
                <w:noProof/>
                <w:webHidden/>
              </w:rPr>
              <w:fldChar w:fldCharType="separate"/>
            </w:r>
            <w:r w:rsidR="004C0081">
              <w:rPr>
                <w:noProof/>
                <w:webHidden/>
              </w:rPr>
              <w:t>19</w:t>
            </w:r>
            <w:r w:rsidR="008F6CAC">
              <w:rPr>
                <w:noProof/>
                <w:webHidden/>
              </w:rPr>
              <w:fldChar w:fldCharType="end"/>
            </w:r>
          </w:hyperlink>
        </w:p>
        <w:p w:rsidR="008F6CAC" w:rsidRDefault="00A538F0">
          <w:pPr>
            <w:pStyle w:val="TM1"/>
            <w:rPr>
              <w:rFonts w:cstheme="minorBidi"/>
              <w:b w:val="0"/>
            </w:rPr>
          </w:pPr>
          <w:hyperlink w:anchor="_Toc70606013" w:history="1">
            <w:r w:rsidR="008F6CAC" w:rsidRPr="00863727">
              <w:rPr>
                <w:rStyle w:val="Lienhypertexte"/>
              </w:rPr>
              <w:t>Titre 3 – Durée et temps de travail des salariés permanents</w:t>
            </w:r>
            <w:r w:rsidR="008F6CAC">
              <w:rPr>
                <w:webHidden/>
              </w:rPr>
              <w:tab/>
            </w:r>
            <w:r w:rsidR="008F6CAC">
              <w:rPr>
                <w:webHidden/>
              </w:rPr>
              <w:fldChar w:fldCharType="begin"/>
            </w:r>
            <w:r w:rsidR="008F6CAC">
              <w:rPr>
                <w:webHidden/>
              </w:rPr>
              <w:instrText xml:space="preserve"> PAGEREF _Toc70606013 \h </w:instrText>
            </w:r>
            <w:r w:rsidR="008F6CAC">
              <w:rPr>
                <w:webHidden/>
              </w:rPr>
            </w:r>
            <w:r w:rsidR="008F6CAC">
              <w:rPr>
                <w:webHidden/>
              </w:rPr>
              <w:fldChar w:fldCharType="separate"/>
            </w:r>
            <w:r w:rsidR="004C0081">
              <w:rPr>
                <w:webHidden/>
              </w:rPr>
              <w:t>20</w:t>
            </w:r>
            <w:r w:rsidR="008F6CAC">
              <w:rPr>
                <w:webHidden/>
              </w:rPr>
              <w:fldChar w:fldCharType="end"/>
            </w:r>
          </w:hyperlink>
        </w:p>
        <w:p w:rsidR="008F6CAC" w:rsidRDefault="00A538F0">
          <w:pPr>
            <w:pStyle w:val="TM2"/>
            <w:tabs>
              <w:tab w:pos="660" w:val="left"/>
              <w:tab w:pos="9628" w:val="right"/>
            </w:tabs>
            <w:rPr>
              <w:rFonts w:cstheme="minorBidi"/>
              <w:noProof/>
            </w:rPr>
          </w:pPr>
          <w:hyperlink w:anchor="_Toc70606014"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3.1 : Temps de travail</w:t>
            </w:r>
            <w:r w:rsidR="008F6CAC">
              <w:rPr>
                <w:noProof/>
                <w:webHidden/>
              </w:rPr>
              <w:tab/>
            </w:r>
            <w:r w:rsidR="008F6CAC">
              <w:rPr>
                <w:noProof/>
                <w:webHidden/>
              </w:rPr>
              <w:fldChar w:fldCharType="begin"/>
            </w:r>
            <w:r w:rsidR="008F6CAC">
              <w:rPr>
                <w:noProof/>
                <w:webHidden/>
              </w:rPr>
              <w:instrText xml:space="preserve"> PAGEREF _Toc70606014 \h </w:instrText>
            </w:r>
            <w:r w:rsidR="008F6CAC">
              <w:rPr>
                <w:noProof/>
                <w:webHidden/>
              </w:rPr>
            </w:r>
            <w:r w:rsidR="008F6CAC">
              <w:rPr>
                <w:noProof/>
                <w:webHidden/>
              </w:rPr>
              <w:fldChar w:fldCharType="separate"/>
            </w:r>
            <w:r w:rsidR="004C0081">
              <w:rPr>
                <w:noProof/>
                <w:webHidden/>
              </w:rPr>
              <w:t>20</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15"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3.2 : Repos hebdomadaire et travail exceptionnel</w:t>
            </w:r>
            <w:r w:rsidR="008F6CAC">
              <w:rPr>
                <w:noProof/>
                <w:webHidden/>
              </w:rPr>
              <w:tab/>
            </w:r>
            <w:r w:rsidR="008F6CAC">
              <w:rPr>
                <w:noProof/>
                <w:webHidden/>
              </w:rPr>
              <w:fldChar w:fldCharType="begin"/>
            </w:r>
            <w:r w:rsidR="008F6CAC">
              <w:rPr>
                <w:noProof/>
                <w:webHidden/>
              </w:rPr>
              <w:instrText xml:space="preserve"> PAGEREF _Toc70606015 \h </w:instrText>
            </w:r>
            <w:r w:rsidR="008F6CAC">
              <w:rPr>
                <w:noProof/>
                <w:webHidden/>
              </w:rPr>
            </w:r>
            <w:r w:rsidR="008F6CAC">
              <w:rPr>
                <w:noProof/>
                <w:webHidden/>
              </w:rPr>
              <w:fldChar w:fldCharType="separate"/>
            </w:r>
            <w:r w:rsidR="004C0081">
              <w:rPr>
                <w:noProof/>
                <w:webHidden/>
              </w:rPr>
              <w:t>20</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16"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3.3 : Heures supplémentaires</w:t>
            </w:r>
            <w:r w:rsidR="008F6CAC">
              <w:rPr>
                <w:noProof/>
                <w:webHidden/>
              </w:rPr>
              <w:tab/>
            </w:r>
            <w:r w:rsidR="008F6CAC">
              <w:rPr>
                <w:noProof/>
                <w:webHidden/>
              </w:rPr>
              <w:fldChar w:fldCharType="begin"/>
            </w:r>
            <w:r w:rsidR="008F6CAC">
              <w:rPr>
                <w:noProof/>
                <w:webHidden/>
              </w:rPr>
              <w:instrText xml:space="preserve"> PAGEREF _Toc70606016 \h </w:instrText>
            </w:r>
            <w:r w:rsidR="008F6CAC">
              <w:rPr>
                <w:noProof/>
                <w:webHidden/>
              </w:rPr>
            </w:r>
            <w:r w:rsidR="008F6CAC">
              <w:rPr>
                <w:noProof/>
                <w:webHidden/>
              </w:rPr>
              <w:fldChar w:fldCharType="separate"/>
            </w:r>
            <w:r w:rsidR="004C0081">
              <w:rPr>
                <w:noProof/>
                <w:webHidden/>
              </w:rPr>
              <w:t>21</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17"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3.4 : Spécificités du travail à temps partiel</w:t>
            </w:r>
            <w:r w:rsidR="008F6CAC">
              <w:rPr>
                <w:noProof/>
                <w:webHidden/>
              </w:rPr>
              <w:tab/>
            </w:r>
            <w:r w:rsidR="008F6CAC">
              <w:rPr>
                <w:noProof/>
                <w:webHidden/>
              </w:rPr>
              <w:fldChar w:fldCharType="begin"/>
            </w:r>
            <w:r w:rsidR="008F6CAC">
              <w:rPr>
                <w:noProof/>
                <w:webHidden/>
              </w:rPr>
              <w:instrText xml:space="preserve"> PAGEREF _Toc70606017 \h </w:instrText>
            </w:r>
            <w:r w:rsidR="008F6CAC">
              <w:rPr>
                <w:noProof/>
                <w:webHidden/>
              </w:rPr>
            </w:r>
            <w:r w:rsidR="008F6CAC">
              <w:rPr>
                <w:noProof/>
                <w:webHidden/>
              </w:rPr>
              <w:fldChar w:fldCharType="separate"/>
            </w:r>
            <w:r w:rsidR="004C0081">
              <w:rPr>
                <w:noProof/>
                <w:webHidden/>
              </w:rPr>
              <w:t>22</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18"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3.5 : Enregistrement du temps de travail des salariés permanents</w:t>
            </w:r>
            <w:r w:rsidR="008F6CAC">
              <w:rPr>
                <w:noProof/>
                <w:webHidden/>
              </w:rPr>
              <w:tab/>
            </w:r>
            <w:r w:rsidR="008F6CAC">
              <w:rPr>
                <w:noProof/>
                <w:webHidden/>
              </w:rPr>
              <w:fldChar w:fldCharType="begin"/>
            </w:r>
            <w:r w:rsidR="008F6CAC">
              <w:rPr>
                <w:noProof/>
                <w:webHidden/>
              </w:rPr>
              <w:instrText xml:space="preserve"> PAGEREF _Toc70606018 \h </w:instrText>
            </w:r>
            <w:r w:rsidR="008F6CAC">
              <w:rPr>
                <w:noProof/>
                <w:webHidden/>
              </w:rPr>
            </w:r>
            <w:r w:rsidR="008F6CAC">
              <w:rPr>
                <w:noProof/>
                <w:webHidden/>
              </w:rPr>
              <w:fldChar w:fldCharType="separate"/>
            </w:r>
            <w:r w:rsidR="004C0081">
              <w:rPr>
                <w:noProof/>
                <w:webHidden/>
              </w:rPr>
              <w:t>22</w:t>
            </w:r>
            <w:r w:rsidR="008F6CAC">
              <w:rPr>
                <w:noProof/>
                <w:webHidden/>
              </w:rPr>
              <w:fldChar w:fldCharType="end"/>
            </w:r>
          </w:hyperlink>
        </w:p>
        <w:p w:rsidR="008F6CAC" w:rsidRDefault="00A538F0">
          <w:pPr>
            <w:pStyle w:val="TM1"/>
            <w:rPr>
              <w:rFonts w:cstheme="minorBidi"/>
              <w:b w:val="0"/>
            </w:rPr>
          </w:pPr>
          <w:hyperlink w:anchor="_Toc70606019" w:history="1">
            <w:r w:rsidR="008F6CAC" w:rsidRPr="00863727">
              <w:rPr>
                <w:rStyle w:val="Lienhypertexte"/>
              </w:rPr>
              <w:t>Titre 4 – Durée et temps de travail des salariés en parcours</w:t>
            </w:r>
            <w:r w:rsidR="008F6CAC">
              <w:rPr>
                <w:webHidden/>
              </w:rPr>
              <w:tab/>
            </w:r>
            <w:r w:rsidR="008F6CAC">
              <w:rPr>
                <w:webHidden/>
              </w:rPr>
              <w:fldChar w:fldCharType="begin"/>
            </w:r>
            <w:r w:rsidR="008F6CAC">
              <w:rPr>
                <w:webHidden/>
              </w:rPr>
              <w:instrText xml:space="preserve"> PAGEREF _Toc70606019 \h </w:instrText>
            </w:r>
            <w:r w:rsidR="008F6CAC">
              <w:rPr>
                <w:webHidden/>
              </w:rPr>
            </w:r>
            <w:r w:rsidR="008F6CAC">
              <w:rPr>
                <w:webHidden/>
              </w:rPr>
              <w:fldChar w:fldCharType="separate"/>
            </w:r>
            <w:r w:rsidR="004C0081">
              <w:rPr>
                <w:webHidden/>
              </w:rPr>
              <w:t>23</w:t>
            </w:r>
            <w:r w:rsidR="008F6CAC">
              <w:rPr>
                <w:webHidden/>
              </w:rPr>
              <w:fldChar w:fldCharType="end"/>
            </w:r>
          </w:hyperlink>
        </w:p>
        <w:p w:rsidR="008F6CAC" w:rsidRDefault="00A538F0">
          <w:pPr>
            <w:pStyle w:val="TM2"/>
            <w:tabs>
              <w:tab w:pos="660" w:val="left"/>
              <w:tab w:pos="9628" w:val="right"/>
            </w:tabs>
            <w:rPr>
              <w:rFonts w:cstheme="minorBidi"/>
              <w:noProof/>
            </w:rPr>
          </w:pPr>
          <w:hyperlink w:anchor="_Toc70606020"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4.1 : Temps de travail effectif</w:t>
            </w:r>
            <w:r w:rsidR="008F6CAC">
              <w:rPr>
                <w:noProof/>
                <w:webHidden/>
              </w:rPr>
              <w:tab/>
            </w:r>
            <w:r w:rsidR="008F6CAC">
              <w:rPr>
                <w:noProof/>
                <w:webHidden/>
              </w:rPr>
              <w:fldChar w:fldCharType="begin"/>
            </w:r>
            <w:r w:rsidR="008F6CAC">
              <w:rPr>
                <w:noProof/>
                <w:webHidden/>
              </w:rPr>
              <w:instrText xml:space="preserve"> PAGEREF _Toc70606020 \h </w:instrText>
            </w:r>
            <w:r w:rsidR="008F6CAC">
              <w:rPr>
                <w:noProof/>
                <w:webHidden/>
              </w:rPr>
            </w:r>
            <w:r w:rsidR="008F6CAC">
              <w:rPr>
                <w:noProof/>
                <w:webHidden/>
              </w:rPr>
              <w:fldChar w:fldCharType="separate"/>
            </w:r>
            <w:r w:rsidR="004C0081">
              <w:rPr>
                <w:noProof/>
                <w:webHidden/>
              </w:rPr>
              <w:t>23</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21"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4.2 : Durée de travail</w:t>
            </w:r>
            <w:r w:rsidR="008F6CAC">
              <w:rPr>
                <w:noProof/>
                <w:webHidden/>
              </w:rPr>
              <w:tab/>
            </w:r>
            <w:r w:rsidR="008F6CAC">
              <w:rPr>
                <w:noProof/>
                <w:webHidden/>
              </w:rPr>
              <w:fldChar w:fldCharType="begin"/>
            </w:r>
            <w:r w:rsidR="008F6CAC">
              <w:rPr>
                <w:noProof/>
                <w:webHidden/>
              </w:rPr>
              <w:instrText xml:space="preserve"> PAGEREF _Toc70606021 \h </w:instrText>
            </w:r>
            <w:r w:rsidR="008F6CAC">
              <w:rPr>
                <w:noProof/>
                <w:webHidden/>
              </w:rPr>
            </w:r>
            <w:r w:rsidR="008F6CAC">
              <w:rPr>
                <w:noProof/>
                <w:webHidden/>
              </w:rPr>
              <w:fldChar w:fldCharType="separate"/>
            </w:r>
            <w:r w:rsidR="004C0081">
              <w:rPr>
                <w:noProof/>
                <w:webHidden/>
              </w:rPr>
              <w:t>23</w:t>
            </w:r>
            <w:r w:rsidR="008F6CAC">
              <w:rPr>
                <w:noProof/>
                <w:webHidden/>
              </w:rPr>
              <w:fldChar w:fldCharType="end"/>
            </w:r>
          </w:hyperlink>
        </w:p>
        <w:p w:rsidP="00B37195" w:rsidR="008F6CAC" w:rsidRDefault="00A538F0">
          <w:pPr>
            <w:pStyle w:val="TM2"/>
            <w:tabs>
              <w:tab w:pos="660" w:val="left"/>
              <w:tab w:pos="9628" w:val="right"/>
            </w:tabs>
            <w:rPr>
              <w:rFonts w:cstheme="minorBidi"/>
              <w:noProof/>
            </w:rPr>
          </w:pPr>
          <w:hyperlink w:anchor="_Toc70606022"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4.3 : Enregistrement du temps de travail des salariés en parcours</w:t>
            </w:r>
            <w:r w:rsidR="008F6CAC">
              <w:rPr>
                <w:noProof/>
                <w:webHidden/>
              </w:rPr>
              <w:tab/>
            </w:r>
            <w:r w:rsidR="008F6CAC">
              <w:rPr>
                <w:noProof/>
                <w:webHidden/>
              </w:rPr>
              <w:fldChar w:fldCharType="begin"/>
            </w:r>
            <w:r w:rsidR="008F6CAC">
              <w:rPr>
                <w:noProof/>
                <w:webHidden/>
              </w:rPr>
              <w:instrText xml:space="preserve"> PAGEREF _Toc70606022 \h </w:instrText>
            </w:r>
            <w:r w:rsidR="008F6CAC">
              <w:rPr>
                <w:noProof/>
                <w:webHidden/>
              </w:rPr>
            </w:r>
            <w:r w:rsidR="008F6CAC">
              <w:rPr>
                <w:noProof/>
                <w:webHidden/>
              </w:rPr>
              <w:fldChar w:fldCharType="separate"/>
            </w:r>
            <w:r w:rsidR="004C0081">
              <w:rPr>
                <w:noProof/>
                <w:webHidden/>
              </w:rPr>
              <w:t>25</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24" w:history="1">
            <w:r w:rsidR="008F6CAC" w:rsidRPr="00863727">
              <w:rPr>
                <w:rStyle w:val="Lienhypertexte"/>
                <w:rFonts w:ascii="Symbol" w:hAnsi="Symbol"/>
                <w:noProof/>
              </w:rPr>
              <w:t></w:t>
            </w:r>
            <w:r w:rsidR="008F6CAC">
              <w:rPr>
                <w:rFonts w:cstheme="minorBidi"/>
                <w:noProof/>
              </w:rPr>
              <w:tab/>
            </w:r>
            <w:r w:rsidR="00E660B5">
              <w:rPr>
                <w:rStyle w:val="Lienhypertexte"/>
                <w:noProof/>
              </w:rPr>
              <w:t>Article 4.4</w:t>
            </w:r>
            <w:r w:rsidR="008F6CAC" w:rsidRPr="00863727">
              <w:rPr>
                <w:rStyle w:val="Lienhypertexte"/>
                <w:noProof/>
              </w:rPr>
              <w:t xml:space="preserve"> : Aménagement de la durée du travail</w:t>
            </w:r>
            <w:r w:rsidR="008F6CAC">
              <w:rPr>
                <w:noProof/>
                <w:webHidden/>
              </w:rPr>
              <w:tab/>
            </w:r>
            <w:r w:rsidR="008F6CAC">
              <w:rPr>
                <w:noProof/>
                <w:webHidden/>
              </w:rPr>
              <w:fldChar w:fldCharType="begin"/>
            </w:r>
            <w:r w:rsidR="008F6CAC">
              <w:rPr>
                <w:noProof/>
                <w:webHidden/>
              </w:rPr>
              <w:instrText xml:space="preserve"> PAGEREF _Toc70606024 \h </w:instrText>
            </w:r>
            <w:r w:rsidR="008F6CAC">
              <w:rPr>
                <w:noProof/>
                <w:webHidden/>
              </w:rPr>
            </w:r>
            <w:r w:rsidR="008F6CAC">
              <w:rPr>
                <w:noProof/>
                <w:webHidden/>
              </w:rPr>
              <w:fldChar w:fldCharType="separate"/>
            </w:r>
            <w:r w:rsidR="004C0081">
              <w:rPr>
                <w:noProof/>
                <w:webHidden/>
              </w:rPr>
              <w:t>25</w:t>
            </w:r>
            <w:r w:rsidR="008F6CAC">
              <w:rPr>
                <w:noProof/>
                <w:webHidden/>
              </w:rPr>
              <w:fldChar w:fldCharType="end"/>
            </w:r>
          </w:hyperlink>
        </w:p>
        <w:p w:rsidR="008F6CAC" w:rsidRDefault="00A538F0">
          <w:pPr>
            <w:pStyle w:val="TM1"/>
            <w:rPr>
              <w:rFonts w:cstheme="minorBidi"/>
              <w:b w:val="0"/>
            </w:rPr>
          </w:pPr>
          <w:hyperlink w:anchor="_Toc70606025" w:history="1">
            <w:r w:rsidR="008F6CAC" w:rsidRPr="00863727">
              <w:rPr>
                <w:rStyle w:val="Lienhypertexte"/>
              </w:rPr>
              <w:t>Titre 5 – Accompagnement des salariés en parcours</w:t>
            </w:r>
            <w:r w:rsidR="008F6CAC">
              <w:rPr>
                <w:webHidden/>
              </w:rPr>
              <w:tab/>
            </w:r>
            <w:r w:rsidR="008F6CAC">
              <w:rPr>
                <w:webHidden/>
              </w:rPr>
              <w:fldChar w:fldCharType="begin"/>
            </w:r>
            <w:r w:rsidR="008F6CAC">
              <w:rPr>
                <w:webHidden/>
              </w:rPr>
              <w:instrText xml:space="preserve"> PAGEREF _Toc70606025 \h </w:instrText>
            </w:r>
            <w:r w:rsidR="008F6CAC">
              <w:rPr>
                <w:webHidden/>
              </w:rPr>
            </w:r>
            <w:r w:rsidR="008F6CAC">
              <w:rPr>
                <w:webHidden/>
              </w:rPr>
              <w:fldChar w:fldCharType="separate"/>
            </w:r>
            <w:r w:rsidR="004C0081">
              <w:rPr>
                <w:webHidden/>
              </w:rPr>
              <w:t>26</w:t>
            </w:r>
            <w:r w:rsidR="008F6CAC">
              <w:rPr>
                <w:webHidden/>
              </w:rPr>
              <w:fldChar w:fldCharType="end"/>
            </w:r>
          </w:hyperlink>
        </w:p>
        <w:p w:rsidR="008F6CAC" w:rsidRDefault="00A538F0">
          <w:pPr>
            <w:pStyle w:val="TM1"/>
            <w:rPr>
              <w:rFonts w:cstheme="minorBidi"/>
              <w:b w:val="0"/>
            </w:rPr>
          </w:pPr>
          <w:hyperlink w:anchor="_Toc70606026" w:history="1">
            <w:r w:rsidR="008F6CAC" w:rsidRPr="00863727">
              <w:rPr>
                <w:rStyle w:val="Lienhypertexte"/>
              </w:rPr>
              <w:t>Titre 6 – Absences</w:t>
            </w:r>
            <w:r w:rsidR="008F6CAC">
              <w:rPr>
                <w:webHidden/>
              </w:rPr>
              <w:tab/>
            </w:r>
            <w:r w:rsidR="008F6CAC">
              <w:rPr>
                <w:webHidden/>
              </w:rPr>
              <w:fldChar w:fldCharType="begin"/>
            </w:r>
            <w:r w:rsidR="008F6CAC">
              <w:rPr>
                <w:webHidden/>
              </w:rPr>
              <w:instrText xml:space="preserve"> PAGEREF _Toc70606026 \h </w:instrText>
            </w:r>
            <w:r w:rsidR="008F6CAC">
              <w:rPr>
                <w:webHidden/>
              </w:rPr>
            </w:r>
            <w:r w:rsidR="008F6CAC">
              <w:rPr>
                <w:webHidden/>
              </w:rPr>
              <w:fldChar w:fldCharType="separate"/>
            </w:r>
            <w:r w:rsidR="004C0081">
              <w:rPr>
                <w:webHidden/>
              </w:rPr>
              <w:t>27</w:t>
            </w:r>
            <w:r w:rsidR="008F6CAC">
              <w:rPr>
                <w:webHidden/>
              </w:rPr>
              <w:fldChar w:fldCharType="end"/>
            </w:r>
          </w:hyperlink>
        </w:p>
        <w:p w:rsidR="008F6CAC" w:rsidRDefault="00A538F0">
          <w:pPr>
            <w:pStyle w:val="TM2"/>
            <w:tabs>
              <w:tab w:pos="660" w:val="left"/>
              <w:tab w:pos="9628" w:val="right"/>
            </w:tabs>
            <w:rPr>
              <w:rFonts w:cstheme="minorBidi"/>
              <w:noProof/>
            </w:rPr>
          </w:pPr>
          <w:hyperlink w:anchor="_Toc70606027"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6.1 : Suspension du contrat de travail</w:t>
            </w:r>
            <w:r w:rsidR="008F6CAC">
              <w:rPr>
                <w:noProof/>
                <w:webHidden/>
              </w:rPr>
              <w:tab/>
            </w:r>
            <w:r w:rsidR="008F6CAC">
              <w:rPr>
                <w:noProof/>
                <w:webHidden/>
              </w:rPr>
              <w:fldChar w:fldCharType="begin"/>
            </w:r>
            <w:r w:rsidR="008F6CAC">
              <w:rPr>
                <w:noProof/>
                <w:webHidden/>
              </w:rPr>
              <w:instrText xml:space="preserve"> PAGEREF _Toc70606027 \h </w:instrText>
            </w:r>
            <w:r w:rsidR="008F6CAC">
              <w:rPr>
                <w:noProof/>
                <w:webHidden/>
              </w:rPr>
            </w:r>
            <w:r w:rsidR="008F6CAC">
              <w:rPr>
                <w:noProof/>
                <w:webHidden/>
              </w:rPr>
              <w:fldChar w:fldCharType="separate"/>
            </w:r>
            <w:r w:rsidR="004C0081">
              <w:rPr>
                <w:noProof/>
                <w:webHidden/>
              </w:rPr>
              <w:t>27</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28"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6.2 : Détermination et modalité de prise de congés payés</w:t>
            </w:r>
            <w:r w:rsidR="008F6CAC">
              <w:rPr>
                <w:noProof/>
                <w:webHidden/>
              </w:rPr>
              <w:tab/>
            </w:r>
            <w:r w:rsidR="008F6CAC">
              <w:rPr>
                <w:noProof/>
                <w:webHidden/>
              </w:rPr>
              <w:fldChar w:fldCharType="begin"/>
            </w:r>
            <w:r w:rsidR="008F6CAC">
              <w:rPr>
                <w:noProof/>
                <w:webHidden/>
              </w:rPr>
              <w:instrText xml:space="preserve"> PAGEREF _Toc70606028 \h </w:instrText>
            </w:r>
            <w:r w:rsidR="008F6CAC">
              <w:rPr>
                <w:noProof/>
                <w:webHidden/>
              </w:rPr>
            </w:r>
            <w:r w:rsidR="008F6CAC">
              <w:rPr>
                <w:noProof/>
                <w:webHidden/>
              </w:rPr>
              <w:fldChar w:fldCharType="separate"/>
            </w:r>
            <w:r w:rsidR="004C0081">
              <w:rPr>
                <w:noProof/>
                <w:webHidden/>
              </w:rPr>
              <w:t>29</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29"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6.3 : Congés exceptionnels des salariés en parcours</w:t>
            </w:r>
            <w:r w:rsidR="008F6CAC">
              <w:rPr>
                <w:noProof/>
                <w:webHidden/>
              </w:rPr>
              <w:tab/>
            </w:r>
            <w:r w:rsidR="008F6CAC">
              <w:rPr>
                <w:noProof/>
                <w:webHidden/>
              </w:rPr>
              <w:fldChar w:fldCharType="begin"/>
            </w:r>
            <w:r w:rsidR="008F6CAC">
              <w:rPr>
                <w:noProof/>
                <w:webHidden/>
              </w:rPr>
              <w:instrText xml:space="preserve"> PAGEREF _Toc70606029 \h </w:instrText>
            </w:r>
            <w:r w:rsidR="008F6CAC">
              <w:rPr>
                <w:noProof/>
                <w:webHidden/>
              </w:rPr>
            </w:r>
            <w:r w:rsidR="008F6CAC">
              <w:rPr>
                <w:noProof/>
                <w:webHidden/>
              </w:rPr>
              <w:fldChar w:fldCharType="separate"/>
            </w:r>
            <w:r w:rsidR="004C0081">
              <w:rPr>
                <w:noProof/>
                <w:webHidden/>
              </w:rPr>
              <w:t>33</w:t>
            </w:r>
            <w:r w:rsidR="008F6CAC">
              <w:rPr>
                <w:noProof/>
                <w:webHidden/>
              </w:rPr>
              <w:fldChar w:fldCharType="end"/>
            </w:r>
          </w:hyperlink>
        </w:p>
        <w:p w:rsidR="008F6CAC" w:rsidRDefault="00A538F0">
          <w:pPr>
            <w:pStyle w:val="TM1"/>
            <w:rPr>
              <w:rFonts w:cstheme="minorBidi"/>
              <w:b w:val="0"/>
            </w:rPr>
          </w:pPr>
          <w:hyperlink w:anchor="_Toc70606030" w:history="1">
            <w:r w:rsidR="008F6CAC" w:rsidRPr="00863727">
              <w:rPr>
                <w:rStyle w:val="Lienhypertexte"/>
              </w:rPr>
              <w:t>Titre 7 – Institutions représentatives du personnel</w:t>
            </w:r>
            <w:r w:rsidR="008F6CAC">
              <w:rPr>
                <w:webHidden/>
              </w:rPr>
              <w:tab/>
            </w:r>
            <w:r w:rsidR="008F6CAC">
              <w:rPr>
                <w:webHidden/>
              </w:rPr>
              <w:fldChar w:fldCharType="begin"/>
            </w:r>
            <w:r w:rsidR="008F6CAC">
              <w:rPr>
                <w:webHidden/>
              </w:rPr>
              <w:instrText xml:space="preserve"> PAGEREF _Toc70606030 \h </w:instrText>
            </w:r>
            <w:r w:rsidR="008F6CAC">
              <w:rPr>
                <w:webHidden/>
              </w:rPr>
            </w:r>
            <w:r w:rsidR="008F6CAC">
              <w:rPr>
                <w:webHidden/>
              </w:rPr>
              <w:fldChar w:fldCharType="separate"/>
            </w:r>
            <w:r w:rsidR="004C0081">
              <w:rPr>
                <w:webHidden/>
              </w:rPr>
              <w:t>34</w:t>
            </w:r>
            <w:r w:rsidR="008F6CAC">
              <w:rPr>
                <w:webHidden/>
              </w:rPr>
              <w:fldChar w:fldCharType="end"/>
            </w:r>
          </w:hyperlink>
        </w:p>
        <w:p w:rsidR="008F6CAC" w:rsidRDefault="00A538F0">
          <w:pPr>
            <w:pStyle w:val="TM2"/>
            <w:tabs>
              <w:tab w:pos="660" w:val="left"/>
              <w:tab w:pos="9628" w:val="right"/>
            </w:tabs>
            <w:rPr>
              <w:rFonts w:cstheme="minorBidi"/>
              <w:noProof/>
            </w:rPr>
          </w:pPr>
          <w:hyperlink w:anchor="_Toc70606031"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7.1 : Liberté d’opinion et liberté civique</w:t>
            </w:r>
            <w:r w:rsidR="008F6CAC">
              <w:rPr>
                <w:noProof/>
                <w:webHidden/>
              </w:rPr>
              <w:tab/>
            </w:r>
            <w:r w:rsidR="008F6CAC">
              <w:rPr>
                <w:noProof/>
                <w:webHidden/>
              </w:rPr>
              <w:fldChar w:fldCharType="begin"/>
            </w:r>
            <w:r w:rsidR="008F6CAC">
              <w:rPr>
                <w:noProof/>
                <w:webHidden/>
              </w:rPr>
              <w:instrText xml:space="preserve"> PAGEREF _Toc70606031 \h </w:instrText>
            </w:r>
            <w:r w:rsidR="008F6CAC">
              <w:rPr>
                <w:noProof/>
                <w:webHidden/>
              </w:rPr>
            </w:r>
            <w:r w:rsidR="008F6CAC">
              <w:rPr>
                <w:noProof/>
                <w:webHidden/>
              </w:rPr>
              <w:fldChar w:fldCharType="separate"/>
            </w:r>
            <w:r w:rsidR="004C0081">
              <w:rPr>
                <w:noProof/>
                <w:webHidden/>
              </w:rPr>
              <w:t>34</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32"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7.2 : Droit syndical et sections syndicales d’entreprise</w:t>
            </w:r>
            <w:r w:rsidR="008F6CAC">
              <w:rPr>
                <w:noProof/>
                <w:webHidden/>
              </w:rPr>
              <w:tab/>
            </w:r>
            <w:r w:rsidR="008F6CAC">
              <w:rPr>
                <w:noProof/>
                <w:webHidden/>
              </w:rPr>
              <w:fldChar w:fldCharType="begin"/>
            </w:r>
            <w:r w:rsidR="008F6CAC">
              <w:rPr>
                <w:noProof/>
                <w:webHidden/>
              </w:rPr>
              <w:instrText xml:space="preserve"> PAGEREF _Toc70606032 \h </w:instrText>
            </w:r>
            <w:r w:rsidR="008F6CAC">
              <w:rPr>
                <w:noProof/>
                <w:webHidden/>
              </w:rPr>
            </w:r>
            <w:r w:rsidR="008F6CAC">
              <w:rPr>
                <w:noProof/>
                <w:webHidden/>
              </w:rPr>
              <w:fldChar w:fldCharType="separate"/>
            </w:r>
            <w:r w:rsidR="004C0081">
              <w:rPr>
                <w:noProof/>
                <w:webHidden/>
              </w:rPr>
              <w:t>34</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33"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7.3 : Calcul des effectifs</w:t>
            </w:r>
            <w:r w:rsidR="008F6CAC">
              <w:rPr>
                <w:noProof/>
                <w:webHidden/>
              </w:rPr>
              <w:tab/>
            </w:r>
            <w:r w:rsidR="008F6CAC">
              <w:rPr>
                <w:noProof/>
                <w:webHidden/>
              </w:rPr>
              <w:fldChar w:fldCharType="begin"/>
            </w:r>
            <w:r w:rsidR="008F6CAC">
              <w:rPr>
                <w:noProof/>
                <w:webHidden/>
              </w:rPr>
              <w:instrText xml:space="preserve"> PAGEREF _Toc70606033 \h </w:instrText>
            </w:r>
            <w:r w:rsidR="008F6CAC">
              <w:rPr>
                <w:noProof/>
                <w:webHidden/>
              </w:rPr>
            </w:r>
            <w:r w:rsidR="008F6CAC">
              <w:rPr>
                <w:noProof/>
                <w:webHidden/>
              </w:rPr>
              <w:fldChar w:fldCharType="separate"/>
            </w:r>
            <w:r w:rsidR="004C0081">
              <w:rPr>
                <w:noProof/>
                <w:webHidden/>
              </w:rPr>
              <w:t>34</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34"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7.4 : Elections, électorat et éligibilité</w:t>
            </w:r>
            <w:r w:rsidR="008F6CAC">
              <w:rPr>
                <w:noProof/>
                <w:webHidden/>
              </w:rPr>
              <w:tab/>
            </w:r>
            <w:r w:rsidR="008F6CAC">
              <w:rPr>
                <w:noProof/>
                <w:webHidden/>
              </w:rPr>
              <w:fldChar w:fldCharType="begin"/>
            </w:r>
            <w:r w:rsidR="008F6CAC">
              <w:rPr>
                <w:noProof/>
                <w:webHidden/>
              </w:rPr>
              <w:instrText xml:space="preserve"> PAGEREF _Toc70606034 \h </w:instrText>
            </w:r>
            <w:r w:rsidR="008F6CAC">
              <w:rPr>
                <w:noProof/>
                <w:webHidden/>
              </w:rPr>
            </w:r>
            <w:r w:rsidR="008F6CAC">
              <w:rPr>
                <w:noProof/>
                <w:webHidden/>
              </w:rPr>
              <w:fldChar w:fldCharType="separate"/>
            </w:r>
            <w:r w:rsidR="004C0081">
              <w:rPr>
                <w:noProof/>
                <w:webHidden/>
              </w:rPr>
              <w:t>36</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35"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7.5 : Organisation du Comité Social et Economique</w:t>
            </w:r>
            <w:r w:rsidR="008F6CAC">
              <w:rPr>
                <w:noProof/>
                <w:webHidden/>
              </w:rPr>
              <w:tab/>
            </w:r>
            <w:r w:rsidR="008F6CAC">
              <w:rPr>
                <w:noProof/>
                <w:webHidden/>
              </w:rPr>
              <w:fldChar w:fldCharType="begin"/>
            </w:r>
            <w:r w:rsidR="008F6CAC">
              <w:rPr>
                <w:noProof/>
                <w:webHidden/>
              </w:rPr>
              <w:instrText xml:space="preserve"> PAGEREF _Toc70606035 \h </w:instrText>
            </w:r>
            <w:r w:rsidR="008F6CAC">
              <w:rPr>
                <w:noProof/>
                <w:webHidden/>
              </w:rPr>
            </w:r>
            <w:r w:rsidR="008F6CAC">
              <w:rPr>
                <w:noProof/>
                <w:webHidden/>
              </w:rPr>
              <w:fldChar w:fldCharType="separate"/>
            </w:r>
            <w:r w:rsidR="004C0081">
              <w:rPr>
                <w:noProof/>
                <w:webHidden/>
              </w:rPr>
              <w:t>38</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36"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7.6 : Réunions et modalités de rémunération</w:t>
            </w:r>
            <w:r w:rsidR="008F6CAC">
              <w:rPr>
                <w:noProof/>
                <w:webHidden/>
              </w:rPr>
              <w:tab/>
            </w:r>
            <w:r w:rsidR="008F6CAC">
              <w:rPr>
                <w:noProof/>
                <w:webHidden/>
              </w:rPr>
              <w:fldChar w:fldCharType="begin"/>
            </w:r>
            <w:r w:rsidR="008F6CAC">
              <w:rPr>
                <w:noProof/>
                <w:webHidden/>
              </w:rPr>
              <w:instrText xml:space="preserve"> PAGEREF _Toc70606036 \h </w:instrText>
            </w:r>
            <w:r w:rsidR="008F6CAC">
              <w:rPr>
                <w:noProof/>
                <w:webHidden/>
              </w:rPr>
            </w:r>
            <w:r w:rsidR="008F6CAC">
              <w:rPr>
                <w:noProof/>
                <w:webHidden/>
              </w:rPr>
              <w:fldChar w:fldCharType="separate"/>
            </w:r>
            <w:r w:rsidR="004C0081">
              <w:rPr>
                <w:noProof/>
                <w:webHidden/>
              </w:rPr>
              <w:t>41</w:t>
            </w:r>
            <w:r w:rsidR="008F6CAC">
              <w:rPr>
                <w:noProof/>
                <w:webHidden/>
              </w:rPr>
              <w:fldChar w:fldCharType="end"/>
            </w:r>
          </w:hyperlink>
        </w:p>
        <w:p w:rsidR="008F6CAC" w:rsidRDefault="00A538F0">
          <w:pPr>
            <w:pStyle w:val="TM1"/>
            <w:rPr>
              <w:rFonts w:cstheme="minorBidi"/>
              <w:b w:val="0"/>
            </w:rPr>
          </w:pPr>
          <w:hyperlink w:anchor="_Toc70606037" w:history="1">
            <w:r w:rsidR="008F6CAC" w:rsidRPr="00863727">
              <w:rPr>
                <w:rStyle w:val="Lienhypertexte"/>
              </w:rPr>
              <w:t>Titre 9 – Classifications – Rémunérations</w:t>
            </w:r>
            <w:r w:rsidR="008F6CAC">
              <w:rPr>
                <w:webHidden/>
              </w:rPr>
              <w:tab/>
            </w:r>
            <w:r w:rsidR="008F6CAC">
              <w:rPr>
                <w:webHidden/>
              </w:rPr>
              <w:fldChar w:fldCharType="begin"/>
            </w:r>
            <w:r w:rsidR="008F6CAC">
              <w:rPr>
                <w:webHidden/>
              </w:rPr>
              <w:instrText xml:space="preserve"> PAGEREF _Toc70606037 \h </w:instrText>
            </w:r>
            <w:r w:rsidR="008F6CAC">
              <w:rPr>
                <w:webHidden/>
              </w:rPr>
            </w:r>
            <w:r w:rsidR="008F6CAC">
              <w:rPr>
                <w:webHidden/>
              </w:rPr>
              <w:fldChar w:fldCharType="separate"/>
            </w:r>
            <w:r w:rsidR="004C0081">
              <w:rPr>
                <w:webHidden/>
              </w:rPr>
              <w:t>42</w:t>
            </w:r>
            <w:r w:rsidR="008F6CAC">
              <w:rPr>
                <w:webHidden/>
              </w:rPr>
              <w:fldChar w:fldCharType="end"/>
            </w:r>
          </w:hyperlink>
        </w:p>
        <w:p w:rsidR="008F6CAC" w:rsidRDefault="00A538F0">
          <w:pPr>
            <w:pStyle w:val="TM2"/>
            <w:tabs>
              <w:tab w:pos="660" w:val="left"/>
              <w:tab w:pos="9628" w:val="right"/>
            </w:tabs>
            <w:rPr>
              <w:rFonts w:cstheme="minorBidi"/>
              <w:noProof/>
            </w:rPr>
          </w:pPr>
          <w:hyperlink w:anchor="_Toc70606038"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9.1 : Grille de classification et salaires</w:t>
            </w:r>
            <w:r w:rsidR="008F6CAC">
              <w:rPr>
                <w:noProof/>
                <w:webHidden/>
              </w:rPr>
              <w:tab/>
            </w:r>
            <w:r w:rsidR="008F6CAC">
              <w:rPr>
                <w:noProof/>
                <w:webHidden/>
              </w:rPr>
              <w:fldChar w:fldCharType="begin"/>
            </w:r>
            <w:r w:rsidR="008F6CAC">
              <w:rPr>
                <w:noProof/>
                <w:webHidden/>
              </w:rPr>
              <w:instrText xml:space="preserve"> PAGEREF _Toc70606038 \h </w:instrText>
            </w:r>
            <w:r w:rsidR="008F6CAC">
              <w:rPr>
                <w:noProof/>
                <w:webHidden/>
              </w:rPr>
            </w:r>
            <w:r w:rsidR="008F6CAC">
              <w:rPr>
                <w:noProof/>
                <w:webHidden/>
              </w:rPr>
              <w:fldChar w:fldCharType="separate"/>
            </w:r>
            <w:r w:rsidR="004C0081">
              <w:rPr>
                <w:noProof/>
                <w:webHidden/>
              </w:rPr>
              <w:t>42</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39"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9.2 : Progression salariale</w:t>
            </w:r>
            <w:r w:rsidR="008F6CAC">
              <w:rPr>
                <w:noProof/>
                <w:webHidden/>
              </w:rPr>
              <w:tab/>
            </w:r>
            <w:r w:rsidR="008F6CAC">
              <w:rPr>
                <w:noProof/>
                <w:webHidden/>
              </w:rPr>
              <w:fldChar w:fldCharType="begin"/>
            </w:r>
            <w:r w:rsidR="008F6CAC">
              <w:rPr>
                <w:noProof/>
                <w:webHidden/>
              </w:rPr>
              <w:instrText xml:space="preserve"> PAGEREF _Toc70606039 \h </w:instrText>
            </w:r>
            <w:r w:rsidR="008F6CAC">
              <w:rPr>
                <w:noProof/>
                <w:webHidden/>
              </w:rPr>
            </w:r>
            <w:r w:rsidR="008F6CAC">
              <w:rPr>
                <w:noProof/>
                <w:webHidden/>
              </w:rPr>
              <w:fldChar w:fldCharType="separate"/>
            </w:r>
            <w:r w:rsidR="004C0081">
              <w:rPr>
                <w:noProof/>
                <w:webHidden/>
              </w:rPr>
              <w:t>44</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40"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9.3 : Valeur du point</w:t>
            </w:r>
            <w:r w:rsidR="008F6CAC">
              <w:rPr>
                <w:noProof/>
                <w:webHidden/>
              </w:rPr>
              <w:tab/>
            </w:r>
            <w:r w:rsidR="008F6CAC">
              <w:rPr>
                <w:noProof/>
                <w:webHidden/>
              </w:rPr>
              <w:fldChar w:fldCharType="begin"/>
            </w:r>
            <w:r w:rsidR="008F6CAC">
              <w:rPr>
                <w:noProof/>
                <w:webHidden/>
              </w:rPr>
              <w:instrText xml:space="preserve"> PAGEREF _Toc70606040 \h </w:instrText>
            </w:r>
            <w:r w:rsidR="008F6CAC">
              <w:rPr>
                <w:noProof/>
                <w:webHidden/>
              </w:rPr>
            </w:r>
            <w:r w:rsidR="008F6CAC">
              <w:rPr>
                <w:noProof/>
                <w:webHidden/>
              </w:rPr>
              <w:fldChar w:fldCharType="separate"/>
            </w:r>
            <w:r w:rsidR="004C0081">
              <w:rPr>
                <w:noProof/>
                <w:webHidden/>
              </w:rPr>
              <w:t>44</w:t>
            </w:r>
            <w:r w:rsidR="008F6CAC">
              <w:rPr>
                <w:noProof/>
                <w:webHidden/>
              </w:rPr>
              <w:fldChar w:fldCharType="end"/>
            </w:r>
          </w:hyperlink>
        </w:p>
        <w:p w:rsidR="008F6CAC" w:rsidRDefault="00A538F0">
          <w:pPr>
            <w:pStyle w:val="TM1"/>
            <w:rPr>
              <w:rFonts w:cstheme="minorBidi"/>
              <w:b w:val="0"/>
            </w:rPr>
          </w:pPr>
          <w:hyperlink w:anchor="_Toc70606041" w:history="1">
            <w:r w:rsidR="008F6CAC" w:rsidRPr="00863727">
              <w:rPr>
                <w:rStyle w:val="Lienhypertexte"/>
              </w:rPr>
              <w:t>Titre 10 – Prévention des risques professionnels</w:t>
            </w:r>
            <w:r w:rsidR="008F6CAC">
              <w:rPr>
                <w:webHidden/>
              </w:rPr>
              <w:tab/>
            </w:r>
            <w:r w:rsidR="008F6CAC">
              <w:rPr>
                <w:webHidden/>
              </w:rPr>
              <w:fldChar w:fldCharType="begin"/>
            </w:r>
            <w:r w:rsidR="008F6CAC">
              <w:rPr>
                <w:webHidden/>
              </w:rPr>
              <w:instrText xml:space="preserve"> PAGEREF _Toc70606041 \h </w:instrText>
            </w:r>
            <w:r w:rsidR="008F6CAC">
              <w:rPr>
                <w:webHidden/>
              </w:rPr>
            </w:r>
            <w:r w:rsidR="008F6CAC">
              <w:rPr>
                <w:webHidden/>
              </w:rPr>
              <w:fldChar w:fldCharType="separate"/>
            </w:r>
            <w:r w:rsidR="004C0081">
              <w:rPr>
                <w:webHidden/>
              </w:rPr>
              <w:t>45</w:t>
            </w:r>
            <w:r w:rsidR="008F6CAC">
              <w:rPr>
                <w:webHidden/>
              </w:rPr>
              <w:fldChar w:fldCharType="end"/>
            </w:r>
          </w:hyperlink>
        </w:p>
        <w:p w:rsidR="008F6CAC" w:rsidRDefault="00A538F0">
          <w:pPr>
            <w:pStyle w:val="TM2"/>
            <w:tabs>
              <w:tab w:pos="660" w:val="left"/>
              <w:tab w:pos="9628" w:val="right"/>
            </w:tabs>
            <w:rPr>
              <w:rFonts w:cstheme="minorBidi"/>
              <w:noProof/>
            </w:rPr>
          </w:pPr>
          <w:hyperlink w:anchor="_Toc70606042"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10.1 : Connaissance des postes de travail</w:t>
            </w:r>
            <w:r w:rsidR="008F6CAC">
              <w:rPr>
                <w:noProof/>
                <w:webHidden/>
              </w:rPr>
              <w:tab/>
            </w:r>
            <w:r w:rsidR="008F6CAC">
              <w:rPr>
                <w:noProof/>
                <w:webHidden/>
              </w:rPr>
              <w:fldChar w:fldCharType="begin"/>
            </w:r>
            <w:r w:rsidR="008F6CAC">
              <w:rPr>
                <w:noProof/>
                <w:webHidden/>
              </w:rPr>
              <w:instrText xml:space="preserve"> PAGEREF _Toc70606042 \h </w:instrText>
            </w:r>
            <w:r w:rsidR="008F6CAC">
              <w:rPr>
                <w:noProof/>
                <w:webHidden/>
              </w:rPr>
            </w:r>
            <w:r w:rsidR="008F6CAC">
              <w:rPr>
                <w:noProof/>
                <w:webHidden/>
              </w:rPr>
              <w:fldChar w:fldCharType="separate"/>
            </w:r>
            <w:r w:rsidR="004C0081">
              <w:rPr>
                <w:noProof/>
                <w:webHidden/>
              </w:rPr>
              <w:t>45</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43"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10.2 : Accueil et formation renforcée à la sécurité des salariés en parcours dans les entreprises utilisatrices</w:t>
            </w:r>
            <w:r w:rsidR="008F6CAC">
              <w:rPr>
                <w:noProof/>
                <w:webHidden/>
              </w:rPr>
              <w:tab/>
            </w:r>
            <w:r w:rsidR="008F6CAC">
              <w:rPr>
                <w:noProof/>
                <w:webHidden/>
              </w:rPr>
              <w:fldChar w:fldCharType="begin"/>
            </w:r>
            <w:r w:rsidR="008F6CAC">
              <w:rPr>
                <w:noProof/>
                <w:webHidden/>
              </w:rPr>
              <w:instrText xml:space="preserve"> PAGEREF _Toc70606043 \h </w:instrText>
            </w:r>
            <w:r w:rsidR="008F6CAC">
              <w:rPr>
                <w:noProof/>
                <w:webHidden/>
              </w:rPr>
            </w:r>
            <w:r w:rsidR="008F6CAC">
              <w:rPr>
                <w:noProof/>
                <w:webHidden/>
              </w:rPr>
              <w:fldChar w:fldCharType="separate"/>
            </w:r>
            <w:r w:rsidR="004C0081">
              <w:rPr>
                <w:noProof/>
                <w:webHidden/>
              </w:rPr>
              <w:t>46</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44"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10.3 : Définition des facteurs de risques</w:t>
            </w:r>
            <w:r w:rsidR="008F6CAC">
              <w:rPr>
                <w:noProof/>
                <w:webHidden/>
              </w:rPr>
              <w:tab/>
            </w:r>
            <w:r w:rsidR="008F6CAC">
              <w:rPr>
                <w:noProof/>
                <w:webHidden/>
              </w:rPr>
              <w:fldChar w:fldCharType="begin"/>
            </w:r>
            <w:r w:rsidR="008F6CAC">
              <w:rPr>
                <w:noProof/>
                <w:webHidden/>
              </w:rPr>
              <w:instrText xml:space="preserve"> PAGEREF _Toc70606044 \h </w:instrText>
            </w:r>
            <w:r w:rsidR="008F6CAC">
              <w:rPr>
                <w:noProof/>
                <w:webHidden/>
              </w:rPr>
            </w:r>
            <w:r w:rsidR="008F6CAC">
              <w:rPr>
                <w:noProof/>
                <w:webHidden/>
              </w:rPr>
              <w:fldChar w:fldCharType="separate"/>
            </w:r>
            <w:r w:rsidR="004C0081">
              <w:rPr>
                <w:noProof/>
                <w:webHidden/>
              </w:rPr>
              <w:t>47</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45"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10.4 : Fiche pénibilité</w:t>
            </w:r>
            <w:r w:rsidR="008F6CAC">
              <w:rPr>
                <w:noProof/>
                <w:webHidden/>
              </w:rPr>
              <w:tab/>
            </w:r>
            <w:r w:rsidR="008F6CAC">
              <w:rPr>
                <w:noProof/>
                <w:webHidden/>
              </w:rPr>
              <w:fldChar w:fldCharType="begin"/>
            </w:r>
            <w:r w:rsidR="008F6CAC">
              <w:rPr>
                <w:noProof/>
                <w:webHidden/>
              </w:rPr>
              <w:instrText xml:space="preserve"> PAGEREF _Toc70606045 \h </w:instrText>
            </w:r>
            <w:r w:rsidR="008F6CAC">
              <w:rPr>
                <w:noProof/>
                <w:webHidden/>
              </w:rPr>
            </w:r>
            <w:r w:rsidR="008F6CAC">
              <w:rPr>
                <w:noProof/>
                <w:webHidden/>
              </w:rPr>
              <w:fldChar w:fldCharType="separate"/>
            </w:r>
            <w:r w:rsidR="004C0081">
              <w:rPr>
                <w:noProof/>
                <w:webHidden/>
              </w:rPr>
              <w:t>48</w:t>
            </w:r>
            <w:r w:rsidR="008F6CAC">
              <w:rPr>
                <w:noProof/>
                <w:webHidden/>
              </w:rPr>
              <w:fldChar w:fldCharType="end"/>
            </w:r>
          </w:hyperlink>
        </w:p>
        <w:p w:rsidR="008F6CAC" w:rsidRDefault="00A538F0">
          <w:pPr>
            <w:pStyle w:val="TM1"/>
            <w:rPr>
              <w:rFonts w:cstheme="minorBidi"/>
              <w:b w:val="0"/>
            </w:rPr>
          </w:pPr>
          <w:hyperlink w:anchor="_Toc70606046" w:history="1">
            <w:r w:rsidR="008F6CAC" w:rsidRPr="00863727">
              <w:rPr>
                <w:rStyle w:val="Lienhypertexte"/>
              </w:rPr>
              <w:t>Titre 11 – Suivi médical</w:t>
            </w:r>
            <w:r w:rsidR="008F6CAC">
              <w:rPr>
                <w:webHidden/>
              </w:rPr>
              <w:tab/>
            </w:r>
            <w:r w:rsidR="008F6CAC">
              <w:rPr>
                <w:webHidden/>
              </w:rPr>
              <w:fldChar w:fldCharType="begin"/>
            </w:r>
            <w:r w:rsidR="008F6CAC">
              <w:rPr>
                <w:webHidden/>
              </w:rPr>
              <w:instrText xml:space="preserve"> PAGEREF _Toc70606046 \h </w:instrText>
            </w:r>
            <w:r w:rsidR="008F6CAC">
              <w:rPr>
                <w:webHidden/>
              </w:rPr>
            </w:r>
            <w:r w:rsidR="008F6CAC">
              <w:rPr>
                <w:webHidden/>
              </w:rPr>
              <w:fldChar w:fldCharType="separate"/>
            </w:r>
            <w:r w:rsidR="004C0081">
              <w:rPr>
                <w:webHidden/>
              </w:rPr>
              <w:t>49</w:t>
            </w:r>
            <w:r w:rsidR="008F6CAC">
              <w:rPr>
                <w:webHidden/>
              </w:rPr>
              <w:fldChar w:fldCharType="end"/>
            </w:r>
          </w:hyperlink>
        </w:p>
        <w:p w:rsidR="008F6CAC" w:rsidRDefault="00A538F0">
          <w:pPr>
            <w:pStyle w:val="TM2"/>
            <w:tabs>
              <w:tab w:pos="660" w:val="left"/>
              <w:tab w:pos="9628" w:val="right"/>
            </w:tabs>
            <w:rPr>
              <w:rFonts w:cstheme="minorBidi"/>
              <w:noProof/>
            </w:rPr>
          </w:pPr>
          <w:hyperlink w:anchor="_Toc70606047"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11.1 : Principe</w:t>
            </w:r>
            <w:r w:rsidR="008F6CAC">
              <w:rPr>
                <w:noProof/>
                <w:webHidden/>
              </w:rPr>
              <w:tab/>
            </w:r>
            <w:r w:rsidR="008F6CAC">
              <w:rPr>
                <w:noProof/>
                <w:webHidden/>
              </w:rPr>
              <w:fldChar w:fldCharType="begin"/>
            </w:r>
            <w:r w:rsidR="008F6CAC">
              <w:rPr>
                <w:noProof/>
                <w:webHidden/>
              </w:rPr>
              <w:instrText xml:space="preserve"> PAGEREF _Toc70606047 \h </w:instrText>
            </w:r>
            <w:r w:rsidR="008F6CAC">
              <w:rPr>
                <w:noProof/>
                <w:webHidden/>
              </w:rPr>
            </w:r>
            <w:r w:rsidR="008F6CAC">
              <w:rPr>
                <w:noProof/>
                <w:webHidden/>
              </w:rPr>
              <w:fldChar w:fldCharType="separate"/>
            </w:r>
            <w:r w:rsidR="004C0081">
              <w:rPr>
                <w:noProof/>
                <w:webHidden/>
              </w:rPr>
              <w:t>49</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48"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11.2 : Délai</w:t>
            </w:r>
            <w:r w:rsidR="008F6CAC">
              <w:rPr>
                <w:noProof/>
                <w:webHidden/>
              </w:rPr>
              <w:tab/>
            </w:r>
            <w:r w:rsidR="008F6CAC">
              <w:rPr>
                <w:noProof/>
                <w:webHidden/>
              </w:rPr>
              <w:fldChar w:fldCharType="begin"/>
            </w:r>
            <w:r w:rsidR="008F6CAC">
              <w:rPr>
                <w:noProof/>
                <w:webHidden/>
              </w:rPr>
              <w:instrText xml:space="preserve"> PAGEREF _Toc70606048 \h </w:instrText>
            </w:r>
            <w:r w:rsidR="008F6CAC">
              <w:rPr>
                <w:noProof/>
                <w:webHidden/>
              </w:rPr>
            </w:r>
            <w:r w:rsidR="008F6CAC">
              <w:rPr>
                <w:noProof/>
                <w:webHidden/>
              </w:rPr>
              <w:fldChar w:fldCharType="separate"/>
            </w:r>
            <w:r w:rsidR="004C0081">
              <w:rPr>
                <w:noProof/>
                <w:webHidden/>
              </w:rPr>
              <w:t>49</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49"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11.3 : Examen médical d’aptitude</w:t>
            </w:r>
            <w:r w:rsidR="008F6CAC">
              <w:rPr>
                <w:noProof/>
                <w:webHidden/>
              </w:rPr>
              <w:tab/>
            </w:r>
            <w:r w:rsidR="008F6CAC">
              <w:rPr>
                <w:noProof/>
                <w:webHidden/>
              </w:rPr>
              <w:fldChar w:fldCharType="begin"/>
            </w:r>
            <w:r w:rsidR="008F6CAC">
              <w:rPr>
                <w:noProof/>
                <w:webHidden/>
              </w:rPr>
              <w:instrText xml:space="preserve"> PAGEREF _Toc70606049 \h </w:instrText>
            </w:r>
            <w:r w:rsidR="008F6CAC">
              <w:rPr>
                <w:noProof/>
                <w:webHidden/>
              </w:rPr>
            </w:r>
            <w:r w:rsidR="008F6CAC">
              <w:rPr>
                <w:noProof/>
                <w:webHidden/>
              </w:rPr>
              <w:fldChar w:fldCharType="separate"/>
            </w:r>
            <w:r w:rsidR="004C0081">
              <w:rPr>
                <w:noProof/>
                <w:webHidden/>
              </w:rPr>
              <w:t>49</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50"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11.4 : Temps de trajet et durée de la visite</w:t>
            </w:r>
            <w:r w:rsidR="008F6CAC">
              <w:rPr>
                <w:noProof/>
                <w:webHidden/>
              </w:rPr>
              <w:tab/>
            </w:r>
            <w:r w:rsidR="008F6CAC">
              <w:rPr>
                <w:noProof/>
                <w:webHidden/>
              </w:rPr>
              <w:fldChar w:fldCharType="begin"/>
            </w:r>
            <w:r w:rsidR="008F6CAC">
              <w:rPr>
                <w:noProof/>
                <w:webHidden/>
              </w:rPr>
              <w:instrText xml:space="preserve"> PAGEREF _Toc70606050 \h </w:instrText>
            </w:r>
            <w:r w:rsidR="008F6CAC">
              <w:rPr>
                <w:noProof/>
                <w:webHidden/>
              </w:rPr>
            </w:r>
            <w:r w:rsidR="008F6CAC">
              <w:rPr>
                <w:noProof/>
                <w:webHidden/>
              </w:rPr>
              <w:fldChar w:fldCharType="separate"/>
            </w:r>
            <w:r w:rsidR="004C0081">
              <w:rPr>
                <w:noProof/>
                <w:webHidden/>
              </w:rPr>
              <w:t>50</w:t>
            </w:r>
            <w:r w:rsidR="008F6CAC">
              <w:rPr>
                <w:noProof/>
                <w:webHidden/>
              </w:rPr>
              <w:fldChar w:fldCharType="end"/>
            </w:r>
          </w:hyperlink>
        </w:p>
        <w:p w:rsidR="008F6CAC" w:rsidRDefault="00A538F0">
          <w:pPr>
            <w:pStyle w:val="TM1"/>
            <w:rPr>
              <w:rFonts w:cstheme="minorBidi"/>
              <w:b w:val="0"/>
            </w:rPr>
          </w:pPr>
          <w:hyperlink w:anchor="_Toc70606051" w:history="1">
            <w:r w:rsidR="008F6CAC" w:rsidRPr="00863727">
              <w:rPr>
                <w:rStyle w:val="Lienhypertexte"/>
              </w:rPr>
              <w:t xml:space="preserve">Titre 12 – </w:t>
            </w:r>
            <w:r w:rsidR="008F6CAC" w:rsidRPr="00863727">
              <w:rPr>
                <w:rStyle w:val="Lienhypertexte"/>
                <w:bCs/>
                <w:iCs/>
              </w:rPr>
              <w:t>Equipements de protection individuelle</w:t>
            </w:r>
            <w:r w:rsidR="008F6CAC">
              <w:rPr>
                <w:webHidden/>
              </w:rPr>
              <w:tab/>
            </w:r>
            <w:r w:rsidR="008F6CAC">
              <w:rPr>
                <w:webHidden/>
              </w:rPr>
              <w:fldChar w:fldCharType="begin"/>
            </w:r>
            <w:r w:rsidR="008F6CAC">
              <w:rPr>
                <w:webHidden/>
              </w:rPr>
              <w:instrText xml:space="preserve"> PAGEREF _Toc70606051 \h </w:instrText>
            </w:r>
            <w:r w:rsidR="008F6CAC">
              <w:rPr>
                <w:webHidden/>
              </w:rPr>
            </w:r>
            <w:r w:rsidR="008F6CAC">
              <w:rPr>
                <w:webHidden/>
              </w:rPr>
              <w:fldChar w:fldCharType="separate"/>
            </w:r>
            <w:r w:rsidR="004C0081">
              <w:rPr>
                <w:webHidden/>
              </w:rPr>
              <w:t>50</w:t>
            </w:r>
            <w:r w:rsidR="008F6CAC">
              <w:rPr>
                <w:webHidden/>
              </w:rPr>
              <w:fldChar w:fldCharType="end"/>
            </w:r>
          </w:hyperlink>
        </w:p>
        <w:p w:rsidR="008F6CAC" w:rsidRDefault="00A538F0">
          <w:pPr>
            <w:pStyle w:val="TM2"/>
            <w:tabs>
              <w:tab w:pos="660" w:val="left"/>
              <w:tab w:pos="9628" w:val="right"/>
            </w:tabs>
            <w:rPr>
              <w:rFonts w:cstheme="minorBidi"/>
              <w:noProof/>
            </w:rPr>
          </w:pPr>
          <w:hyperlink w:anchor="_Toc70606052"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12.1 : Principe</w:t>
            </w:r>
            <w:r w:rsidR="008F6CAC">
              <w:rPr>
                <w:noProof/>
                <w:webHidden/>
              </w:rPr>
              <w:tab/>
            </w:r>
            <w:r w:rsidR="008F6CAC">
              <w:rPr>
                <w:noProof/>
                <w:webHidden/>
              </w:rPr>
              <w:fldChar w:fldCharType="begin"/>
            </w:r>
            <w:r w:rsidR="008F6CAC">
              <w:rPr>
                <w:noProof/>
                <w:webHidden/>
              </w:rPr>
              <w:instrText xml:space="preserve"> PAGEREF _Toc70606052 \h </w:instrText>
            </w:r>
            <w:r w:rsidR="008F6CAC">
              <w:rPr>
                <w:noProof/>
                <w:webHidden/>
              </w:rPr>
            </w:r>
            <w:r w:rsidR="008F6CAC">
              <w:rPr>
                <w:noProof/>
                <w:webHidden/>
              </w:rPr>
              <w:fldChar w:fldCharType="separate"/>
            </w:r>
            <w:r w:rsidR="004C0081">
              <w:rPr>
                <w:noProof/>
                <w:webHidden/>
              </w:rPr>
              <w:t>50</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53"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12.2 : Transfert de responsabilité</w:t>
            </w:r>
            <w:r w:rsidR="008F6CAC">
              <w:rPr>
                <w:noProof/>
                <w:webHidden/>
              </w:rPr>
              <w:tab/>
            </w:r>
            <w:r w:rsidR="008F6CAC">
              <w:rPr>
                <w:noProof/>
                <w:webHidden/>
              </w:rPr>
              <w:fldChar w:fldCharType="begin"/>
            </w:r>
            <w:r w:rsidR="008F6CAC">
              <w:rPr>
                <w:noProof/>
                <w:webHidden/>
              </w:rPr>
              <w:instrText xml:space="preserve"> PAGEREF _Toc70606053 \h </w:instrText>
            </w:r>
            <w:r w:rsidR="008F6CAC">
              <w:rPr>
                <w:noProof/>
                <w:webHidden/>
              </w:rPr>
            </w:r>
            <w:r w:rsidR="008F6CAC">
              <w:rPr>
                <w:noProof/>
                <w:webHidden/>
              </w:rPr>
              <w:fldChar w:fldCharType="separate"/>
            </w:r>
            <w:r w:rsidR="004C0081">
              <w:rPr>
                <w:noProof/>
                <w:webHidden/>
              </w:rPr>
              <w:t>51</w:t>
            </w:r>
            <w:r w:rsidR="008F6CAC">
              <w:rPr>
                <w:noProof/>
                <w:webHidden/>
              </w:rPr>
              <w:fldChar w:fldCharType="end"/>
            </w:r>
          </w:hyperlink>
        </w:p>
        <w:p w:rsidR="008F6CAC" w:rsidRDefault="00A538F0">
          <w:pPr>
            <w:pStyle w:val="TM1"/>
            <w:rPr>
              <w:rFonts w:cstheme="minorBidi"/>
              <w:b w:val="0"/>
            </w:rPr>
          </w:pPr>
          <w:hyperlink w:anchor="_Toc70606054" w:history="1">
            <w:r w:rsidR="008F6CAC" w:rsidRPr="00863727">
              <w:rPr>
                <w:rStyle w:val="Lienhypertexte"/>
              </w:rPr>
              <w:t>Titre 13 – Régime de mutuelle</w:t>
            </w:r>
            <w:r w:rsidR="008F6CAC">
              <w:rPr>
                <w:webHidden/>
              </w:rPr>
              <w:tab/>
            </w:r>
            <w:r w:rsidR="008F6CAC">
              <w:rPr>
                <w:webHidden/>
              </w:rPr>
              <w:fldChar w:fldCharType="begin"/>
            </w:r>
            <w:r w:rsidR="008F6CAC">
              <w:rPr>
                <w:webHidden/>
              </w:rPr>
              <w:instrText xml:space="preserve"> PAGEREF _Toc70606054 \h </w:instrText>
            </w:r>
            <w:r w:rsidR="008F6CAC">
              <w:rPr>
                <w:webHidden/>
              </w:rPr>
            </w:r>
            <w:r w:rsidR="008F6CAC">
              <w:rPr>
                <w:webHidden/>
              </w:rPr>
              <w:fldChar w:fldCharType="separate"/>
            </w:r>
            <w:r w:rsidR="004C0081">
              <w:rPr>
                <w:webHidden/>
              </w:rPr>
              <w:t>52</w:t>
            </w:r>
            <w:r w:rsidR="008F6CAC">
              <w:rPr>
                <w:webHidden/>
              </w:rPr>
              <w:fldChar w:fldCharType="end"/>
            </w:r>
          </w:hyperlink>
        </w:p>
        <w:p w:rsidR="008F6CAC" w:rsidRDefault="00A538F0">
          <w:pPr>
            <w:pStyle w:val="TM2"/>
            <w:tabs>
              <w:tab w:pos="660" w:val="left"/>
              <w:tab w:pos="9628" w:val="right"/>
            </w:tabs>
            <w:rPr>
              <w:rFonts w:cstheme="minorBidi"/>
              <w:noProof/>
            </w:rPr>
          </w:pPr>
          <w:hyperlink w:anchor="_Toc70606055"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13.1 : Principe</w:t>
            </w:r>
            <w:r w:rsidR="008F6CAC">
              <w:rPr>
                <w:noProof/>
                <w:webHidden/>
              </w:rPr>
              <w:tab/>
            </w:r>
            <w:r w:rsidR="008F6CAC">
              <w:rPr>
                <w:noProof/>
                <w:webHidden/>
              </w:rPr>
              <w:fldChar w:fldCharType="begin"/>
            </w:r>
            <w:r w:rsidR="008F6CAC">
              <w:rPr>
                <w:noProof/>
                <w:webHidden/>
              </w:rPr>
              <w:instrText xml:space="preserve"> PAGEREF _Toc70606055 \h </w:instrText>
            </w:r>
            <w:r w:rsidR="008F6CAC">
              <w:rPr>
                <w:noProof/>
                <w:webHidden/>
              </w:rPr>
            </w:r>
            <w:r w:rsidR="008F6CAC">
              <w:rPr>
                <w:noProof/>
                <w:webHidden/>
              </w:rPr>
              <w:fldChar w:fldCharType="separate"/>
            </w:r>
            <w:r w:rsidR="004C0081">
              <w:rPr>
                <w:noProof/>
                <w:webHidden/>
              </w:rPr>
              <w:t>52</w:t>
            </w:r>
            <w:r w:rsidR="008F6CAC">
              <w:rPr>
                <w:noProof/>
                <w:webHidden/>
              </w:rPr>
              <w:fldChar w:fldCharType="end"/>
            </w:r>
          </w:hyperlink>
        </w:p>
        <w:p w:rsidR="008F6CAC" w:rsidRDefault="00A538F0">
          <w:pPr>
            <w:pStyle w:val="TM1"/>
            <w:rPr>
              <w:rFonts w:cstheme="minorBidi"/>
              <w:b w:val="0"/>
            </w:rPr>
          </w:pPr>
          <w:hyperlink w:anchor="_Toc70606056" w:history="1">
            <w:r w:rsidR="008F6CAC" w:rsidRPr="00863727">
              <w:rPr>
                <w:rStyle w:val="Lienhypertexte"/>
              </w:rPr>
              <w:t>Titre 14 – Versement santé</w:t>
            </w:r>
            <w:r w:rsidR="008F6CAC">
              <w:rPr>
                <w:webHidden/>
              </w:rPr>
              <w:tab/>
            </w:r>
            <w:r w:rsidR="008F6CAC">
              <w:rPr>
                <w:webHidden/>
              </w:rPr>
              <w:fldChar w:fldCharType="begin"/>
            </w:r>
            <w:r w:rsidR="008F6CAC">
              <w:rPr>
                <w:webHidden/>
              </w:rPr>
              <w:instrText xml:space="preserve"> PAGEREF _Toc70606056 \h </w:instrText>
            </w:r>
            <w:r w:rsidR="008F6CAC">
              <w:rPr>
                <w:webHidden/>
              </w:rPr>
            </w:r>
            <w:r w:rsidR="008F6CAC">
              <w:rPr>
                <w:webHidden/>
              </w:rPr>
              <w:fldChar w:fldCharType="separate"/>
            </w:r>
            <w:r w:rsidR="004C0081">
              <w:rPr>
                <w:webHidden/>
              </w:rPr>
              <w:t>54</w:t>
            </w:r>
            <w:r w:rsidR="008F6CAC">
              <w:rPr>
                <w:webHidden/>
              </w:rPr>
              <w:fldChar w:fldCharType="end"/>
            </w:r>
          </w:hyperlink>
        </w:p>
        <w:p w:rsidR="008F6CAC" w:rsidRDefault="00A538F0">
          <w:pPr>
            <w:pStyle w:val="TM2"/>
            <w:tabs>
              <w:tab w:pos="660" w:val="left"/>
              <w:tab w:pos="9628" w:val="right"/>
            </w:tabs>
            <w:rPr>
              <w:rFonts w:cstheme="minorBidi"/>
              <w:noProof/>
            </w:rPr>
          </w:pPr>
          <w:hyperlink w:anchor="_Toc70606057"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14.1 : Principe</w:t>
            </w:r>
            <w:r w:rsidR="008F6CAC">
              <w:rPr>
                <w:noProof/>
                <w:webHidden/>
              </w:rPr>
              <w:tab/>
            </w:r>
            <w:r w:rsidR="008F6CAC">
              <w:rPr>
                <w:noProof/>
                <w:webHidden/>
              </w:rPr>
              <w:fldChar w:fldCharType="begin"/>
            </w:r>
            <w:r w:rsidR="008F6CAC">
              <w:rPr>
                <w:noProof/>
                <w:webHidden/>
              </w:rPr>
              <w:instrText xml:space="preserve"> PAGEREF _Toc70606057 \h </w:instrText>
            </w:r>
            <w:r w:rsidR="008F6CAC">
              <w:rPr>
                <w:noProof/>
                <w:webHidden/>
              </w:rPr>
            </w:r>
            <w:r w:rsidR="008F6CAC">
              <w:rPr>
                <w:noProof/>
                <w:webHidden/>
              </w:rPr>
              <w:fldChar w:fldCharType="separate"/>
            </w:r>
            <w:r w:rsidR="004C0081">
              <w:rPr>
                <w:noProof/>
                <w:webHidden/>
              </w:rPr>
              <w:t>54</w:t>
            </w:r>
            <w:r w:rsidR="008F6CAC">
              <w:rPr>
                <w:noProof/>
                <w:webHidden/>
              </w:rPr>
              <w:fldChar w:fldCharType="end"/>
            </w:r>
          </w:hyperlink>
        </w:p>
        <w:p w:rsidR="008F6CAC" w:rsidRDefault="00A538F0">
          <w:pPr>
            <w:pStyle w:val="TM1"/>
            <w:rPr>
              <w:rFonts w:cstheme="minorBidi"/>
              <w:b w:val="0"/>
            </w:rPr>
          </w:pPr>
          <w:hyperlink w:anchor="_Toc70606058" w:history="1">
            <w:r w:rsidR="008F6CAC" w:rsidRPr="00863727">
              <w:rPr>
                <w:rStyle w:val="Lienhypertexte"/>
              </w:rPr>
              <w:t>Titre 15 – Régime de prévoyance</w:t>
            </w:r>
            <w:r w:rsidR="008F6CAC">
              <w:rPr>
                <w:webHidden/>
              </w:rPr>
              <w:tab/>
            </w:r>
            <w:r w:rsidR="008F6CAC">
              <w:rPr>
                <w:webHidden/>
              </w:rPr>
              <w:fldChar w:fldCharType="begin"/>
            </w:r>
            <w:r w:rsidR="008F6CAC">
              <w:rPr>
                <w:webHidden/>
              </w:rPr>
              <w:instrText xml:space="preserve"> PAGEREF _Toc70606058 \h </w:instrText>
            </w:r>
            <w:r w:rsidR="008F6CAC">
              <w:rPr>
                <w:webHidden/>
              </w:rPr>
            </w:r>
            <w:r w:rsidR="008F6CAC">
              <w:rPr>
                <w:webHidden/>
              </w:rPr>
              <w:fldChar w:fldCharType="separate"/>
            </w:r>
            <w:r w:rsidR="004C0081">
              <w:rPr>
                <w:webHidden/>
              </w:rPr>
              <w:t>55</w:t>
            </w:r>
            <w:r w:rsidR="008F6CAC">
              <w:rPr>
                <w:webHidden/>
              </w:rPr>
              <w:fldChar w:fldCharType="end"/>
            </w:r>
          </w:hyperlink>
        </w:p>
        <w:p w:rsidR="008F6CAC" w:rsidRDefault="00A538F0">
          <w:pPr>
            <w:pStyle w:val="TM2"/>
            <w:tabs>
              <w:tab w:pos="660" w:val="left"/>
              <w:tab w:pos="9628" w:val="right"/>
            </w:tabs>
            <w:rPr>
              <w:rFonts w:cstheme="minorBidi"/>
              <w:noProof/>
            </w:rPr>
          </w:pPr>
          <w:hyperlink w:anchor="_Toc70606059"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15.1 : Principe</w:t>
            </w:r>
            <w:r w:rsidR="008F6CAC">
              <w:rPr>
                <w:noProof/>
                <w:webHidden/>
              </w:rPr>
              <w:tab/>
            </w:r>
            <w:r w:rsidR="008F6CAC">
              <w:rPr>
                <w:noProof/>
                <w:webHidden/>
              </w:rPr>
              <w:fldChar w:fldCharType="begin"/>
            </w:r>
            <w:r w:rsidR="008F6CAC">
              <w:rPr>
                <w:noProof/>
                <w:webHidden/>
              </w:rPr>
              <w:instrText xml:space="preserve"> PAGEREF _Toc70606059 \h </w:instrText>
            </w:r>
            <w:r w:rsidR="008F6CAC">
              <w:rPr>
                <w:noProof/>
                <w:webHidden/>
              </w:rPr>
            </w:r>
            <w:r w:rsidR="008F6CAC">
              <w:rPr>
                <w:noProof/>
                <w:webHidden/>
              </w:rPr>
              <w:fldChar w:fldCharType="separate"/>
            </w:r>
            <w:r w:rsidR="004C0081">
              <w:rPr>
                <w:noProof/>
                <w:webHidden/>
              </w:rPr>
              <w:t>55</w:t>
            </w:r>
            <w:r w:rsidR="008F6CAC">
              <w:rPr>
                <w:noProof/>
                <w:webHidden/>
              </w:rPr>
              <w:fldChar w:fldCharType="end"/>
            </w:r>
          </w:hyperlink>
        </w:p>
        <w:p w:rsidR="008F6CAC" w:rsidRDefault="00A538F0">
          <w:pPr>
            <w:pStyle w:val="TM1"/>
            <w:rPr>
              <w:rFonts w:cstheme="minorBidi"/>
              <w:b w:val="0"/>
            </w:rPr>
          </w:pPr>
          <w:hyperlink w:anchor="_Toc70606060" w:history="1">
            <w:r w:rsidR="008F6CAC" w:rsidRPr="00863727">
              <w:rPr>
                <w:rStyle w:val="Lienhypertexte"/>
              </w:rPr>
              <w:t>Titre 16 – Formation professionnelle</w:t>
            </w:r>
            <w:r w:rsidR="008F6CAC">
              <w:rPr>
                <w:webHidden/>
              </w:rPr>
              <w:tab/>
            </w:r>
            <w:r w:rsidR="008F6CAC">
              <w:rPr>
                <w:webHidden/>
              </w:rPr>
              <w:fldChar w:fldCharType="begin"/>
            </w:r>
            <w:r w:rsidR="008F6CAC">
              <w:rPr>
                <w:webHidden/>
              </w:rPr>
              <w:instrText xml:space="preserve"> PAGEREF _Toc70606060 \h </w:instrText>
            </w:r>
            <w:r w:rsidR="008F6CAC">
              <w:rPr>
                <w:webHidden/>
              </w:rPr>
            </w:r>
            <w:r w:rsidR="008F6CAC">
              <w:rPr>
                <w:webHidden/>
              </w:rPr>
              <w:fldChar w:fldCharType="separate"/>
            </w:r>
            <w:r w:rsidR="004C0081">
              <w:rPr>
                <w:webHidden/>
              </w:rPr>
              <w:t>56</w:t>
            </w:r>
            <w:r w:rsidR="008F6CAC">
              <w:rPr>
                <w:webHidden/>
              </w:rPr>
              <w:fldChar w:fldCharType="end"/>
            </w:r>
          </w:hyperlink>
        </w:p>
        <w:p w:rsidR="008F6CAC" w:rsidRDefault="00A538F0">
          <w:pPr>
            <w:pStyle w:val="TM2"/>
            <w:tabs>
              <w:tab w:pos="660" w:val="left"/>
              <w:tab w:pos="9628" w:val="right"/>
            </w:tabs>
            <w:rPr>
              <w:rFonts w:cstheme="minorBidi"/>
              <w:noProof/>
            </w:rPr>
          </w:pPr>
          <w:hyperlink w:anchor="_Toc70606061"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16.1 : Objectifs et priorités</w:t>
            </w:r>
            <w:r w:rsidR="008F6CAC">
              <w:rPr>
                <w:noProof/>
                <w:webHidden/>
              </w:rPr>
              <w:tab/>
            </w:r>
            <w:r w:rsidR="008F6CAC">
              <w:rPr>
                <w:noProof/>
                <w:webHidden/>
              </w:rPr>
              <w:fldChar w:fldCharType="begin"/>
            </w:r>
            <w:r w:rsidR="008F6CAC">
              <w:rPr>
                <w:noProof/>
                <w:webHidden/>
              </w:rPr>
              <w:instrText xml:space="preserve"> PAGEREF _Toc70606061 \h </w:instrText>
            </w:r>
            <w:r w:rsidR="008F6CAC">
              <w:rPr>
                <w:noProof/>
                <w:webHidden/>
              </w:rPr>
            </w:r>
            <w:r w:rsidR="008F6CAC">
              <w:rPr>
                <w:noProof/>
                <w:webHidden/>
              </w:rPr>
              <w:fldChar w:fldCharType="separate"/>
            </w:r>
            <w:r w:rsidR="004C0081">
              <w:rPr>
                <w:noProof/>
                <w:webHidden/>
              </w:rPr>
              <w:t>56</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62"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16.2 : Obligations de l’employeur</w:t>
            </w:r>
            <w:r w:rsidR="008F6CAC">
              <w:rPr>
                <w:noProof/>
                <w:webHidden/>
              </w:rPr>
              <w:tab/>
            </w:r>
            <w:r w:rsidR="008F6CAC">
              <w:rPr>
                <w:noProof/>
                <w:webHidden/>
              </w:rPr>
              <w:fldChar w:fldCharType="begin"/>
            </w:r>
            <w:r w:rsidR="008F6CAC">
              <w:rPr>
                <w:noProof/>
                <w:webHidden/>
              </w:rPr>
              <w:instrText xml:space="preserve"> PAGEREF _Toc70606062 \h </w:instrText>
            </w:r>
            <w:r w:rsidR="008F6CAC">
              <w:rPr>
                <w:noProof/>
                <w:webHidden/>
              </w:rPr>
            </w:r>
            <w:r w:rsidR="008F6CAC">
              <w:rPr>
                <w:noProof/>
                <w:webHidden/>
              </w:rPr>
              <w:fldChar w:fldCharType="separate"/>
            </w:r>
            <w:r w:rsidR="004C0081">
              <w:rPr>
                <w:noProof/>
                <w:webHidden/>
              </w:rPr>
              <w:t>56</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63"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16.3 : Entretien professionnel</w:t>
            </w:r>
            <w:r w:rsidR="008F6CAC">
              <w:rPr>
                <w:noProof/>
                <w:webHidden/>
              </w:rPr>
              <w:tab/>
            </w:r>
            <w:r w:rsidR="008F6CAC">
              <w:rPr>
                <w:noProof/>
                <w:webHidden/>
              </w:rPr>
              <w:fldChar w:fldCharType="begin"/>
            </w:r>
            <w:r w:rsidR="008F6CAC">
              <w:rPr>
                <w:noProof/>
                <w:webHidden/>
              </w:rPr>
              <w:instrText xml:space="preserve"> PAGEREF _Toc70606063 \h </w:instrText>
            </w:r>
            <w:r w:rsidR="008F6CAC">
              <w:rPr>
                <w:noProof/>
                <w:webHidden/>
              </w:rPr>
            </w:r>
            <w:r w:rsidR="008F6CAC">
              <w:rPr>
                <w:noProof/>
                <w:webHidden/>
              </w:rPr>
              <w:fldChar w:fldCharType="separate"/>
            </w:r>
            <w:r w:rsidR="004C0081">
              <w:rPr>
                <w:noProof/>
                <w:webHidden/>
              </w:rPr>
              <w:t>57</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64"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16.4 : Plan de formation de l’association</w:t>
            </w:r>
            <w:r w:rsidR="008F6CAC">
              <w:rPr>
                <w:noProof/>
                <w:webHidden/>
              </w:rPr>
              <w:tab/>
            </w:r>
            <w:r w:rsidR="008F6CAC">
              <w:rPr>
                <w:noProof/>
                <w:webHidden/>
              </w:rPr>
              <w:fldChar w:fldCharType="begin"/>
            </w:r>
            <w:r w:rsidR="008F6CAC">
              <w:rPr>
                <w:noProof/>
                <w:webHidden/>
              </w:rPr>
              <w:instrText xml:space="preserve"> PAGEREF _Toc70606064 \h </w:instrText>
            </w:r>
            <w:r w:rsidR="008F6CAC">
              <w:rPr>
                <w:noProof/>
                <w:webHidden/>
              </w:rPr>
            </w:r>
            <w:r w:rsidR="008F6CAC">
              <w:rPr>
                <w:noProof/>
                <w:webHidden/>
              </w:rPr>
              <w:fldChar w:fldCharType="separate"/>
            </w:r>
            <w:r w:rsidR="004C0081">
              <w:rPr>
                <w:noProof/>
                <w:webHidden/>
              </w:rPr>
              <w:t>57</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65"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16.5 : Congé individuel de formation</w:t>
            </w:r>
            <w:r w:rsidR="008F6CAC">
              <w:rPr>
                <w:noProof/>
                <w:webHidden/>
              </w:rPr>
              <w:tab/>
            </w:r>
            <w:r w:rsidR="008F6CAC">
              <w:rPr>
                <w:noProof/>
                <w:webHidden/>
              </w:rPr>
              <w:fldChar w:fldCharType="begin"/>
            </w:r>
            <w:r w:rsidR="008F6CAC">
              <w:rPr>
                <w:noProof/>
                <w:webHidden/>
              </w:rPr>
              <w:instrText xml:space="preserve"> PAGEREF _Toc70606065 \h </w:instrText>
            </w:r>
            <w:r w:rsidR="008F6CAC">
              <w:rPr>
                <w:noProof/>
                <w:webHidden/>
              </w:rPr>
            </w:r>
            <w:r w:rsidR="008F6CAC">
              <w:rPr>
                <w:noProof/>
                <w:webHidden/>
              </w:rPr>
              <w:fldChar w:fldCharType="separate"/>
            </w:r>
            <w:r w:rsidR="004C0081">
              <w:rPr>
                <w:noProof/>
                <w:webHidden/>
              </w:rPr>
              <w:t>57</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66"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16.6 : Egalité d’accès à la formation</w:t>
            </w:r>
            <w:r w:rsidR="008F6CAC">
              <w:rPr>
                <w:noProof/>
                <w:webHidden/>
              </w:rPr>
              <w:tab/>
            </w:r>
            <w:r w:rsidR="008F6CAC">
              <w:rPr>
                <w:noProof/>
                <w:webHidden/>
              </w:rPr>
              <w:fldChar w:fldCharType="begin"/>
            </w:r>
            <w:r w:rsidR="008F6CAC">
              <w:rPr>
                <w:noProof/>
                <w:webHidden/>
              </w:rPr>
              <w:instrText xml:space="preserve"> PAGEREF _Toc70606066 \h </w:instrText>
            </w:r>
            <w:r w:rsidR="008F6CAC">
              <w:rPr>
                <w:noProof/>
                <w:webHidden/>
              </w:rPr>
            </w:r>
            <w:r w:rsidR="008F6CAC">
              <w:rPr>
                <w:noProof/>
                <w:webHidden/>
              </w:rPr>
              <w:fldChar w:fldCharType="separate"/>
            </w:r>
            <w:r w:rsidR="004C0081">
              <w:rPr>
                <w:noProof/>
                <w:webHidden/>
              </w:rPr>
              <w:t>58</w:t>
            </w:r>
            <w:r w:rsidR="008F6CAC">
              <w:rPr>
                <w:noProof/>
                <w:webHidden/>
              </w:rPr>
              <w:fldChar w:fldCharType="end"/>
            </w:r>
          </w:hyperlink>
        </w:p>
        <w:p w:rsidR="008F6CAC" w:rsidRDefault="00A538F0">
          <w:pPr>
            <w:pStyle w:val="TM1"/>
            <w:rPr>
              <w:rFonts w:cstheme="minorBidi"/>
              <w:b w:val="0"/>
            </w:rPr>
          </w:pPr>
          <w:hyperlink w:anchor="_Toc70606067" w:history="1">
            <w:r w:rsidR="008F6CAC" w:rsidRPr="00863727">
              <w:rPr>
                <w:rStyle w:val="Lienhypertexte"/>
              </w:rPr>
              <w:t>Titre 17 – Protection juridique</w:t>
            </w:r>
            <w:r w:rsidR="008F6CAC">
              <w:rPr>
                <w:webHidden/>
              </w:rPr>
              <w:tab/>
            </w:r>
            <w:r w:rsidR="008F6CAC">
              <w:rPr>
                <w:webHidden/>
              </w:rPr>
              <w:fldChar w:fldCharType="begin"/>
            </w:r>
            <w:r w:rsidR="008F6CAC">
              <w:rPr>
                <w:webHidden/>
              </w:rPr>
              <w:instrText xml:space="preserve"> PAGEREF _Toc70606067 \h </w:instrText>
            </w:r>
            <w:r w:rsidR="008F6CAC">
              <w:rPr>
                <w:webHidden/>
              </w:rPr>
            </w:r>
            <w:r w:rsidR="008F6CAC">
              <w:rPr>
                <w:webHidden/>
              </w:rPr>
              <w:fldChar w:fldCharType="separate"/>
            </w:r>
            <w:r w:rsidR="004C0081">
              <w:rPr>
                <w:webHidden/>
              </w:rPr>
              <w:t>59</w:t>
            </w:r>
            <w:r w:rsidR="008F6CAC">
              <w:rPr>
                <w:webHidden/>
              </w:rPr>
              <w:fldChar w:fldCharType="end"/>
            </w:r>
          </w:hyperlink>
        </w:p>
        <w:p w:rsidR="008F6CAC" w:rsidRDefault="00A538F0">
          <w:pPr>
            <w:pStyle w:val="TM2"/>
            <w:tabs>
              <w:tab w:pos="660" w:val="left"/>
              <w:tab w:pos="9628" w:val="right"/>
            </w:tabs>
            <w:rPr>
              <w:rFonts w:cstheme="minorBidi"/>
              <w:noProof/>
            </w:rPr>
          </w:pPr>
          <w:hyperlink w:anchor="_Toc70606068"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17.1 : Assurances</w:t>
            </w:r>
            <w:r w:rsidR="008F6CAC">
              <w:rPr>
                <w:noProof/>
                <w:webHidden/>
              </w:rPr>
              <w:tab/>
            </w:r>
            <w:r w:rsidR="008F6CAC">
              <w:rPr>
                <w:noProof/>
                <w:webHidden/>
              </w:rPr>
              <w:fldChar w:fldCharType="begin"/>
            </w:r>
            <w:r w:rsidR="008F6CAC">
              <w:rPr>
                <w:noProof/>
                <w:webHidden/>
              </w:rPr>
              <w:instrText xml:space="preserve"> PAGEREF _Toc70606068 \h </w:instrText>
            </w:r>
            <w:r w:rsidR="008F6CAC">
              <w:rPr>
                <w:noProof/>
                <w:webHidden/>
              </w:rPr>
            </w:r>
            <w:r w:rsidR="008F6CAC">
              <w:rPr>
                <w:noProof/>
                <w:webHidden/>
              </w:rPr>
              <w:fldChar w:fldCharType="separate"/>
            </w:r>
            <w:r w:rsidR="004C0081">
              <w:rPr>
                <w:noProof/>
                <w:webHidden/>
              </w:rPr>
              <w:t>59</w:t>
            </w:r>
            <w:r w:rsidR="008F6CAC">
              <w:rPr>
                <w:noProof/>
                <w:webHidden/>
              </w:rPr>
              <w:fldChar w:fldCharType="end"/>
            </w:r>
          </w:hyperlink>
        </w:p>
        <w:p w:rsidR="008F6CAC" w:rsidRDefault="00A538F0">
          <w:pPr>
            <w:pStyle w:val="TM1"/>
            <w:rPr>
              <w:rFonts w:cstheme="minorBidi"/>
              <w:b w:val="0"/>
            </w:rPr>
          </w:pPr>
          <w:hyperlink w:anchor="_Toc70606069" w:history="1">
            <w:r w:rsidR="008F6CAC" w:rsidRPr="00863727">
              <w:rPr>
                <w:rStyle w:val="Lienhypertexte"/>
              </w:rPr>
              <w:t>Titre 18 – Frais professionnel</w:t>
            </w:r>
            <w:r w:rsidR="008F6CAC">
              <w:rPr>
                <w:webHidden/>
              </w:rPr>
              <w:tab/>
            </w:r>
            <w:r w:rsidR="008F6CAC">
              <w:rPr>
                <w:webHidden/>
              </w:rPr>
              <w:fldChar w:fldCharType="begin"/>
            </w:r>
            <w:r w:rsidR="008F6CAC">
              <w:rPr>
                <w:webHidden/>
              </w:rPr>
              <w:instrText xml:space="preserve"> PAGEREF _Toc70606069 \h </w:instrText>
            </w:r>
            <w:r w:rsidR="008F6CAC">
              <w:rPr>
                <w:webHidden/>
              </w:rPr>
            </w:r>
            <w:r w:rsidR="008F6CAC">
              <w:rPr>
                <w:webHidden/>
              </w:rPr>
              <w:fldChar w:fldCharType="separate"/>
            </w:r>
            <w:r w:rsidR="004C0081">
              <w:rPr>
                <w:webHidden/>
              </w:rPr>
              <w:t>60</w:t>
            </w:r>
            <w:r w:rsidR="008F6CAC">
              <w:rPr>
                <w:webHidden/>
              </w:rPr>
              <w:fldChar w:fldCharType="end"/>
            </w:r>
          </w:hyperlink>
        </w:p>
        <w:p w:rsidR="008F6CAC" w:rsidRDefault="00A538F0">
          <w:pPr>
            <w:pStyle w:val="TM2"/>
            <w:tabs>
              <w:tab w:pos="660" w:val="left"/>
              <w:tab w:pos="9628" w:val="right"/>
            </w:tabs>
            <w:rPr>
              <w:rFonts w:cstheme="minorBidi"/>
              <w:noProof/>
            </w:rPr>
          </w:pPr>
          <w:hyperlink w:anchor="_Toc70606070"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18.1 : Indemnités kilométriques</w:t>
            </w:r>
            <w:r w:rsidR="008F6CAC">
              <w:rPr>
                <w:noProof/>
                <w:webHidden/>
              </w:rPr>
              <w:tab/>
            </w:r>
            <w:r w:rsidR="008F6CAC">
              <w:rPr>
                <w:noProof/>
                <w:webHidden/>
              </w:rPr>
              <w:fldChar w:fldCharType="begin"/>
            </w:r>
            <w:r w:rsidR="008F6CAC">
              <w:rPr>
                <w:noProof/>
                <w:webHidden/>
              </w:rPr>
              <w:instrText xml:space="preserve"> PAGEREF _Toc70606070 \h </w:instrText>
            </w:r>
            <w:r w:rsidR="008F6CAC">
              <w:rPr>
                <w:noProof/>
                <w:webHidden/>
              </w:rPr>
            </w:r>
            <w:r w:rsidR="008F6CAC">
              <w:rPr>
                <w:noProof/>
                <w:webHidden/>
              </w:rPr>
              <w:fldChar w:fldCharType="separate"/>
            </w:r>
            <w:r w:rsidR="004C0081">
              <w:rPr>
                <w:noProof/>
                <w:webHidden/>
              </w:rPr>
              <w:t>60</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71"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18.2 : Indemnité de transport</w:t>
            </w:r>
            <w:r w:rsidR="008F6CAC">
              <w:rPr>
                <w:noProof/>
                <w:webHidden/>
              </w:rPr>
              <w:tab/>
            </w:r>
            <w:r w:rsidR="008F6CAC">
              <w:rPr>
                <w:noProof/>
                <w:webHidden/>
              </w:rPr>
              <w:fldChar w:fldCharType="begin"/>
            </w:r>
            <w:r w:rsidR="008F6CAC">
              <w:rPr>
                <w:noProof/>
                <w:webHidden/>
              </w:rPr>
              <w:instrText xml:space="preserve"> PAGEREF _Toc70606071 \h </w:instrText>
            </w:r>
            <w:r w:rsidR="008F6CAC">
              <w:rPr>
                <w:noProof/>
                <w:webHidden/>
              </w:rPr>
            </w:r>
            <w:r w:rsidR="008F6CAC">
              <w:rPr>
                <w:noProof/>
                <w:webHidden/>
              </w:rPr>
              <w:fldChar w:fldCharType="separate"/>
            </w:r>
            <w:r w:rsidR="004C0081">
              <w:rPr>
                <w:noProof/>
                <w:webHidden/>
              </w:rPr>
              <w:t>60</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72"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18.3 : Indemnités de de repas et d’hébergement</w:t>
            </w:r>
            <w:r w:rsidR="008F6CAC">
              <w:rPr>
                <w:noProof/>
                <w:webHidden/>
              </w:rPr>
              <w:tab/>
            </w:r>
            <w:r w:rsidR="008F6CAC">
              <w:rPr>
                <w:noProof/>
                <w:webHidden/>
              </w:rPr>
              <w:fldChar w:fldCharType="begin"/>
            </w:r>
            <w:r w:rsidR="008F6CAC">
              <w:rPr>
                <w:noProof/>
                <w:webHidden/>
              </w:rPr>
              <w:instrText xml:space="preserve"> PAGEREF _Toc70606072 \h </w:instrText>
            </w:r>
            <w:r w:rsidR="008F6CAC">
              <w:rPr>
                <w:noProof/>
                <w:webHidden/>
              </w:rPr>
            </w:r>
            <w:r w:rsidR="008F6CAC">
              <w:rPr>
                <w:noProof/>
                <w:webHidden/>
              </w:rPr>
              <w:fldChar w:fldCharType="separate"/>
            </w:r>
            <w:r w:rsidR="004C0081">
              <w:rPr>
                <w:noProof/>
                <w:webHidden/>
              </w:rPr>
              <w:t>61</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73"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18.4 : Tenue de travail</w:t>
            </w:r>
            <w:r w:rsidR="008F6CAC">
              <w:rPr>
                <w:noProof/>
                <w:webHidden/>
              </w:rPr>
              <w:tab/>
            </w:r>
            <w:r w:rsidR="008F6CAC">
              <w:rPr>
                <w:noProof/>
                <w:webHidden/>
              </w:rPr>
              <w:fldChar w:fldCharType="begin"/>
            </w:r>
            <w:r w:rsidR="008F6CAC">
              <w:rPr>
                <w:noProof/>
                <w:webHidden/>
              </w:rPr>
              <w:instrText xml:space="preserve"> PAGEREF _Toc70606073 \h </w:instrText>
            </w:r>
            <w:r w:rsidR="008F6CAC">
              <w:rPr>
                <w:noProof/>
                <w:webHidden/>
              </w:rPr>
            </w:r>
            <w:r w:rsidR="008F6CAC">
              <w:rPr>
                <w:noProof/>
                <w:webHidden/>
              </w:rPr>
              <w:fldChar w:fldCharType="separate"/>
            </w:r>
            <w:r w:rsidR="004C0081">
              <w:rPr>
                <w:noProof/>
                <w:webHidden/>
              </w:rPr>
              <w:t>61</w:t>
            </w:r>
            <w:r w:rsidR="008F6CAC">
              <w:rPr>
                <w:noProof/>
                <w:webHidden/>
              </w:rPr>
              <w:fldChar w:fldCharType="end"/>
            </w:r>
          </w:hyperlink>
        </w:p>
        <w:p w:rsidR="008F6CAC" w:rsidRDefault="00A538F0">
          <w:pPr>
            <w:pStyle w:val="TM1"/>
            <w:rPr>
              <w:rFonts w:cstheme="minorBidi"/>
              <w:b w:val="0"/>
            </w:rPr>
          </w:pPr>
          <w:hyperlink w:anchor="_Toc70606074" w:history="1">
            <w:r w:rsidR="00BB3630">
              <w:rPr>
                <w:rStyle w:val="Lienhypertexte"/>
              </w:rPr>
              <w:t>Titre 19 – Avantage professionnel</w:t>
            </w:r>
            <w:r w:rsidR="008F6CAC">
              <w:rPr>
                <w:webHidden/>
              </w:rPr>
              <w:tab/>
            </w:r>
            <w:r w:rsidR="008F6CAC">
              <w:rPr>
                <w:webHidden/>
              </w:rPr>
              <w:fldChar w:fldCharType="begin"/>
            </w:r>
            <w:r w:rsidR="008F6CAC">
              <w:rPr>
                <w:webHidden/>
              </w:rPr>
              <w:instrText xml:space="preserve"> PAGEREF _Toc70606074 \h </w:instrText>
            </w:r>
            <w:r w:rsidR="008F6CAC">
              <w:rPr>
                <w:webHidden/>
              </w:rPr>
            </w:r>
            <w:r w:rsidR="008F6CAC">
              <w:rPr>
                <w:webHidden/>
              </w:rPr>
              <w:fldChar w:fldCharType="separate"/>
            </w:r>
            <w:r w:rsidR="004C0081">
              <w:rPr>
                <w:b w:val="0"/>
                <w:bCs/>
                <w:webHidden/>
              </w:rPr>
              <w:t>Erreur ! Signet non défini.</w:t>
            </w:r>
            <w:r w:rsidR="008F6CAC">
              <w:rPr>
                <w:webHidden/>
              </w:rPr>
              <w:fldChar w:fldCharType="end"/>
            </w:r>
          </w:hyperlink>
        </w:p>
        <w:p w:rsidP="00172549" w:rsidR="008F6CAC" w:rsidRDefault="00A538F0">
          <w:pPr>
            <w:pStyle w:val="TM2"/>
            <w:tabs>
              <w:tab w:pos="660" w:val="left"/>
              <w:tab w:pos="9628" w:val="right"/>
            </w:tabs>
            <w:rPr>
              <w:rFonts w:cstheme="minorBidi"/>
              <w:noProof/>
            </w:rPr>
          </w:pPr>
          <w:hyperlink w:anchor="_Toc70606075"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 xml:space="preserve">Article 19.1 : Prime </w:t>
            </w:r>
            <w:r w:rsidR="00FF46E7">
              <w:rPr>
                <w:rStyle w:val="Lienhypertexte"/>
                <w:noProof/>
              </w:rPr>
              <w:t>de départ volontaire à la retraite</w:t>
            </w:r>
            <w:r w:rsidR="008F6CAC">
              <w:rPr>
                <w:noProof/>
                <w:webHidden/>
              </w:rPr>
              <w:tab/>
            </w:r>
            <w:r w:rsidR="008F6CAC">
              <w:rPr>
                <w:noProof/>
                <w:webHidden/>
              </w:rPr>
              <w:fldChar w:fldCharType="begin"/>
            </w:r>
            <w:r w:rsidR="008F6CAC">
              <w:rPr>
                <w:noProof/>
                <w:webHidden/>
              </w:rPr>
              <w:instrText xml:space="preserve"> PAGEREF _Toc70606075 \h </w:instrText>
            </w:r>
            <w:r w:rsidR="008F6CAC">
              <w:rPr>
                <w:noProof/>
                <w:webHidden/>
              </w:rPr>
            </w:r>
            <w:r w:rsidR="008F6CAC">
              <w:rPr>
                <w:noProof/>
                <w:webHidden/>
              </w:rPr>
              <w:fldChar w:fldCharType="separate"/>
            </w:r>
            <w:r w:rsidR="004C0081">
              <w:rPr>
                <w:b/>
                <w:bCs/>
                <w:noProof/>
                <w:webHidden/>
              </w:rPr>
              <w:t>Erreur ! Signet non défini.</w:t>
            </w:r>
            <w:r w:rsidR="008F6CAC">
              <w:rPr>
                <w:noProof/>
                <w:webHidden/>
              </w:rPr>
              <w:fldChar w:fldCharType="end"/>
            </w:r>
          </w:hyperlink>
        </w:p>
        <w:p w:rsidR="008F6CAC" w:rsidRDefault="00A538F0">
          <w:pPr>
            <w:pStyle w:val="TM1"/>
            <w:rPr>
              <w:rFonts w:cstheme="minorBidi"/>
              <w:b w:val="0"/>
            </w:rPr>
          </w:pPr>
          <w:hyperlink w:anchor="_Toc70606077" w:history="1">
            <w:r w:rsidR="008F6CAC" w:rsidRPr="00863727">
              <w:rPr>
                <w:rStyle w:val="Lienhypertexte"/>
              </w:rPr>
              <w:t>Titre 20 – Télétravail</w:t>
            </w:r>
            <w:r w:rsidR="008F6CAC">
              <w:rPr>
                <w:webHidden/>
              </w:rPr>
              <w:tab/>
            </w:r>
            <w:r w:rsidR="008F6CAC">
              <w:rPr>
                <w:webHidden/>
              </w:rPr>
              <w:fldChar w:fldCharType="begin"/>
            </w:r>
            <w:r w:rsidR="008F6CAC">
              <w:rPr>
                <w:webHidden/>
              </w:rPr>
              <w:instrText xml:space="preserve"> PAGEREF _Toc70606077 \h </w:instrText>
            </w:r>
            <w:r w:rsidR="008F6CAC">
              <w:rPr>
                <w:webHidden/>
              </w:rPr>
            </w:r>
            <w:r w:rsidR="008F6CAC">
              <w:rPr>
                <w:webHidden/>
              </w:rPr>
              <w:fldChar w:fldCharType="separate"/>
            </w:r>
            <w:r w:rsidR="004C0081">
              <w:rPr>
                <w:webHidden/>
              </w:rPr>
              <w:t>63</w:t>
            </w:r>
            <w:r w:rsidR="008F6CAC">
              <w:rPr>
                <w:webHidden/>
              </w:rPr>
              <w:fldChar w:fldCharType="end"/>
            </w:r>
          </w:hyperlink>
        </w:p>
        <w:p w:rsidR="008F6CAC" w:rsidRDefault="00A538F0">
          <w:pPr>
            <w:pStyle w:val="TM2"/>
            <w:tabs>
              <w:tab w:pos="660" w:val="left"/>
              <w:tab w:pos="9628" w:val="right"/>
            </w:tabs>
            <w:rPr>
              <w:rFonts w:cstheme="minorBidi"/>
              <w:noProof/>
            </w:rPr>
          </w:pPr>
          <w:hyperlink w:anchor="_Toc70606078"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20.1 : Définitions</w:t>
            </w:r>
            <w:r w:rsidR="008F6CAC">
              <w:rPr>
                <w:noProof/>
                <w:webHidden/>
              </w:rPr>
              <w:tab/>
            </w:r>
            <w:r w:rsidR="008F6CAC">
              <w:rPr>
                <w:noProof/>
                <w:webHidden/>
              </w:rPr>
              <w:fldChar w:fldCharType="begin"/>
            </w:r>
            <w:r w:rsidR="008F6CAC">
              <w:rPr>
                <w:noProof/>
                <w:webHidden/>
              </w:rPr>
              <w:instrText xml:space="preserve"> PAGEREF _Toc70606078 \h </w:instrText>
            </w:r>
            <w:r w:rsidR="008F6CAC">
              <w:rPr>
                <w:noProof/>
                <w:webHidden/>
              </w:rPr>
            </w:r>
            <w:r w:rsidR="008F6CAC">
              <w:rPr>
                <w:noProof/>
                <w:webHidden/>
              </w:rPr>
              <w:fldChar w:fldCharType="separate"/>
            </w:r>
            <w:r w:rsidR="004C0081">
              <w:rPr>
                <w:noProof/>
                <w:webHidden/>
              </w:rPr>
              <w:t>63</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79"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20.2 : Champ d'application</w:t>
            </w:r>
            <w:r w:rsidR="008F6CAC">
              <w:rPr>
                <w:noProof/>
                <w:webHidden/>
              </w:rPr>
              <w:tab/>
            </w:r>
            <w:r w:rsidR="008F6CAC">
              <w:rPr>
                <w:noProof/>
                <w:webHidden/>
              </w:rPr>
              <w:fldChar w:fldCharType="begin"/>
            </w:r>
            <w:r w:rsidR="008F6CAC">
              <w:rPr>
                <w:noProof/>
                <w:webHidden/>
              </w:rPr>
              <w:instrText xml:space="preserve"> PAGEREF _Toc70606079 \h </w:instrText>
            </w:r>
            <w:r w:rsidR="008F6CAC">
              <w:rPr>
                <w:noProof/>
                <w:webHidden/>
              </w:rPr>
            </w:r>
            <w:r w:rsidR="008F6CAC">
              <w:rPr>
                <w:noProof/>
                <w:webHidden/>
              </w:rPr>
              <w:fldChar w:fldCharType="separate"/>
            </w:r>
            <w:r w:rsidR="004C0081">
              <w:rPr>
                <w:noProof/>
                <w:webHidden/>
              </w:rPr>
              <w:t>63</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80"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20.3 : Conditions de passage au télétravail</w:t>
            </w:r>
            <w:r w:rsidR="008F6CAC">
              <w:rPr>
                <w:noProof/>
                <w:webHidden/>
              </w:rPr>
              <w:tab/>
            </w:r>
            <w:r w:rsidR="008F6CAC">
              <w:rPr>
                <w:noProof/>
                <w:webHidden/>
              </w:rPr>
              <w:fldChar w:fldCharType="begin"/>
            </w:r>
            <w:r w:rsidR="008F6CAC">
              <w:rPr>
                <w:noProof/>
                <w:webHidden/>
              </w:rPr>
              <w:instrText xml:space="preserve"> PAGEREF _Toc70606080 \h </w:instrText>
            </w:r>
            <w:r w:rsidR="008F6CAC">
              <w:rPr>
                <w:noProof/>
                <w:webHidden/>
              </w:rPr>
            </w:r>
            <w:r w:rsidR="008F6CAC">
              <w:rPr>
                <w:noProof/>
                <w:webHidden/>
              </w:rPr>
              <w:fldChar w:fldCharType="separate"/>
            </w:r>
            <w:r w:rsidR="004C0081">
              <w:rPr>
                <w:noProof/>
                <w:webHidden/>
              </w:rPr>
              <w:t>63</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81"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20.4 : Durée et aménagement du temps de télétravail</w:t>
            </w:r>
            <w:r w:rsidR="008F6CAC">
              <w:rPr>
                <w:noProof/>
                <w:webHidden/>
              </w:rPr>
              <w:tab/>
            </w:r>
            <w:r w:rsidR="008F6CAC">
              <w:rPr>
                <w:noProof/>
                <w:webHidden/>
              </w:rPr>
              <w:fldChar w:fldCharType="begin"/>
            </w:r>
            <w:r w:rsidR="008F6CAC">
              <w:rPr>
                <w:noProof/>
                <w:webHidden/>
              </w:rPr>
              <w:instrText xml:space="preserve"> PAGEREF _Toc70606081 \h </w:instrText>
            </w:r>
            <w:r w:rsidR="008F6CAC">
              <w:rPr>
                <w:noProof/>
                <w:webHidden/>
              </w:rPr>
            </w:r>
            <w:r w:rsidR="008F6CAC">
              <w:rPr>
                <w:noProof/>
                <w:webHidden/>
              </w:rPr>
              <w:fldChar w:fldCharType="separate"/>
            </w:r>
            <w:r w:rsidR="004C0081">
              <w:rPr>
                <w:noProof/>
                <w:webHidden/>
              </w:rPr>
              <w:t>65</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82"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20.5 : Principe de l'égalité de traitement</w:t>
            </w:r>
            <w:r w:rsidR="008F6CAC">
              <w:rPr>
                <w:noProof/>
                <w:webHidden/>
              </w:rPr>
              <w:tab/>
            </w:r>
            <w:r w:rsidR="008F6CAC">
              <w:rPr>
                <w:noProof/>
                <w:webHidden/>
              </w:rPr>
              <w:fldChar w:fldCharType="begin"/>
            </w:r>
            <w:r w:rsidR="008F6CAC">
              <w:rPr>
                <w:noProof/>
                <w:webHidden/>
              </w:rPr>
              <w:instrText xml:space="preserve"> PAGEREF _Toc70606082 \h </w:instrText>
            </w:r>
            <w:r w:rsidR="008F6CAC">
              <w:rPr>
                <w:noProof/>
                <w:webHidden/>
              </w:rPr>
            </w:r>
            <w:r w:rsidR="008F6CAC">
              <w:rPr>
                <w:noProof/>
                <w:webHidden/>
              </w:rPr>
              <w:fldChar w:fldCharType="separate"/>
            </w:r>
            <w:r w:rsidR="004C0081">
              <w:rPr>
                <w:noProof/>
                <w:webHidden/>
              </w:rPr>
              <w:t>66</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83"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20.6 : Matériel informatique et de communication</w:t>
            </w:r>
            <w:r w:rsidR="008F6CAC">
              <w:rPr>
                <w:noProof/>
                <w:webHidden/>
              </w:rPr>
              <w:tab/>
            </w:r>
            <w:r w:rsidR="008F6CAC">
              <w:rPr>
                <w:noProof/>
                <w:webHidden/>
              </w:rPr>
              <w:fldChar w:fldCharType="begin"/>
            </w:r>
            <w:r w:rsidR="008F6CAC">
              <w:rPr>
                <w:noProof/>
                <w:webHidden/>
              </w:rPr>
              <w:instrText xml:space="preserve"> PAGEREF _Toc70606083 \h </w:instrText>
            </w:r>
            <w:r w:rsidR="008F6CAC">
              <w:rPr>
                <w:noProof/>
                <w:webHidden/>
              </w:rPr>
            </w:r>
            <w:r w:rsidR="008F6CAC">
              <w:rPr>
                <w:noProof/>
                <w:webHidden/>
              </w:rPr>
              <w:fldChar w:fldCharType="separate"/>
            </w:r>
            <w:r w:rsidR="004C0081">
              <w:rPr>
                <w:noProof/>
                <w:webHidden/>
              </w:rPr>
              <w:t>66</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84"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20.7 : Frais de fonctionnement</w:t>
            </w:r>
            <w:r w:rsidR="008F6CAC">
              <w:rPr>
                <w:noProof/>
                <w:webHidden/>
              </w:rPr>
              <w:tab/>
            </w:r>
            <w:r w:rsidR="008F6CAC">
              <w:rPr>
                <w:noProof/>
                <w:webHidden/>
              </w:rPr>
              <w:fldChar w:fldCharType="begin"/>
            </w:r>
            <w:r w:rsidR="008F6CAC">
              <w:rPr>
                <w:noProof/>
                <w:webHidden/>
              </w:rPr>
              <w:instrText xml:space="preserve"> PAGEREF _Toc70606084 \h </w:instrText>
            </w:r>
            <w:r w:rsidR="008F6CAC">
              <w:rPr>
                <w:noProof/>
                <w:webHidden/>
              </w:rPr>
            </w:r>
            <w:r w:rsidR="008F6CAC">
              <w:rPr>
                <w:noProof/>
                <w:webHidden/>
              </w:rPr>
              <w:fldChar w:fldCharType="separate"/>
            </w:r>
            <w:r w:rsidR="004C0081">
              <w:rPr>
                <w:noProof/>
                <w:webHidden/>
              </w:rPr>
              <w:t>66</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85"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20.8 : Assurances</w:t>
            </w:r>
            <w:r w:rsidR="008F6CAC">
              <w:rPr>
                <w:noProof/>
                <w:webHidden/>
              </w:rPr>
              <w:tab/>
            </w:r>
            <w:r w:rsidR="008F6CAC">
              <w:rPr>
                <w:noProof/>
                <w:webHidden/>
              </w:rPr>
              <w:fldChar w:fldCharType="begin"/>
            </w:r>
            <w:r w:rsidR="008F6CAC">
              <w:rPr>
                <w:noProof/>
                <w:webHidden/>
              </w:rPr>
              <w:instrText xml:space="preserve"> PAGEREF _Toc70606085 \h </w:instrText>
            </w:r>
            <w:r w:rsidR="008F6CAC">
              <w:rPr>
                <w:noProof/>
                <w:webHidden/>
              </w:rPr>
            </w:r>
            <w:r w:rsidR="008F6CAC">
              <w:rPr>
                <w:noProof/>
                <w:webHidden/>
              </w:rPr>
              <w:fldChar w:fldCharType="separate"/>
            </w:r>
            <w:r w:rsidR="004C0081">
              <w:rPr>
                <w:noProof/>
                <w:webHidden/>
              </w:rPr>
              <w:t>66</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86"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20.9 : Protection des libertés individuelles et de la vie privée</w:t>
            </w:r>
            <w:r w:rsidR="008F6CAC">
              <w:rPr>
                <w:noProof/>
                <w:webHidden/>
              </w:rPr>
              <w:tab/>
            </w:r>
            <w:r w:rsidR="008F6CAC">
              <w:rPr>
                <w:noProof/>
                <w:webHidden/>
              </w:rPr>
              <w:fldChar w:fldCharType="begin"/>
            </w:r>
            <w:r w:rsidR="008F6CAC">
              <w:rPr>
                <w:noProof/>
                <w:webHidden/>
              </w:rPr>
              <w:instrText xml:space="preserve"> PAGEREF _Toc70606086 \h </w:instrText>
            </w:r>
            <w:r w:rsidR="008F6CAC">
              <w:rPr>
                <w:noProof/>
                <w:webHidden/>
              </w:rPr>
            </w:r>
            <w:r w:rsidR="008F6CAC">
              <w:rPr>
                <w:noProof/>
                <w:webHidden/>
              </w:rPr>
              <w:fldChar w:fldCharType="separate"/>
            </w:r>
            <w:r w:rsidR="004C0081">
              <w:rPr>
                <w:noProof/>
                <w:webHidden/>
              </w:rPr>
              <w:t>67</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87"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20.10 : Protection de la santé et de la sécurité des télétravailleurs</w:t>
            </w:r>
            <w:r w:rsidR="008F6CAC">
              <w:rPr>
                <w:noProof/>
                <w:webHidden/>
              </w:rPr>
              <w:tab/>
            </w:r>
            <w:r w:rsidR="008F6CAC">
              <w:rPr>
                <w:noProof/>
                <w:webHidden/>
              </w:rPr>
              <w:fldChar w:fldCharType="begin"/>
            </w:r>
            <w:r w:rsidR="008F6CAC">
              <w:rPr>
                <w:noProof/>
                <w:webHidden/>
              </w:rPr>
              <w:instrText xml:space="preserve"> PAGEREF _Toc70606087 \h </w:instrText>
            </w:r>
            <w:r w:rsidR="008F6CAC">
              <w:rPr>
                <w:noProof/>
                <w:webHidden/>
              </w:rPr>
            </w:r>
            <w:r w:rsidR="008F6CAC">
              <w:rPr>
                <w:noProof/>
                <w:webHidden/>
              </w:rPr>
              <w:fldChar w:fldCharType="separate"/>
            </w:r>
            <w:r w:rsidR="004C0081">
              <w:rPr>
                <w:noProof/>
                <w:webHidden/>
              </w:rPr>
              <w:t>67</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88"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20.11 : Encadrement des télétravailleurs</w:t>
            </w:r>
            <w:r w:rsidR="008F6CAC">
              <w:rPr>
                <w:noProof/>
                <w:webHidden/>
              </w:rPr>
              <w:tab/>
            </w:r>
            <w:r w:rsidR="008F6CAC">
              <w:rPr>
                <w:noProof/>
                <w:webHidden/>
              </w:rPr>
              <w:fldChar w:fldCharType="begin"/>
            </w:r>
            <w:r w:rsidR="008F6CAC">
              <w:rPr>
                <w:noProof/>
                <w:webHidden/>
              </w:rPr>
              <w:instrText xml:space="preserve"> PAGEREF _Toc70606088 \h </w:instrText>
            </w:r>
            <w:r w:rsidR="008F6CAC">
              <w:rPr>
                <w:noProof/>
                <w:webHidden/>
              </w:rPr>
            </w:r>
            <w:r w:rsidR="008F6CAC">
              <w:rPr>
                <w:noProof/>
                <w:webHidden/>
              </w:rPr>
              <w:fldChar w:fldCharType="separate"/>
            </w:r>
            <w:r w:rsidR="004C0081">
              <w:rPr>
                <w:noProof/>
                <w:webHidden/>
              </w:rPr>
              <w:t>68</w:t>
            </w:r>
            <w:r w:rsidR="008F6CAC">
              <w:rPr>
                <w:noProof/>
                <w:webHidden/>
              </w:rPr>
              <w:fldChar w:fldCharType="end"/>
            </w:r>
          </w:hyperlink>
        </w:p>
        <w:p w:rsidR="008F6CAC" w:rsidRDefault="00A538F0">
          <w:pPr>
            <w:pStyle w:val="TM1"/>
            <w:rPr>
              <w:rFonts w:cstheme="minorBidi"/>
              <w:b w:val="0"/>
            </w:rPr>
          </w:pPr>
          <w:hyperlink w:anchor="_Toc70606089" w:history="1">
            <w:r w:rsidR="008F6CAC" w:rsidRPr="00863727">
              <w:rPr>
                <w:rStyle w:val="Lienhypertexte"/>
              </w:rPr>
              <w:t>Titre 21 - Qualité de vie au travail</w:t>
            </w:r>
            <w:r w:rsidR="008F6CAC">
              <w:rPr>
                <w:webHidden/>
              </w:rPr>
              <w:tab/>
            </w:r>
            <w:r w:rsidR="008F6CAC">
              <w:rPr>
                <w:webHidden/>
              </w:rPr>
              <w:fldChar w:fldCharType="begin"/>
            </w:r>
            <w:r w:rsidR="008F6CAC">
              <w:rPr>
                <w:webHidden/>
              </w:rPr>
              <w:instrText xml:space="preserve"> PAGEREF _Toc70606089 \h </w:instrText>
            </w:r>
            <w:r w:rsidR="008F6CAC">
              <w:rPr>
                <w:webHidden/>
              </w:rPr>
            </w:r>
            <w:r w:rsidR="008F6CAC">
              <w:rPr>
                <w:webHidden/>
              </w:rPr>
              <w:fldChar w:fldCharType="separate"/>
            </w:r>
            <w:r w:rsidR="004C0081">
              <w:rPr>
                <w:webHidden/>
              </w:rPr>
              <w:t>69</w:t>
            </w:r>
            <w:r w:rsidR="008F6CAC">
              <w:rPr>
                <w:webHidden/>
              </w:rPr>
              <w:fldChar w:fldCharType="end"/>
            </w:r>
          </w:hyperlink>
        </w:p>
        <w:p w:rsidR="008F6CAC" w:rsidRDefault="00A538F0">
          <w:pPr>
            <w:pStyle w:val="TM2"/>
            <w:tabs>
              <w:tab w:pos="660" w:val="left"/>
              <w:tab w:pos="9628" w:val="right"/>
            </w:tabs>
            <w:rPr>
              <w:rFonts w:cstheme="minorBidi"/>
              <w:noProof/>
            </w:rPr>
          </w:pPr>
          <w:hyperlink w:anchor="_Toc70606090"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21.1 : Engagement de tous les acteurs dans la promotion de la qualité de vie au travail</w:t>
            </w:r>
            <w:r w:rsidR="008F6CAC">
              <w:rPr>
                <w:noProof/>
                <w:webHidden/>
              </w:rPr>
              <w:tab/>
            </w:r>
            <w:r w:rsidR="008F6CAC">
              <w:rPr>
                <w:noProof/>
                <w:webHidden/>
              </w:rPr>
              <w:fldChar w:fldCharType="begin"/>
            </w:r>
            <w:r w:rsidR="008F6CAC">
              <w:rPr>
                <w:noProof/>
                <w:webHidden/>
              </w:rPr>
              <w:instrText xml:space="preserve"> PAGEREF _Toc70606090 \h </w:instrText>
            </w:r>
            <w:r w:rsidR="008F6CAC">
              <w:rPr>
                <w:noProof/>
                <w:webHidden/>
              </w:rPr>
            </w:r>
            <w:r w:rsidR="008F6CAC">
              <w:rPr>
                <w:noProof/>
                <w:webHidden/>
              </w:rPr>
              <w:fldChar w:fldCharType="separate"/>
            </w:r>
            <w:r w:rsidR="004C0081">
              <w:rPr>
                <w:noProof/>
                <w:webHidden/>
              </w:rPr>
              <w:t>69</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91"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21.2 : Mesures d’articulation vie professionnelle et vie personnelle</w:t>
            </w:r>
            <w:r w:rsidR="008F6CAC">
              <w:rPr>
                <w:noProof/>
                <w:webHidden/>
              </w:rPr>
              <w:tab/>
            </w:r>
            <w:r w:rsidR="008F6CAC">
              <w:rPr>
                <w:noProof/>
                <w:webHidden/>
              </w:rPr>
              <w:fldChar w:fldCharType="begin"/>
            </w:r>
            <w:r w:rsidR="008F6CAC">
              <w:rPr>
                <w:noProof/>
                <w:webHidden/>
              </w:rPr>
              <w:instrText xml:space="preserve"> PAGEREF _Toc70606091 \h </w:instrText>
            </w:r>
            <w:r w:rsidR="008F6CAC">
              <w:rPr>
                <w:noProof/>
                <w:webHidden/>
              </w:rPr>
            </w:r>
            <w:r w:rsidR="008F6CAC">
              <w:rPr>
                <w:noProof/>
                <w:webHidden/>
              </w:rPr>
              <w:fldChar w:fldCharType="separate"/>
            </w:r>
            <w:r w:rsidR="004C0081">
              <w:rPr>
                <w:noProof/>
                <w:webHidden/>
              </w:rPr>
              <w:t>70</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92"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21.3 : Prise en compte des risques psychosociaux</w:t>
            </w:r>
            <w:r w:rsidR="008F6CAC">
              <w:rPr>
                <w:noProof/>
                <w:webHidden/>
              </w:rPr>
              <w:tab/>
            </w:r>
            <w:r w:rsidR="008F6CAC">
              <w:rPr>
                <w:noProof/>
                <w:webHidden/>
              </w:rPr>
              <w:fldChar w:fldCharType="begin"/>
            </w:r>
            <w:r w:rsidR="008F6CAC">
              <w:rPr>
                <w:noProof/>
                <w:webHidden/>
              </w:rPr>
              <w:instrText xml:space="preserve"> PAGEREF _Toc70606092 \h </w:instrText>
            </w:r>
            <w:r w:rsidR="008F6CAC">
              <w:rPr>
                <w:noProof/>
                <w:webHidden/>
              </w:rPr>
            </w:r>
            <w:r w:rsidR="008F6CAC">
              <w:rPr>
                <w:noProof/>
                <w:webHidden/>
              </w:rPr>
              <w:fldChar w:fldCharType="separate"/>
            </w:r>
            <w:r w:rsidR="004C0081">
              <w:rPr>
                <w:noProof/>
                <w:webHidden/>
              </w:rPr>
              <w:t>72</w:t>
            </w:r>
            <w:r w:rsidR="008F6CAC">
              <w:rPr>
                <w:noProof/>
                <w:webHidden/>
              </w:rPr>
              <w:fldChar w:fldCharType="end"/>
            </w:r>
          </w:hyperlink>
        </w:p>
        <w:p w:rsidR="008F6CAC" w:rsidRDefault="00A538F0">
          <w:pPr>
            <w:pStyle w:val="TM2"/>
            <w:tabs>
              <w:tab w:pos="660" w:val="left"/>
              <w:tab w:pos="9628" w:val="right"/>
            </w:tabs>
            <w:rPr>
              <w:rFonts w:cstheme="minorBidi"/>
              <w:noProof/>
            </w:rPr>
          </w:pPr>
          <w:hyperlink w:anchor="_Toc70606093" w:history="1">
            <w:r w:rsidR="008F6CAC" w:rsidRPr="00863727">
              <w:rPr>
                <w:rStyle w:val="Lienhypertexte"/>
                <w:rFonts w:ascii="Symbol" w:hAnsi="Symbol"/>
                <w:noProof/>
              </w:rPr>
              <w:t></w:t>
            </w:r>
            <w:r w:rsidR="008F6CAC">
              <w:rPr>
                <w:rFonts w:cstheme="minorBidi"/>
                <w:noProof/>
              </w:rPr>
              <w:tab/>
            </w:r>
            <w:r w:rsidR="008F6CAC" w:rsidRPr="00863727">
              <w:rPr>
                <w:rStyle w:val="Lienhypertexte"/>
                <w:noProof/>
              </w:rPr>
              <w:t>Article 21.4 : Egalité professionnelle et principe de non-discrimination</w:t>
            </w:r>
            <w:r w:rsidR="008F6CAC">
              <w:rPr>
                <w:noProof/>
                <w:webHidden/>
              </w:rPr>
              <w:tab/>
            </w:r>
            <w:r w:rsidR="008F6CAC">
              <w:rPr>
                <w:noProof/>
                <w:webHidden/>
              </w:rPr>
              <w:fldChar w:fldCharType="begin"/>
            </w:r>
            <w:r w:rsidR="008F6CAC">
              <w:rPr>
                <w:noProof/>
                <w:webHidden/>
              </w:rPr>
              <w:instrText xml:space="preserve"> PAGEREF _Toc70606093 \h </w:instrText>
            </w:r>
            <w:r w:rsidR="008F6CAC">
              <w:rPr>
                <w:noProof/>
                <w:webHidden/>
              </w:rPr>
            </w:r>
            <w:r w:rsidR="008F6CAC">
              <w:rPr>
                <w:noProof/>
                <w:webHidden/>
              </w:rPr>
              <w:fldChar w:fldCharType="separate"/>
            </w:r>
            <w:r w:rsidR="004C0081">
              <w:rPr>
                <w:noProof/>
                <w:webHidden/>
              </w:rPr>
              <w:t>73</w:t>
            </w:r>
            <w:r w:rsidR="008F6CAC">
              <w:rPr>
                <w:noProof/>
                <w:webHidden/>
              </w:rPr>
              <w:fldChar w:fldCharType="end"/>
            </w:r>
          </w:hyperlink>
        </w:p>
        <w:p w:rsidP="00894813" w:rsidR="00CA6139" w:rsidRDefault="00CA6139" w:rsidRPr="002D68E4">
          <w:r w:rsidRPr="00E37017">
            <w:rPr>
              <w:b/>
            </w:rPr>
            <w:fldChar w:fldCharType="end"/>
          </w:r>
        </w:p>
      </w:sdtContent>
    </w:sdt>
    <w:p w:rsidP="0012217A" w:rsidR="00AC01B2" w:rsidRDefault="00AC01B2" w:rsidRPr="002D68E4"/>
    <w:p w:rsidP="0012217A" w:rsidR="00AC01B2" w:rsidRDefault="00AC01B2" w:rsidRPr="002D68E4"/>
    <w:p w:rsidP="0012217A" w:rsidR="00AC01B2" w:rsidRDefault="00AC01B2" w:rsidRPr="00BD5A32"/>
    <w:p w:rsidP="0012217A" w:rsidR="00AC01B2" w:rsidRDefault="00AC01B2" w:rsidRPr="00BD5A32"/>
    <w:p w:rsidP="0012217A" w:rsidR="00AC01B2" w:rsidRDefault="00AC01B2" w:rsidRPr="002D68E4"/>
    <w:p w:rsidP="0012217A" w:rsidR="00AC01B2" w:rsidRDefault="00AC01B2" w:rsidRPr="002D68E4"/>
    <w:p w:rsidP="0012217A" w:rsidR="0026585A" w:rsidRDefault="0026585A" w:rsidRPr="002D68E4">
      <w:pPr>
        <w:tabs>
          <w:tab w:pos="1440" w:val="clear"/>
          <w:tab w:pos="4320" w:val="clear"/>
        </w:tabs>
        <w:rPr>
          <w:b/>
          <w:bCs w:val="0"/>
          <w:sz w:val="32"/>
        </w:rPr>
      </w:pPr>
      <w:r w:rsidRPr="002D68E4">
        <w:br w:type="page"/>
      </w:r>
    </w:p>
    <w:p w:rsidP="0012217A" w:rsidR="00AC01B2" w:rsidRDefault="003523A7" w:rsidRPr="002D68E4">
      <w:pPr>
        <w:pStyle w:val="Titre1"/>
      </w:pPr>
      <w:bookmarkStart w:id="4" w:name="_Toc486531617"/>
      <w:bookmarkStart w:id="5" w:name="_Toc70605997"/>
      <w:r w:rsidRPr="002D68E4">
        <w:lastRenderedPageBreak/>
        <w:t>Préambule</w:t>
      </w:r>
      <w:bookmarkEnd w:id="4"/>
      <w:bookmarkEnd w:id="5"/>
    </w:p>
    <w:p w:rsidP="0012217A" w:rsidR="00AC01B2" w:rsidRDefault="00AC01B2" w:rsidRPr="002D68E4"/>
    <w:p w:rsidP="0012217A" w:rsidR="000E58DD" w:rsidRDefault="0078054A">
      <w:r>
        <w:rPr>
          <w:noProof/>
        </w:rPr>
        <mc:AlternateContent>
          <mc:Choice Requires="wps">
            <w:drawing>
              <wp:inline distB="0" distL="0" distR="0" distT="0" wp14:anchorId="5CAA93ED" wp14:editId="16F9C22B">
                <wp:extent cx="6010275" cy="1403985"/>
                <wp:effectExtent b="24130" l="19050" r="28575" t="19050"/>
                <wp:docPr id="46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78054A" w:rsidR="00CA2B35" w:rsidRDefault="00CA2B35" w:rsidRPr="002D68E4">
                            <w:pPr>
                              <w:rPr>
                                <w:b/>
                              </w:rPr>
                            </w:pPr>
                            <w:r w:rsidRPr="002D68E4">
                              <w:rPr>
                                <w:b/>
                              </w:rPr>
                              <w:t>Evolution des missions de l’association intermédiaire</w:t>
                            </w:r>
                          </w:p>
                          <w:p w:rsidP="0078054A" w:rsidR="00CA2B35" w:rsidRDefault="00CA2B35" w:rsidRPr="002D68E4"/>
                          <w:p w:rsidP="0078054A" w:rsidR="00CA2B35" w:rsidRDefault="00CA2B35" w:rsidRPr="002D68E4">
                            <w:r w:rsidRPr="002D68E4">
                              <w:t>Les associations intermédiaires ont été reconnues par la loi n°87-39 du 27 janvier 1987  dans le champ de l’insertion par l’activité économique. Les dispositions régissant ces associations sont codifiées aux articles L5132-7 et R5132-11 et suivants du Code du travail.</w:t>
                            </w:r>
                          </w:p>
                          <w:p w:rsidP="0078054A" w:rsidR="00CA2B35" w:rsidRDefault="00CA2B35" w:rsidRPr="002D68E4"/>
                          <w:p w:rsidP="0078054A" w:rsidR="00CA2B35" w:rsidRDefault="00CA2B35" w:rsidRPr="002D68E4">
                            <w:r w:rsidRPr="002D68E4">
                              <w:t>Les associations intermédiaires ont un double rôle :</w:t>
                            </w:r>
                          </w:p>
                          <w:p w:rsidP="0078054A" w:rsidR="00CA2B35" w:rsidRDefault="00CA2B35" w:rsidRPr="002D68E4">
                            <w:r w:rsidRPr="002D68E4">
                              <w:t xml:space="preserve">- mettre à titre onéreux des publics en difficulté à la disposition de personnes physiques ou morales, </w:t>
                            </w:r>
                          </w:p>
                          <w:p w:rsidP="0078054A" w:rsidR="00CA2B35" w:rsidRDefault="00CA2B35" w:rsidRPr="002D68E4">
                            <w:r w:rsidRPr="002D68E4">
                              <w:t>- assurer l’accueil, le suivi et l'accompagnement de ces personnes en vue de faciliter leur insertion sociale et de rechercher les conditions d'une insertion professionnelle durable.</w:t>
                            </w:r>
                          </w:p>
                          <w:p w:rsidP="0078054A" w:rsidR="00CA2B35" w:rsidRDefault="00CA2B35" w:rsidRPr="002D68E4"/>
                          <w:p w:rsidP="0078054A" w:rsidR="00CA2B35" w:rsidRDefault="00CA2B35" w:rsidRPr="002D68E4">
                            <w:r w:rsidRPr="002D68E4">
                              <w:t xml:space="preserve">L'association intermédiaire a vocation à accueillir de manière large tous les publics sans emploi rencontrant des difficultés sociales et professionnelles particulières.  </w:t>
                            </w:r>
                          </w:p>
                          <w:p w:rsidP="0078054A" w:rsidR="00CA2B35" w:rsidRDefault="00CA2B35" w:rsidRPr="002D68E4">
                            <w:r w:rsidRPr="002D68E4">
                              <w:t>Outre le fait qu’elles proposent un emploi, elles assurent également le suivi et l’accompagnement de ces personnes pour les aider dans leurs démarches de réinsertion professionnelle.</w:t>
                            </w:r>
                          </w:p>
                          <w:p w:rsidP="0078054A" w:rsidR="00CA2B35" w:rsidRDefault="00CA2B35" w:rsidRPr="002D68E4"/>
                          <w:p w:rsidP="0078054A" w:rsidR="00CA2B35" w:rsidRDefault="00CA2B35" w:rsidRPr="002D68E4">
                            <w:r w:rsidRPr="002D68E4">
                              <w:t>À ce titre, elles doivent notamment :</w:t>
                            </w:r>
                          </w:p>
                          <w:p w:rsidP="0078054A" w:rsidR="00CA2B35" w:rsidRDefault="00CA2B35" w:rsidRPr="002D68E4">
                            <w:r w:rsidRPr="002D68E4">
                              <w:t>- les informer sur les droits relatifs à leur situation personnelle (conditions d'ouverture des droits, cumul des indemnités chômage et des revenus de l'activité, etc.) ;</w:t>
                            </w:r>
                          </w:p>
                          <w:p w:rsidP="0078054A" w:rsidR="00CA2B35" w:rsidRDefault="00CA2B35" w:rsidRPr="002D68E4">
                            <w:r w:rsidRPr="002D68E4">
                              <w:t>- les renseigner sur une formation, une orientation ou un itinéraire personnalisé ;</w:t>
                            </w:r>
                          </w:p>
                          <w:p w:rsidP="0078054A" w:rsidR="00CA2B35" w:rsidRDefault="00CA2B35" w:rsidRPr="002D68E4">
                            <w:r w:rsidRPr="002D68E4">
                              <w:t>- les orienter vers un centre d'action sociale ;</w:t>
                            </w:r>
                          </w:p>
                          <w:p w:rsidP="0078054A" w:rsidR="00CA2B35" w:rsidRDefault="00CA2B35" w:rsidRPr="002D68E4">
                            <w:r w:rsidRPr="002D68E4">
                              <w:t>- les aider à mener de façon efficace des démarches de recherche d'emploi ;</w:t>
                            </w:r>
                          </w:p>
                          <w:p w:rsidP="0078054A" w:rsidR="00CA2B35" w:rsidRDefault="00CA2B35" w:rsidRPr="002D68E4">
                            <w:r w:rsidRPr="002D68E4">
                              <w:t>- organiser des parcours de formation sous forme de bilan des connaissances ou des compétences.</w:t>
                            </w:r>
                          </w:p>
                          <w:p w:rsidP="0078054A" w:rsidR="00CA2B35" w:rsidRDefault="00CA2B35" w:rsidRPr="002D68E4"/>
                          <w:p w:rsidP="0078054A" w:rsidR="00CA2B35" w:rsidRDefault="00CA2B35" w:rsidRPr="002D68E4">
                            <w:r w:rsidRPr="002D68E4">
                              <w:t xml:space="preserve">Depuis les années 80, les missions des associations intermédiaires ont connu des évolutions, suivant celles des contextes territoriaux, des besoins des publics, participant notamment à la dynamisation des territoires. </w:t>
                            </w:r>
                          </w:p>
                          <w:p w:rsidP="0078054A" w:rsidR="00CA2B35" w:rsidRDefault="00CA2B35" w:rsidRPr="002D68E4"/>
                          <w:p w:rsidP="0078054A" w:rsidR="00CA2B35" w:rsidRDefault="00CA2B35" w:rsidRPr="002D68E4">
                            <w:r w:rsidRPr="002D68E4">
                              <w:t xml:space="preserve">Les associations intermédiaires sont autorisées à faire de la mise à disposition, dérogatoire au droit commun, sur la base d’un conventionnement avec l’Etat, de personnes qu’elles accompagnent dans le but de les sortir de difficultés professionnelles et sociales. </w:t>
                            </w:r>
                          </w:p>
                          <w:p w:rsidP="0078054A" w:rsidR="00CA2B35" w:rsidRDefault="00CA2B35" w:rsidRPr="002D68E4"/>
                          <w:p w:rsidP="0078054A" w:rsidR="00CA2B35" w:rsidRDefault="00CA2B35" w:rsidRPr="002D68E4">
                            <w:r w:rsidRPr="002D68E4">
                              <w:t xml:space="preserve">Le métier de l’association intermédiaire est la mise à disposition de personnel. Cette mise à disposition se différencie de l’intérim et justifie un régime différencié du fait de l’accompagnement socio-professionnel qu’elle propose à ses salariés. </w:t>
                            </w:r>
                          </w:p>
                          <w:p w:rsidP="0078054A" w:rsidR="00CA2B35" w:rsidRDefault="00CA2B35" w:rsidRPr="002D68E4"/>
                          <w:p w:rsidR="00CA2B35" w:rsidRDefault="00CA2B35">
                            <w:r w:rsidRPr="002D68E4">
                              <w:t xml:space="preserve">En effet, il ne s’agit pas seulement de proposer du travail aux personnes recrutées, mais de lever tous les freins à l’insertion professionnelle, dans le respect du projet social de l’association et en conformité avec son conventionnement. </w:t>
                            </w:r>
                          </w:p>
                        </w:txbxContent>
                      </wps:txbx>
                      <wps:bodyPr anchor="t" anchorCtr="0" bIns="45720" lIns="91440" rIns="91440" rot="0" tIns="45720" vert="horz" wrap="square">
                        <a:spAutoFit/>
                      </wps:bodyPr>
                    </wps:wsp>
                  </a:graphicData>
                </a:graphic>
              </wp:inline>
            </w:drawing>
          </mc:Choice>
          <mc:Fallback>
            <w:pict>
              <v:shape id="Zone de text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psfjSMgIAAFcEAAAOAAAAZHJzL2Uyb0RvYy54bWysVE2P0zAQvSPxHyzfadLQdrtR09XSpQhp +ZAWLtwmttNYOLax3Sbl1zN2ut3CckLkYHk84+c3b2ayuhk6RQ7CeWl0RaeTnBKhmeFS7yr69cv2 1ZISH0BzUEaLih6Fpzfrly9WvS1FYVqjuHAEQbQve1vRNgRbZplnrejAT4wVGp2NcR0ENN0u4w56 RO9UVuT5IuuN49YZJrzH07vRSdcJv2kEC5+axotAVEWRW0irS2sd12y9gnLnwLaSnWjAP7DoQGp8 9Ax1BwHI3slnUJ1kznjThAkzXWaaRjKRcsBspvkf2Ty0YEXKBcXx9iyT/3+w7OPhsyOSV3S2QH00 dFikb1gqwgUJYgiCFFGk3voSYx8sRofhjRmw2Clhb+8N++6JNpsW9E7cOmf6VgBHktN4M7u4OuL4 CFL3HwzHt2AfTAIaGtdFBVETguhI5nguEPIgDA8XqFFxNaeEoW86y19fL+fpDSgfr1vnwzthOhI3 FXXYAQkeDvc+RDpQPobE17xRkm+lUslwu3qjHDkAdss2fSf038KUJn1Fi+UcmTzHiJ0rzijAmNBh 9jeYTgZsfSW7ii7z+MUgKKN2bzVP+wBSjXukrfRJzKjfqGQY6iEVL6kQha4NP6K6zoydjpOJm9a4 n5T02OUV9T/24AQl6r3GCl1PZ7M4FsmYza8KNNylp770gGYIVdFAybjdhDRKSQR7i5XcyqTxE5MT ZezeJP1p0uJ4XNop6ul/sP4FAAD//wMAUEsDBBQABgAIAAAAIQCbDDZA3AAAAAUBAAAPAAAAZHJz L2Rvd25yZXYueG1sTI9BT4QwEIXvJv6HZky8GLeAShQpGzXZxHgDjfFY6Ahk6QzSLrD/3upFL5O8 vJf3vsm3qx3EjJPrmRTEmwgEUsOmp1bB2+vu8haE85qMHphQwREdbIvTk1xnhhcqca58K0IJuUwr 6LwfMyld06HVbsMjUvA+ebLaBzm10kx6CeV2kEkUpdLqnsJCp0d86rDZVwer4OPxangp9/VX+Xxc 3jndcTVfsFLnZ+vDPQiPq/8Lww9+QIciMNV8IOPEoCA84n9v8O6u0xsQtYIkiWOQRS7/0xffAAAA //8DAFBLAQItABQABgAIAAAAIQC2gziS/gAAAOEBAAATAAAAAAAAAAAAAAAAAAAAAABbQ29udGVu dF9UeXBlc10ueG1sUEsBAi0AFAAGAAgAAAAhADj9If/WAAAAlAEAAAsAAAAAAAAAAAAAAAAALwEA AF9yZWxzLy5yZWxzUEsBAi0AFAAGAAgAAAAhAGmx+NIyAgAAVwQAAA4AAAAAAAAAAAAAAAAALgIA AGRycy9lMm9Eb2MueG1sUEsBAi0AFAAGAAgAAAAhAJsMNkDcAAAABQEAAA8AAAAAAAAAAAAAAAAA jAQAAGRycy9kb3ducmV2LnhtbFBLBQYAAAAABAAEAPMAAACVBQAAAAA= " o:spid="_x0000_s1031"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5CAA93ED">
                <v:textbox style="mso-fit-shape-to-text:t">
                  <w:txbxContent>
                    <w:p w:rsidP="0078054A" w:rsidR="00CA2B35" w:rsidRDefault="00CA2B35" w:rsidRPr="002D68E4">
                      <w:pPr>
                        <w:rPr>
                          <w:b/>
                        </w:rPr>
                      </w:pPr>
                      <w:r w:rsidRPr="002D68E4">
                        <w:rPr>
                          <w:b/>
                        </w:rPr>
                        <w:t>Evolution des missions de l’association intermédiaire</w:t>
                      </w:r>
                    </w:p>
                    <w:p w:rsidP="0078054A" w:rsidR="00CA2B35" w:rsidRDefault="00CA2B35" w:rsidRPr="002D68E4"/>
                    <w:p w:rsidP="0078054A" w:rsidR="00CA2B35" w:rsidRDefault="00CA2B35" w:rsidRPr="002D68E4">
                      <w:r w:rsidRPr="002D68E4">
                        <w:t>Les associations intermédiaires ont été reconnues par la loi n°87-39 du 27 janvier 1987  dans le champ de l’insertion par l’activité économique. Les dispositions régissant ces associations sont codifiées aux articles L5132-7 et R5132-11 et suivants du Code du travail.</w:t>
                      </w:r>
                    </w:p>
                    <w:p w:rsidP="0078054A" w:rsidR="00CA2B35" w:rsidRDefault="00CA2B35" w:rsidRPr="002D68E4"/>
                    <w:p w:rsidP="0078054A" w:rsidR="00CA2B35" w:rsidRDefault="00CA2B35" w:rsidRPr="002D68E4">
                      <w:r w:rsidRPr="002D68E4">
                        <w:t>Les associations intermédiaires ont un double rôle :</w:t>
                      </w:r>
                    </w:p>
                    <w:p w:rsidP="0078054A" w:rsidR="00CA2B35" w:rsidRDefault="00CA2B35" w:rsidRPr="002D68E4">
                      <w:r w:rsidRPr="002D68E4">
                        <w:t xml:space="preserve">- mettre à titre onéreux des publics en difficulté à la disposition de personnes physiques ou morales, </w:t>
                      </w:r>
                    </w:p>
                    <w:p w:rsidP="0078054A" w:rsidR="00CA2B35" w:rsidRDefault="00CA2B35" w:rsidRPr="002D68E4">
                      <w:r w:rsidRPr="002D68E4">
                        <w:t>- assurer l’accueil, le suivi et l'accompagnement de ces personnes en vue de faciliter leur insertion sociale et de rechercher les conditions d'une insertion professionnelle durable.</w:t>
                      </w:r>
                    </w:p>
                    <w:p w:rsidP="0078054A" w:rsidR="00CA2B35" w:rsidRDefault="00CA2B35" w:rsidRPr="002D68E4"/>
                    <w:p w:rsidP="0078054A" w:rsidR="00CA2B35" w:rsidRDefault="00CA2B35" w:rsidRPr="002D68E4">
                      <w:r w:rsidRPr="002D68E4">
                        <w:t xml:space="preserve">L'association intermédiaire a vocation à accueillir de manière large tous les publics sans emploi rencontrant des difficultés sociales et professionnelles particulières.  </w:t>
                      </w:r>
                    </w:p>
                    <w:p w:rsidP="0078054A" w:rsidR="00CA2B35" w:rsidRDefault="00CA2B35" w:rsidRPr="002D68E4">
                      <w:r w:rsidRPr="002D68E4">
                        <w:t>Outre le fait qu’elles proposent un emploi, elles assurent également le suivi et l’accompagnement de ces personnes pour les aider dans leurs démarches de réinsertion professionnelle.</w:t>
                      </w:r>
                    </w:p>
                    <w:p w:rsidP="0078054A" w:rsidR="00CA2B35" w:rsidRDefault="00CA2B35" w:rsidRPr="002D68E4"/>
                    <w:p w:rsidP="0078054A" w:rsidR="00CA2B35" w:rsidRDefault="00CA2B35" w:rsidRPr="002D68E4">
                      <w:r w:rsidRPr="002D68E4">
                        <w:t>À ce titre, elles doivent notamment :</w:t>
                      </w:r>
                    </w:p>
                    <w:p w:rsidP="0078054A" w:rsidR="00CA2B35" w:rsidRDefault="00CA2B35" w:rsidRPr="002D68E4">
                      <w:r w:rsidRPr="002D68E4">
                        <w:t>- les informer sur les droits relatifs à leur situation personnelle (conditions d'ouverture des droits, cumul des indemnités chômage et des revenus de l'activité, etc.) ;</w:t>
                      </w:r>
                    </w:p>
                    <w:p w:rsidP="0078054A" w:rsidR="00CA2B35" w:rsidRDefault="00CA2B35" w:rsidRPr="002D68E4">
                      <w:r w:rsidRPr="002D68E4">
                        <w:t>- les renseigner sur une formation, une orientation ou un itinéraire personnalisé ;</w:t>
                      </w:r>
                    </w:p>
                    <w:p w:rsidP="0078054A" w:rsidR="00CA2B35" w:rsidRDefault="00CA2B35" w:rsidRPr="002D68E4">
                      <w:r w:rsidRPr="002D68E4">
                        <w:t>- les orienter vers un centre d'action sociale ;</w:t>
                      </w:r>
                    </w:p>
                    <w:p w:rsidP="0078054A" w:rsidR="00CA2B35" w:rsidRDefault="00CA2B35" w:rsidRPr="002D68E4">
                      <w:r w:rsidRPr="002D68E4">
                        <w:t>- les aider à mener de façon efficace des démarches de recherche d'emploi ;</w:t>
                      </w:r>
                    </w:p>
                    <w:p w:rsidP="0078054A" w:rsidR="00CA2B35" w:rsidRDefault="00CA2B35" w:rsidRPr="002D68E4">
                      <w:r w:rsidRPr="002D68E4">
                        <w:t>- organiser des parcours de formation sous forme de bilan des connaissances ou des compétences.</w:t>
                      </w:r>
                    </w:p>
                    <w:p w:rsidP="0078054A" w:rsidR="00CA2B35" w:rsidRDefault="00CA2B35" w:rsidRPr="002D68E4"/>
                    <w:p w:rsidP="0078054A" w:rsidR="00CA2B35" w:rsidRDefault="00CA2B35" w:rsidRPr="002D68E4">
                      <w:r w:rsidRPr="002D68E4">
                        <w:t xml:space="preserve">Depuis les années 80, les missions des associations intermédiaires ont connu des évolutions, suivant celles des contextes territoriaux, des besoins des publics, participant notamment à la dynamisation des territoires. </w:t>
                      </w:r>
                    </w:p>
                    <w:p w:rsidP="0078054A" w:rsidR="00CA2B35" w:rsidRDefault="00CA2B35" w:rsidRPr="002D68E4"/>
                    <w:p w:rsidP="0078054A" w:rsidR="00CA2B35" w:rsidRDefault="00CA2B35" w:rsidRPr="002D68E4">
                      <w:r w:rsidRPr="002D68E4">
                        <w:t xml:space="preserve">Les associations intermédiaires sont autorisées à faire de la mise à disposition, dérogatoire au droit commun, sur la base d’un conventionnement avec l’Etat, de personnes qu’elles accompagnent dans le but de les sortir de difficultés professionnelles et sociales. </w:t>
                      </w:r>
                    </w:p>
                    <w:p w:rsidP="0078054A" w:rsidR="00CA2B35" w:rsidRDefault="00CA2B35" w:rsidRPr="002D68E4"/>
                    <w:p w:rsidP="0078054A" w:rsidR="00CA2B35" w:rsidRDefault="00CA2B35" w:rsidRPr="002D68E4">
                      <w:r w:rsidRPr="002D68E4">
                        <w:t xml:space="preserve">Le métier de l’association intermédiaire est la mise à disposition de personnel. Cette mise à disposition se différencie de l’intérim et justifie un régime différencié du fait de l’accompagnement socio-professionnel qu’elle propose à ses salariés. </w:t>
                      </w:r>
                    </w:p>
                    <w:p w:rsidP="0078054A" w:rsidR="00CA2B35" w:rsidRDefault="00CA2B35" w:rsidRPr="002D68E4"/>
                    <w:p w:rsidR="00CA2B35" w:rsidRDefault="00CA2B35">
                      <w:r w:rsidRPr="002D68E4">
                        <w:t xml:space="preserve">En effet, il ne s’agit pas seulement de proposer du travail aux personnes recrutées, mais de lever tous les freins à l’insertion professionnelle, dans le respect du projet social de l’association et en conformité avec son conventionnement. </w:t>
                      </w:r>
                    </w:p>
                  </w:txbxContent>
                </v:textbox>
                <w10:anchorlock/>
              </v:shape>
            </w:pict>
          </mc:Fallback>
        </mc:AlternateContent>
      </w:r>
    </w:p>
    <w:p w:rsidP="0012217A" w:rsidR="000E58DD" w:rsidRDefault="0078054A">
      <w:r>
        <w:rPr>
          <w:noProof/>
        </w:rPr>
        <w:lastRenderedPageBreak/>
        <mc:AlternateContent>
          <mc:Choice Requires="wps">
            <w:drawing>
              <wp:anchor allowOverlap="1" behindDoc="0" distB="0" distL="114300" distR="114300" distT="0" layoutInCell="1" locked="0" relativeHeight="251870720" simplePos="0" wp14:anchorId="02B1FCCA" wp14:editId="013B8610">
                <wp:simplePos x="0" y="0"/>
                <wp:positionH relativeFrom="column">
                  <wp:posOffset>5715</wp:posOffset>
                </wp:positionH>
                <wp:positionV relativeFrom="paragraph">
                  <wp:posOffset>-352425</wp:posOffset>
                </wp:positionV>
                <wp:extent cx="6096000" cy="1403985"/>
                <wp:effectExtent b="11430" l="19050" r="19050" t="19050"/>
                <wp:wrapTopAndBottom/>
                <wp:docPr id="46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3985"/>
                        </a:xfrm>
                        <a:prstGeom prst="rect">
                          <a:avLst/>
                        </a:prstGeom>
                        <a:solidFill>
                          <a:srgbClr val="FFFFFF"/>
                        </a:solidFill>
                        <a:ln w="28575">
                          <a:solidFill>
                            <a:schemeClr val="accent4"/>
                          </a:solidFill>
                          <a:miter lim="800000"/>
                          <a:headEnd/>
                          <a:tailEnd/>
                        </a:ln>
                      </wps:spPr>
                      <wps:txbx>
                        <w:txbxContent>
                          <w:p w:rsidP="0078054A" w:rsidR="00CA2B35" w:rsidRDefault="00CA2B35" w:rsidRPr="002D68E4">
                            <w:r w:rsidRPr="002D68E4">
                              <w:t>Si l'association intermédiaire peut intervenir à toutes les étapes du parcours d'insertion, la circulaire du 26 mars 1999 souligne qu'elle peut intervenir au début de ce parcours par un premier placement en entreprise, dans une association, une collectivité locale ou auprès de particuliers, en fonction de la solution qui parait la mieux adaptée à la situation de la personne.</w:t>
                            </w:r>
                          </w:p>
                          <w:p w:rsidP="0078054A" w:rsidR="00CA2B35" w:rsidRDefault="00CA2B35" w:rsidRPr="002D68E4">
                            <w:r w:rsidRPr="002D68E4">
                              <w:t>Elles permettent de proposer une première solution à des personnes en grande difficulté d'insertion ou de réinsertion, sans emploi et sans ressources, ou dont le niveau de ressources est insuffisant, et qui ne peuvent accéder directement au marché du travail.</w:t>
                            </w:r>
                          </w:p>
                          <w:p w:rsidP="0078054A" w:rsidR="00CA2B35" w:rsidRDefault="00CA2B35" w:rsidRPr="002D68E4"/>
                          <w:p w:rsidP="0078054A" w:rsidR="00CA2B35" w:rsidRDefault="00CA2B35" w:rsidRPr="002D68E4">
                            <w:r w:rsidRPr="002D68E4">
                              <w:t xml:space="preserve">L’association intermédiaire en tant qu’acteur de proximité assure aujourd’hui une quasi-mission de service public. Elle assume pleinement un accueil de masse, pour toutes les personnes en recherche d’emploi ou en transition professionnelle. </w:t>
                            </w:r>
                          </w:p>
                          <w:p w:rsidP="0078054A" w:rsidR="00CA2B35" w:rsidRDefault="00CA2B35" w:rsidRPr="002D68E4">
                            <w:r w:rsidRPr="002D68E4">
                              <w:t xml:space="preserve">Enfin, l’association intermédiaire est devenue un véritable employeur solidaire affirmant son utilité économique et sociale sur le territoire. </w:t>
                            </w:r>
                          </w:p>
                          <w:p w:rsidP="0078054A" w:rsidR="00CA2B35" w:rsidRDefault="00CA2B35" w:rsidRPr="002D68E4"/>
                          <w:p w:rsidP="0078054A" w:rsidR="00CA2B35" w:rsidRDefault="00CA2B35" w:rsidRPr="002D68E4">
                            <w:r w:rsidRPr="002D68E4">
                              <w:t xml:space="preserve">Passant du rôle de sas vers l’emploi, à celui d’acteur, économique, œuvrant certes pour les sorties dynamiques, les associations intermédiaires proposent aussi de l’emploi durable à destination de certains profils, selon la configuration géographique, les spécificités locales du marché du travail et le degré de coopération avec d’autres structures de l’insertion par l’activité économique. </w:t>
                            </w:r>
                          </w:p>
                          <w:p w:rsidP="0078054A" w:rsidR="00CA2B35" w:rsidRDefault="00CA2B35" w:rsidRPr="002D68E4"/>
                          <w:p w:rsidR="00CA2B35" w:rsidRDefault="00CA2B35">
                            <w:r w:rsidRPr="002D68E4">
                              <w:rPr>
                                <w:b/>
                              </w:rPr>
                              <w:t>Le présent accord tient compte de l’évolution des missions de l’association intermédiaire dans un souci de conciliation plus pertinente de la protection des salariés et de l’efficacité économique de la structure d’insertion par l’activité économique.</w:t>
                            </w:r>
                          </w:p>
                        </w:txbxContent>
                      </wps:txbx>
                      <wps:bodyPr anchor="t" anchorCtr="0" bIns="45720" lIns="91440" rIns="91440" rot="0" tIns="45720" vert="horz" wrap="square">
                        <a:spAutoFit/>
                      </wps:bodyPr>
                    </wps:wsp>
                  </a:graphicData>
                </a:graphic>
                <wp14:sizeRelH relativeFrom="margin">
                  <wp14:pctWidth>0</wp14:pctWidth>
                </wp14:sizeRelH>
                <wp14:sizeRelV relativeFrom="margin">
                  <wp14:pctHeight>20000</wp14:pctHeight>
                </wp14:sizeRelV>
              </wp:anchor>
            </w:drawing>
          </mc:Choice>
          <mc:Fallback>
            <w:pict>
              <v:shape id="_x0000_s103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IM4FGNgIAAFcEAAAOAAAAZHJzL2Uyb0RvYy54bWysVE2P0zAQvSPxHyzfadLQdrtR09XSpQhp +ZAWLtwc22ksHI+x3Sbl1zN2ut0ucEL0YM1kxs9v3sx0dTN0mhyk8wpMRaeTnBJpOAhldhX9+mX7 akmJD8wIpsHIih6lpzfrly9WvS1lAS1oIR1BEOPL3la0DcGWWeZ5KzvmJ2ClwWADrmMBXbfLhGM9 onc6K/J8kfXghHXApff49W4M0nXCbxrJw6em8TIQXVHkFtLp0lnHM1uvWLlzzLaKn2iwf2DRMWXw 0TPUHQuM7J36A6pT3IGHJkw4dBk0jeIy1YDVTPPfqnlomZWpFhTH27NM/v/B8o+Hz44oUdHZoqDE sA6b9A1bRYQkQQ5BkiKK1FtfYu6DxewwvIEBm50K9vYe+HdPDGxaZnby1jnoW8kEkpzGm9nF1RHH R5C6/wAC32L7AAloaFwXFURNCKJjs47nBiEPwvHjIr9e5DmGOMams/z19XKe3mDl43XrfHgnoSPR qKjDCUjw7HDvQ6TDyseU+JoHrcRWaZ0ct6s32pEDw2nZpt8J/VmaNqSvaLGcX81HCZ5hxMmVZxTG uTRh9jeYTgUcfa26ii6xKCwrDWPU7q0RyQ5M6dFG2tqcxIz6jUqGoR5S8xbxbhS6BnFEdR2Mk46b iUYL7iclPU55Rf2PPXOSEv3eYIeup7NZXIvkzOZXBTruMlJfRpjhCFXRQMlobkJapaSdvcVOblXS +InJiTJOb5L+tGlxPS79lPX0f7D+BQAA//8DAFBLAwQUAAYACAAAACEAPiHDjOEAAAAIAQAADwAA AGRycy9kb3ducmV2LnhtbEyPTUvDQBCG74L/YRnBS2k3WhLamE0pQg8iiI2tH7dtdkyC2dmwu23j v3c86XHmfXjnmWI12l6c0IfOkYKbWQICqXamo0bB7mUzXYAIUZPRvSNU8I0BVuXlRaFz4860xVMV G8ElFHKtoI1xyKUMdYtWh5kbkDj7dN7qyKNvpPH6zOW2l7dJkkmrO+ILrR7wvsX6qzpaBebh8d1/ TJ4mbt7MN7t9tX5t356Vur4a13cgIo7xD4ZffVaHkp0O7kgmiF7BkjkF0zRNQXC8zBLeHJjL0gxk Wcj/D5Q/AAAA//8DAFBLAQItABQABgAIAAAAIQC2gziS/gAAAOEBAAATAAAAAAAAAAAAAAAAAAAA AABbQ29udGVudF9UeXBlc10ueG1sUEsBAi0AFAAGAAgAAAAhADj9If/WAAAAlAEAAAsAAAAAAAAA AAAAAAAALwEAAF9yZWxzLy5yZWxzUEsBAi0AFAAGAAgAAAAhAEgzgUY2AgAAVwQAAA4AAAAAAAAA AAAAAAAALgIAAGRycy9lMm9Eb2MueG1sUEsBAi0AFAAGAAgAAAAhAD4hw4zhAAAACAEAAA8AAAAA AAAAAAAAAAAAkAQAAGRycy9kb3ducmV2LnhtbFBLBQYAAAAABAAEAPMAAACeBQAAAAA= " strokecolor="#ffc000 [3207]" strokeweight="2.25pt" style="position:absolute;left:0;text-align:left;margin-left:.45pt;margin-top:-27.75pt;width:480pt;height:110.55pt;z-index:251870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type="#_x0000_t202" w14:anchorId="02B1FCCA">
                <v:textbox style="mso-fit-shape-to-text:t">
                  <w:txbxContent>
                    <w:p w:rsidP="0078054A" w:rsidR="00CA2B35" w:rsidRDefault="00CA2B35" w:rsidRPr="002D68E4">
                      <w:r w:rsidRPr="002D68E4">
                        <w:t>Si l'association intermédiaire peut intervenir à toutes les étapes du parcours d'insertion, la circulaire du 26 mars 1999 souligne qu'elle peut intervenir au début de ce parcours par un premier placement en entreprise, dans une association, une collectivité locale ou auprès de particuliers, en fonction de la solution qui parait la mieux adaptée à la situation de la personne.</w:t>
                      </w:r>
                    </w:p>
                    <w:p w:rsidP="0078054A" w:rsidR="00CA2B35" w:rsidRDefault="00CA2B35" w:rsidRPr="002D68E4">
                      <w:r w:rsidRPr="002D68E4">
                        <w:t>Elles permettent de proposer une première solution à des personnes en grande difficulté d'insertion ou de réinsertion, sans emploi et sans ressources, ou dont le niveau de ressources est insuffisant, et qui ne peuvent accéder directement au marché du travail.</w:t>
                      </w:r>
                    </w:p>
                    <w:p w:rsidP="0078054A" w:rsidR="00CA2B35" w:rsidRDefault="00CA2B35" w:rsidRPr="002D68E4"/>
                    <w:p w:rsidP="0078054A" w:rsidR="00CA2B35" w:rsidRDefault="00CA2B35" w:rsidRPr="002D68E4">
                      <w:r w:rsidRPr="002D68E4">
                        <w:t xml:space="preserve">L’association intermédiaire en tant qu’acteur de proximité assure aujourd’hui une quasi-mission de service public. Elle assume pleinement un accueil de masse, pour toutes les personnes en recherche d’emploi ou en transition professionnelle. </w:t>
                      </w:r>
                    </w:p>
                    <w:p w:rsidP="0078054A" w:rsidR="00CA2B35" w:rsidRDefault="00CA2B35" w:rsidRPr="002D68E4">
                      <w:r w:rsidRPr="002D68E4">
                        <w:t xml:space="preserve">Enfin, l’association intermédiaire est devenue un véritable employeur solidaire affirmant son utilité économique et sociale sur le territoire. </w:t>
                      </w:r>
                    </w:p>
                    <w:p w:rsidP="0078054A" w:rsidR="00CA2B35" w:rsidRDefault="00CA2B35" w:rsidRPr="002D68E4"/>
                    <w:p w:rsidP="0078054A" w:rsidR="00CA2B35" w:rsidRDefault="00CA2B35" w:rsidRPr="002D68E4">
                      <w:r w:rsidRPr="002D68E4">
                        <w:t xml:space="preserve">Passant du rôle de sas vers l’emploi, à celui d’acteur, économique, œuvrant certes pour les sorties dynamiques, les associations intermédiaires proposent aussi de l’emploi durable à destination de certains profils, selon la configuration géographique, les spécificités locales du marché du travail et le degré de coopération avec d’autres structures de l’insertion par l’activité économique. </w:t>
                      </w:r>
                    </w:p>
                    <w:p w:rsidP="0078054A" w:rsidR="00CA2B35" w:rsidRDefault="00CA2B35" w:rsidRPr="002D68E4"/>
                    <w:p w:rsidR="00CA2B35" w:rsidRDefault="00CA2B35">
                      <w:r w:rsidRPr="002D68E4">
                        <w:rPr>
                          <w:b/>
                        </w:rPr>
                        <w:t>Le présent accord tient compte de l’évolution des missions de l’association intermédiaire dans un souci de conciliation plus pertinente de la protection des salariés et de l’efficacité économique de la structure d’insertion par l’activité économique.</w:t>
                      </w:r>
                    </w:p>
                  </w:txbxContent>
                </v:textbox>
                <w10:wrap type="topAndBottom"/>
              </v:shape>
            </w:pict>
          </mc:Fallback>
        </mc:AlternateContent>
      </w:r>
    </w:p>
    <w:p w:rsidP="0012217A" w:rsidR="0016445E" w:rsidRDefault="0016445E"/>
    <w:p w:rsidP="0012217A" w:rsidR="00E37017" w:rsidRDefault="0016445E" w:rsidRPr="00BD5A32">
      <w:r>
        <w:rPr>
          <w:noProof/>
        </w:rPr>
        <mc:AlternateContent>
          <mc:Choice Requires="wps">
            <w:drawing>
              <wp:inline distB="0" distL="0" distR="0" distT="0" wp14:anchorId="6392BB86" wp14:editId="0F30FEDC">
                <wp:extent cx="6010275" cy="1403985"/>
                <wp:effectExtent b="24130" l="19050" r="28575" t="19050"/>
                <wp:docPr id="46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16445E" w:rsidR="00CA2B35" w:rsidRDefault="00CA2B35">
                            <w:pPr>
                              <w:rPr>
                                <w:b/>
                                <w:bCs w:val="0"/>
                              </w:rPr>
                            </w:pPr>
                            <w:r w:rsidRPr="002D68E4">
                              <w:rPr>
                                <w:b/>
                                <w:bCs w:val="0"/>
                              </w:rPr>
                              <w:t>Salarié permanent et salarié en parcours d’insertion, deux catégories objectives de salariés en raison de l’objet même de l’association intermédiaire.</w:t>
                            </w:r>
                          </w:p>
                          <w:p w:rsidP="0016445E" w:rsidR="00CA2B35" w:rsidRDefault="00CA2B35" w:rsidRPr="00F317A7">
                            <w:pPr>
                              <w:rPr>
                                <w:b/>
                                <w:bCs w:val="0"/>
                              </w:rPr>
                            </w:pPr>
                          </w:p>
                          <w:p w:rsidP="0016445E" w:rsidR="00CA2B35" w:rsidRDefault="00CA2B35" w:rsidRPr="002D68E4">
                            <w:r w:rsidRPr="00BD5A32">
                              <w:t>Les fonctions support de l’association intermédiaire doivent être distinguées des missions pour lesquelles les salariés en parcours d’insertion sont mis à disposition.</w:t>
                            </w:r>
                          </w:p>
                          <w:p w:rsidP="0016445E" w:rsidR="00CA2B35" w:rsidRDefault="00CA2B35" w:rsidRPr="002D68E4">
                            <w:r w:rsidRPr="002D68E4">
                              <w:t xml:space="preserve">L’association est conventionnée pour effectuer de la mise à disposition d’un public précis auprès d’un utilisateur tiers (l’auto-mise à disposition est proscrite). Outre un accompagnement individualisé, le contrat de travail proposé au salarie doit s'intégrer dans un projet professionnel défini et conduire la personne à accéder à un emploi durable sur le marché ordinaire du travail. </w:t>
                            </w:r>
                          </w:p>
                          <w:p w:rsidP="0016445E" w:rsidR="00CA2B35" w:rsidRDefault="00CA2B35">
                            <w:r w:rsidRPr="002D68E4">
                              <w:t>L’association intermédiaire est perçue comme un employeur temporaire, un relai vers un emploi pérenne et durable sur le marché du travail dit « ordinaire ». Et quand l’association devient un « employeur durable », ce n’est jamais en tant qu’association intermédiaire conventionnée ; l’emploi durable est revendiqué hors conventionnement.</w:t>
                            </w:r>
                          </w:p>
                          <w:p w:rsidP="0016445E" w:rsidR="00CA2B35" w:rsidRDefault="00CA2B35" w:rsidRPr="002D68E4"/>
                          <w:p w:rsidP="0016445E" w:rsidR="00CA2B35" w:rsidRDefault="00CA2B35">
                            <w:r w:rsidRPr="002D68E4">
                              <w:t>Si les salariés de l’association intermédiaire doivent bénéficier des mêmes droits de « salariés », la nature des missions, l’organisation RH et les spécificités du public doivent également conduire à des aménagements ponctuels.</w:t>
                            </w:r>
                          </w:p>
                          <w:p w:rsidP="0016445E" w:rsidR="00CA2B35" w:rsidRDefault="00CA2B35" w:rsidRPr="002D68E4"/>
                          <w:p w:rsidP="0016445E" w:rsidR="00CA2B35" w:rsidRDefault="00CA2B35" w:rsidRPr="002D68E4">
                            <w:r w:rsidRPr="002D68E4">
                              <w:t>Le travail temporaire distingue utilement les salariés permanents des salariés missionnés. Ce sont deux catégories consacrées dans les accords collectifs, depuis 1986. Cette distinction est également pertinente concernant les associations intermédiaires.</w:t>
                            </w:r>
                          </w:p>
                          <w:p w:rsidP="0016445E" w:rsidR="00CA2B35" w:rsidRDefault="00CA2B35">
                            <w:r w:rsidRPr="002D68E4">
                              <w:t>Certes, ces deux catégories de salariés ne sont pas définies conventionnellement à la différence de l’intérim. Mais nous considérons que nous sommes bien en présence de deux catégories objectives issues d’usages constants, généraux et fixes</w:t>
                            </w:r>
                            <w:r>
                              <w:t xml:space="preserve"> en vigueur dans la profession.</w:t>
                            </w:r>
                          </w:p>
                        </w:txbxContent>
                      </wps:txbx>
                      <wps:bodyPr anchor="t" anchorCtr="0" bIns="45720" lIns="91440" rIns="91440" rot="0" tIns="45720" vert="horz" wrap="square">
                        <a:spAutoFit/>
                      </wps:bodyPr>
                    </wps:wsp>
                  </a:graphicData>
                </a:graphic>
              </wp:inline>
            </w:drawing>
          </mc:Choice>
          <mc:Fallback>
            <w:pict>
              <v:shape id="_x0000_s103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S/5E6MwIAAFcEAAAOAAAAZHJzL2Uyb0RvYy54bWysVE2P0zAQvSPxHyzfadLQr42arpYuRUjL h7Rw4TaxncbCsY3tNll+PWOn2y0sJ0QOlsczfn7zZibr66FT5Cicl0ZXdDrJKRGaGS71vqJfv+xe rSjxATQHZbSo6IPw9Hrz8sW6t6UoTGsUF44giPZlbyvahmDLLPOsFR34ibFCo7MxroOApttn3EGP 6J3KijxfZL1x3DrDhPd4ejs66SbhN41g4VPTeBGIqihyC2l1aa3jmm3WUO4d2FayEw34BxYdSI2P nqFuIQA5OPkMqpPMGW+aMGGmy0zTSCZSDpjNNP8jm/sWrEi5oDjenmXy/w+WfTx+dkTyis4WWCoN HRbpG5aKcEGCGIIgRRSpt77E2HuL0WF4YwYsdkrY2zvDvnuizbYFvRc3zpm+FcCR5DTezC6ujjg+ gtT9B8PxLTgEk4CGxnVRQdSEIDoW6+FcIORBGB4uUKNiOaeEoW86y19frebpDSgfr1vnwzthOhI3 FXXYAQkejnc+RDpQPobE17xRku+kUslw+3qrHDkCdssufSf038KUJn1Fi9UcmTzHiJ0rzijAmNBh 9jeYTgZsfSW7iq7y+MUgKKN2bzVP+wBSjXukrfRJzKjfqGQY6iEVbxnvRqFrwx9QXWfGTsfJxE1r 3E9KeuzyivofB3CCEvVeY4WuprNZHItkzObLAg136akvPaAZQlU0UDJutyGNUhLB3mAldzJp/MTk RBm7N0l/mrQ4Hpd2inr6H2x+AQAA//8DAFBLAwQUAAYACAAAACEAmww2QNwAAAAFAQAADwAAAGRy cy9kb3ducmV2LnhtbEyPQU+EMBCF7yb+h2ZMvBi3gEoUKRs12cR4A43xWOgIZOkM0i6w/97qRS+T vLyX977Jt6sdxIyT65kUxJsIBFLDpqdWwdvr7vIWhPOajB6YUMERHWyL05NcZ4YXKnGufCtCCblM K+i8HzMpXdOh1W7DI1LwPnmy2gc5tdJMegnldpBJFKXS6p7CQqdHfOqw2VcHq+Dj8Wp4Kff1V/l8 XN453XE1X7BS52frwz0Ij6v/C8MPfkCHIjDVfCDjxKAgPOJ/b/DurtMbELWCJIljkEUu/9MX3wAA AP//AwBQSwECLQAUAAYACAAAACEAtoM4kv4AAADhAQAAEwAAAAAAAAAAAAAAAAAAAAAAW0NvbnRl bnRfVHlwZXNdLnhtbFBLAQItABQABgAIAAAAIQA4/SH/1gAAAJQBAAALAAAAAAAAAAAAAAAAAC8B AABfcmVscy8ucmVsc1BLAQItABQABgAIAAAAIQDS/5E6MwIAAFcEAAAOAAAAAAAAAAAAAAAAAC4C AABkcnMvZTJvRG9jLnhtbFBLAQItABQABgAIAAAAIQCbDDZA3AAAAAUBAAAPAAAAAAAAAAAAAAAA AI0EAABkcnMvZG93bnJldi54bWxQSwUGAAAAAAQABADzAAAAlgU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6392BB86">
                <v:textbox style="mso-fit-shape-to-text:t">
                  <w:txbxContent>
                    <w:p w:rsidP="0016445E" w:rsidR="00CA2B35" w:rsidRDefault="00CA2B35">
                      <w:pPr>
                        <w:rPr>
                          <w:b/>
                          <w:bCs w:val="0"/>
                        </w:rPr>
                      </w:pPr>
                      <w:r w:rsidRPr="002D68E4">
                        <w:rPr>
                          <w:b/>
                          <w:bCs w:val="0"/>
                        </w:rPr>
                        <w:t>Salarié permanent et salarié en parcours d’insertion, deux catégories objectives de salariés en raison de l’objet même de l’association intermédiaire.</w:t>
                      </w:r>
                    </w:p>
                    <w:p w:rsidP="0016445E" w:rsidR="00CA2B35" w:rsidRDefault="00CA2B35" w:rsidRPr="00F317A7">
                      <w:pPr>
                        <w:rPr>
                          <w:b/>
                          <w:bCs w:val="0"/>
                        </w:rPr>
                      </w:pPr>
                    </w:p>
                    <w:p w:rsidP="0016445E" w:rsidR="00CA2B35" w:rsidRDefault="00CA2B35" w:rsidRPr="002D68E4">
                      <w:r w:rsidRPr="00BD5A32">
                        <w:t>Les fonctions support de l’association intermédiaire doivent être distinguées des missions pour lesquelles les salariés en parcours d’insertion sont mis à disposition.</w:t>
                      </w:r>
                    </w:p>
                    <w:p w:rsidP="0016445E" w:rsidR="00CA2B35" w:rsidRDefault="00CA2B35" w:rsidRPr="002D68E4">
                      <w:r w:rsidRPr="002D68E4">
                        <w:t xml:space="preserve">L’association est conventionnée pour effectuer de la mise à disposition d’un public précis auprès d’un utilisateur tiers (l’auto-mise à disposition est proscrite). Outre un accompagnement individualisé, le contrat de travail proposé au salarie doit s'intégrer dans un projet professionnel défini et conduire la personne à accéder à un emploi durable sur le marché ordinaire du travail. </w:t>
                      </w:r>
                    </w:p>
                    <w:p w:rsidP="0016445E" w:rsidR="00CA2B35" w:rsidRDefault="00CA2B35">
                      <w:r w:rsidRPr="002D68E4">
                        <w:t>L’association intermédiaire est perçue comme un employeur temporaire, un relai vers un emploi pérenne et durable sur le marché du travail dit « ordinaire ». Et quand l’association devient un « employeur durable », ce n’est jamais en tant qu’association intermédiaire conventionnée ; l’emploi durable est revendiqué hors conventionnement.</w:t>
                      </w:r>
                    </w:p>
                    <w:p w:rsidP="0016445E" w:rsidR="00CA2B35" w:rsidRDefault="00CA2B35" w:rsidRPr="002D68E4"/>
                    <w:p w:rsidP="0016445E" w:rsidR="00CA2B35" w:rsidRDefault="00CA2B35">
                      <w:r w:rsidRPr="002D68E4">
                        <w:t>Si les salariés de l’association intermédiaire doivent bénéficier des mêmes droits de « salariés », la nature des missions, l’organisation RH et les spécificités du public doivent également conduire à des aménagements ponctuels.</w:t>
                      </w:r>
                    </w:p>
                    <w:p w:rsidP="0016445E" w:rsidR="00CA2B35" w:rsidRDefault="00CA2B35" w:rsidRPr="002D68E4"/>
                    <w:p w:rsidP="0016445E" w:rsidR="00CA2B35" w:rsidRDefault="00CA2B35" w:rsidRPr="002D68E4">
                      <w:r w:rsidRPr="002D68E4">
                        <w:t>Le travail temporaire distingue utilement les salariés permanents des salariés missionnés. Ce sont deux catégories consacrées dans les accords collectifs, depuis 1986. Cette distinction est également pertinente concernant les associations intermédiaires.</w:t>
                      </w:r>
                    </w:p>
                    <w:p w:rsidP="0016445E" w:rsidR="00CA2B35" w:rsidRDefault="00CA2B35">
                      <w:r w:rsidRPr="002D68E4">
                        <w:t>Certes, ces deux catégories de salariés ne sont pas définies conventionnellement à la différence de l’intérim. Mais nous considérons que nous sommes bien en présence de deux catégories objectives issues d’usages constants, généraux et fixes</w:t>
                      </w:r>
                      <w:r>
                        <w:t xml:space="preserve"> en vigueur dans la profession.</w:t>
                      </w:r>
                    </w:p>
                  </w:txbxContent>
                </v:textbox>
                <w10:anchorlock/>
              </v:shape>
            </w:pict>
          </mc:Fallback>
        </mc:AlternateContent>
      </w:r>
    </w:p>
    <w:p w:rsidP="0012217A" w:rsidR="0016445E" w:rsidRDefault="006E034B" w:rsidRPr="00F1241F">
      <w:pPr>
        <w:tabs>
          <w:tab w:pos="1440" w:val="clear"/>
          <w:tab w:pos="4320" w:val="clear"/>
        </w:tabs>
      </w:pPr>
      <w:r w:rsidRPr="002D68E4">
        <w:br w:type="page"/>
      </w:r>
      <w:r w:rsidR="00F1241F">
        <w:rPr>
          <w:noProof/>
        </w:rPr>
        <w:lastRenderedPageBreak/>
        <mc:AlternateContent>
          <mc:Choice Requires="wps">
            <w:drawing>
              <wp:anchor allowOverlap="1" behindDoc="0" distB="0" distL="114300" distR="114300" distT="0" layoutInCell="1" locked="0" relativeHeight="251872768" simplePos="0" wp14:anchorId="65ADF5F7" wp14:editId="5DC1FFD6">
                <wp:simplePos x="0" y="0"/>
                <wp:positionH relativeFrom="column">
                  <wp:posOffset>15240</wp:posOffset>
                </wp:positionH>
                <wp:positionV relativeFrom="paragraph">
                  <wp:posOffset>3352800</wp:posOffset>
                </wp:positionV>
                <wp:extent cx="6010275" cy="1403985"/>
                <wp:effectExtent b="28575" l="19050" r="28575" t="19050"/>
                <wp:wrapTopAndBottom/>
                <wp:docPr id="47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F1241F" w:rsidR="00CA2B35" w:rsidRDefault="00CA2B35" w:rsidRPr="00BD5A32">
                            <w:pPr>
                              <w:rPr>
                                <w:b/>
                              </w:rPr>
                            </w:pPr>
                            <w:r w:rsidRPr="00BD5A32">
                              <w:rPr>
                                <w:b/>
                              </w:rPr>
                              <w:t>Définition du permanent, opposé au salarié en parcours d’insertion</w:t>
                            </w:r>
                          </w:p>
                          <w:p w:rsidP="00F1241F" w:rsidR="00CA2B35" w:rsidRDefault="00CA2B35" w:rsidRPr="002D68E4"/>
                          <w:p w:rsidP="00F1241F" w:rsidR="00CA2B35" w:rsidRDefault="00CA2B35">
                            <w:r w:rsidRPr="00BD5A32">
                              <w:t xml:space="preserve">Les salariés permanents sont les salariés qui ne sont pas accompagnés par le biais d’un </w:t>
                            </w:r>
                            <w:r w:rsidRPr="002D68E4">
                              <w:t>dispositif de l’inser</w:t>
                            </w:r>
                            <w:r>
                              <w:t>tion par l’activité économique.</w:t>
                            </w:r>
                          </w:p>
                        </w:txbxContent>
                      </wps:txbx>
                      <wps:bodyPr anchor="t" anchorCtr="0" bIns="45720" lIns="91440" rIns="91440" rot="0" tIns="45720" vert="horz" wrap="square">
                        <a:spAutoFit/>
                      </wps:bodyPr>
                    </wps:wsp>
                  </a:graphicData>
                </a:graphic>
                <wp14:sizeRelH relativeFrom="page">
                  <wp14:pctWidth>0</wp14:pctWidth>
                </wp14:sizeRelH>
                <wp14:sizeRelV relativeFrom="page">
                  <wp14:pctHeight>0</wp14:pctHeight>
                </wp14:sizeRelV>
              </wp:anchor>
            </w:drawing>
          </mc:Choice>
          <mc:Fallback>
            <w:pict>
              <v:shape id="_x0000_s103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ZkZpMwIAAFcEAAAOAAAAZHJzL2Uyb0RvYy54bWysVE2P0zAQvSPxHyzfadLQbrtR09XSpQhp +ZAWLtwmttNYOLax3Sbl1zN2ut3CckLkYHk84+c3b2ayuhk6RQ7CeWl0RaeTnBKhmeFS7yr69cv2 1ZISH0BzUEaLih6Fpzfrly9WvS1FYVqjuHAEQbQve1vRNgRbZplnrejAT4wVGp2NcR0ENN0u4w56 RO9UVuT5VdYbx60zTHiPp3ejk64TftMIFj41jReBqIoit5BWl9Y6rtl6BeXOgW0lO9GAf2DRgdT4 6BnqDgKQvZPPoDrJnPGmCRNmusw0jWQi5YDZTPM/snlowYqUC4rj7Vkm//9g2cfDZ0ckr+hsgfpo 6LBI37BUhAsSxBAEKaJIvfUlxj5YjA7DGzNgsVPC3t4b9t0TbTYt6J24dc70rQCOJKfxZnZxdcTx EaTuPxiOb8E+mAQ0NK6LCqImBNGRzPFcIORBGB5eoUbFYk4JQ990lr++Xs7TG1A+XrfOh3fCdCRu KuqwAxI8HO59iHSgfAyJr3mjJN9KpZLhdvVGOXIA7JZt+k7ov4UpTfqKFss5MnmOETtXnFGAMaHD 7G8wnQzY+kp2FV3m8YtBUEbt3mqe9gGkGvdIW+mTmFG/Uckw1EMq3jLejULXhh9RXWfGTsfJxE1r 3E9Keuzyivofe3CCEvVeY4Wup7NZHItkzOaLAg136akvPaAZQlU0UDJuNyGNUhLB3mIltzJp/MTk RBm7N0l/mrQ4Hpd2inr6H6x/AQAA//8DAFBLAwQUAAYACAAAACEAkStT0OAAAAAJAQAADwAAAGRy cy9kb3ducmV2LnhtbEyPQU+DQBSE7yb+h80z8WLsUsQKyNKoSRPTG9g0HhdYgXT3PWS3QP+960mP k5nMfJNtF6PZpEbbEwpYrwJgCmtqemwFHD529zEw6yQ2UhMqARdlYZtfX2UybWjGQk2la5kvQZtK AZ1zQ8q5rTtlpF3RoNB7XzQa6bwcW96McvblRvMwCDbcyB79QicH9dap+lSejYDP1we9L07Vd/F+ mY+02VE53ZEQtzfLyzMwpxb3F4ZffI8OuWeq6IyNZVpAGPmggMcw9pe8n0RxAqwS8BQla+B5xv8/ yH8AAAD//wMAUEsBAi0AFAAGAAgAAAAhALaDOJL+AAAA4QEAABMAAAAAAAAAAAAAAAAAAAAAAFtD b250ZW50X1R5cGVzXS54bWxQSwECLQAUAAYACAAAACEAOP0h/9YAAACUAQAACwAAAAAAAAAAAAAA AAAvAQAAX3JlbHMvLnJlbHNQSwECLQAUAAYACAAAACEA/2ZGaTMCAABXBAAADgAAAAAAAAAAAAAA AAAuAgAAZHJzL2Uyb0RvYy54bWxQSwECLQAUAAYACAAAACEAkStT0OAAAAAJAQAADwAAAAAAAAAA AAAAAACNBAAAZHJzL2Rvd25yZXYueG1sUEsFBgAAAAAEAAQA8wAAAJoFAAAAAA== " strokecolor="#ffc000 [3207]" strokeweight="2.25pt" style="position:absolute;left:0;text-align:left;margin-left:1.2pt;margin-top:264pt;width:473.25pt;height:110.55pt;z-index:25187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65ADF5F7">
                <v:textbox style="mso-fit-shape-to-text:t">
                  <w:txbxContent>
                    <w:p w:rsidP="00F1241F" w:rsidR="00CA2B35" w:rsidRDefault="00CA2B35" w:rsidRPr="00BD5A32">
                      <w:pPr>
                        <w:rPr>
                          <w:b/>
                        </w:rPr>
                      </w:pPr>
                      <w:r w:rsidRPr="00BD5A32">
                        <w:rPr>
                          <w:b/>
                        </w:rPr>
                        <w:t>Définition du permanent, opposé au salarié en parcours d’insertion</w:t>
                      </w:r>
                    </w:p>
                    <w:p w:rsidP="00F1241F" w:rsidR="00CA2B35" w:rsidRDefault="00CA2B35" w:rsidRPr="002D68E4"/>
                    <w:p w:rsidP="00F1241F" w:rsidR="00CA2B35" w:rsidRDefault="00CA2B35">
                      <w:r w:rsidRPr="00BD5A32">
                        <w:t xml:space="preserve">Les salariés permanents sont les salariés qui ne sont pas accompagnés par le biais d’un </w:t>
                      </w:r>
                      <w:r w:rsidRPr="002D68E4">
                        <w:t>dispositif de l’inser</w:t>
                      </w:r>
                      <w:r>
                        <w:t>tion par l’activité économique.</w:t>
                      </w:r>
                    </w:p>
                  </w:txbxContent>
                </v:textbox>
                <w10:wrap type="topAndBottom"/>
              </v:shape>
            </w:pict>
          </mc:Fallback>
        </mc:AlternateContent>
      </w:r>
      <w:r w:rsidR="0016445E">
        <w:rPr>
          <w:noProof/>
        </w:rPr>
        <mc:AlternateContent>
          <mc:Choice Requires="wps">
            <w:drawing>
              <wp:inline distB="0" distL="0" distR="0" distT="0" wp14:anchorId="76809F4A" wp14:editId="3F6BBEF6">
                <wp:extent cx="6010275" cy="1403985"/>
                <wp:effectExtent b="24130" l="19050" r="28575" t="19050"/>
                <wp:docPr id="46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16445E" w:rsidR="00CA2B35" w:rsidRDefault="00CA2B35" w:rsidRPr="002D68E4">
                            <w:r w:rsidRPr="002D68E4">
                              <w:t xml:space="preserve">À tout le moins, </w:t>
                            </w:r>
                            <w:r w:rsidRPr="002D68E4">
                              <w:rPr>
                                <w:b/>
                                <w:bCs w:val="0"/>
                              </w:rPr>
                              <w:t>lorsqu’il sera fait état, dans le présent accord, de différences entre les permanents et les salariés en parcours, elles seront toujours justifiées et fondées sur des raisons objectives</w:t>
                            </w:r>
                            <w:r w:rsidRPr="002D68E4">
                              <w:t xml:space="preserve">, conformément à la jurisprudence qui exige que « </w:t>
                            </w:r>
                            <w:r w:rsidRPr="002D68E4">
                              <w:rPr>
                                <w:i/>
                                <w:iCs/>
                              </w:rPr>
                              <w:t>cette différence de traitement [ait] pour objet ou pour but de prendre en compte les spécificités de la situation des salariés relevant d’une catégorie déterminée, tenant notamment aux conditions d’exercice des fonctions, à l’évolution de carrière ou aux modalités de rémunération</w:t>
                            </w:r>
                            <w:r w:rsidRPr="002D68E4">
                              <w:t xml:space="preserve"> ».</w:t>
                            </w:r>
                          </w:p>
                          <w:p w:rsidP="0016445E" w:rsidR="00CA2B35" w:rsidRDefault="00CA2B35" w:rsidRPr="002D68E4"/>
                          <w:p w:rsidP="0016445E" w:rsidR="00CA2B35" w:rsidRDefault="00CA2B35" w:rsidRPr="002D68E4">
                            <w:r w:rsidRPr="00BD5A32">
                              <w:t>Sur la question du régime de protection sociale, nous considérerons, conformément à l’article L242-1, al. 6 du code de la sécurité sociale, que salariés permanents et salariés en parcours sont deux catégories objectives, en référence au 5</w:t>
                            </w:r>
                            <w:r w:rsidRPr="002D68E4">
                              <w:rPr>
                                <w:vertAlign w:val="superscript"/>
                              </w:rPr>
                              <w:t>e</w:t>
                            </w:r>
                            <w:r w:rsidRPr="002D68E4">
                              <w:t xml:space="preserve"> critère, « issues d’usages constants, généraux et fixes en vigueur dans la profession ».</w:t>
                            </w:r>
                          </w:p>
                          <w:p w:rsidP="0016445E" w:rsidR="00CA2B35" w:rsidRDefault="00CA2B35" w:rsidRPr="002D68E4"/>
                          <w:p w:rsidP="0016445E" w:rsidR="00CA2B35" w:rsidRDefault="00CA2B35">
                            <w:r w:rsidRPr="002D68E4">
                              <w:t>C’est ce qui ressort de la réponse d’un rescrit social complémentaire de la MSA de Picardie en date du 7 décembre 2015 : « </w:t>
                            </w:r>
                            <w:r w:rsidRPr="002D68E4">
                              <w:rPr>
                                <w:i/>
                                <w:iCs/>
                              </w:rPr>
                              <w:t>Etant donné la nature même de leur emploi et l’objectif d’insertion poursuivi, il apparaît en pratique que les salariés en insertion se voient appliquer un traitement social spécifique dans le secteur d’activité de l’insertion, répondant aux critères de l’usage professionnel (constance, généralité, fixité)</w:t>
                            </w:r>
                            <w:r w:rsidRPr="002D68E4">
                              <w:t> ».</w:t>
                            </w:r>
                          </w:p>
                        </w:txbxContent>
                      </wps:txbx>
                      <wps:bodyPr anchor="t" anchorCtr="0" bIns="45720" lIns="91440" rIns="91440" rot="0" tIns="45720" vert="horz" wrap="square">
                        <a:spAutoFit/>
                      </wps:bodyPr>
                    </wps:wsp>
                  </a:graphicData>
                </a:graphic>
              </wp:inline>
            </w:drawing>
          </mc:Choice>
          <mc:Fallback>
            <w:pict>
              <v:shape id="_x0000_s103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yhEg8NAIAAFcEAAAOAAAAZHJzL2Uyb0RvYy54bWysVE2P0zAQvSPxHyzfadLQdtuo6WrpUoS0 fEgLF24T22ksHNvYbpPl1zN2ut3CckLkYHk84+c3b2ayvh46RY7CeWl0RaeTnBKhmeFS7yv69cvu 1ZISH0BzUEaLij4IT683L1+se1uKwrRGceEIgmhf9raibQi2zDLPWtGBnxgrNDob4zoIaLp9xh30 iN6prMjzRdYbx60zTHiPp7ejk24SftMIFj41jReBqIoit5BWl9Y6rtlmDeXegW0lO9GAf2DRgdT4 6BnqFgKQg5PPoDrJnPGmCRNmusw0jWQi5YDZTPM/srlvwYqUC4rj7Vkm//9g2cfjZ0ckr+hssaJE Q4dF+oalIlyQIIYgSBFF6q0vMfbeYnQY3pgBi50S9vbOsO+eaLNtQe/FjXOmbwVwJDmNN7OLqyOO jyB1/8FwfAsOwSSgoXFdVBA1IYiOxXo4Fwh5EIaHC9SouJpTwtA3neWvV8t5egPKx+vW+fBOmI7E TUUddkCCh+OdD5EOlI8h8TVvlOQ7qVQy3L7eKkeOgN2yS98J/bcwpUlf0WI5RybPMWLnijMKMCZ0 mP0NppMBW1/JrqLLPH4xCMqo3VvN0z6AVOMeaSt9EjPqNyoZhnpIxVvFu1Ho2vAHVNeZsdNxMnHT GveTkh67vKL+xwGcoES911ih1XQ2i2ORjNn8qkDDXXrqSw9ohlAVDZSM221Io5REsDdYyZ1MGj8x OVHG7k3SnyYtjselnaKe/gebXwA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MoRIPDQCAABX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76809F4A">
                <v:textbox style="mso-fit-shape-to-text:t">
                  <w:txbxContent>
                    <w:p w:rsidP="0016445E" w:rsidR="00CA2B35" w:rsidRDefault="00CA2B35" w:rsidRPr="002D68E4">
                      <w:r w:rsidRPr="002D68E4">
                        <w:t xml:space="preserve">À tout le moins, </w:t>
                      </w:r>
                      <w:r w:rsidRPr="002D68E4">
                        <w:rPr>
                          <w:b/>
                          <w:bCs w:val="0"/>
                        </w:rPr>
                        <w:t>lorsqu’il sera fait état, dans le présent accord, de différences entre les permanents et les salariés en parcours, elles seront toujours justifiées et fondées sur des raisons objectives</w:t>
                      </w:r>
                      <w:r w:rsidRPr="002D68E4">
                        <w:t xml:space="preserve">, conformément à la jurisprudence qui exige que « </w:t>
                      </w:r>
                      <w:r w:rsidRPr="002D68E4">
                        <w:rPr>
                          <w:i/>
                          <w:iCs/>
                        </w:rPr>
                        <w:t>cette différence de traitement [ait] pour objet ou pour but de prendre en compte les spécificités de la situation des salariés relevant d’une catégorie déterminée, tenant notamment aux conditions d’exercice des fonctions, à l’évolution de carrière ou aux modalités de rémunération</w:t>
                      </w:r>
                      <w:r w:rsidRPr="002D68E4">
                        <w:t xml:space="preserve"> ».</w:t>
                      </w:r>
                    </w:p>
                    <w:p w:rsidP="0016445E" w:rsidR="00CA2B35" w:rsidRDefault="00CA2B35" w:rsidRPr="002D68E4"/>
                    <w:p w:rsidP="0016445E" w:rsidR="00CA2B35" w:rsidRDefault="00CA2B35" w:rsidRPr="002D68E4">
                      <w:r w:rsidRPr="00BD5A32">
                        <w:t>Sur la question du régime de protection sociale, nous considérerons, conformément à l’article L242-1, al. 6 du code de la sécurité sociale, que salariés permanents et salariés en parcours sont deux catégories objectives, en référence au 5</w:t>
                      </w:r>
                      <w:r w:rsidRPr="002D68E4">
                        <w:rPr>
                          <w:vertAlign w:val="superscript"/>
                        </w:rPr>
                        <w:t>e</w:t>
                      </w:r>
                      <w:r w:rsidRPr="002D68E4">
                        <w:t xml:space="preserve"> critère, « issues d’usages constants, généraux et fixes en vigueur dans la profession ».</w:t>
                      </w:r>
                    </w:p>
                    <w:p w:rsidP="0016445E" w:rsidR="00CA2B35" w:rsidRDefault="00CA2B35" w:rsidRPr="002D68E4"/>
                    <w:p w:rsidP="0016445E" w:rsidR="00CA2B35" w:rsidRDefault="00CA2B35">
                      <w:r w:rsidRPr="002D68E4">
                        <w:t>C’est ce qui ressort de la réponse d’un rescrit social complémentaire de la MSA de Picardie en date du 7 décembre 2015 : « </w:t>
                      </w:r>
                      <w:r w:rsidRPr="002D68E4">
                        <w:rPr>
                          <w:i/>
                          <w:iCs/>
                        </w:rPr>
                        <w:t>Etant donné la nature même de leur emploi et l’objectif d’insertion poursuivi, il apparaît en pratique que les salariés en insertion se voient appliquer un traitement social spécifique dans le secteur d’activité de l’insertion, répondant aux critères de l’usage professionnel (constance, généralité, fixité)</w:t>
                      </w:r>
                      <w:r w:rsidRPr="002D68E4">
                        <w:t> ».</w:t>
                      </w:r>
                    </w:p>
                  </w:txbxContent>
                </v:textbox>
                <w10:anchorlock/>
              </v:shape>
            </w:pict>
          </mc:Fallback>
        </mc:AlternateContent>
      </w:r>
    </w:p>
    <w:p w:rsidP="0012217A" w:rsidR="0016445E" w:rsidRDefault="0016445E"/>
    <w:p w:rsidP="0012217A" w:rsidR="00F1241F" w:rsidRDefault="00F1241F"/>
    <w:p w:rsidP="0012217A" w:rsidR="00F1241F" w:rsidRDefault="00F1241F"/>
    <w:p w:rsidP="0012217A" w:rsidR="00F1241F" w:rsidRDefault="00F1241F"/>
    <w:p w:rsidP="0012217A" w:rsidR="00F1241F" w:rsidRDefault="00F1241F"/>
    <w:p w:rsidP="0012217A" w:rsidR="00F1241F" w:rsidRDefault="00F1241F"/>
    <w:p w:rsidP="0012217A" w:rsidR="00AD005F" w:rsidRDefault="00AD005F"/>
    <w:p w:rsidP="0012217A" w:rsidR="00AD005F" w:rsidRDefault="00AD005F"/>
    <w:p w:rsidP="0012217A" w:rsidR="00AD005F" w:rsidRDefault="00AD005F"/>
    <w:p w:rsidP="0012217A" w:rsidR="00AD005F" w:rsidRDefault="00AD005F"/>
    <w:p w:rsidP="0012217A" w:rsidR="00AD005F" w:rsidRDefault="00AD005F"/>
    <w:p w:rsidP="0012217A" w:rsidR="00AD005F" w:rsidRDefault="00AD005F"/>
    <w:p w:rsidP="0012217A" w:rsidR="00AD005F" w:rsidRDefault="00AD005F"/>
    <w:p w:rsidP="0012217A" w:rsidR="00AD005F" w:rsidRDefault="00AD005F"/>
    <w:p w:rsidP="0012217A" w:rsidR="00AD005F" w:rsidRDefault="00AD005F"/>
    <w:p w:rsidP="0012217A" w:rsidR="00AD005F" w:rsidRDefault="00AD005F"/>
    <w:p w:rsidP="0012217A" w:rsidR="00AD005F" w:rsidRDefault="00AD005F"/>
    <w:p w:rsidP="0012217A" w:rsidR="00F1241F" w:rsidRDefault="00F1241F"/>
    <w:p w:rsidP="0012217A" w:rsidR="00F1241F" w:rsidRDefault="00F1241F"/>
    <w:p w:rsidP="0012217A" w:rsidR="00F1241F" w:rsidRDefault="00F1241F"/>
    <w:p w:rsidP="0012217A" w:rsidR="00F1241F" w:rsidRDefault="00F1241F"/>
    <w:p w:rsidP="0012217A" w:rsidR="00F1241F" w:rsidRDefault="00F1241F"/>
    <w:p w:rsidP="0012217A" w:rsidR="00F1241F" w:rsidRDefault="00F1241F"/>
    <w:p w:rsidP="0012217A" w:rsidR="00F1241F" w:rsidRDefault="00F1241F"/>
    <w:p w:rsidP="0012217A" w:rsidR="00F1241F" w:rsidRDefault="00F1241F"/>
    <w:p w:rsidP="0012217A" w:rsidR="00F1241F" w:rsidRDefault="00F1241F"/>
    <w:p w:rsidP="0012217A" w:rsidR="000A4267" w:rsidRDefault="000A4267"/>
    <w:p w:rsidP="0012217A" w:rsidR="000A4267" w:rsidRDefault="000A4267"/>
    <w:p w:rsidP="0012217A" w:rsidR="000A4267" w:rsidRDefault="000A4267"/>
    <w:p w:rsidP="0012217A" w:rsidR="00F1241F" w:rsidRDefault="00F1241F"/>
    <w:p w:rsidP="0012217A" w:rsidR="003523A7" w:rsidRDefault="003523A7">
      <w:pPr>
        <w:pStyle w:val="Titre1"/>
      </w:pPr>
      <w:bookmarkStart w:id="6" w:name="_Toc70605998"/>
      <w:r w:rsidRPr="002D68E4">
        <w:lastRenderedPageBreak/>
        <w:t>Titre 1 – Dispositions générales</w:t>
      </w:r>
      <w:bookmarkEnd w:id="6"/>
    </w:p>
    <w:p w:rsidP="0030469D" w:rsidR="0030469D" w:rsidRDefault="0030469D" w:rsidRPr="0030469D"/>
    <w:p w:rsidP="000A4267" w:rsidR="0026585A" w:rsidRDefault="003523A7" w:rsidRPr="000A4267">
      <w:pPr>
        <w:pStyle w:val="Titre2"/>
      </w:pPr>
      <w:bookmarkStart w:id="7" w:name="_Toc70605999"/>
      <w:r w:rsidRPr="000A4267">
        <w:t>Article 1</w:t>
      </w:r>
      <w:r w:rsidR="00525ACF" w:rsidRPr="000A4267">
        <w:t>.1</w:t>
      </w:r>
      <w:r w:rsidRPr="000A4267">
        <w:t xml:space="preserve"> : Champ d’application</w:t>
      </w:r>
      <w:bookmarkEnd w:id="7"/>
    </w:p>
    <w:p w:rsidP="0012217A" w:rsidR="003523A7" w:rsidRDefault="003523A7" w:rsidRPr="00BD5A32"/>
    <w:p w:rsidP="0012217A" w:rsidR="00931A4D" w:rsidRDefault="0016445E" w:rsidRPr="002D68E4">
      <w:r>
        <w:rPr>
          <w:noProof/>
        </w:rPr>
        <mc:AlternateContent>
          <mc:Choice Requires="wps">
            <w:drawing>
              <wp:inline distB="0" distL="0" distR="0" distT="0" wp14:anchorId="2D98A387" wp14:editId="53C640DE">
                <wp:extent cx="6010275" cy="1403985"/>
                <wp:effectExtent b="24130" l="19050" r="28575" t="19050"/>
                <wp:docPr id="47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16445E" w:rsidR="00CA2B35" w:rsidRDefault="00CA2B35">
                            <w:r w:rsidRPr="009C2DD4">
                              <w:rPr>
                                <w:b/>
                              </w:rPr>
                              <w:t xml:space="preserve">En l’absence de délégué syndical </w:t>
                            </w:r>
                            <w:r>
                              <w:rPr>
                                <w:b/>
                              </w:rPr>
                              <w:t>et</w:t>
                            </w:r>
                            <w:r w:rsidRPr="009C2DD4">
                              <w:rPr>
                                <w:b/>
                              </w:rPr>
                              <w:t xml:space="preserve"> de conseil d’entreprise</w:t>
                            </w:r>
                            <w:r w:rsidRPr="002D68E4">
                              <w:t xml:space="preserve">, </w:t>
                            </w:r>
                            <w:r>
                              <w:t>il est conclu un accord collectif d’entreprise soit avec les représentants élus du personnel, soit avec le ou les salarié(s) mandaté(s).</w:t>
                            </w:r>
                          </w:p>
                          <w:p w:rsidP="0016445E" w:rsidR="00CA2B35" w:rsidRDefault="00CA2B35"/>
                          <w:p w:rsidP="0016445E" w:rsidR="00CA2B35" w:rsidRDefault="00CA2B35">
                            <w:r w:rsidRPr="002D68E4">
                              <w:t>Le p</w:t>
                            </w:r>
                            <w:r>
                              <w:t>résent accord est conclu entre Haut Services</w:t>
                            </w:r>
                            <w:r w:rsidRPr="002D68E4">
                              <w:t xml:space="preserve">, représentée par son président </w:t>
                            </w:r>
                            <w:r>
                              <w:t xml:space="preserve">Mme </w:t>
                            </w:r>
                            <w:r w:rsidR="00B468AE">
                              <w:t xml:space="preserve">XXXXXXX </w:t>
                            </w:r>
                            <w:r>
                              <w:t xml:space="preserve">et le salarié mandaté Mr </w:t>
                            </w:r>
                            <w:r w:rsidR="00B468AE">
                              <w:t>XXXXXX</w:t>
                            </w:r>
                            <w:r>
                              <w:t>, il sera présenté à l’ensemble des salariés pour ratification par référendum.</w:t>
                            </w:r>
                          </w:p>
                        </w:txbxContent>
                      </wps:txbx>
                      <wps:bodyPr anchor="t" anchorCtr="0" bIns="45720" lIns="91440" rIns="91440" rot="0" tIns="45720" vert="horz" wrap="square">
                        <a:spAutoFit/>
                      </wps:bodyPr>
                    </wps:wsp>
                  </a:graphicData>
                </a:graphic>
              </wp:inline>
            </w:drawing>
          </mc:Choice>
          <mc:Fallback>
            <w:pict>
              <v:shape id="_x0000_s103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7nGUDNAIAAFgEAAAOAAAAZHJzL2Uyb0RvYy54bWysVEuP0zAQviPxHyzfaR6kj42arpYuRUjL Q1q4cJs4TmPh2MZ2myy/nrHT7RaWEyIHy+MZf/7mm5msr8dekiO3TmhV0WyWUsIV041Q+4p+/bJ7 taLEeVANSK14RR+4o9ebly/Wgyl5rjstG24JgihXDqainfemTBLHOt6Dm2nDFTpbbXvwaNp90lgY EL2XSZ6mi2TQtjFWM+4cnt5OTrqJ+G3Lmf/Uto57IiuK3HxcbVzrsCabNZR7C6YT7EQD/oFFD0Lh o2eoW/BADlY8g+oFs9rp1s+Y7hPdtoLxmANmk6V/ZHPfgeExFxTHmbNM7v/Bso/Hz5aIpqLFckGJ gh6L9A1LRRpOPB89J3kQaTCuxNh7g9F+fKNHLHZM2Jk7zb47ovS2A7XnN9bqoePQIMks3Ewurk44 LoDUwwfd4Ftw8DoCja3tg4KoCUF0LNbDuUDIgzA8XKBG+XJOCUNfVqSvr1bz+AaUj9eNdf4d1z0J m4pa7IAID8c75wMdKB9DwmtOS9HshJTRsPt6Ky05AnbLLn4n9N/CpCJDRfPVHJk8xwidy88owBhX vvgbTC88tr4UfUVXafhCEJRBu7eqiXsPQk57pC3VScyg36SkH+sxFi+Ll4PStW4eUF6rp1bH0cRN p+1PSgZs84q6HwewnBL5XmGJrrKiCHMRjWK+zNGwl5760gOKIVRFPSXTduvjLEUVzA2WcieiyE9M TpyxfaP2p1EL83Fpx6inH8LmFwA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O5xlAzQCAABY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2D98A387">
                <v:textbox style="mso-fit-shape-to-text:t">
                  <w:txbxContent>
                    <w:p w:rsidP="0016445E" w:rsidR="00CA2B35" w:rsidRDefault="00CA2B35">
                      <w:r w:rsidRPr="009C2DD4">
                        <w:rPr>
                          <w:b/>
                        </w:rPr>
                        <w:t xml:space="preserve">En l’absence de délégué syndical </w:t>
                      </w:r>
                      <w:r>
                        <w:rPr>
                          <w:b/>
                        </w:rPr>
                        <w:t>et</w:t>
                      </w:r>
                      <w:r w:rsidRPr="009C2DD4">
                        <w:rPr>
                          <w:b/>
                        </w:rPr>
                        <w:t xml:space="preserve"> de conseil d’entreprise</w:t>
                      </w:r>
                      <w:r w:rsidRPr="002D68E4">
                        <w:t xml:space="preserve">, </w:t>
                      </w:r>
                      <w:r>
                        <w:t>il est conclu un accord collectif d’entreprise soit avec les représentants élus du personnel, soit avec le ou les salarié(s) mandaté(s).</w:t>
                      </w:r>
                    </w:p>
                    <w:p w:rsidP="0016445E" w:rsidR="00CA2B35" w:rsidRDefault="00CA2B35"/>
                    <w:p w:rsidP="0016445E" w:rsidR="00CA2B35" w:rsidRDefault="00CA2B35">
                      <w:r w:rsidRPr="002D68E4">
                        <w:t>Le p</w:t>
                      </w:r>
                      <w:r>
                        <w:t>résent accord est conclu entre Haut Services</w:t>
                      </w:r>
                      <w:r w:rsidRPr="002D68E4">
                        <w:t xml:space="preserve">, représentée par son président </w:t>
                      </w:r>
                      <w:r>
                        <w:t xml:space="preserve">Mme </w:t>
                      </w:r>
                      <w:r w:rsidR="00B468AE">
                        <w:t xml:space="preserve">XXXXXXX </w:t>
                      </w:r>
                      <w:r>
                        <w:t xml:space="preserve">et le salarié mandaté Mr </w:t>
                      </w:r>
                      <w:r w:rsidR="00B468AE">
                        <w:t>XXXXXX</w:t>
                      </w:r>
                      <w:r>
                        <w:t>, il sera présenté à l’ensemble des salariés pour ratification par référendum.</w:t>
                      </w:r>
                    </w:p>
                  </w:txbxContent>
                </v:textbox>
                <w10:anchorlock/>
              </v:shape>
            </w:pict>
          </mc:Fallback>
        </mc:AlternateContent>
      </w:r>
    </w:p>
    <w:p w:rsidP="0012217A" w:rsidR="008810DF" w:rsidRDefault="008810DF" w:rsidRPr="002D68E4"/>
    <w:p w:rsidP="0012217A" w:rsidR="0016445E" w:rsidRDefault="0016445E">
      <w:pPr>
        <w:rPr>
          <w:b/>
          <w:color w:themeColor="text1" w:val="000000"/>
          <w:u w:val="single"/>
        </w:rPr>
      </w:pPr>
      <w:r>
        <w:rPr>
          <w:noProof/>
        </w:rPr>
        <mc:AlternateContent>
          <mc:Choice Requires="wps">
            <w:drawing>
              <wp:inline distB="0" distL="0" distR="0" distT="0" wp14:anchorId="22C93936" wp14:editId="1CA484F7">
                <wp:extent cx="6010275" cy="1403985"/>
                <wp:effectExtent b="24130" l="19050" r="28575" t="19050"/>
                <wp:docPr id="47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2100B6" w:rsidR="00CA2B35" w:rsidRDefault="00CA2B35">
                            <w:r w:rsidRPr="002D68E4">
                              <w:t xml:space="preserve">Le présent accord est applicable à tout salarié de la structure </w:t>
                            </w:r>
                            <w:r>
                              <w:t>Haut Services d</w:t>
                            </w:r>
                            <w:r w:rsidRPr="002D68E4">
                              <w:t xml:space="preserve">ont l’association </w:t>
                            </w:r>
                            <w:r>
                              <w:t>Haut Services</w:t>
                            </w:r>
                            <w:r w:rsidRPr="002D68E4">
                              <w:t xml:space="preserve"> porte le conventionnement « association intermédiaire »</w:t>
                            </w:r>
                            <w:r>
                              <w:t>.</w:t>
                            </w:r>
                          </w:p>
                        </w:txbxContent>
                      </wps:txbx>
                      <wps:bodyPr anchor="t" anchorCtr="0" bIns="45720" lIns="91440" rIns="91440" rot="0" tIns="45720" vert="horz" wrap="square">
                        <a:spAutoFit/>
                      </wps:bodyPr>
                    </wps:wsp>
                  </a:graphicData>
                </a:graphic>
              </wp:inline>
            </w:drawing>
          </mc:Choice>
          <mc:Fallback>
            <w:pict>
              <v:shape id="_x0000_s103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zPzIJNAIAAFgEAAAOAAAAZHJzL2Uyb0RvYy54bWysVE2P0zAQvSPxHyzfaT5It92o6WrpUoS0 fEgLF24Tx2ksHNvYbpPy6xk73W5hOSFysDye8fObNzNZ3Yy9JAdundCqotkspYQrphuhdhX9+mX7 akmJ86AakFrxih65ozfrly9Wgyl5rjstG24JgihXDqainfemTBLHOt6Dm2nDFTpbbXvwaNpd0lgY EL2XSZ6mV8mgbWOsZtw5PL2bnHQd8duWM/+pbR33RFYUufm42rjWYU3WKyh3Fkwn2IkG/AOLHoTC R89Qd+CB7K14BtULZrXTrZ8x3Se6bQXjMQfMJkv/yOahA8NjLiiOM2eZ3P+DZR8Pny0RTUWLxYIS BT0W6RuWijSceD56TvIg0mBcibEPBqP9+EaPWOyYsDP3mn13ROlNB2rHb63VQ8ehQZJZuJlcXJ1w XACphw+6wbdg73UEGlvbBwVRE4LoWKzjuUDIgzA8vEKN8sWcEoa+rEhfXy/n8Q0oH68b6/w7rnsS NhW12AERHg73zgc6UD6GhNeclqLZCimjYXf1RlpyAOyWbfxO6L+FSUWGiubLOTJ5jhE6l59RgDGu fPE3mF54bH0p+oou0/CFICiDdm9VE/cehJz2SFuqk5hBv0lJP9ZjLF4WpQ5K17o5orxWT62Oo4mb TtuflAzY5hV1P/ZgOSXyvcISXWdFEeYiGsV8kaNhLz31pQcUQ6iKekqm7cbHWYoqmFss5VZEkZ+Y nDhj+0btT6MW5uPSjlFPP4T1LwA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8z8yCTQCAABY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22C93936">
                <v:textbox style="mso-fit-shape-to-text:t">
                  <w:txbxContent>
                    <w:p w:rsidP="002100B6" w:rsidR="00CA2B35" w:rsidRDefault="00CA2B35">
                      <w:r w:rsidRPr="002D68E4">
                        <w:t xml:space="preserve">Le présent accord est applicable à tout salarié de la structure </w:t>
                      </w:r>
                      <w:r>
                        <w:t>Haut Services d</w:t>
                      </w:r>
                      <w:r w:rsidRPr="002D68E4">
                        <w:t xml:space="preserve">ont l’association </w:t>
                      </w:r>
                      <w:r>
                        <w:t>Haut Services</w:t>
                      </w:r>
                      <w:r w:rsidRPr="002D68E4">
                        <w:t xml:space="preserve"> porte le conventionnement « association intermédiaire »</w:t>
                      </w:r>
                      <w:r>
                        <w:t>.</w:t>
                      </w:r>
                    </w:p>
                  </w:txbxContent>
                </v:textbox>
                <w10:anchorlock/>
              </v:shape>
            </w:pict>
          </mc:Fallback>
        </mc:AlternateContent>
      </w:r>
    </w:p>
    <w:p w:rsidP="0012217A" w:rsidR="0016445E" w:rsidRDefault="0016445E">
      <w:pPr>
        <w:rPr>
          <w:b/>
          <w:color w:themeColor="text1" w:val="000000"/>
          <w:u w:val="single"/>
        </w:rPr>
      </w:pPr>
    </w:p>
    <w:p w:rsidP="0012217A" w:rsidR="0016445E" w:rsidRDefault="0016445E" w:rsidRPr="00E37017">
      <w:pPr>
        <w:pStyle w:val="NormalWeb"/>
        <w:spacing w:after="0" w:afterAutospacing="0" w:before="0" w:beforeAutospacing="0"/>
        <w:jc w:val="both"/>
        <w:rPr>
          <w:szCs w:val="22"/>
        </w:rPr>
      </w:pPr>
      <w:r>
        <w:rPr>
          <w:noProof/>
        </w:rPr>
        <mc:AlternateContent>
          <mc:Choice Requires="wps">
            <w:drawing>
              <wp:inline distB="0" distL="0" distR="0" distT="0" wp14:anchorId="39FF2825" wp14:editId="0CB3D4A2">
                <wp:extent cx="6010275" cy="1403985"/>
                <wp:effectExtent b="24130" l="19050" r="28575" t="19050"/>
                <wp:docPr id="47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16445E" w:rsidR="00CA2B35" w:rsidRDefault="00CA2B35" w:rsidRPr="004514FB">
                            <w:pPr>
                              <w:rPr>
                                <w:b/>
                              </w:rPr>
                            </w:pPr>
                            <w:r w:rsidRPr="004514FB">
                              <w:rPr>
                                <w:b/>
                              </w:rPr>
                              <w:t>Articulation de l’accord avec les règle</w:t>
                            </w:r>
                            <w:r>
                              <w:rPr>
                                <w:b/>
                              </w:rPr>
                              <w:t>s de l’entreprise utilisatrice</w:t>
                            </w:r>
                          </w:p>
                          <w:p w:rsidP="0016445E" w:rsidR="00CA2B35" w:rsidRDefault="00CA2B35">
                            <w:r>
                              <w:br/>
                            </w:r>
                            <w:r w:rsidRPr="002D68E4">
                              <w:t>Lorsque les règles de l’entreprise utilisatrice sont plus favorables au salarié en parcours d’insertion que le présent accord, ce sont les règles de l’entreprise utilisatrice q</w:t>
                            </w:r>
                            <w:r>
                              <w:t>ui devront lui être appliquées.</w:t>
                            </w:r>
                          </w:p>
                        </w:txbxContent>
                      </wps:txbx>
                      <wps:bodyPr anchor="t" anchorCtr="0" bIns="45720" lIns="91440" rIns="91440" rot="0" tIns="45720" vert="horz" wrap="square">
                        <a:spAutoFit/>
                      </wps:bodyPr>
                    </wps:wsp>
                  </a:graphicData>
                </a:graphic>
              </wp:inline>
            </w:drawing>
          </mc:Choice>
          <mc:Fallback>
            <w:pict>
              <v:shape id="_x0000_s103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KvkhNAIAAFgEAAAOAAAAZHJzL2Uyb0RvYy54bWysVE2P0zAQvSPxHyzfaT5It23UdLV0KUJa PqSFC7eJ4zQWjm1st8nur2fsdEthOSFysDye8fPMezNZX4+9JEdundCqotkspYQrphuh9hX9+mX3 akmJ86AakFrxij5wR683L1+sB1PyXHdaNtwSBFGuHExFO+9NmSSOdbwHN9OGK3S22vbg0bT7pLEw IHovkzxNr5JB28ZYzbhzeHo7Oekm4rctZ/5T2zruiawo5ubjauNahzXZrKHcWzCdYKc04B+y6EEo fPQMdQseyMGKZ1C9YFY73foZ032i21YwHmvAarL0j2ruOzA81oLkOHOmyf0/WPbx+NkS0VS0WKwo UdCjSN9QKtJw4vnoOckDSYNxJcbeG4z24xs9otixYGfuNPvuiNLbDtSe31irh45Dg0lm4WZycXXC cQGkHj7oBt+Cg9cRaGxtHxhETgiio1gPZ4EwD8Lw8Ao5yhdzShj6siJ9vVrO4xtQPl031vl3XPck bCpqsQMiPBzvnA/pQPkUEl5zWopmJ6SMht3XW2nJEbBbdvE7of8WJhUZKpov55jJc4zQufyMAoxx 5Yu/wfTCY+tL0Vd0mYYvBEEZuHurmrj3IOS0x7SlOpEZ+JuY9GM9RvGys0i1bh6QXqunVsfRxE2n 7SMlA7Z5Rd2PA1hOiXyvUKJVVhRhLqJRzBc5GvbSU196QDGEqqinZNpufZylyIK5QSl3IpIcNJ8y OeWM7Ru5P41amI9LO0b9+iFsfgI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jyr5ITQCAABY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39FF2825">
                <v:textbox style="mso-fit-shape-to-text:t">
                  <w:txbxContent>
                    <w:p w:rsidP="0016445E" w:rsidR="00CA2B35" w:rsidRDefault="00CA2B35" w:rsidRPr="004514FB">
                      <w:pPr>
                        <w:rPr>
                          <w:b/>
                        </w:rPr>
                      </w:pPr>
                      <w:r w:rsidRPr="004514FB">
                        <w:rPr>
                          <w:b/>
                        </w:rPr>
                        <w:t>Articulation de l’accord avec les règle</w:t>
                      </w:r>
                      <w:r>
                        <w:rPr>
                          <w:b/>
                        </w:rPr>
                        <w:t>s de l’entreprise utilisatrice</w:t>
                      </w:r>
                    </w:p>
                    <w:p w:rsidP="0016445E" w:rsidR="00CA2B35" w:rsidRDefault="00CA2B35">
                      <w:r>
                        <w:br/>
                      </w:r>
                      <w:r w:rsidRPr="002D68E4">
                        <w:t>Lorsque les règles de l’entreprise utilisatrice sont plus favorables au salarié en parcours d’insertion que le présent accord, ce sont les règles de l’entreprise utilisatrice q</w:t>
                      </w:r>
                      <w:r>
                        <w:t>ui devront lui être appliquées.</w:t>
                      </w:r>
                    </w:p>
                  </w:txbxContent>
                </v:textbox>
                <w10:anchorlock/>
              </v:shape>
            </w:pict>
          </mc:Fallback>
        </mc:AlternateContent>
      </w:r>
    </w:p>
    <w:p w:rsidP="0012217A" w:rsidR="007D6E16" w:rsidRDefault="007D6E16" w:rsidRPr="002D68E4"/>
    <w:p w:rsidP="0012217A" w:rsidR="007D6E16" w:rsidRDefault="007D6E16" w:rsidRPr="009C2DD4">
      <w:pPr>
        <w:rPr>
          <w:b/>
          <w:i/>
        </w:rPr>
      </w:pPr>
      <w:r w:rsidRPr="009C2DD4">
        <w:rPr>
          <w:b/>
          <w:i/>
        </w:rPr>
        <w:t>Rappel de la loi</w:t>
      </w:r>
    </w:p>
    <w:p w:rsidP="0012217A" w:rsidR="007D6E16" w:rsidRDefault="007D6E16" w:rsidRPr="002D68E4"/>
    <w:p w:rsidP="0012217A" w:rsidR="00D045DD" w:rsidRDefault="00D045DD">
      <w:r w:rsidRPr="002D68E4">
        <w:t xml:space="preserve">L'article </w:t>
      </w:r>
      <w:r w:rsidR="00232D79">
        <w:t>L</w:t>
      </w:r>
      <w:r w:rsidRPr="009C2DD4">
        <w:t>1251-21</w:t>
      </w:r>
      <w:r w:rsidRPr="002D68E4">
        <w:t xml:space="preserve"> du Code du travail énonce que :</w:t>
      </w:r>
    </w:p>
    <w:p w:rsidP="0012217A" w:rsidR="00BD5A32" w:rsidRDefault="00BD5A32" w:rsidRPr="002D68E4"/>
    <w:p w:rsidP="0012217A" w:rsidR="00BD5A32" w:rsidRDefault="00D045DD" w:rsidRPr="00232D79">
      <w:pPr>
        <w:rPr>
          <w:i/>
        </w:rPr>
      </w:pPr>
      <w:r w:rsidRPr="002D68E4">
        <w:t>« </w:t>
      </w:r>
      <w:r w:rsidRPr="00232D79">
        <w:rPr>
          <w:i/>
        </w:rPr>
        <w:t>Pendant la durée de la mission, l'entreprise utilisatrice est responsable des conditions d'exécution du travail, telles qu'elles sont déterminées par les dispositions légales et conventionnelles applicables au lieu de travail.</w:t>
      </w:r>
    </w:p>
    <w:p w:rsidP="0012217A" w:rsidR="00BD5A32" w:rsidRDefault="00D045DD" w:rsidRPr="00232D79">
      <w:pPr>
        <w:rPr>
          <w:i/>
        </w:rPr>
      </w:pPr>
      <w:r w:rsidRPr="00232D79">
        <w:rPr>
          <w:i/>
        </w:rPr>
        <w:t xml:space="preserve">Pour l'application de ces dispositions, les conditions d'exécution du travail </w:t>
      </w:r>
      <w:r w:rsidR="00232D79">
        <w:rPr>
          <w:i/>
        </w:rPr>
        <w:t xml:space="preserve">comprennent </w:t>
      </w:r>
      <w:r w:rsidRPr="00232D79">
        <w:rPr>
          <w:i/>
        </w:rPr>
        <w:t>limitativement ce qui a trait :</w:t>
      </w:r>
    </w:p>
    <w:p w:rsidP="00F05E98" w:rsidR="00D045DD" w:rsidRDefault="00D045DD" w:rsidRPr="00A96F27">
      <w:pPr>
        <w:pStyle w:val="Paragraphedeliste"/>
        <w:numPr>
          <w:ilvl w:val="0"/>
          <w:numId w:val="33"/>
        </w:numPr>
        <w:rPr>
          <w:i/>
        </w:rPr>
      </w:pPr>
      <w:r w:rsidRPr="00A96F27">
        <w:rPr>
          <w:i/>
        </w:rPr>
        <w:t>A la durée du travail ;</w:t>
      </w:r>
    </w:p>
    <w:p w:rsidP="00F05E98" w:rsidR="00D045DD" w:rsidRDefault="00D045DD" w:rsidRPr="00A96F27">
      <w:pPr>
        <w:pStyle w:val="Paragraphedeliste"/>
        <w:numPr>
          <w:ilvl w:val="0"/>
          <w:numId w:val="33"/>
        </w:numPr>
        <w:rPr>
          <w:i/>
        </w:rPr>
      </w:pPr>
      <w:r w:rsidRPr="00A96F27">
        <w:rPr>
          <w:i/>
        </w:rPr>
        <w:t>Au travail de nuit ;</w:t>
      </w:r>
    </w:p>
    <w:p w:rsidP="00F05E98" w:rsidR="00D045DD" w:rsidRDefault="00D045DD" w:rsidRPr="00A96F27">
      <w:pPr>
        <w:pStyle w:val="Paragraphedeliste"/>
        <w:numPr>
          <w:ilvl w:val="0"/>
          <w:numId w:val="33"/>
        </w:numPr>
        <w:rPr>
          <w:i/>
        </w:rPr>
      </w:pPr>
      <w:r w:rsidRPr="00A96F27">
        <w:rPr>
          <w:i/>
        </w:rPr>
        <w:t>Au repos hebdomadaire et aux jours fériés ;</w:t>
      </w:r>
    </w:p>
    <w:p w:rsidP="00F05E98" w:rsidR="00D045DD" w:rsidRDefault="00D045DD" w:rsidRPr="00A96F27">
      <w:pPr>
        <w:pStyle w:val="Paragraphedeliste"/>
        <w:numPr>
          <w:ilvl w:val="0"/>
          <w:numId w:val="33"/>
        </w:numPr>
        <w:rPr>
          <w:i/>
        </w:rPr>
      </w:pPr>
      <w:r w:rsidRPr="00A96F27">
        <w:rPr>
          <w:i/>
        </w:rPr>
        <w:t>A la santé et la sécurité au travail ;</w:t>
      </w:r>
    </w:p>
    <w:p w:rsidP="00F05E98" w:rsidR="00D045DD" w:rsidRDefault="00D045DD" w:rsidRPr="002D68E4">
      <w:pPr>
        <w:pStyle w:val="Paragraphedeliste"/>
        <w:numPr>
          <w:ilvl w:val="0"/>
          <w:numId w:val="33"/>
        </w:numPr>
        <w:tabs>
          <w:tab w:pos="7501" w:val="left"/>
        </w:tabs>
      </w:pPr>
      <w:r w:rsidRPr="00A96F27">
        <w:rPr>
          <w:i/>
        </w:rPr>
        <w:t>Au travail des femmes, des enfants et des jeunes travailleurs.</w:t>
      </w:r>
      <w:r w:rsidRPr="002D68E4">
        <w:t> »</w:t>
      </w:r>
    </w:p>
    <w:p w:rsidP="0012217A" w:rsidR="00B82477" w:rsidRDefault="00B82477"/>
    <w:p w:rsidP="0012217A" w:rsidR="00B82477" w:rsidRDefault="0016445E" w:rsidRPr="005E4357">
      <w:r w:rsidRPr="005E4357">
        <w:rPr>
          <w:noProof/>
        </w:rPr>
        <mc:AlternateContent>
          <mc:Choice Requires="wps">
            <w:drawing>
              <wp:inline distB="0" distL="0" distR="0" distT="0" wp14:anchorId="5C560B4B" wp14:editId="6BFC3614">
                <wp:extent cx="6010275" cy="1403985"/>
                <wp:effectExtent b="27940" l="19050" r="28575" t="19050"/>
                <wp:docPr id="28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1"/>
                          </a:solidFill>
                          <a:miter lim="800000"/>
                          <a:headEnd/>
                          <a:tailEnd/>
                        </a:ln>
                      </wps:spPr>
                      <wps:txbx>
                        <w:txbxContent>
                          <w:p w:rsidP="0016445E" w:rsidR="00CA2B35" w:rsidRDefault="00CA2B35">
                            <w:r w:rsidRPr="00156F57">
                              <w:rPr>
                                <w:b/>
                                <w:color w:val="FF0000"/>
                              </w:rPr>
                              <w:t>Le présent accord ne saurait déroger aux dispositions impératives négociées dans une convention collective ou un accord d</w:t>
                            </w:r>
                            <w:r>
                              <w:rPr>
                                <w:b/>
                                <w:color w:val="FF0000"/>
                              </w:rPr>
                              <w:t>e branche étendu.</w:t>
                            </w:r>
                          </w:p>
                        </w:txbxContent>
                      </wps:txbx>
                      <wps:bodyPr anchor="t" anchorCtr="0" bIns="45720" lIns="91440" rIns="91440" rot="0" tIns="45720" vert="horz" wrap="square">
                        <a:spAutoFit/>
                      </wps:bodyPr>
                    </wps:wsp>
                  </a:graphicData>
                </a:graphic>
              </wp:inline>
            </w:drawing>
          </mc:Choice>
          <mc:Fallback>
            <w:pict>
              <v:shape id="_x0000_s103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exC/tNAIAAFgEAAAOAAAAZHJzL2Uyb0RvYy54bWysVE1v2zAMvQ/YfxB0X+y4SZsacYouXYYB 3QfQ7bIbLcmxMFnSJCV2+utHyWmatbdhPgikSD2Sj6SXN0OnyF44L42u6HSSUyI0M1zqbUV/fN+8 W1DiA2gOymhR0YPw9Gb19s2yt6UoTGsUF44giPZlbyvahmDLLPOsFR34ibFCo7ExroOAqttm3EGP 6J3Kijy/zHrjuHWGCe/x9m400lXCbxrBwtem8SIQVVHMLaTTpbOOZ7ZaQrl1YFvJjmnAP2TRgdQY 9AR1BwHIzslXUJ1kznjThAkzXWaaRjKRasBqpvmLah5asCLVguR4e6LJ/z9Y9mX/zRHJK1ossFUa OmzST2wV4YIEMQRBikhSb32Jvg8WvcPw3gzY7FSwt/eG/fJEm3ULeitunTN9K4BjktP4Mjt7OuL4 CFL3nw3HWLALJgENjesig8gJQXRs1uHUIMyDMLy8RI6KqzklDG3TWX5xvZinGFA+PbfOh4/CdCQK FXU4AQke9vc+xHSgfHKJ0bxRkm+kUklx23qtHNkDTssmfUf0v9yUJn3ka46ZvMaIkytOKMCY0GEk 4kW0TgYcfSW7ii7y+MVYUEbuPmie5ABSjTKmrfSRzMjfyGQY6iE1b3oRH0ema8MPSK8z46jjaqLQ GvdISY9jXlH/ewdOUKI+aWzR9XQ2i3uRlNn8qkDFnVvqcwtohlAVDZSM4jqkXUos2Fts5UYmkp8z OeaM45u4P65a3I9zPXk9/xBWfwAAAP//AwBQSwMEFAAGAAgAAAAhAHh/CFTdAAAABQEAAA8AAABk cnMvZG93bnJldi54bWxMj0FLxDAQhe+C/yGM4M1NW7S6tekiioKILG4XxNtsM9sUm6Q02W39945e 9PJgeMN73ytXs+3FkcbQeacgXSQgyDVed65VsK0fL25AhIhOY+8dKfiiAKvq9KTEQvvJvdFxE1vB IS4UqMDEOBRShsaQxbDwAzn29n60GPkcW6lHnDjc9jJLklxa7Bw3GBzo3lDzuTlYLnl+MfVri3k9 DXv//rCWTx/Xa6XOz+a7WxCR5vj3DD/4jA4VM+38wekgegU8JP4qe8vL/ArETkGWpSnIqpT/6atv AAAA//8DAFBLAQItABQABgAIAAAAIQC2gziS/gAAAOEBAAATAAAAAAAAAAAAAAAAAAAAAABbQ29u dGVudF9UeXBlc10ueG1sUEsBAi0AFAAGAAgAAAAhADj9If/WAAAAlAEAAAsAAAAAAAAAAAAAAAAA LwEAAF9yZWxzLy5yZWxzUEsBAi0AFAAGAAgAAAAhAB7EL+00AgAAWAQAAA4AAAAAAAAAAAAAAAAA LgIAAGRycy9lMm9Eb2MueG1sUEsBAi0AFAAGAAgAAAAhAHh/CFTdAAAABQEAAA8AAAAAAAAAAAAA AAAAjgQAAGRycy9kb3ducmV2LnhtbFBLBQYAAAAABAAEAPMAAACYBQAAAAA= " strokecolor="#5b9bd5 [3204]"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5C560B4B">
                <v:textbox style="mso-fit-shape-to-text:t">
                  <w:txbxContent>
                    <w:p w:rsidP="0016445E" w:rsidR="00CA2B35" w:rsidRDefault="00CA2B35">
                      <w:r w:rsidRPr="00156F57">
                        <w:rPr>
                          <w:b/>
                          <w:color w:val="FF0000"/>
                        </w:rPr>
                        <w:t>Le présent accord ne saurait déroger aux dispositions impératives négociées dans une convention collective ou un accord d</w:t>
                      </w:r>
                      <w:r>
                        <w:rPr>
                          <w:b/>
                          <w:color w:val="FF0000"/>
                        </w:rPr>
                        <w:t>e branche étendu.</w:t>
                      </w:r>
                    </w:p>
                  </w:txbxContent>
                </v:textbox>
                <w10:anchorlock/>
              </v:shape>
            </w:pict>
          </mc:Fallback>
        </mc:AlternateContent>
      </w:r>
    </w:p>
    <w:p w:rsidP="0012217A" w:rsidR="00232D79" w:rsidRDefault="00232D79" w:rsidRPr="005E4357"/>
    <w:p w:rsidP="0012217A" w:rsidR="00B82477" w:rsidRDefault="00B82477" w:rsidRPr="005E4357">
      <w:r w:rsidRPr="005E4357">
        <w:t xml:space="preserve">Le présent accord ne peut déroger aux dispositions impératives négociées dans une convention collective ou un accord de branche étendu tel </w:t>
      </w:r>
      <w:proofErr w:type="spellStart"/>
      <w:r w:rsidRPr="005E4357">
        <w:t>Synesi</w:t>
      </w:r>
      <w:proofErr w:type="spellEnd"/>
      <w:r w:rsidRPr="005E4357">
        <w:t> ou les dispositions du travail temporaire.</w:t>
      </w:r>
    </w:p>
    <w:p w:rsidP="0012217A" w:rsidR="00B82477" w:rsidRDefault="00B82477" w:rsidRPr="005E4357"/>
    <w:p w:rsidP="00571C49" w:rsidR="000427CE" w:rsidRDefault="00B82477" w:rsidRPr="005E4357">
      <w:r w:rsidRPr="005E4357">
        <w:t>Conformément à l’article L2253-1 du code du travail, les stipulations de la convention de branche ou de l'accord couvrant un champ territorial ou professionnel plus large prévalent sur l’accord d'entreprise sauf lorsqu’il assure des garanties au moins équivalentes. Cette équivalence des garanties s'apprécie par ensemble de garanties se rapportant à la même matière.</w:t>
      </w:r>
    </w:p>
    <w:p w:rsidP="00571C49" w:rsidR="00BF09A2" w:rsidRDefault="00BF09A2" w:rsidRPr="005E4357"/>
    <w:p w:rsidP="00571C49" w:rsidR="000A4267" w:rsidRDefault="000A4267" w:rsidRPr="00571C49"/>
    <w:p w:rsidP="000A4267" w:rsidR="0026585A" w:rsidRDefault="003523A7" w:rsidRPr="002D68E4">
      <w:pPr>
        <w:pStyle w:val="Titre2"/>
      </w:pPr>
      <w:bookmarkStart w:id="8" w:name="_Toc70606000"/>
      <w:r w:rsidRPr="002D68E4">
        <w:lastRenderedPageBreak/>
        <w:t xml:space="preserve">Article </w:t>
      </w:r>
      <w:r w:rsidR="00525ACF" w:rsidRPr="002D68E4">
        <w:t>1.</w:t>
      </w:r>
      <w:r w:rsidRPr="002D68E4">
        <w:t>2 : Durée de l’accord</w:t>
      </w:r>
      <w:bookmarkEnd w:id="8"/>
    </w:p>
    <w:p w:rsidP="0012217A" w:rsidR="003523A7" w:rsidRDefault="003523A7" w:rsidRPr="002D68E4"/>
    <w:p w:rsidP="0012217A" w:rsidR="00C66D8A" w:rsidRDefault="00C66D8A">
      <w:r>
        <w:rPr>
          <w:noProof/>
        </w:rPr>
        <mc:AlternateContent>
          <mc:Choice Requires="wps">
            <w:drawing>
              <wp:inline distB="0" distL="0" distR="0" distT="0" wp14:anchorId="6658D278" wp14:editId="788F3F59">
                <wp:extent cx="6010275" cy="1403985"/>
                <wp:effectExtent b="25400" l="19050" r="28575" t="19050"/>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F05E98" w:rsidR="00CA2B35" w:rsidRDefault="00CA2B35" w:rsidRPr="00C66D8A">
                            <w:pPr>
                              <w:pStyle w:val="Paragraphedeliste"/>
                              <w:numPr>
                                <w:ilvl w:val="0"/>
                                <w:numId w:val="16"/>
                              </w:numPr>
                              <w:tabs>
                                <w:tab w:pos="1440" w:val="clear"/>
                                <w:tab w:pos="851" w:val="left"/>
                              </w:tabs>
                              <w:ind w:hanging="1014"/>
                            </w:pPr>
                            <w:r w:rsidRPr="002D68E4">
                              <w:t xml:space="preserve">Le présent accord est conclu pour une durée indéterminée. </w:t>
                            </w:r>
                          </w:p>
                        </w:txbxContent>
                      </wps:txbx>
                      <wps:bodyPr anchor="t" anchorCtr="0" bIns="45720" lIns="91440" rIns="91440" rot="0" tIns="45720" vert="horz" wrap="square">
                        <a:spAutoFit/>
                      </wps:bodyPr>
                    </wps:wsp>
                  </a:graphicData>
                </a:graphic>
              </wp:inline>
            </w:drawing>
          </mc:Choice>
          <mc:Fallback>
            <w:pict>
              <v:shape id="_x0000_s104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IYQ6DMwIAAFgEAAAOAAAAZHJzL2Uyb0RvYy54bWysVE1v2zAMvQ/YfxB0X+x4SZsYcYouXYYB 3QfQ7bIbLcmxMFnSJCV29utHyWmarTsN80EgReqRfCS9uhk6RQ7CeWl0RaeTnBKhmeFS7yr69cv2 1YISH0BzUEaLih6Fpzfrly9WvS1FYVqjuHAEQbQve1vRNgRbZplnrejAT4wVGo2NcR0EVN0u4w56 RO9UVuT5VdYbx60zTHiPt3ejka4TftMIFj41jReBqIpibiGdLp11PLP1CsqdA9tKdkoD/iGLDqTG oGeoOwhA9k4+g+okc8abJkyY6TLTNJKJVANWM83/qOahBStSLUiOt2ea/P+DZR8Pnx2RvKLFsqBE Q4dN+oatIlyQIIYgSBFJ6q0v0ffBoncY3pgBm50K9vbesO+eaLNpQe/ErXOmbwVwTHIaX2YXT0cc H0Hq/oPhGAv2wSSgoXFdZBA5IYiOzTqeG4R5EIaXV8hRcT2nhKFtOstfLxfzFAPKx+fW+fBOmI5E oaIOJyDBw+Heh5gOlI8uMZo3SvKtVCopbldvlCMHwGnZpu+E/pub0qRHvhZzzOQ5RpxccUYBxoQO s7/BdDLg6CvZVXSRxy86QRm5e6t5kgNINcqYttInMiN/I5NhqIfUvGmKEJmuDT8ivc6Mo46riUJr 3E9Kehzzivofe3CCEvVeY4uW09ks7kVSZvPrAhV3aakvLaAZQlU0UDKKm5B2KbFgb7GVW5lIfsrk lDOOb+L+tGpxPy715PX0Q1j/AgAA//8DAFBLAwQUAAYACAAAACEAmww2QNwAAAAFAQAADwAAAGRy cy9kb3ducmV2LnhtbEyPQU+EMBCF7yb+h2ZMvBi3gEoUKRs12cR4A43xWOgIZOkM0i6w/97qRS+T vLyX977Jt6sdxIyT65kUxJsIBFLDpqdWwdvr7vIWhPOajB6YUMERHWyL05NcZ4YXKnGufCtCCblM K+i8HzMpXdOh1W7DI1LwPnmy2gc5tdJMegnldpBJFKXS6p7CQqdHfOqw2VcHq+Dj8Wp4Kff1V/l8 XN453XE1X7BS52frwz0Ij6v/C8MPfkCHIjDVfCDjxKAgPOJ/b/DurtMbELWCJIljkEUu/9MX3wAA AP//AwBQSwECLQAUAAYACAAAACEAtoM4kv4AAADhAQAAEwAAAAAAAAAAAAAAAAAAAAAAW0NvbnRl bnRfVHlwZXNdLnhtbFBLAQItABQABgAIAAAAIQA4/SH/1gAAAJQBAAALAAAAAAAAAAAAAAAAAC8B AABfcmVscy8ucmVsc1BLAQItABQABgAIAAAAIQAIYQ6DMwIAAFgEAAAOAAAAAAAAAAAAAAAAAC4C AABkcnMvZTJvRG9jLnhtbFBLAQItABQABgAIAAAAIQCbDDZA3AAAAAUBAAAPAAAAAAAAAAAAAAAA AI0EAABkcnMvZG93bnJldi54bWxQSwUGAAAAAAQABADzAAAAlgU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6658D278">
                <v:textbox style="mso-fit-shape-to-text:t">
                  <w:txbxContent>
                    <w:p w:rsidP="00F05E98" w:rsidR="00CA2B35" w:rsidRDefault="00CA2B35" w:rsidRPr="00C66D8A">
                      <w:pPr>
                        <w:pStyle w:val="Paragraphedeliste"/>
                        <w:numPr>
                          <w:ilvl w:val="0"/>
                          <w:numId w:val="16"/>
                        </w:numPr>
                        <w:tabs>
                          <w:tab w:pos="1440" w:val="clear"/>
                          <w:tab w:pos="851" w:val="left"/>
                        </w:tabs>
                        <w:ind w:hanging="1014"/>
                      </w:pPr>
                      <w:r w:rsidRPr="002D68E4">
                        <w:t xml:space="preserve">Le présent accord est conclu pour une durée indéterminée. </w:t>
                      </w:r>
                    </w:p>
                  </w:txbxContent>
                </v:textbox>
                <w10:anchorlock/>
              </v:shape>
            </w:pict>
          </mc:Fallback>
        </mc:AlternateContent>
      </w:r>
    </w:p>
    <w:p w:rsidP="0012217A" w:rsidR="00C66D8A" w:rsidRDefault="00C66D8A" w:rsidRPr="002D68E4"/>
    <w:p w:rsidP="0012217A" w:rsidR="00305709" w:rsidRDefault="00305709">
      <w:pPr>
        <w:rPr>
          <w:color w:themeColor="text1" w:val="000000"/>
        </w:rPr>
      </w:pPr>
    </w:p>
    <w:p w:rsidP="0012217A" w:rsidR="00C66D8A" w:rsidRDefault="00C66D8A">
      <w:pPr>
        <w:rPr>
          <w:color w:themeColor="text1" w:val="000000"/>
        </w:rPr>
      </w:pPr>
      <w:r>
        <w:rPr>
          <w:noProof/>
        </w:rPr>
        <mc:AlternateContent>
          <mc:Choice Requires="wps">
            <w:drawing>
              <wp:inline distB="0" distL="0" distR="0" distT="0" wp14:anchorId="1B8EE8EA" wp14:editId="548A0BE2">
                <wp:extent cx="6010275" cy="1403985"/>
                <wp:effectExtent b="25400" l="19050" r="28575" t="19050"/>
                <wp:docPr id="3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F05E98" w:rsidR="00CA2B35" w:rsidRDefault="00CA2B35" w:rsidRPr="00B73E03">
                            <w:pPr>
                              <w:pStyle w:val="Paragraphedeliste"/>
                              <w:numPr>
                                <w:ilvl w:val="0"/>
                                <w:numId w:val="16"/>
                              </w:numPr>
                              <w:tabs>
                                <w:tab w:pos="1440" w:val="clear"/>
                                <w:tab w:pos="851" w:val="left"/>
                              </w:tabs>
                              <w:ind w:hanging="425" w:left="851"/>
                            </w:pPr>
                            <w:r>
                              <w:t>Une</w:t>
                            </w:r>
                            <w:r w:rsidRPr="002D68E4">
                              <w:t xml:space="preserve"> </w:t>
                            </w:r>
                            <w:r w:rsidRPr="009C2DD4">
                              <w:rPr>
                                <w:color w:themeColor="text1" w:val="000000"/>
                              </w:rPr>
                              <w:t xml:space="preserve">période de </w:t>
                            </w:r>
                            <w:r>
                              <w:rPr>
                                <w:color w:themeColor="text1" w:val="000000"/>
                              </w:rPr>
                              <w:t xml:space="preserve">12 </w:t>
                            </w:r>
                            <w:r w:rsidRPr="009C2DD4">
                              <w:rPr>
                                <w:color w:themeColor="text1" w:val="000000"/>
                              </w:rPr>
                              <w:t xml:space="preserve">mois </w:t>
                            </w:r>
                            <w:r>
                              <w:rPr>
                                <w:color w:themeColor="text1" w:val="000000"/>
                              </w:rPr>
                              <w:t>e</w:t>
                            </w:r>
                            <w:r w:rsidRPr="009C2DD4">
                              <w:rPr>
                                <w:color w:themeColor="text1" w:val="000000"/>
                              </w:rPr>
                              <w:t>st laissée à la structure pour mettre en place progressivement</w:t>
                            </w:r>
                            <w:r>
                              <w:rPr>
                                <w:color w:themeColor="text1" w:val="000000"/>
                              </w:rPr>
                              <w:t xml:space="preserve"> et expérimenter</w:t>
                            </w:r>
                            <w:r w:rsidRPr="009C2DD4">
                              <w:rPr>
                                <w:color w:themeColor="text1" w:val="000000"/>
                              </w:rPr>
                              <w:t xml:space="preserve"> les dispositions de ce présent accord relatives</w:t>
                            </w:r>
                            <w:r>
                              <w:rPr>
                                <w:color w:themeColor="text1" w:val="000000"/>
                              </w:rPr>
                              <w:t xml:space="preserve"> à l’ensemble des articles. Durant cette période, un bilan intermédiaire sera réalisé après 6 mois ou avant si nécessaire. Après une année de fonctionnement, un bilan final validera ce présent accord.</w:t>
                            </w:r>
                          </w:p>
                          <w:p w:rsidP="00B73E03" w:rsidR="00CA2B35" w:rsidRDefault="00CA2B35" w:rsidRPr="00C66D8A">
                            <w:pPr>
                              <w:pStyle w:val="Paragraphedeliste"/>
                              <w:tabs>
                                <w:tab w:pos="1440" w:val="clear"/>
                                <w:tab w:pos="851" w:val="left"/>
                              </w:tabs>
                              <w:ind w:left="851"/>
                            </w:pPr>
                            <w:r>
                              <w:t>La validation définitive sera actée par le Conseil d’Administration.</w:t>
                            </w:r>
                          </w:p>
                        </w:txbxContent>
                      </wps:txbx>
                      <wps:bodyPr anchor="t" anchorCtr="0" bIns="45720" lIns="91440" rIns="91440" rot="0" tIns="45720" vert="horz" wrap="square">
                        <a:spAutoFit/>
                      </wps:bodyPr>
                    </wps:wsp>
                  </a:graphicData>
                </a:graphic>
              </wp:inline>
            </w:drawing>
          </mc:Choice>
          <mc:Fallback>
            <w:pict>
              <v:shape id="_x0000_s104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rCpyiNAIAAFgEAAAOAAAAZHJzL2Uyb0RvYy54bWysVE1v2zAMvQ/YfxB0X/yRpE2NOEWXLsOA 7gPodtmNluRYmCxpkhK7/fWjlDTN1p2G+SCIIvX0+Eh6eT32iuyF89LomhaTnBKhmeFSb2v67evm zYISH0BzUEaLmj4IT69Xr18tB1uJ0nRGceEIgmhfDbamXQi2yjLPOtGDnxgrNDpb43oIaLptxh0M iN6rrMzzi2wwjltnmPAeT28PTrpK+G0rWPjctl4EomqK3EJaXVqbuGarJVRbB7aT7EgD/oFFD1Lj oyeoWwhAdk6+gOolc8abNkyY6TPTtpKJlANmU+R/ZHPfgRUpFxTH25NM/v/Bsk/7L45IXtNpMaVE Q49F+o6lIlyQIMYgSBlFGqyvMPbeYnQY35oRi50S9vbOsB+eaLPuQG/FjXNm6ARwJFnEm9nZ1QOO jyDN8NFwfAt2wSSgsXV9VBA1IYiOxXo4FQh5EIaHF6hReTmnhKGvmOXTq8U8vQHV03XrfHgvTE/i pqYOOyDBw/7Oh0gHqqeQ+Jo3SvKNVCoZbtuslSN7wG7ZpO+I/luY0mSoabmYI5OXGLFzxQkFGBM6 zP4G08uAra9kX9NFHr8YBFXU7p3maR9AqsMeaSt9FDPqd1AyjM2YilckGaLSjeEPKK8zh1bH0cRN Z9wjJQO2eU39zx04QYn6oLFEV8VsFuciGbP5ZYmGO/c05x7QDKFqGig5bNchzVJSwd5gKTcyifzM 5MgZ2zdpfxy1OB/ndop6/iGsfgE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KwqcojQCAABY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1B8EE8EA">
                <v:textbox style="mso-fit-shape-to-text:t">
                  <w:txbxContent>
                    <w:p w:rsidP="00F05E98" w:rsidR="00CA2B35" w:rsidRDefault="00CA2B35" w:rsidRPr="00B73E03">
                      <w:pPr>
                        <w:pStyle w:val="Paragraphedeliste"/>
                        <w:numPr>
                          <w:ilvl w:val="0"/>
                          <w:numId w:val="16"/>
                        </w:numPr>
                        <w:tabs>
                          <w:tab w:pos="1440" w:val="clear"/>
                          <w:tab w:pos="851" w:val="left"/>
                        </w:tabs>
                        <w:ind w:hanging="425" w:left="851"/>
                      </w:pPr>
                      <w:r>
                        <w:t>Une</w:t>
                      </w:r>
                      <w:r w:rsidRPr="002D68E4">
                        <w:t xml:space="preserve"> </w:t>
                      </w:r>
                      <w:r w:rsidRPr="009C2DD4">
                        <w:rPr>
                          <w:color w:themeColor="text1" w:val="000000"/>
                        </w:rPr>
                        <w:t xml:space="preserve">période de </w:t>
                      </w:r>
                      <w:r>
                        <w:rPr>
                          <w:color w:themeColor="text1" w:val="000000"/>
                        </w:rPr>
                        <w:t xml:space="preserve">12 </w:t>
                      </w:r>
                      <w:r w:rsidRPr="009C2DD4">
                        <w:rPr>
                          <w:color w:themeColor="text1" w:val="000000"/>
                        </w:rPr>
                        <w:t xml:space="preserve">mois </w:t>
                      </w:r>
                      <w:r>
                        <w:rPr>
                          <w:color w:themeColor="text1" w:val="000000"/>
                        </w:rPr>
                        <w:t>e</w:t>
                      </w:r>
                      <w:r w:rsidRPr="009C2DD4">
                        <w:rPr>
                          <w:color w:themeColor="text1" w:val="000000"/>
                        </w:rPr>
                        <w:t>st laissée à la structure pour mettre en place progressivement</w:t>
                      </w:r>
                      <w:r>
                        <w:rPr>
                          <w:color w:themeColor="text1" w:val="000000"/>
                        </w:rPr>
                        <w:t xml:space="preserve"> et expérimenter</w:t>
                      </w:r>
                      <w:r w:rsidRPr="009C2DD4">
                        <w:rPr>
                          <w:color w:themeColor="text1" w:val="000000"/>
                        </w:rPr>
                        <w:t xml:space="preserve"> les dispositions de ce présent accord relatives</w:t>
                      </w:r>
                      <w:r>
                        <w:rPr>
                          <w:color w:themeColor="text1" w:val="000000"/>
                        </w:rPr>
                        <w:t xml:space="preserve"> à l’ensemble des articles. Durant cette période, un bilan intermédiaire sera réalisé après 6 mois ou avant si nécessaire. Après une année de fonctionnement, un bilan final validera ce présent accord.</w:t>
                      </w:r>
                    </w:p>
                    <w:p w:rsidP="00B73E03" w:rsidR="00CA2B35" w:rsidRDefault="00CA2B35" w:rsidRPr="00C66D8A">
                      <w:pPr>
                        <w:pStyle w:val="Paragraphedeliste"/>
                        <w:tabs>
                          <w:tab w:pos="1440" w:val="clear"/>
                          <w:tab w:pos="851" w:val="left"/>
                        </w:tabs>
                        <w:ind w:left="851"/>
                      </w:pPr>
                      <w:r>
                        <w:t>La validation définitive sera actée par le Conseil d’Administration.</w:t>
                      </w:r>
                    </w:p>
                  </w:txbxContent>
                </v:textbox>
                <w10:anchorlock/>
              </v:shape>
            </w:pict>
          </mc:Fallback>
        </mc:AlternateContent>
      </w:r>
    </w:p>
    <w:p w:rsidP="0012217A" w:rsidR="00351622" w:rsidRDefault="00351622"/>
    <w:p w:rsidP="0012217A" w:rsidR="00351622" w:rsidRDefault="00351622">
      <w:pPr>
        <w:tabs>
          <w:tab w:pos="1440" w:val="clear"/>
          <w:tab w:pos="4320" w:val="clear"/>
        </w:tabs>
        <w:rPr>
          <w:b/>
          <w:smallCaps/>
          <w:sz w:val="28"/>
        </w:rPr>
      </w:pPr>
      <w:r>
        <w:br w:type="page"/>
      </w:r>
    </w:p>
    <w:p w:rsidP="000A4267" w:rsidR="0030504C" w:rsidRDefault="0030504C" w:rsidRPr="002D68E4">
      <w:pPr>
        <w:pStyle w:val="Titre2"/>
      </w:pPr>
      <w:bookmarkStart w:id="9" w:name="_Toc70606001"/>
      <w:r w:rsidRPr="002D68E4">
        <w:lastRenderedPageBreak/>
        <w:t>Article 1.3 : Révision</w:t>
      </w:r>
      <w:bookmarkEnd w:id="9"/>
    </w:p>
    <w:p w:rsidP="0012217A" w:rsidR="00AA241B" w:rsidRDefault="00AA241B"/>
    <w:p w:rsidP="0012217A" w:rsidR="00F46DE8" w:rsidRDefault="00F46DE8">
      <w:r>
        <w:rPr>
          <w:noProof/>
        </w:rPr>
        <mc:AlternateContent>
          <mc:Choice Requires="wps">
            <w:drawing>
              <wp:inline distB="0" distL="0" distR="0" distT="0" wp14:anchorId="03D772FA" wp14:editId="7B62A48D">
                <wp:extent cx="6010275" cy="1403985"/>
                <wp:effectExtent b="24130" l="19050" r="28575" t="19050"/>
                <wp:docPr id="3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F46DE8" w:rsidR="00CA2B35" w:rsidRDefault="00CA2B35" w:rsidRPr="002D68E4">
                            <w:r w:rsidRPr="002D68E4">
                              <w:t>Une demande de révision du présent accord peut être effectuée par l'une quelconque des parties contractantes. La révision devra être faite par avenant conclu entre les parties contractantes.</w:t>
                            </w:r>
                          </w:p>
                          <w:p w:rsidP="00F46DE8" w:rsidR="00CA2B35" w:rsidRDefault="00CA2B35" w:rsidRPr="002D68E4"/>
                          <w:p w:rsidP="00F46DE8" w:rsidR="00CA2B35" w:rsidRDefault="00CA2B35" w:rsidRPr="002D68E4">
                            <w:r w:rsidRPr="002D68E4">
                              <w:t>La demande de révision devra être portée, par lettre recommandée avec avis de réception</w:t>
                            </w:r>
                            <w:r>
                              <w:t xml:space="preserve"> ou remise en main propre contre reçu</w:t>
                            </w:r>
                            <w:r w:rsidRPr="002D68E4">
                              <w:t>, à la connaissance des parties contractantes.</w:t>
                            </w:r>
                          </w:p>
                          <w:p w:rsidP="00F46DE8" w:rsidR="00CA2B35" w:rsidRDefault="00CA2B35" w:rsidRPr="002D68E4"/>
                          <w:p w:rsidP="00F46DE8" w:rsidR="00CA2B35" w:rsidRDefault="00CA2B35" w:rsidRPr="002D68E4">
                            <w:r w:rsidRPr="002D68E4">
                              <w:t>La partie demandant la révision de l'accord devra accompagner sa lettre de notification d'un nouveau projet d'accord sur les points sujets à révision. Les discussions devront commencer dans les trois mois suivant la lettre de notification.</w:t>
                            </w:r>
                          </w:p>
                          <w:p w:rsidP="00F46DE8" w:rsidR="00CA2B35" w:rsidRDefault="00CA2B35" w:rsidRPr="002D68E4"/>
                          <w:p w:rsidP="00F46DE8" w:rsidR="00CA2B35" w:rsidRDefault="00CA2B35" w:rsidRPr="002D68E4">
                            <w:r w:rsidRPr="002D68E4">
                              <w:t>Le présent accord restera en vigueur jusqu'à l'application du nouvel accord signé à la suite d'une demande de révision.</w:t>
                            </w:r>
                          </w:p>
                          <w:p w:rsidP="00F46DE8" w:rsidR="00CA2B35" w:rsidRDefault="00CA2B35" w:rsidRPr="002D68E4"/>
                          <w:p w:rsidP="00F46DE8" w:rsidR="00CA2B35" w:rsidRDefault="00CA2B35">
                            <w:r w:rsidRPr="002D68E4">
                              <w:t>Aucune demande de révision du présent accord ne pourra être introduite dans le délai d'un an suivant sa date d'entrée en application ni dans les six mois suivant la mise en vigueur de la dernière révision.</w:t>
                            </w:r>
                          </w:p>
                          <w:p w:rsidP="00F46DE8" w:rsidR="00CA2B35" w:rsidRDefault="00CA2B35"/>
                          <w:p w:rsidP="00F46DE8" w:rsidR="00CA2B35" w:rsidRDefault="00CA2B35">
                            <w:r>
                              <w:t>L’accord dans son ensemble pourra être intégralement révisé à la demande de l’une des deux parties.</w:t>
                            </w:r>
                          </w:p>
                        </w:txbxContent>
                      </wps:txbx>
                      <wps:bodyPr anchor="t" anchorCtr="0" bIns="45720" lIns="91440" rIns="91440" rot="0" tIns="45720" vert="horz" wrap="square">
                        <a:spAutoFit/>
                      </wps:bodyPr>
                    </wps:wsp>
                  </a:graphicData>
                </a:graphic>
              </wp:inline>
            </w:drawing>
          </mc:Choice>
          <mc:Fallback>
            <w:pict>
              <v:shape id="_x0000_s104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OBYMRNQIAAFgEAAAOAAAAZHJzL2Uyb0RvYy54bWysVE1v2zAMvQ/YfxB0X/zRJE2MOEWXLsOA 7gPodtmNluVYmCxpkhI7/fWj5DTN1p2G+SCIIvX0+Eh6dTN0khy4dUKrkmaTlBKumK6F2pX029ft mwUlzoOqQWrFS3rkjt6sX79a9abguW61rLklCKJc0ZuStt6bIkkca3kHbqINV+hstO3Ao2l3SW2h R/ROJnmazpNe29pYzbhzeHo3Ouk64jcNZ/5z0zjuiSwpcvNxtXGtwpqsV1DsLJhWsBMN+AcWHQiF j56h7sAD2VvxAqoTzGqnGz9hukt00wjGYw6YTZb+kc1DC4bHXFAcZ84yuf8Hyz4dvlgi6pJe5UtK FHRYpO9YKlJz4vngOcmDSL1xBcY+GIz2w1s9YLFjws7ca/bDEaU3Lagdv7VW9y2HGklm4WZycXXE cQGk6j/qGt+CvdcRaGhsFxRETQiiY7GO5wIhD8LwcI4a5dczShj6sml6tVzM4htQPF031vn3XHck bEpqsQMiPBzunQ90oHgKCa85LUW9FVJGw+6qjbTkANgt2/id0H8Lk4r0Jc0XM2TyEiN0Lj+jAGNc +enfYDrhsfWl6Eq6SMMXgqAI2r1Tddx7EHLcI22pTmIG/UYl/VANsXjZPFwOSle6PqK8Vo+tjqOJ m1bbR0p6bPOSup97sJwS+UFhiZbZdBrmIhrT2XWOhr30VJceUAyhSuopGbcbH2cpqmBusZRbEUV+ ZnLijO0btT+NWpiPSztGPf8Q1r8AAAD//wMAUEsDBBQABgAIAAAAIQCbDDZA3AAAAAUBAAAPAAAA ZHJzL2Rvd25yZXYueG1sTI9BT4QwEIXvJv6HZky8GLeAShQpGzXZxHgDjfFY6Ahk6QzSLrD/3upF L5O8vJf3vsm3qx3EjJPrmRTEmwgEUsOmp1bB2+vu8haE85qMHphQwREdbIvTk1xnhhcqca58K0IJ uUwr6LwfMyld06HVbsMjUvA+ebLaBzm10kx6CeV2kEkUpdLqnsJCp0d86rDZVwer4OPxangp9/VX +Xxc3jndcTVfsFLnZ+vDPQiPq/8Lww9+QIciMNV8IOPEoCA84n9v8O6u0xsQtYIkiWOQRS7/0xff AAAA//8DAFBLAQItABQABgAIAAAAIQC2gziS/gAAAOEBAAATAAAAAAAAAAAAAAAAAAAAAABbQ29u dGVudF9UeXBlc10ueG1sUEsBAi0AFAAGAAgAAAAhADj9If/WAAAAlAEAAAsAAAAAAAAAAAAAAAAA LwEAAF9yZWxzLy5yZWxzUEsBAi0AFAAGAAgAAAAhAE4FgxE1AgAAWAQAAA4AAAAAAAAAAAAAAAAA LgIAAGRycy9lMm9Eb2MueG1sUEsBAi0AFAAGAAgAAAAhAJsMNkDcAAAABQEAAA8AAAAAAAAAAAAA AAAAjwQAAGRycy9kb3ducmV2LnhtbFBLBQYAAAAABAAEAPMAAACYBQ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03D772FA">
                <v:textbox style="mso-fit-shape-to-text:t">
                  <w:txbxContent>
                    <w:p w:rsidP="00F46DE8" w:rsidR="00CA2B35" w:rsidRDefault="00CA2B35" w:rsidRPr="002D68E4">
                      <w:r w:rsidRPr="002D68E4">
                        <w:t>Une demande de révision du présent accord peut être effectuée par l'une quelconque des parties contractantes. La révision devra être faite par avenant conclu entre les parties contractantes.</w:t>
                      </w:r>
                    </w:p>
                    <w:p w:rsidP="00F46DE8" w:rsidR="00CA2B35" w:rsidRDefault="00CA2B35" w:rsidRPr="002D68E4"/>
                    <w:p w:rsidP="00F46DE8" w:rsidR="00CA2B35" w:rsidRDefault="00CA2B35" w:rsidRPr="002D68E4">
                      <w:r w:rsidRPr="002D68E4">
                        <w:t>La demande de révision devra être portée, par lettre recommandée avec avis de réception</w:t>
                      </w:r>
                      <w:r>
                        <w:t xml:space="preserve"> ou remise en main propre contre reçu</w:t>
                      </w:r>
                      <w:r w:rsidRPr="002D68E4">
                        <w:t>, à la connaissance des parties contractantes.</w:t>
                      </w:r>
                    </w:p>
                    <w:p w:rsidP="00F46DE8" w:rsidR="00CA2B35" w:rsidRDefault="00CA2B35" w:rsidRPr="002D68E4"/>
                    <w:p w:rsidP="00F46DE8" w:rsidR="00CA2B35" w:rsidRDefault="00CA2B35" w:rsidRPr="002D68E4">
                      <w:r w:rsidRPr="002D68E4">
                        <w:t>La partie demandant la révision de l'accord devra accompagner sa lettre de notification d'un nouveau projet d'accord sur les points sujets à révision. Les discussions devront commencer dans les trois mois suivant la lettre de notification.</w:t>
                      </w:r>
                    </w:p>
                    <w:p w:rsidP="00F46DE8" w:rsidR="00CA2B35" w:rsidRDefault="00CA2B35" w:rsidRPr="002D68E4"/>
                    <w:p w:rsidP="00F46DE8" w:rsidR="00CA2B35" w:rsidRDefault="00CA2B35" w:rsidRPr="002D68E4">
                      <w:r w:rsidRPr="002D68E4">
                        <w:t>Le présent accord restera en vigueur jusqu'à l'application du nouvel accord signé à la suite d'une demande de révision.</w:t>
                      </w:r>
                    </w:p>
                    <w:p w:rsidP="00F46DE8" w:rsidR="00CA2B35" w:rsidRDefault="00CA2B35" w:rsidRPr="002D68E4"/>
                    <w:p w:rsidP="00F46DE8" w:rsidR="00CA2B35" w:rsidRDefault="00CA2B35">
                      <w:r w:rsidRPr="002D68E4">
                        <w:t>Aucune demande de révision du présent accord ne pourra être introduite dans le délai d'un an suivant sa date d'entrée en application ni dans les six mois suivant la mise en vigueur de la dernière révision.</w:t>
                      </w:r>
                    </w:p>
                    <w:p w:rsidP="00F46DE8" w:rsidR="00CA2B35" w:rsidRDefault="00CA2B35"/>
                    <w:p w:rsidP="00F46DE8" w:rsidR="00CA2B35" w:rsidRDefault="00CA2B35">
                      <w:r>
                        <w:t>L’accord dans son ensemble pourra être intégralement révisé à la demande de l’une des deux parties.</w:t>
                      </w:r>
                    </w:p>
                  </w:txbxContent>
                </v:textbox>
                <w10:anchorlock/>
              </v:shape>
            </w:pict>
          </mc:Fallback>
        </mc:AlternateContent>
      </w:r>
    </w:p>
    <w:p w:rsidP="0012217A" w:rsidR="0026585A" w:rsidRDefault="00AA241B" w:rsidRPr="002D68E4">
      <w:pPr>
        <w:tabs>
          <w:tab w:pos="1440" w:val="clear"/>
          <w:tab w:pos="4320" w:val="clear"/>
          <w:tab w:pos="3345" w:val="left"/>
        </w:tabs>
      </w:pPr>
      <w:r w:rsidRPr="002D68E4">
        <w:tab/>
      </w:r>
    </w:p>
    <w:p w:rsidP="0012217A" w:rsidR="00B34B2A" w:rsidRDefault="00B34B2A"/>
    <w:p w:rsidP="0012217A" w:rsidR="00B34B2A" w:rsidRDefault="00B34B2A"/>
    <w:p w:rsidP="0012217A" w:rsidR="00F46DE8" w:rsidRDefault="00F46DE8"/>
    <w:p w:rsidP="0012217A" w:rsidR="00F46DE8" w:rsidRDefault="00F46DE8"/>
    <w:p w:rsidP="0012217A" w:rsidR="00F46DE8" w:rsidRDefault="00F46DE8"/>
    <w:p w:rsidP="0012217A" w:rsidR="00F46DE8" w:rsidRDefault="00F46DE8"/>
    <w:p w:rsidP="0012217A" w:rsidR="00F46DE8" w:rsidRDefault="00F46DE8"/>
    <w:p w:rsidP="0012217A" w:rsidR="00F46DE8" w:rsidRDefault="00F46DE8"/>
    <w:p w:rsidP="0012217A" w:rsidR="00F46DE8" w:rsidRDefault="00F46DE8"/>
    <w:p w:rsidP="0012217A" w:rsidR="00F46DE8" w:rsidRDefault="00F46DE8"/>
    <w:p w:rsidP="0012217A" w:rsidR="00F46DE8" w:rsidRDefault="00F46DE8"/>
    <w:p w:rsidP="0012217A" w:rsidR="00F46DE8" w:rsidRDefault="00F46DE8"/>
    <w:p w:rsidP="0012217A" w:rsidR="00F46DE8" w:rsidRDefault="00F46DE8"/>
    <w:p w:rsidP="0012217A" w:rsidR="00F46DE8" w:rsidRDefault="00F46DE8"/>
    <w:p w:rsidP="0012217A" w:rsidR="00F46DE8" w:rsidRDefault="00F46DE8"/>
    <w:p w:rsidP="0012217A" w:rsidR="00F46DE8" w:rsidRDefault="00F46DE8"/>
    <w:p w:rsidP="0012217A" w:rsidR="00CE6F88" w:rsidRDefault="00CE6F88"/>
    <w:p w:rsidP="0012217A" w:rsidR="00CE6F88" w:rsidRDefault="00CE6F88"/>
    <w:p w:rsidP="0012217A" w:rsidR="00CE6F88" w:rsidRDefault="00CE6F88"/>
    <w:p w:rsidP="0012217A" w:rsidR="00CE6F88" w:rsidRDefault="00CE6F88"/>
    <w:p w:rsidP="0012217A" w:rsidR="00CE6F88" w:rsidRDefault="00CE6F88"/>
    <w:p w:rsidP="0012217A" w:rsidR="00CE6F88" w:rsidRDefault="00CE6F88"/>
    <w:p w:rsidP="0012217A" w:rsidR="00CE6F88" w:rsidRDefault="00CE6F88"/>
    <w:p w:rsidP="0012217A" w:rsidR="00CE6F88" w:rsidRDefault="00CE6F88"/>
    <w:p w:rsidP="0012217A" w:rsidR="00CE6F88" w:rsidRDefault="00CE6F88"/>
    <w:p w:rsidP="0012217A" w:rsidR="00344264" w:rsidRDefault="00344264"/>
    <w:p w:rsidP="0012217A" w:rsidR="00344264" w:rsidRDefault="00344264"/>
    <w:p w:rsidP="0012217A" w:rsidR="00F46DE8" w:rsidRDefault="00F46DE8"/>
    <w:p w:rsidP="000A4267" w:rsidR="0026585A" w:rsidRDefault="00DD0409" w:rsidRPr="002D68E4">
      <w:pPr>
        <w:pStyle w:val="Titre2"/>
      </w:pPr>
      <w:bookmarkStart w:id="10" w:name="_Toc70606002"/>
      <w:r w:rsidRPr="002D68E4">
        <w:lastRenderedPageBreak/>
        <w:t xml:space="preserve">Article </w:t>
      </w:r>
      <w:r w:rsidR="00525ACF" w:rsidRPr="002D68E4">
        <w:t>1.</w:t>
      </w:r>
      <w:r w:rsidRPr="002D68E4">
        <w:t>4 : Dénonciation</w:t>
      </w:r>
      <w:bookmarkEnd w:id="10"/>
    </w:p>
    <w:p w:rsidP="0012217A" w:rsidR="0026585A" w:rsidRDefault="0026585A"/>
    <w:p w:rsidP="0012217A" w:rsidR="00F46DE8" w:rsidRDefault="00F46DE8">
      <w:r>
        <w:rPr>
          <w:noProof/>
        </w:rPr>
        <mc:AlternateContent>
          <mc:Choice Requires="wps">
            <w:drawing>
              <wp:inline distB="0" distL="0" distR="0" distT="0" wp14:anchorId="4BC1E71E" wp14:editId="68CC569E">
                <wp:extent cx="6010275" cy="1403985"/>
                <wp:effectExtent b="24130" l="19050" r="28575" t="19050"/>
                <wp:docPr id="3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F46DE8" w:rsidR="00CA2B35" w:rsidRDefault="00CA2B35" w:rsidRPr="002D68E4">
                            <w:r w:rsidRPr="002D68E4">
                              <w:t>Il pourra être dénoncé dans les conditions prévues à l'article L2261-9 du Code du travail.</w:t>
                            </w:r>
                          </w:p>
                          <w:p w:rsidP="00F46DE8" w:rsidR="00CA2B35" w:rsidRDefault="00CA2B35">
                            <w:r>
                              <w:t xml:space="preserve">L’accord </w:t>
                            </w:r>
                            <w:r w:rsidRPr="002D68E4">
                              <w:t xml:space="preserve">à durée indéterminée </w:t>
                            </w:r>
                            <w:r>
                              <w:t>peut être dénoncé</w:t>
                            </w:r>
                            <w:r w:rsidRPr="002D68E4">
                              <w:t xml:space="preserve"> par les parties signataires.</w:t>
                            </w:r>
                          </w:p>
                          <w:p w:rsidP="00F46DE8" w:rsidR="00CA2B35" w:rsidRDefault="00CA2B35" w:rsidRPr="002D68E4"/>
                          <w:p w:rsidP="00F46DE8" w:rsidR="00CA2B35" w:rsidRDefault="00CA2B35">
                            <w:r w:rsidRPr="002D68E4">
                              <w:t>En l'absence de stipulation expresse, la durée du préavis qui doit précéder la dénonciation est de trois mois.</w:t>
                            </w:r>
                          </w:p>
                          <w:p w:rsidP="00F46DE8" w:rsidR="00CA2B35" w:rsidRDefault="00CA2B35" w:rsidRPr="002D68E4"/>
                          <w:p w:rsidP="00F46DE8" w:rsidR="00CA2B35" w:rsidRDefault="00CA2B35">
                            <w:r w:rsidRPr="002D68E4">
                              <w:t>La dénonciation est notifiée par son auteur aux autres signataires de la convention ou de l'accord.</w:t>
                            </w:r>
                          </w:p>
                          <w:p w:rsidP="00F46DE8" w:rsidR="00CA2B35" w:rsidRDefault="00CA2B35" w:rsidRPr="002D68E4"/>
                          <w:p w:rsidP="00F46DE8" w:rsidR="00CA2B35" w:rsidRDefault="00CA2B35">
                            <w:r w:rsidRPr="002D68E4">
                              <w:t>Elle est déposée dans des conditions prévues par voie réglementaire.</w:t>
                            </w:r>
                          </w:p>
                          <w:p w:rsidP="00F46DE8" w:rsidR="00CA2B35" w:rsidRDefault="00CA2B35" w:rsidRPr="002D68E4"/>
                          <w:p w:rsidP="00F46DE8" w:rsidR="00CA2B35" w:rsidRDefault="00CA2B35">
                            <w:r w:rsidRPr="002D68E4">
                              <w:t>Les négociations devront s’engager dans le délai de deux mois à compter de la réception de l’avis de dénonciation.</w:t>
                            </w:r>
                          </w:p>
                          <w:p w:rsidP="00F46DE8" w:rsidR="00CA2B35" w:rsidRDefault="00CA2B35" w:rsidRPr="002D68E4"/>
                          <w:p w:rsidP="00F46DE8" w:rsidR="00CA2B35" w:rsidRDefault="00CA2B35">
                            <w:r w:rsidRPr="002D68E4">
                              <w:t>Le présent accord restera en vigueur jusqu’à la signature d’un nouvel accord, ou, à défaut d’accord, pendant un an à compter de l’expiration du délai de préavis.</w:t>
                            </w:r>
                          </w:p>
                        </w:txbxContent>
                      </wps:txbx>
                      <wps:bodyPr anchor="t" anchorCtr="0" bIns="45720" lIns="91440" rIns="91440" rot="0" tIns="45720" vert="horz" wrap="square">
                        <a:spAutoFit/>
                      </wps:bodyPr>
                    </wps:wsp>
                  </a:graphicData>
                </a:graphic>
              </wp:inline>
            </w:drawing>
          </mc:Choice>
          <mc:Fallback>
            <w:pict>
              <v:shape id="_x0000_s104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arjcoNQIAAFgEAAAOAAAAZHJzL2Uyb0RvYy54bWysVE1v2zAMvQ/YfxB0X/wRp0mNOEWXLsOA 7gPodtmNluVYmCxpkhI7/fWjlDTN1p2G+SCIIvX0+Eh6eTP2kuy5dUKrimaTlBKumG6E2lb029fN mwUlzoNqQGrFK3rgjt6sXr9aDqbkue60bLglCKJcOZiKdt6bMkkc63gPbqINV+hste3Bo2m3SWNh QPReJnmaXiWDto2xmnHn8PTu6KSriN+2nPnPbeu4J7KiyM3H1ca1DmuyWkK5tWA6wU404B9Y9CAU PnqGugMPZGfFC6heMKudbv2E6T7RbSsYjzlgNln6RzYPHRgec0FxnDnL5P4fLPu0/2KJaCo6LaaU KOixSN+xVKThxPPRc5IHkQbjSox9MBjtx7d6xGLHhJ251+yHI0qvO1BbfmutHjoODZLMws3k4uoR xwWQevioG3wLdl5HoLG1fVAQNSGIjsU6nAuEPAjDwyvUKJ/PKGHoy4p0er2YxTegfLpurPPvue5J 2FTUYgdEeNjfOx/oQPkUEl5zWopmI6SMht3Wa2nJHrBbNvE7of8WJhUZKpovZsjkJUboXH5GAca4 8sXfYHrhsfWl6Cu6SMMXgqAM2r1TTdx7EPK4R9pSncQM+h2V9GM9xuJl83A5KF3r5oDyWn1sdRxN 3HTaPlIyYJtX1P3cgeWUyA8KS3SdFUWYi2gUs3mOhr301JceUAyhKuopOW7XPs5SVMHcYik3Ior8 zOTEGds3an8atTAfl3aMev4hrH4BAAD//wMAUEsDBBQABgAIAAAAIQCbDDZA3AAAAAUBAAAPAAAA ZHJzL2Rvd25yZXYueG1sTI9BT4QwEIXvJv6HZky8GLeAShQpGzXZxHgDjfFY6Ahk6QzSLrD/3upF L5O8vJf3vsm3qx3EjJPrmRTEmwgEUsOmp1bB2+vu8haE85qMHphQwREdbIvTk1xnhhcqca58K0IJ uUwr6LwfMyld06HVbsMjUvA+ebLaBzm10kx6CeV2kEkUpdLqnsJCp0d86rDZVwer4OPxangp9/VX +Xxc3jndcTVfsFLnZ+vDPQiPq/8Lww9+QIciMNV8IOPEoCA84n9v8O6u0xsQtYIkiWOQRS7/0xff AAAA//8DAFBLAQItABQABgAIAAAAIQC2gziS/gAAAOEBAAATAAAAAAAAAAAAAAAAAAAAAABbQ29u dGVudF9UeXBlc10ueG1sUEsBAi0AFAAGAAgAAAAhADj9If/WAAAAlAEAAAsAAAAAAAAAAAAAAAAA LwEAAF9yZWxzLy5yZWxzUEsBAi0AFAAGAAgAAAAhAJquNyg1AgAAWAQAAA4AAAAAAAAAAAAAAAAA LgIAAGRycy9lMm9Eb2MueG1sUEsBAi0AFAAGAAgAAAAhAJsMNkDcAAAABQEAAA8AAAAAAAAAAAAA AAAAjwQAAGRycy9kb3ducmV2LnhtbFBLBQYAAAAABAAEAPMAAACYBQ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4BC1E71E">
                <v:textbox style="mso-fit-shape-to-text:t">
                  <w:txbxContent>
                    <w:p w:rsidP="00F46DE8" w:rsidR="00CA2B35" w:rsidRDefault="00CA2B35" w:rsidRPr="002D68E4">
                      <w:r w:rsidRPr="002D68E4">
                        <w:t>Il pourra être dénoncé dans les conditions prévues à l'article L2261-9 du Code du travail.</w:t>
                      </w:r>
                    </w:p>
                    <w:p w:rsidP="00F46DE8" w:rsidR="00CA2B35" w:rsidRDefault="00CA2B35">
                      <w:r>
                        <w:t xml:space="preserve">L’accord </w:t>
                      </w:r>
                      <w:r w:rsidRPr="002D68E4">
                        <w:t xml:space="preserve">à durée indéterminée </w:t>
                      </w:r>
                      <w:r>
                        <w:t>peut être dénoncé</w:t>
                      </w:r>
                      <w:r w:rsidRPr="002D68E4">
                        <w:t xml:space="preserve"> par les parties signataires.</w:t>
                      </w:r>
                    </w:p>
                    <w:p w:rsidP="00F46DE8" w:rsidR="00CA2B35" w:rsidRDefault="00CA2B35" w:rsidRPr="002D68E4"/>
                    <w:p w:rsidP="00F46DE8" w:rsidR="00CA2B35" w:rsidRDefault="00CA2B35">
                      <w:r w:rsidRPr="002D68E4">
                        <w:t>En l'absence de stipulation expresse, la durée du préavis qui doit précéder la dénonciation est de trois mois.</w:t>
                      </w:r>
                    </w:p>
                    <w:p w:rsidP="00F46DE8" w:rsidR="00CA2B35" w:rsidRDefault="00CA2B35" w:rsidRPr="002D68E4"/>
                    <w:p w:rsidP="00F46DE8" w:rsidR="00CA2B35" w:rsidRDefault="00CA2B35">
                      <w:r w:rsidRPr="002D68E4">
                        <w:t>La dénonciation est notifiée par son auteur aux autres signataires de la convention ou de l'accord.</w:t>
                      </w:r>
                    </w:p>
                    <w:p w:rsidP="00F46DE8" w:rsidR="00CA2B35" w:rsidRDefault="00CA2B35" w:rsidRPr="002D68E4"/>
                    <w:p w:rsidP="00F46DE8" w:rsidR="00CA2B35" w:rsidRDefault="00CA2B35">
                      <w:r w:rsidRPr="002D68E4">
                        <w:t>Elle est déposée dans des conditions prévues par voie réglementaire.</w:t>
                      </w:r>
                    </w:p>
                    <w:p w:rsidP="00F46DE8" w:rsidR="00CA2B35" w:rsidRDefault="00CA2B35" w:rsidRPr="002D68E4"/>
                    <w:p w:rsidP="00F46DE8" w:rsidR="00CA2B35" w:rsidRDefault="00CA2B35">
                      <w:r w:rsidRPr="002D68E4">
                        <w:t>Les négociations devront s’engager dans le délai de deux mois à compter de la réception de l’avis de dénonciation.</w:t>
                      </w:r>
                    </w:p>
                    <w:p w:rsidP="00F46DE8" w:rsidR="00CA2B35" w:rsidRDefault="00CA2B35" w:rsidRPr="002D68E4"/>
                    <w:p w:rsidP="00F46DE8" w:rsidR="00CA2B35" w:rsidRDefault="00CA2B35">
                      <w:r w:rsidRPr="002D68E4">
                        <w:t>Le présent accord restera en vigueur jusqu’à la signature d’un nouvel accord, ou, à défaut d’accord, pendant un an à compter de l’expiration du délai de préavis.</w:t>
                      </w:r>
                    </w:p>
                  </w:txbxContent>
                </v:textbox>
                <w10:anchorlock/>
              </v:shape>
            </w:pict>
          </mc:Fallback>
        </mc:AlternateContent>
      </w:r>
    </w:p>
    <w:p w:rsidP="0012217A" w:rsidR="0026585A" w:rsidRDefault="0026585A" w:rsidRPr="002D68E4"/>
    <w:p w:rsidP="0012217A" w:rsidR="00F1241F" w:rsidRDefault="00F1241F"/>
    <w:p w:rsidP="0012217A" w:rsidR="00F1241F" w:rsidRDefault="00F1241F"/>
    <w:p w:rsidP="0012217A" w:rsidR="00F1241F" w:rsidRDefault="00F1241F"/>
    <w:p w:rsidP="0012217A" w:rsidR="00F1241F" w:rsidRDefault="00F1241F"/>
    <w:p w:rsidP="0012217A" w:rsidR="00F1241F" w:rsidRDefault="00F1241F"/>
    <w:p w:rsidP="0012217A" w:rsidR="00F1241F" w:rsidRDefault="00F1241F"/>
    <w:p w:rsidP="0012217A" w:rsidR="00F1241F" w:rsidRDefault="00F1241F"/>
    <w:p w:rsidP="0012217A" w:rsidR="00F1241F" w:rsidRDefault="00F1241F"/>
    <w:p w:rsidP="0012217A" w:rsidR="00F1241F" w:rsidRDefault="00F1241F"/>
    <w:p w:rsidP="0012217A" w:rsidR="00F1241F" w:rsidRDefault="00F1241F"/>
    <w:p w:rsidP="0012217A" w:rsidR="00F1241F" w:rsidRDefault="00F1241F"/>
    <w:p w:rsidP="0012217A" w:rsidR="00F1241F" w:rsidRDefault="00F1241F"/>
    <w:p w:rsidP="0012217A" w:rsidR="00F1241F" w:rsidRDefault="00F1241F"/>
    <w:p w:rsidP="0012217A" w:rsidR="00F1241F" w:rsidRDefault="00F1241F"/>
    <w:p w:rsidP="0012217A" w:rsidR="00F1241F" w:rsidRDefault="00F1241F"/>
    <w:p w:rsidP="0012217A" w:rsidR="00F1241F" w:rsidRDefault="00F1241F"/>
    <w:p w:rsidP="0012217A" w:rsidR="00F1241F" w:rsidRDefault="00F1241F"/>
    <w:p w:rsidP="0012217A" w:rsidR="00F1241F" w:rsidRDefault="00F1241F"/>
    <w:p w:rsidP="0012217A" w:rsidR="00F1241F" w:rsidRDefault="00F1241F"/>
    <w:p w:rsidP="0012217A" w:rsidR="00F1241F" w:rsidRDefault="00F1241F"/>
    <w:p w:rsidP="0012217A" w:rsidR="00F1241F" w:rsidRDefault="00F1241F"/>
    <w:p w:rsidP="0012217A" w:rsidR="00F1241F" w:rsidRDefault="00F1241F"/>
    <w:p w:rsidP="0012217A" w:rsidR="00F1241F" w:rsidRDefault="00F1241F"/>
    <w:p w:rsidP="0012217A" w:rsidR="00F1241F" w:rsidRDefault="00F1241F"/>
    <w:p w:rsidP="0012217A" w:rsidR="00F1241F" w:rsidRDefault="00F1241F"/>
    <w:p w:rsidP="0012217A" w:rsidR="00CE6F88" w:rsidRDefault="00CE6F88"/>
    <w:p w:rsidP="0012217A" w:rsidR="00CE6F88" w:rsidRDefault="00CE6F88"/>
    <w:p w:rsidP="0012217A" w:rsidR="00344264" w:rsidRDefault="00344264"/>
    <w:p w:rsidP="0012217A" w:rsidR="00CE6F88" w:rsidRDefault="00CE6F88"/>
    <w:p w:rsidP="0012217A" w:rsidR="00CE6F88" w:rsidRDefault="00CE6F88"/>
    <w:p w:rsidP="0012217A" w:rsidR="00CE6F88" w:rsidRDefault="00CE6F88"/>
    <w:p w:rsidP="0012217A" w:rsidR="00F1241F" w:rsidRDefault="00F1241F"/>
    <w:p w:rsidP="000A4267" w:rsidR="0026585A" w:rsidRDefault="001404ED" w:rsidRPr="002D68E4">
      <w:pPr>
        <w:pStyle w:val="Titre2"/>
      </w:pPr>
      <w:bookmarkStart w:id="11" w:name="_Toc70606003"/>
      <w:r w:rsidRPr="002D68E4">
        <w:lastRenderedPageBreak/>
        <w:t xml:space="preserve">Article </w:t>
      </w:r>
      <w:r w:rsidR="00525ACF" w:rsidRPr="002D68E4">
        <w:t>1.</w:t>
      </w:r>
      <w:r w:rsidR="00894678" w:rsidRPr="002D68E4">
        <w:t>5</w:t>
      </w:r>
      <w:r w:rsidRPr="002D68E4">
        <w:t xml:space="preserve"> : Application</w:t>
      </w:r>
      <w:bookmarkEnd w:id="11"/>
    </w:p>
    <w:p w:rsidP="0012217A" w:rsidR="0026585A" w:rsidRDefault="0026585A"/>
    <w:p w:rsidP="0012217A" w:rsidR="00F1241F" w:rsidRDefault="00F1241F">
      <w:r>
        <w:rPr>
          <w:noProof/>
        </w:rPr>
        <mc:AlternateContent>
          <mc:Choice Requires="wps">
            <w:drawing>
              <wp:inline distB="0" distL="0" distR="0" distT="0" wp14:anchorId="1648A719" wp14:editId="7C3F372E">
                <wp:extent cx="6010275" cy="1403985"/>
                <wp:effectExtent b="24130" l="19050" r="28575" t="19050"/>
                <wp:docPr id="3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F1241F" w:rsidR="00CA2B35" w:rsidRDefault="00CA2B35">
                            <w:r w:rsidRPr="002D68E4">
                              <w:t>Le présent accord entrera en vigueur au jour de la signature</w:t>
                            </w:r>
                            <w:r>
                              <w:t xml:space="preserve"> par les parties contractantes.</w:t>
                            </w:r>
                          </w:p>
                        </w:txbxContent>
                      </wps:txbx>
                      <wps:bodyPr anchor="t" anchorCtr="0" bIns="45720" lIns="91440" rIns="91440" rot="0" tIns="45720" vert="horz" wrap="square">
                        <a:spAutoFit/>
                      </wps:bodyPr>
                    </wps:wsp>
                  </a:graphicData>
                </a:graphic>
              </wp:inline>
            </w:drawing>
          </mc:Choice>
          <mc:Fallback>
            <w:pict>
              <v:shape id="_x0000_s104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8U40KNAIAAFgEAAAOAAAAZHJzL2Uyb0RvYy54bWysVEtv2zAMvg/YfxB0X/xo0iZGnKJLl2FA 9wC6XXajZTkWptckJXb760cpaZqtOw3zQRBF6tPHj6SX16OSZM+dF0bXtJjklHDNTCv0tqbfvm7e zCnxAXQL0mhe0wfu6fXq9avlYCtemt7IljuCINpXg61pH4KtssyznivwE2O5RmdnnIKApttmrYMB 0ZXMyjy/zAbjWusM497j6e3BSVcJv+s4C5+7zvNAZE2RW0irS2sT12y1hGrrwPaCHWnAP7BQIDQ+ eoK6hQBk58QLKCWYM950YcKMykzXCcZTDphNkf+RzX0PlqdcUBxvTzL5/wfLPu2/OCLaml7MFpRo UFik71gq0nIS+Bg4KaNIg/UVxt5bjA7jWzNisVPC3t4Z9sMTbdY96C2/cc4MPYcWSRbxZnZ29YDj I0gzfDQtvgW7YBLQ2DkVFURNCKJjsR5OBUIehOHhJWpUXs0oYegrpvnFYj5Lb0D1dN06H95zo0jc 1NRhByR42N/5EOlA9RQSX/NGinYjpEyG2zZr6cgesFs26Tui/xYmNRlqWs5nyOQlRuxcfkIBxrgO 07/BKBGw9aVQNZ3n8YtBUEXt3uk27QMIedgjbamPYkb9DkqGsRlT8Yp5vByVbkz7gPI6c2h1HE3c 9MY9UjJgm9fU/9yB45TIDxpLtCim0zgXyZjOrko03LmnOfeAZghV00DJYbsOaZaSCvYGS7kRSeRn JkfO2L5J++Ooxfk4t1PU8w9h9Qs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PFONCjQCAABY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1648A719">
                <v:textbox style="mso-fit-shape-to-text:t">
                  <w:txbxContent>
                    <w:p w:rsidP="00F1241F" w:rsidR="00CA2B35" w:rsidRDefault="00CA2B35">
                      <w:r w:rsidRPr="002D68E4">
                        <w:t>Le présent accord entrera en vigueur au jour de la signature</w:t>
                      </w:r>
                      <w:r>
                        <w:t xml:space="preserve"> par les parties contractantes.</w:t>
                      </w:r>
                    </w:p>
                  </w:txbxContent>
                </v:textbox>
                <w10:anchorlock/>
              </v:shape>
            </w:pict>
          </mc:Fallback>
        </mc:AlternateContent>
      </w:r>
    </w:p>
    <w:p w:rsidP="0012217A" w:rsidR="00D86F4A" w:rsidRDefault="00D86F4A">
      <w:pPr>
        <w:rPr>
          <w:bCs w:val="0"/>
        </w:rPr>
      </w:pPr>
    </w:p>
    <w:p w:rsidP="0012217A" w:rsidR="00F1241F" w:rsidRDefault="00F1241F">
      <w:pPr>
        <w:rPr>
          <w:bCs w:val="0"/>
        </w:rPr>
      </w:pPr>
      <w:r>
        <w:rPr>
          <w:noProof/>
        </w:rPr>
        <mc:AlternateContent>
          <mc:Choice Requires="wps">
            <w:drawing>
              <wp:inline distB="0" distL="0" distR="0" distT="0" wp14:anchorId="2034DC65" wp14:editId="26F7CBC3">
                <wp:extent cx="6010275" cy="1403985"/>
                <wp:effectExtent b="25400" l="19050" r="28575" t="19050"/>
                <wp:docPr id="35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F05E98" w:rsidR="00CA2B35" w:rsidRDefault="00CA2B35" w:rsidRPr="00C66D8A">
                            <w:pPr>
                              <w:pStyle w:val="Paragraphedeliste"/>
                              <w:numPr>
                                <w:ilvl w:val="0"/>
                                <w:numId w:val="16"/>
                              </w:numPr>
                              <w:tabs>
                                <w:tab w:pos="1440" w:val="clear"/>
                                <w:tab w:pos="851" w:val="left"/>
                              </w:tabs>
                              <w:ind w:hanging="425" w:left="851"/>
                            </w:pPr>
                            <w:r>
                              <w:t>Il s’applique aux contrats en cours d’application</w:t>
                            </w:r>
                          </w:p>
                        </w:txbxContent>
                      </wps:txbx>
                      <wps:bodyPr anchor="t" anchorCtr="0" bIns="45720" lIns="91440" rIns="91440" rot="0" tIns="45720" vert="horz" wrap="square">
                        <a:spAutoFit/>
                      </wps:bodyPr>
                    </wps:wsp>
                  </a:graphicData>
                </a:graphic>
              </wp:inline>
            </w:drawing>
          </mc:Choice>
          <mc:Fallback>
            <w:pict>
              <v:shape id="_x0000_s104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gSdaMNAIAAFgEAAAOAAAAZHJzL2Uyb0RvYy54bWysVE1v2zAMvQ/YfxB0X/zRpE2MOEWXLsOA 7gPodtmNluRYmCxpkhK7/fWjlDTN1p2G+SCIIvX0+Eh6eT32iuyF89LomhaTnBKhmeFSb2v67evm zZwSH0BzUEaLmj4IT69Xr18tB1uJ0nRGceEIgmhfDbamXQi2yjLPOtGDnxgrNDpb43oIaLptxh0M iN6rrMzzy2wwjltnmPAeT28PTrpK+G0rWPjctl4EomqK3EJaXVqbuGarJVRbB7aT7EgD/oFFD1Lj oyeoWwhAdk6+gOolc8abNkyY6TPTtpKJlANmU+R/ZHPfgRUpFxTH25NM/v/Bsk/7L45IXtOLGeqj occifcdSES5IEGMQpIwiDdZXGHtvMTqMb82IxU4Je3tn2A9PtFl3oLfixjkzdAI4kizizezs6gHH R5Bm+Gg4vgW7YBLQ2Lo+KoiaEERHMg+nAiEPwvDwEjUqr2aUMPQV0/xiMZ+lN6B6um6dD++F6Unc 1NRhByR42N/5EOlA9RQSX/NGSb6RSiXDbZu1cmQP2C2b9B3RfwtTmgw1LeczZPISI3auOKEAY0KH 6d9gehmw9ZXsazrP4xeDoIravdM87QNIddgjbaWPYkb9DkqGsRlT8YpFvByVbgx/QHmdObQ6jiZu OuMeKRmwzWvqf+7ACUrUB40lWhTTaZyLZExnVyUa7tzTnHtAM4SqaaDksF2HNEtJBXuDpdzIJPIz kyNnbN+k/XHU4nyc2ynq+Yew+gU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IEnWjDQCAABY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2034DC65">
                <v:textbox style="mso-fit-shape-to-text:t">
                  <w:txbxContent>
                    <w:p w:rsidP="00F05E98" w:rsidR="00CA2B35" w:rsidRDefault="00CA2B35" w:rsidRPr="00C66D8A">
                      <w:pPr>
                        <w:pStyle w:val="Paragraphedeliste"/>
                        <w:numPr>
                          <w:ilvl w:val="0"/>
                          <w:numId w:val="16"/>
                        </w:numPr>
                        <w:tabs>
                          <w:tab w:pos="1440" w:val="clear"/>
                          <w:tab w:pos="851" w:val="left"/>
                        </w:tabs>
                        <w:ind w:hanging="425" w:left="851"/>
                      </w:pPr>
                      <w:r>
                        <w:t>Il s’applique aux contrats en cours d’application</w:t>
                      </w:r>
                    </w:p>
                  </w:txbxContent>
                </v:textbox>
                <w10:anchorlock/>
              </v:shape>
            </w:pict>
          </mc:Fallback>
        </mc:AlternateContent>
      </w:r>
    </w:p>
    <w:p w:rsidP="0012217A" w:rsidR="00F1241F" w:rsidRDefault="00F1241F">
      <w:pPr>
        <w:rPr>
          <w:bCs w:val="0"/>
        </w:rPr>
      </w:pPr>
    </w:p>
    <w:p w:rsidP="0012217A" w:rsidR="00D86F4A" w:rsidRDefault="00D86F4A">
      <w:pPr>
        <w:rPr>
          <w:szCs w:val="22"/>
        </w:rPr>
      </w:pPr>
      <w:r w:rsidRPr="001547B7">
        <w:rPr>
          <w:bCs w:val="0"/>
        </w:rPr>
        <w:t>L</w:t>
      </w:r>
      <w:r w:rsidRPr="001547B7">
        <w:t>es avantages</w:t>
      </w:r>
      <w:r>
        <w:t xml:space="preserve"> que les salariés tiennent d'accords collectifs ne s'incorporent pas au contrat de travail. Un salarié ne peut donc pas prétendre que l'avenant de </w:t>
      </w:r>
      <w:r>
        <w:rPr>
          <w:rStyle w:val="highlight"/>
        </w:rPr>
        <w:t>révision</w:t>
      </w:r>
      <w:r>
        <w:t xml:space="preserve"> aboutit à modifier son contrat de travail, pour conserver le bénéfice des avantages contenus dans la convention ou l'accord initial (</w:t>
      </w:r>
      <w:proofErr w:type="spellStart"/>
      <w:r w:rsidRPr="001547B7">
        <w:t>Cass</w:t>
      </w:r>
      <w:proofErr w:type="spellEnd"/>
      <w:r w:rsidRPr="001547B7">
        <w:t xml:space="preserve">. </w:t>
      </w:r>
      <w:proofErr w:type="gramStart"/>
      <w:r w:rsidRPr="001547B7">
        <w:t>soc.,</w:t>
      </w:r>
      <w:proofErr w:type="gramEnd"/>
      <w:r w:rsidRPr="001547B7">
        <w:t xml:space="preserve"> 23 janv. 2001, n</w:t>
      </w:r>
      <w:r w:rsidRPr="001547B7">
        <w:rPr>
          <w:vertAlign w:val="superscript"/>
        </w:rPr>
        <w:t>o</w:t>
      </w:r>
      <w:r w:rsidRPr="001547B7">
        <w:t xml:space="preserve"> 99-41.250</w:t>
      </w:r>
      <w:r>
        <w:t>).</w:t>
      </w:r>
    </w:p>
    <w:p w:rsidP="0012217A" w:rsidR="00D86F4A" w:rsidRDefault="00D86F4A">
      <w:pPr>
        <w:rPr>
          <w:szCs w:val="22"/>
        </w:rPr>
      </w:pPr>
    </w:p>
    <w:p w:rsidP="0012217A" w:rsidR="00D86F4A" w:rsidRDefault="00D86F4A">
      <w:r w:rsidRPr="00E732B0">
        <w:rPr>
          <w:b/>
          <w:szCs w:val="22"/>
        </w:rPr>
        <w:t xml:space="preserve">En principe, </w:t>
      </w:r>
      <w:r w:rsidR="008F3B3A">
        <w:rPr>
          <w:b/>
          <w:szCs w:val="22"/>
        </w:rPr>
        <w:t>l’</w:t>
      </w:r>
      <w:r w:rsidRPr="00E732B0">
        <w:rPr>
          <w:b/>
          <w:szCs w:val="22"/>
        </w:rPr>
        <w:t xml:space="preserve">accord d’entreprise ne peut pas modifier des éléments substantiels du contrat de </w:t>
      </w:r>
      <w:r w:rsidRPr="00E732B0">
        <w:rPr>
          <w:b/>
        </w:rPr>
        <w:t>travail d’un salarié sans son accord</w:t>
      </w:r>
      <w:r w:rsidR="00E732B0">
        <w:t xml:space="preserve"> tels que la </w:t>
      </w:r>
      <w:r w:rsidRPr="00D86F4A">
        <w:t>durée du travail,</w:t>
      </w:r>
      <w:r w:rsidR="00E732B0">
        <w:t xml:space="preserve"> la</w:t>
      </w:r>
      <w:r w:rsidRPr="00D86F4A">
        <w:t xml:space="preserve"> </w:t>
      </w:r>
      <w:r w:rsidR="00E732B0">
        <w:t xml:space="preserve">rémunération ou le </w:t>
      </w:r>
      <w:r w:rsidRPr="00D86F4A">
        <w:t>lieu de travail.</w:t>
      </w:r>
    </w:p>
    <w:p w:rsidP="0012217A" w:rsidR="00F1241F" w:rsidRDefault="00F1241F" w:rsidRPr="00D86F4A"/>
    <w:p w:rsidP="000A4267" w:rsidR="0026585A" w:rsidRDefault="00894678" w:rsidRPr="002D68E4">
      <w:pPr>
        <w:pStyle w:val="Titre2"/>
      </w:pPr>
      <w:bookmarkStart w:id="12" w:name="_Toc70606004"/>
      <w:r w:rsidRPr="002D68E4">
        <w:t xml:space="preserve">Article </w:t>
      </w:r>
      <w:r w:rsidR="00525ACF" w:rsidRPr="002D68E4">
        <w:t>1.</w:t>
      </w:r>
      <w:r w:rsidRPr="002D68E4">
        <w:t>6 : Publicité</w:t>
      </w:r>
      <w:bookmarkEnd w:id="12"/>
    </w:p>
    <w:p w:rsidP="0012217A" w:rsidR="0026585A" w:rsidRDefault="0026585A"/>
    <w:p w:rsidP="0012217A" w:rsidR="00F1241F" w:rsidRDefault="00F1241F">
      <w:r>
        <w:rPr>
          <w:noProof/>
        </w:rPr>
        <mc:AlternateContent>
          <mc:Choice Requires="wps">
            <w:drawing>
              <wp:inline distB="0" distL="0" distR="0" distT="0" wp14:anchorId="7BA6B25E" wp14:editId="4515BE7A">
                <wp:extent cx="6010275" cy="1403985"/>
                <wp:effectExtent b="24130" l="19050" r="28575" t="19050"/>
                <wp:docPr id="37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F1241F" w:rsidR="00CA2B35" w:rsidRDefault="00CA2B35">
                            <w:r w:rsidRPr="002D68E4">
                              <w:t xml:space="preserve">Un exemplaire du présent document </w:t>
                            </w:r>
                            <w:r>
                              <w:t>est</w:t>
                            </w:r>
                            <w:r w:rsidRPr="002D68E4">
                              <w:t xml:space="preserve"> mis à disposition de chaque salarié dans les locaux de l’association. Il pourra être communiqué sur demande sur support électronique ou sur support papier.</w:t>
                            </w:r>
                          </w:p>
                        </w:txbxContent>
                      </wps:txbx>
                      <wps:bodyPr anchor="t" anchorCtr="0" bIns="45720" lIns="91440" rIns="91440" rot="0" tIns="45720" vert="horz" wrap="square">
                        <a:spAutoFit/>
                      </wps:bodyPr>
                    </wps:wsp>
                  </a:graphicData>
                </a:graphic>
              </wp:inline>
            </w:drawing>
          </mc:Choice>
          <mc:Fallback>
            <w:pict>
              <v:shape id="_x0000_s104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A5D96NAIAAFgEAAAOAAAAZHJzL2Uyb0RvYy54bWysVE1v2zAMvQ/YfxB0X+y4TpMacYouXYYB 3QfQ7bIbLcmxMFnSJCV2++tHKWmarTsN80GgROrp8ZH08nrsFdkL56XRNZ1OckqEZoZLva3pt6+b NwtKfADNQRktavogPL1evX61HGwlCtMZxYUjCKJ9NdiadiHYKss860QPfmKs0Ohsjesh4NZtM+5g QPReZUWeX2aDcdw6w4T3eHp7cNJVwm9bwcLntvUiEFVT5BbS6tLaxDVbLaHaOrCdZEca8A8sepAa Hz1B3UIAsnPyBVQvmTPetGHCTJ+ZtpVMpBwwm2n+Rzb3HViRckFxvD3J5P8fLPu0/+KI5DW9mJeU aOixSN+xVIQLEsQYBCmiSIP1FcbeW4wO41szYrFTwt7eGfbDE23WHeituHHODJ0AjiSn8WZ2dvWA 4yNIM3w0HN+CXTAJaGxdHxVETQiiY7EeTgVCHoTh4SVqVMxnlDD0Tcv84moxS29A9XTdOh/eC9OT aNTUYQckeNjf+RDpQPUUEl/zRkm+kUqljds2a+XIHrBbNuk7ov8WpjQZalosZsjkJUbsXHFCAcaE DuXfYHoZsPWV7Gu6yOMXg6CK2r3TPNkBpDrYSFvpo5hRv4OSYWzGVLwiXY5KN4Y/oLzOHFodRxON zrhHSgZs85r6nztwghL1QWOJrqZlGecibcrZHIGIO/c05x7QDKFqGig5mOuQZimpYG+wlBuZRH5m cuSM7Zu0P45anI/zfYp6/iGsfgE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wOQ/ejQCAABY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7BA6B25E">
                <v:textbox style="mso-fit-shape-to-text:t">
                  <w:txbxContent>
                    <w:p w:rsidP="00F1241F" w:rsidR="00CA2B35" w:rsidRDefault="00CA2B35">
                      <w:r w:rsidRPr="002D68E4">
                        <w:t xml:space="preserve">Un exemplaire du présent document </w:t>
                      </w:r>
                      <w:r>
                        <w:t>est</w:t>
                      </w:r>
                      <w:r w:rsidRPr="002D68E4">
                        <w:t xml:space="preserve"> mis à disposition de chaque salarié dans les locaux de l’association. Il pourra être communiqué sur demande sur support électronique ou sur support papier.</w:t>
                      </w:r>
                    </w:p>
                  </w:txbxContent>
                </v:textbox>
                <w10:anchorlock/>
              </v:shape>
            </w:pict>
          </mc:Fallback>
        </mc:AlternateContent>
      </w:r>
    </w:p>
    <w:p w:rsidP="0012217A" w:rsidR="00F1241F" w:rsidRDefault="00F1241F"/>
    <w:p w:rsidP="0012217A" w:rsidR="00BB529B" w:rsidRDefault="00BB529B"/>
    <w:p w:rsidP="0012217A" w:rsidR="00F1241F" w:rsidRDefault="00F1241F">
      <w:r>
        <w:rPr>
          <w:noProof/>
        </w:rPr>
        <mc:AlternateContent>
          <mc:Choice Requires="wps">
            <w:drawing>
              <wp:inline distB="0" distL="0" distR="0" distT="0" wp14:anchorId="6E393199" wp14:editId="2330AE46">
                <wp:extent cx="6010275" cy="1403985"/>
                <wp:effectExtent b="24130" l="19050" r="28575" t="19050"/>
                <wp:docPr id="37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F1241F" w:rsidR="00CA2B35" w:rsidRDefault="00CA2B35">
                            <w:r w:rsidRPr="002D68E4">
                              <w:t xml:space="preserve">Un exemplaire du présent document </w:t>
                            </w:r>
                            <w:r>
                              <w:t>est</w:t>
                            </w:r>
                            <w:r w:rsidRPr="002D68E4">
                              <w:t xml:space="preserve"> </w:t>
                            </w:r>
                            <w:r>
                              <w:t>communiqué à la Fédération nationale COORACE.</w:t>
                            </w:r>
                          </w:p>
                        </w:txbxContent>
                      </wps:txbx>
                      <wps:bodyPr anchor="t" anchorCtr="0" bIns="45720" lIns="91440" rIns="91440" rot="0" tIns="45720" vert="horz" wrap="square">
                        <a:spAutoFit/>
                      </wps:bodyPr>
                    </wps:wsp>
                  </a:graphicData>
                </a:graphic>
              </wp:inline>
            </w:drawing>
          </mc:Choice>
          <mc:Fallback>
            <w:pict>
              <v:shape id="_x0000_s104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stltGNAIAAFgEAAAOAAAAZHJzL2Uyb0RvYy54bWysVE1v2zAMvQ/YfxB0X+y4SZMacYouXYYB 3QfQ7bIbLcmxMFnSJCV2++tHyWmarTsN80EQRerp8ZH06nroFDkI56XRFZ1OckqEZoZLvavot6/b N0tKfADNQRktKvogPL1ev3616m0pCtMaxYUjCKJ92duKtiHYMss8a0UHfmKs0OhsjOsgoOl2GXfQ I3qnsiLPL7PeOG6dYcJ7PL0dnXSd8JtGsPC5abwIRFUUuYW0urTWcc3WKyh3Dmwr2ZEG/AOLDqTG R09QtxCA7J18AdVJ5ow3TZgw02WmaSQTKQfMZpr/kc19C1akXFAcb08y+f8Hyz4dvjgieUUvFlgq DR0W6TuWinBBghiCIEUUqbe+xNh7i9FheGsGLHZK2Ns7w354os2mBb0TN86ZvhXAkeQ03szOro44 PoLU/UfD8S3YB5OAhsZ1UUHUhCA6FuvhVCDkQRgeXqJGxWJOCUPfdJZfXC3n6Q0on65b58N7YToS NxV12AEJHg53PkQ6UD6FxNe8UZJvpVLJcLt6oxw5AHbLNn1H9N/ClCZ9RYvlHJm8xIidK04owJjQ YfY3mE4GbH0lu4ou8/jFICijdu80T/sAUo17pK30Ucyo36hkGOohFa9IUkela8MfUF5nxlbH0cRN a9wjJT22eUX9zz04QYn6oLFEV9PZLM5FMmbzRYGGO/fU5x7QDKEqGigZt5uQZimpYG+wlFuZRH5m cuSM7Zu0P45anI9zO0U9/xDWvwA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LLZbRjQCAABY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6E393199">
                <v:textbox style="mso-fit-shape-to-text:t">
                  <w:txbxContent>
                    <w:p w:rsidP="00F1241F" w:rsidR="00CA2B35" w:rsidRDefault="00CA2B35">
                      <w:r w:rsidRPr="002D68E4">
                        <w:t xml:space="preserve">Un exemplaire du présent document </w:t>
                      </w:r>
                      <w:r>
                        <w:t>est</w:t>
                      </w:r>
                      <w:r w:rsidRPr="002D68E4">
                        <w:t xml:space="preserve"> </w:t>
                      </w:r>
                      <w:r>
                        <w:t>communiqué à la Fédération nationale COORACE.</w:t>
                      </w:r>
                    </w:p>
                  </w:txbxContent>
                </v:textbox>
                <w10:anchorlock/>
              </v:shape>
            </w:pict>
          </mc:Fallback>
        </mc:AlternateContent>
      </w:r>
    </w:p>
    <w:p w:rsidP="0012217A" w:rsidR="00BB529B" w:rsidRDefault="00BB529B" w:rsidRPr="002D68E4"/>
    <w:p w:rsidP="0012217A" w:rsidR="00BB529B" w:rsidRDefault="00BB529B"/>
    <w:p w:rsidP="0012217A" w:rsidR="00BB529B" w:rsidRDefault="00BB529B" w:rsidRPr="002D68E4"/>
    <w:p w:rsidP="0012217A" w:rsidR="00C03969" w:rsidRDefault="00C03969" w:rsidRPr="002D68E4">
      <w:pPr>
        <w:tabs>
          <w:tab w:pos="1440" w:val="clear"/>
          <w:tab w:pos="4320" w:val="clear"/>
        </w:tabs>
        <w:rPr>
          <w:b/>
          <w:bCs w:val="0"/>
          <w:sz w:val="32"/>
        </w:rPr>
      </w:pPr>
    </w:p>
    <w:p w:rsidP="0012217A" w:rsidR="00DD2404" w:rsidRDefault="00DD2404">
      <w:pPr>
        <w:tabs>
          <w:tab w:pos="1440" w:val="clear"/>
          <w:tab w:pos="4320" w:val="clear"/>
        </w:tabs>
        <w:rPr>
          <w:b/>
          <w:bCs w:val="0"/>
          <w:sz w:val="32"/>
        </w:rPr>
      </w:pPr>
      <w:r>
        <w:br w:type="page"/>
      </w:r>
    </w:p>
    <w:p w:rsidP="0012217A" w:rsidR="00DB443F" w:rsidRDefault="00C03969" w:rsidRPr="002D68E4">
      <w:pPr>
        <w:pStyle w:val="Titre1"/>
        <w:spacing w:after="240"/>
      </w:pPr>
      <w:bookmarkStart w:id="13" w:name="_Toc70606005"/>
      <w:r w:rsidRPr="002D68E4">
        <w:lastRenderedPageBreak/>
        <w:t xml:space="preserve">Titre 2 – Recrutement et </w:t>
      </w:r>
      <w:r w:rsidR="00EC2552" w:rsidRPr="002D68E4">
        <w:t>contrat</w:t>
      </w:r>
      <w:bookmarkEnd w:id="13"/>
    </w:p>
    <w:p w:rsidP="000A4267" w:rsidR="00C03969" w:rsidRDefault="00C03969" w:rsidRPr="002D68E4">
      <w:pPr>
        <w:pStyle w:val="Titre2"/>
      </w:pPr>
      <w:bookmarkStart w:id="14" w:name="_Toc70606006"/>
      <w:r w:rsidRPr="002D68E4">
        <w:t xml:space="preserve">Article </w:t>
      </w:r>
      <w:r w:rsidR="00525ACF" w:rsidRPr="002D68E4">
        <w:t>2.</w:t>
      </w:r>
      <w:r w:rsidRPr="002D68E4">
        <w:t>1 : Recrutement</w:t>
      </w:r>
      <w:r w:rsidR="001F2BD2" w:rsidRPr="002D68E4">
        <w:t xml:space="preserve"> des permanents</w:t>
      </w:r>
      <w:bookmarkEnd w:id="14"/>
    </w:p>
    <w:p w:rsidP="0012217A" w:rsidR="00C03969" w:rsidRDefault="00C03969"/>
    <w:p w:rsidP="0012217A" w:rsidR="001E23D8" w:rsidRDefault="001E23D8">
      <w:r>
        <w:rPr>
          <w:noProof/>
        </w:rPr>
        <mc:AlternateContent>
          <mc:Choice Requires="wps">
            <w:drawing>
              <wp:inline distB="0" distL="0" distR="0" distT="0" wp14:anchorId="45389B64" wp14:editId="27AE2445">
                <wp:extent cx="6010275" cy="1403985"/>
                <wp:effectExtent b="24130" l="19050" r="28575" t="19050"/>
                <wp:docPr id="39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1E23D8" w:rsidR="00CA2B35" w:rsidRDefault="00CA2B35">
                            <w:r w:rsidRPr="002D68E4">
                              <w:t xml:space="preserve">Tout recrutement </w:t>
                            </w:r>
                            <w:r>
                              <w:t>est</w:t>
                            </w:r>
                            <w:r w:rsidRPr="002D68E4">
                              <w:t xml:space="preserve"> effectué conformément aux dispositions</w:t>
                            </w:r>
                            <w:r>
                              <w:t xml:space="preserve"> du Code du travail en vigueur.</w:t>
                            </w:r>
                          </w:p>
                        </w:txbxContent>
                      </wps:txbx>
                      <wps:bodyPr anchor="t" anchorCtr="0" bIns="45720" lIns="91440" rIns="91440" rot="0" tIns="45720" vert="horz" wrap="square">
                        <a:spAutoFit/>
                      </wps:bodyPr>
                    </wps:wsp>
                  </a:graphicData>
                </a:graphic>
              </wp:inline>
            </w:drawing>
          </mc:Choice>
          <mc:Fallback>
            <w:pict>
              <v:shape id="_x0000_s104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Jk5zNAIAAFgEAAAOAAAAZHJzL2Uyb0RvYy54bWysVE2P0zAQvSPxHyzfadJsu+1GTVdLlyKk 5UNauHCbOE5j4S9st0n59YydbiksJ0QOlsczfp55byar20FJcuDOC6MrOp3klHDNTCP0rqJfPm9f LSnxAXQD0mhe0SP39Hb98sWqtyUvTGdkwx1BEO3L3la0C8GWWeZZxxX4ibFco7M1TkFA0+2yxkGP 6EpmRZ5fZ71xjXWGce/x9H500nXCb1vOwse29TwQWVHMLaTVpbWOa7ZeQblzYDvBTmnAP2ShQGh8 9Ax1DwHI3olnUEowZ7xpw4QZlZm2FYynGrCaaf5HNY8dWJ5qQXK8PdPk/x8s+3D45IhoKnp1s6BE g0KRvqJUpOEk8CFwUkSSeutLjH20GB2G12ZAsVPB3j4Y9s0TbTYd6B2/c870HYcGk5zGm9nF1RHH R5C6f28afAv2wSSgoXUqMoicEERHsY5ngTAPwvDwGjkqFnNKGPqms/zqZjlPb0D5dN06H95yo0jc VNRhByR4ODz4ENOB8ikkvuaNFM1WSJkMt6s30pEDYLds03dC/y1MatJXtFjOMZPnGLFz+RkFGOM6 zP4Go0TA1pdCVXSZxy8GQRm5e6ObtA8g5LjHtKU+kRn5G5kMQz0k8YqzSLVpjkivM2Or42jipjPu ByU9tnlF/fc9OE6JfKdRopvpbBbnIhmz+aJAw1166ksPaIZQFQ2UjNtNSLOUWLB3KOVWJJKj5mMm p5yxfRP3p1GL83Fpp6hfP4T1TwA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mSZOczQCAABY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45389B64">
                <v:textbox style="mso-fit-shape-to-text:t">
                  <w:txbxContent>
                    <w:p w:rsidP="001E23D8" w:rsidR="00CA2B35" w:rsidRDefault="00CA2B35">
                      <w:r w:rsidRPr="002D68E4">
                        <w:t xml:space="preserve">Tout recrutement </w:t>
                      </w:r>
                      <w:r>
                        <w:t>est</w:t>
                      </w:r>
                      <w:r w:rsidRPr="002D68E4">
                        <w:t xml:space="preserve"> effectué conformément aux dispositions</w:t>
                      </w:r>
                      <w:r>
                        <w:t xml:space="preserve"> du Code du travail en vigueur.</w:t>
                      </w:r>
                    </w:p>
                  </w:txbxContent>
                </v:textbox>
                <w10:anchorlock/>
              </v:shape>
            </w:pict>
          </mc:Fallback>
        </mc:AlternateContent>
      </w:r>
    </w:p>
    <w:p w:rsidP="0012217A" w:rsidR="00454B43" w:rsidRDefault="00454B43" w:rsidRPr="002D68E4"/>
    <w:p w:rsidP="0012217A" w:rsidR="00DB443F" w:rsidRDefault="001E23D8">
      <w:r>
        <w:rPr>
          <w:noProof/>
        </w:rPr>
        <mc:AlternateContent>
          <mc:Choice Requires="wps">
            <w:drawing>
              <wp:inline distB="0" distL="0" distR="0" distT="0" wp14:anchorId="5EB235D8" wp14:editId="75C883F2">
                <wp:extent cx="6010275" cy="1403985"/>
                <wp:effectExtent b="24130" l="19050" r="28575" t="19050"/>
                <wp:docPr id="4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1E23D8" w:rsidR="00CA2B35" w:rsidRDefault="00CA2B35" w:rsidRPr="001E23D8">
                            <w:pPr>
                              <w:jc w:val="left"/>
                              <w:rPr>
                                <w:i/>
                              </w:rPr>
                            </w:pPr>
                            <w:r w:rsidRPr="002D68E4">
                              <w:t>Tout nouveau candidat d</w:t>
                            </w:r>
                            <w:r>
                              <w:t>oit</w:t>
                            </w:r>
                            <w:r w:rsidRPr="002D68E4">
                              <w:t xml:space="preserve"> se soumettre au suivi médical conformément aux dispositions légales en vigueur et éventuellement communiquer le dernier avis d’aptitude.</w:t>
                            </w:r>
                          </w:p>
                        </w:txbxContent>
                      </wps:txbx>
                      <wps:bodyPr anchor="t" anchorCtr="0" bIns="45720" lIns="91440" rIns="91440" rot="0" tIns="45720" vert="horz" wrap="square">
                        <a:spAutoFit/>
                      </wps:bodyPr>
                    </wps:wsp>
                  </a:graphicData>
                </a:graphic>
              </wp:inline>
            </w:drawing>
          </mc:Choice>
          <mc:Fallback>
            <w:pict>
              <v:shape id="_x0000_s104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yDKDNQIAAFgEAAAOAAAAZHJzL2Uyb0RvYy54bWysVE1v2zAMvQ/YfxB0X/xRp02NOEWXLsOA 7gPodtmNluVYmCxpkhI7/fWj5DTN1p2G+SCIIvX0+Eh6eTP2kuy5dUKrimazlBKumG6E2lb029fN mwUlzoNqQGrFK3rgjt6sXr9aDqbkue60bLglCKJcOZiKdt6bMkkc63gPbqYNV+hste3Bo2m3SWNh QPReJnmaXiaDto2xmnHn8PRuctJVxG9bzvzntnXcE1lR5ObjauNahzVZLaHcWjCdYEca8A8sehAK Hz1B3YEHsrPiBVQvmNVOt37GdJ/othWMxxwwmyz9I5uHDgyPuaA4zpxkcv8Pln3af7FENBUtsowS BT0W6TuWijSceD56TvIg0mBcibEPBqP9+FaPWOyYsDP3mv1wROl1B2rLb63VQ8ehQZJZuJmcXZ1w XACph4+6wbdg53UEGlvbBwVRE4LoWKzDqUDIgzA8vESN8qs5JQx9WZFeXC/m8Q0on64b6/x7rnsS NhW12AERHvb3zgc6UD6FhNeclqLZCCmjYbf1WlqyB+yWTfyO6L+FSUWGiuaLOTJ5iRE6l59QgDGu fPE3mF54bH0p+oou0vCFICiDdu9UE/cehJz2SFuqo5hBv0lJP9ZjLF5+ES4HpWvdHFBeq6dWx9HE TaftIyUDtnlF3c8dWE6J/KCwRNdZUYS5iEYxv8rRsOee+twDiiFURT0l03bt4yxFFcwtlnIjosjP TI6csX2j9sdRC/Nxbseo5x/C6hcAAAD//wMAUEsDBBQABgAIAAAAIQCbDDZA3AAAAAUBAAAPAAAA ZHJzL2Rvd25yZXYueG1sTI9BT4QwEIXvJv6HZky8GLeAShQpGzXZxHgDjfFY6Ahk6QzSLrD/3upF L5O8vJf3vsm3qx3EjJPrmRTEmwgEUsOmp1bB2+vu8haE85qMHphQwREdbIvTk1xnhhcqca58K0IJ uUwr6LwfMyld06HVbsMjUvA+ebLaBzm10kx6CeV2kEkUpdLqnsJCp0d86rDZVwer4OPxangp9/VX +Xxc3jndcTVfsFLnZ+vDPQiPq/8Lww9+QIciMNV8IOPEoCA84n9v8O6u0xsQtYIkiWOQRS7/0xff AAAA//8DAFBLAQItABQABgAIAAAAIQC2gziS/gAAAOEBAAATAAAAAAAAAAAAAAAAAAAAAABbQ29u dGVudF9UeXBlc10ueG1sUEsBAi0AFAAGAAgAAAAhADj9If/WAAAAlAEAAAsAAAAAAAAAAAAAAAAA LwEAAF9yZWxzLy5yZWxzUEsBAi0AFAAGAAgAAAAhAP/IMoM1AgAAWAQAAA4AAAAAAAAAAAAAAAAA LgIAAGRycy9lMm9Eb2MueG1sUEsBAi0AFAAGAAgAAAAhAJsMNkDcAAAABQEAAA8AAAAAAAAAAAAA AAAAjwQAAGRycy9kb3ducmV2LnhtbFBLBQYAAAAABAAEAPMAAACYBQ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5EB235D8">
                <v:textbox style="mso-fit-shape-to-text:t">
                  <w:txbxContent>
                    <w:p w:rsidP="001E23D8" w:rsidR="00CA2B35" w:rsidRDefault="00CA2B35" w:rsidRPr="001E23D8">
                      <w:pPr>
                        <w:jc w:val="left"/>
                        <w:rPr>
                          <w:i/>
                        </w:rPr>
                      </w:pPr>
                      <w:r w:rsidRPr="002D68E4">
                        <w:t>Tout nouveau candidat d</w:t>
                      </w:r>
                      <w:r>
                        <w:t>oit</w:t>
                      </w:r>
                      <w:r w:rsidRPr="002D68E4">
                        <w:t xml:space="preserve"> se soumettre au suivi médical conformément aux dispositions légales en vigueur et éventuellement communiquer le dernier avis d’aptitude.</w:t>
                      </w:r>
                    </w:p>
                  </w:txbxContent>
                </v:textbox>
                <w10:anchorlock/>
              </v:shape>
            </w:pict>
          </mc:Fallback>
        </mc:AlternateContent>
      </w:r>
    </w:p>
    <w:p w:rsidP="0012217A" w:rsidR="00AB026B" w:rsidRDefault="00AB026B"/>
    <w:p w:rsidP="0012217A" w:rsidR="001E23D8" w:rsidRDefault="001E23D8"/>
    <w:p w:rsidP="000A4267" w:rsidR="00D75263" w:rsidRDefault="00D75263" w:rsidRPr="002D68E4">
      <w:pPr>
        <w:pStyle w:val="Titre2"/>
      </w:pPr>
      <w:bookmarkStart w:id="15" w:name="_Toc70606007"/>
      <w:r w:rsidRPr="002D68E4">
        <w:t>Article 2.1 bis : Recrutement des salariés en parcours</w:t>
      </w:r>
      <w:bookmarkEnd w:id="15"/>
    </w:p>
    <w:p w:rsidP="0012217A" w:rsidR="00A36EA3" w:rsidRDefault="00A36EA3" w:rsidRPr="002D68E4"/>
    <w:p w:rsidP="0012217A" w:rsidR="0089787A" w:rsidRDefault="0089787A" w:rsidRPr="002D68E4">
      <w:r>
        <w:rPr>
          <w:noProof/>
        </w:rPr>
        <mc:AlternateContent>
          <mc:Choice Requires="wps">
            <w:drawing>
              <wp:inline distB="0" distL="0" distR="0" distT="0" wp14:anchorId="22E9A130" wp14:editId="77D97FBB">
                <wp:extent cx="6010275" cy="1403985"/>
                <wp:effectExtent b="25400" l="19050" r="28575" t="19050"/>
                <wp:docPr id="4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F05E98" w:rsidR="00CA2B35" w:rsidRDefault="00CA2B35" w:rsidRPr="00C66D8A">
                            <w:pPr>
                              <w:pStyle w:val="Paragraphedeliste"/>
                              <w:numPr>
                                <w:ilvl w:val="0"/>
                                <w:numId w:val="16"/>
                              </w:numPr>
                              <w:tabs>
                                <w:tab w:pos="1440" w:val="clear"/>
                                <w:tab w:pos="851" w:val="left"/>
                              </w:tabs>
                              <w:ind w:hanging="425" w:left="851"/>
                            </w:pPr>
                            <w:r>
                              <w:t xml:space="preserve">Le </w:t>
                            </w:r>
                            <w:r w:rsidRPr="002D68E4">
                              <w:t>recrutement a lieu après l’accueil et le diagnostic de la situation sociale et professionnelle du salarié.</w:t>
                            </w:r>
                            <w:r w:rsidRPr="00571C49">
                              <w:rPr>
                                <w:noProof/>
                              </w:rPr>
                              <w:t xml:space="preserve"> </w:t>
                            </w:r>
                          </w:p>
                        </w:txbxContent>
                      </wps:txbx>
                      <wps:bodyPr anchor="t" anchorCtr="0" bIns="45720" lIns="91440" rIns="91440" rot="0" tIns="45720" vert="horz" wrap="square">
                        <a:spAutoFit/>
                      </wps:bodyPr>
                    </wps:wsp>
                  </a:graphicData>
                </a:graphic>
              </wp:inline>
            </w:drawing>
          </mc:Choice>
          <mc:Fallback>
            <w:pict>
              <v:shape id="_x0000_s105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366sONAIAAFgEAAAOAAAAZHJzL2Uyb0RvYy54bWysVEtv2zAMvg/YfxB0X/yo06ZGnKJLl2FA 9wC6XXajZTkWJkuapMROf/0oOU2zdadhPgikSH0kP5Je3oy9JHtundCqotkspYQrphuhthX99nXz ZkGJ86AakFrxih64ozer16+Wgyl5rjstG24JgihXDqainfemTBLHOt6Dm2nDFRpbbXvwqNpt0lgY EL2XSZ6ml8mgbWOsZtw5vL2bjHQV8duWM/+5bR33RFYUc/PxtPGsw5msllBuLZhOsGMa8A9Z9CAU Bj1B3YEHsrPiBVQvmNVOt37GdJ/othWMxxqwmiz9o5qHDgyPtSA5zpxocv8Pln3af7FENBUtsgtK FPTYpO/YKtJw4vnoOckDSYNxJfo+GPT241s9YrNjwc7ca/bDEaXXHagtv7VWDx2HBpPMwsvk7OmE 4wJIPXzUDcaCndcRaGxtHxhETgiiY7MOpwZhHoTh5SVylF/NKWFoy4r04noxjzGgfHpurPPvue5J ECpqcQIiPOzvnQ/pQPnkEqI5LUWzEVJGxW7rtbRkDzgtm/gd0X9zk4oMFc0Xc8zkJUaYXH5CAca4 8sXfYHrhcfSl6Cu6SMMXnKAM3L1TTZQ9CDnJmLZURzIDfxOTfqzH2Lw8RghM17o5IL1WT6OOq4lC p+0jJQOOeUXdzx1YTon8oLBF11lRhL2ISjG/ylGx55b63AKKIVRFPSWTuPZxlyIL5hZbuRGR5OdM jjnj+Ebuj6sW9uNcj17PP4TVLwA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d+urDjQCAABY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22E9A130">
                <v:textbox style="mso-fit-shape-to-text:t">
                  <w:txbxContent>
                    <w:p w:rsidP="00F05E98" w:rsidR="00CA2B35" w:rsidRDefault="00CA2B35" w:rsidRPr="00C66D8A">
                      <w:pPr>
                        <w:pStyle w:val="Paragraphedeliste"/>
                        <w:numPr>
                          <w:ilvl w:val="0"/>
                          <w:numId w:val="16"/>
                        </w:numPr>
                        <w:tabs>
                          <w:tab w:pos="1440" w:val="clear"/>
                          <w:tab w:pos="851" w:val="left"/>
                        </w:tabs>
                        <w:ind w:hanging="425" w:left="851"/>
                      </w:pPr>
                      <w:r>
                        <w:t xml:space="preserve">Le </w:t>
                      </w:r>
                      <w:r w:rsidRPr="002D68E4">
                        <w:t>recrutement a lieu après l’accueil et le diagnostic de la situation sociale et professionnelle du salarié.</w:t>
                      </w:r>
                      <w:r w:rsidRPr="00571C49">
                        <w:rPr>
                          <w:noProof/>
                        </w:rPr>
                        <w:t xml:space="preserve"> </w:t>
                      </w:r>
                    </w:p>
                  </w:txbxContent>
                </v:textbox>
                <w10:anchorlock/>
              </v:shape>
            </w:pict>
          </mc:Fallback>
        </mc:AlternateContent>
      </w:r>
    </w:p>
    <w:p w:rsidP="0012217A" w:rsidR="00BD5A32" w:rsidRDefault="00BD5A32"/>
    <w:p w:rsidP="0012217A" w:rsidR="00DD2404" w:rsidRDefault="0089787A">
      <w:r>
        <w:rPr>
          <w:noProof/>
        </w:rPr>
        <mc:AlternateContent>
          <mc:Choice Requires="wps">
            <w:drawing>
              <wp:inline distB="0" distL="0" distR="0" distT="0" wp14:anchorId="4E6DA5F2" wp14:editId="5F84198B">
                <wp:extent cx="6010275" cy="1403985"/>
                <wp:effectExtent b="25400" l="19050" r="28575" t="19050"/>
                <wp:docPr id="4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F05E98" w:rsidR="00CA2B35" w:rsidRDefault="00CA2B35" w:rsidRPr="00C66D8A">
                            <w:pPr>
                              <w:pStyle w:val="Paragraphedeliste"/>
                              <w:numPr>
                                <w:ilvl w:val="0"/>
                                <w:numId w:val="16"/>
                              </w:numPr>
                              <w:tabs>
                                <w:tab w:pos="1440" w:val="clear"/>
                                <w:tab w:pos="851" w:val="left"/>
                              </w:tabs>
                              <w:ind w:hanging="425" w:left="851"/>
                            </w:pPr>
                            <w:r>
                              <w:t xml:space="preserve">Le </w:t>
                            </w:r>
                            <w:r w:rsidRPr="002D68E4">
                              <w:t>recrutement a lieu selon le processus d’accueil défini au sein de la structure.</w:t>
                            </w:r>
                            <w:r w:rsidRPr="00571C49">
                              <w:rPr>
                                <w:noProof/>
                              </w:rPr>
                              <w:t xml:space="preserve"> </w:t>
                            </w:r>
                          </w:p>
                        </w:txbxContent>
                      </wps:txbx>
                      <wps:bodyPr anchor="t" anchorCtr="0" bIns="45720" lIns="91440" rIns="91440" rot="0" tIns="45720" vert="horz" wrap="square">
                        <a:spAutoFit/>
                      </wps:bodyPr>
                    </wps:wsp>
                  </a:graphicData>
                </a:graphic>
              </wp:inline>
            </w:drawing>
          </mc:Choice>
          <mc:Fallback>
            <w:pict>
              <v:shape id="_x0000_s105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6LsCdMwIAAFgEAAAOAAAAZHJzL2Uyb0RvYy54bWysVE1v2zAMvQ/YfxB0X+x4TpsacYouXYYB 3QfQ7bIbLcuxMH1NUmJ3v36UnKbZutMwHwRRpJ4eH0mvrkclyYE7L4yu6XyWU8I1M63Qu5p+/bJ9 taTEB9AtSKN5TR+4p9frly9Wg614YXojW+4IgmhfDbamfQi2yjLPeq7Az4zlGp2dcQoCmm6XtQ4G RFcyK/L8IhuMa60zjHuPp7eTk64TftdxFj51neeByJoit5BWl9Ymrtl6BdXOge0FO9KAf2ChQGh8 9AR1CwHI3olnUEowZ7zpwowZlZmuE4ynHDCbef5HNvc9WJ5yQXG8Pcnk/x8s+3j47Ihoa1rOF5Ro UFikb1gq0nIS+Bg4KaJIg/UVxt5bjA7jGzNisVPC3t4Z9t0TbTY96B2/cc4MPYcWSc7jzezs6oTj I0gzfDAtvgX7YBLQ2DkVFURNCKJjsR5OBUIehOHhBWpUXCJPhr55mb++Wi7SG1A9XrfOh3fcKBI3 NXXYAQkeDnc+RDpQPYbE17yRot0KKZPhds1GOnIA7JZt+o7ov4VJTYaaFssFMnmOETuXn1CAMa5D +TcYJQK2vhSqpss8fjEIqqjdW92mfQAhpz3SlvooZtRvUjKMzZiKVyQZotKNaR9QXmemVsfRxE1v 3E9KBmzzmvofe3CcEvleY4mu5mUZ5yIZ5eKyQMOde5pzD2iGUDUNlEzbTUizlFSwN1jKrUgiPzE5 csb2TdofRy3Ox7mdop5+COtfAAAA//8DAFBLAwQUAAYACAAAACEAmww2QNwAAAAFAQAADwAAAGRy cy9kb3ducmV2LnhtbEyPQU+EMBCF7yb+h2ZMvBi3gEoUKRs12cR4A43xWOgIZOkM0i6w/97qRS+T vLyX977Jt6sdxIyT65kUxJsIBFLDpqdWwdvr7vIWhPOajB6YUMERHWyL05NcZ4YXKnGufCtCCblM K+i8HzMpXdOh1W7DI1LwPnmy2gc5tdJMegnldpBJFKXS6p7CQqdHfOqw2VcHq+Dj8Wp4Kff1V/l8 XN453XE1X7BS52frwz0Ij6v/C8MPfkCHIjDVfCDjxKAgPOJ/b/DurtMbELWCJIljkEUu/9MX3wAA AP//AwBQSwECLQAUAAYACAAAACEAtoM4kv4AAADhAQAAEwAAAAAAAAAAAAAAAAAAAAAAW0NvbnRl bnRfVHlwZXNdLnhtbFBLAQItABQABgAIAAAAIQA4/SH/1gAAAJQBAAALAAAAAAAAAAAAAAAAAC8B AABfcmVscy8ucmVsc1BLAQItABQABgAIAAAAIQA6LsCdMwIAAFgEAAAOAAAAAAAAAAAAAAAAAC4C AABkcnMvZTJvRG9jLnhtbFBLAQItABQABgAIAAAAIQCbDDZA3AAAAAUBAAAPAAAAAAAAAAAAAAAA AI0EAABkcnMvZG93bnJldi54bWxQSwUGAAAAAAQABADzAAAAlgU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4E6DA5F2">
                <v:textbox style="mso-fit-shape-to-text:t">
                  <w:txbxContent>
                    <w:p w:rsidP="00F05E98" w:rsidR="00CA2B35" w:rsidRDefault="00CA2B35" w:rsidRPr="00C66D8A">
                      <w:pPr>
                        <w:pStyle w:val="Paragraphedeliste"/>
                        <w:numPr>
                          <w:ilvl w:val="0"/>
                          <w:numId w:val="16"/>
                        </w:numPr>
                        <w:tabs>
                          <w:tab w:pos="1440" w:val="clear"/>
                          <w:tab w:pos="851" w:val="left"/>
                        </w:tabs>
                        <w:ind w:hanging="425" w:left="851"/>
                      </w:pPr>
                      <w:r>
                        <w:t xml:space="preserve">Le </w:t>
                      </w:r>
                      <w:r w:rsidRPr="002D68E4">
                        <w:t>recrutement a lieu selon le processus d’accueil défini au sein de la structure.</w:t>
                      </w:r>
                      <w:r w:rsidRPr="00571C49">
                        <w:rPr>
                          <w:noProof/>
                        </w:rPr>
                        <w:t xml:space="preserve"> </w:t>
                      </w:r>
                    </w:p>
                  </w:txbxContent>
                </v:textbox>
                <w10:anchorlock/>
              </v:shape>
            </w:pict>
          </mc:Fallback>
        </mc:AlternateContent>
      </w:r>
    </w:p>
    <w:p w:rsidP="0012217A" w:rsidR="00DD2404" w:rsidRDefault="00DD2404"/>
    <w:p w:rsidP="0012217A" w:rsidR="00DD2404" w:rsidRDefault="00DD2404"/>
    <w:p w:rsidP="0012217A" w:rsidR="00DD2404" w:rsidRDefault="003C579B" w:rsidRPr="00DC71CE">
      <w:pPr>
        <w:rPr>
          <w:b/>
        </w:rPr>
      </w:pPr>
      <w:r w:rsidRPr="00DC71CE">
        <w:rPr>
          <w:b/>
        </w:rPr>
        <w:t>Missions auprès des employeurs de droit privé, des EPIC et EPA</w:t>
      </w:r>
    </w:p>
    <w:p w:rsidP="0012217A" w:rsidR="00DD2404" w:rsidRDefault="00DD2404"/>
    <w:p w:rsidP="0012217A" w:rsidR="00DD2404" w:rsidRDefault="003C579B">
      <w:r>
        <w:t xml:space="preserve">Conformément à l’article </w:t>
      </w:r>
      <w:r w:rsidRPr="003C579B">
        <w:t>L5132-9</w:t>
      </w:r>
      <w:r>
        <w:t xml:space="preserve"> du code du travail, pour pouvoir proposer des missions auprès de ces clients, l’association intermédiaire doit avoir conclu une convention de coopération avec Pôle emploi.</w:t>
      </w:r>
    </w:p>
    <w:p w:rsidP="0012217A" w:rsidR="00200F7A" w:rsidRDefault="00200F7A"/>
    <w:p w:rsidP="000A4267" w:rsidR="0044203C" w:rsidRDefault="0044203C" w:rsidRPr="002D68E4">
      <w:pPr>
        <w:pStyle w:val="Titre2"/>
      </w:pPr>
      <w:bookmarkStart w:id="16" w:name="_Toc70606008"/>
      <w:r w:rsidRPr="002D68E4">
        <w:t>Article 2.2 : Egalité professionnelle et égalité de traitement</w:t>
      </w:r>
      <w:bookmarkEnd w:id="16"/>
    </w:p>
    <w:p w:rsidP="0012217A" w:rsidR="00350FD1" w:rsidRDefault="00350FD1"/>
    <w:p w:rsidP="0012217A" w:rsidR="00ED3348" w:rsidRDefault="00ED3348">
      <w:r>
        <w:rPr>
          <w:noProof/>
        </w:rPr>
        <mc:AlternateContent>
          <mc:Choice Requires="wps">
            <w:drawing>
              <wp:inline distB="0" distL="0" distR="0" distT="0" wp14:anchorId="389CD178" wp14:editId="731CCBA5">
                <wp:extent cx="6010275" cy="1403985"/>
                <wp:effectExtent b="24130" l="19050" r="28575" t="19050"/>
                <wp:docPr id="4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ED3348" w:rsidR="00CA2B35" w:rsidRDefault="00CA2B35" w:rsidRPr="00350FD1">
                            <w:pPr>
                              <w:rPr>
                                <w:b/>
                              </w:rPr>
                            </w:pPr>
                            <w:r w:rsidRPr="00350FD1">
                              <w:rPr>
                                <w:b/>
                              </w:rPr>
                              <w:t>Principe de non-discrimination dans les propositions de mission</w:t>
                            </w:r>
                          </w:p>
                          <w:p w:rsidP="00ED3348" w:rsidR="00CA2B35" w:rsidRDefault="00CA2B35"/>
                          <w:p w:rsidP="00ED3348" w:rsidR="00CA2B35" w:rsidRDefault="00CA2B35" w:rsidRPr="002D68E4">
                            <w:r w:rsidRPr="002D68E4">
                              <w:t>Dans la mise à disposition de salariés de l’association, le souci de la protection des droits des salariés en parcours doit conduire à garantir l’exercice de ces droits sans que ceci n’engendre, dans les propositions de mission qui lui sont faites, de discrimination.</w:t>
                            </w:r>
                          </w:p>
                        </w:txbxContent>
                      </wps:txbx>
                      <wps:bodyPr anchor="t" anchorCtr="0" bIns="45720" lIns="91440" rIns="91440" rot="0" tIns="45720" vert="horz" wrap="square">
                        <a:spAutoFit/>
                      </wps:bodyPr>
                    </wps:wsp>
                  </a:graphicData>
                </a:graphic>
              </wp:inline>
            </w:drawing>
          </mc:Choice>
          <mc:Fallback>
            <w:pict>
              <v:shape id="_x0000_s105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AU9pLNAIAAFgEAAAOAAAAZHJzL2Uyb0RvYy54bWysVE2P0zAQvSPxHyzfadLQdrtR09XSpQhp +ZAWLtwmttNYOLax3Sbl1zN2ut3CckLkYHk84+c3b2ayuhk6RQ7CeWl0RaeTnBKhmeFS7yr69cv2 1ZISH0BzUEaLih6Fpzfrly9WvS1FYVqjuHAEQbQve1vRNgRbZplnrejAT4wVGp2NcR0ENN0u4w56 RO9UVuT5IuuN49YZJrzH07vRSdcJv2kEC5+axotAVEWRW0irS2sd12y9gnLnwLaSnWjAP7DoQGp8 9Ax1BwHI3slnUJ1kznjThAkzXWaaRjKRcsBspvkf2Ty0YEXKBcXx9iyT/3+w7OPhsyOSV3RWXFOi ocMifcNSES5IEEMQpIgi9daXGPtgMToMb8yAxU4Je3tv2HdPtNm0oHfi1jnTtwI4kpzGm9nF1RHH R5C6/2A4vgX7YBLQ0LguKoiaEETHYh3PBUIehOHhAjUqruaUMPRNZ/nr6+U8vQHl43XrfHgnTEfi pqIOOyDBw+Heh0gHyseQ+Jo3SvKtVCoZbldvlCMHwG7Zpu+E/luY0qSvaLGcI5PnGLFzxRkFGBM6 zP4G08mAra9kV9FlHr8YBGXU7q3maR9AqnGPtJU+iRn1G5UMQz2k4hWLeDkqXRt+RHmdGVsdRxM3 rXE/KemxzSvqf+zBCUrUe40lup7OZnEukjGbXxVouEtPfekBzRCqooGScbsJaZaSCvYWS7mVSeQn JifO2L5J+9Ooxfm4tFPU0w9h/Qs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wFPaSzQCAABY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389CD178">
                <v:textbox style="mso-fit-shape-to-text:t">
                  <w:txbxContent>
                    <w:p w:rsidP="00ED3348" w:rsidR="00CA2B35" w:rsidRDefault="00CA2B35" w:rsidRPr="00350FD1">
                      <w:pPr>
                        <w:rPr>
                          <w:b/>
                        </w:rPr>
                      </w:pPr>
                      <w:r w:rsidRPr="00350FD1">
                        <w:rPr>
                          <w:b/>
                        </w:rPr>
                        <w:t>Principe de non-discrimination dans les propositions de mission</w:t>
                      </w:r>
                    </w:p>
                    <w:p w:rsidP="00ED3348" w:rsidR="00CA2B35" w:rsidRDefault="00CA2B35"/>
                    <w:p w:rsidP="00ED3348" w:rsidR="00CA2B35" w:rsidRDefault="00CA2B35" w:rsidRPr="002D68E4">
                      <w:r w:rsidRPr="002D68E4">
                        <w:t>Dans la mise à disposition de salariés de l’association, le souci de la protection des droits des salariés en parcours doit conduire à garantir l’exercice de ces droits sans que ceci n’engendre, dans les propositions de mission qui lui sont faites, de discrimination.</w:t>
                      </w:r>
                    </w:p>
                  </w:txbxContent>
                </v:textbox>
                <w10:anchorlock/>
              </v:shape>
            </w:pict>
          </mc:Fallback>
        </mc:AlternateContent>
      </w:r>
    </w:p>
    <w:p w:rsidP="0012217A" w:rsidR="00ED3348" w:rsidRDefault="00ED3348" w:rsidRPr="002D68E4"/>
    <w:p w:rsidP="0012217A" w:rsidR="00350FD1" w:rsidRDefault="00ED3348">
      <w:r>
        <w:rPr>
          <w:noProof/>
        </w:rPr>
        <w:lastRenderedPageBreak/>
        <mc:AlternateContent>
          <mc:Choice Requires="wps">
            <w:drawing>
              <wp:inline distB="0" distL="0" distR="0" distT="0" wp14:anchorId="32BD7E17" wp14:editId="2A9B09A8">
                <wp:extent cx="6010275" cy="1403985"/>
                <wp:effectExtent b="24130" l="19050" r="28575" t="19050"/>
                <wp:docPr id="4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ED3348" w:rsidR="00CA2B35" w:rsidRDefault="00CA2B35" w:rsidRPr="00350FD1">
                            <w:pPr>
                              <w:rPr>
                                <w:b/>
                              </w:rPr>
                            </w:pPr>
                            <w:r w:rsidRPr="00ED3348">
                              <w:rPr>
                                <w:b/>
                              </w:rPr>
                              <w:t xml:space="preserve"> </w:t>
                            </w:r>
                            <w:r>
                              <w:rPr>
                                <w:b/>
                              </w:rPr>
                              <w:t xml:space="preserve">Egalité professionnelle </w:t>
                            </w:r>
                            <w:r w:rsidRPr="00350FD1">
                              <w:rPr>
                                <w:b/>
                              </w:rPr>
                              <w:t>et égalité de traitement</w:t>
                            </w:r>
                            <w:r>
                              <w:rPr>
                                <w:b/>
                              </w:rPr>
                              <w:t xml:space="preserve"> dans le processus de recrutement</w:t>
                            </w:r>
                          </w:p>
                          <w:p w:rsidP="00ED3348" w:rsidR="00CA2B35" w:rsidRDefault="00CA2B35"/>
                          <w:p w:rsidP="00ED3348" w:rsidR="00CA2B35" w:rsidRDefault="00CA2B35" w:rsidRPr="002D68E4">
                            <w:r w:rsidRPr="00BD5A32">
                              <w:t>L’égalité professionnelle</w:t>
                            </w:r>
                            <w:r w:rsidRPr="002D68E4">
                              <w:t xml:space="preserve"> et salariale entre les salariés femmes et hommes </w:t>
                            </w:r>
                            <w:r>
                              <w:t xml:space="preserve">et </w:t>
                            </w:r>
                            <w:r w:rsidRPr="002D68E4">
                              <w:t>l’égalité de traitement sont des principes intangibles qui doivent être pratiqués dans les faits par l’association.</w:t>
                            </w:r>
                          </w:p>
                          <w:p w:rsidP="00ED3348" w:rsidR="00CA2B35" w:rsidRDefault="00CA2B35" w:rsidRPr="002D68E4"/>
                          <w:p w:rsidP="00ED3348" w:rsidR="00CA2B35" w:rsidRDefault="00CA2B35" w:rsidRPr="00BD5A32">
                            <w:r w:rsidRPr="002D68E4">
                              <w:t>Les personnes en charge du recrutement ainsi que l’employeur s’engagent à respecter les dispositions législatives relatives à l’égalité professionnelle entre les femmes et les hommes et s’interdisent en conséquences de prendre toute décision concernant les relations de travail, notamment l’emploi, la rémunération, l’exécution du contrat de travail, d’un salarié en considération du sexe ou de la situation familiale.</w:t>
                            </w:r>
                          </w:p>
                          <w:p w:rsidP="00ED3348" w:rsidR="00CA2B35" w:rsidRDefault="00CA2B35" w:rsidRPr="00BD5A32"/>
                          <w:p w:rsidP="00ED3348" w:rsidR="00CA2B35" w:rsidRDefault="00CA2B35" w:rsidRPr="002D68E4">
                            <w:r w:rsidRPr="002D68E4">
                              <w:t>Le processus de recrutement est unique et se déroule exactement de la même façon pour les femmes et pour les hommes, les critères de sélection étant identiques. Les recrutements sont basés sur les seules compétences, qualifications et expériences professionnelles des candidats.</w:t>
                            </w:r>
                          </w:p>
                          <w:p w:rsidP="00ED3348" w:rsidR="00CA2B35" w:rsidRDefault="00CA2B35" w:rsidRPr="002D68E4"/>
                          <w:p w:rsidP="00ED3348" w:rsidR="00CA2B35" w:rsidRDefault="00CA2B35" w:rsidRPr="002D68E4">
                            <w:r w:rsidRPr="002D68E4">
                              <w:t>Dans le cadre du processus de recrutement et de l’attribution des missions, l’association s’engage à ce que ne soient pas posées des questions liées au sexe ou à la situation familiale ayant pour conséquence d’engendrer une inégalité dans l’évaluation des candidatures.</w:t>
                            </w:r>
                          </w:p>
                          <w:p w:rsidP="00ED3348" w:rsidR="00CA2B35" w:rsidRDefault="00CA2B35" w:rsidRPr="002D68E4"/>
                          <w:p w:rsidP="00ED3348" w:rsidR="00CA2B35" w:rsidRDefault="00CA2B35" w:rsidRPr="002D68E4">
                            <w:r w:rsidRPr="002D68E4">
                              <w:t xml:space="preserve">L’association s’engage aussi à prévenir toute discrimination de la part des entreprises utilisatrices envers les salariés </w:t>
                            </w:r>
                            <w:r>
                              <w:t>en parcours</w:t>
                            </w:r>
                            <w:r w:rsidRPr="002D68E4">
                              <w:t xml:space="preserve"> dans le choix de l’attribution des missions.</w:t>
                            </w:r>
                          </w:p>
                          <w:p w:rsidP="00ED3348" w:rsidR="00CA2B35" w:rsidRDefault="00CA2B35" w:rsidRPr="00BD5A32"/>
                          <w:p w:rsidP="00ED3348" w:rsidR="00CA2B35" w:rsidRDefault="00CA2B35" w:rsidRPr="002D68E4">
                            <w:r w:rsidRPr="00BD5A32">
                              <w:t>Les offres d’emploi sont rédigées et gérées de manière non discriminatoire. Elles sont formulées de manière neutre et ne comportent aucun terme susceptible de décourager les femmes ou les hommes e</w:t>
                            </w:r>
                            <w:r w:rsidRPr="002D68E4">
                              <w:t>t ainsi attirer les candidatures féminines sur les postes occupés en majorité par des hommes ou attirer les candidatures masculines sur des postes occupés majoritairement pas des femmes.</w:t>
                            </w:r>
                          </w:p>
                          <w:p w:rsidP="00ED3348" w:rsidR="00CA2B35" w:rsidRDefault="00CA2B35" w:rsidRPr="002D68E4">
                            <w:pPr>
                              <w:tabs>
                                <w:tab w:pos="1440" w:val="clear"/>
                                <w:tab w:pos="4320" w:val="clear"/>
                                <w:tab w:pos="5526" w:val="left"/>
                              </w:tabs>
                            </w:pPr>
                          </w:p>
                          <w:p w:rsidP="00ED3348" w:rsidR="00CA2B35" w:rsidRDefault="00CA2B35" w:rsidRPr="002D68E4">
                            <w:r w:rsidRPr="002D68E4">
                              <w:t>Les personnes en charge du recrutement veilleront à faire évoluer la formulation des intitulés métiers utilisés dans les offres d’emploi pour les métiers les moins mixtes.</w:t>
                            </w:r>
                          </w:p>
                        </w:txbxContent>
                      </wps:txbx>
                      <wps:bodyPr anchor="t" anchorCtr="0" bIns="45720" lIns="91440" rIns="91440" rot="0" tIns="45720" vert="horz" wrap="square">
                        <a:spAutoFit/>
                      </wps:bodyPr>
                    </wps:wsp>
                  </a:graphicData>
                </a:graphic>
              </wp:inline>
            </w:drawing>
          </mc:Choice>
          <mc:Fallback>
            <w:pict>
              <v:shape id="_x0000_s105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onSbMNQIAAFgEAAAOAAAAZHJzL2Uyb0RvYy54bWysVE1v2zAMvQ/YfxB0X/xRp0mNOEWXLsOA 7gPodtmNluVYmCxpkhK7/fWj5DTN1p2G+SCIIvX0+Eh6dT32khy4dUKrimazlBKumG6E2lX029ft myUlzoNqQGrFK/rAHb1ev361GkzJc91p2XBLEES5cjAV7bw3ZZI41vEe3EwbrtDZatuDR9PuksbC gOi9TPI0vUwGbRtjNePO4ent5KTriN+2nPnPbeu4J7KiyM3H1ca1DmuyXkG5s2A6wY404B9Y9CAU PnqCugUPZG/FC6heMKudbv2M6T7RbSsYjzlgNln6Rzb3HRgec0FxnDnJ5P4fLPt0+GKJaCpaXGSU KOixSN+xVKThxPPRc5IHkQbjSoy9Nxjtx7d6xGLHhJ250+yHI0pvOlA7fmOtHjoODZLMws3k7OqE 4wJIPXzUDb4Fe68j0NjaPiiImhBEx2I9nAqEPAjDw0vUKF/MKWHoy4r04mo5j29A+XTdWOffc92T sKmoxQ6I8HC4cz7QgfIpJLzmtBTNVkgZDburN9KSA2C3bON3RP8tTCoyVDRfzpHJS4zQufyEAoxx 5Yu/wfTCY+tL0Vd0mYYvBEEZtHunmrj3IOS0R9pSHcUM+k1K+rEeY/HyRbgclK5184DyWj21Oo4m bjptHykZsM0r6n7uwXJK5AeFJbrKiiLMRTSK+SJHw5576nMPKIZQFfWUTNuNj7MUVTA3WMqtiCI/ MzlyxvaN2h9HLczHuR2jnn8I618AAAD//wMAUEsDBBQABgAIAAAAIQCbDDZA3AAAAAUBAAAPAAAA ZHJzL2Rvd25yZXYueG1sTI9BT4QwEIXvJv6HZky8GLeAShQpGzXZxHgDjfFY6Ahk6QzSLrD/3upF L5O8vJf3vsm3qx3EjJPrmRTEmwgEUsOmp1bB2+vu8haE85qMHphQwREdbIvTk1xnhhcqca58K0IJ uUwr6LwfMyld06HVbsMjUvA+ebLaBzm10kx6CeV2kEkUpdLqnsJCp0d86rDZVwer4OPxangp9/VX +Xxc3jndcTVfsFLnZ+vDPQiPq/8Lww9+QIciMNV8IOPEoCA84n9v8O6u0xsQtYIkiWOQRS7/0xff AAAA//8DAFBLAQItABQABgAIAAAAIQC2gziS/gAAAOEBAAATAAAAAAAAAAAAAAAAAAAAAABbQ29u dGVudF9UeXBlc10ueG1sUEsBAi0AFAAGAAgAAAAhADj9If/WAAAAlAEAAAsAAAAAAAAAAAAAAAAA LwEAAF9yZWxzLy5yZWxzUEsBAi0AFAAGAAgAAAAhAKidJsw1AgAAWAQAAA4AAAAAAAAAAAAAAAAA LgIAAGRycy9lMm9Eb2MueG1sUEsBAi0AFAAGAAgAAAAhAJsMNkDcAAAABQEAAA8AAAAAAAAAAAAA AAAAjwQAAGRycy9kb3ducmV2LnhtbFBLBQYAAAAABAAEAPMAAACYBQ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32BD7E17">
                <v:textbox style="mso-fit-shape-to-text:t">
                  <w:txbxContent>
                    <w:p w:rsidP="00ED3348" w:rsidR="00CA2B35" w:rsidRDefault="00CA2B35" w:rsidRPr="00350FD1">
                      <w:pPr>
                        <w:rPr>
                          <w:b/>
                        </w:rPr>
                      </w:pPr>
                      <w:r w:rsidRPr="00ED3348">
                        <w:rPr>
                          <w:b/>
                        </w:rPr>
                        <w:t xml:space="preserve"> </w:t>
                      </w:r>
                      <w:r>
                        <w:rPr>
                          <w:b/>
                        </w:rPr>
                        <w:t xml:space="preserve">Egalité professionnelle </w:t>
                      </w:r>
                      <w:r w:rsidRPr="00350FD1">
                        <w:rPr>
                          <w:b/>
                        </w:rPr>
                        <w:t>et égalité de traitement</w:t>
                      </w:r>
                      <w:r>
                        <w:rPr>
                          <w:b/>
                        </w:rPr>
                        <w:t xml:space="preserve"> dans le processus de recrutement</w:t>
                      </w:r>
                    </w:p>
                    <w:p w:rsidP="00ED3348" w:rsidR="00CA2B35" w:rsidRDefault="00CA2B35"/>
                    <w:p w:rsidP="00ED3348" w:rsidR="00CA2B35" w:rsidRDefault="00CA2B35" w:rsidRPr="002D68E4">
                      <w:r w:rsidRPr="00BD5A32">
                        <w:t>L’égalité professionnelle</w:t>
                      </w:r>
                      <w:r w:rsidRPr="002D68E4">
                        <w:t xml:space="preserve"> et salariale entre les salariés femmes et hommes </w:t>
                      </w:r>
                      <w:r>
                        <w:t xml:space="preserve">et </w:t>
                      </w:r>
                      <w:r w:rsidRPr="002D68E4">
                        <w:t>l’égalité de traitement sont des principes intangibles qui doivent être pratiqués dans les faits par l’association.</w:t>
                      </w:r>
                    </w:p>
                    <w:p w:rsidP="00ED3348" w:rsidR="00CA2B35" w:rsidRDefault="00CA2B35" w:rsidRPr="002D68E4"/>
                    <w:p w:rsidP="00ED3348" w:rsidR="00CA2B35" w:rsidRDefault="00CA2B35" w:rsidRPr="00BD5A32">
                      <w:r w:rsidRPr="002D68E4">
                        <w:t>Les personnes en charge du recrutement ainsi que l’employeur s’engagent à respecter les dispositions législatives relatives à l’égalité professionnelle entre les femmes et les hommes et s’interdisent en conséquences de prendre toute décision concernant les relations de travail, notamment l’emploi, la rémunération, l’exécution du contrat de travail, d’un salarié en considération du sexe ou de la situation familiale.</w:t>
                      </w:r>
                    </w:p>
                    <w:p w:rsidP="00ED3348" w:rsidR="00CA2B35" w:rsidRDefault="00CA2B35" w:rsidRPr="00BD5A32"/>
                    <w:p w:rsidP="00ED3348" w:rsidR="00CA2B35" w:rsidRDefault="00CA2B35" w:rsidRPr="002D68E4">
                      <w:r w:rsidRPr="002D68E4">
                        <w:t>Le processus de recrutement est unique et se déroule exactement de la même façon pour les femmes et pour les hommes, les critères de sélection étant identiques. Les recrutements sont basés sur les seules compétences, qualifications et expériences professionnelles des candidats.</w:t>
                      </w:r>
                    </w:p>
                    <w:p w:rsidP="00ED3348" w:rsidR="00CA2B35" w:rsidRDefault="00CA2B35" w:rsidRPr="002D68E4"/>
                    <w:p w:rsidP="00ED3348" w:rsidR="00CA2B35" w:rsidRDefault="00CA2B35" w:rsidRPr="002D68E4">
                      <w:r w:rsidRPr="002D68E4">
                        <w:t>Dans le cadre du processus de recrutement et de l’attribution des missions, l’association s’engage à ce que ne soient pas posées des questions liées au sexe ou à la situation familiale ayant pour conséquence d’engendrer une inégalité dans l’évaluation des candidatures.</w:t>
                      </w:r>
                    </w:p>
                    <w:p w:rsidP="00ED3348" w:rsidR="00CA2B35" w:rsidRDefault="00CA2B35" w:rsidRPr="002D68E4"/>
                    <w:p w:rsidP="00ED3348" w:rsidR="00CA2B35" w:rsidRDefault="00CA2B35" w:rsidRPr="002D68E4">
                      <w:r w:rsidRPr="002D68E4">
                        <w:t xml:space="preserve">L’association s’engage aussi à prévenir toute discrimination de la part des entreprises utilisatrices envers les salariés </w:t>
                      </w:r>
                      <w:r>
                        <w:t>en parcours</w:t>
                      </w:r>
                      <w:r w:rsidRPr="002D68E4">
                        <w:t xml:space="preserve"> dans le choix de l’attribution des missions.</w:t>
                      </w:r>
                    </w:p>
                    <w:p w:rsidP="00ED3348" w:rsidR="00CA2B35" w:rsidRDefault="00CA2B35" w:rsidRPr="00BD5A32"/>
                    <w:p w:rsidP="00ED3348" w:rsidR="00CA2B35" w:rsidRDefault="00CA2B35" w:rsidRPr="002D68E4">
                      <w:r w:rsidRPr="00BD5A32">
                        <w:t>Les offres d’emploi sont rédigées et gérées de manière non discriminatoire. Elles sont formulées de manière neutre et ne comportent aucun terme susceptible de décourager les femmes ou les hommes e</w:t>
                      </w:r>
                      <w:r w:rsidRPr="002D68E4">
                        <w:t>t ainsi attirer les candidatures féminines sur les postes occupés en majorité par des hommes ou attirer les candidatures masculines sur des postes occupés majoritairement pas des femmes.</w:t>
                      </w:r>
                    </w:p>
                    <w:p w:rsidP="00ED3348" w:rsidR="00CA2B35" w:rsidRDefault="00CA2B35" w:rsidRPr="002D68E4">
                      <w:pPr>
                        <w:tabs>
                          <w:tab w:pos="1440" w:val="clear"/>
                          <w:tab w:pos="4320" w:val="clear"/>
                          <w:tab w:pos="5526" w:val="left"/>
                        </w:tabs>
                      </w:pPr>
                    </w:p>
                    <w:p w:rsidP="00ED3348" w:rsidR="00CA2B35" w:rsidRDefault="00CA2B35" w:rsidRPr="002D68E4">
                      <w:r w:rsidRPr="002D68E4">
                        <w:t>Les personnes en charge du recrutement veilleront à faire évoluer la formulation des intitulés métiers utilisés dans les offres d’emploi pour les métiers les moins mixtes.</w:t>
                      </w:r>
                    </w:p>
                  </w:txbxContent>
                </v:textbox>
                <w10:anchorlock/>
              </v:shape>
            </w:pict>
          </mc:Fallback>
        </mc:AlternateContent>
      </w:r>
    </w:p>
    <w:p w:rsidP="0012217A" w:rsidR="0044203C" w:rsidRDefault="00ED3348" w:rsidRPr="002D68E4">
      <w:r>
        <w:rPr>
          <w:noProof/>
        </w:rPr>
        <mc:AlternateContent>
          <mc:Choice Requires="wps">
            <w:drawing>
              <wp:inline distB="0" distL="0" distR="0" distT="0" wp14:anchorId="18CE2895" wp14:editId="37F79899">
                <wp:extent cx="6010275" cy="1403985"/>
                <wp:effectExtent b="24130" l="19050" r="28575" t="19050"/>
                <wp:docPr id="4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ED3348" w:rsidR="00CA2B35" w:rsidRDefault="00CA2B35" w:rsidRPr="002D68E4">
                            <w:r w:rsidRPr="002D68E4">
                              <w:t>Ce principe de non-discrimination implique, en particulier dans la rédaction des offres d’emploi et des contrats de travail, que la dénomination des emplois mentionne autant que possible les deux genres, ou que soit ajoutée une mention indiquant que l’emploi est accessible aux deux sexes.</w:t>
                            </w:r>
                          </w:p>
                          <w:p w:rsidP="00ED3348" w:rsidR="00CA2B35" w:rsidRDefault="00CA2B35" w:rsidRPr="002D68E4"/>
                        </w:txbxContent>
                      </wps:txbx>
                      <wps:bodyPr anchor="t" anchorCtr="0" bIns="45720" lIns="91440" rIns="91440" rot="0" tIns="45720" vert="horz" wrap="square">
                        <a:spAutoFit/>
                      </wps:bodyPr>
                    </wps:wsp>
                  </a:graphicData>
                </a:graphic>
              </wp:inline>
            </w:drawing>
          </mc:Choice>
          <mc:Fallback>
            <w:pict>
              <v:shape id="_x0000_s105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xfzIGNQIAAFgEAAAOAAAAZHJzL2Uyb0RvYy54bWysVE1v2zAMvQ/YfxB0X+y4TpsacYouXYYB 3QfQ7bIbLcmxMFnSJCV2+utHKWmarTsN80EQRerp8ZH04mbsFdkJ56XRNZ1OckqEZoZLvanpt6/r N3NKfADNQRktaroXnt4sX79aDLYShemM4sIRBNG+GmxNuxBslWWedaIHPzFWaHS2xvUQ0HSbjDsY EL1XWZHnl9lgHLfOMOE9nt4dnHSZ8NtWsPC5bb0IRNUUuYW0urQ2cc2WC6g2Dmwn2ZEG/AOLHqTG R09QdxCAbJ18AdVL5ow3bZgw02embSUTKQfMZpr/kc1DB1akXFAcb08y+f8Hyz7tvjgieU3Li5IS DT0W6TuWinBBghiDIEUUabC+wtgHi9FhfGtGLHZK2Nt7w354os2qA70Rt86ZoRPAkeQ03szOrh5w fARpho+G41uwDSYBja3ro4KoCUF0LNb+VCDkQRgeXqJGxdWMEoa+aZlfXM9n6Q2onq5b58N7YXoS NzV12AEJHnb3PkQ6UD2FxNe8UZKvpVLJcJtmpRzZAXbLOn1H9N/ClCZDTYv5DJm8xIidK04owJjQ ofwbTC8Dtr6SfU3nefxiEFRRu3eap30AqQ57pK30Ucyo30HJMDZjKl4xj5ej0o3he5TXmUOr42ji pjPukZIB27ym/ucWnKBEfdBYoutpWca5SEY5uyrQcOee5twDmiFUTQMlh+0qpFlKKthbLOVaJpGf mRw5Y/sm7Y+jFufj3E5Rzz+E5S8AAAD//wMAUEsDBBQABgAIAAAAIQCbDDZA3AAAAAUBAAAPAAAA ZHJzL2Rvd25yZXYueG1sTI9BT4QwEIXvJv6HZky8GLeAShQpGzXZxHgDjfFY6Ahk6QzSLrD/3upF L5O8vJf3vsm3qx3EjJPrmRTEmwgEUsOmp1bB2+vu8haE85qMHphQwREdbIvTk1xnhhcqca58K0IJ uUwr6LwfMyld06HVbsMjUvA+ebLaBzm10kx6CeV2kEkUpdLqnsJCp0d86rDZVwer4OPxangp9/VX +Xxc3jndcTVfsFLnZ+vDPQiPq/8Lww9+QIciMNV8IOPEoCA84n9v8O6u0xsQtYIkiWOQRS7/0xff AAAA//8DAFBLAQItABQABgAIAAAAIQC2gziS/gAAAOEBAAATAAAAAAAAAAAAAAAAAAAAAABbQ29u dGVudF9UeXBlc10ueG1sUEsBAi0AFAAGAAgAAAAhADj9If/WAAAAlAEAAAsAAAAAAAAAAAAAAAAA LwEAAF9yZWxzLy5yZWxzUEsBAi0AFAAGAAgAAAAhADF/MgY1AgAAWAQAAA4AAAAAAAAAAAAAAAAA LgIAAGRycy9lMm9Eb2MueG1sUEsBAi0AFAAGAAgAAAAhAJsMNkDcAAAABQEAAA8AAAAAAAAAAAAA AAAAjwQAAGRycy9kb3ducmV2LnhtbFBLBQYAAAAABAAEAPMAAACYBQ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18CE2895">
                <v:textbox style="mso-fit-shape-to-text:t">
                  <w:txbxContent>
                    <w:p w:rsidP="00ED3348" w:rsidR="00CA2B35" w:rsidRDefault="00CA2B35" w:rsidRPr="002D68E4">
                      <w:r w:rsidRPr="002D68E4">
                        <w:t>Ce principe de non-discrimination implique, en particulier dans la rédaction des offres d’emploi et des contrats de travail, que la dénomination des emplois mentionne autant que possible les deux genres, ou que soit ajoutée une mention indiquant que l’emploi est accessible aux deux sexes.</w:t>
                      </w:r>
                    </w:p>
                    <w:p w:rsidP="00ED3348" w:rsidR="00CA2B35" w:rsidRDefault="00CA2B35" w:rsidRPr="002D68E4"/>
                  </w:txbxContent>
                </v:textbox>
                <w10:anchorlock/>
              </v:shape>
            </w:pict>
          </mc:Fallback>
        </mc:AlternateContent>
      </w:r>
    </w:p>
    <w:p w:rsidP="0012217A" w:rsidR="00ED3348" w:rsidRDefault="00ED3348"/>
    <w:p w:rsidP="0012217A" w:rsidR="00ED3348" w:rsidRDefault="00ED3348">
      <w:r>
        <w:rPr>
          <w:noProof/>
        </w:rPr>
        <w:lastRenderedPageBreak/>
        <mc:AlternateContent>
          <mc:Choice Requires="wps">
            <w:drawing>
              <wp:inline distB="0" distL="0" distR="0" distT="0" wp14:anchorId="30A5EF76" wp14:editId="68E05F73">
                <wp:extent cx="6010275" cy="1403985"/>
                <wp:effectExtent b="24130" l="19050" r="28575" t="19050"/>
                <wp:docPr id="4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ED3348" w:rsidR="00CA2B35" w:rsidRDefault="00CA2B35" w:rsidRPr="002D68E4">
                            <w:r w:rsidRPr="002D68E4">
                              <w:t xml:space="preserve">Il en va de même pour s’interdire toute discrimination, disparité ou inégalité, y compris à l’embauche, qui serait fondée sur un quelconque critère fixé à l’article L1132-1 du Code du travail, tel que l’origine ethnique ou nationale, la religion ou les convictions personnelles, les activités syndicales ou mutualistes, la situation de famille, l’âge, les mœurs ou l’orientation sexuelle, ou les opinions politiques ou philosophiques du salarié, pour arrêter leur décision en ce qui concerne l’embauche, le salaire, l’avancement, la formation, l’organisation du travail et les mesures disciplinaires ou de licenciement. </w:t>
                            </w:r>
                          </w:p>
                          <w:p w:rsidP="00ED3348" w:rsidR="00CA2B35" w:rsidRDefault="00CA2B35" w:rsidRPr="00BD5A32"/>
                          <w:p w:rsidP="00ED3348" w:rsidR="00CA2B35" w:rsidRDefault="00CA2B35" w:rsidRPr="002D68E4">
                            <w:pPr>
                              <w:rPr>
                                <w:b/>
                              </w:rPr>
                            </w:pPr>
                            <w:r w:rsidRPr="002D68E4">
                              <w:rPr>
                                <w:b/>
                              </w:rPr>
                              <w:t>Egalité de rémunération à l’embauche</w:t>
                            </w:r>
                          </w:p>
                          <w:p w:rsidP="00ED3348" w:rsidR="00CA2B35" w:rsidRDefault="00CA2B35" w:rsidRPr="002D68E4">
                            <w:pPr>
                              <w:rPr>
                                <w:b/>
                              </w:rPr>
                            </w:pPr>
                          </w:p>
                          <w:p w:rsidP="00ED3348" w:rsidR="00CA2B35" w:rsidRDefault="00CA2B35" w:rsidRPr="002D68E4">
                            <w:r w:rsidRPr="002D68E4">
                              <w:t>L’égalité salariale étant une composante essentielle de l’égalité professionnelle, l’association garantit à l’embauche un niveau de classification et un niveau de salaire identiques entre les femmes et les hommes pour un même métier, un même niveau de responsabilité, de qualification et/ou d’expérience conformément à l’article L3221-2 du Code du travail.</w:t>
                            </w:r>
                          </w:p>
                          <w:p w:rsidP="00ED3348" w:rsidR="00CA2B35" w:rsidRDefault="00CA2B35">
                            <w:pPr>
                              <w:rPr>
                                <w:i/>
                              </w:rPr>
                            </w:pPr>
                          </w:p>
                        </w:txbxContent>
                      </wps:txbx>
                      <wps:bodyPr anchor="t" anchorCtr="0" bIns="45720" lIns="91440" rIns="91440" rot="0" tIns="45720" vert="horz" wrap="square">
                        <a:spAutoFit/>
                      </wps:bodyPr>
                    </wps:wsp>
                  </a:graphicData>
                </a:graphic>
              </wp:inline>
            </w:drawing>
          </mc:Choice>
          <mc:Fallback>
            <w:pict>
              <v:shape id="_x0000_s105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M8mYvNQIAAFgEAAAOAAAAZHJzL2Uyb0RvYy54bWysVE1v2zAMvQ/YfxB0X+y4TpMYcYouXYYB 3QfQ7bIbLcuxMFnSJCV2+utHyWmarTsN80EQRerp8ZH06mboJDlw64RWJZ1OUkq4YroWalfSb1+3 bxaUOA+qBqkVL+mRO3qzfv1q1ZuCZ7rVsuaWIIhyRW9K2npviiRxrOUduIk2XKGz0bYDj6bdJbWF HtE7mWRpep302tbGasadw9O70UnXEb9pOPOfm8ZxT2RJkZuPq41rFdZkvYJiZ8G0gp1owD+w6EAo fPQMdQceyN6KF1CdYFY73fgJ012im0YwHnPAbKbpH9k8tGB4zAXFceYsk/t/sOzT4Ysloi5pfjWn REGHRfqOpSI1J54PnpMsiNQbV2Dsg8FoP7zVAxY7JuzMvWY/HFF604La8Vtrdd9yqJHkNNxMLq6O OC6AVP1HXeNbsPc6Ag2N7YKCqAlBdCzW8Vwg5EEYHl6jRtl8RglD3zRPr5aLWXwDiqfrxjr/nuuO hE1JLXZAhIfDvfOBDhRPIeE1p6Wot0LKaNhdtZGWHAC7ZRu/E/pvYVKRvqTZYoZMXmKEzuVnFGCM K5//DaYTHltfiq6kizR8IQiKoN07Vce9ByHHPdKW6iRm0G9U0g/VEIuXLcPloHSl6yPKa/XY6jia uGm1faSkxzYvqfu5B8spkR8Ulmg5zfMwF9HIZ/MMDXvpqS49oBhCldRTMm43Ps5SVMHcYim3Ior8 zOTEGds3an8atTAfl3aMev4hrH8BAAD//wMAUEsDBBQABgAIAAAAIQCbDDZA3AAAAAUBAAAPAAAA ZHJzL2Rvd25yZXYueG1sTI9BT4QwEIXvJv6HZky8GLeAShQpGzXZxHgDjfFY6Ahk6QzSLrD/3upF L5O8vJf3vsm3qx3EjJPrmRTEmwgEUsOmp1bB2+vu8haE85qMHphQwREdbIvTk1xnhhcqca58K0IJ uUwr6LwfMyld06HVbsMjUvA+ebLaBzm10kx6CeV2kEkUpdLqnsJCp0d86rDZVwer4OPxangp9/VX +Xxc3jndcTVfsFLnZ+vDPQiPq/8Lww9+QIciMNV8IOPEoCA84n9v8O6u0xsQtYIkiWOQRS7/0xff AAAA//8DAFBLAQItABQABgAIAAAAIQC2gziS/gAAAOEBAAATAAAAAAAAAAAAAAAAAAAAAABbQ29u dGVudF9UeXBlc10ueG1sUEsBAi0AFAAGAAgAAAAhADj9If/WAAAAlAEAAAsAAAAAAAAAAAAAAAAA LwEAAF9yZWxzLy5yZWxzUEsBAi0AFAAGAAgAAAAhAIzyZi81AgAAWAQAAA4AAAAAAAAAAAAAAAAA LgIAAGRycy9lMm9Eb2MueG1sUEsBAi0AFAAGAAgAAAAhAJsMNkDcAAAABQEAAA8AAAAAAAAAAAAA AAAAjwQAAGRycy9kb3ducmV2LnhtbFBLBQYAAAAABAAEAPMAAACYBQ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30A5EF76">
                <v:textbox style="mso-fit-shape-to-text:t">
                  <w:txbxContent>
                    <w:p w:rsidP="00ED3348" w:rsidR="00CA2B35" w:rsidRDefault="00CA2B35" w:rsidRPr="002D68E4">
                      <w:r w:rsidRPr="002D68E4">
                        <w:t xml:space="preserve">Il en va de même pour s’interdire toute discrimination, disparité ou inégalité, y compris à l’embauche, qui serait fondée sur un quelconque critère fixé à l’article L1132-1 du Code du travail, tel que l’origine ethnique ou nationale, la religion ou les convictions personnelles, les activités syndicales ou mutualistes, la situation de famille, l’âge, les mœurs ou l’orientation sexuelle, ou les opinions politiques ou philosophiques du salarié, pour arrêter leur décision en ce qui concerne l’embauche, le salaire, l’avancement, la formation, l’organisation du travail et les mesures disciplinaires ou de licenciement. </w:t>
                      </w:r>
                    </w:p>
                    <w:p w:rsidP="00ED3348" w:rsidR="00CA2B35" w:rsidRDefault="00CA2B35" w:rsidRPr="00BD5A32"/>
                    <w:p w:rsidP="00ED3348" w:rsidR="00CA2B35" w:rsidRDefault="00CA2B35" w:rsidRPr="002D68E4">
                      <w:pPr>
                        <w:rPr>
                          <w:b/>
                        </w:rPr>
                      </w:pPr>
                      <w:r w:rsidRPr="002D68E4">
                        <w:rPr>
                          <w:b/>
                        </w:rPr>
                        <w:t>Egalité de rémunération à l’embauche</w:t>
                      </w:r>
                    </w:p>
                    <w:p w:rsidP="00ED3348" w:rsidR="00CA2B35" w:rsidRDefault="00CA2B35" w:rsidRPr="002D68E4">
                      <w:pPr>
                        <w:rPr>
                          <w:b/>
                        </w:rPr>
                      </w:pPr>
                    </w:p>
                    <w:p w:rsidP="00ED3348" w:rsidR="00CA2B35" w:rsidRDefault="00CA2B35" w:rsidRPr="002D68E4">
                      <w:r w:rsidRPr="002D68E4">
                        <w:t>L’égalité salariale étant une composante essentielle de l’égalité professionnelle, l’association garantit à l’embauche un niveau de classification et un niveau de salaire identiques entre les femmes et les hommes pour un même métier, un même niveau de responsabilité, de qualification et/ou d’expérience conformément à l’article L3221-2 du Code du travail.</w:t>
                      </w:r>
                    </w:p>
                    <w:p w:rsidP="00ED3348" w:rsidR="00CA2B35" w:rsidRDefault="00CA2B35">
                      <w:pPr>
                        <w:rPr>
                          <w:i/>
                        </w:rPr>
                      </w:pPr>
                    </w:p>
                  </w:txbxContent>
                </v:textbox>
                <w10:anchorlock/>
              </v:shape>
            </w:pict>
          </mc:Fallback>
        </mc:AlternateContent>
      </w:r>
    </w:p>
    <w:p w:rsidP="0012217A" w:rsidR="00ED3348" w:rsidRDefault="00ED3348"/>
    <w:p w:rsidP="0012217A" w:rsidR="00F05A26" w:rsidRDefault="00F05A26" w:rsidRPr="002D68E4">
      <w:r w:rsidRPr="002D68E4">
        <w:rPr>
          <w:b/>
        </w:rPr>
        <w:t>Dans le cadre de l’accompagnement</w:t>
      </w:r>
      <w:r w:rsidR="00156103" w:rsidRPr="002D68E4">
        <w:rPr>
          <w:b/>
        </w:rPr>
        <w:t xml:space="preserve"> des salariés en parcours</w:t>
      </w:r>
      <w:r w:rsidRPr="002D68E4">
        <w:rPr>
          <w:b/>
        </w:rPr>
        <w:t>, vont être nécessairement abordées des questions personnelles, liées à la situation familiale ou personnelle des salar</w:t>
      </w:r>
      <w:r w:rsidR="00A1225F">
        <w:rPr>
          <w:b/>
        </w:rPr>
        <w:t>iés en parcours</w:t>
      </w:r>
      <w:r w:rsidR="00156103" w:rsidRPr="00DC71CE">
        <w:rPr>
          <w:b/>
        </w:rPr>
        <w:t>.</w:t>
      </w:r>
    </w:p>
    <w:p w:rsidP="0012217A" w:rsidR="00C079F0" w:rsidRDefault="00C079F0">
      <w:pPr>
        <w:rPr>
          <w:b/>
        </w:rPr>
      </w:pPr>
    </w:p>
    <w:p w:rsidP="0012217A" w:rsidR="00B45033" w:rsidRDefault="00ED3348">
      <w:pPr>
        <w:rPr>
          <w:b/>
        </w:rPr>
      </w:pPr>
      <w:r>
        <w:rPr>
          <w:noProof/>
        </w:rPr>
        <mc:AlternateContent>
          <mc:Choice Requires="wps">
            <w:drawing>
              <wp:inline distB="0" distL="0" distR="0" distT="0" wp14:anchorId="02BAB9F7" wp14:editId="507CDD85">
                <wp:extent cx="6010275" cy="1403985"/>
                <wp:effectExtent b="24130" l="19050" r="28575" t="19050"/>
                <wp:docPr id="48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ED3348" w:rsidR="00CA2B35" w:rsidRDefault="00CA2B35">
                            <w:r>
                              <w:t>L</w:t>
                            </w:r>
                            <w:r w:rsidRPr="002D68E4">
                              <w:t>es conditions d’emploi et de travail des travailleurs handicapés doivent être conformes aux dispositions légales et réglementaires en vigueur, et respecter les prescriptions de la médecine du travail. Aucun salarié ne peut faire l’objet de discrimination en raison de son état de santé ou de son handicap.</w:t>
                            </w:r>
                          </w:p>
                          <w:p w:rsidP="00ED3348" w:rsidR="00CA2B35" w:rsidRDefault="00CA2B35" w:rsidRPr="002D68E4"/>
                        </w:txbxContent>
                      </wps:txbx>
                      <wps:bodyPr anchor="t" anchorCtr="0" bIns="45720" lIns="91440" rIns="91440" rot="0" tIns="45720" vert="horz" wrap="square">
                        <a:spAutoFit/>
                      </wps:bodyPr>
                    </wps:wsp>
                  </a:graphicData>
                </a:graphic>
              </wp:inline>
            </w:drawing>
          </mc:Choice>
          <mc:Fallback>
            <w:pict>
              <v:shape id="_x0000_s105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tWUjsNAIAAFgEAAAOAAAAZHJzL2Uyb0RvYy54bWysVE1v2zAMvQ/YfxB0X+y4TpsacYouXYYB 3QfQ7bIbLcmxMFnSJCV2+utHKWmarTsN80EQRerp8ZH04mbsFdkJ56XRNZ1OckqEZoZLvanpt6/r N3NKfADNQRktaroXnt4sX79aDLYShemM4sIRBNG+GmxNuxBslWWedaIHPzFWaHS2xvUQ0HSbjDsY EL1XWZHnl9lgHLfOMOE9nt4dnHSZ8NtWsPC5bb0IRNUUuYW0urQ2cc2WC6g2Dmwn2ZEG/AOLHqTG R09QdxCAbJ18AdVL5ow3bZgw02embSUTKQfMZpr/kc1DB1akXFAcb08y+f8Hyz7tvjgieU3LeUmJ hh6L9B1LRbggQYxBkCKKNFhfYeyDxegwvjUjFjsl7O29YT880WbVgd6IW+fM0AngSHIab2ZnVw84 PoI0w0fD8S3YBpOAxtb1UUHUhCA6Fmt/KhDyIAwPL1Gj4mpGCUPftMwvruez9AZUT9et8+G9MD2J m5o67IAED7t7HyIdqJ5C4mveKMnXUqlkuE2zUo7sALtlnb4j+m9hSpOhpsV8hkxeYsTOFScUYEzo UP4NppcBW1/JvqbzPH4xCKqo3TvN0z6AVIc90lb6KGbU76BkGJsxFe8iXY5KN4bvUV5nDq2Oo4mb zrhHSgZs85r6n1twghL1QWOJrqdlGeciGeXsqkDDnXuacw9ohlA1DZQctquQZimpYG+xlGuZRH5m cuSM7Zu0P45anI9zO0U9/xCWvwA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bVlI7DQCAABY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02BAB9F7">
                <v:textbox style="mso-fit-shape-to-text:t">
                  <w:txbxContent>
                    <w:p w:rsidP="00ED3348" w:rsidR="00CA2B35" w:rsidRDefault="00CA2B35">
                      <w:r>
                        <w:t>L</w:t>
                      </w:r>
                      <w:r w:rsidRPr="002D68E4">
                        <w:t>es conditions d’emploi et de travail des travailleurs handicapés doivent être conformes aux dispositions légales et réglementaires en vigueur, et respecter les prescriptions de la médecine du travail. Aucun salarié ne peut faire l’objet de discrimination en raison de son état de santé ou de son handicap.</w:t>
                      </w:r>
                    </w:p>
                    <w:p w:rsidP="00ED3348" w:rsidR="00CA2B35" w:rsidRDefault="00CA2B35" w:rsidRPr="002D68E4"/>
                  </w:txbxContent>
                </v:textbox>
                <w10:anchorlock/>
              </v:shape>
            </w:pict>
          </mc:Fallback>
        </mc:AlternateContent>
      </w:r>
    </w:p>
    <w:p w:rsidP="0012217A" w:rsidR="00A1225F" w:rsidRDefault="00A1225F"/>
    <w:p w:rsidP="0012217A" w:rsidR="00A1225F" w:rsidRDefault="00A1225F" w:rsidRPr="00A1225F">
      <w:pPr>
        <w:rPr>
          <w:rStyle w:val="lev"/>
          <w:u w:val="single"/>
        </w:rPr>
      </w:pPr>
      <w:r w:rsidRPr="00A1225F">
        <w:rPr>
          <w:rStyle w:val="lev"/>
          <w:u w:val="single"/>
        </w:rPr>
        <w:t>Obligation d’emploi des travailleurs handicapés</w:t>
      </w:r>
    </w:p>
    <w:p w:rsidP="0012217A" w:rsidR="00A1225F" w:rsidRDefault="00A1225F">
      <w:pPr>
        <w:rPr>
          <w:rStyle w:val="lev"/>
          <w:b w:val="0"/>
        </w:rPr>
      </w:pPr>
    </w:p>
    <w:p w:rsidP="0012217A" w:rsidR="00B45033" w:rsidRDefault="00036A49" w:rsidRPr="00B45033">
      <w:pPr>
        <w:rPr>
          <w:bCs w:val="0"/>
        </w:rPr>
      </w:pPr>
      <w:r>
        <w:rPr>
          <w:rStyle w:val="lev"/>
          <w:b w:val="0"/>
        </w:rPr>
        <w:t>Selon l</w:t>
      </w:r>
      <w:r w:rsidR="00A1225F" w:rsidRPr="00A1225F">
        <w:rPr>
          <w:rStyle w:val="lev"/>
          <w:b w:val="0"/>
        </w:rPr>
        <w:t xml:space="preserve">e Code du travail, </w:t>
      </w:r>
      <w:r>
        <w:rPr>
          <w:rStyle w:val="lev"/>
          <w:b w:val="0"/>
        </w:rPr>
        <w:t>l’association est</w:t>
      </w:r>
      <w:r w:rsidR="00A1225F" w:rsidRPr="00A1225F">
        <w:rPr>
          <w:rStyle w:val="lev"/>
          <w:b w:val="0"/>
        </w:rPr>
        <w:t xml:space="preserve"> soumise aux obligations liées à l’embauche de personne</w:t>
      </w:r>
      <w:r w:rsidR="00A1225F">
        <w:rPr>
          <w:rStyle w:val="lev"/>
          <w:b w:val="0"/>
        </w:rPr>
        <w:t>s</w:t>
      </w:r>
      <w:r w:rsidR="00A1225F" w:rsidRPr="00A1225F">
        <w:rPr>
          <w:rStyle w:val="lev"/>
          <w:b w:val="0"/>
        </w:rPr>
        <w:t xml:space="preserve"> handicapées comme toutes entreprises, et donc </w:t>
      </w:r>
      <w:r w:rsidR="00042F3F">
        <w:rPr>
          <w:rStyle w:val="lev"/>
          <w:b w:val="0"/>
        </w:rPr>
        <w:t xml:space="preserve">dans l’obligation </w:t>
      </w:r>
      <w:r w:rsidR="00A1225F" w:rsidRPr="00A1225F">
        <w:rPr>
          <w:rStyle w:val="lev"/>
          <w:b w:val="0"/>
        </w:rPr>
        <w:t xml:space="preserve">d'effectuer </w:t>
      </w:r>
      <w:r w:rsidR="00A1225F">
        <w:rPr>
          <w:rStyle w:val="lev"/>
          <w:b w:val="0"/>
        </w:rPr>
        <w:t>la Déclaration Obligatoire des Travailleurs Handicap</w:t>
      </w:r>
      <w:r w:rsidR="00A1225F" w:rsidRPr="00A1225F">
        <w:rPr>
          <w:rStyle w:val="lev"/>
          <w:b w:val="0"/>
        </w:rPr>
        <w:t>és (</w:t>
      </w:r>
      <w:r w:rsidR="00A1225F" w:rsidRPr="00A1225F">
        <w:rPr>
          <w:rStyle w:val="caps"/>
          <w:bCs w:val="0"/>
        </w:rPr>
        <w:t>DOETH)</w:t>
      </w:r>
      <w:r w:rsidR="009B4278">
        <w:rPr>
          <w:rStyle w:val="lev"/>
          <w:b w:val="0"/>
        </w:rPr>
        <w:t>, et en</w:t>
      </w:r>
      <w:r w:rsidR="00A1225F" w:rsidRPr="00A1225F">
        <w:rPr>
          <w:rStyle w:val="lev"/>
          <w:b w:val="0"/>
        </w:rPr>
        <w:t xml:space="preserve"> tenir compte </w:t>
      </w:r>
      <w:r w:rsidR="00A1225F">
        <w:rPr>
          <w:rStyle w:val="lev"/>
          <w:b w:val="0"/>
        </w:rPr>
        <w:t>dans leurs effectifs de l'ensemble de</w:t>
      </w:r>
      <w:r w:rsidR="00A1225F" w:rsidRPr="00A1225F">
        <w:rPr>
          <w:rStyle w:val="lev"/>
          <w:b w:val="0"/>
        </w:rPr>
        <w:t>s salariés (</w:t>
      </w:r>
      <w:r w:rsidR="00A1225F">
        <w:rPr>
          <w:rStyle w:val="lev"/>
          <w:b w:val="0"/>
        </w:rPr>
        <w:t xml:space="preserve">salariés </w:t>
      </w:r>
      <w:r w:rsidR="00A1225F" w:rsidRPr="00A1225F">
        <w:rPr>
          <w:rStyle w:val="lev"/>
          <w:b w:val="0"/>
        </w:rPr>
        <w:t>permanents </w:t>
      </w:r>
      <w:r w:rsidR="00A1225F">
        <w:rPr>
          <w:rStyle w:val="lev"/>
          <w:b w:val="0"/>
        </w:rPr>
        <w:t>et salariés</w:t>
      </w:r>
      <w:r w:rsidR="00A1225F" w:rsidRPr="00A1225F">
        <w:rPr>
          <w:rStyle w:val="lev"/>
          <w:b w:val="0"/>
        </w:rPr>
        <w:t> </w:t>
      </w:r>
      <w:r w:rsidR="00A1225F">
        <w:rPr>
          <w:rStyle w:val="lev"/>
          <w:b w:val="0"/>
        </w:rPr>
        <w:t>en</w:t>
      </w:r>
      <w:r w:rsidR="00A1225F" w:rsidRPr="00A1225F">
        <w:rPr>
          <w:rStyle w:val="lev"/>
          <w:b w:val="0"/>
        </w:rPr>
        <w:t> insertion)</w:t>
      </w:r>
      <w:r w:rsidR="00A1225F">
        <w:rPr>
          <w:rStyle w:val="lev"/>
          <w:b w:val="0"/>
        </w:rPr>
        <w:t>.</w:t>
      </w:r>
    </w:p>
    <w:p w:rsidP="0012217A" w:rsidR="00042F3F" w:rsidRDefault="00042F3F"/>
    <w:p w:rsidP="0012217A" w:rsidR="00B45033" w:rsidRDefault="00B45033">
      <w:pPr>
        <w:rPr>
          <w:b/>
        </w:rPr>
      </w:pPr>
      <w:r>
        <w:rPr>
          <w:noProof/>
        </w:rPr>
        <mc:AlternateContent>
          <mc:Choice Requires="wps">
            <w:drawing>
              <wp:inline distB="0" distL="0" distR="0" distT="0" wp14:anchorId="25B882A9" wp14:editId="3279516E">
                <wp:extent cx="6010275" cy="1403985"/>
                <wp:effectExtent b="24130" l="19050" r="28575" t="19050"/>
                <wp:docPr id="48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B45033" w:rsidR="00CA2B35" w:rsidRDefault="00CA2B35">
                            <w:pPr>
                              <w:rPr>
                                <w:b/>
                              </w:rPr>
                            </w:pPr>
                            <w:r w:rsidRPr="002D68E4">
                              <w:rPr>
                                <w:b/>
                              </w:rPr>
                              <w:t>Obligation de fo</w:t>
                            </w:r>
                            <w:r>
                              <w:rPr>
                                <w:b/>
                              </w:rPr>
                              <w:t>rmation à la non-discrimination</w:t>
                            </w:r>
                          </w:p>
                          <w:p w:rsidP="00B45033" w:rsidR="00CA2B35" w:rsidRDefault="00CA2B35" w:rsidRPr="002D68E4"/>
                          <w:p w:rsidP="00B45033" w:rsidR="00CA2B35" w:rsidRDefault="00CA2B35" w:rsidRPr="002D68E4">
                            <w:r w:rsidRPr="002D68E4">
                              <w:t xml:space="preserve">L’association s’engage à prendre en compte les objectifs d’égalité professionnelle entre les femmes et les hommes et </w:t>
                            </w:r>
                            <w:r w:rsidRPr="00BD5A32">
                              <w:t>à</w:t>
                            </w:r>
                            <w:r w:rsidRPr="002D68E4">
                              <w:t xml:space="preserve"> prévoir des mesures nécessaires pour y parvenir en application de l’article L1142-5 du Code du travail.</w:t>
                            </w:r>
                          </w:p>
                          <w:p w:rsidP="00B45033" w:rsidR="00CA2B35" w:rsidRDefault="00CA2B35" w:rsidRPr="002D68E4"/>
                        </w:txbxContent>
                      </wps:txbx>
                      <wps:bodyPr anchor="t" anchorCtr="0" bIns="45720" lIns="91440" rIns="91440" rot="0" tIns="45720" vert="horz" wrap="square">
                        <a:spAutoFit/>
                      </wps:bodyPr>
                    </wps:wsp>
                  </a:graphicData>
                </a:graphic>
              </wp:inline>
            </w:drawing>
          </mc:Choice>
          <mc:Fallback>
            <w:pict>
              <v:shape id="_x0000_s105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Q1BzFNAIAAFgEAAAOAAAAZHJzL2Uyb0RvYy54bWysVE1v2zAMvQ/YfxB0X+y4TpMacYouXYYB 3QfQ7bIbLcmxMFnSJCV2++tHKWmarTsN80EQRerp8ZH08nrsFdkL56XRNZ1OckqEZoZLva3pt6+b NwtKfADNQRktavogPL1evX61HGwlCtMZxYUjCKJ9NdiadiHYKss860QPfmKs0OhsjeshoOm2GXcw IHqvsiLPL7PBOG6dYcJ7PL09OOkq4betYOFz23oRiKopcgtpdWlt4pqtllBtHdhOsiMN+AcWPUiN j56gbiEA2Tn5AqqXzBlv2jBhps9M20omUg6YzTT/I5v7DqxIuaA43p5k8v8Pln3af3FE8pqWizkl Gnos0ncsFeGCBDEGQYoo0mB9hbH3FqPD+NaMWOyUsLd3hv3wRJt1B3orbpwzQyeAI8lpvJmdXT3g +AjSDB8Nx7dgF0wCGlvXRwVRE4LoWKyHU4GQB2F4eIkaFfMZJQx90zK/uFrM0htQPV23zof3wvQk bmrqsAMSPOzvfIh0oHoKia95oyTfSKWS4bbNWjmyB+yWTfqO6L+FKU2GmhaLGTJ5iRE7V5xQgDGh Q/k3mF4GbH0l+5ou8vjFIKiidu80T/sAUh32SFvpo5hRv4OSYWzGVLyLJHVUujH8AeV15tDqOJq4 6Yx7pGTANq+p/7kDJyhRHzSW6GpalnEuklHO5gUa7tzTnHtAM4SqaaDksF2HNEtJBXuDpdzIJPIz kyNnbN+k/XHU4nyc2ynq+Yew+gU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0NQcxTQCAABY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25B882A9">
                <v:textbox style="mso-fit-shape-to-text:t">
                  <w:txbxContent>
                    <w:p w:rsidP="00B45033" w:rsidR="00CA2B35" w:rsidRDefault="00CA2B35">
                      <w:pPr>
                        <w:rPr>
                          <w:b/>
                        </w:rPr>
                      </w:pPr>
                      <w:r w:rsidRPr="002D68E4">
                        <w:rPr>
                          <w:b/>
                        </w:rPr>
                        <w:t>Obligation de fo</w:t>
                      </w:r>
                      <w:r>
                        <w:rPr>
                          <w:b/>
                        </w:rPr>
                        <w:t>rmation à la non-discrimination</w:t>
                      </w:r>
                    </w:p>
                    <w:p w:rsidP="00B45033" w:rsidR="00CA2B35" w:rsidRDefault="00CA2B35" w:rsidRPr="002D68E4"/>
                    <w:p w:rsidP="00B45033" w:rsidR="00CA2B35" w:rsidRDefault="00CA2B35" w:rsidRPr="002D68E4">
                      <w:r w:rsidRPr="002D68E4">
                        <w:t xml:space="preserve">L’association s’engage à prendre en compte les objectifs d’égalité professionnelle entre les femmes et les hommes et </w:t>
                      </w:r>
                      <w:r w:rsidRPr="00BD5A32">
                        <w:t>à</w:t>
                      </w:r>
                      <w:r w:rsidRPr="002D68E4">
                        <w:t xml:space="preserve"> prévoir des mesures nécessaires pour y parvenir en application de l’article L1142-5 du Code du travail.</w:t>
                      </w:r>
                    </w:p>
                    <w:p w:rsidP="00B45033" w:rsidR="00CA2B35" w:rsidRDefault="00CA2B35" w:rsidRPr="002D68E4"/>
                  </w:txbxContent>
                </v:textbox>
                <w10:anchorlock/>
              </v:shape>
            </w:pict>
          </mc:Fallback>
        </mc:AlternateContent>
      </w:r>
    </w:p>
    <w:p w:rsidP="0012217A" w:rsidR="0044203C" w:rsidRDefault="0044203C" w:rsidRPr="002D68E4"/>
    <w:p w:rsidP="0012217A" w:rsidR="006E7221" w:rsidRDefault="006E7221" w:rsidRPr="002D68E4"/>
    <w:p w:rsidP="0012217A" w:rsidR="006E7221" w:rsidRDefault="006E7221" w:rsidRPr="002D68E4">
      <w:pPr>
        <w:tabs>
          <w:tab w:pos="1440" w:val="clear"/>
          <w:tab w:pos="4320" w:val="clear"/>
        </w:tabs>
        <w:rPr>
          <w:b/>
          <w:iCs/>
          <w:smallCaps/>
          <w:sz w:val="28"/>
        </w:rPr>
      </w:pPr>
      <w:r w:rsidRPr="002D68E4">
        <w:rPr>
          <w:iCs/>
        </w:rPr>
        <w:br w:type="page"/>
      </w:r>
    </w:p>
    <w:p w:rsidP="000A4267" w:rsidR="00AD4051" w:rsidRDefault="00AD4051" w:rsidRPr="002D68E4">
      <w:pPr>
        <w:pStyle w:val="Titre2"/>
      </w:pPr>
      <w:bookmarkStart w:id="17" w:name="_Toc70606009"/>
      <w:r w:rsidRPr="002D68E4">
        <w:lastRenderedPageBreak/>
        <w:t xml:space="preserve">Article </w:t>
      </w:r>
      <w:r w:rsidR="00525ACF" w:rsidRPr="002D68E4">
        <w:t>2.</w:t>
      </w:r>
      <w:r w:rsidRPr="002D68E4">
        <w:t>3 : Contrat de travail</w:t>
      </w:r>
      <w:r w:rsidR="009A390B" w:rsidRPr="002D68E4">
        <w:t xml:space="preserve"> des </w:t>
      </w:r>
      <w:r w:rsidR="00CE2C68">
        <w:t xml:space="preserve">salariés </w:t>
      </w:r>
      <w:r w:rsidR="009A390B" w:rsidRPr="002D68E4">
        <w:t>permanents</w:t>
      </w:r>
      <w:bookmarkEnd w:id="17"/>
    </w:p>
    <w:p w:rsidP="0012217A" w:rsidR="00DB443F" w:rsidRDefault="00DB443F"/>
    <w:p w:rsidP="0012217A" w:rsidR="00B45033" w:rsidRDefault="00B45033">
      <w:r>
        <w:rPr>
          <w:noProof/>
        </w:rPr>
        <mc:AlternateContent>
          <mc:Choice Requires="wps">
            <w:drawing>
              <wp:inline distB="0" distL="0" distR="0" distT="0" wp14:anchorId="57990FB6" wp14:editId="25FCA611">
                <wp:extent cx="6010275" cy="1403985"/>
                <wp:effectExtent b="24130" l="19050" r="28575" t="19050"/>
                <wp:docPr id="49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B45033" w:rsidR="00CA2B35" w:rsidRDefault="00CA2B35">
                            <w:pPr>
                              <w:rPr>
                                <w:b/>
                              </w:rPr>
                            </w:pPr>
                            <w:r>
                              <w:rPr>
                                <w:b/>
                              </w:rPr>
                              <w:t>2.3.1. Le contrat de travail à durée indéterminée (CDI)</w:t>
                            </w:r>
                          </w:p>
                          <w:p w:rsidP="00B45033" w:rsidR="00CA2B35" w:rsidRDefault="00CA2B35" w:rsidRPr="0023374C"/>
                          <w:p w:rsidP="00B45033" w:rsidR="00CA2B35" w:rsidRDefault="00CA2B35">
                            <w:r w:rsidRPr="002D68E4">
                              <w:t>Le contrat de travail à durée indéterminée est la forme normale et générale du contrat de travail.</w:t>
                            </w:r>
                          </w:p>
                          <w:p w:rsidP="00B45033" w:rsidR="00CA2B35" w:rsidRDefault="00CA2B35" w:rsidRPr="002D68E4"/>
                          <w:p w:rsidP="00B45033" w:rsidR="00CA2B35" w:rsidRDefault="00CA2B35" w:rsidRPr="002D68E4">
                            <w:r w:rsidRPr="002D68E4">
                              <w:t xml:space="preserve">Il doit </w:t>
                            </w:r>
                            <w:r w:rsidRPr="00BD5A32">
                              <w:t>être utilisé chaque fois que l’emploi proposé correspond à l’activité normale</w:t>
                            </w:r>
                            <w:r>
                              <w:t xml:space="preserve"> et permanente de l’entreprise.</w:t>
                            </w:r>
                          </w:p>
                        </w:txbxContent>
                      </wps:txbx>
                      <wps:bodyPr anchor="t" anchorCtr="0" bIns="45720" lIns="91440" rIns="91440" rot="0" tIns="45720" vert="horz" wrap="square">
                        <a:spAutoFit/>
                      </wps:bodyPr>
                    </wps:wsp>
                  </a:graphicData>
                </a:graphic>
              </wp:inline>
            </w:drawing>
          </mc:Choice>
          <mc:Fallback>
            <w:pict>
              <v:shape id="_x0000_s105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WuEWcNAIAAFgEAAAOAAAAZHJzL2Uyb0RvYy54bWysVE2P0zAQvSPxHyzfaT423W2jpqulSxHS 8iEtXLhNHKexcGxju03Kr2fsdEthOSFysDye8fPMezNZ3Y69JAdundCqotkspYQrphuhdhX98nn7 akGJ86AakFrxih65o7frly9Wgyl5rjstG24JgihXDqainfemTBLHOt6Dm2nDFTpbbXvwaNpd0lgY EL2XSZ6m18mgbWOsZtw5PL2fnHQd8duWM/+xbR33RFYUc/NxtXGtw5qsV1DuLJhOsFMa8A9Z9CAU PnqGugcPZG/FM6heMKudbv2M6T7RbSsYjzVgNVn6RzWPHRgea0FynDnT5P4fLPtw+GSJaCpaLDNK FPQo0leUijSceD56TvJA0mBcibGPBqP9+FqPKHYs2JkHzb45ovSmA7Xjd9bqoePQYJJZuJlcXJ1w XACph/e6wbdg73UEGlvbBwaRE4LoKNbxLBDmQRgeXiNH+c2cEoa+rEivlot5fAPKp+vGOv+W656E TUUtdkCEh8OD8yEdKJ9CwmtOS9FshZTRsLt6Iy05AHbLNn4n9N/CpCJDRfPFHDN5jhE6l59RgDGu fPE3mF54bH0p+oou0vCFICgDd29UE/cehJz2mLZUJzIDfxOTfqzHKN7VWaRaN0ek1+qp1XE0cdNp +4OSAdu8ou77HiynRL5TKNEyK4owF9Eo5jc5GvbSU196QDGEqqinZNpufJylyIK5Qym3IpIcNJ8y OeWM7Ru5P41amI9LO0b9+iGsfwI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FrhFnDQCAABY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57990FB6">
                <v:textbox style="mso-fit-shape-to-text:t">
                  <w:txbxContent>
                    <w:p w:rsidP="00B45033" w:rsidR="00CA2B35" w:rsidRDefault="00CA2B35">
                      <w:pPr>
                        <w:rPr>
                          <w:b/>
                        </w:rPr>
                      </w:pPr>
                      <w:r>
                        <w:rPr>
                          <w:b/>
                        </w:rPr>
                        <w:t>2.3.1. Le contrat de travail à durée indéterminée (CDI)</w:t>
                      </w:r>
                    </w:p>
                    <w:p w:rsidP="00B45033" w:rsidR="00CA2B35" w:rsidRDefault="00CA2B35" w:rsidRPr="0023374C"/>
                    <w:p w:rsidP="00B45033" w:rsidR="00CA2B35" w:rsidRDefault="00CA2B35">
                      <w:r w:rsidRPr="002D68E4">
                        <w:t>Le contrat de travail à durée indéterminée est la forme normale et générale du contrat de travail.</w:t>
                      </w:r>
                    </w:p>
                    <w:p w:rsidP="00B45033" w:rsidR="00CA2B35" w:rsidRDefault="00CA2B35" w:rsidRPr="002D68E4"/>
                    <w:p w:rsidP="00B45033" w:rsidR="00CA2B35" w:rsidRDefault="00CA2B35" w:rsidRPr="002D68E4">
                      <w:r w:rsidRPr="002D68E4">
                        <w:t xml:space="preserve">Il doit </w:t>
                      </w:r>
                      <w:r w:rsidRPr="00BD5A32">
                        <w:t>être utilisé chaque fois que l’emploi proposé correspond à l’activité normale</w:t>
                      </w:r>
                      <w:r>
                        <w:t xml:space="preserve"> et permanente de l’entreprise.</w:t>
                      </w:r>
                    </w:p>
                  </w:txbxContent>
                </v:textbox>
                <w10:anchorlock/>
              </v:shape>
            </w:pict>
          </mc:Fallback>
        </mc:AlternateContent>
      </w:r>
    </w:p>
    <w:p w:rsidP="0012217A" w:rsidR="00B45033" w:rsidRDefault="00B45033" w:rsidRPr="002D68E4"/>
    <w:p w:rsidP="0012217A" w:rsidR="00B310EE" w:rsidRDefault="00B45033">
      <w:r>
        <w:rPr>
          <w:noProof/>
        </w:rPr>
        <mc:AlternateContent>
          <mc:Choice Requires="wps">
            <w:drawing>
              <wp:inline distB="0" distL="0" distR="0" distT="0" wp14:anchorId="687B91B2" wp14:editId="67914A5B">
                <wp:extent cx="6010275" cy="1403985"/>
                <wp:effectExtent b="24130" l="19050" r="28575" t="19050"/>
                <wp:docPr id="49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B45033" w:rsidR="00CA2B35" w:rsidRDefault="00CA2B35">
                            <w:pPr>
                              <w:rPr>
                                <w:b/>
                              </w:rPr>
                            </w:pPr>
                            <w:r>
                              <w:rPr>
                                <w:b/>
                              </w:rPr>
                              <w:t>2.3.2. Le contrat de travail à durée déterminée (CDD)</w:t>
                            </w:r>
                          </w:p>
                          <w:p w:rsidP="00B45033" w:rsidR="00CA2B35" w:rsidRDefault="00CA2B35" w:rsidRPr="0023374C"/>
                          <w:p w:rsidP="00B45033" w:rsidR="00CA2B35" w:rsidRDefault="00CA2B35" w:rsidRPr="002D68E4">
                            <w:r w:rsidRPr="002D68E4">
                              <w:t xml:space="preserve">Conformément aux articles L1242-1 et L1242-2 du Code du travail, le recours au contrat de travail à durée déterminée </w:t>
                            </w:r>
                            <w:r>
                              <w:t xml:space="preserve">(CDD) </w:t>
                            </w:r>
                            <w:r w:rsidRPr="002D68E4">
                              <w:t xml:space="preserve">n'est autorisé que : </w:t>
                            </w:r>
                          </w:p>
                          <w:p w:rsidP="00B45033" w:rsidR="00CA2B35" w:rsidRDefault="00CA2B35"/>
                          <w:p w:rsidP="00B45033" w:rsidR="00CA2B35" w:rsidRDefault="00CA2B35" w:rsidRPr="002D68E4">
                            <w:r w:rsidRPr="002D68E4">
                              <w:t>- s'il n'a, en principe, ni pour objet ni pour effet de pourvoir durablement un emploi lié à l'activité normale et permanente de l'entreprise,</w:t>
                            </w:r>
                          </w:p>
                          <w:p w:rsidP="00B45033" w:rsidR="00CA2B35" w:rsidRDefault="00CA2B35"/>
                          <w:p w:rsidP="00B45033" w:rsidR="00CA2B35" w:rsidRDefault="00CA2B35" w:rsidRPr="002D68E4">
                            <w:r w:rsidRPr="002D68E4">
                              <w:t>- pour l'exécution d'une tâche précise et temporaire,</w:t>
                            </w:r>
                          </w:p>
                          <w:p w:rsidP="00B45033" w:rsidR="00CA2B35" w:rsidRDefault="00CA2B35"/>
                          <w:p w:rsidP="00B45033" w:rsidR="00CA2B35" w:rsidRDefault="00CA2B35" w:rsidRPr="00BD5A32">
                            <w:r w:rsidRPr="002D68E4">
                              <w:t>- dans l'un des cas expressément prévus par la loi.</w:t>
                            </w:r>
                          </w:p>
                          <w:p w:rsidP="00B45033" w:rsidR="00CA2B35" w:rsidRDefault="00CA2B35" w:rsidRPr="00BD5A32"/>
                          <w:p w:rsidP="00B45033" w:rsidR="00CA2B35" w:rsidRDefault="00CA2B35" w:rsidRPr="002D68E4">
                            <w:r w:rsidRPr="002D68E4">
                              <w:t>Le CDD est obligatoirement écrit, établi selon les dispositions prévues par le Code du travail et comporte la définition précise de son motif.</w:t>
                            </w:r>
                          </w:p>
                          <w:p w:rsidP="00B45033" w:rsidR="00CA2B35" w:rsidRDefault="00CA2B35" w:rsidRPr="002D68E4"/>
                          <w:p w:rsidP="00B45033" w:rsidR="00CA2B35" w:rsidRDefault="00CA2B35" w:rsidRPr="002D68E4">
                            <w:r w:rsidRPr="002D68E4">
                              <w:t>Le CDD doit être remis au salarié dans les deux jours ouvrés en deux exemplaires.</w:t>
                            </w:r>
                          </w:p>
                          <w:p w:rsidP="00B45033" w:rsidR="00CA2B35" w:rsidRDefault="00CA2B35" w:rsidRPr="002D68E4"/>
                          <w:p w:rsidP="00B45033" w:rsidR="00CA2B35" w:rsidRDefault="00CA2B35" w:rsidRPr="002D68E4">
                            <w:r w:rsidRPr="002D68E4">
                              <w:t>Le recours au CDD est interdit pour l’exécution de travaux dangereux, pour le remplacement d’un salarié gréviste ou le remplacement d’un salarié licen</w:t>
                            </w:r>
                            <w:r>
                              <w:t>cié pour une raison économique.</w:t>
                            </w:r>
                          </w:p>
                        </w:txbxContent>
                      </wps:txbx>
                      <wps:bodyPr anchor="t" anchorCtr="0" bIns="45720" lIns="91440" rIns="91440" rot="0" tIns="45720" vert="horz" wrap="square">
                        <a:spAutoFit/>
                      </wps:bodyPr>
                    </wps:wsp>
                  </a:graphicData>
                </a:graphic>
              </wp:inline>
            </w:drawing>
          </mc:Choice>
          <mc:Fallback>
            <w:pict>
              <v:shape id="_x0000_s105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0RxTQNQIAAFgEAAAOAAAAZHJzL2Uyb0RvYy54bWysVE1v2zAMvQ/YfxB0X+w4TpsYcYouXYYB 3QfQ7bIbLcuxMFnSJCV2+utHyWmarTsN80EQRerp8ZH06mboJDlw64RWJZ1OUkq4YroWalfSb1+3 bxaUOA+qBqkVL+mRO3qzfv1q1ZuCZ7rVsuaWIIhyRW9K2npviiRxrOUduIk2XKGz0bYDj6bdJbWF HtE7mWRpepX02tbGasadw9O70UnXEb9pOPOfm8ZxT2RJkZuPq41rFdZkvYJiZ8G0gp1owD+w6EAo fPQMdQceyN6KF1CdYFY73fgJ012im0YwHnPAbKbpH9k8tGB4zAXFceYsk/t/sOzT4Ysloi5pvswp UdBhkb5jqUjNieeD5yQLIvXGFRj7YDDaD2/1gMWOCTtzr9kPR5TetKB2/NZa3bccaiQ5DTeTi6sj jgsgVf9R1/gW7L2OQENju6AgakIQHYt1PBcIeRCGh1eoUXY9p4Shb5qns+ViHt+A4um6sc6/57oj YVNSix0Q4eFw73ygA8VTSHjNaSnqrZAyGnZXbaQlB8Bu2cbvhP5bmFSkL2m2mCOTlxihc/kZBRjj yud/g+mEx9aXoivpIg1fCIIiaPdO1XHvQchxj7SlOokZ9BuV9EM1xOLNZuFyULrS9RHltXpsdRxN 3LTaPlLSY5uX1P3cg+WUyA8KS7Sc5nmYi2jk8+sMDXvpqS49oBhCldRTMm43Ps5SVMHcYim3Ior8 zOTEGds3an8atTAfl3aMev4hrH8BAAD//wMAUEsDBBQABgAIAAAAIQCbDDZA3AAAAAUBAAAPAAAA ZHJzL2Rvd25yZXYueG1sTI9BT4QwEIXvJv6HZky8GLeAShQpGzXZxHgDjfFY6Ahk6QzSLrD/3upF L5O8vJf3vsm3qx3EjJPrmRTEmwgEUsOmp1bB2+vu8haE85qMHphQwREdbIvTk1xnhhcqca58K0IJ uUwr6LwfMyld06HVbsMjUvA+ebLaBzm10kx6CeV2kEkUpdLqnsJCp0d86rDZVwer4OPxangp9/VX +Xxc3jndcTVfsFLnZ+vDPQiPq/8Lww9+QIciMNV8IOPEoCA84n9v8O6u0xsQtYIkiWOQRS7/0xff AAAA//8DAFBLAQItABQABgAIAAAAIQC2gziS/gAAAOEBAAATAAAAAAAAAAAAAAAAAAAAAABbQ29u dGVudF9UeXBlc10ueG1sUEsBAi0AFAAGAAgAAAAhADj9If/WAAAAlAEAAAsAAAAAAAAAAAAAAAAA LwEAAF9yZWxzLy5yZWxzUEsBAi0AFAAGAAgAAAAhADRHFNA1AgAAWAQAAA4AAAAAAAAAAAAAAAAA LgIAAGRycy9lMm9Eb2MueG1sUEsBAi0AFAAGAAgAAAAhAJsMNkDcAAAABQEAAA8AAAAAAAAAAAAA AAAAjwQAAGRycy9kb3ducmV2LnhtbFBLBQYAAAAABAAEAPMAAACYBQ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687B91B2">
                <v:textbox style="mso-fit-shape-to-text:t">
                  <w:txbxContent>
                    <w:p w:rsidP="00B45033" w:rsidR="00CA2B35" w:rsidRDefault="00CA2B35">
                      <w:pPr>
                        <w:rPr>
                          <w:b/>
                        </w:rPr>
                      </w:pPr>
                      <w:r>
                        <w:rPr>
                          <w:b/>
                        </w:rPr>
                        <w:t>2.3.2. Le contrat de travail à durée déterminée (CDD)</w:t>
                      </w:r>
                    </w:p>
                    <w:p w:rsidP="00B45033" w:rsidR="00CA2B35" w:rsidRDefault="00CA2B35" w:rsidRPr="0023374C"/>
                    <w:p w:rsidP="00B45033" w:rsidR="00CA2B35" w:rsidRDefault="00CA2B35" w:rsidRPr="002D68E4">
                      <w:r w:rsidRPr="002D68E4">
                        <w:t xml:space="preserve">Conformément aux articles L1242-1 et L1242-2 du Code du travail, le recours au contrat de travail à durée déterminée </w:t>
                      </w:r>
                      <w:r>
                        <w:t xml:space="preserve">(CDD) </w:t>
                      </w:r>
                      <w:r w:rsidRPr="002D68E4">
                        <w:t xml:space="preserve">n'est autorisé que : </w:t>
                      </w:r>
                    </w:p>
                    <w:p w:rsidP="00B45033" w:rsidR="00CA2B35" w:rsidRDefault="00CA2B35"/>
                    <w:p w:rsidP="00B45033" w:rsidR="00CA2B35" w:rsidRDefault="00CA2B35" w:rsidRPr="002D68E4">
                      <w:r w:rsidRPr="002D68E4">
                        <w:t>- s'il n'a, en principe, ni pour objet ni pour effet de pourvoir durablement un emploi lié à l'activité normale et permanente de l'entreprise,</w:t>
                      </w:r>
                    </w:p>
                    <w:p w:rsidP="00B45033" w:rsidR="00CA2B35" w:rsidRDefault="00CA2B35"/>
                    <w:p w:rsidP="00B45033" w:rsidR="00CA2B35" w:rsidRDefault="00CA2B35" w:rsidRPr="002D68E4">
                      <w:r w:rsidRPr="002D68E4">
                        <w:t>- pour l'exécution d'une tâche précise et temporaire,</w:t>
                      </w:r>
                    </w:p>
                    <w:p w:rsidP="00B45033" w:rsidR="00CA2B35" w:rsidRDefault="00CA2B35"/>
                    <w:p w:rsidP="00B45033" w:rsidR="00CA2B35" w:rsidRDefault="00CA2B35" w:rsidRPr="00BD5A32">
                      <w:r w:rsidRPr="002D68E4">
                        <w:t>- dans l'un des cas expressément prévus par la loi.</w:t>
                      </w:r>
                    </w:p>
                    <w:p w:rsidP="00B45033" w:rsidR="00CA2B35" w:rsidRDefault="00CA2B35" w:rsidRPr="00BD5A32"/>
                    <w:p w:rsidP="00B45033" w:rsidR="00CA2B35" w:rsidRDefault="00CA2B35" w:rsidRPr="002D68E4">
                      <w:r w:rsidRPr="002D68E4">
                        <w:t>Le CDD est obligatoirement écrit, établi selon les dispositions prévues par le Code du travail et comporte la définition précise de son motif.</w:t>
                      </w:r>
                    </w:p>
                    <w:p w:rsidP="00B45033" w:rsidR="00CA2B35" w:rsidRDefault="00CA2B35" w:rsidRPr="002D68E4"/>
                    <w:p w:rsidP="00B45033" w:rsidR="00CA2B35" w:rsidRDefault="00CA2B35" w:rsidRPr="002D68E4">
                      <w:r w:rsidRPr="002D68E4">
                        <w:t>Le CDD doit être remis au salarié dans les deux jours ouvrés en deux exemplaires.</w:t>
                      </w:r>
                    </w:p>
                    <w:p w:rsidP="00B45033" w:rsidR="00CA2B35" w:rsidRDefault="00CA2B35" w:rsidRPr="002D68E4"/>
                    <w:p w:rsidP="00B45033" w:rsidR="00CA2B35" w:rsidRDefault="00CA2B35" w:rsidRPr="002D68E4">
                      <w:r w:rsidRPr="002D68E4">
                        <w:t>Le recours au CDD est interdit pour l’exécution de travaux dangereux, pour le remplacement d’un salarié gréviste ou le remplacement d’un salarié licen</w:t>
                      </w:r>
                      <w:r>
                        <w:t>cié pour une raison économique.</w:t>
                      </w:r>
                    </w:p>
                  </w:txbxContent>
                </v:textbox>
                <w10:anchorlock/>
              </v:shape>
            </w:pict>
          </mc:Fallback>
        </mc:AlternateContent>
      </w:r>
    </w:p>
    <w:p w:rsidP="0012217A" w:rsidR="00B310EE" w:rsidRDefault="00B310EE"/>
    <w:p w:rsidP="005A13CD" w:rsidR="005A13CD" w:rsidRDefault="005A13CD">
      <w:pPr>
        <w:pStyle w:val="Sansinterligne"/>
        <w:ind w:left="0"/>
        <w:rPr>
          <w:rFonts w:cs="Tahoma"/>
          <w:b/>
          <w:u w:val="single"/>
        </w:rPr>
      </w:pPr>
      <w:r>
        <w:rPr>
          <w:rFonts w:cs="Tahoma"/>
          <w:b/>
          <w:u w:val="single"/>
        </w:rPr>
        <w:t>Les Contrats Parcours Emploi Compétences (PEC)</w:t>
      </w:r>
    </w:p>
    <w:p w:rsidP="005A13CD" w:rsidR="005A13CD" w:rsidRDefault="005A13CD" w:rsidRPr="002A5A9B"/>
    <w:p w:rsidP="005A13CD" w:rsidR="005A13CD" w:rsidRDefault="005A13CD">
      <w:pPr>
        <w:pStyle w:val="Sansinterligne"/>
        <w:ind w:left="0"/>
      </w:pPr>
      <w:r w:rsidRPr="002A5A9B">
        <w:rPr>
          <w:rFonts w:cs="Tahoma"/>
        </w:rPr>
        <w:t>Il est aussi possible de conclure des contrats aidés.</w:t>
      </w:r>
      <w:r>
        <w:rPr>
          <w:rFonts w:cs="Tahoma"/>
        </w:rPr>
        <w:t xml:space="preserve"> Un principe général du droit veut qu’il n’y ait pas lieu de distinguer, là où la loi ne distingue pas. Rien ne s’oppose, dans les textes légaux, à l’utilisation des CUI-CAE par des </w:t>
      </w:r>
      <w:r w:rsidR="001D46B0">
        <w:rPr>
          <w:rFonts w:cs="Tahoma"/>
        </w:rPr>
        <w:t xml:space="preserve">associations conventionnées </w:t>
      </w:r>
      <w:proofErr w:type="gramStart"/>
      <w:r w:rsidR="001D46B0">
        <w:rPr>
          <w:rFonts w:cs="Tahoma"/>
        </w:rPr>
        <w:t>AI</w:t>
      </w:r>
      <w:proofErr w:type="gramEnd"/>
      <w:r w:rsidR="001D46B0">
        <w:rPr>
          <w:rFonts w:cs="Tahoma"/>
        </w:rPr>
        <w:t>.</w:t>
      </w:r>
    </w:p>
    <w:p w:rsidP="0012217A" w:rsidR="005A13CD" w:rsidRDefault="005A13CD"/>
    <w:p w:rsidP="0012217A" w:rsidR="00E56F5C" w:rsidRDefault="00E56F5C"/>
    <w:p w:rsidP="00E56F5C" w:rsidR="00E56F5C" w:rsidRDefault="00E56F5C" w:rsidRPr="00894813">
      <w:r>
        <w:t>L’association se réserve le droit, en fonction de la législation en vigueur et selon les opportunités, de proposer d’autres types de contrats.</w:t>
      </w:r>
    </w:p>
    <w:p w:rsidP="0012217A" w:rsidR="00E56F5C" w:rsidRDefault="00E56F5C" w:rsidRPr="002D68E4"/>
    <w:p w:rsidP="0012217A" w:rsidR="00350652" w:rsidRDefault="00350652" w:rsidRPr="002D68E4">
      <w:pPr>
        <w:tabs>
          <w:tab w:pos="1440" w:val="clear"/>
          <w:tab w:pos="4320" w:val="clear"/>
        </w:tabs>
        <w:rPr>
          <w:b/>
          <w:iCs/>
          <w:smallCaps/>
          <w:sz w:val="28"/>
        </w:rPr>
      </w:pPr>
      <w:r w:rsidRPr="002D68E4">
        <w:rPr>
          <w:iCs/>
        </w:rPr>
        <w:br w:type="page"/>
      </w:r>
    </w:p>
    <w:p w:rsidP="000A4267" w:rsidR="009A390B" w:rsidRDefault="009A390B" w:rsidRPr="00BD5A32">
      <w:pPr>
        <w:pStyle w:val="Titre2"/>
      </w:pPr>
      <w:bookmarkStart w:id="18" w:name="_Toc70606010"/>
      <w:r w:rsidRPr="002D68E4">
        <w:lastRenderedPageBreak/>
        <w:t>Article 2.4 : Contrat de travail des salariés en parcours</w:t>
      </w:r>
      <w:bookmarkEnd w:id="18"/>
    </w:p>
    <w:p w:rsidP="0012217A" w:rsidR="009A390B" w:rsidRDefault="009A390B" w:rsidRPr="00BD5A32"/>
    <w:p w:rsidP="0012217A" w:rsidR="00B45033" w:rsidRDefault="00B45033">
      <w:r>
        <w:rPr>
          <w:noProof/>
        </w:rPr>
        <mc:AlternateContent>
          <mc:Choice Requires="wps">
            <w:drawing>
              <wp:inline distB="0" distL="0" distR="0" distT="0" wp14:anchorId="5B643AA2" wp14:editId="2F2A4D24">
                <wp:extent cx="6010275" cy="1403985"/>
                <wp:effectExtent b="24130" l="19050" r="28575" t="19050"/>
                <wp:docPr id="49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B45033" w:rsidR="00CA2B35" w:rsidRDefault="00CA2B35">
                            <w:pPr>
                              <w:rPr>
                                <w:b/>
                              </w:rPr>
                            </w:pPr>
                            <w:r>
                              <w:rPr>
                                <w:b/>
                              </w:rPr>
                              <w:t>2.4.1.</w:t>
                            </w:r>
                            <w:r w:rsidRPr="00B45033">
                              <w:rPr>
                                <w:i/>
                                <w:noProof/>
                              </w:rPr>
                              <w:t xml:space="preserve"> </w:t>
                            </w:r>
                            <w:r>
                              <w:rPr>
                                <w:b/>
                              </w:rPr>
                              <w:t>Le contrat de travail à durée déterminée d’usage (CDDU)</w:t>
                            </w:r>
                          </w:p>
                          <w:p w:rsidP="00B45033" w:rsidR="00CA2B35" w:rsidRDefault="00CA2B35" w:rsidRPr="0023374C"/>
                          <w:p w:rsidP="00B45033" w:rsidR="00CA2B35" w:rsidRDefault="00CA2B35" w:rsidRPr="002D68E4">
                            <w:r>
                              <w:t>Durant tout le</w:t>
                            </w:r>
                            <w:r w:rsidRPr="002D68E4">
                              <w:t xml:space="preserve"> parcours, il est habituellement proposé aux salariés des contrats à durée déterminée d’usage.</w:t>
                            </w:r>
                          </w:p>
                          <w:p w:rsidP="00B45033" w:rsidR="00CA2B35" w:rsidRDefault="00CA2B35" w:rsidRPr="002D68E4"/>
                        </w:txbxContent>
                      </wps:txbx>
                      <wps:bodyPr anchor="t" anchorCtr="0" bIns="45720" lIns="91440" rIns="91440" rot="0" tIns="45720" vert="horz" wrap="square">
                        <a:spAutoFit/>
                      </wps:bodyPr>
                    </wps:wsp>
                  </a:graphicData>
                </a:graphic>
              </wp:inline>
            </w:drawing>
          </mc:Choice>
          <mc:Fallback>
            <w:pict>
              <v:shape id="_x0000_s106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8ZI1dNAIAAFgEAAAOAAAAZHJzL2Uyb0RvYy54bWysVE1v2zAMvQ/YfxB0X+y4TpoYcYouXYYB 3QfQ7bIbLcuxMFnSJCV2+utHyWmarTsN80EgReqRfCS9uhk6SQ7cOqFVSaeTlBKumK6F2pX029ft mwUlzoOqQWrFS3rkjt6sX79a9abgmW61rLklCKJc0ZuStt6bIkkca3kHbqINV2hstO3Ao2p3SW2h R/ROJlmazpNe29pYzbhzeHs3Guk64jcNZ/5z0zjuiSwp5ubjaeNZhTNZr6DYWTCtYKc04B+y6EAo DHqGugMPZG/FC6hOMKudbvyE6S7RTSMYjzVgNdP0j2oeWjA81oLkOHOmyf0/WPbp8MUSUZc0X84p UdBhk75jq0jNieeD5yQLJPXGFej7YNDbD2/1gM2OBTtzr9kPR5TetKB2/NZa3bccakxyGl4mF09H HBdAqv6jrjEW7L2OQENju8AgckIQHZt1PDcI8yAML+fIUXY9o4ShbZqnV8vFLMaA4um5sc6/57oj QSipxQmI8HC4dz6kA8WTS4jmtBT1VkgZFburNtKSA+C0bON3Qv/NTSrSlzRbzDCTlxhhcvkZBRjj yud/g+mEx9GXoivpIg1fcIIicPdO1VH2IOQoY9pSncgM/I1M+qEaYvOuYoTAdKXrI9Jr9TjquJoo tNo+UtLjmJfU/dyD5ZTIDwpbtJzmediLqOSz6wwVe2mpLi2gGEKV1FMyihsfdymyYG6xlVsRSX7O 5JQzjm/k/rRqYT8u9ej1/ENY/wI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vGSNXTQCAABY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5B643AA2">
                <v:textbox style="mso-fit-shape-to-text:t">
                  <w:txbxContent>
                    <w:p w:rsidP="00B45033" w:rsidR="00CA2B35" w:rsidRDefault="00CA2B35">
                      <w:pPr>
                        <w:rPr>
                          <w:b/>
                        </w:rPr>
                      </w:pPr>
                      <w:r>
                        <w:rPr>
                          <w:b/>
                        </w:rPr>
                        <w:t>2.4.1.</w:t>
                      </w:r>
                      <w:r w:rsidRPr="00B45033">
                        <w:rPr>
                          <w:i/>
                          <w:noProof/>
                        </w:rPr>
                        <w:t xml:space="preserve"> </w:t>
                      </w:r>
                      <w:r>
                        <w:rPr>
                          <w:b/>
                        </w:rPr>
                        <w:t>Le contrat de travail à durée déterminée d’usage (CDDU)</w:t>
                      </w:r>
                    </w:p>
                    <w:p w:rsidP="00B45033" w:rsidR="00CA2B35" w:rsidRDefault="00CA2B35" w:rsidRPr="0023374C"/>
                    <w:p w:rsidP="00B45033" w:rsidR="00CA2B35" w:rsidRDefault="00CA2B35" w:rsidRPr="002D68E4">
                      <w:r>
                        <w:t>Durant tout le</w:t>
                      </w:r>
                      <w:r w:rsidRPr="002D68E4">
                        <w:t xml:space="preserve"> parcours, il est habituellement proposé aux salariés des contrats à durée déterminée d’usage.</w:t>
                      </w:r>
                    </w:p>
                    <w:p w:rsidP="00B45033" w:rsidR="00CA2B35" w:rsidRDefault="00CA2B35" w:rsidRPr="002D68E4"/>
                  </w:txbxContent>
                </v:textbox>
                <w10:anchorlock/>
              </v:shape>
            </w:pict>
          </mc:Fallback>
        </mc:AlternateContent>
      </w:r>
    </w:p>
    <w:p w:rsidP="005A13CD" w:rsidR="005A13CD" w:rsidRDefault="005A13CD">
      <w:pPr>
        <w:tabs>
          <w:tab w:pos="993" w:val="num"/>
        </w:tabs>
      </w:pPr>
    </w:p>
    <w:p w:rsidP="005A13CD" w:rsidR="005A13CD" w:rsidRDefault="005A13CD" w:rsidRPr="005A13CD">
      <w:pPr>
        <w:tabs>
          <w:tab w:pos="993" w:val="num"/>
        </w:tabs>
      </w:pPr>
      <w:r w:rsidRPr="005A13CD">
        <w:t>Le CDDU est utilisé comme un outil d’insertion au regard des besoins des salariés en parcours. La flexibilité de ce contrat permet une adaptation aux besoins sociaux et professionnels de la personne accompagnée.</w:t>
      </w:r>
    </w:p>
    <w:p w:rsidP="005A13CD" w:rsidR="009A390B" w:rsidRDefault="009A390B" w:rsidRPr="002D68E4">
      <w:pPr>
        <w:pStyle w:val="Paragraphedeliste"/>
        <w:ind w:left="1843"/>
      </w:pPr>
    </w:p>
    <w:p w:rsidP="0012217A" w:rsidR="009A390B" w:rsidRDefault="00F475B5" w:rsidRPr="002D68E4">
      <w:r>
        <w:t>Particularité du CDDU</w:t>
      </w:r>
      <w:r w:rsidR="009A390B" w:rsidRPr="00BD5A32">
        <w:t xml:space="preserve"> :</w:t>
      </w:r>
    </w:p>
    <w:p w:rsidP="0012217A" w:rsidR="009A390B" w:rsidRDefault="009A390B" w:rsidRPr="002D68E4">
      <w:r w:rsidRPr="002D68E4">
        <w:t xml:space="preserve">- </w:t>
      </w:r>
      <w:r w:rsidR="00F475B5">
        <w:t xml:space="preserve">pas </w:t>
      </w:r>
      <w:r w:rsidRPr="002D68E4">
        <w:t>prime de précarité,</w:t>
      </w:r>
    </w:p>
    <w:p w:rsidP="0012217A" w:rsidR="00FF39B2" w:rsidRDefault="00F475B5">
      <w:r>
        <w:t xml:space="preserve">- pas </w:t>
      </w:r>
      <w:r w:rsidR="009A390B" w:rsidRPr="002D68E4">
        <w:t xml:space="preserve">le délai de carence entre </w:t>
      </w:r>
      <w:r w:rsidR="00A6031C" w:rsidRPr="002D68E4">
        <w:t>d</w:t>
      </w:r>
      <w:r w:rsidR="009A390B" w:rsidRPr="002D68E4">
        <w:t>es contrats</w:t>
      </w:r>
      <w:r w:rsidR="00A6031C" w:rsidRPr="002D68E4">
        <w:t xml:space="preserve"> successifs</w:t>
      </w:r>
      <w:r w:rsidR="009A390B" w:rsidRPr="002D68E4">
        <w:t>,</w:t>
      </w:r>
    </w:p>
    <w:p w:rsidP="0012217A" w:rsidR="00A25FE7" w:rsidRDefault="00FF39B2">
      <w:r>
        <w:t xml:space="preserve">- </w:t>
      </w:r>
      <w:r w:rsidR="009A390B" w:rsidRPr="002D68E4">
        <w:t xml:space="preserve">pouvoir conclure, sous certaines conditions, les contrats </w:t>
      </w:r>
      <w:r w:rsidR="00913241" w:rsidRPr="002D68E4">
        <w:t>« </w:t>
      </w:r>
      <w:r w:rsidR="009A390B" w:rsidRPr="002D68E4">
        <w:t>à fin de tâche</w:t>
      </w:r>
      <w:r w:rsidR="00913241" w:rsidRPr="002D68E4">
        <w:t> »</w:t>
      </w:r>
      <w:r w:rsidR="00E56F5C">
        <w:t xml:space="preserve"> en indiquant obligatoir</w:t>
      </w:r>
      <w:r w:rsidR="009A390B" w:rsidRPr="002D68E4">
        <w:t>ement une durée minimale.</w:t>
      </w:r>
    </w:p>
    <w:p w:rsidP="0012217A" w:rsidR="00894813" w:rsidRDefault="00894813"/>
    <w:p w:rsidP="0012217A" w:rsidR="005A13CD" w:rsidRDefault="005A13CD"/>
    <w:p w:rsidP="0012217A" w:rsidR="005A13CD" w:rsidRDefault="00E56F5C" w:rsidRPr="00894813">
      <w:r>
        <w:t>L’association se réserve le droit, en fonction de la législation en vigueur et selon les opportunités, de proposer d’autres types de contrats.</w:t>
      </w:r>
    </w:p>
    <w:p w:rsidP="0012217A" w:rsidR="00A227BC" w:rsidRDefault="00A227BC">
      <w:pPr>
        <w:tabs>
          <w:tab w:pos="1440" w:val="clear"/>
          <w:tab w:pos="4320" w:val="clear"/>
        </w:tabs>
        <w:rPr>
          <w:b/>
          <w:smallCaps/>
          <w:sz w:val="28"/>
        </w:rPr>
      </w:pPr>
    </w:p>
    <w:p w:rsidP="0012217A" w:rsidR="00D439A9" w:rsidRDefault="00D439A9">
      <w:pPr>
        <w:tabs>
          <w:tab w:pos="1440" w:val="clear"/>
          <w:tab w:pos="4320" w:val="clear"/>
        </w:tabs>
        <w:rPr>
          <w:b/>
          <w:smallCaps/>
          <w:sz w:val="28"/>
        </w:rPr>
      </w:pPr>
      <w:r>
        <w:br w:type="page"/>
      </w:r>
    </w:p>
    <w:p w:rsidP="000A4267" w:rsidR="0044203C" w:rsidRDefault="0044203C" w:rsidRPr="002D68E4">
      <w:pPr>
        <w:pStyle w:val="Titre2"/>
      </w:pPr>
      <w:bookmarkStart w:id="19" w:name="_Toc70606011"/>
      <w:r w:rsidRPr="002D68E4">
        <w:lastRenderedPageBreak/>
        <w:t>Article 2.</w:t>
      </w:r>
      <w:r w:rsidR="00ED3348">
        <w:t>5</w:t>
      </w:r>
      <w:r w:rsidRPr="002D68E4">
        <w:t xml:space="preserve"> : Période d’essai</w:t>
      </w:r>
      <w:bookmarkEnd w:id="19"/>
    </w:p>
    <w:p w:rsidP="0012217A" w:rsidR="0044203C" w:rsidRDefault="0044203C"/>
    <w:p w:rsidP="0012217A" w:rsidR="009B17FB" w:rsidRDefault="009B17FB">
      <w:r>
        <w:rPr>
          <w:noProof/>
        </w:rPr>
        <mc:AlternateContent>
          <mc:Choice Requires="wps">
            <w:drawing>
              <wp:inline distB="0" distL="0" distR="0" distT="0" wp14:anchorId="5F6CE389" wp14:editId="6F61F215">
                <wp:extent cx="6010275" cy="1403985"/>
                <wp:effectExtent b="25400" l="19050" r="28575" t="19050"/>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9B17FB" w:rsidR="00CA2B35" w:rsidRDefault="00CA2B35">
                            <w:pPr>
                              <w:pStyle w:val="Paragraphedeliste"/>
                              <w:numPr>
                                <w:ilvl w:val="0"/>
                                <w:numId w:val="16"/>
                              </w:numPr>
                              <w:tabs>
                                <w:tab w:pos="1440" w:val="clear"/>
                                <w:tab w:pos="851" w:val="left"/>
                              </w:tabs>
                              <w:ind w:hanging="425" w:left="851"/>
                            </w:pPr>
                            <w:r>
                              <w:t>Pour tous les salariés, une période d’essai peut être prévue dans le contrat de travail</w:t>
                            </w:r>
                          </w:p>
                        </w:txbxContent>
                      </wps:txbx>
                      <wps:bodyPr anchor="t" anchorCtr="0" bIns="45720" lIns="91440" rIns="91440" rot="0" tIns="45720" vert="horz" wrap="square">
                        <a:spAutoFit/>
                      </wps:bodyPr>
                    </wps:wsp>
                  </a:graphicData>
                </a:graphic>
              </wp:inline>
            </w:drawing>
          </mc:Choice>
          <mc:Fallback>
            <w:pict>
              <v:shape id="_x0000_s106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0UQXMgIAAFcEAAAOAAAAZHJzL2Uyb0RvYy54bWysVE1v2zAMvQ/YfxB0X/zRpE2NOEWXLsOA 7gPodtmNluRYmCxpkhI7/fWjlDTN1p2G+SCIIvX0+Eh6cTP2iuyE89LomhaTnBKhmeFSb2r67ev6 zZwSH0BzUEaLmu6FpzfL168Wg61EaTqjuHAEQbSvBlvTLgRbZZlnnejBT4wVGp2tcT0ENN0m4w4G RO9VVub5ZTYYx60zTHiPp3cHJ10m/LYVLHxuWy8CUTVFbiGtLq1NXLPlAqqNA9tJdqQB/8CiB6nx 0RPUHQQgWydfQPWSOeNNGybM9JlpW8lEygGzKfI/snnowIqUC4rj7Ukm//9g2afdF0ckx9oVlGjo sUbfsVKECxLEGAQpo0aD9RWGPlgMDuNbM2J8ytfbe8N+eKLNqgO9EbfOmaETwJFjEW9mZ1cPOD6C NMNHw/Et2AaTgMbW9VFAlIQgOtZqf6oP8iAMDy9RovJqRglDXzHNL67ns/QGVE/XrfPhvTA9iZua OmyABA+7ex8iHaieQuJr3ijJ11KpZLhNs1KO7ACbZZ2+I/pvYUqToablfIZMXmLExhUnFGBM6DD9 G0wvA3a+kn1N53n8YhBUUbt3mqd9AKkOe6St9FHMqN9ByTA2Y6rdRZIhKt0Yvkd5nTl0Ok4mbjrj HikZsMtr6n9uwQlK1AeNJbouptM4FsmYzq5KNNy5pzn3gGYIVdNAyWG7CmmUkgr2Fku5lknkZyZH zti9SfvjpMXxOLdT1PP/YPkLAAD//wMAUEsDBBQABgAIAAAAIQCbDDZA3AAAAAUBAAAPAAAAZHJz L2Rvd25yZXYueG1sTI9BT4QwEIXvJv6HZky8GLeAShQpGzXZxHgDjfFY6Ahk6QzSLrD/3upFL5O8 vJf3vsm3qx3EjJPrmRTEmwgEUsOmp1bB2+vu8haE85qMHphQwREdbIvTk1xnhhcqca58K0IJuUwr 6LwfMyld06HVbsMjUvA+ebLaBzm10kx6CeV2kEkUpdLqnsJCp0d86rDZVwer4OPxangp9/VX+Xxc 3jndcTVfsFLnZ+vDPQiPq/8Lww9+QIciMNV8IOPEoCA84n9v8O6u0xsQtYIkiWOQRS7/0xffAAAA //8DAFBLAQItABQABgAIAAAAIQC2gziS/gAAAOEBAAATAAAAAAAAAAAAAAAAAAAAAABbQ29udGVu dF9UeXBlc10ueG1sUEsBAi0AFAAGAAgAAAAhADj9If/WAAAAlAEAAAsAAAAAAAAAAAAAAAAALwEA AF9yZWxzLy5yZWxzUEsBAi0AFAAGAAgAAAAhAKnRRBcyAgAAVwQAAA4AAAAAAAAAAAAAAAAALgIA AGRycy9lMm9Eb2MueG1sUEsBAi0AFAAGAAgAAAAhAJsMNkDcAAAABQEAAA8AAAAAAAAAAAAAAAAA jAQAAGRycy9kb3ducmV2LnhtbFBLBQYAAAAABAAEAPMAAACVBQ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5F6CE389">
                <v:textbox style="mso-fit-shape-to-text:t">
                  <w:txbxContent>
                    <w:p w:rsidP="009B17FB" w:rsidR="00CA2B35" w:rsidRDefault="00CA2B35">
                      <w:pPr>
                        <w:pStyle w:val="Paragraphedeliste"/>
                        <w:numPr>
                          <w:ilvl w:val="0"/>
                          <w:numId w:val="16"/>
                        </w:numPr>
                        <w:tabs>
                          <w:tab w:pos="1440" w:val="clear"/>
                          <w:tab w:pos="851" w:val="left"/>
                        </w:tabs>
                        <w:ind w:hanging="425" w:left="851"/>
                      </w:pPr>
                      <w:r>
                        <w:t>Pour tous les salariés, une période d’essai peut être prévue dans le contrat de travail</w:t>
                      </w:r>
                    </w:p>
                  </w:txbxContent>
                </v:textbox>
                <w10:anchorlock/>
              </v:shape>
            </w:pict>
          </mc:Fallback>
        </mc:AlternateContent>
      </w:r>
    </w:p>
    <w:p w:rsidP="0012217A" w:rsidR="009B17FB" w:rsidRDefault="009B17FB"/>
    <w:p w:rsidP="0012217A" w:rsidR="00296E89" w:rsidRDefault="00296E89" w:rsidRPr="002D68E4"/>
    <w:p w:rsidP="0012217A" w:rsidR="00296E89" w:rsidRDefault="00296E89" w:rsidRPr="002D68E4">
      <w:r w:rsidRPr="002D68E4">
        <w:rPr>
          <w:u w:val="single"/>
        </w:rPr>
        <w:t>Pour les contrats à durée déterminée</w:t>
      </w:r>
      <w:r w:rsidRPr="002D68E4">
        <w:t> :</w:t>
      </w:r>
    </w:p>
    <w:p w:rsidP="0012217A" w:rsidR="009B17FB" w:rsidRDefault="009B17FB"/>
    <w:p w:rsidP="0012217A" w:rsidR="009B17FB" w:rsidRDefault="009B17FB">
      <w:r>
        <w:rPr>
          <w:noProof/>
        </w:rPr>
        <mc:AlternateContent>
          <mc:Choice Requires="wps">
            <w:drawing>
              <wp:inline distB="0" distL="0" distR="0" distT="0" wp14:anchorId="53DCE99E" wp14:editId="5CFB23FE">
                <wp:extent cx="6010275" cy="1403985"/>
                <wp:effectExtent b="25400" l="19050" r="28575" t="19050"/>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F05E98" w:rsidR="00CA2B35" w:rsidRDefault="00CA2B35">
                            <w:pPr>
                              <w:pStyle w:val="Paragraphedeliste"/>
                              <w:numPr>
                                <w:ilvl w:val="0"/>
                                <w:numId w:val="16"/>
                              </w:numPr>
                              <w:tabs>
                                <w:tab w:pos="1440" w:val="clear"/>
                                <w:tab w:pos="851" w:val="left"/>
                              </w:tabs>
                              <w:ind w:hanging="425" w:left="851"/>
                            </w:pPr>
                            <w:r>
                              <w:t>Une période d’essai est prévue au contrat de travail et varie selon la durée du contrat.</w:t>
                            </w:r>
                          </w:p>
                          <w:p w:rsidP="009B17FB" w:rsidR="00CA2B35" w:rsidRDefault="00CA2B35">
                            <w:pPr>
                              <w:tabs>
                                <w:tab w:pos="1440" w:val="clear"/>
                                <w:tab w:pos="851" w:val="left"/>
                              </w:tabs>
                              <w:ind w:left="851"/>
                            </w:pPr>
                          </w:p>
                          <w:p w:rsidP="009B17FB" w:rsidR="00CA2B35" w:rsidRDefault="00CA2B35" w:rsidRPr="009B17FB">
                            <w:pPr>
                              <w:tabs>
                                <w:tab w:pos="1440" w:val="clear"/>
                                <w:tab w:pos="851" w:val="left"/>
                              </w:tabs>
                              <w:ind w:left="851"/>
                            </w:pPr>
                            <w:r>
                              <w:t xml:space="preserve">Celle-ci sera d’une </w:t>
                            </w:r>
                            <w:r w:rsidRPr="002D68E4">
                              <w:t>durée de un jour par semaine de contrat dans la limite de deux semaines si la durée du contrat est au plus égale à six mois, et un mois si la durée du contrat est supérieure à 6 mois</w:t>
                            </w:r>
                            <w:r w:rsidRPr="00BD5A32">
                              <w:t>.</w:t>
                            </w:r>
                          </w:p>
                        </w:txbxContent>
                      </wps:txbx>
                      <wps:bodyPr anchor="t" anchorCtr="0" bIns="45720" lIns="91440" rIns="91440" rot="0" tIns="45720" vert="horz" wrap="square">
                        <a:spAutoFit/>
                      </wps:bodyPr>
                    </wps:wsp>
                  </a:graphicData>
                </a:graphic>
              </wp:inline>
            </w:drawing>
          </mc:Choice>
          <mc:Fallback>
            <w:pict>
              <v:shape id="_x0000_s106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rIYX1MwIAAFcEAAAOAAAAZHJzL2Uyb0RvYy54bWysVE1v2zAMvQ/YfxB0X+w4H02NOEWXLsOA 7gPodtmNluRYmCxpkhI7/fWjlDTN1p2G+SCIIvX0+Eh6eTN0iuyF89Loio5HOSVCM8Ol3lb029fN mwUlPoDmoIwWFT0IT29Wr18te1uKwrRGceEIgmhf9raibQi2zDLPWtGBHxkrNDob4zoIaLptxh30 iN6prMjzedYbx60zTHiPp3dHJ10l/KYRLHxuGi8CURVFbiGtLq11XLPVEsqtA9tKdqIB/8CiA6nx 0TPUHQQgOydfQHWSOeNNE0bMdJlpGslEygGzGed/ZPPQghUpFxTH27NM/v/Bsk/7L45IjrWbUKKh wxp9x0oRLkgQQxCkiBr11pcY+mAxOAxvzYDxKV9v7w374Yk26xb0Vtw6Z/pWAEeO43gzu7h6xPER pO4/Go5vwS6YBDQ0rosCoiQE0bFWh3N9kAdheDhHiYqrGSUMfeNpPrlezNIbUD5dt86H98J0JG4q 6rABEjzs732IdKB8ComveaMk30ilkuG29Vo5sgdslk36Tui/hSlN+ooWixkyeYkRG1ecUYAxocP0 bzCdDNj5SnYVXeTxi0FQRu3eaZ72AaQ67pG20icxo35HJcNQD6l2k3m8HJWuDT+gvM4cOx0nEzet cY+U9NjlFfU/d+AEJeqDxhJdj6fTOBbJmM6uCjTcpae+9IBmCFXRQMlxuw5plJIK9hZLuZFJ5Gcm J87YvUn706TF8bi0U9Tz/2D1CwAA//8DAFBLAwQUAAYACAAAACEAmww2QNwAAAAFAQAADwAAAGRy cy9kb3ducmV2LnhtbEyPQU+EMBCF7yb+h2ZMvBi3gEoUKRs12cR4A43xWOgIZOkM0i6w/97qRS+T vLyX977Jt6sdxIyT65kUxJsIBFLDpqdWwdvr7vIWhPOajB6YUMERHWyL05NcZ4YXKnGufCtCCblM K+i8HzMpXdOh1W7DI1LwPnmy2gc5tdJMegnldpBJFKXS6p7CQqdHfOqw2VcHq+Dj8Wp4Kff1V/l8 XN453XE1X7BS52frwz0Ij6v/C8MPfkCHIjDVfCDjxKAgPOJ/b/DurtMbELWCJIljkEUu/9MX3wAA AP//AwBQSwECLQAUAAYACAAAACEAtoM4kv4AAADhAQAAEwAAAAAAAAAAAAAAAAAAAAAAW0NvbnRl bnRfVHlwZXNdLnhtbFBLAQItABQABgAIAAAAIQA4/SH/1gAAAJQBAAALAAAAAAAAAAAAAAAAAC8B AABfcmVscy8ucmVsc1BLAQItABQABgAIAAAAIQDrIYX1MwIAAFcEAAAOAAAAAAAAAAAAAAAAAC4C AABkcnMvZTJvRG9jLnhtbFBLAQItABQABgAIAAAAIQCbDDZA3AAAAAUBAAAPAAAAAAAAAAAAAAAA AI0EAABkcnMvZG93bnJldi54bWxQSwUGAAAAAAQABADzAAAAlgU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53DCE99E">
                <v:textbox style="mso-fit-shape-to-text:t">
                  <w:txbxContent>
                    <w:p w:rsidP="00F05E98" w:rsidR="00CA2B35" w:rsidRDefault="00CA2B35">
                      <w:pPr>
                        <w:pStyle w:val="Paragraphedeliste"/>
                        <w:numPr>
                          <w:ilvl w:val="0"/>
                          <w:numId w:val="16"/>
                        </w:numPr>
                        <w:tabs>
                          <w:tab w:pos="1440" w:val="clear"/>
                          <w:tab w:pos="851" w:val="left"/>
                        </w:tabs>
                        <w:ind w:hanging="425" w:left="851"/>
                      </w:pPr>
                      <w:r>
                        <w:t>Une période d’essai est prévue au contrat de travail et varie selon la durée du contrat.</w:t>
                      </w:r>
                    </w:p>
                    <w:p w:rsidP="009B17FB" w:rsidR="00CA2B35" w:rsidRDefault="00CA2B35">
                      <w:pPr>
                        <w:tabs>
                          <w:tab w:pos="1440" w:val="clear"/>
                          <w:tab w:pos="851" w:val="left"/>
                        </w:tabs>
                        <w:ind w:left="851"/>
                      </w:pPr>
                    </w:p>
                    <w:p w:rsidP="009B17FB" w:rsidR="00CA2B35" w:rsidRDefault="00CA2B35" w:rsidRPr="009B17FB">
                      <w:pPr>
                        <w:tabs>
                          <w:tab w:pos="1440" w:val="clear"/>
                          <w:tab w:pos="851" w:val="left"/>
                        </w:tabs>
                        <w:ind w:left="851"/>
                      </w:pPr>
                      <w:r>
                        <w:t xml:space="preserve">Celle-ci sera d’une </w:t>
                      </w:r>
                      <w:r w:rsidRPr="002D68E4">
                        <w:t>durée de un jour par semaine de contrat dans la limite de deux semaines si la durée du contrat est au plus égale à six mois, et un mois si la durée du contrat est supérieure à 6 mois</w:t>
                      </w:r>
                      <w:r w:rsidRPr="00BD5A32">
                        <w:t>.</w:t>
                      </w:r>
                    </w:p>
                  </w:txbxContent>
                </v:textbox>
                <w10:anchorlock/>
              </v:shape>
            </w:pict>
          </mc:Fallback>
        </mc:AlternateContent>
      </w:r>
    </w:p>
    <w:p w:rsidP="0012217A" w:rsidR="00296E89" w:rsidRDefault="00296E89"/>
    <w:p w:rsidP="0012217A" w:rsidR="009B17FB" w:rsidRDefault="009B17FB" w:rsidRPr="002D68E4"/>
    <w:p w:rsidP="0012217A" w:rsidR="009B17FB" w:rsidRDefault="009B17FB" w:rsidRPr="009C2DD4">
      <w:pPr>
        <w:rPr>
          <w:b/>
          <w:i/>
        </w:rPr>
      </w:pPr>
      <w:r w:rsidRPr="002D68E4">
        <w:rPr>
          <w:b/>
          <w:i/>
        </w:rPr>
        <w:t>Précision sur la durée de la période d’essai</w:t>
      </w:r>
    </w:p>
    <w:p w:rsidP="0012217A" w:rsidR="009B17FB" w:rsidRDefault="009B17FB" w:rsidRPr="002D68E4"/>
    <w:p w:rsidP="0012217A" w:rsidR="009B17FB" w:rsidRDefault="009B17FB" w:rsidRPr="00D15B75">
      <w:pPr>
        <w:rPr>
          <w:b/>
          <w:color w:val="FF0000"/>
        </w:rPr>
      </w:pPr>
      <w:r w:rsidRPr="002D68E4">
        <w:t xml:space="preserve">Pour rappel, la durée maximale </w:t>
      </w:r>
      <w:r>
        <w:t xml:space="preserve">de </w:t>
      </w:r>
      <w:r w:rsidRPr="002D68E4">
        <w:t>la période d’essai qui peut être prévue pour chaque catégorie est de 4 mois pour les cadres, 3 mois pour les agents de maîtrise et techniciens et 2 mois pour les employés</w:t>
      </w:r>
      <w:r>
        <w:t xml:space="preserve"> (C. </w:t>
      </w:r>
      <w:proofErr w:type="spellStart"/>
      <w:proofErr w:type="gramStart"/>
      <w:r>
        <w:t>trav</w:t>
      </w:r>
      <w:proofErr w:type="spellEnd"/>
      <w:r>
        <w:t>.,</w:t>
      </w:r>
      <w:proofErr w:type="gramEnd"/>
      <w:r>
        <w:t xml:space="preserve"> art. </w:t>
      </w:r>
      <w:r w:rsidRPr="00BD5A32">
        <w:t>L1221-19)</w:t>
      </w:r>
      <w:r>
        <w:t>. Il convient de préciser la catégorie dans la grille de classification.</w:t>
      </w:r>
      <w:r w:rsidRPr="002D68E4">
        <w:t xml:space="preserve"> </w:t>
      </w:r>
    </w:p>
    <w:p w:rsidP="0012217A" w:rsidR="009B17FB" w:rsidRDefault="009B17FB" w:rsidRPr="002D68E4"/>
    <w:p w:rsidP="0012217A" w:rsidR="009B17FB" w:rsidRDefault="009B17FB">
      <w:r w:rsidRPr="002D68E4">
        <w:t>Lorsque le contrat ne comporte pas de terme précis, la période d’essai est calculée par rapport à sa durée minimale.</w:t>
      </w:r>
    </w:p>
    <w:p w:rsidP="0012217A" w:rsidR="009B17FB" w:rsidRDefault="009B17FB" w:rsidRPr="002D68E4"/>
    <w:p w:rsidP="0012217A" w:rsidR="009B17FB" w:rsidRDefault="009B17FB" w:rsidRPr="002D68E4">
      <w:r w:rsidRPr="002D68E4">
        <w:t>Au cours de la période d’essai, les deux parties peuvent se séparer à tout mo</w:t>
      </w:r>
      <w:r>
        <w:t>ment sans préavis ni indemnités.</w:t>
      </w:r>
    </w:p>
    <w:p w:rsidP="0012217A" w:rsidR="009B17FB" w:rsidRDefault="009B17FB" w:rsidRPr="002D68E4"/>
    <w:p w:rsidP="0012217A" w:rsidR="00187934" w:rsidRDefault="00187934">
      <w:pPr>
        <w:tabs>
          <w:tab w:pos="1440" w:val="clear"/>
          <w:tab w:pos="4320" w:val="clear"/>
        </w:tabs>
        <w:rPr>
          <w:b/>
          <w:smallCaps/>
          <w:sz w:val="28"/>
        </w:rPr>
      </w:pPr>
      <w:r>
        <w:br w:type="page"/>
      </w:r>
    </w:p>
    <w:p w:rsidP="000A4267" w:rsidR="002101E3" w:rsidRDefault="00DA16DE">
      <w:pPr>
        <w:pStyle w:val="Titre2"/>
      </w:pPr>
      <w:bookmarkStart w:id="20" w:name="_Toc70606012"/>
      <w:r w:rsidRPr="002D68E4">
        <w:lastRenderedPageBreak/>
        <w:t>Article 2.</w:t>
      </w:r>
      <w:r w:rsidR="00ED3348">
        <w:t>6</w:t>
      </w:r>
      <w:r w:rsidRPr="002D68E4">
        <w:t xml:space="preserve"> : </w:t>
      </w:r>
      <w:r>
        <w:t>Respect des données personnelles</w:t>
      </w:r>
      <w:bookmarkEnd w:id="20"/>
    </w:p>
    <w:p w:rsidP="0012217A" w:rsidR="00187934" w:rsidRDefault="00187934">
      <w:pPr>
        <w:tabs>
          <w:tab w:pos="1440" w:val="clear"/>
          <w:tab w:pos="4320" w:val="clear"/>
        </w:tabs>
      </w:pPr>
    </w:p>
    <w:p w:rsidP="0012217A" w:rsidR="009B17FB" w:rsidRDefault="009B17FB">
      <w:r>
        <w:rPr>
          <w:noProof/>
        </w:rPr>
        <mc:AlternateContent>
          <mc:Choice Requires="wps">
            <w:drawing>
              <wp:inline distB="0" distL="0" distR="0" distT="0" wp14:anchorId="09691F97" wp14:editId="20ED9FF3">
                <wp:extent cx="6010275" cy="1403985"/>
                <wp:effectExtent b="25400" l="19050" r="28575" t="19050"/>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9B17FB" w:rsidR="00CA2B35" w:rsidRDefault="00CA2B35" w:rsidRPr="009B17FB">
                            <w:pPr>
                              <w:tabs>
                                <w:tab w:pos="1440" w:val="clear"/>
                                <w:tab w:pos="4320" w:val="clear"/>
                              </w:tabs>
                              <w:jc w:val="left"/>
                            </w:pPr>
                            <w:r>
                              <w:t>Les traitements de données personnelles sont effectués dans le respect des droits des personnes conformément aux dispositions protectrices de la loi Informatique et Liberté et du Règlement européen sur la protection des données.</w:t>
                            </w:r>
                          </w:p>
                        </w:txbxContent>
                      </wps:txbx>
                      <wps:bodyPr anchor="t" anchorCtr="0" bIns="45720" lIns="91440" rIns="91440" rot="0" tIns="45720" vert="horz" wrap="square">
                        <a:spAutoFit/>
                      </wps:bodyPr>
                    </wps:wsp>
                  </a:graphicData>
                </a:graphic>
              </wp:inline>
            </w:drawing>
          </mc:Choice>
          <mc:Fallback>
            <w:pict>
              <v:shape id="_x0000_s106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K0DneNAIAAFcEAAAOAAAAZHJzL2Uyb0RvYy54bWysVE1v2zAMvQ/YfxB0X+w4SZMacYouXYYB 3QfQ7bIbLcmxMFnSJCV2+utHKWmarTsN80EQRerp8ZH08mboFNkL56XRFR2PckqEZoZLva3ot6+b NwtKfADNQRktKnoQnt6sXr9a9rYUhWmN4sIRBNG+7G1F2xBsmWWetaIDPzJWaHQ2xnUQ0HTbjDvo Eb1TWZHnV1lvHLfOMOE9nt4dnXSV8JtGsPC5abwIRFUUuYW0urTWcc1WSyi3Dmwr2YkG/AOLDqTG R89QdxCA7Jx8AdVJ5ow3TRgx02WmaSQTKQfMZpz/kc1DC1akXFAcb88y+f8Hyz7tvzgieUWLCSUa OqzRd6wU4YIEMQRBiqhRb32JoQ8Wg8Pw1gxY65Svt/eG/fBEm3ULeitunTN9K4Ajx3G8mV1cPeL4 CFL3Hw3Ht2AXTAIaGtdFAVESguhYq8O5PsiDMDy8QomK+YwShr7xNJ9cL2bpDSifrlvnw3thOhI3 FXXYAAke9vc+RDpQPoXE17xRkm+kUslw23qtHNkDNssmfSf038KUJj3KtZghk5cYsXHFGQUYEzpM /wbTyYCdr2RX0UUevxgEZdTuneZpH0Cq4x5pK30SM+p3VDIM9ZBqN5nHy1Hp2vADyuvMsdNxMnHT GvdISY9dXlH/cwdOUKI+aCzR9Xg6jWORjOlsXqDhLj31pQc0Q6iKBkqO23VIo5RUsLdYyo1MIj8z OXHG7k3anyYtjselnaKe/werXwA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ytA53jQCAABX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09691F97">
                <v:textbox style="mso-fit-shape-to-text:t">
                  <w:txbxContent>
                    <w:p w:rsidP="009B17FB" w:rsidR="00CA2B35" w:rsidRDefault="00CA2B35" w:rsidRPr="009B17FB">
                      <w:pPr>
                        <w:tabs>
                          <w:tab w:pos="1440" w:val="clear"/>
                          <w:tab w:pos="4320" w:val="clear"/>
                        </w:tabs>
                        <w:jc w:val="left"/>
                      </w:pPr>
                      <w:r>
                        <w:t>Les traitements de données personnelles sont effectués dans le respect des droits des personnes conformément aux dispositions protectrices de la loi Informatique et Liberté et du Règlement européen sur la protection des données.</w:t>
                      </w:r>
                    </w:p>
                  </w:txbxContent>
                </v:textbox>
                <w10:anchorlock/>
              </v:shape>
            </w:pict>
          </mc:Fallback>
        </mc:AlternateContent>
      </w:r>
    </w:p>
    <w:p w:rsidP="0012217A" w:rsidR="009B17FB" w:rsidRDefault="009B17FB" w:rsidRPr="002D68E4"/>
    <w:p w:rsidP="0012217A" w:rsidR="00C07644" w:rsidRDefault="00C07644">
      <w:pPr>
        <w:tabs>
          <w:tab w:pos="1440" w:val="clear"/>
          <w:tab w:pos="4320" w:val="clear"/>
        </w:tabs>
        <w:rPr>
          <w:b/>
          <w:bCs w:val="0"/>
          <w:sz w:val="32"/>
        </w:rPr>
      </w:pPr>
      <w:r>
        <w:br w:type="page"/>
      </w:r>
    </w:p>
    <w:p w:rsidP="0012217A" w:rsidR="00AD4051" w:rsidRDefault="00AD4051" w:rsidRPr="002D68E4">
      <w:pPr>
        <w:pStyle w:val="Titre1"/>
      </w:pPr>
      <w:bookmarkStart w:id="21" w:name="_Toc70606013"/>
      <w:r w:rsidRPr="002D68E4">
        <w:lastRenderedPageBreak/>
        <w:t xml:space="preserve">Titre 3 – Durée </w:t>
      </w:r>
      <w:r w:rsidR="008456BC">
        <w:t>et temps de</w:t>
      </w:r>
      <w:r w:rsidRPr="002D68E4">
        <w:t xml:space="preserve"> </w:t>
      </w:r>
      <w:r w:rsidRPr="00BA53C1">
        <w:t xml:space="preserve">travail </w:t>
      </w:r>
      <w:r w:rsidR="00A6126C" w:rsidRPr="00BA53C1">
        <w:t xml:space="preserve">des </w:t>
      </w:r>
      <w:r w:rsidR="008456BC" w:rsidRPr="00BA53C1">
        <w:rPr>
          <w:color w:val="00B0F0"/>
        </w:rPr>
        <w:t xml:space="preserve">salariés </w:t>
      </w:r>
      <w:r w:rsidR="00A6126C" w:rsidRPr="00BA53C1">
        <w:rPr>
          <w:color w:val="00B0F0"/>
        </w:rPr>
        <w:t>permanents</w:t>
      </w:r>
      <w:bookmarkEnd w:id="21"/>
    </w:p>
    <w:p w:rsidP="0012217A" w:rsidR="00AD4051" w:rsidRDefault="00AD4051" w:rsidRPr="002D68E4"/>
    <w:p w:rsidP="0012217A" w:rsidR="00E963EF" w:rsidRDefault="00E963EF">
      <w:r w:rsidRPr="002D68E4">
        <w:t xml:space="preserve">Une association intermédiaire est soumise aux règles de droit commun du temps de travail dans ses rapports avec ses salariés permanents. </w:t>
      </w:r>
    </w:p>
    <w:p w:rsidP="0012217A" w:rsidR="00A26CFE" w:rsidRDefault="00A26CFE" w:rsidRPr="002D68E4"/>
    <w:p w:rsidP="000A4267" w:rsidR="005B5F6D" w:rsidRDefault="003615D6" w:rsidRPr="002D68E4">
      <w:pPr>
        <w:pStyle w:val="Titre2"/>
      </w:pPr>
      <w:bookmarkStart w:id="22" w:name="_Toc70606014"/>
      <w:r>
        <w:t>Article 3.1</w:t>
      </w:r>
      <w:r w:rsidR="00A6126C" w:rsidRPr="002D68E4">
        <w:t xml:space="preserve"> : Temps de travail</w:t>
      </w:r>
      <w:bookmarkEnd w:id="22"/>
    </w:p>
    <w:p w:rsidP="0012217A" w:rsidR="004C3E7E" w:rsidRDefault="00584BE8">
      <w:r>
        <w:rPr>
          <w:noProof/>
        </w:rPr>
        <mc:AlternateContent>
          <mc:Choice Requires="wps">
            <w:drawing>
              <wp:inline distB="0" distL="0" distR="0" distT="0" wp14:anchorId="0A9A8946" wp14:editId="6590FA66">
                <wp:extent cx="6010275" cy="1403985"/>
                <wp:effectExtent b="25400" l="19050" r="28575" t="19050"/>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rgbClr val="FFC000"/>
                          </a:solidFill>
                          <a:miter lim="800000"/>
                          <a:headEnd/>
                          <a:tailEnd/>
                        </a:ln>
                      </wps:spPr>
                      <wps:txbx>
                        <w:txbxContent>
                          <w:p w:rsidP="00584BE8" w:rsidR="00CA2B35" w:rsidRDefault="00CA2B35" w:rsidRPr="002D68E4">
                            <w:pPr>
                              <w:rPr>
                                <w:b/>
                              </w:rPr>
                            </w:pPr>
                            <w:r>
                              <w:rPr>
                                <w:b/>
                              </w:rPr>
                              <w:t>3.1.</w:t>
                            </w:r>
                            <w:r w:rsidRPr="002D68E4">
                              <w:rPr>
                                <w:b/>
                              </w:rPr>
                              <w:t xml:space="preserve">1. </w:t>
                            </w:r>
                            <w:r>
                              <w:rPr>
                                <w:b/>
                              </w:rPr>
                              <w:t>Durée annuelle du travail</w:t>
                            </w:r>
                          </w:p>
                          <w:p w:rsidP="00584BE8" w:rsidR="00CA2B35" w:rsidRDefault="00CA2B35" w:rsidRPr="002D68E4"/>
                          <w:p w:rsidP="00584BE8" w:rsidR="00CA2B35" w:rsidRDefault="00CA2B35" w:rsidRPr="002D68E4">
                            <w:r w:rsidRPr="002D68E4">
                              <w:t xml:space="preserve">La </w:t>
                            </w:r>
                            <w:r w:rsidRPr="00BD5A32">
                              <w:t>durée</w:t>
                            </w:r>
                            <w:r>
                              <w:t xml:space="preserve"> annuelle du travail effective est fixée à 1607 heures, y compris la journée de solidarité. </w:t>
                            </w:r>
                            <w:r w:rsidRPr="00BD5A32">
                              <w:t xml:space="preserve"> </w:t>
                            </w:r>
                          </w:p>
                        </w:txbxContent>
                      </wps:txbx>
                      <wps:bodyPr anchor="t" anchorCtr="0" bIns="45720" lIns="91440" rIns="91440" rot="0" tIns="45720" vert="horz" wrap="square">
                        <a:spAutoFit/>
                      </wps:bodyPr>
                    </wps:wsp>
                  </a:graphicData>
                </a:graphic>
              </wp:inline>
            </w:drawing>
          </mc:Choice>
          <mc:Fallback>
            <w:pict>
              <v:shape id="_x0000_s106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BuUWRMQIAAFMEAAAOAAAAZHJzL2Uyb0RvYy54bWysVE2P0zAQvSPxHyzfadJsu9uNmq6WLkVI y4e0cOHm2E5j4XiM7TYpv56x05YuHJAQPViezPjNzHszXd4NnSZ76bwCU9HpJKdEGg5CmW1Fv3ze vFpQ4gMzgmkwsqIH6end6uWLZW9LWUALWkhHEMT4srcVbUOwZZZ53sqO+QlYadDZgOtYQNNtM+FY j+idzoo8v856cMI64NJ7/PowOukq4TeN5OFj03gZiK4o1hbS6dJZxzNbLVm5dcy2ih/LYP9QRceU waRnqAcWGNk59QdUp7gDD02YcOgyaBrFZeoBu5nmv3Xz1DIrUy9Ijrdnmvz/g+Uf9p8cUaKic0oM 61CirygUEZIEOQRJikhRb32JkU8WY8PwGgaUOrXr7SPwb54YWLfMbOW9c9C3kgkscRpfZhdPRxwf Qer+PQjMxXYBEtDQuC7yh4wQREepDmd5sA7C8eM1MlTcYJ0cfdNZfnW7mKccrDw9t86HtxI6Ei8V dah/gmf7Rx9iOaw8hcRsHrQSG6V1Mty2XmtH9gxnZZN+R/RnYdqQvqLFYo6V/A1jnedpxDDtM4xO BZx6rbqKLjBkDGJlJO6NEWkmA1N6vONjbY5MRvJGGsNQD0m3q8VJoRrEAbl1ME45biVeWnA/KOlx wivqv++Yk5Todwb1uZ3OZnElkjGb3xRouEtPfelhhiNURQMl43Ud0holCuw96rhRieEo+FjJsWac 3ET8ccvialzaKerXf8HqJwAAAP//AwBQSwMEFAAGAAgAAAAhAN7Bo6/dAAAABQEAAA8AAABkcnMv ZG93bnJldi54bWxMj09Lw0AQxe+C32EZwYvYTaKWGLMp/kE8Fqsg3rbZaRKanV2y0zT59q696GXg 8R7v/aZcTbYXIw6hc6QgXSQgkGpnOmoUfH68XucgAmsyuneECmYMsKrOz0pdGHekdxw33IhYQqHQ ClpmX0gZ6hatDgvnkaK3c4PVHOXQSDPoYyy3vcySZCmt7igutNrjc4v1fnOwCnZP+ys/f7+8zdPX 6G/WvM5DPip1eTE9PoBgnPgvDL/4ER2qyLR1BzJB9AriI3y60bu/Xd6B2CrIsjQFWZXyP331AwAA //8DAFBLAQItABQABgAIAAAAIQC2gziS/gAAAOEBAAATAAAAAAAAAAAAAAAAAAAAAABbQ29udGVu dF9UeXBlc10ueG1sUEsBAi0AFAAGAAgAAAAhADj9If/WAAAAlAEAAAsAAAAAAAAAAAAAAAAALwEA AF9yZWxzLy5yZWxzUEsBAi0AFAAGAAgAAAAhAMG5RZExAgAAUwQAAA4AAAAAAAAAAAAAAAAALgIA AGRycy9lMm9Eb2MueG1sUEsBAi0AFAAGAAgAAAAhAN7Bo6/dAAAABQEAAA8AAAAAAAAAAAAAAAAA iwQAAGRycy9kb3ducmV2LnhtbFBLBQYAAAAABAAEAPMAAACVBQAAAAA= " strokecolor="#ffc000"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0A9A8946">
                <v:textbox style="mso-fit-shape-to-text:t">
                  <w:txbxContent>
                    <w:p w:rsidP="00584BE8" w:rsidR="00CA2B35" w:rsidRDefault="00CA2B35" w:rsidRPr="002D68E4">
                      <w:pPr>
                        <w:rPr>
                          <w:b/>
                        </w:rPr>
                      </w:pPr>
                      <w:r>
                        <w:rPr>
                          <w:b/>
                        </w:rPr>
                        <w:t>3.1.</w:t>
                      </w:r>
                      <w:r w:rsidRPr="002D68E4">
                        <w:rPr>
                          <w:b/>
                        </w:rPr>
                        <w:t xml:space="preserve">1. </w:t>
                      </w:r>
                      <w:r>
                        <w:rPr>
                          <w:b/>
                        </w:rPr>
                        <w:t>Durée annuelle du travail</w:t>
                      </w:r>
                    </w:p>
                    <w:p w:rsidP="00584BE8" w:rsidR="00CA2B35" w:rsidRDefault="00CA2B35" w:rsidRPr="002D68E4"/>
                    <w:p w:rsidP="00584BE8" w:rsidR="00CA2B35" w:rsidRDefault="00CA2B35" w:rsidRPr="002D68E4">
                      <w:r w:rsidRPr="002D68E4">
                        <w:t xml:space="preserve">La </w:t>
                      </w:r>
                      <w:r w:rsidRPr="00BD5A32">
                        <w:t>durée</w:t>
                      </w:r>
                      <w:r>
                        <w:t xml:space="preserve"> annuelle du travail effective est fixée à 1607 heures, y compris la journée de solidarité. </w:t>
                      </w:r>
                      <w:r w:rsidRPr="00BD5A32">
                        <w:t xml:space="preserve"> </w:t>
                      </w:r>
                    </w:p>
                  </w:txbxContent>
                </v:textbox>
                <w10:anchorlock/>
              </v:shape>
            </w:pict>
          </mc:Fallback>
        </mc:AlternateContent>
      </w:r>
    </w:p>
    <w:p w:rsidP="0012217A" w:rsidR="00584BE8" w:rsidRDefault="00584BE8"/>
    <w:p w:rsidP="0012217A" w:rsidR="00A26CFE" w:rsidRDefault="00A26CFE">
      <w:r>
        <w:rPr>
          <w:noProof/>
        </w:rPr>
        <mc:AlternateContent>
          <mc:Choice Requires="wps">
            <w:drawing>
              <wp:inline distB="0" distL="0" distR="0" distT="0" wp14:anchorId="45B5974F" wp14:editId="627A7A87">
                <wp:extent cx="6010275" cy="1403985"/>
                <wp:effectExtent b="25400" l="19050" r="28575" t="19050"/>
                <wp:docPr id="45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A26CFE" w:rsidR="00CA2B35" w:rsidRDefault="00CA2B35" w:rsidRPr="002D68E4">
                            <w:pPr>
                              <w:rPr>
                                <w:b/>
                              </w:rPr>
                            </w:pPr>
                            <w:r>
                              <w:rPr>
                                <w:b/>
                              </w:rPr>
                              <w:t>3.1.2</w:t>
                            </w:r>
                            <w:r w:rsidRPr="002D68E4">
                              <w:rPr>
                                <w:b/>
                              </w:rPr>
                              <w:t>. Définition du temps de travail effectif</w:t>
                            </w:r>
                          </w:p>
                          <w:p w:rsidP="00A26CFE" w:rsidR="00CA2B35" w:rsidRDefault="00CA2B35" w:rsidRPr="002D68E4"/>
                          <w:p w:rsidP="00A26CFE" w:rsidR="00CA2B35" w:rsidRDefault="00CA2B35" w:rsidRPr="002D68E4">
                            <w:r w:rsidRPr="002D68E4">
                              <w:t xml:space="preserve">La </w:t>
                            </w:r>
                            <w:r w:rsidRPr="00BD5A32">
                              <w:t>durée du travail effecti</w:t>
                            </w:r>
                            <w:r>
                              <w:t>ve</w:t>
                            </w:r>
                            <w:r w:rsidRPr="00BD5A32">
                              <w:t xml:space="preserve"> est le temps pendant lequel le salarié est à la disposition de l'employeur et se conforme à ses directives sans pouvoir vaquer librement à des occupations personnelles.</w:t>
                            </w:r>
                          </w:p>
                        </w:txbxContent>
                      </wps:txbx>
                      <wps:bodyPr anchor="t" anchorCtr="0" bIns="45720" lIns="91440" rIns="91440" rot="0" tIns="45720" vert="horz" wrap="square">
                        <a:spAutoFit/>
                      </wps:bodyPr>
                    </wps:wsp>
                  </a:graphicData>
                </a:graphic>
              </wp:inline>
            </w:drawing>
          </mc:Choice>
          <mc:Fallback>
            <w:pict>
              <v:shape id="_x0000_s106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1e6gyNQIAAFgEAAAOAAAAZHJzL2Uyb0RvYy54bWysVE1v2zAMvQ/YfxB0X+y4TpsYcYouXYYB 3QfQ7bIbLcmxMFnSJCV2++tHKWmarTsN80EQRerp8ZH08nrsFdkL56XRNZ1OckqEZoZLva3pt6+b N3NKfADNQRktavogPL1evX61HGwlCtMZxYUjCKJ9NdiadiHYKss860QPfmKs0OhsjeshoOm2GXcw IHqvsiLPL7PBOG6dYcJ7PL09OOkq4betYOFz23oRiKopcgtpdWlt4pqtllBtHdhOsiMN+AcWPUiN j56gbiEA2Tn5AqqXzBlv2jBhps9M20omUg6YzTT/I5v7DqxIuaA43p5k8v8Pln3af3FE8pqWMyyV hh6L9B1LRbggQYxBkCKKNFhfYey9xegwvjUjFjsl7O2dYT880Wbdgd6KG+fM0AngSHIab2ZnVw84 PoI0w0fD8S3YBZOAxtb1UUHUhCA6FuvhVCDkQRgeXqJGxdWMEoa+aZlfLOaz9AZUT9et8+G9MD2J m5o67IAED/s7HyIdqJ5C4mveKMk3UqlkuG2zVo7sAbtlk74j+m9hSpOhpsV8hkxeYsTOFScUYEzo UP4NppcBW1/JvqbzPH4xCKqo3TvN0z6AVIc90lb6KGbU76BkGJsxFe9iES9HpRvDH1BeZw6tjqOJ m864R0oGbPOa+p87cIIS9UFjiRbTsoxzkYxydlWg4c49zbkHNEOomgZKDtt1SLOUVLA3WMqNTCI/ MzlyxvZN2h9HLc7HuZ2inn8Iq18AAAD//wMAUEsDBBQABgAIAAAAIQCbDDZA3AAAAAUBAAAPAAAA ZHJzL2Rvd25yZXYueG1sTI9BT4QwEIXvJv6HZky8GLeAShQpGzXZxHgDjfFY6Ahk6QzSLrD/3upF L5O8vJf3vsm3qx3EjJPrmRTEmwgEUsOmp1bB2+vu8haE85qMHphQwREdbIvTk1xnhhcqca58K0IJ uUwr6LwfMyld06HVbsMjUvA+ebLaBzm10kx6CeV2kEkUpdLqnsJCp0d86rDZVwer4OPxangp9/VX +Xxc3jndcTVfsFLnZ+vDPQiPq/8Lww9+QIciMNV8IOPEoCA84n9v8O6u0xsQtYIkiWOQRS7/0xff AAAA//8DAFBLAQItABQABgAIAAAAIQC2gziS/gAAAOEBAAATAAAAAAAAAAAAAAAAAAAAAABbQ29u dGVudF9UeXBlc10ueG1sUEsBAi0AFAAGAAgAAAAhADj9If/WAAAAlAEAAAsAAAAAAAAAAAAAAAAA LwEAAF9yZWxzLy5yZWxzUEsBAi0AFAAGAAgAAAAhADV7qDI1AgAAWAQAAA4AAAAAAAAAAAAAAAAA LgIAAGRycy9lMm9Eb2MueG1sUEsBAi0AFAAGAAgAAAAhAJsMNkDcAAAABQEAAA8AAAAAAAAAAAAA AAAAjwQAAGRycy9kb3ducmV2LnhtbFBLBQYAAAAABAAEAPMAAACYBQ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45B5974F">
                <v:textbox style="mso-fit-shape-to-text:t">
                  <w:txbxContent>
                    <w:p w:rsidP="00A26CFE" w:rsidR="00CA2B35" w:rsidRDefault="00CA2B35" w:rsidRPr="002D68E4">
                      <w:pPr>
                        <w:rPr>
                          <w:b/>
                        </w:rPr>
                      </w:pPr>
                      <w:r>
                        <w:rPr>
                          <w:b/>
                        </w:rPr>
                        <w:t>3.1.2</w:t>
                      </w:r>
                      <w:r w:rsidRPr="002D68E4">
                        <w:rPr>
                          <w:b/>
                        </w:rPr>
                        <w:t>. Définition du temps de travail effectif</w:t>
                      </w:r>
                    </w:p>
                    <w:p w:rsidP="00A26CFE" w:rsidR="00CA2B35" w:rsidRDefault="00CA2B35" w:rsidRPr="002D68E4"/>
                    <w:p w:rsidP="00A26CFE" w:rsidR="00CA2B35" w:rsidRDefault="00CA2B35" w:rsidRPr="002D68E4">
                      <w:r w:rsidRPr="002D68E4">
                        <w:t xml:space="preserve">La </w:t>
                      </w:r>
                      <w:r w:rsidRPr="00BD5A32">
                        <w:t>durée du travail effecti</w:t>
                      </w:r>
                      <w:r>
                        <w:t>ve</w:t>
                      </w:r>
                      <w:r w:rsidRPr="00BD5A32">
                        <w:t xml:space="preserve"> est le temps pendant lequel le salarié est à la disposition de l'employeur et se conforme à ses directives sans pouvoir vaquer librement à des occupations personnelles.</w:t>
                      </w:r>
                    </w:p>
                  </w:txbxContent>
                </v:textbox>
                <w10:anchorlock/>
              </v:shape>
            </w:pict>
          </mc:Fallback>
        </mc:AlternateContent>
      </w:r>
    </w:p>
    <w:p w:rsidP="0012217A" w:rsidR="00344F9D" w:rsidRDefault="00344F9D"/>
    <w:p w:rsidP="0012217A" w:rsidR="00A26CFE" w:rsidRDefault="00A26CFE">
      <w:r>
        <w:rPr>
          <w:noProof/>
        </w:rPr>
        <mc:AlternateContent>
          <mc:Choice Requires="wps">
            <w:drawing>
              <wp:inline distB="0" distL="0" distR="0" distT="0" wp14:anchorId="0FBB7C2A" wp14:editId="2697190C">
                <wp:extent cx="6010275" cy="1403985"/>
                <wp:effectExtent b="25400" l="19050" r="28575" t="19050"/>
                <wp:docPr id="46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A26CFE" w:rsidR="00CA2B35" w:rsidRDefault="00CA2B35">
                            <w:pPr>
                              <w:rPr>
                                <w:b/>
                              </w:rPr>
                            </w:pPr>
                            <w:r>
                              <w:rPr>
                                <w:b/>
                              </w:rPr>
                              <w:t>3.1.3. Durées maximales de travail</w:t>
                            </w:r>
                          </w:p>
                          <w:p w:rsidP="00A26CFE" w:rsidR="00CA2B35" w:rsidRDefault="00CA2B35" w:rsidRPr="002D68E4"/>
                          <w:p w:rsidP="00691ECB" w:rsidR="00CA2B35" w:rsidRDefault="00CA2B35">
                            <w:r>
                              <w:t>La durée de travail effective journalière ne dépasse pas 10 heures par jour.</w:t>
                            </w:r>
                          </w:p>
                          <w:p w:rsidP="00691ECB" w:rsidR="00CA2B35" w:rsidRDefault="00CA2B35"/>
                          <w:p w:rsidP="00691ECB" w:rsidR="00CA2B35" w:rsidRDefault="00CA2B35" w:rsidRPr="008D310A">
                            <w:r w:rsidRPr="008D310A">
                              <w:t>La durée de travai</w:t>
                            </w:r>
                            <w:r>
                              <w:t xml:space="preserve">l effective hebdomadaire ne </w:t>
                            </w:r>
                            <w:r w:rsidRPr="008D310A">
                              <w:t>dépas</w:t>
                            </w:r>
                            <w:r>
                              <w:t xml:space="preserve">se pas </w:t>
                            </w:r>
                            <w:r w:rsidRPr="008D310A">
                              <w:t>48 heures</w:t>
                            </w:r>
                            <w:r>
                              <w:t xml:space="preserve"> sur une même semaine et </w:t>
                            </w:r>
                            <w:r w:rsidRPr="008D310A">
                              <w:t>44 heures par semaine en moyenne sur une période de 12 semaines consécutives</w:t>
                            </w:r>
                            <w:r>
                              <w:t>.</w:t>
                            </w:r>
                          </w:p>
                        </w:txbxContent>
                      </wps:txbx>
                      <wps:bodyPr anchor="t" anchorCtr="0" bIns="45720" lIns="91440" rIns="91440" rot="0" tIns="45720" vert="horz" wrap="square">
                        <a:spAutoFit/>
                      </wps:bodyPr>
                    </wps:wsp>
                  </a:graphicData>
                </a:graphic>
              </wp:inline>
            </w:drawing>
          </mc:Choice>
          <mc:Fallback>
            <w:pict>
              <v:shape id="_x0000_s106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n8g7tMwIAAFgEAAAOAAAAZHJzL2Uyb0RvYy54bWysVE2P0zAQvSPxHyzfadLQdrtR09XSpQhp +ZAWLtwmttNYOLax3Sbl1zN2ut3CckLkYHk84+c3b2ayuhk6RQ7CeWl0RaeTnBKhmeFS7yr69cv2 1ZISH0BzUEaLih6Fpzfrly9WvS1FYVqjuHAEQbQve1vRNgRbZplnrejAT4wVGp2NcR0ENN0u4w56 RO9UVuT5IuuN49YZJrzH07vRSdcJv2kEC5+axotAVEWRW0irS2sd12y9gnLnwLaSnWjAP7DoQGp8 9Ax1BwHI3slnUJ1kznjThAkzXWaaRjKRcsBspvkf2Ty0YEXKBcXx9iyT/3+w7OPhsyOSV3S2WFCi ocMifcNSES5IEEMQpIgi9daXGPtgMToMb8yAxU4Je3tv2HdPtNm0oHfi1jnTtwI4kpzGm9nF1RHH R5C6/2A4vgX7YBLQ0LguKoiaEETHYh3PBUIehOHhAjUqruaUMPRNZ/nr6+U8vQHl43XrfHgnTEfi pqIOOyDBw+Heh0gHyseQ+Jo3SvKtVCoZbldvlCMHwG7Zpu+E/luY0qSvaLGcI5PnGLFzxRkFGBM6 zP4G08mAra9kV9FlHr8YBGXU7q3maR9AqnGPtJU+iRn1G5UMQz2MxUuXo9K14UeU15mx1XE0cdMa 95OSHtu8ov7HHpygRL3XWKLr6WwW5yIZs/lVgYa79NSXHtAMoSoaKBm3m5BmKalgb7GUW5lEfmJy 4oztm7Q/jVqcj0s7RT39ENa/AAAA//8DAFBLAwQUAAYACAAAACEAmww2QNwAAAAFAQAADwAAAGRy cy9kb3ducmV2LnhtbEyPQU+EMBCF7yb+h2ZMvBi3gEoUKRs12cR4A43xWOgIZOkM0i6w/97qRS+T vLyX977Jt6sdxIyT65kUxJsIBFLDpqdWwdvr7vIWhPOajB6YUMERHWyL05NcZ4YXKnGufCtCCblM K+i8HzMpXdOh1W7DI1LwPnmy2gc5tdJMegnldpBJFKXS6p7CQqdHfOqw2VcHq+Dj8Wp4Kff1V/l8 XN453XE1X7BS52frwz0Ij6v/C8MPfkCHIjDVfCDjxKAgPOJ/b/DurtMbELWCJIljkEUu/9MX3wAA AP//AwBQSwECLQAUAAYACAAAACEAtoM4kv4AAADhAQAAEwAAAAAAAAAAAAAAAAAAAAAAW0NvbnRl bnRfVHlwZXNdLnhtbFBLAQItABQABgAIAAAAIQA4/SH/1gAAAJQBAAALAAAAAAAAAAAAAAAAAC8B AABfcmVscy8ucmVsc1BLAQItABQABgAIAAAAIQBn8g7tMwIAAFgEAAAOAAAAAAAAAAAAAAAAAC4C AABkcnMvZTJvRG9jLnhtbFBLAQItABQABgAIAAAAIQCbDDZA3AAAAAUBAAAPAAAAAAAAAAAAAAAA AI0EAABkcnMvZG93bnJldi54bWxQSwUGAAAAAAQABADzAAAAlgU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0FBB7C2A">
                <v:textbox style="mso-fit-shape-to-text:t">
                  <w:txbxContent>
                    <w:p w:rsidP="00A26CFE" w:rsidR="00CA2B35" w:rsidRDefault="00CA2B35">
                      <w:pPr>
                        <w:rPr>
                          <w:b/>
                        </w:rPr>
                      </w:pPr>
                      <w:r>
                        <w:rPr>
                          <w:b/>
                        </w:rPr>
                        <w:t>3.1.3. Durées maximales de travail</w:t>
                      </w:r>
                    </w:p>
                    <w:p w:rsidP="00A26CFE" w:rsidR="00CA2B35" w:rsidRDefault="00CA2B35" w:rsidRPr="002D68E4"/>
                    <w:p w:rsidP="00691ECB" w:rsidR="00CA2B35" w:rsidRDefault="00CA2B35">
                      <w:r>
                        <w:t>La durée de travail effective journalière ne dépasse pas 10 heures par jour.</w:t>
                      </w:r>
                    </w:p>
                    <w:p w:rsidP="00691ECB" w:rsidR="00CA2B35" w:rsidRDefault="00CA2B35"/>
                    <w:p w:rsidP="00691ECB" w:rsidR="00CA2B35" w:rsidRDefault="00CA2B35" w:rsidRPr="008D310A">
                      <w:r w:rsidRPr="008D310A">
                        <w:t>La durée de travai</w:t>
                      </w:r>
                      <w:r>
                        <w:t xml:space="preserve">l effective hebdomadaire ne </w:t>
                      </w:r>
                      <w:r w:rsidRPr="008D310A">
                        <w:t>dépas</w:t>
                      </w:r>
                      <w:r>
                        <w:t xml:space="preserve">se pas </w:t>
                      </w:r>
                      <w:r w:rsidRPr="008D310A">
                        <w:t>48 heures</w:t>
                      </w:r>
                      <w:r>
                        <w:t xml:space="preserve"> sur une même semaine et </w:t>
                      </w:r>
                      <w:r w:rsidRPr="008D310A">
                        <w:t>44 heures par semaine en moyenne sur une période de 12 semaines consécutives</w:t>
                      </w:r>
                      <w:r>
                        <w:t>.</w:t>
                      </w:r>
                    </w:p>
                  </w:txbxContent>
                </v:textbox>
                <w10:anchorlock/>
              </v:shape>
            </w:pict>
          </mc:Fallback>
        </mc:AlternateContent>
      </w:r>
    </w:p>
    <w:p w:rsidP="0012217A" w:rsidR="00F20B87" w:rsidRDefault="00F20B87"/>
    <w:p w:rsidP="0012217A" w:rsidR="00691ECB" w:rsidRDefault="00691ECB">
      <w:r>
        <w:rPr>
          <w:noProof/>
        </w:rPr>
        <mc:AlternateContent>
          <mc:Choice Requires="wps">
            <w:drawing>
              <wp:inline distB="0" distL="0" distR="0" distT="0" wp14:anchorId="36672800" wp14:editId="2E7665A9">
                <wp:extent cx="6010275" cy="1403985"/>
                <wp:effectExtent b="25400" l="19050" r="28575" t="19050"/>
                <wp:docPr id="48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691ECB" w:rsidR="00CA2B35" w:rsidRDefault="00CA2B35">
                            <w:pPr>
                              <w:rPr>
                                <w:b/>
                              </w:rPr>
                            </w:pPr>
                            <w:r>
                              <w:rPr>
                                <w:b/>
                              </w:rPr>
                              <w:t>3.1.4</w:t>
                            </w:r>
                            <w:r w:rsidRPr="002D68E4">
                              <w:rPr>
                                <w:b/>
                              </w:rPr>
                              <w:t>. Temps de repas</w:t>
                            </w:r>
                          </w:p>
                          <w:p w:rsidP="00691ECB" w:rsidR="00CA2B35" w:rsidRDefault="00CA2B35" w:rsidRPr="002D68E4"/>
                          <w:p w:rsidP="00691ECB" w:rsidR="00CA2B35" w:rsidRDefault="00CA2B35" w:rsidRPr="002D68E4">
                            <w:r w:rsidRPr="002D68E4">
                              <w:t xml:space="preserve">Le temps de repas ne constitue pas du temps de </w:t>
                            </w:r>
                            <w:r w:rsidRPr="00BD5A32">
                              <w:t>travail effectif. Ce temps n’est pas rémunéré et n’est pas comptabilisé, sauf si un salarié reste à la disposition de l’employeur et se conforme à ses directives, sans pouvoir vaquer librement à ses occupations personnelles.</w:t>
                            </w:r>
                          </w:p>
                        </w:txbxContent>
                      </wps:txbx>
                      <wps:bodyPr anchor="t" anchorCtr="0" bIns="45720" lIns="91440" rIns="91440" rot="0" tIns="45720" vert="horz" wrap="square">
                        <a:spAutoFit/>
                      </wps:bodyPr>
                    </wps:wsp>
                  </a:graphicData>
                </a:graphic>
              </wp:inline>
            </w:drawing>
          </mc:Choice>
          <mc:Fallback>
            <w:pict>
              <v:shape id="_x0000_s106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jsrtjMwIAAFgEAAAOAAAAZHJzL2Uyb0RvYy54bWysVE1v2zAMvQ/YfxB0X+x4TpsacYouXYYB 3QfQ7bIbLcuxMH1NUmJ3v36UnKbZutMwHwRRpJ4eH0mvrkclyYE7L4yu6XyWU8I1M63Qu5p+/bJ9 taTEB9AtSKN5TR+4p9frly9Wg614YXojW+4IgmhfDbamfQi2yjLPeq7Az4zlGp2dcQoCmm6XtQ4G RFcyK/L8IhuMa60zjHuPp7eTk64TftdxFj51neeByJoit5BWl9Ymrtl6BdXOge0FO9KAf2ChQGh8 9AR1CwHI3olnUEowZ7zpwowZlZmuE4ynHDCbef5HNvc9WJ5yQXG8Pcnk/x8s+3j47Ihoa1ou55Ro UFikb1gq0nIS+Bg4KaJIg/UVxt5bjA7jGzNisVPC3t4Z9t0TbTY96B2/cc4MPYcWSc7jzezs6oTj I0gzfDAtvgX7YBLQ2DkVFURNCKJjsR5OBUIehOHhBWpUXC4oYeibl/nrq+UivQHV43XrfHjHjSJx U1OHHZDg4XDnQ6QD1WNIfM0bKdqtkDIZbtdspCMHwG7Zpu+I/luY1GSoabFcIJPnGLFz+QkFGOM6 lH+DUSJg60uharrM4xeDoIravdVt2gcQctojbamPYkb9JiXD2IxT8ZLUUenGtA8orzNTq+No4qY3 7iclA7Z5Tf2PPThOiXyvsURX87KMc5GMcnFZoOHOPc25BzRDqJoGSqbtJqRZSirYGyzlViSRn5gc OWP7Ju2Poxbn49xOUU8/hPUvAAAA//8DAFBLAwQUAAYACAAAACEAmww2QNwAAAAFAQAADwAAAGRy cy9kb3ducmV2LnhtbEyPQU+EMBCF7yb+h2ZMvBi3gEoUKRs12cR4A43xWOgIZOkM0i6w/97qRS+T vLyX977Jt6sdxIyT65kUxJsIBFLDpqdWwdvr7vIWhPOajB6YUMERHWyL05NcZ4YXKnGufCtCCblM K+i8HzMpXdOh1W7DI1LwPnmy2gc5tdJMegnldpBJFKXS6p7CQqdHfOqw2VcHq+Dj8Wp4Kff1V/l8 XN453XE1X7BS52frwz0Ij6v/C8MPfkCHIjDVfCDjxKAgPOJ/b/DurtMbELWCJIljkEUu/9MX3wAA AP//AwBQSwECLQAUAAYACAAAACEAtoM4kv4AAADhAQAAEwAAAAAAAAAAAAAAAAAAAAAAW0NvbnRl bnRfVHlwZXNdLnhtbFBLAQItABQABgAIAAAAIQA4/SH/1gAAAJQBAAALAAAAAAAAAAAAAAAAAC8B AABfcmVscy8ucmVsc1BLAQItABQABgAIAAAAIQDjsrtjMwIAAFgEAAAOAAAAAAAAAAAAAAAAAC4C AABkcnMvZTJvRG9jLnhtbFBLAQItABQABgAIAAAAIQCbDDZA3AAAAAUBAAAPAAAAAAAAAAAAAAAA AI0EAABkcnMvZG93bnJldi54bWxQSwUGAAAAAAQABADzAAAAlgU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36672800">
                <v:textbox style="mso-fit-shape-to-text:t">
                  <w:txbxContent>
                    <w:p w:rsidP="00691ECB" w:rsidR="00CA2B35" w:rsidRDefault="00CA2B35">
                      <w:pPr>
                        <w:rPr>
                          <w:b/>
                        </w:rPr>
                      </w:pPr>
                      <w:r>
                        <w:rPr>
                          <w:b/>
                        </w:rPr>
                        <w:t>3.1.4</w:t>
                      </w:r>
                      <w:r w:rsidRPr="002D68E4">
                        <w:rPr>
                          <w:b/>
                        </w:rPr>
                        <w:t>. Temps de repas</w:t>
                      </w:r>
                    </w:p>
                    <w:p w:rsidP="00691ECB" w:rsidR="00CA2B35" w:rsidRDefault="00CA2B35" w:rsidRPr="002D68E4"/>
                    <w:p w:rsidP="00691ECB" w:rsidR="00CA2B35" w:rsidRDefault="00CA2B35" w:rsidRPr="002D68E4">
                      <w:r w:rsidRPr="002D68E4">
                        <w:t xml:space="preserve">Le temps de repas ne constitue pas du temps de </w:t>
                      </w:r>
                      <w:r w:rsidRPr="00BD5A32">
                        <w:t>travail effectif. Ce temps n’est pas rémunéré et n’est pas comptabilisé, sauf si un salarié reste à la disposition de l’employeur et se conforme à ses directives, sans pouvoir vaquer librement à ses occupations personnelles.</w:t>
                      </w:r>
                    </w:p>
                  </w:txbxContent>
                </v:textbox>
                <w10:anchorlock/>
              </v:shape>
            </w:pict>
          </mc:Fallback>
        </mc:AlternateContent>
      </w:r>
    </w:p>
    <w:p w:rsidP="0012217A" w:rsidR="00691ECB" w:rsidRDefault="00691ECB"/>
    <w:p w:rsidP="0012217A" w:rsidR="003615D6" w:rsidRDefault="00691ECB">
      <w:r>
        <w:rPr>
          <w:noProof/>
        </w:rPr>
        <mc:AlternateContent>
          <mc:Choice Requires="wps">
            <w:drawing>
              <wp:inline distB="0" distL="0" distR="0" distT="0" wp14:anchorId="1B561725" wp14:editId="50C2980B">
                <wp:extent cx="6010275" cy="1403985"/>
                <wp:effectExtent b="25400" l="19050" r="28575" t="19050"/>
                <wp:docPr id="50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691ECB" w:rsidR="00CA2B35" w:rsidRDefault="00CA2B35" w:rsidRPr="00344F9D">
                            <w:pPr>
                              <w:rPr>
                                <w:b/>
                              </w:rPr>
                            </w:pPr>
                            <w:r>
                              <w:t xml:space="preserve"> </w:t>
                            </w:r>
                            <w:r>
                              <w:rPr>
                                <w:b/>
                              </w:rPr>
                              <w:t>3.1.5</w:t>
                            </w:r>
                            <w:r w:rsidRPr="00344F9D">
                              <w:rPr>
                                <w:b/>
                              </w:rPr>
                              <w:t>. Temps de pause</w:t>
                            </w:r>
                          </w:p>
                          <w:p w:rsidP="00691ECB" w:rsidR="00CA2B35" w:rsidRDefault="00CA2B35" w:rsidRPr="002D68E4">
                            <w:pPr>
                              <w:jc w:val="center"/>
                            </w:pPr>
                          </w:p>
                          <w:p w:rsidP="00F05E98" w:rsidR="00CA2B35" w:rsidRDefault="00CA2B35" w:rsidRPr="002D68E4">
                            <w:pPr>
                              <w:pStyle w:val="Paragraphedeliste"/>
                              <w:numPr>
                                <w:ilvl w:val="0"/>
                                <w:numId w:val="18"/>
                              </w:numPr>
                            </w:pPr>
                            <w:r w:rsidRPr="002D68E4">
                              <w:t xml:space="preserve">Une </w:t>
                            </w:r>
                            <w:r w:rsidRPr="00BD5A32">
                              <w:t>journée de travail de 7 he</w:t>
                            </w:r>
                            <w:r>
                              <w:t>ures est coupée d’une pause d’une heure minimum.</w:t>
                            </w:r>
                          </w:p>
                        </w:txbxContent>
                      </wps:txbx>
                      <wps:bodyPr anchor="t" anchorCtr="0" bIns="45720" lIns="91440" rIns="91440" rot="0" tIns="45720" vert="horz" wrap="square">
                        <a:spAutoFit/>
                      </wps:bodyPr>
                    </wps:wsp>
                  </a:graphicData>
                </a:graphic>
              </wp:inline>
            </w:drawing>
          </mc:Choice>
          <mc:Fallback>
            <w:pict>
              <v:shape id="_x0000_s106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yJNAIAAFgEAAAOAAAAZHJzL2Uyb0RvYy54bWysVE1v2zAMvQ/YfxB0X+x4TpsacYouXYYB 3QfQ7bIbLcmxMFnSJCV2++tHyWmWrTsN80EQReqJfI/06nrsFTkI56XRNZ3PckqEZoZLvavp1y/b V0tKfADNQRktavogPL1ev3yxGmwlCtMZxYUjCKJ9NdiadiHYKss860QPfmas0OhsjeshoOl2GXcw IHqvsiLPL7LBOG6dYcJ7PL2dnHSd8NtWsPCpbb0IRNUUcwtpdWlt4pqtV1DtHNhOsmMa8A9Z9CA1 PnqCuoUAZO/kM6heMme8acOMmT4zbSuZSDVgNfP8j2ruO7Ai1YLkeHuiyf8/WPbx8NkRyWu6yOeU aOhRpG8oFeGCBDEGQYpI0mB9hbH3FqPD+MaMKHYq2Ns7w757os2mA70TN86ZoRPAMcl5vJmdXZ1w fARphg+G41uwDyYBja3rI4PICUF0FOvhJBDmQRgeXiBHxeWCEoa+eZm/vlou0htQPV23zod3wvQk bmrqsAMSPBzufIjpQPUUEl/zRkm+lUolw+2ajXLkANgt2/Qd0X8LU5oMNS2WC8zkOUbsXHFCAcaE DuXfYHoZsPWV7Gu6zOMXg6CK3L3VPO0DSDXtMW2lj2RG/iYmw9iMSbzyJFJj+APS68zU6jiauOmM e6RkwDavqf+xBycoUe81SnQ1L8s4F8koF5cFGu7c05x7QDOEqmmgZNpuQpqlxIK9QSm3MpEcNZ8y OeaM7Zu4P45anI9zO0X9+iGsfwI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P6S8iTQCAABY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1B561725">
                <v:textbox style="mso-fit-shape-to-text:t">
                  <w:txbxContent>
                    <w:p w:rsidP="00691ECB" w:rsidR="00CA2B35" w:rsidRDefault="00CA2B35" w:rsidRPr="00344F9D">
                      <w:pPr>
                        <w:rPr>
                          <w:b/>
                        </w:rPr>
                      </w:pPr>
                      <w:r>
                        <w:t xml:space="preserve"> </w:t>
                      </w:r>
                      <w:r>
                        <w:rPr>
                          <w:b/>
                        </w:rPr>
                        <w:t>3.1.5</w:t>
                      </w:r>
                      <w:r w:rsidRPr="00344F9D">
                        <w:rPr>
                          <w:b/>
                        </w:rPr>
                        <w:t>. Temps de pause</w:t>
                      </w:r>
                    </w:p>
                    <w:p w:rsidP="00691ECB" w:rsidR="00CA2B35" w:rsidRDefault="00CA2B35" w:rsidRPr="002D68E4">
                      <w:pPr>
                        <w:jc w:val="center"/>
                      </w:pPr>
                    </w:p>
                    <w:p w:rsidP="00F05E98" w:rsidR="00CA2B35" w:rsidRDefault="00CA2B35" w:rsidRPr="002D68E4">
                      <w:pPr>
                        <w:pStyle w:val="Paragraphedeliste"/>
                        <w:numPr>
                          <w:ilvl w:val="0"/>
                          <w:numId w:val="18"/>
                        </w:numPr>
                      </w:pPr>
                      <w:r w:rsidRPr="002D68E4">
                        <w:t xml:space="preserve">Une </w:t>
                      </w:r>
                      <w:r w:rsidRPr="00BD5A32">
                        <w:t>journée de travail de 7 he</w:t>
                      </w:r>
                      <w:r>
                        <w:t>ures est coupée d’une pause d’une heure minimum.</w:t>
                      </w:r>
                    </w:p>
                  </w:txbxContent>
                </v:textbox>
                <w10:anchorlock/>
              </v:shape>
            </w:pict>
          </mc:Fallback>
        </mc:AlternateContent>
      </w:r>
    </w:p>
    <w:p w:rsidP="0012217A" w:rsidR="00691ECB" w:rsidRDefault="00691ECB"/>
    <w:p w:rsidP="000A4267" w:rsidR="00DB443F" w:rsidRDefault="00F20B87" w:rsidRPr="002D68E4">
      <w:pPr>
        <w:pStyle w:val="Titre2"/>
      </w:pPr>
      <w:bookmarkStart w:id="23" w:name="_Toc70606015"/>
      <w:r w:rsidRPr="009C2DD4">
        <w:rPr>
          <w:i/>
          <w:noProof/>
          <w:u w:val="single"/>
        </w:rPr>
        <w:drawing>
          <wp:anchor allowOverlap="1" behindDoc="0" distB="0" distL="114300" distR="114300" distT="0" layoutInCell="1" locked="0" relativeHeight="251525632" simplePos="0" wp14:anchorId="544FC146" wp14:editId="12B68E1F">
            <wp:simplePos x="0" y="0"/>
            <wp:positionH relativeFrom="column">
              <wp:posOffset>-795655</wp:posOffset>
            </wp:positionH>
            <wp:positionV relativeFrom="paragraph">
              <wp:posOffset>-7842250</wp:posOffset>
            </wp:positionV>
            <wp:extent cx="641350" cy="641350"/>
            <wp:effectExtent b="6350" l="0" r="0" t="0"/>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mp-1699647_960_720.png"/>
                    <pic:cNvPicPr/>
                  </pic:nvPicPr>
                  <pic:blipFill>
                    <a:blip cstate="print" r:embed="rId9">
                      <a:extLst>
                        <a:ext uri="{28A0092B-C50C-407E-A947-70E740481C1C}">
                          <a14:useLocalDpi xmlns:a14="http://schemas.microsoft.com/office/drawing/2010/main" val="0"/>
                        </a:ext>
                      </a:extLst>
                    </a:blip>
                    <a:stretch>
                      <a:fillRect/>
                    </a:stretch>
                  </pic:blipFill>
                  <pic:spPr>
                    <a:xfrm>
                      <a:off x="0" y="0"/>
                      <a:ext cx="641350" cy="641350"/>
                    </a:xfrm>
                    <a:prstGeom prst="rect">
                      <a:avLst/>
                    </a:prstGeom>
                  </pic:spPr>
                </pic:pic>
              </a:graphicData>
            </a:graphic>
            <wp14:sizeRelH relativeFrom="page">
              <wp14:pctWidth>0</wp14:pctWidth>
            </wp14:sizeRelH>
            <wp14:sizeRelV relativeFrom="page">
              <wp14:pctHeight>0</wp14:pctHeight>
            </wp14:sizeRelV>
          </wp:anchor>
        </w:drawing>
      </w:r>
      <w:r w:rsidR="007A60C8">
        <w:t>Article 3.2</w:t>
      </w:r>
      <w:r w:rsidR="00344F9D">
        <w:t xml:space="preserve"> : Repos</w:t>
      </w:r>
      <w:r w:rsidR="00415769" w:rsidRPr="002D68E4">
        <w:t xml:space="preserve"> hebdomadaire</w:t>
      </w:r>
      <w:r w:rsidR="00C75CBB">
        <w:t xml:space="preserve"> et travail exceptionnel</w:t>
      </w:r>
      <w:bookmarkEnd w:id="23"/>
    </w:p>
    <w:p w:rsidP="0012217A" w:rsidR="008805A4" w:rsidRDefault="008805A4"/>
    <w:p w:rsidP="0012217A" w:rsidR="008805A4" w:rsidRDefault="008805A4">
      <w:r>
        <w:rPr>
          <w:noProof/>
        </w:rPr>
        <mc:AlternateContent>
          <mc:Choice Requires="wps">
            <w:drawing>
              <wp:inline distB="0" distL="0" distR="0" distT="0" wp14:anchorId="236C3CF1" wp14:editId="0A6ABB60">
                <wp:extent cx="6010275" cy="1403985"/>
                <wp:effectExtent b="25400" l="19050" r="28575" t="19050"/>
                <wp:docPr id="50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8805A4" w:rsidR="00CA2B35" w:rsidRDefault="00CA2B35" w:rsidRPr="00C75CBB">
                            <w:pPr>
                              <w:rPr>
                                <w:b/>
                              </w:rPr>
                            </w:pPr>
                            <w:r>
                              <w:t xml:space="preserve"> </w:t>
                            </w:r>
                            <w:r w:rsidRPr="00C75CBB">
                              <w:rPr>
                                <w:b/>
                              </w:rPr>
                              <w:t>3.2.1</w:t>
                            </w:r>
                            <w:r>
                              <w:rPr>
                                <w:b/>
                              </w:rPr>
                              <w:t>.</w:t>
                            </w:r>
                            <w:r w:rsidRPr="00C75CBB">
                              <w:rPr>
                                <w:b/>
                              </w:rPr>
                              <w:t xml:space="preserve"> Repos hebdomadaire</w:t>
                            </w:r>
                          </w:p>
                          <w:p w:rsidP="008805A4" w:rsidR="00CA2B35" w:rsidRDefault="00CA2B35" w:rsidRPr="002D68E4"/>
                          <w:p w:rsidP="008805A4" w:rsidR="00CA2B35" w:rsidRDefault="00CA2B35" w:rsidRPr="002D68E4">
                            <w:pPr>
                              <w:tabs>
                                <w:tab w:pos="7737" w:val="left"/>
                              </w:tabs>
                            </w:pPr>
                            <w:r w:rsidRPr="002D68E4">
                              <w:t>Dans l’intérêt des salariés, le repos hebdomadaire est donné le dimanche.</w:t>
                            </w:r>
                          </w:p>
                          <w:p w:rsidP="008805A4" w:rsidR="00CA2B35" w:rsidRDefault="00CA2B35" w:rsidRPr="002D68E4">
                            <w:pPr>
                              <w:tabs>
                                <w:tab w:pos="7737" w:val="left"/>
                              </w:tabs>
                            </w:pPr>
                          </w:p>
                        </w:txbxContent>
                      </wps:txbx>
                      <wps:bodyPr anchor="t" anchorCtr="0" bIns="45720" lIns="91440" rIns="91440" rot="0" tIns="45720" vert="horz" wrap="square">
                        <a:spAutoFit/>
                      </wps:bodyPr>
                    </wps:wsp>
                  </a:graphicData>
                </a:graphic>
              </wp:inline>
            </w:drawing>
          </mc:Choice>
          <mc:Fallback>
            <w:pict>
              <v:shape id="_x0000_s106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PdFcNQIAAFgEAAAOAAAAZHJzL2Uyb0RvYy54bWysVE1v2zAMvQ/YfxB0X+w4SZsacYouXYYB 3QfQ7bIbLcmxMFnSJCV2++tHyWmarTsN80EQRerp8ZH06nroFDkI56XRFZ1OckqEZoZLvavot6/b N0tKfADNQRktKvogPL1ev3616m0pCtMaxYUjCKJ92duKtiHYMss8a0UHfmKs0OhsjOsgoOl2GXfQ I3qnsiLPL7LeOG6dYcJ7PL0dnXSd8JtGsPC5abwIRFUUuYW0urTWcc3WKyh3Dmwr2ZEG/AOLDqTG R09QtxCA7J18AdVJ5ow3TZgw02WmaSQTKQfMZpr/kc19C1akXFAcb08y+f8Hyz4dvjgieUUX+YwS DR0W6TuWinBBghiCIEUUqbe+xNh7i9FheGsGLHZK2Ns7w354os2mBb0TN86ZvhXAkeQ03szOro44 PoLU/UfD8S3YB5OAhsZ1UUHUhCA6FuvhVCDkQRgeXqBGxeWCEoa+6TyfXS0X6Q0on65b58N7YToS NxV12AEJHg53PkQ6UD6FxNe8UZJvpVLJcLt6oxw5AHbLNn1H9N/ClCZ9RYvlApm8xIidK04owJjQ Yf43mE4GbH0lu4ou8/jFICijdu80T/sAUo17pK30Ucyo36hkGOohFW8+i5ej0rXhDyivM2Or42ji pjXukZIe27yi/ucenKBEfdBYoqvpfB7nIhnzxWWBhjv31Oce0AyhKhooGbebkGYpqWBvsJRbmUR+ ZnLkjO2btD+OWpyPcztFPf8Q1r8AAAD//wMAUEsDBBQABgAIAAAAIQCbDDZA3AAAAAUBAAAPAAAA ZHJzL2Rvd25yZXYueG1sTI9BT4QwEIXvJv6HZky8GLeAShQpGzXZxHgDjfFY6Ahk6QzSLrD/3upF L5O8vJf3vsm3qx3EjJPrmRTEmwgEUsOmp1bB2+vu8haE85qMHphQwREdbIvTk1xnhhcqca58K0IJ uUwr6LwfMyld06HVbsMjUvA+ebLaBzm10kx6CeV2kEkUpdLqnsJCp0d86rDZVwer4OPxangp9/VX +Xxc3jndcTVfsFLnZ+vDPQiPq/8Lww9+QIciMNV8IOPEoCA84n9v8O6u0xsQtYIkiWOQRS7/0xff AAAA//8DAFBLAQItABQABgAIAAAAIQC2gziS/gAAAOEBAAATAAAAAAAAAAAAAAAAAAAAAABbQ29u dGVudF9UeXBlc10ueG1sUEsBAi0AFAAGAAgAAAAhADj9If/WAAAAlAEAAAsAAAAAAAAAAAAAAAAA LwEAAF9yZWxzLy5yZWxzUEsBAi0AFAAGAAgAAAAhAJg90Vw1AgAAWAQAAA4AAAAAAAAAAAAAAAAA LgIAAGRycy9lMm9Eb2MueG1sUEsBAi0AFAAGAAgAAAAhAJsMNkDcAAAABQEAAA8AAAAAAAAAAAAA AAAAjwQAAGRycy9kb3ducmV2LnhtbFBLBQYAAAAABAAEAPMAAACYBQ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236C3CF1">
                <v:textbox style="mso-fit-shape-to-text:t">
                  <w:txbxContent>
                    <w:p w:rsidP="008805A4" w:rsidR="00CA2B35" w:rsidRDefault="00CA2B35" w:rsidRPr="00C75CBB">
                      <w:pPr>
                        <w:rPr>
                          <w:b/>
                        </w:rPr>
                      </w:pPr>
                      <w:r>
                        <w:t xml:space="preserve"> </w:t>
                      </w:r>
                      <w:r w:rsidRPr="00C75CBB">
                        <w:rPr>
                          <w:b/>
                        </w:rPr>
                        <w:t>3.2.1</w:t>
                      </w:r>
                      <w:r>
                        <w:rPr>
                          <w:b/>
                        </w:rPr>
                        <w:t>.</w:t>
                      </w:r>
                      <w:r w:rsidRPr="00C75CBB">
                        <w:rPr>
                          <w:b/>
                        </w:rPr>
                        <w:t xml:space="preserve"> Repos hebdomadaire</w:t>
                      </w:r>
                    </w:p>
                    <w:p w:rsidP="008805A4" w:rsidR="00CA2B35" w:rsidRDefault="00CA2B35" w:rsidRPr="002D68E4"/>
                    <w:p w:rsidP="008805A4" w:rsidR="00CA2B35" w:rsidRDefault="00CA2B35" w:rsidRPr="002D68E4">
                      <w:pPr>
                        <w:tabs>
                          <w:tab w:pos="7737" w:val="left"/>
                        </w:tabs>
                      </w:pPr>
                      <w:r w:rsidRPr="002D68E4">
                        <w:t>Dans l’intérêt des salariés, le repos hebdomadaire est donné le dimanche.</w:t>
                      </w:r>
                    </w:p>
                    <w:p w:rsidP="008805A4" w:rsidR="00CA2B35" w:rsidRDefault="00CA2B35" w:rsidRPr="002D68E4">
                      <w:pPr>
                        <w:tabs>
                          <w:tab w:pos="7737" w:val="left"/>
                        </w:tabs>
                      </w:pPr>
                    </w:p>
                  </w:txbxContent>
                </v:textbox>
                <w10:anchorlock/>
              </v:shape>
            </w:pict>
          </mc:Fallback>
        </mc:AlternateContent>
      </w:r>
    </w:p>
    <w:p w:rsidP="0012217A" w:rsidR="004C3E7E" w:rsidRDefault="004C3E7E"/>
    <w:p w:rsidP="0012217A" w:rsidR="00755B9D" w:rsidRDefault="00755B9D" w:rsidRPr="002D68E4">
      <w:r>
        <w:rPr>
          <w:noProof/>
        </w:rPr>
        <w:lastRenderedPageBreak/>
        <mc:AlternateContent>
          <mc:Choice Requires="wps">
            <w:drawing>
              <wp:inline distB="0" distL="0" distR="0" distT="0" wp14:anchorId="45925979" wp14:editId="1A7F5080">
                <wp:extent cx="6010275" cy="1403985"/>
                <wp:effectExtent b="25400" l="19050" r="28575" t="19050"/>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rgbClr val="FFC000"/>
                          </a:solidFill>
                          <a:miter lim="800000"/>
                          <a:headEnd/>
                          <a:tailEnd/>
                        </a:ln>
                      </wps:spPr>
                      <wps:txbx>
                        <w:txbxContent>
                          <w:p w:rsidP="00755B9D" w:rsidR="00CA2B35" w:rsidRDefault="00CA2B35" w:rsidRPr="007433C2">
                            <w:pPr>
                              <w:rPr>
                                <w:b/>
                              </w:rPr>
                            </w:pPr>
                            <w:r w:rsidRPr="002C3A52">
                              <w:rPr>
                                <w:color w:val="FF0000"/>
                              </w:rPr>
                              <w:t xml:space="preserve"> </w:t>
                            </w:r>
                            <w:r w:rsidRPr="007433C2">
                              <w:rPr>
                                <w:b/>
                              </w:rPr>
                              <w:t xml:space="preserve">3.2.2. </w:t>
                            </w:r>
                            <w:r>
                              <w:rPr>
                                <w:b/>
                              </w:rPr>
                              <w:t>M</w:t>
                            </w:r>
                            <w:r w:rsidRPr="007433C2">
                              <w:rPr>
                                <w:b/>
                              </w:rPr>
                              <w:t xml:space="preserve">ontant prime astreinte </w:t>
                            </w:r>
                          </w:p>
                          <w:p w:rsidP="00755B9D" w:rsidR="00CA2B35" w:rsidRDefault="00CA2B35" w:rsidRPr="007433C2"/>
                          <w:p w:rsidP="00755B9D" w:rsidR="00CA2B35" w:rsidRDefault="00CA2B35">
                            <w:pPr>
                              <w:tabs>
                                <w:tab w:pos="7737" w:val="left"/>
                              </w:tabs>
                            </w:pPr>
                            <w:r w:rsidRPr="007433C2">
                              <w:t>L’activité de la structure nécessite une disponibilité permanente, en conséquence des périodes d’astreinte définies de façon hebdomadaire, sont nécessaires.</w:t>
                            </w:r>
                          </w:p>
                          <w:p w:rsidP="00755B9D" w:rsidR="00CA2B35" w:rsidRDefault="00CA2B35">
                            <w:pPr>
                              <w:tabs>
                                <w:tab w:pos="7737" w:val="left"/>
                              </w:tabs>
                            </w:pPr>
                            <w:r w:rsidRPr="007433C2">
                              <w:t>En contrepartie de cette obligation,</w:t>
                            </w:r>
                            <w:r>
                              <w:t xml:space="preserve"> une indemnité forfaitaire de 20€ net par semaine d’astreinte sera versée.</w:t>
                            </w:r>
                          </w:p>
                          <w:p w:rsidP="00755B9D" w:rsidR="00CA2B35" w:rsidRDefault="00CA2B35" w:rsidRPr="002C3A52">
                            <w:pPr>
                              <w:tabs>
                                <w:tab w:pos="7737" w:val="left"/>
                              </w:tabs>
                            </w:pPr>
                            <w:r w:rsidRPr="007433C2">
                              <w:t>Les temps d’intervention</w:t>
                            </w:r>
                            <w:r>
                              <w:t xml:space="preserve"> physique</w:t>
                            </w:r>
                            <w:r w:rsidRPr="007433C2">
                              <w:t xml:space="preserve"> éventuels donneront lieu par priorité à récupération</w:t>
                            </w:r>
                            <w:r>
                              <w:t xml:space="preserve"> (temps compté du départ au retour du domicile)</w:t>
                            </w:r>
                            <w:r w:rsidRPr="007433C2">
                              <w:t>.</w:t>
                            </w:r>
                          </w:p>
                          <w:p w:rsidP="00755B9D" w:rsidR="00CA2B35" w:rsidRDefault="00CA2B35" w:rsidRPr="002D68E4">
                            <w:pPr>
                              <w:tabs>
                                <w:tab w:pos="7737" w:val="left"/>
                              </w:tabs>
                            </w:pPr>
                          </w:p>
                        </w:txbxContent>
                      </wps:txbx>
                      <wps:bodyPr anchor="t" anchorCtr="0" bIns="45720" lIns="91440" rIns="91440" rot="0" tIns="45720" vert="horz" wrap="square">
                        <a:spAutoFit/>
                      </wps:bodyPr>
                    </wps:wsp>
                  </a:graphicData>
                </a:graphic>
              </wp:inline>
            </w:drawing>
          </mc:Choice>
          <mc:Fallback>
            <w:pict>
              <v:shape id="_x0000_s107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KKuBIMQIAAFMEAAAOAAAAZHJzL2Uyb0RvYy54bWysVE2P0zAQvSPxHyzfadLQbrtR09XSpQhp +ZAWLtwc22ksHI+x3Sa7v56x05YuHJAQPViezPjNzHszXd0MnSYH6bwCU9HpJKdEGg5CmV1Fv37Z vlpS4gMzgmkwsqKP0tOb9csXq96WsoAWtJCOIIjxZW8r2oZgyyzzvJUd8xOw0qCzAdexgKbbZcKx HtE7nRV5fpX14IR1wKX3+PVudNJ1wm8aycOnpvEyEF1RrC2k06Wzjme2XrFy55htFT+Wwf6hio4p g0nPUHcsMLJ36g+oTnEHHpow4dBl0DSKy9QDdjPNf+vmoWVWpl6QHG/PNPn/B8s/Hj47okRFF5QY 1qFE31AoIiQJcgiSFJGi3voSIx8sxobhDQwodWrX23vg3z0xsGmZ2clb56BvJRNY4jS+zC6ejjg+ gtT9BxCYi+0DJKChcV3kDxkhiI5SPZ7lwToIx49XyFCxmFPC0Ted5a+vl/OUg5Wn59b58E5CR+Kl og71T/DscO9DLIeVp5CYzYNWYqu0Tobb1RvtyIHhrGzT74j+LEwb0le0WM6xkr9hbPI8jRimfYbR qYBTr1VX0SWGjEGsjMS9NSLNZGBKj3d8rM2RyUjeSGMY6iHpNpudFKpBPCK3DsYpx63ESwvuiZIe J7yi/seeOUmJfm9Qn+vpbBZXIhmz+aJAw1166ksPMxyhKhooGa+bkNYoUWBvUcetSgxHwcdKjjXj 5Cbij1sWV+PSTlG//gvWPwEAAP//AwBQSwMEFAAGAAgAAAAhAN7Bo6/dAAAABQEAAA8AAABkcnMv ZG93bnJldi54bWxMj09Lw0AQxe+C32EZwYvYTaKWGLMp/kE8Fqsg3rbZaRKanV2y0zT59q696GXg 8R7v/aZcTbYXIw6hc6QgXSQgkGpnOmoUfH68XucgAmsyuneECmYMsKrOz0pdGHekdxw33IhYQqHQ ClpmX0gZ6hatDgvnkaK3c4PVHOXQSDPoYyy3vcySZCmt7igutNrjc4v1fnOwCnZP+ys/f7+8zdPX 6G/WvM5DPip1eTE9PoBgnPgvDL/4ER2qyLR1BzJB9AriI3y60bu/Xd6B2CrIsjQFWZXyP331AwAA //8DAFBLAQItABQABgAIAAAAIQC2gziS/gAAAOEBAAATAAAAAAAAAAAAAAAAAAAAAABbQ29udGVu dF9UeXBlc10ueG1sUEsBAi0AFAAGAAgAAAAhADj9If/WAAAAlAEAAAsAAAAAAAAAAAAAAAAALwEA AF9yZWxzLy5yZWxzUEsBAi0AFAAGAAgAAAAhAEoq4EgxAgAAUwQAAA4AAAAAAAAAAAAAAAAALgIA AGRycy9lMm9Eb2MueG1sUEsBAi0AFAAGAAgAAAAhAN7Bo6/dAAAABQEAAA8AAAAAAAAAAAAAAAAA iwQAAGRycy9kb3ducmV2LnhtbFBLBQYAAAAABAAEAPMAAACVBQAAAAA= " strokecolor="#ffc000"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45925979">
                <v:textbox style="mso-fit-shape-to-text:t">
                  <w:txbxContent>
                    <w:p w:rsidP="00755B9D" w:rsidR="00CA2B35" w:rsidRDefault="00CA2B35" w:rsidRPr="007433C2">
                      <w:pPr>
                        <w:rPr>
                          <w:b/>
                        </w:rPr>
                      </w:pPr>
                      <w:r w:rsidRPr="002C3A52">
                        <w:rPr>
                          <w:color w:val="FF0000"/>
                        </w:rPr>
                        <w:t xml:space="preserve"> </w:t>
                      </w:r>
                      <w:r w:rsidRPr="007433C2">
                        <w:rPr>
                          <w:b/>
                        </w:rPr>
                        <w:t xml:space="preserve">3.2.2. </w:t>
                      </w:r>
                      <w:r>
                        <w:rPr>
                          <w:b/>
                        </w:rPr>
                        <w:t>M</w:t>
                      </w:r>
                      <w:r w:rsidRPr="007433C2">
                        <w:rPr>
                          <w:b/>
                        </w:rPr>
                        <w:t xml:space="preserve">ontant prime astreinte </w:t>
                      </w:r>
                    </w:p>
                    <w:p w:rsidP="00755B9D" w:rsidR="00CA2B35" w:rsidRDefault="00CA2B35" w:rsidRPr="007433C2"/>
                    <w:p w:rsidP="00755B9D" w:rsidR="00CA2B35" w:rsidRDefault="00CA2B35">
                      <w:pPr>
                        <w:tabs>
                          <w:tab w:pos="7737" w:val="left"/>
                        </w:tabs>
                      </w:pPr>
                      <w:r w:rsidRPr="007433C2">
                        <w:t>L’activité de la structure nécessite une disponibilité permanente, en conséquence des périodes d’astreinte définies de façon hebdomadaire, sont nécessaires.</w:t>
                      </w:r>
                    </w:p>
                    <w:p w:rsidP="00755B9D" w:rsidR="00CA2B35" w:rsidRDefault="00CA2B35">
                      <w:pPr>
                        <w:tabs>
                          <w:tab w:pos="7737" w:val="left"/>
                        </w:tabs>
                      </w:pPr>
                      <w:r w:rsidRPr="007433C2">
                        <w:t>En contrepartie de cette obligation,</w:t>
                      </w:r>
                      <w:r>
                        <w:t xml:space="preserve"> une indemnité forfaitaire de 20€ net par semaine d’astreinte sera versée.</w:t>
                      </w:r>
                    </w:p>
                    <w:p w:rsidP="00755B9D" w:rsidR="00CA2B35" w:rsidRDefault="00CA2B35" w:rsidRPr="002C3A52">
                      <w:pPr>
                        <w:tabs>
                          <w:tab w:pos="7737" w:val="left"/>
                        </w:tabs>
                      </w:pPr>
                      <w:r w:rsidRPr="007433C2">
                        <w:t>Les temps d’intervention</w:t>
                      </w:r>
                      <w:r>
                        <w:t xml:space="preserve"> physique</w:t>
                      </w:r>
                      <w:r w:rsidRPr="007433C2">
                        <w:t xml:space="preserve"> éventuels donneront lieu par priorité à récupération</w:t>
                      </w:r>
                      <w:r>
                        <w:t xml:space="preserve"> (temps compté du départ au retour du domicile)</w:t>
                      </w:r>
                      <w:r w:rsidRPr="007433C2">
                        <w:t>.</w:t>
                      </w:r>
                    </w:p>
                    <w:p w:rsidP="00755B9D" w:rsidR="00CA2B35" w:rsidRDefault="00CA2B35" w:rsidRPr="002D68E4">
                      <w:pPr>
                        <w:tabs>
                          <w:tab w:pos="7737" w:val="left"/>
                        </w:tabs>
                      </w:pPr>
                    </w:p>
                  </w:txbxContent>
                </v:textbox>
                <w10:anchorlock/>
              </v:shape>
            </w:pict>
          </mc:Fallback>
        </mc:AlternateContent>
      </w:r>
    </w:p>
    <w:p w:rsidP="0012217A" w:rsidR="00191B93" w:rsidRDefault="00191B93">
      <w:pPr>
        <w:tabs>
          <w:tab w:pos="1440" w:val="clear"/>
          <w:tab w:pos="4320" w:val="clear"/>
        </w:tabs>
      </w:pPr>
    </w:p>
    <w:p w:rsidP="0012217A" w:rsidR="008805A4" w:rsidRDefault="008805A4" w:rsidRPr="002D68E4">
      <w:pPr>
        <w:tabs>
          <w:tab w:pos="1440" w:val="clear"/>
          <w:tab w:pos="4320" w:val="clear"/>
        </w:tabs>
      </w:pPr>
      <w:r>
        <w:rPr>
          <w:noProof/>
        </w:rPr>
        <mc:AlternateContent>
          <mc:Choice Requires="wps">
            <w:drawing>
              <wp:inline distB="0" distL="0" distR="0" distT="0" wp14:anchorId="4D6FA6DB" wp14:editId="4F610AEE">
                <wp:extent cx="6010275" cy="1403985"/>
                <wp:effectExtent b="25400" l="19050" r="28575" t="19050"/>
                <wp:docPr id="50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8805A4" w:rsidR="00CA2B35" w:rsidRDefault="00CA2B35" w:rsidRPr="002D68E4">
                            <w:pPr>
                              <w:rPr>
                                <w:b/>
                              </w:rPr>
                            </w:pPr>
                            <w:r>
                              <w:t xml:space="preserve"> </w:t>
                            </w:r>
                            <w:r w:rsidRPr="00C75CBB">
                              <w:rPr>
                                <w:b/>
                              </w:rPr>
                              <w:t>3.2.</w:t>
                            </w:r>
                            <w:r>
                              <w:rPr>
                                <w:b/>
                              </w:rPr>
                              <w:t>3</w:t>
                            </w:r>
                            <w:r w:rsidRPr="002D68E4">
                              <w:rPr>
                                <w:b/>
                              </w:rPr>
                              <w:t>. Jours fériés - 1er mai</w:t>
                            </w:r>
                          </w:p>
                          <w:p w:rsidP="008805A4" w:rsidR="00CA2B35" w:rsidRDefault="00CA2B35" w:rsidRPr="002D68E4"/>
                          <w:p w:rsidP="008805A4" w:rsidR="00CA2B35" w:rsidRDefault="00CA2B35">
                            <w:r w:rsidRPr="00BD5A32">
                              <w:t>Seul le 1er Mai est un jour férié chômé et payé, s’il tombe un jour habituellement travaillé.</w:t>
                            </w:r>
                          </w:p>
                          <w:p w:rsidP="008805A4" w:rsidR="00CA2B35" w:rsidRDefault="00CA2B35" w:rsidRPr="002D68E4"/>
                          <w:p w:rsidP="008805A4" w:rsidR="00CA2B35" w:rsidRDefault="00CA2B35" w:rsidRPr="002D68E4">
                            <w:r w:rsidRPr="002D68E4">
                              <w:t>Le chômage du 1er Mai ne peut être la cause d’une réduction de la rémunération.</w:t>
                            </w:r>
                          </w:p>
                          <w:p w:rsidP="008805A4" w:rsidR="00CA2B35" w:rsidRDefault="00CA2B35"/>
                          <w:p w:rsidP="008805A4" w:rsidR="00CA2B35" w:rsidRDefault="00CA2B35" w:rsidRPr="002D68E4">
                            <w:r w:rsidRPr="002D68E4">
                              <w:t>Le travail effectué le 1er Mai ouvre droit à une rémunération majorée de 100 %.</w:t>
                            </w:r>
                          </w:p>
                          <w:p w:rsidP="008805A4" w:rsidR="00CA2B35" w:rsidRDefault="00CA2B35" w:rsidRPr="002D68E4"/>
                        </w:txbxContent>
                      </wps:txbx>
                      <wps:bodyPr anchor="t" anchorCtr="0" bIns="45720" lIns="91440" rIns="91440" rot="0" tIns="45720" vert="horz" wrap="square">
                        <a:spAutoFit/>
                      </wps:bodyPr>
                    </wps:wsp>
                  </a:graphicData>
                </a:graphic>
              </wp:inline>
            </w:drawing>
          </mc:Choice>
          <mc:Fallback>
            <w:pict>
              <v:shape id="_x0000_s107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Hzxq+NAIAAFgEAAAOAAAAZHJzL2Uyb0RvYy54bWysVE2P0zAQvSPxHyzfadLQdrtR09XSpQhp +ZAWLtwmttNYOLax3Sbl1zN2ut3CckLkYHk84+c3b2ayuhk6RQ7CeWl0RaeTnBKhmeFS7yr69cv2 1ZISH0BzUEaLih6Fpzfrly9WvS1FYVqjuHAEQbQve1vRNgRbZplnrejAT4wVGp2NcR0ENN0u4w56 RO9UVuT5IuuN49YZJrzH07vRSdcJv2kEC5+axotAVEWRW0irS2sd12y9gnLnwLaSnWjAP7DoQGp8 9Ax1BwHI3slnUJ1kznjThAkzXWaaRjKRcsBspvkf2Ty0YEXKBcXx9iyT/3+w7OPhsyOSV3SeLyjR 0GGRvmGpCBckiCEIUkSReutLjH2wGB2GN2bAYqeEvb037Lsn2mxa0Dtx65zpWwEcSU7jzezi6ojj I0jdfzAc34J9MAloaFwXFURNCKJjsY7nAiEPwvBwgRoVV3NKGPqms/z19XKe3oDy8bp1PrwTpiNx U1GHHZDg4XDvQ6QD5WNIfM0bJflWKpUMt6s3ypEDYLds03dC/y1MadJXtFjOkclzjNi54owCjAkd Zn+D6WTA1leyq+gyj18MgjJq91bztA8g1bhH2kqfxIz6jUqGoR5S8WZJhqh0bfgR5XVmbHUcTdy0 xv2kpMc2r6j/sQcnKFHvNZboejqbxblIxmx+VaDhLj31pQc0Q6iKBkrG7SakWUoq2Fss5VYmkZ+Y nDhj+ybtT6MW5+PSTlFPP4T1LwA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R88avjQCAABY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4D6FA6DB">
                <v:textbox style="mso-fit-shape-to-text:t">
                  <w:txbxContent>
                    <w:p w:rsidP="008805A4" w:rsidR="00CA2B35" w:rsidRDefault="00CA2B35" w:rsidRPr="002D68E4">
                      <w:pPr>
                        <w:rPr>
                          <w:b/>
                        </w:rPr>
                      </w:pPr>
                      <w:r>
                        <w:t xml:space="preserve"> </w:t>
                      </w:r>
                      <w:r w:rsidRPr="00C75CBB">
                        <w:rPr>
                          <w:b/>
                        </w:rPr>
                        <w:t>3.2.</w:t>
                      </w:r>
                      <w:r>
                        <w:rPr>
                          <w:b/>
                        </w:rPr>
                        <w:t>3</w:t>
                      </w:r>
                      <w:r w:rsidRPr="002D68E4">
                        <w:rPr>
                          <w:b/>
                        </w:rPr>
                        <w:t>. Jours fériés - 1er mai</w:t>
                      </w:r>
                    </w:p>
                    <w:p w:rsidP="008805A4" w:rsidR="00CA2B35" w:rsidRDefault="00CA2B35" w:rsidRPr="002D68E4"/>
                    <w:p w:rsidP="008805A4" w:rsidR="00CA2B35" w:rsidRDefault="00CA2B35">
                      <w:r w:rsidRPr="00BD5A32">
                        <w:t>Seul le 1er Mai est un jour férié chômé et payé, s’il tombe un jour habituellement travaillé.</w:t>
                      </w:r>
                    </w:p>
                    <w:p w:rsidP="008805A4" w:rsidR="00CA2B35" w:rsidRDefault="00CA2B35" w:rsidRPr="002D68E4"/>
                    <w:p w:rsidP="008805A4" w:rsidR="00CA2B35" w:rsidRDefault="00CA2B35" w:rsidRPr="002D68E4">
                      <w:r w:rsidRPr="002D68E4">
                        <w:t>Le chômage du 1er Mai ne peut être la cause d’une réduction de la rémunération.</w:t>
                      </w:r>
                    </w:p>
                    <w:p w:rsidP="008805A4" w:rsidR="00CA2B35" w:rsidRDefault="00CA2B35"/>
                    <w:p w:rsidP="008805A4" w:rsidR="00CA2B35" w:rsidRDefault="00CA2B35" w:rsidRPr="002D68E4">
                      <w:r w:rsidRPr="002D68E4">
                        <w:t>Le travail effectué le 1er Mai ouvre droit à une rémunération majorée de 100 %.</w:t>
                      </w:r>
                    </w:p>
                    <w:p w:rsidP="008805A4" w:rsidR="00CA2B35" w:rsidRDefault="00CA2B35" w:rsidRPr="002D68E4"/>
                  </w:txbxContent>
                </v:textbox>
                <w10:anchorlock/>
              </v:shape>
            </w:pict>
          </mc:Fallback>
        </mc:AlternateContent>
      </w:r>
    </w:p>
    <w:p w:rsidP="0012217A" w:rsidR="00CE289C" w:rsidRDefault="00CE289C"/>
    <w:p w:rsidP="0012217A" w:rsidR="008805A4" w:rsidRDefault="008805A4">
      <w:r>
        <w:rPr>
          <w:noProof/>
        </w:rPr>
        <mc:AlternateContent>
          <mc:Choice Requires="wps">
            <w:drawing>
              <wp:inline distB="0" distL="0" distR="0" distT="0" wp14:anchorId="58ED3177" wp14:editId="1E8F7661">
                <wp:extent cx="6010275" cy="1403985"/>
                <wp:effectExtent b="25400" l="19050" r="28575" t="19050"/>
                <wp:docPr id="50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8805A4" w:rsidR="00CA2B35" w:rsidRDefault="00CA2B35" w:rsidRPr="002D68E4">
                            <w:pPr>
                              <w:rPr>
                                <w:b/>
                              </w:rPr>
                            </w:pPr>
                            <w:r>
                              <w:t xml:space="preserve"> </w:t>
                            </w:r>
                            <w:r w:rsidRPr="00C75CBB">
                              <w:rPr>
                                <w:b/>
                              </w:rPr>
                              <w:t>3.2.</w:t>
                            </w:r>
                            <w:r>
                              <w:rPr>
                                <w:b/>
                              </w:rPr>
                              <w:t>4</w:t>
                            </w:r>
                            <w:r w:rsidRPr="002D68E4">
                              <w:rPr>
                                <w:b/>
                              </w:rPr>
                              <w:t>. Jours fériés ordinaires</w:t>
                            </w:r>
                          </w:p>
                          <w:p w:rsidP="008805A4" w:rsidR="00CA2B35" w:rsidRDefault="00CA2B35" w:rsidRPr="00BD5A32"/>
                          <w:p w:rsidP="008805A4" w:rsidR="00CA2B35" w:rsidRDefault="00CA2B35">
                            <w:r w:rsidRPr="002D68E4">
                              <w:t>Les jours fériés</w:t>
                            </w:r>
                            <w:r>
                              <w:t xml:space="preserve"> suivants</w:t>
                            </w:r>
                            <w:r w:rsidRPr="002D68E4">
                              <w:t xml:space="preserve"> sont chômés et </w:t>
                            </w:r>
                            <w:r>
                              <w:t>payés :</w:t>
                            </w:r>
                          </w:p>
                          <w:p w:rsidP="002C3A52" w:rsidR="00CA2B35" w:rsidRDefault="00CA2B35">
                            <w:pPr>
                              <w:pStyle w:val="Paragraphedeliste"/>
                              <w:numPr>
                                <w:ilvl w:val="0"/>
                                <w:numId w:val="39"/>
                              </w:numPr>
                            </w:pPr>
                            <w:r>
                              <w:t>1</w:t>
                            </w:r>
                            <w:r w:rsidRPr="002C3A52">
                              <w:rPr>
                                <w:vertAlign w:val="superscript"/>
                              </w:rPr>
                              <w:t>er</w:t>
                            </w:r>
                            <w:r>
                              <w:t xml:space="preserve"> janvier</w:t>
                            </w:r>
                          </w:p>
                          <w:p w:rsidP="002C3A52" w:rsidR="00CA2B35" w:rsidRDefault="00CA2B35">
                            <w:pPr>
                              <w:pStyle w:val="Paragraphedeliste"/>
                              <w:numPr>
                                <w:ilvl w:val="0"/>
                                <w:numId w:val="39"/>
                              </w:numPr>
                            </w:pPr>
                            <w:r>
                              <w:t>Lundi de Pâques</w:t>
                            </w:r>
                          </w:p>
                          <w:p w:rsidP="002C3A52" w:rsidR="00CA2B35" w:rsidRDefault="00CA2B35">
                            <w:pPr>
                              <w:pStyle w:val="Paragraphedeliste"/>
                              <w:numPr>
                                <w:ilvl w:val="0"/>
                                <w:numId w:val="39"/>
                              </w:numPr>
                            </w:pPr>
                            <w:r>
                              <w:t>8 mai</w:t>
                            </w:r>
                          </w:p>
                          <w:p w:rsidP="002C3A52" w:rsidR="00CA2B35" w:rsidRDefault="00CA2B35">
                            <w:pPr>
                              <w:pStyle w:val="Paragraphedeliste"/>
                              <w:numPr>
                                <w:ilvl w:val="0"/>
                                <w:numId w:val="39"/>
                              </w:numPr>
                            </w:pPr>
                            <w:r>
                              <w:t>L’Ascension</w:t>
                            </w:r>
                          </w:p>
                          <w:p w:rsidP="002C3A52" w:rsidR="00CA2B35" w:rsidRDefault="00CA2B35">
                            <w:pPr>
                              <w:pStyle w:val="Paragraphedeliste"/>
                              <w:numPr>
                                <w:ilvl w:val="0"/>
                                <w:numId w:val="39"/>
                              </w:numPr>
                            </w:pPr>
                            <w:r>
                              <w:t>14 juillet</w:t>
                            </w:r>
                          </w:p>
                          <w:p w:rsidP="002C3A52" w:rsidR="00CA2B35" w:rsidRDefault="00CA2B35">
                            <w:pPr>
                              <w:pStyle w:val="Paragraphedeliste"/>
                              <w:numPr>
                                <w:ilvl w:val="0"/>
                                <w:numId w:val="39"/>
                              </w:numPr>
                            </w:pPr>
                            <w:r>
                              <w:t>15 août</w:t>
                            </w:r>
                          </w:p>
                          <w:p w:rsidP="002C3A52" w:rsidR="00CA2B35" w:rsidRDefault="00CA2B35">
                            <w:pPr>
                              <w:pStyle w:val="Paragraphedeliste"/>
                              <w:numPr>
                                <w:ilvl w:val="0"/>
                                <w:numId w:val="39"/>
                              </w:numPr>
                            </w:pPr>
                            <w:r>
                              <w:t>1</w:t>
                            </w:r>
                            <w:r w:rsidRPr="002C3A52">
                              <w:rPr>
                                <w:vertAlign w:val="superscript"/>
                              </w:rPr>
                              <w:t>er</w:t>
                            </w:r>
                            <w:r>
                              <w:t xml:space="preserve"> novembre</w:t>
                            </w:r>
                          </w:p>
                          <w:p w:rsidP="002C3A52" w:rsidR="00CA2B35" w:rsidRDefault="00CA2B35">
                            <w:pPr>
                              <w:pStyle w:val="Paragraphedeliste"/>
                              <w:numPr>
                                <w:ilvl w:val="0"/>
                                <w:numId w:val="39"/>
                              </w:numPr>
                              <w:jc w:val="left"/>
                            </w:pPr>
                            <w:r>
                              <w:t>11 novembre</w:t>
                            </w:r>
                          </w:p>
                          <w:p w:rsidP="002C3A52" w:rsidR="00CA2B35" w:rsidRDefault="00CA2B35">
                            <w:pPr>
                              <w:pStyle w:val="Paragraphedeliste"/>
                              <w:numPr>
                                <w:ilvl w:val="0"/>
                                <w:numId w:val="39"/>
                              </w:numPr>
                              <w:jc w:val="left"/>
                            </w:pPr>
                            <w:r>
                              <w:t>25 décembre</w:t>
                            </w:r>
                          </w:p>
                          <w:p w:rsidP="008805A4" w:rsidR="00CA2B35" w:rsidRDefault="00CA2B35" w:rsidRPr="008805A4"/>
                        </w:txbxContent>
                      </wps:txbx>
                      <wps:bodyPr anchor="t" anchorCtr="0" bIns="45720" lIns="91440" rIns="91440" rot="0" tIns="45720" vert="horz" wrap="square">
                        <a:spAutoFit/>
                      </wps:bodyPr>
                    </wps:wsp>
                  </a:graphicData>
                </a:graphic>
              </wp:inline>
            </w:drawing>
          </mc:Choice>
          <mc:Fallback>
            <w:pict>
              <v:shape id="_x0000_s107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72tGWNAIAAFgEAAAOAAAAZHJzL2Uyb0RvYy54bWysVE2P0zAQvSPxHyzfadLQdrtR09XSpQhp +ZAWLtwmttNYOLax3Sbl1zN2ut3CckLkYHk84+c3b2ayuhk6RQ7CeWl0RaeTnBKhmeFS7yr69cv2 1ZISH0BzUEaLih6Fpzfrly9WvS1FYVqjuHAEQbQve1vRNgRbZplnrejAT4wVGp2NcR0ENN0u4w56 RO9UVuT5IuuN49YZJrzH07vRSdcJv2kEC5+axotAVEWRW0irS2sd12y9gnLnwLaSnWjAP7DoQGp8 9Ax1BwHI3slnUJ1kznjThAkzXWaaRjKRcsBspvkf2Ty0YEXKBcXx9iyT/3+w7OPhsyOSV3SeY6k0 dFikb1gqwgUJYgiCFFGk3voSYx8sRofhjRmw2Clhb+8N++6JNpsW9E7cOmf6VgBHktN4M7u4OuL4 CFL3HwzHt2AfTAIaGtdFBVETguhYrOO5QMiDMDxcoEbF1ZwShr7pLH99vZynN6B8vG6dD++E6Ujc VNRhByR4ONz7EOlA+RgSX/NGSb6VSiXD7eqNcuQA2C3b9J3QfwtTmvQVLZZzZPIcI3auOKMAY0KH 2d9gOhmw9ZXsKrrM4xeDoIzavdU87QNINe6RttInMaN+o5JhqIdUvNkiXo5K14YfUV5nxlbH0cRN a9xPSnps84r6H3twghL1XmOJrqezWZyLZMzmVwUa7tJTX3pAM4SqaKBk3G5CmqWkgr3FUm5lEvmJ yYkztm/S/jRqcT4u7RT19ENY/wI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O9rRljQCAABY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58ED3177">
                <v:textbox style="mso-fit-shape-to-text:t">
                  <w:txbxContent>
                    <w:p w:rsidP="008805A4" w:rsidR="00CA2B35" w:rsidRDefault="00CA2B35" w:rsidRPr="002D68E4">
                      <w:pPr>
                        <w:rPr>
                          <w:b/>
                        </w:rPr>
                      </w:pPr>
                      <w:r>
                        <w:t xml:space="preserve"> </w:t>
                      </w:r>
                      <w:r w:rsidRPr="00C75CBB">
                        <w:rPr>
                          <w:b/>
                        </w:rPr>
                        <w:t>3.2.</w:t>
                      </w:r>
                      <w:r>
                        <w:rPr>
                          <w:b/>
                        </w:rPr>
                        <w:t>4</w:t>
                      </w:r>
                      <w:r w:rsidRPr="002D68E4">
                        <w:rPr>
                          <w:b/>
                        </w:rPr>
                        <w:t>. Jours fériés ordinaires</w:t>
                      </w:r>
                    </w:p>
                    <w:p w:rsidP="008805A4" w:rsidR="00CA2B35" w:rsidRDefault="00CA2B35" w:rsidRPr="00BD5A32"/>
                    <w:p w:rsidP="008805A4" w:rsidR="00CA2B35" w:rsidRDefault="00CA2B35">
                      <w:r w:rsidRPr="002D68E4">
                        <w:t>Les jours fériés</w:t>
                      </w:r>
                      <w:r>
                        <w:t xml:space="preserve"> suivants</w:t>
                      </w:r>
                      <w:r w:rsidRPr="002D68E4">
                        <w:t xml:space="preserve"> sont chômés et </w:t>
                      </w:r>
                      <w:r>
                        <w:t>payés :</w:t>
                      </w:r>
                    </w:p>
                    <w:p w:rsidP="002C3A52" w:rsidR="00CA2B35" w:rsidRDefault="00CA2B35">
                      <w:pPr>
                        <w:pStyle w:val="Paragraphedeliste"/>
                        <w:numPr>
                          <w:ilvl w:val="0"/>
                          <w:numId w:val="39"/>
                        </w:numPr>
                      </w:pPr>
                      <w:r>
                        <w:t>1</w:t>
                      </w:r>
                      <w:r w:rsidRPr="002C3A52">
                        <w:rPr>
                          <w:vertAlign w:val="superscript"/>
                        </w:rPr>
                        <w:t>er</w:t>
                      </w:r>
                      <w:r>
                        <w:t xml:space="preserve"> janvier</w:t>
                      </w:r>
                    </w:p>
                    <w:p w:rsidP="002C3A52" w:rsidR="00CA2B35" w:rsidRDefault="00CA2B35">
                      <w:pPr>
                        <w:pStyle w:val="Paragraphedeliste"/>
                        <w:numPr>
                          <w:ilvl w:val="0"/>
                          <w:numId w:val="39"/>
                        </w:numPr>
                      </w:pPr>
                      <w:r>
                        <w:t>Lundi de Pâques</w:t>
                      </w:r>
                    </w:p>
                    <w:p w:rsidP="002C3A52" w:rsidR="00CA2B35" w:rsidRDefault="00CA2B35">
                      <w:pPr>
                        <w:pStyle w:val="Paragraphedeliste"/>
                        <w:numPr>
                          <w:ilvl w:val="0"/>
                          <w:numId w:val="39"/>
                        </w:numPr>
                      </w:pPr>
                      <w:r>
                        <w:t>8 mai</w:t>
                      </w:r>
                    </w:p>
                    <w:p w:rsidP="002C3A52" w:rsidR="00CA2B35" w:rsidRDefault="00CA2B35">
                      <w:pPr>
                        <w:pStyle w:val="Paragraphedeliste"/>
                        <w:numPr>
                          <w:ilvl w:val="0"/>
                          <w:numId w:val="39"/>
                        </w:numPr>
                      </w:pPr>
                      <w:r>
                        <w:t>L’Ascension</w:t>
                      </w:r>
                    </w:p>
                    <w:p w:rsidP="002C3A52" w:rsidR="00CA2B35" w:rsidRDefault="00CA2B35">
                      <w:pPr>
                        <w:pStyle w:val="Paragraphedeliste"/>
                        <w:numPr>
                          <w:ilvl w:val="0"/>
                          <w:numId w:val="39"/>
                        </w:numPr>
                      </w:pPr>
                      <w:r>
                        <w:t>14 juillet</w:t>
                      </w:r>
                    </w:p>
                    <w:p w:rsidP="002C3A52" w:rsidR="00CA2B35" w:rsidRDefault="00CA2B35">
                      <w:pPr>
                        <w:pStyle w:val="Paragraphedeliste"/>
                        <w:numPr>
                          <w:ilvl w:val="0"/>
                          <w:numId w:val="39"/>
                        </w:numPr>
                      </w:pPr>
                      <w:r>
                        <w:t>15 août</w:t>
                      </w:r>
                    </w:p>
                    <w:p w:rsidP="002C3A52" w:rsidR="00CA2B35" w:rsidRDefault="00CA2B35">
                      <w:pPr>
                        <w:pStyle w:val="Paragraphedeliste"/>
                        <w:numPr>
                          <w:ilvl w:val="0"/>
                          <w:numId w:val="39"/>
                        </w:numPr>
                      </w:pPr>
                      <w:r>
                        <w:t>1</w:t>
                      </w:r>
                      <w:r w:rsidRPr="002C3A52">
                        <w:rPr>
                          <w:vertAlign w:val="superscript"/>
                        </w:rPr>
                        <w:t>er</w:t>
                      </w:r>
                      <w:r>
                        <w:t xml:space="preserve"> novembre</w:t>
                      </w:r>
                    </w:p>
                    <w:p w:rsidP="002C3A52" w:rsidR="00CA2B35" w:rsidRDefault="00CA2B35">
                      <w:pPr>
                        <w:pStyle w:val="Paragraphedeliste"/>
                        <w:numPr>
                          <w:ilvl w:val="0"/>
                          <w:numId w:val="39"/>
                        </w:numPr>
                        <w:jc w:val="left"/>
                      </w:pPr>
                      <w:r>
                        <w:t>11 novembre</w:t>
                      </w:r>
                    </w:p>
                    <w:p w:rsidP="002C3A52" w:rsidR="00CA2B35" w:rsidRDefault="00CA2B35">
                      <w:pPr>
                        <w:pStyle w:val="Paragraphedeliste"/>
                        <w:numPr>
                          <w:ilvl w:val="0"/>
                          <w:numId w:val="39"/>
                        </w:numPr>
                        <w:jc w:val="left"/>
                      </w:pPr>
                      <w:r>
                        <w:t>25 décembre</w:t>
                      </w:r>
                    </w:p>
                    <w:p w:rsidP="008805A4" w:rsidR="00CA2B35" w:rsidRDefault="00CA2B35" w:rsidRPr="008805A4"/>
                  </w:txbxContent>
                </v:textbox>
                <w10:anchorlock/>
              </v:shape>
            </w:pict>
          </mc:Fallback>
        </mc:AlternateContent>
      </w:r>
    </w:p>
    <w:p w:rsidP="0012217A" w:rsidR="00BF3AE3" w:rsidRDefault="00BF3AE3">
      <w:pPr>
        <w:rPr>
          <w:b/>
          <w:color w:val="FF0000"/>
        </w:rPr>
      </w:pPr>
    </w:p>
    <w:p w:rsidP="0012217A" w:rsidR="008805A4" w:rsidRDefault="008805A4">
      <w:pPr>
        <w:tabs>
          <w:tab w:pos="1440" w:val="clear"/>
          <w:tab w:pos="4320" w:val="clear"/>
        </w:tabs>
      </w:pPr>
    </w:p>
    <w:p w:rsidP="000A4267" w:rsidR="00344F9D" w:rsidRDefault="00C75CBB" w:rsidRPr="00C75CBB">
      <w:pPr>
        <w:pStyle w:val="Titre2"/>
      </w:pPr>
      <w:bookmarkStart w:id="24" w:name="_Toc70606016"/>
      <w:r w:rsidRPr="00C75CBB">
        <w:t>Article </w:t>
      </w:r>
      <w:r>
        <w:t xml:space="preserve">3.3 </w:t>
      </w:r>
      <w:r w:rsidRPr="00C75CBB">
        <w:t>:</w:t>
      </w:r>
      <w:r>
        <w:t xml:space="preserve"> Heures supplémentaires</w:t>
      </w:r>
      <w:bookmarkEnd w:id="24"/>
      <w:r w:rsidRPr="00C75CBB">
        <w:t xml:space="preserve"> </w:t>
      </w:r>
    </w:p>
    <w:p w:rsidP="0012217A" w:rsidR="00CF3998" w:rsidRDefault="00CF3998">
      <w:pPr>
        <w:rPr>
          <w:b/>
        </w:rPr>
      </w:pPr>
    </w:p>
    <w:p w:rsidP="0012217A" w:rsidR="008D12FB" w:rsidRDefault="00B51668" w:rsidRPr="009D4AC1">
      <w:pPr>
        <w:rPr>
          <w:b/>
        </w:rPr>
      </w:pPr>
      <w:r>
        <w:rPr>
          <w:noProof/>
        </w:rPr>
        <mc:AlternateContent>
          <mc:Choice Requires="wps">
            <w:drawing>
              <wp:inline distB="0" distL="0" distR="0" distT="0" wp14:anchorId="0712F26A" wp14:editId="7CEA902A">
                <wp:extent cx="6010275" cy="1403985"/>
                <wp:effectExtent b="25400" l="19050" r="28575" t="19050"/>
                <wp:docPr id="5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rgbClr val="FFC000"/>
                          </a:solidFill>
                          <a:miter lim="800000"/>
                          <a:headEnd/>
                          <a:tailEnd/>
                        </a:ln>
                      </wps:spPr>
                      <wps:txbx>
                        <w:txbxContent>
                          <w:p w:rsidP="00B51668" w:rsidR="00CA2B35" w:rsidRDefault="00CA2B35" w:rsidRPr="002D68E4">
                            <w:pPr>
                              <w:rPr>
                                <w:b/>
                              </w:rPr>
                            </w:pPr>
                            <w:r>
                              <w:rPr>
                                <w:b/>
                              </w:rPr>
                              <w:t>3.3.1</w:t>
                            </w:r>
                            <w:r w:rsidRPr="002D68E4">
                              <w:rPr>
                                <w:b/>
                              </w:rPr>
                              <w:t>. Heures supplémentaires</w:t>
                            </w:r>
                          </w:p>
                          <w:p w:rsidP="00B51668" w:rsidR="00CA2B35" w:rsidRDefault="00CA2B35" w:rsidRPr="002D68E4"/>
                          <w:p w:rsidP="00B51668" w:rsidR="00CA2B35" w:rsidRDefault="00CA2B35">
                            <w:r>
                              <w:t xml:space="preserve">Les heures supplémentaires sont </w:t>
                            </w:r>
                            <w:r w:rsidRPr="009F33F9">
                              <w:rPr>
                                <w:b/>
                              </w:rPr>
                              <w:t>exceptionnelles et soumises à accord préalable de la Direction</w:t>
                            </w:r>
                            <w:r>
                              <w:t>.</w:t>
                            </w:r>
                          </w:p>
                          <w:p w:rsidP="00B51668" w:rsidR="00CA2B35" w:rsidRDefault="00CA2B35"/>
                          <w:p w:rsidP="00B51668" w:rsidR="00CA2B35" w:rsidRDefault="00CA2B35" w:rsidRPr="002D68E4">
                            <w:r w:rsidRPr="002D68E4">
                              <w:t>Les heures supplémentaires se décomptent par semaine</w:t>
                            </w:r>
                            <w:r w:rsidRPr="00BD5A32">
                              <w:t>.</w:t>
                            </w:r>
                          </w:p>
                          <w:p w:rsidP="00B51668" w:rsidR="00CA2B35" w:rsidRDefault="00CA2B35" w:rsidRPr="002D68E4"/>
                          <w:p w:rsidP="00B51668" w:rsidR="00CA2B35" w:rsidRDefault="00CA2B35" w:rsidRPr="00BD5A32">
                            <w:r>
                              <w:t>La semaine se décompte du samedi au vendredi.</w:t>
                            </w:r>
                          </w:p>
                          <w:p w:rsidP="00B51668" w:rsidR="00CA2B35" w:rsidRDefault="00CA2B35" w:rsidRPr="002D68E4"/>
                          <w:p w:rsidP="00B51668" w:rsidR="00CA2B35" w:rsidRDefault="00CA2B35">
                            <w:r w:rsidRPr="002D68E4">
                              <w:t xml:space="preserve">Le repos compensateur est pris </w:t>
                            </w:r>
                            <w:r>
                              <w:rPr>
                                <w:b/>
                              </w:rPr>
                              <w:t>en fonction des nécessités du service et de préférence dans le mois qui suit et au plus tard avant la fin de l’année civile</w:t>
                            </w:r>
                            <w:r w:rsidRPr="002D68E4">
                              <w:t xml:space="preserve"> </w:t>
                            </w:r>
                            <w:r w:rsidRPr="00BD5A32">
                              <w:t>qui suivent la réalisation des heures supplémentaires.</w:t>
                            </w:r>
                          </w:p>
                          <w:p w:rsidP="00B51668" w:rsidR="00CA2B35" w:rsidRDefault="00CA2B35" w:rsidRPr="008D12FB">
                            <w:pPr>
                              <w:tabs>
                                <w:tab w:pos="1440" w:val="clear"/>
                                <w:tab w:pos="4320" w:val="clear"/>
                                <w:tab w:pos="5191" w:val="left"/>
                              </w:tabs>
                              <w:jc w:val="left"/>
                            </w:pPr>
                          </w:p>
                        </w:txbxContent>
                      </wps:txbx>
                      <wps:bodyPr anchor="t" anchorCtr="0" bIns="45720" lIns="91440" rIns="91440" rot="0" tIns="45720" vert="horz" wrap="square">
                        <a:spAutoFit/>
                      </wps:bodyPr>
                    </wps:wsp>
                  </a:graphicData>
                </a:graphic>
              </wp:inline>
            </w:drawing>
          </mc:Choice>
          <mc:Fallback>
            <w:pict>
              <v:shape id="_x0000_s107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aj+lYMwIAAFUEAAAOAAAAZHJzL2Uyb0RvYy54bWysVE2P0zAQvSPxHyzfadJsu+1GTVdLlyKk 5UNauHBzbKexcDzGdpuUX8/Y6ZYuHJAQPViezPjNzHszXd0OnSYH6bwCU9HpJKdEGg5CmV1Fv3ze vlpS4gMzgmkwsqJH6ent+uWLVW9LWUALWkhHEMT4srcVbUOwZZZ53sqO+QlYadDZgOtYQNPtMuFY j+idzoo8v856cMI64NJ7/Ho/Ouk64TeN5OFj03gZiK4o1hbS6dJZxzNbr1i5c8y2ip/KYP9QRceU waRnqHsWGNk79QdUp7gDD02YcOgyaBrFZeoBu5nmv3Xz2DIrUy9Ijrdnmvz/g+UfDp8cUaKi8+kV JYZ1KNJXlIoISYIcgiRFJKm3vsTYR4vRYXgNA4qdGvb2Afg3TwxsWmZ28s456FvJBBY5jS+zi6cj jo8gdf8eBOZi+wAJaGhcFxlETgiio1jHs0BYB+H48Ro5KhZzSjj6prP86mY5TzlY+fTcOh/eSuhI vFTU4QQkeHZ48CGWw8qnkJjNg1Ziq7ROhtvVG+3IgeG0bNPvhP4sTBvSV7RYzrGSv2Fs8jwNGaZ9 htGpgHOvVVfRJYaMQayMxL0xIk1lYEqPd3yszYnJSN5IYxjqISk3WzwpVIM4IrcOxjnHvcRLC+4H JT3OeEX99z1zkhL9zqA+N9PZLC5FMmbzRYGGu/TUlx5mOEJVNFAyXjchLVKiwN6hjluVGI6Cj5Wc asbZTcSf9iwux6Wdon79G6x/AgAA//8DAFBLAwQUAAYACAAAACEA3sGjr90AAAAFAQAADwAAAGRy cy9kb3ducmV2LnhtbEyPT0vDQBDF74LfYRnBi9hNopYYsyn+QTwWqyDettlpEpqdXbLTNPn2rr3o ZeDxHu/9plxNthcjDqFzpCBdJCCQamc6ahR8frxe5yACazK6d4QKZgywqs7PSl0Yd6R3HDfciFhC odAKWmZfSBnqFq0OC+eRordzg9Uc5dBIM+hjLLe9zJJkKa3uKC602uNzi/V+c7AKdk/7Kz9/v7zN 09fob9a8zkM+KnV5MT0+gGCc+C8Mv/gRHarItHUHMkH0CuIjfLrRu79d3oHYKsiyNAVZlfI/ffUD AAD//wMAUEsBAi0AFAAGAAgAAAAhALaDOJL+AAAA4QEAABMAAAAAAAAAAAAAAAAAAAAAAFtDb250 ZW50X1R5cGVzXS54bWxQSwECLQAUAAYACAAAACEAOP0h/9YAAACUAQAACwAAAAAAAAAAAAAAAAAv AQAAX3JlbHMvLnJlbHNQSwECLQAUAAYACAAAACEAGo/pWDMCAABVBAAADgAAAAAAAAAAAAAAAAAu AgAAZHJzL2Uyb0RvYy54bWxQSwECLQAUAAYACAAAACEA3sGjr90AAAAFAQAADwAAAAAAAAAAAAAA AACNBAAAZHJzL2Rvd25yZXYueG1sUEsFBgAAAAAEAAQA8wAAAJcFAAAAAA== " strokecolor="#ffc000"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0712F26A">
                <v:textbox style="mso-fit-shape-to-text:t">
                  <w:txbxContent>
                    <w:p w:rsidP="00B51668" w:rsidR="00CA2B35" w:rsidRDefault="00CA2B35" w:rsidRPr="002D68E4">
                      <w:pPr>
                        <w:rPr>
                          <w:b/>
                        </w:rPr>
                      </w:pPr>
                      <w:r>
                        <w:rPr>
                          <w:b/>
                        </w:rPr>
                        <w:t>3.3.1</w:t>
                      </w:r>
                      <w:r w:rsidRPr="002D68E4">
                        <w:rPr>
                          <w:b/>
                        </w:rPr>
                        <w:t>. Heures supplémentaires</w:t>
                      </w:r>
                    </w:p>
                    <w:p w:rsidP="00B51668" w:rsidR="00CA2B35" w:rsidRDefault="00CA2B35" w:rsidRPr="002D68E4"/>
                    <w:p w:rsidP="00B51668" w:rsidR="00CA2B35" w:rsidRDefault="00CA2B35">
                      <w:r>
                        <w:t xml:space="preserve">Les heures supplémentaires sont </w:t>
                      </w:r>
                      <w:r w:rsidRPr="009F33F9">
                        <w:rPr>
                          <w:b/>
                        </w:rPr>
                        <w:t>exceptionnelles et soumises à accord préalable de la Direction</w:t>
                      </w:r>
                      <w:r>
                        <w:t>.</w:t>
                      </w:r>
                    </w:p>
                    <w:p w:rsidP="00B51668" w:rsidR="00CA2B35" w:rsidRDefault="00CA2B35"/>
                    <w:p w:rsidP="00B51668" w:rsidR="00CA2B35" w:rsidRDefault="00CA2B35" w:rsidRPr="002D68E4">
                      <w:r w:rsidRPr="002D68E4">
                        <w:t>Les heures supplémentaires se décomptent par semaine</w:t>
                      </w:r>
                      <w:r w:rsidRPr="00BD5A32">
                        <w:t>.</w:t>
                      </w:r>
                    </w:p>
                    <w:p w:rsidP="00B51668" w:rsidR="00CA2B35" w:rsidRDefault="00CA2B35" w:rsidRPr="002D68E4"/>
                    <w:p w:rsidP="00B51668" w:rsidR="00CA2B35" w:rsidRDefault="00CA2B35" w:rsidRPr="00BD5A32">
                      <w:r>
                        <w:t>La semaine se décompte du samedi au vendredi.</w:t>
                      </w:r>
                    </w:p>
                    <w:p w:rsidP="00B51668" w:rsidR="00CA2B35" w:rsidRDefault="00CA2B35" w:rsidRPr="002D68E4"/>
                    <w:p w:rsidP="00B51668" w:rsidR="00CA2B35" w:rsidRDefault="00CA2B35">
                      <w:r w:rsidRPr="002D68E4">
                        <w:t xml:space="preserve">Le repos compensateur est pris </w:t>
                      </w:r>
                      <w:r>
                        <w:rPr>
                          <w:b/>
                        </w:rPr>
                        <w:t>en fonction des nécessités du service et de préférence dans le mois qui suit et au plus tard avant la fin de l’année civile</w:t>
                      </w:r>
                      <w:r w:rsidRPr="002D68E4">
                        <w:t xml:space="preserve"> </w:t>
                      </w:r>
                      <w:r w:rsidRPr="00BD5A32">
                        <w:t>qui suivent la réalisation des heures supplémentaires.</w:t>
                      </w:r>
                    </w:p>
                    <w:p w:rsidP="00B51668" w:rsidR="00CA2B35" w:rsidRDefault="00CA2B35" w:rsidRPr="008D12FB">
                      <w:pPr>
                        <w:tabs>
                          <w:tab w:pos="1440" w:val="clear"/>
                          <w:tab w:pos="4320" w:val="clear"/>
                          <w:tab w:pos="5191" w:val="left"/>
                        </w:tabs>
                        <w:jc w:val="left"/>
                      </w:pPr>
                    </w:p>
                  </w:txbxContent>
                </v:textbox>
                <w10:anchorlock/>
              </v:shape>
            </w:pict>
          </mc:Fallback>
        </mc:AlternateContent>
      </w:r>
    </w:p>
    <w:p w:rsidP="000A4267" w:rsidR="00344F9D" w:rsidRDefault="00344F9D" w:rsidRPr="002D68E4">
      <w:pPr>
        <w:pStyle w:val="Titre2"/>
      </w:pPr>
      <w:bookmarkStart w:id="25" w:name="_Toc70606017"/>
      <w:r w:rsidRPr="002D68E4">
        <w:lastRenderedPageBreak/>
        <w:t>Article</w:t>
      </w:r>
      <w:r w:rsidR="007A60C8">
        <w:t xml:space="preserve"> 3.4</w:t>
      </w:r>
      <w:r w:rsidRPr="002D68E4">
        <w:t xml:space="preserve"> : </w:t>
      </w:r>
      <w:r>
        <w:t xml:space="preserve">Spécificités du </w:t>
      </w:r>
      <w:r w:rsidR="007A60C8">
        <w:t>t</w:t>
      </w:r>
      <w:r w:rsidRPr="002D68E4">
        <w:t>ravail à temps partiel</w:t>
      </w:r>
      <w:bookmarkEnd w:id="25"/>
    </w:p>
    <w:p w:rsidP="0012217A" w:rsidR="00EF40A6" w:rsidRDefault="00EF40A6"/>
    <w:p w:rsidP="0012217A" w:rsidR="00EF40A6" w:rsidRDefault="00EF40A6">
      <w:r>
        <w:rPr>
          <w:noProof/>
        </w:rPr>
        <mc:AlternateContent>
          <mc:Choice Requires="wps">
            <w:drawing>
              <wp:inline distB="0" distL="0" distR="0" distT="0" wp14:anchorId="4B15B5A1" wp14:editId="1AE5AF0B">
                <wp:extent cx="6010275" cy="1403985"/>
                <wp:effectExtent b="25400" l="19050" r="28575" t="19050"/>
                <wp:docPr id="5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EF40A6" w:rsidR="00CA2B35" w:rsidRDefault="00CA2B35" w:rsidRPr="000177BA">
                            <w:pPr>
                              <w:rPr>
                                <w:b/>
                              </w:rPr>
                            </w:pPr>
                            <w:r w:rsidRPr="000177BA">
                              <w:rPr>
                                <w:b/>
                              </w:rPr>
                              <w:t>3.4.1. Durée de travail du salarié à temps partiel</w:t>
                            </w:r>
                          </w:p>
                          <w:p w:rsidP="00EF40A6" w:rsidR="00CA2B35" w:rsidRDefault="00CA2B35" w:rsidRPr="002D68E4"/>
                          <w:p w:rsidP="00EF40A6" w:rsidR="00CA2B35" w:rsidRDefault="00CA2B35">
                            <w:r w:rsidRPr="002D68E4">
                              <w:t>Les salariés dont la durée de travail est inférieure à la durée légale du travail de 35 heures sont considérés comme des salariés à temps partiel.</w:t>
                            </w:r>
                          </w:p>
                          <w:p w:rsidP="00EF40A6" w:rsidR="00CA2B35" w:rsidRDefault="00CA2B35"/>
                          <w:p w:rsidP="00EF40A6" w:rsidR="00CA2B35" w:rsidRDefault="00CA2B35">
                            <w:r>
                              <w:t xml:space="preserve">La durée minimale de travail du salarié à temps partiel est fixée à </w:t>
                            </w:r>
                            <w:proofErr w:type="spellStart"/>
                            <w:r w:rsidRPr="009D4AC1">
                              <w:t>dix sept</w:t>
                            </w:r>
                            <w:proofErr w:type="spellEnd"/>
                            <w:r w:rsidRPr="009D4AC1">
                              <w:t xml:space="preserve"> </w:t>
                            </w:r>
                            <w:r>
                              <w:t>heures (17h00) par semaine.</w:t>
                            </w:r>
                          </w:p>
                          <w:p w:rsidP="00EF40A6" w:rsidR="00CA2B35" w:rsidRDefault="00CA2B35"/>
                          <w:p w:rsidP="00EF40A6" w:rsidR="00CA2B35" w:rsidRDefault="00CA2B35">
                            <w:r w:rsidRPr="002D68E4">
                              <w:t>Constituent des heures complémentaires les heures effectuées au-delà de la durée de travail prévue dans le contrat de travail du salarié.</w:t>
                            </w:r>
                          </w:p>
                          <w:p w:rsidP="00EF40A6" w:rsidR="00CA2B35" w:rsidRDefault="00CA2B35"/>
                        </w:txbxContent>
                      </wps:txbx>
                      <wps:bodyPr anchor="t" anchorCtr="0" bIns="45720" lIns="91440" rIns="91440" rot="0" tIns="45720" vert="horz" wrap="square">
                        <a:spAutoFit/>
                      </wps:bodyPr>
                    </wps:wsp>
                  </a:graphicData>
                </a:graphic>
              </wp:inline>
            </w:drawing>
          </mc:Choice>
          <mc:Fallback>
            <w:pict>
              <v:shape id="_x0000_s107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dQdgwNAIAAFgEAAAOAAAAZHJzL2Uyb0RvYy54bWysVE1v2zAMvQ/YfxB0X+x4TpsacYouXYYB 3QfQ7bIbLcuxMH1NUmJ3v36UnKbZutMwHwRRpJ4eH0mvrkclyYE7L4yu6XyWU8I1M63Qu5p+/bJ9 taTEB9AtSKN5TR+4p9frly9Wg614YXojW+4IgmhfDbamfQi2yjLPeq7Az4zlGp2dcQoCmm6XtQ4G RFcyK/L8IhuMa60zjHuPp7eTk64TftdxFj51neeByJoit5BWl9Ymrtl6BdXOge0FO9KAf2ChQGh8 9AR1CwHI3olnUEowZ7zpwowZlZmuE4ynHDCbef5HNvc9WJ5yQXG8Pcnk/x8s+3j47Ihoa7oosFQa FBbpG5aKtJwEPgZOiijSYH2FsfcWo8P4xoxY7JSwt3eGffdEm00PesdvnDNDz6FFkvN4Mzu7OuH4 CNIMH0yLb8E+mAQ0dk5FBVETguhYrIdTgZAHYXh4gRoVlwtKGPrmZf76arlIb0D1eN06H95xo0jc 1NRhByR4ONz5EOlA9RgSX/NGinYrpEyG2zUb6cgBsFu26Tui/xYmNRlqWiwXyOQ5RuxcfkIBxrgO 5d9glAjY+lKomi7z+MUgqKJ2b3Wb9gGEnPZIW+qjmFG/SckwNmMqXrmMl6PSjWkfUF5nplbH0cRN b9xPSgZs85r6H3twnBL5XmOJruZlGeciGeXiskDDnXuacw9ohlA1DZRM201Is5RUsDdYyq1IIj8x OXLG9k3aH0ctzse5naKefgjrXwA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HUHYMDQCAABY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4B15B5A1">
                <v:textbox style="mso-fit-shape-to-text:t">
                  <w:txbxContent>
                    <w:p w:rsidP="00EF40A6" w:rsidR="00CA2B35" w:rsidRDefault="00CA2B35" w:rsidRPr="000177BA">
                      <w:pPr>
                        <w:rPr>
                          <w:b/>
                        </w:rPr>
                      </w:pPr>
                      <w:r w:rsidRPr="000177BA">
                        <w:rPr>
                          <w:b/>
                        </w:rPr>
                        <w:t>3.4.1. Durée de travail du salarié à temps partiel</w:t>
                      </w:r>
                    </w:p>
                    <w:p w:rsidP="00EF40A6" w:rsidR="00CA2B35" w:rsidRDefault="00CA2B35" w:rsidRPr="002D68E4"/>
                    <w:p w:rsidP="00EF40A6" w:rsidR="00CA2B35" w:rsidRDefault="00CA2B35">
                      <w:r w:rsidRPr="002D68E4">
                        <w:t>Les salariés dont la durée de travail est inférieure à la durée légale du travail de 35 heures sont considérés comme des salariés à temps partiel.</w:t>
                      </w:r>
                    </w:p>
                    <w:p w:rsidP="00EF40A6" w:rsidR="00CA2B35" w:rsidRDefault="00CA2B35"/>
                    <w:p w:rsidP="00EF40A6" w:rsidR="00CA2B35" w:rsidRDefault="00CA2B35">
                      <w:r>
                        <w:t xml:space="preserve">La durée minimale de travail du salarié à temps partiel est fixée à </w:t>
                      </w:r>
                      <w:proofErr w:type="spellStart"/>
                      <w:r w:rsidRPr="009D4AC1">
                        <w:t>dix sept</w:t>
                      </w:r>
                      <w:proofErr w:type="spellEnd"/>
                      <w:r w:rsidRPr="009D4AC1">
                        <w:t xml:space="preserve"> </w:t>
                      </w:r>
                      <w:r>
                        <w:t>heures (17h00) par semaine.</w:t>
                      </w:r>
                    </w:p>
                    <w:p w:rsidP="00EF40A6" w:rsidR="00CA2B35" w:rsidRDefault="00CA2B35"/>
                    <w:p w:rsidP="00EF40A6" w:rsidR="00CA2B35" w:rsidRDefault="00CA2B35">
                      <w:r w:rsidRPr="002D68E4">
                        <w:t>Constituent des heures complémentaires les heures effectuées au-delà de la durée de travail prévue dans le contrat de travail du salarié.</w:t>
                      </w:r>
                    </w:p>
                    <w:p w:rsidP="00EF40A6" w:rsidR="00CA2B35" w:rsidRDefault="00CA2B35"/>
                  </w:txbxContent>
                </v:textbox>
                <w10:anchorlock/>
              </v:shape>
            </w:pict>
          </mc:Fallback>
        </mc:AlternateContent>
      </w:r>
    </w:p>
    <w:p w:rsidP="0012217A" w:rsidR="00344F9D" w:rsidRDefault="00344F9D" w:rsidRPr="002D68E4"/>
    <w:p w:rsidP="0012217A" w:rsidR="00344F9D" w:rsidRDefault="00344F9D"/>
    <w:p w:rsidP="0012217A" w:rsidR="00EF40A6" w:rsidRDefault="00EF40A6">
      <w:r>
        <w:rPr>
          <w:noProof/>
        </w:rPr>
        <mc:AlternateContent>
          <mc:Choice Requires="wps">
            <w:drawing>
              <wp:inline distB="0" distL="0" distR="0" distT="0" wp14:anchorId="105C2311" wp14:editId="39B9F1A2">
                <wp:extent cx="6010275" cy="1403985"/>
                <wp:effectExtent b="25400" l="19050" r="28575" t="19050"/>
                <wp:docPr id="5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EF40A6" w:rsidR="00CA2B35" w:rsidRDefault="00CA2B35" w:rsidRPr="000177BA">
                            <w:pPr>
                              <w:rPr>
                                <w:b/>
                              </w:rPr>
                            </w:pPr>
                            <w:r>
                              <w:rPr>
                                <w:b/>
                              </w:rPr>
                              <w:t>3.4.</w:t>
                            </w:r>
                            <w:r w:rsidRPr="000177BA">
                              <w:rPr>
                                <w:b/>
                              </w:rPr>
                              <w:t>2. Limite dans laquelle peuvent être accomplies des heures complémentaires</w:t>
                            </w:r>
                          </w:p>
                          <w:p w:rsidP="00EF40A6" w:rsidR="00CA2B35" w:rsidRDefault="00CA2B35"/>
                          <w:p w:rsidP="00F05E98" w:rsidR="00CA2B35" w:rsidRDefault="00CA2B35" w:rsidRPr="002D68E4">
                            <w:pPr>
                              <w:pStyle w:val="Paragraphedeliste"/>
                              <w:numPr>
                                <w:ilvl w:val="0"/>
                                <w:numId w:val="22"/>
                              </w:numPr>
                            </w:pPr>
                            <w:r w:rsidRPr="002D68E4">
                              <w:t xml:space="preserve">Le nombre des heures complémentaires ne peut être supérieur </w:t>
                            </w:r>
                            <w:r w:rsidRPr="00DE38C1">
                              <w:rPr>
                                <w:b/>
                                <w:u w:val="single"/>
                              </w:rPr>
                              <w:t>au tiers de la durée hebdomadaire ou mensuelle</w:t>
                            </w:r>
                            <w:r w:rsidRPr="002D68E4">
                              <w:t xml:space="preserve"> de travail prévue dans le contrat de travail du salarié.</w:t>
                            </w:r>
                          </w:p>
                          <w:p w:rsidP="00EF40A6" w:rsidR="00CA2B35" w:rsidRDefault="00CA2B35" w:rsidRPr="002D68E4"/>
                        </w:txbxContent>
                      </wps:txbx>
                      <wps:bodyPr anchor="t" anchorCtr="0" bIns="45720" lIns="91440" rIns="91440" rot="0" tIns="45720" vert="horz" wrap="square">
                        <a:spAutoFit/>
                      </wps:bodyPr>
                    </wps:wsp>
                  </a:graphicData>
                </a:graphic>
              </wp:inline>
            </w:drawing>
          </mc:Choice>
          <mc:Fallback>
            <w:pict>
              <v:shape id="_x0000_s107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FxxsNNQIAAFgEAAAOAAAAZHJzL2Uyb0RvYy54bWysVE1v2zAMvQ/YfxB0X+y4TpsYcYouXYYB 3QfQ7bIbLcmxMFnSJCV2++tHKWmarTsN80EQRerp8ZH08nrsFdkL56XRNZ1OckqEZoZLva3pt6+b N3NKfADNQRktavogPL1evX61HGwlCtMZxYUjCKJ9NdiadiHYKss860QPfmKs0OhsjeshoOm2GXcw IHqvsiLPL7PBOG6dYcJ7PL09OOkq4betYOFz23oRiKopcgtpdWlt4pqtllBtHdhOsiMN+AcWPUiN j56gbiEA2Tn5AqqXzBlv2jBhps9M20omUg6YzTT/I5v7DqxIuaA43p5k8v8Pln3af3FE8prOLmaU aOixSN+xVIQLEsQYBCmiSIP1FcbeW4wO41szYrFTwt7eGfbDE23WHeituHHODJ0AjiSn8WZ2dvWA 4yNIM3w0HN+CXTAJaGxdHxVETQiiY7EeTgVCHoTh4SVqVFwhT4a+aZlfLOaz9AZUT9et8+G9MD2J m5o67IAED/s7HyIdqJ5C4mveKMk3UqlkuG2zVo7sAbtlk74j+m9hSpOhpsV8hkxeYsTOFScUYEzo UP4NppcBW1/JvqbzPH4xCKqo3TvN0z6AVIc90lb6KGbU76BkGJsxFa9cxMtR6cbwB5TXmUOr42ji pjPukZIB27ym/ucOnKBEfdBYosW0LONcJKOcXRVouHNPc+4BzRCqpoGSw3Yd0iwlFewNlnIjk8jP TI6csX2T9sdRi/Nxbqeo5x/C6hcAAAD//wMAUEsDBBQABgAIAAAAIQCbDDZA3AAAAAUBAAAPAAAA ZHJzL2Rvd25yZXYueG1sTI9BT4QwEIXvJv6HZky8GLeAShQpGzXZxHgDjfFY6Ahk6QzSLrD/3upF L5O8vJf3vsm3qx3EjJPrmRTEmwgEUsOmp1bB2+vu8haE85qMHphQwREdbIvTk1xnhhcqca58K0IJ uUwr6LwfMyld06HVbsMjUvA+ebLaBzm10kx6CeV2kEkUpdLqnsJCp0d86rDZVwer4OPxangp9/VX +Xxc3jndcTVfsFLnZ+vDPQiPq/8Lww9+QIciMNV8IOPEoCA84n9v8O6u0xsQtYIkiWOQRS7/0xff AAAA//8DAFBLAQItABQABgAIAAAAIQC2gziS/gAAAOEBAAATAAAAAAAAAAAAAAAAAAAAAABbQ29u dGVudF9UeXBlc10ueG1sUEsBAi0AFAAGAAgAAAAhADj9If/WAAAAlAEAAAsAAAAAAAAAAAAAAAAA LwEAAF9yZWxzLy5yZWxzUEsBAi0AFAAGAAgAAAAhAIXHGw01AgAAWAQAAA4AAAAAAAAAAAAAAAAA LgIAAGRycy9lMm9Eb2MueG1sUEsBAi0AFAAGAAgAAAAhAJsMNkDcAAAABQEAAA8AAAAAAAAAAAAA AAAAjwQAAGRycy9kb3ducmV2LnhtbFBLBQYAAAAABAAEAPMAAACYBQ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105C2311">
                <v:textbox style="mso-fit-shape-to-text:t">
                  <w:txbxContent>
                    <w:p w:rsidP="00EF40A6" w:rsidR="00CA2B35" w:rsidRDefault="00CA2B35" w:rsidRPr="000177BA">
                      <w:pPr>
                        <w:rPr>
                          <w:b/>
                        </w:rPr>
                      </w:pPr>
                      <w:r>
                        <w:rPr>
                          <w:b/>
                        </w:rPr>
                        <w:t>3.4.</w:t>
                      </w:r>
                      <w:r w:rsidRPr="000177BA">
                        <w:rPr>
                          <w:b/>
                        </w:rPr>
                        <w:t>2. Limite dans laquelle peuvent être accomplies des heures complémentaires</w:t>
                      </w:r>
                    </w:p>
                    <w:p w:rsidP="00EF40A6" w:rsidR="00CA2B35" w:rsidRDefault="00CA2B35"/>
                    <w:p w:rsidP="00F05E98" w:rsidR="00CA2B35" w:rsidRDefault="00CA2B35" w:rsidRPr="002D68E4">
                      <w:pPr>
                        <w:pStyle w:val="Paragraphedeliste"/>
                        <w:numPr>
                          <w:ilvl w:val="0"/>
                          <w:numId w:val="22"/>
                        </w:numPr>
                      </w:pPr>
                      <w:r w:rsidRPr="002D68E4">
                        <w:t xml:space="preserve">Le nombre des heures complémentaires ne peut être supérieur </w:t>
                      </w:r>
                      <w:r w:rsidRPr="00DE38C1">
                        <w:rPr>
                          <w:b/>
                          <w:u w:val="single"/>
                        </w:rPr>
                        <w:t>au tiers de la durée hebdomadaire ou mensuelle</w:t>
                      </w:r>
                      <w:r w:rsidRPr="002D68E4">
                        <w:t xml:space="preserve"> de travail prévue dans le contrat de travail du salarié.</w:t>
                      </w:r>
                    </w:p>
                    <w:p w:rsidP="00EF40A6" w:rsidR="00CA2B35" w:rsidRDefault="00CA2B35" w:rsidRPr="002D68E4"/>
                  </w:txbxContent>
                </v:textbox>
                <w10:anchorlock/>
              </v:shape>
            </w:pict>
          </mc:Fallback>
        </mc:AlternateContent>
      </w:r>
    </w:p>
    <w:p w:rsidP="0012217A" w:rsidR="0042223C" w:rsidRDefault="0042223C"/>
    <w:p w:rsidP="0012217A" w:rsidR="000177BA" w:rsidRDefault="000177BA">
      <w:pPr>
        <w:rPr>
          <w:i/>
        </w:rPr>
      </w:pPr>
    </w:p>
    <w:p w:rsidP="0012217A" w:rsidR="00B03B69" w:rsidRDefault="00EF40A6" w:rsidRPr="00EF40A6">
      <w:pPr>
        <w:rPr>
          <w:i/>
        </w:rPr>
      </w:pPr>
      <w:r>
        <w:rPr>
          <w:noProof/>
        </w:rPr>
        <mc:AlternateContent>
          <mc:Choice Requires="wps">
            <w:drawing>
              <wp:inline distB="0" distL="0" distR="0" distT="0" wp14:anchorId="2D779F02" wp14:editId="611BCA52">
                <wp:extent cx="6010275" cy="1403985"/>
                <wp:effectExtent b="25400" l="19050" r="28575" t="19050"/>
                <wp:docPr id="5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EF40A6" w:rsidR="00CA2B35" w:rsidRDefault="00CA2B35" w:rsidRPr="000177BA">
                            <w:pPr>
                              <w:rPr>
                                <w:b/>
                              </w:rPr>
                            </w:pPr>
                            <w:r>
                              <w:rPr>
                                <w:b/>
                              </w:rPr>
                              <w:t>3.4.</w:t>
                            </w:r>
                            <w:r w:rsidRPr="0042223C">
                              <w:rPr>
                                <w:b/>
                              </w:rPr>
                              <w:t>3. Taux de majoration des heures complémentaires</w:t>
                            </w:r>
                          </w:p>
                          <w:p w:rsidP="00EF40A6" w:rsidR="00CA2B35" w:rsidRDefault="00CA2B35"/>
                          <w:p w:rsidP="00EF40A6" w:rsidR="00CA2B35" w:rsidRDefault="00CA2B35">
                            <w:r>
                              <w:t xml:space="preserve">Chacune des heures complémentaires accomplies au-delà du dixième de la durée hebdomadaire ou mensuelle donne lieu à une majoration de salaire de 25 %. </w:t>
                            </w:r>
                          </w:p>
                          <w:p w:rsidP="00EF40A6" w:rsidR="00CA2B35" w:rsidRDefault="00CA2B35">
                            <w:pPr>
                              <w:jc w:val="right"/>
                              <w:rPr>
                                <w:i/>
                              </w:rPr>
                            </w:pPr>
                          </w:p>
                        </w:txbxContent>
                      </wps:txbx>
                      <wps:bodyPr anchor="t" anchorCtr="0" bIns="45720" lIns="91440" rIns="91440" rot="0" tIns="45720" vert="horz" wrap="square">
                        <a:spAutoFit/>
                      </wps:bodyPr>
                    </wps:wsp>
                  </a:graphicData>
                </a:graphic>
              </wp:inline>
            </w:drawing>
          </mc:Choice>
          <mc:Fallback>
            <w:pict>
              <v:shape id="_x0000_s107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o+9x7MwIAAFgEAAAOAAAAZHJzL2Uyb0RvYy54bWysVE1v2zAMvQ/YfxB0X+y4SZsacYouXYYB 3QfQ7bIbLcuxMH1NUmKnv36UnKbZutMwHwRRpJ4eH0kvbwYlyZ47L4yu6HSSU8I1M43Q24p++7p5 s6DEB9ANSKN5RQ/c05vV61fL3pa8MJ2RDXcEQbQve1vRLgRbZplnHVfgJ8Zyjc7WOAUBTbfNGgc9 oiuZFXl+mfXGNdYZxr3H07vRSVcJv205C5/b1vNAZEWRW0irS2sd12y1hHLrwHaCHWnAP7BQIDQ+ eoK6gwBk58QLKCWYM960YcKMykzbCsZTDpjNNP8jm4cOLE+5oDjenmTy/w+Wfdp/cUQ0FZ1fYKk0 KCzSdywVaTgJfAicFFGk3voSYx8sRofhrRmw2Clhb+8N++GJNusO9JbfOmf6jkODJKfxZnZ2dcTx EaTuP5oG34JdMAloaJ2KCqImBNGxWIdTgZAHYXh4iRoVV3NKGPqms/ziejFPb0D5dN06H95zo0jc VNRhByR42N/7EOlA+RQSX/NGimYjpEyG29Zr6cgesFs26Tui/xYmNekrWizmyOQlRuxcfkIBxrgO s7/BKBGw9aVQFV3k8YtBUEbt3ukm7QMIOe6RttRHMaN+o5JhqIexeOlyVLo2zQHldWZsdRxN3HTG PVLSY5tX1P/cgeOUyA8aS3Q9nc3iXCRjNr8q0HDnnvrcA5ohVEUDJeN2HdIsJRXsLZZyI5LIz0yO nLF9k/bHUYvzcW6nqOcfwuoXAAAA//8DAFBLAwQUAAYACAAAACEAmww2QNwAAAAFAQAADwAAAGRy cy9kb3ducmV2LnhtbEyPQU+EMBCF7yb+h2ZMvBi3gEoUKRs12cR4A43xWOgIZOkM0i6w/97qRS+T vLyX977Jt6sdxIyT65kUxJsIBFLDpqdWwdvr7vIWhPOajB6YUMERHWyL05NcZ4YXKnGufCtCCblM K+i8HzMpXdOh1W7DI1LwPnmy2gc5tdJMegnldpBJFKXS6p7CQqdHfOqw2VcHq+Dj8Wp4Kff1V/l8 XN453XE1X7BS52frwz0Ij6v/C8MPfkCHIjDVfCDjxKAgPOJ/b/DurtMbELWCJIljkEUu/9MX3wAA AP//AwBQSwECLQAUAAYACAAAACEAtoM4kv4AAADhAQAAEwAAAAAAAAAAAAAAAAAAAAAAW0NvbnRl bnRfVHlwZXNdLnhtbFBLAQItABQABgAIAAAAIQA4/SH/1gAAAJQBAAALAAAAAAAAAAAAAAAAAC8B AABfcmVscy8ucmVsc1BLAQItABQABgAIAAAAIQCo+9x7MwIAAFgEAAAOAAAAAAAAAAAAAAAAAC4C AABkcnMvZTJvRG9jLnhtbFBLAQItABQABgAIAAAAIQCbDDZA3AAAAAUBAAAPAAAAAAAAAAAAAAAA AI0EAABkcnMvZG93bnJldi54bWxQSwUGAAAAAAQABADzAAAAlgU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2D779F02">
                <v:textbox style="mso-fit-shape-to-text:t">
                  <w:txbxContent>
                    <w:p w:rsidP="00EF40A6" w:rsidR="00CA2B35" w:rsidRDefault="00CA2B35" w:rsidRPr="000177BA">
                      <w:pPr>
                        <w:rPr>
                          <w:b/>
                        </w:rPr>
                      </w:pPr>
                      <w:r>
                        <w:rPr>
                          <w:b/>
                        </w:rPr>
                        <w:t>3.4.</w:t>
                      </w:r>
                      <w:r w:rsidRPr="0042223C">
                        <w:rPr>
                          <w:b/>
                        </w:rPr>
                        <w:t>3. Taux de majoration des heures complémentaires</w:t>
                      </w:r>
                    </w:p>
                    <w:p w:rsidP="00EF40A6" w:rsidR="00CA2B35" w:rsidRDefault="00CA2B35"/>
                    <w:p w:rsidP="00EF40A6" w:rsidR="00CA2B35" w:rsidRDefault="00CA2B35">
                      <w:r>
                        <w:t xml:space="preserve">Chacune des heures complémentaires accomplies au-delà du dixième de la durée hebdomadaire ou mensuelle donne lieu à une majoration de salaire de 25 %. </w:t>
                      </w:r>
                    </w:p>
                    <w:p w:rsidP="00EF40A6" w:rsidR="00CA2B35" w:rsidRDefault="00CA2B35">
                      <w:pPr>
                        <w:jc w:val="right"/>
                        <w:rPr>
                          <w:i/>
                        </w:rPr>
                      </w:pPr>
                    </w:p>
                  </w:txbxContent>
                </v:textbox>
                <w10:anchorlock/>
              </v:shape>
            </w:pict>
          </mc:Fallback>
        </mc:AlternateContent>
      </w:r>
    </w:p>
    <w:p w:rsidP="0012217A" w:rsidR="00B03B69" w:rsidRDefault="00B03B69"/>
    <w:p w:rsidP="000A4267" w:rsidR="007A60C8" w:rsidRDefault="007A60C8" w:rsidRPr="007A60C8">
      <w:pPr>
        <w:pStyle w:val="Titre2"/>
      </w:pPr>
      <w:bookmarkStart w:id="26" w:name="_Toc70606018"/>
      <w:r>
        <w:t xml:space="preserve">Article </w:t>
      </w:r>
      <w:r w:rsidRPr="007A60C8">
        <w:t>3.</w:t>
      </w:r>
      <w:r>
        <w:t xml:space="preserve">5 : </w:t>
      </w:r>
      <w:r w:rsidRPr="007A60C8">
        <w:t>Enregistrement du temps de travail des salariés permanents</w:t>
      </w:r>
      <w:bookmarkEnd w:id="26"/>
    </w:p>
    <w:p w:rsidP="0012217A" w:rsidR="009815D2" w:rsidRDefault="00EF40A6" w:rsidRPr="002D68E4">
      <w:pPr>
        <w:tabs>
          <w:tab w:pos="1440" w:val="clear"/>
          <w:tab w:pos="4320" w:val="clear"/>
        </w:tabs>
      </w:pPr>
      <w:r>
        <w:rPr>
          <w:noProof/>
        </w:rPr>
        <mc:AlternateContent>
          <mc:Choice Requires="wps">
            <w:drawing>
              <wp:inline distB="0" distL="0" distR="0" distT="0" wp14:anchorId="541ACFAB" wp14:editId="239DB834">
                <wp:extent cx="6010275" cy="1403985"/>
                <wp:effectExtent b="25400" l="19050" r="28575" t="19050"/>
                <wp:docPr id="5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EF40A6" w:rsidR="00CA2B35" w:rsidRDefault="00CA2B35">
                            <w:r w:rsidRPr="002D68E4">
                              <w:t xml:space="preserve">L’employeur </w:t>
                            </w:r>
                            <w:r w:rsidRPr="00BD5A32">
                              <w:t xml:space="preserve">et le salarié </w:t>
                            </w:r>
                            <w:r w:rsidRPr="002D68E4">
                              <w:t xml:space="preserve">établissent un </w:t>
                            </w:r>
                            <w:r>
                              <w:t xml:space="preserve">document de </w:t>
                            </w:r>
                            <w:r w:rsidRPr="002D68E4">
                              <w:t>suivi des heures de travail effectuées pour tous les salariés à te</w:t>
                            </w:r>
                            <w:r>
                              <w:t>mps complet et à temps partiel.</w:t>
                            </w:r>
                          </w:p>
                          <w:p w:rsidP="00EF40A6" w:rsidR="00CA2B35" w:rsidRDefault="00CA2B35"/>
                          <w:p w:rsidP="00EF40A6" w:rsidR="00CA2B35" w:rsidRDefault="00CA2B35" w:rsidRPr="002D68E4">
                            <w:r w:rsidRPr="002D68E4">
                              <w:t>Pour les salariés dont le temps de travail est décompté en forfait jours, l’employeur doit établir un suivi du nombre de jours de travail effectué.</w:t>
                            </w:r>
                          </w:p>
                          <w:p w:rsidP="00EF40A6" w:rsidR="00CA2B35" w:rsidRDefault="00CA2B35" w:rsidRPr="002D68E4"/>
                          <w:p w:rsidP="00EF40A6" w:rsidR="00CA2B35" w:rsidRDefault="00CA2B35" w:rsidRPr="002D68E4">
                            <w:r w:rsidRPr="002D68E4">
                              <w:t>Le suivi des heures ou des jours peut être effectué par le salarié soit sous forme auto-déclarative ou par tout autre moyen, mis en place par l’employeur et signé par les deux parties.</w:t>
                            </w:r>
                          </w:p>
                          <w:p w:rsidP="00EF40A6" w:rsidR="00CA2B35" w:rsidRDefault="00CA2B35" w:rsidRPr="002D68E4"/>
                          <w:p w:rsidP="00EF40A6" w:rsidR="00CA2B35" w:rsidRDefault="00CA2B35">
                            <w:r w:rsidRPr="002D68E4">
                              <w:t>Le</w:t>
                            </w:r>
                            <w:r>
                              <w:t xml:space="preserve"> salarié communique </w:t>
                            </w:r>
                            <w:r w:rsidRPr="002D68E4">
                              <w:t>à son employeur le nombre d’heures qu’il effectue chez tout autre employeur et de tout changement éventuel.</w:t>
                            </w:r>
                          </w:p>
                          <w:p w:rsidP="00EF40A6" w:rsidR="00CA2B35" w:rsidRDefault="00CA2B35"/>
                          <w:p w:rsidP="00EF40A6" w:rsidR="00CA2B35" w:rsidRDefault="00CA2B35">
                            <w:r>
                              <w:t>L’employeur valide le contenu du document communiqué.</w:t>
                            </w:r>
                          </w:p>
                          <w:p w:rsidP="00EF40A6" w:rsidR="00CA2B35" w:rsidRDefault="00CA2B35" w:rsidRPr="002D68E4">
                            <w:pPr>
                              <w:jc w:val="left"/>
                            </w:pPr>
                          </w:p>
                          <w:p w:rsidP="00F461C9" w:rsidR="00CA2B35" w:rsidRDefault="00CA2B35" w:rsidRPr="00EF40A6">
                            <w:pPr>
                              <w:jc w:val="center"/>
                              <w:rPr>
                                <w:i/>
                              </w:rPr>
                            </w:pPr>
                          </w:p>
                        </w:txbxContent>
                      </wps:txbx>
                      <wps:bodyPr anchor="t" anchorCtr="0" bIns="45720" lIns="91440" rIns="91440" rot="0" tIns="45720" vert="horz" wrap="square">
                        <a:spAutoFit/>
                      </wps:bodyPr>
                    </wps:wsp>
                  </a:graphicData>
                </a:graphic>
              </wp:inline>
            </w:drawing>
          </mc:Choice>
          <mc:Fallback>
            <w:pict>
              <v:shape id="_x0000_s107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nvvWcMgIAAFgEAAAOAAAAZHJzL2Uyb0RvYy54bWysVE1v2zAMvQ/YfxB0X+xkSZsacYouXYYB 3QfQ7bIbLcmxMH1NUmJ3v36UnKbZutMwHwRSpJ4eHymvrgetyEH4IK2p6XRSUiIMs1yaXU2/ftm+ WlISIhgOyhpR0wcR6PX65YtV7yoxs51VXHiCICZUvatpF6OriiKwTmgIE+uEwWBrvYaIrt8V3EOP 6FoVs7K8KHrrufOWiRBw93YM0nXGb1vB4qe2DSISVVPkFvPq89qktVivoNp5cJ1kRxrwDyw0SIOX nqBuIQLZe/kMSkvmbbBtnDCrC9u2kolcA1YzLf+o5r4DJ3ItKE5wJ5nC/4NlHw+fPZG8pos56mNA Y5O+YasIFySKIQoySyL1LlSYe+8wOw5v7IDNzgUHd2fZ90CM3XRgduLGe9t3AjiSnKaTxdnRESck kKb/YDneBftoM9DQep0URE0IoiOZh1ODkAdhuHmBGs0uF5QwjE3n5eur5SLfAdXjcedDfCesJsmo qccJyPBwuAsx0YHqMSXdFqySfCuVyo7fNRvlyQFwWrb5O6L/lqYM6Ws6Wy6QyXOMNLnihAKMCRPn f4PRMuLoK6lruizTl5KgStq9NTzbEaQabaStzFHMpN+oZByaYWxeljop3Vj+gPJ6O446Pk00Out/ UtLjmNc0/NiDF5So9wZbdDWdp77H7MwXlzN0/HmkOY+AYQhV00jJaG5ifktZBXeDrdzKLPITkyNn HN+s/fGppfdx7uespx/C+hcAAAD//wMAUEsDBBQABgAIAAAAIQCbDDZA3AAAAAUBAAAPAAAAZHJz L2Rvd25yZXYueG1sTI9BT4QwEIXvJv6HZky8GLeAShQpGzXZxHgDjfFY6Ahk6QzSLrD/3upFL5O8 vJf3vsm3qx3EjJPrmRTEmwgEUsOmp1bB2+vu8haE85qMHphQwREdbIvTk1xnhhcqca58K0IJuUwr 6LwfMyld06HVbsMjUvA+ebLaBzm10kx6CeV2kEkUpdLqnsJCp0d86rDZVwer4OPxangp9/VX+Xxc 3jndcTVfsFLnZ+vDPQiPq/8Lww9+QIciMNV8IOPEoCA84n9v8O6u0xsQtYIkiWOQRS7/0xffAAAA //8DAFBLAQItABQABgAIAAAAIQC2gziS/gAAAOEBAAATAAAAAAAAAAAAAAAAAAAAAABbQ29udGVu dF9UeXBlc10ueG1sUEsBAi0AFAAGAAgAAAAhADj9If/WAAAAlAEAAAsAAAAAAAAAAAAAAAAALwEA AF9yZWxzLy5yZWxzUEsBAi0AFAAGAAgAAAAhAGe+9ZwyAgAAWAQAAA4AAAAAAAAAAAAAAAAALgIA AGRycy9lMm9Eb2MueG1sUEsBAi0AFAAGAAgAAAAhAJsMNkDcAAAABQEAAA8AAAAAAAAAAAAAAAAA jAQAAGRycy9kb3ducmV2LnhtbFBLBQYAAAAABAAEAPMAAACVBQ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541ACFAB">
                <v:textbox style="mso-fit-shape-to-text:t">
                  <w:txbxContent>
                    <w:p w:rsidP="00EF40A6" w:rsidR="00CA2B35" w:rsidRDefault="00CA2B35">
                      <w:r w:rsidRPr="002D68E4">
                        <w:t xml:space="preserve">L’employeur </w:t>
                      </w:r>
                      <w:r w:rsidRPr="00BD5A32">
                        <w:t xml:space="preserve">et le salarié </w:t>
                      </w:r>
                      <w:r w:rsidRPr="002D68E4">
                        <w:t xml:space="preserve">établissent un </w:t>
                      </w:r>
                      <w:r>
                        <w:t xml:space="preserve">document de </w:t>
                      </w:r>
                      <w:r w:rsidRPr="002D68E4">
                        <w:t>suivi des heures de travail effectuées pour tous les salariés à te</w:t>
                      </w:r>
                      <w:r>
                        <w:t>mps complet et à temps partiel.</w:t>
                      </w:r>
                    </w:p>
                    <w:p w:rsidP="00EF40A6" w:rsidR="00CA2B35" w:rsidRDefault="00CA2B35"/>
                    <w:p w:rsidP="00EF40A6" w:rsidR="00CA2B35" w:rsidRDefault="00CA2B35" w:rsidRPr="002D68E4">
                      <w:r w:rsidRPr="002D68E4">
                        <w:t>Pour les salariés dont le temps de travail est décompté en forfait jours, l’employeur doit établir un suivi du nombre de jours de travail effectué.</w:t>
                      </w:r>
                    </w:p>
                    <w:p w:rsidP="00EF40A6" w:rsidR="00CA2B35" w:rsidRDefault="00CA2B35" w:rsidRPr="002D68E4"/>
                    <w:p w:rsidP="00EF40A6" w:rsidR="00CA2B35" w:rsidRDefault="00CA2B35" w:rsidRPr="002D68E4">
                      <w:r w:rsidRPr="002D68E4">
                        <w:t>Le suivi des heures ou des jours peut être effectué par le salarié soit sous forme auto-déclarative ou par tout autre moyen, mis en place par l’employeur et signé par les deux parties.</w:t>
                      </w:r>
                    </w:p>
                    <w:p w:rsidP="00EF40A6" w:rsidR="00CA2B35" w:rsidRDefault="00CA2B35" w:rsidRPr="002D68E4"/>
                    <w:p w:rsidP="00EF40A6" w:rsidR="00CA2B35" w:rsidRDefault="00CA2B35">
                      <w:r w:rsidRPr="002D68E4">
                        <w:t>Le</w:t>
                      </w:r>
                      <w:r>
                        <w:t xml:space="preserve"> salarié communique </w:t>
                      </w:r>
                      <w:r w:rsidRPr="002D68E4">
                        <w:t>à son employeur le nombre d’heures qu’il effectue chez tout autre employeur et de tout changement éventuel.</w:t>
                      </w:r>
                    </w:p>
                    <w:p w:rsidP="00EF40A6" w:rsidR="00CA2B35" w:rsidRDefault="00CA2B35"/>
                    <w:p w:rsidP="00EF40A6" w:rsidR="00CA2B35" w:rsidRDefault="00CA2B35">
                      <w:r>
                        <w:t>L’employeur valide le contenu du document communiqué.</w:t>
                      </w:r>
                    </w:p>
                    <w:p w:rsidP="00EF40A6" w:rsidR="00CA2B35" w:rsidRDefault="00CA2B35" w:rsidRPr="002D68E4">
                      <w:pPr>
                        <w:jc w:val="left"/>
                      </w:pPr>
                    </w:p>
                    <w:p w:rsidP="00F461C9" w:rsidR="00CA2B35" w:rsidRDefault="00CA2B35" w:rsidRPr="00EF40A6">
                      <w:pPr>
                        <w:jc w:val="center"/>
                        <w:rPr>
                          <w:i/>
                        </w:rPr>
                      </w:pPr>
                    </w:p>
                  </w:txbxContent>
                </v:textbox>
                <w10:anchorlock/>
              </v:shape>
            </w:pict>
          </mc:Fallback>
        </mc:AlternateContent>
      </w:r>
    </w:p>
    <w:p w:rsidP="0012217A" w:rsidR="0038330F" w:rsidRDefault="007C47D3">
      <w:pPr>
        <w:pBdr>
          <w:top w:color="ED7D31" w:space="1" w:sz="18" w:themeColor="accent2" w:val="single"/>
          <w:left w:color="ED7D31" w:space="4" w:sz="18" w:themeColor="accent2" w:val="single"/>
          <w:bottom w:color="ED7D31" w:space="1" w:sz="18" w:themeColor="accent2" w:val="single"/>
          <w:right w:color="ED7D31" w:space="4" w:sz="18" w:themeColor="accent2" w:val="single"/>
        </w:pBdr>
        <w:tabs>
          <w:tab w:pos="1440" w:val="clear"/>
          <w:tab w:pos="4320" w:val="clear"/>
        </w:tabs>
        <w:rPr>
          <w:b/>
          <w:smallCaps/>
          <w:sz w:val="28"/>
        </w:rPr>
      </w:pPr>
      <w:r w:rsidRPr="002D68E4">
        <w:br w:type="page"/>
      </w:r>
    </w:p>
    <w:p w:rsidP="0012217A" w:rsidR="00A6126C" w:rsidRDefault="00A6126C" w:rsidRPr="002D68E4">
      <w:pPr>
        <w:pStyle w:val="Titre1"/>
      </w:pPr>
      <w:bookmarkStart w:id="27" w:name="_Toc70606019"/>
      <w:r w:rsidRPr="002D68E4">
        <w:lastRenderedPageBreak/>
        <w:t xml:space="preserve">Titre 4 – Durée </w:t>
      </w:r>
      <w:r w:rsidR="008456BC">
        <w:t xml:space="preserve">et temps de travail </w:t>
      </w:r>
      <w:r w:rsidRPr="002D68E4">
        <w:t xml:space="preserve">des </w:t>
      </w:r>
      <w:r w:rsidRPr="00F51D98">
        <w:rPr>
          <w:color w:val="00B0F0"/>
        </w:rPr>
        <w:t>salariés en parcours</w:t>
      </w:r>
      <w:bookmarkEnd w:id="27"/>
    </w:p>
    <w:p w:rsidP="0012217A" w:rsidR="003E6521" w:rsidRDefault="003E6521"/>
    <w:p w:rsidP="0012217A" w:rsidR="003E6521" w:rsidRDefault="003E6521" w:rsidRPr="002D68E4"/>
    <w:p w:rsidP="000A4267" w:rsidR="001C1246" w:rsidRDefault="001C1246" w:rsidRPr="002D68E4">
      <w:pPr>
        <w:pStyle w:val="Titre2"/>
      </w:pPr>
      <w:bookmarkStart w:id="28" w:name="_Toc70606020"/>
      <w:r w:rsidRPr="002D68E4">
        <w:t>Article 4.1 : Temps de</w:t>
      </w:r>
      <w:r w:rsidR="00090C87">
        <w:t xml:space="preserve"> </w:t>
      </w:r>
      <w:r w:rsidRPr="002D68E4">
        <w:t>travail</w:t>
      </w:r>
      <w:r w:rsidR="00090C87">
        <w:t xml:space="preserve"> </w:t>
      </w:r>
      <w:r w:rsidR="00C461BB">
        <w:t>effectif</w:t>
      </w:r>
      <w:bookmarkEnd w:id="28"/>
    </w:p>
    <w:p w:rsidP="0012217A" w:rsidR="0012217A" w:rsidRDefault="0012217A"/>
    <w:p w:rsidP="0012217A" w:rsidR="0012217A" w:rsidRDefault="0012217A">
      <w:r>
        <w:rPr>
          <w:noProof/>
        </w:rPr>
        <mc:AlternateContent>
          <mc:Choice Requires="wps">
            <w:drawing>
              <wp:inline distB="0" distL="0" distR="0" distT="0" wp14:anchorId="55D5934E" wp14:editId="7D8107F3">
                <wp:extent cx="6010275" cy="1403985"/>
                <wp:effectExtent b="25400" l="19050" r="28575" t="19050"/>
                <wp:docPr id="55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12217A" w:rsidR="00CA2B35" w:rsidRDefault="00CA2B35" w:rsidRPr="002D68E4">
                            <w:pPr>
                              <w:rPr>
                                <w:b/>
                              </w:rPr>
                            </w:pPr>
                            <w:r>
                              <w:rPr>
                                <w:b/>
                              </w:rPr>
                              <w:t xml:space="preserve">4.1.1. </w:t>
                            </w:r>
                            <w:r w:rsidRPr="002D68E4">
                              <w:rPr>
                                <w:b/>
                              </w:rPr>
                              <w:t>Définition du temps de travail effectif</w:t>
                            </w:r>
                          </w:p>
                          <w:p w:rsidP="0012217A" w:rsidR="00CA2B35" w:rsidRDefault="00CA2B35" w:rsidRPr="002D68E4">
                            <w:pPr>
                              <w:rPr>
                                <w:sz w:val="20"/>
                              </w:rPr>
                            </w:pPr>
                          </w:p>
                          <w:p w:rsidP="0012217A" w:rsidR="00CA2B35" w:rsidRDefault="00CA2B35">
                            <w:r w:rsidRPr="002D68E4">
                              <w:t>La durée du travail effecti</w:t>
                            </w:r>
                            <w:r>
                              <w:t>ve</w:t>
                            </w:r>
                            <w:r w:rsidRPr="002D68E4">
                              <w:t xml:space="preserve"> est le temps pendant lequel le salarié est à la disposition de l'employeur et se conforme à ses directives sans pouvoir vaquer librement à des occupations personnelles.</w:t>
                            </w:r>
                          </w:p>
                          <w:p w:rsidP="0012217A" w:rsidR="00CA2B35" w:rsidRDefault="00CA2B35"/>
                          <w:p w:rsidP="0012217A" w:rsidR="00CA2B35" w:rsidRDefault="00CA2B35">
                            <w:r>
                              <w:t>En cas de mise à disposition, le salarié en parcours se conforme aux directives de l’utilisateur.</w:t>
                            </w:r>
                          </w:p>
                          <w:p w:rsidP="0012217A" w:rsidR="00CA2B35" w:rsidRDefault="00CA2B35" w:rsidRPr="007974D8"/>
                        </w:txbxContent>
                      </wps:txbx>
                      <wps:bodyPr anchor="t" anchorCtr="0" bIns="45720" lIns="91440" rIns="91440" rot="0" tIns="45720" vert="horz" wrap="square">
                        <a:spAutoFit/>
                      </wps:bodyPr>
                    </wps:wsp>
                  </a:graphicData>
                </a:graphic>
              </wp:inline>
            </w:drawing>
          </mc:Choice>
          <mc:Fallback>
            <w:pict>
              <v:shape id="_x0000_s107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LjqqDMwIAAFgEAAAOAAAAZHJzL2Uyb0RvYy54bWysVE1v2zAMvQ/YfxB0X+x4cZsacYouXYYB 3QfQ7bIbLcmxMFnSJCV2++tHyWmWrTsN80EQReqJfI/06nrsFTkI56XRNZ3PckqEZoZLvavp1y/b V0tKfADNQRktavogPL1ev3yxGmwlCtMZxYUjCKJ9NdiadiHYKss860QPfmas0OhsjeshoOl2GXcw IHqvsiLPL7LBOG6dYcJ7PL2dnHSd8NtWsPCpbb0IRNUUcwtpdWlt4pqtV1DtHNhOsmMa8A9Z9CA1 PnqCuoUAZO/kM6heMme8acOMmT4zbSuZSDVgNfP8j2ruO7Ai1YLkeHuiyf8/WPbx8NkRyWtalgUl GnoU6RtKRbggQYxBkCKSNFhfYey9xegwvjEjip0K9vbOsO+eaLPpQO/EjXNm6ARwTHIeb2ZnVycc H0Ga4YPh+Bbsg0lAY+v6yCByQhAdxXo4CYR5EIaHF8hRcVlSwtA3X+Svr5ZlegOqp+vW+fBOmJ7E TU0ddkCCh8OdDzEdqJ5C4mveKMm3UqlkuF2zUY4cALtlm74j+m9hSpOhpsWyxEyeY8TOFScUYEzo sPgbTC8Dtr6SfU2XefxiEFSRu7eap30AqaY9pq30kczI38RkGJtxEu8kUmP4A9LrzNTqOJq46Yx7 pGTANq+p/7EHJyhR7zVKdDVfLOJcJGNRXhZouHNPc+4BzRCqpoGSabsJaZYSC/YGpdzKRHLUfMrk mDO2b+L+OGpxPs7tFPXrh7D+CQAA//8DAFBLAwQUAAYACAAAACEAmww2QNwAAAAFAQAADwAAAGRy cy9kb3ducmV2LnhtbEyPQU+EMBCF7yb+h2ZMvBi3gEoUKRs12cR4A43xWOgIZOkM0i6w/97qRS+T vLyX977Jt6sdxIyT65kUxJsIBFLDpqdWwdvr7vIWhPOajB6YUMERHWyL05NcZ4YXKnGufCtCCblM K+i8HzMpXdOh1W7DI1LwPnmy2gc5tdJMegnldpBJFKXS6p7CQqdHfOqw2VcHq+Dj8Wp4Kff1V/l8 XN453XE1X7BS52frwz0Ij6v/C8MPfkCHIjDVfCDjxKAgPOJ/b/DurtMbELWCJIljkEUu/9MX3wAA AP//AwBQSwECLQAUAAYACAAAACEAtoM4kv4AAADhAQAAEwAAAAAAAAAAAAAAAAAAAAAAW0NvbnRl bnRfVHlwZXNdLnhtbFBLAQItABQABgAIAAAAIQA4/SH/1gAAAJQBAAALAAAAAAAAAAAAAAAAAC8B AABfcmVscy8ucmVsc1BLAQItABQABgAIAAAAIQBLjqqDMwIAAFgEAAAOAAAAAAAAAAAAAAAAAC4C AABkcnMvZTJvRG9jLnhtbFBLAQItABQABgAIAAAAIQCbDDZA3AAAAAUBAAAPAAAAAAAAAAAAAAAA AI0EAABkcnMvZG93bnJldi54bWxQSwUGAAAAAAQABADzAAAAlgU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55D5934E">
                <v:textbox style="mso-fit-shape-to-text:t">
                  <w:txbxContent>
                    <w:p w:rsidP="0012217A" w:rsidR="00CA2B35" w:rsidRDefault="00CA2B35" w:rsidRPr="002D68E4">
                      <w:pPr>
                        <w:rPr>
                          <w:b/>
                        </w:rPr>
                      </w:pPr>
                      <w:r>
                        <w:rPr>
                          <w:b/>
                        </w:rPr>
                        <w:t xml:space="preserve">4.1.1. </w:t>
                      </w:r>
                      <w:r w:rsidRPr="002D68E4">
                        <w:rPr>
                          <w:b/>
                        </w:rPr>
                        <w:t>Définition du temps de travail effectif</w:t>
                      </w:r>
                    </w:p>
                    <w:p w:rsidP="0012217A" w:rsidR="00CA2B35" w:rsidRDefault="00CA2B35" w:rsidRPr="002D68E4">
                      <w:pPr>
                        <w:rPr>
                          <w:sz w:val="20"/>
                        </w:rPr>
                      </w:pPr>
                    </w:p>
                    <w:p w:rsidP="0012217A" w:rsidR="00CA2B35" w:rsidRDefault="00CA2B35">
                      <w:r w:rsidRPr="002D68E4">
                        <w:t>La durée du travail effecti</w:t>
                      </w:r>
                      <w:r>
                        <w:t>ve</w:t>
                      </w:r>
                      <w:r w:rsidRPr="002D68E4">
                        <w:t xml:space="preserve"> est le temps pendant lequel le salarié est à la disposition de l'employeur et se conforme à ses directives sans pouvoir vaquer librement à des occupations personnelles.</w:t>
                      </w:r>
                    </w:p>
                    <w:p w:rsidP="0012217A" w:rsidR="00CA2B35" w:rsidRDefault="00CA2B35"/>
                    <w:p w:rsidP="0012217A" w:rsidR="00CA2B35" w:rsidRDefault="00CA2B35">
                      <w:r>
                        <w:t>En cas de mise à disposition, le salarié en parcours se conforme aux directives de l’utilisateur.</w:t>
                      </w:r>
                    </w:p>
                    <w:p w:rsidP="0012217A" w:rsidR="00CA2B35" w:rsidRDefault="00CA2B35" w:rsidRPr="007974D8"/>
                  </w:txbxContent>
                </v:textbox>
                <w10:anchorlock/>
              </v:shape>
            </w:pict>
          </mc:Fallback>
        </mc:AlternateContent>
      </w:r>
    </w:p>
    <w:p w:rsidP="0012217A" w:rsidR="001433EB" w:rsidRDefault="001433EB" w:rsidRPr="002D68E4"/>
    <w:p w:rsidP="0012217A" w:rsidR="0012217A" w:rsidRDefault="0012217A" w:rsidRPr="002D68E4">
      <w:r>
        <w:rPr>
          <w:noProof/>
        </w:rPr>
        <mc:AlternateContent>
          <mc:Choice Requires="wps">
            <w:drawing>
              <wp:inline distB="0" distL="0" distR="0" distT="0" wp14:anchorId="54D3571E" wp14:editId="4AC20F9C">
                <wp:extent cx="6010275" cy="1403985"/>
                <wp:effectExtent b="25400" l="19050" r="28575" t="19050"/>
                <wp:docPr id="55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12217A" w:rsidR="00CA2B35" w:rsidRDefault="00CA2B35" w:rsidRPr="00203067">
                            <w:pPr>
                              <w:rPr>
                                <w:b/>
                              </w:rPr>
                            </w:pPr>
                            <w:r>
                              <w:rPr>
                                <w:b/>
                              </w:rPr>
                              <w:t>4.1.</w:t>
                            </w:r>
                            <w:r w:rsidRPr="00203067">
                              <w:rPr>
                                <w:b/>
                              </w:rPr>
                              <w:t xml:space="preserve">2. Spécificité du temps de travail des salariés </w:t>
                            </w:r>
                            <w:r>
                              <w:rPr>
                                <w:b/>
                              </w:rPr>
                              <w:t>en parcours</w:t>
                            </w:r>
                          </w:p>
                          <w:p w:rsidP="0012217A" w:rsidR="00CA2B35" w:rsidRDefault="00CA2B35"/>
                          <w:p w:rsidP="0012217A" w:rsidR="00CA2B35" w:rsidRDefault="00CA2B35">
                            <w:r w:rsidRPr="002D68E4">
                              <w:t>Le salarié en parcours dans l’association intermédiaire est soumis aux règles de l’utilisateur concernant les conditions d’exécution du travail, à savoir la durée du travail, le travail de nuit, le repos hebdomadaire et les jours fériés.</w:t>
                            </w:r>
                          </w:p>
                          <w:p w:rsidP="0012217A" w:rsidR="00CA2B35" w:rsidRDefault="00CA2B35" w:rsidRPr="002D68E4"/>
                        </w:txbxContent>
                      </wps:txbx>
                      <wps:bodyPr anchor="t" anchorCtr="0" bIns="45720" lIns="91440" rIns="91440" rot="0" tIns="45720" vert="horz" wrap="square">
                        <a:spAutoFit/>
                      </wps:bodyPr>
                    </wps:wsp>
                  </a:graphicData>
                </a:graphic>
              </wp:inline>
            </w:drawing>
          </mc:Choice>
          <mc:Fallback>
            <w:pict>
              <v:shape id="_x0000_s107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GS8EQNAIAAFgEAAAOAAAAZHJzL2Uyb0RvYy54bWysVE1v2zAMvQ/YfxB0X+y4dpsacYouXYYB 3QfQ7bIbLcuxMFnSJCV2+utHyWmarTsN80EQRerp8ZH08mbsJdlz64RWFZ3PUkq4YroRalvRb183 bxaUOA+qAakVr+iBO3qzev1qOZiSZ7rTsuGWIIhy5WAq2nlvyiRxrOM9uJk2XKGz1bYHj6bdJo2F AdF7mWRpepkM2jbGasadw9O7yUlXEb9tOfOf29ZxT2RFkZuPq41rHdZktYRya8F0gh1pwD+w6EEo fPQEdQceyM6KF1C9YFY73foZ032i21YwHnPAbObpH9k8dGB4zAXFceYkk/t/sOzT/osloqloUeSU KOixSN+xVKThxPPRc5IFkQbjSox9MBjtx7d6xGLHhJ251+yHI0qvO1BbfmutHjoODZKch5vJ2dUJ xwWQevioG3wLdl5HoLG1fVAQNSGIjsU6nAqEPAjDw0vUKLsqKGHom+fpxfWiiG9A+XTdWOffc92T sKmoxQ6I8LC/dz7QgfIpJLzmtBTNRkgZDbut19KSPWC3bOJ3RP8tTCoyVDRbFMjkJUboXH5CAca4 8vnfYHrhsfWl6Cu6SMMXgqAM2r1TTdx7EHLaI22pjmIG/SYl/ViPU/EuwuWgdK2bA8pr9dTqOJq4 6bR9pGTANq+o+7kDyymRHxSW6Hqe52EuopEXVxka9txTn3tAMYSqqKdk2q59nKWogrnFUm5EFPmZ yZEztm/U/jhqYT7O7Rj1/ENY/QI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BkvBEDQCAABY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54D3571E">
                <v:textbox style="mso-fit-shape-to-text:t">
                  <w:txbxContent>
                    <w:p w:rsidP="0012217A" w:rsidR="00CA2B35" w:rsidRDefault="00CA2B35" w:rsidRPr="00203067">
                      <w:pPr>
                        <w:rPr>
                          <w:b/>
                        </w:rPr>
                      </w:pPr>
                      <w:r>
                        <w:rPr>
                          <w:b/>
                        </w:rPr>
                        <w:t>4.1.</w:t>
                      </w:r>
                      <w:r w:rsidRPr="00203067">
                        <w:rPr>
                          <w:b/>
                        </w:rPr>
                        <w:t xml:space="preserve">2. Spécificité du temps de travail des salariés </w:t>
                      </w:r>
                      <w:r>
                        <w:rPr>
                          <w:b/>
                        </w:rPr>
                        <w:t>en parcours</w:t>
                      </w:r>
                    </w:p>
                    <w:p w:rsidP="0012217A" w:rsidR="00CA2B35" w:rsidRDefault="00CA2B35"/>
                    <w:p w:rsidP="0012217A" w:rsidR="00CA2B35" w:rsidRDefault="00CA2B35">
                      <w:r w:rsidRPr="002D68E4">
                        <w:t>Le salarié en parcours dans l’association intermédiaire est soumis aux règles de l’utilisateur concernant les conditions d’exécution du travail, à savoir la durée du travail, le travail de nuit, le repos hebdomadaire et les jours fériés.</w:t>
                      </w:r>
                    </w:p>
                    <w:p w:rsidP="0012217A" w:rsidR="00CA2B35" w:rsidRDefault="00CA2B35" w:rsidRPr="002D68E4"/>
                  </w:txbxContent>
                </v:textbox>
                <w10:anchorlock/>
              </v:shape>
            </w:pict>
          </mc:Fallback>
        </mc:AlternateContent>
      </w:r>
    </w:p>
    <w:p w:rsidP="0012217A" w:rsidR="00203067" w:rsidRDefault="00203067"/>
    <w:p w:rsidP="0012217A" w:rsidR="00203067" w:rsidRDefault="00203067">
      <w:r>
        <w:t>En cas de mise à disposition d’un salarié en parcours, l</w:t>
      </w:r>
      <w:r w:rsidRPr="002D68E4">
        <w:t>es règles relatives à la durée du travail applicable</w:t>
      </w:r>
      <w:r>
        <w:t>s sont celles de l'utilisateur.</w:t>
      </w:r>
    </w:p>
    <w:p w:rsidP="0012217A" w:rsidR="00203067" w:rsidRDefault="00203067"/>
    <w:p w:rsidP="0012217A" w:rsidR="004146BF" w:rsidRDefault="00203067">
      <w:r>
        <w:t>S</w:t>
      </w:r>
      <w:r w:rsidRPr="002D68E4">
        <w:t xml:space="preserve">elon l’article L1251-21 du </w:t>
      </w:r>
      <w:r>
        <w:t>C</w:t>
      </w:r>
      <w:r w:rsidRPr="002D68E4">
        <w:t>ode du travail, l'entreprise utilisatrice est responsable des conditions d'exécution du travail, notamment la durée du travail ; le travail de nuit ; les repos hebdomadaire et jours fériés.</w:t>
      </w:r>
    </w:p>
    <w:p w:rsidP="006F12BE" w:rsidR="00BA53C1" w:rsidRDefault="00BA53C1"/>
    <w:p w:rsidP="0012217A" w:rsidR="0012217A" w:rsidRDefault="0012217A">
      <w:r>
        <w:rPr>
          <w:noProof/>
        </w:rPr>
        <mc:AlternateContent>
          <mc:Choice Requires="wps">
            <w:drawing>
              <wp:inline distB="0" distL="0" distR="0" distT="0" wp14:anchorId="5E0E31B8" wp14:editId="61964C44">
                <wp:extent cx="6010275" cy="1403985"/>
                <wp:effectExtent b="25400" l="19050" r="28575" t="19050"/>
                <wp:docPr id="55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12217A" w:rsidR="00CA2B35" w:rsidRDefault="00CA2B35" w:rsidRPr="002D68E4">
                            <w:pPr>
                              <w:rPr>
                                <w:b/>
                              </w:rPr>
                            </w:pPr>
                            <w:r>
                              <w:rPr>
                                <w:b/>
                              </w:rPr>
                              <w:t>4.1.3</w:t>
                            </w:r>
                            <w:r w:rsidRPr="002D68E4">
                              <w:rPr>
                                <w:b/>
                              </w:rPr>
                              <w:t>. Temps de trajet pour se rendre sur son lieu de travail</w:t>
                            </w:r>
                          </w:p>
                          <w:p w:rsidP="0012217A" w:rsidR="00CA2B35" w:rsidRDefault="00CA2B35" w:rsidRPr="002D68E4"/>
                          <w:p w:rsidP="0012217A" w:rsidR="00CA2B35" w:rsidRDefault="00CA2B35">
                            <w:r w:rsidRPr="002D68E4">
                              <w:t>Le temps de trajet domicile-lieu de travail n’est pas considéré comme du temps de travail effectif.</w:t>
                            </w:r>
                          </w:p>
                        </w:txbxContent>
                      </wps:txbx>
                      <wps:bodyPr anchor="t" anchorCtr="0" bIns="45720" lIns="91440" rIns="91440" rot="0" tIns="45720" vert="horz" wrap="square">
                        <a:spAutoFit/>
                      </wps:bodyPr>
                    </wps:wsp>
                  </a:graphicData>
                </a:graphic>
              </wp:inline>
            </w:drawing>
          </mc:Choice>
          <mc:Fallback>
            <w:pict>
              <v:shape id="_x0000_s108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OaFidMwIAAFgEAAAOAAAAZHJzL2Uyb0RvYy54bWysVE1v2zAMvQ/YfxB0X+x4SZoacYouXYYB 3QfQ7bIbLcmxMFnSJCV29utHyWmarTsN80EgReqRfCS9uhk6RQ7CeWl0RaeTnBKhmeFS7yr69cv2 1ZISH0BzUEaLih6Fpzfrly9WvS1FYVqjuHAEQbQve1vRNgRbZplnrejAT4wVGo2NcR0EVN0u4w56 RO9UVuT5IuuN49YZJrzH27vRSNcJv2kEC5+axotAVEUxt5BOl846ntl6BeXOgW0lO6UB/5BFB1Jj 0DPUHQQgeyefQXWSOeNNEybMdJlpGslEqgGrmeZ/VPPQghWpFiTH2zNN/v/Bso+Hz45IXtH5fEGJ hg6b9A1bRbggQQxBkCKS1Ftfou+DRe8wvDEDNjsV7O29Yd890WbTgt6JW+dM3wrgmOQ0vswuno44 PoLU/QfDMRbsg0lAQ+O6yCByQhAdm3U8NwjzIAwvF8hRcTWnhKFtOstfXy/nKQaUj8+t8+GdMB2J QkUdTkCCh8O9DzEdKB9dYjRvlORbqVRS3K7eKEcOgNOyTd8J/Tc3pUlf0WI5x0yeY8TJFWcUYEzo MPsbTCcDjr6SXUWXefyiE5SRu7eaJzmAVKOMaSt9IjPyNzIZhnoYm5ciRKZrw49IrzPjqONqotAa 95OSHse8ov7HHpygRL3X2KLr6WwW9yIps/lVgYq7tNSXFtAMoSoaKBnFTUi7lFiwt9jKrUwkP2Vy yhnHN3F/WrW4H5d68nr6Iax/AQAA//8DAFBLAwQUAAYACAAAACEAmww2QNwAAAAFAQAADwAAAGRy cy9kb3ducmV2LnhtbEyPQU+EMBCF7yb+h2ZMvBi3gEoUKRs12cR4A43xWOgIZOkM0i6w/97qRS+T vLyX977Jt6sdxIyT65kUxJsIBFLDpqdWwdvr7vIWhPOajB6YUMERHWyL05NcZ4YXKnGufCtCCblM K+i8HzMpXdOh1W7DI1LwPnmy2gc5tdJMegnldpBJFKXS6p7CQqdHfOqw2VcHq+Dj8Wp4Kff1V/l8 XN453XE1X7BS52frwz0Ij6v/C8MPfkCHIjDVfCDjxKAgPOJ/b/DurtMbELWCJIljkEUu/9MX3wAA AP//AwBQSwECLQAUAAYACAAAACEAtoM4kv4AAADhAQAAEwAAAAAAAAAAAAAAAAAAAAAAW0NvbnRl bnRfVHlwZXNdLnhtbFBLAQItABQABgAIAAAAIQA4/SH/1gAAAJQBAAALAAAAAAAAAAAAAAAAAC8B AABfcmVscy8ucmVsc1BLAQItABQABgAIAAAAIQCOaFidMwIAAFgEAAAOAAAAAAAAAAAAAAAAAC4C AABkcnMvZTJvRG9jLnhtbFBLAQItABQABgAIAAAAIQCbDDZA3AAAAAUBAAAPAAAAAAAAAAAAAAAA AI0EAABkcnMvZG93bnJldi54bWxQSwUGAAAAAAQABADzAAAAlgU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5E0E31B8">
                <v:textbox style="mso-fit-shape-to-text:t">
                  <w:txbxContent>
                    <w:p w:rsidP="0012217A" w:rsidR="00CA2B35" w:rsidRDefault="00CA2B35" w:rsidRPr="002D68E4">
                      <w:pPr>
                        <w:rPr>
                          <w:b/>
                        </w:rPr>
                      </w:pPr>
                      <w:r>
                        <w:rPr>
                          <w:b/>
                        </w:rPr>
                        <w:t>4.1.3</w:t>
                      </w:r>
                      <w:r w:rsidRPr="002D68E4">
                        <w:rPr>
                          <w:b/>
                        </w:rPr>
                        <w:t>. Temps de trajet pour se rendre sur son lieu de travail</w:t>
                      </w:r>
                    </w:p>
                    <w:p w:rsidP="0012217A" w:rsidR="00CA2B35" w:rsidRDefault="00CA2B35" w:rsidRPr="002D68E4"/>
                    <w:p w:rsidP="0012217A" w:rsidR="00CA2B35" w:rsidRDefault="00CA2B35">
                      <w:r w:rsidRPr="002D68E4">
                        <w:t>Le temps de trajet domicile-lieu de travail n’est pas considéré comme du temps de travail effectif.</w:t>
                      </w:r>
                    </w:p>
                  </w:txbxContent>
                </v:textbox>
                <w10:anchorlock/>
              </v:shape>
            </w:pict>
          </mc:Fallback>
        </mc:AlternateContent>
      </w:r>
    </w:p>
    <w:p w:rsidP="0012217A" w:rsidR="00203067" w:rsidRDefault="00203067" w:rsidRPr="002D68E4"/>
    <w:p w:rsidP="0012217A" w:rsidR="0012217A" w:rsidRDefault="0012217A">
      <w:r>
        <w:rPr>
          <w:noProof/>
        </w:rPr>
        <mc:AlternateContent>
          <mc:Choice Requires="wps">
            <w:drawing>
              <wp:inline distB="0" distL="0" distR="0" distT="0" wp14:anchorId="4AC8C2BD" wp14:editId="12E3A155">
                <wp:extent cx="6010275" cy="1403985"/>
                <wp:effectExtent b="25400" l="19050" r="28575" t="19050"/>
                <wp:docPr id="55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12217A" w:rsidR="00CA2B35" w:rsidRDefault="00CA2B35" w:rsidRPr="002D68E4">
                            <w:pPr>
                              <w:rPr>
                                <w:b/>
                              </w:rPr>
                            </w:pPr>
                            <w:r>
                              <w:rPr>
                                <w:b/>
                              </w:rPr>
                              <w:t>4.1.4</w:t>
                            </w:r>
                            <w:r w:rsidRPr="002D68E4">
                              <w:rPr>
                                <w:b/>
                              </w:rPr>
                              <w:t xml:space="preserve">. Temps de trajet entre deux lieux de travail </w:t>
                            </w:r>
                          </w:p>
                          <w:p w:rsidP="0012217A" w:rsidR="00CA2B35" w:rsidRDefault="00CA2B35" w:rsidRPr="002D68E4"/>
                          <w:p w:rsidP="0012217A" w:rsidR="00CA2B35" w:rsidRDefault="00CA2B35">
                            <w:pPr>
                              <w:rPr>
                                <w:bCs w:val="0"/>
                              </w:rPr>
                            </w:pPr>
                            <w:r w:rsidRPr="00080C3D">
                              <w:rPr>
                                <w:bCs w:val="0"/>
                              </w:rPr>
                              <w:t xml:space="preserve">Le temps de trajet </w:t>
                            </w:r>
                            <w:r>
                              <w:rPr>
                                <w:bCs w:val="0"/>
                              </w:rPr>
                              <w:t>n’</w:t>
                            </w:r>
                            <w:r w:rsidRPr="00080C3D">
                              <w:rPr>
                                <w:bCs w:val="0"/>
                              </w:rPr>
                              <w:t xml:space="preserve">est </w:t>
                            </w:r>
                            <w:r>
                              <w:rPr>
                                <w:bCs w:val="0"/>
                              </w:rPr>
                              <w:t xml:space="preserve">pas </w:t>
                            </w:r>
                            <w:r w:rsidRPr="00080C3D">
                              <w:rPr>
                                <w:bCs w:val="0"/>
                              </w:rPr>
                              <w:t>considéré comme du temps de travail effectif.</w:t>
                            </w:r>
                          </w:p>
                          <w:p w:rsidP="0012217A" w:rsidR="00CA2B35" w:rsidRDefault="00CA2B35">
                            <w:pPr>
                              <w:rPr>
                                <w:bCs w:val="0"/>
                              </w:rPr>
                            </w:pPr>
                          </w:p>
                          <w:p w:rsidP="00ED68E3" w:rsidR="00CA2B35" w:rsidRDefault="00CA2B35" w:rsidRPr="00ED68E3">
                            <w:r>
                              <w:rPr>
                                <w:bCs w:val="0"/>
                              </w:rPr>
                              <w:t xml:space="preserve">L’employeur rembourse néanmoins les frais de transport engagés par le salarié pour remplir ses missions en dehors des communes de Pontarlier et Doubs. </w:t>
                            </w:r>
                          </w:p>
                        </w:txbxContent>
                      </wps:txbx>
                      <wps:bodyPr anchor="t" anchorCtr="0" bIns="45720" lIns="91440" rIns="91440" rot="0" tIns="45720" vert="horz" wrap="square">
                        <a:spAutoFit/>
                      </wps:bodyPr>
                    </wps:wsp>
                  </a:graphicData>
                </a:graphic>
              </wp:inline>
            </w:drawing>
          </mc:Choice>
          <mc:Fallback>
            <w:pict>
              <v:shape id="_x0000_s108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XFD+CMwIAAFgEAAAOAAAAZHJzL2Uyb0RvYy54bWysVE1v2zAMvQ/YfxB0X+x4SZsacYouXYYB 3QfQ7bIbLcmxMFnSJCV29+tHyW6arTsN80EQRerp8ZH0+nroFDkK56XRFZ3PckqEZoZLva/o1y+7 VytKfADNQRktKvogPL3evHyx7m0pCtMaxYUjCKJ92duKtiHYMss8a0UHfmas0OhsjOsgoOn2GXfQ I3qnsiLPL7LeOG6dYcJ7PL0dnXST8JtGsPCpabwIRFUUuYW0urTWcc02ayj3Dmwr2UQD/oFFB1Lj oyeoWwhADk4+g+okc8abJsyY6TLTNJKJlANmM8//yOa+BStSLiiOtyeZ/P+DZR+Pnx2RvKLLJZZK Q4dF+oalIlyQIIYgSBFF6q0vMfbeYnQY3pgBi50S9vbOsO+eaLNtQe/FjXOmbwVwJDmPN7OzqyOO jyB1/8FwfAsOwSSgoXFdVBA1IYiOxXo4FQh5EIaHF6hRcbmkhKFvvshfX62W6Q0oH69b58M7YToS NxV12AEJHo53PkQ6UD6GxNe8UZLvpFLJcPt6qxw5AnbLLn0T+m9hSpO+osVqiUyeY8TOFScUYEzo sPgbTCcDtr6SXUVXefxiEJRRu7eap30AqcY90lZ6EjPqNyoZhnqYihcvR6Vrwx9QXmfGVsfRxE1r 3E9KemzzivofB3CCEvVeY4mu5otFnItkLJaXBRru3FOfe0AzhKpooGTcbkOapaSCvcFS7mQS+YnJ xBnbN2k/jVqcj3M7RT39EDa/AAAA//8DAFBLAwQUAAYACAAAACEAmww2QNwAAAAFAQAADwAAAGRy cy9kb3ducmV2LnhtbEyPQU+EMBCF7yb+h2ZMvBi3gEoUKRs12cR4A43xWOgIZOkM0i6w/97qRS+T vLyX977Jt6sdxIyT65kUxJsIBFLDpqdWwdvr7vIWhPOajB6YUMERHWyL05NcZ4YXKnGufCtCCblM K+i8HzMpXdOh1W7DI1LwPnmy2gc5tdJMegnldpBJFKXS6p7CQqdHfOqw2VcHq+Dj8Wp4Kff1V/l8 XN453XE1X7BS52frwz0Ij6v/C8MPfkCHIjDVfCDjxKAgPOJ/b/DurtMbELWCJIljkEUu/9MX3wAA AP//AwBQSwECLQAUAAYACAAAACEAtoM4kv4AAADhAQAAEwAAAAAAAAAAAAAAAAAAAAAAW0NvbnRl bnRfVHlwZXNdLnhtbFBLAQItABQABgAIAAAAIQA4/SH/1gAAAJQBAAALAAAAAAAAAAAAAAAAAC8B AABfcmVscy8ucmVsc1BLAQItABQABgAIAAAAIQAXFD+CMwIAAFgEAAAOAAAAAAAAAAAAAAAAAC4C AABkcnMvZTJvRG9jLnhtbFBLAQItABQABgAIAAAAIQCbDDZA3AAAAAUBAAAPAAAAAAAAAAAAAAAA AI0EAABkcnMvZG93bnJldi54bWxQSwUGAAAAAAQABADzAAAAlgU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4AC8C2BD">
                <v:textbox style="mso-fit-shape-to-text:t">
                  <w:txbxContent>
                    <w:p w:rsidP="0012217A" w:rsidR="00CA2B35" w:rsidRDefault="00CA2B35" w:rsidRPr="002D68E4">
                      <w:pPr>
                        <w:rPr>
                          <w:b/>
                        </w:rPr>
                      </w:pPr>
                      <w:r>
                        <w:rPr>
                          <w:b/>
                        </w:rPr>
                        <w:t>4.1.4</w:t>
                      </w:r>
                      <w:r w:rsidRPr="002D68E4">
                        <w:rPr>
                          <w:b/>
                        </w:rPr>
                        <w:t xml:space="preserve">. Temps de trajet entre deux lieux de travail </w:t>
                      </w:r>
                    </w:p>
                    <w:p w:rsidP="0012217A" w:rsidR="00CA2B35" w:rsidRDefault="00CA2B35" w:rsidRPr="002D68E4"/>
                    <w:p w:rsidP="0012217A" w:rsidR="00CA2B35" w:rsidRDefault="00CA2B35">
                      <w:pPr>
                        <w:rPr>
                          <w:bCs w:val="0"/>
                        </w:rPr>
                      </w:pPr>
                      <w:r w:rsidRPr="00080C3D">
                        <w:rPr>
                          <w:bCs w:val="0"/>
                        </w:rPr>
                        <w:t xml:space="preserve">Le temps de trajet </w:t>
                      </w:r>
                      <w:r>
                        <w:rPr>
                          <w:bCs w:val="0"/>
                        </w:rPr>
                        <w:t>n’</w:t>
                      </w:r>
                      <w:r w:rsidRPr="00080C3D">
                        <w:rPr>
                          <w:bCs w:val="0"/>
                        </w:rPr>
                        <w:t xml:space="preserve">est </w:t>
                      </w:r>
                      <w:r>
                        <w:rPr>
                          <w:bCs w:val="0"/>
                        </w:rPr>
                        <w:t xml:space="preserve">pas </w:t>
                      </w:r>
                      <w:r w:rsidRPr="00080C3D">
                        <w:rPr>
                          <w:bCs w:val="0"/>
                        </w:rPr>
                        <w:t>considéré comme du temps de travail effectif.</w:t>
                      </w:r>
                    </w:p>
                    <w:p w:rsidP="0012217A" w:rsidR="00CA2B35" w:rsidRDefault="00CA2B35">
                      <w:pPr>
                        <w:rPr>
                          <w:bCs w:val="0"/>
                        </w:rPr>
                      </w:pPr>
                    </w:p>
                    <w:p w:rsidP="00ED68E3" w:rsidR="00CA2B35" w:rsidRDefault="00CA2B35" w:rsidRPr="00ED68E3">
                      <w:r>
                        <w:rPr>
                          <w:bCs w:val="0"/>
                        </w:rPr>
                        <w:t xml:space="preserve">L’employeur rembourse néanmoins les frais de transport engagés par le salarié pour remplir ses missions en dehors des communes de Pontarlier et Doubs. </w:t>
                      </w:r>
                    </w:p>
                  </w:txbxContent>
                </v:textbox>
                <w10:anchorlock/>
              </v:shape>
            </w:pict>
          </mc:Fallback>
        </mc:AlternateContent>
      </w:r>
    </w:p>
    <w:p w:rsidP="0012217A" w:rsidR="00A3102A" w:rsidRDefault="00A3102A" w:rsidRPr="002D68E4"/>
    <w:p w:rsidP="0012217A" w:rsidR="00A3102A" w:rsidRDefault="00A3102A"/>
    <w:p w:rsidP="000A4267" w:rsidR="00203067" w:rsidRDefault="007D0C22">
      <w:pPr>
        <w:pStyle w:val="Titre2"/>
      </w:pPr>
      <w:bookmarkStart w:id="29" w:name="_Toc70606021"/>
      <w:r>
        <w:t>Article 4</w:t>
      </w:r>
      <w:r w:rsidR="00203067">
        <w:t>.2 : Durée de travail</w:t>
      </w:r>
      <w:bookmarkEnd w:id="29"/>
    </w:p>
    <w:p w:rsidP="0012217A" w:rsidR="00CD472F" w:rsidRDefault="00CD472F"/>
    <w:p w:rsidP="0012217A" w:rsidR="000B643A" w:rsidRDefault="00BA53C1" w:rsidRPr="002D68E4">
      <w:r w:rsidRPr="002D68E4">
        <w:t xml:space="preserve"> </w:t>
      </w:r>
      <w:r w:rsidR="00E963EF" w:rsidRPr="002D68E4">
        <w:t>« Une durée de travail hebdomadaire inférieure à la durée min</w:t>
      </w:r>
      <w:r w:rsidR="00CC2569">
        <w:t>imale mentionnée à l'article L</w:t>
      </w:r>
      <w:r w:rsidR="00E963EF" w:rsidRPr="002D68E4">
        <w:t>3123-6 peut être proposée aux salariés lorsque le parcours d'insertion le justifie. »</w:t>
      </w:r>
      <w:r w:rsidR="000B643A" w:rsidRPr="002D68E4">
        <w:t xml:space="preserve"> C’est ce qui ressort de l’article L5132-7 du code du travail. </w:t>
      </w:r>
    </w:p>
    <w:p w:rsidP="0012217A" w:rsidR="000B643A" w:rsidRDefault="000B643A" w:rsidRPr="002D68E4"/>
    <w:p w:rsidP="0012217A" w:rsidR="000B643A" w:rsidRDefault="000B643A" w:rsidRPr="002D68E4"/>
    <w:p w:rsidP="0012217A" w:rsidR="00E963EF" w:rsidRDefault="00E963EF">
      <w:pPr>
        <w:rPr>
          <w:szCs w:val="22"/>
        </w:rPr>
      </w:pPr>
      <w:r w:rsidRPr="002D68E4">
        <w:rPr>
          <w:szCs w:val="22"/>
        </w:rPr>
        <w:lastRenderedPageBreak/>
        <w:t xml:space="preserve">Cette disposition est interprétée comme autorisant l’association intermédiaire dans le cadre d’une mise à disposition, </w:t>
      </w:r>
      <w:r w:rsidRPr="00CC2569">
        <w:rPr>
          <w:b/>
          <w:szCs w:val="22"/>
        </w:rPr>
        <w:t>à ne pas prévoir contractuellement de durée hebdomadaire du travail, les heures étant précisées dans un relevé d’heures</w:t>
      </w:r>
      <w:r w:rsidRPr="002D68E4">
        <w:rPr>
          <w:szCs w:val="22"/>
        </w:rPr>
        <w:t>.</w:t>
      </w:r>
    </w:p>
    <w:p w:rsidP="0012217A" w:rsidR="00090AC4" w:rsidRDefault="00090AC4">
      <w:pPr>
        <w:rPr>
          <w:szCs w:val="22"/>
        </w:rPr>
      </w:pPr>
    </w:p>
    <w:p w:rsidP="0012217A" w:rsidR="00090AC4" w:rsidRDefault="00090AC4">
      <w:pPr>
        <w:rPr>
          <w:szCs w:val="22"/>
        </w:rPr>
      </w:pPr>
    </w:p>
    <w:p w:rsidP="0012217A" w:rsidR="00263A1A" w:rsidRDefault="00263A1A" w:rsidRPr="002D68E4">
      <w:pPr>
        <w:rPr>
          <w:szCs w:val="22"/>
        </w:rPr>
      </w:pPr>
      <w:r>
        <w:rPr>
          <w:noProof/>
        </w:rPr>
        <mc:AlternateContent>
          <mc:Choice Requires="wps">
            <w:drawing>
              <wp:inline distB="0" distL="0" distR="0" distT="0" wp14:anchorId="2D6D7329" wp14:editId="5AE7B5FF">
                <wp:extent cx="6010275" cy="1403985"/>
                <wp:effectExtent b="25400" l="19050" r="28575" t="19050"/>
                <wp:docPr id="56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263A1A" w:rsidR="00CA2B35" w:rsidRDefault="00CA2B35" w:rsidRPr="00CE2C68">
                            <w:pPr>
                              <w:rPr>
                                <w:b/>
                              </w:rPr>
                            </w:pPr>
                            <w:r>
                              <w:rPr>
                                <w:b/>
                              </w:rPr>
                              <w:t>4</w:t>
                            </w:r>
                            <w:r w:rsidRPr="00CE2C68">
                              <w:rPr>
                                <w:b/>
                              </w:rPr>
                              <w:t>.2.2. Durée hebdomadaire des salariés en parcours</w:t>
                            </w:r>
                          </w:p>
                          <w:p w:rsidP="00263A1A" w:rsidR="00CA2B35" w:rsidRDefault="00CA2B35"/>
                          <w:p w:rsidP="00263A1A" w:rsidR="00CA2B35" w:rsidRDefault="00CA2B35" w:rsidRPr="00263A1A">
                            <w:r>
                              <w:t xml:space="preserve">Le </w:t>
                            </w:r>
                            <w:r w:rsidRPr="006A0812">
                              <w:t>salari</w:t>
                            </w:r>
                            <w:r>
                              <w:t>é</w:t>
                            </w:r>
                            <w:r w:rsidRPr="006A0812">
                              <w:t xml:space="preserve"> </w:t>
                            </w:r>
                            <w:r>
                              <w:t>est rémunéré</w:t>
                            </w:r>
                            <w:r w:rsidRPr="006A0812">
                              <w:t xml:space="preserve"> sur la base du nombre d’heures effectivement travaillées chez l’utilisateur</w:t>
                            </w:r>
                            <w:r>
                              <w:t>.</w:t>
                            </w:r>
                          </w:p>
                        </w:txbxContent>
                      </wps:txbx>
                      <wps:bodyPr anchor="t" anchorCtr="0" bIns="45720" lIns="91440" rIns="91440" rot="0" tIns="45720" vert="horz" wrap="square">
                        <a:spAutoFit/>
                      </wps:bodyPr>
                    </wps:wsp>
                  </a:graphicData>
                </a:graphic>
              </wp:inline>
            </w:drawing>
          </mc:Choice>
          <mc:Fallback>
            <w:pict>
              <v:shape id="_x0000_s108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taSVUMwIAAFgEAAAOAAAAZHJzL2Uyb0RvYy54bWysVE2P0zAQvSPxHyzfadKQdrtR09XSpQhp +ZAWLtwmjtNYOLax3Sbl1zN2st3CckLkYHk84+c3b2ayvhk6SY7cOqFVSeezlBKumK6F2pf065fd qxUlzoOqQWrFS3rijt5sXr5Y96bgmW61rLklCKJc0ZuStt6bIkkca3kHbqYNV+hstO3Ao2n3SW2h R/ROJlmaLpNe29pYzbhzeHo3Oukm4jcNZ/5T0zjuiSwpcvNxtXGtwpps1lDsLZhWsIkG/AOLDoTC R89Qd+CBHKx4BtUJZrXTjZ8x3SW6aQTjMQfMZp7+kc1DC4bHXFAcZ84yuf8Hyz4eP1si6pIuljkl Cjos0jcsFak58XzwnGRBpN64AmMfDEb74Y0esNgxYWfuNfvuiNLbFtSe31qr+5ZDjSTn4WZycXXE cQGk6j/oGt+Cg9cRaGhsFxRETQiiY7FO5wIhD8LwcIkaZVcLShj65nn6+nq1iG9A8XjdWOffcd2R sCmpxQ6I8HC8dz7QgeIxJLzmtBT1TkgZDbuvttKSI2C37OI3of8WJhXpS5qtFsjkOUboXH5GAca4 8vnfYDrhsfWl6Eq6SsMXgqAI2r1Vddx7EHLcI22pJjGDfqOSfqiGqXjhclC60vUJ5bV6bHUcTdy0 2v6kpMc2L6n7cQDLKZHvFZboep7nYS6ikS+uMjTspae69IBiCFVST8m43fo4S1EFc4ul3Iko8hOT iTO2b9R+GrUwH5d2jHr6IWx+AQAA//8DAFBLAwQUAAYACAAAACEAmww2QNwAAAAFAQAADwAAAGRy cy9kb3ducmV2LnhtbEyPQU+EMBCF7yb+h2ZMvBi3gEoUKRs12cR4A43xWOgIZOkM0i6w/97qRS+T vLyX977Jt6sdxIyT65kUxJsIBFLDpqdWwdvr7vIWhPOajB6YUMERHWyL05NcZ4YXKnGufCtCCblM K+i8HzMpXdOh1W7DI1LwPnmy2gc5tdJMegnldpBJFKXS6p7CQqdHfOqw2VcHq+Dj8Wp4Kff1V/l8 XN453XE1X7BS52frwz0Ij6v/C8MPfkCHIjDVfCDjxKAgPOJ/b/DurtMbELWCJIljkEUu/9MX3wAA AP//AwBQSwECLQAUAAYACAAAACEAtoM4kv4AAADhAQAAEwAAAAAAAAAAAAAAAAAAAAAAW0NvbnRl bnRfVHlwZXNdLnhtbFBLAQItABQABgAIAAAAIQA4/SH/1gAAAJQBAAALAAAAAAAAAAAAAAAAAC8B AABfcmVscy8ucmVsc1BLAQItABQABgAIAAAAIQDtaSVUMwIAAFgEAAAOAAAAAAAAAAAAAAAAAC4C AABkcnMvZTJvRG9jLnhtbFBLAQItABQABgAIAAAAIQCbDDZA3AAAAAUBAAAPAAAAAAAAAAAAAAAA AI0EAABkcnMvZG93bnJldi54bWxQSwUGAAAAAAQABADzAAAAlgU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2D6D7329">
                <v:textbox style="mso-fit-shape-to-text:t">
                  <w:txbxContent>
                    <w:p w:rsidP="00263A1A" w:rsidR="00CA2B35" w:rsidRDefault="00CA2B35" w:rsidRPr="00CE2C68">
                      <w:pPr>
                        <w:rPr>
                          <w:b/>
                        </w:rPr>
                      </w:pPr>
                      <w:r>
                        <w:rPr>
                          <w:b/>
                        </w:rPr>
                        <w:t>4</w:t>
                      </w:r>
                      <w:r w:rsidRPr="00CE2C68">
                        <w:rPr>
                          <w:b/>
                        </w:rPr>
                        <w:t>.2.2. Durée hebdomadaire des salariés en parcours</w:t>
                      </w:r>
                    </w:p>
                    <w:p w:rsidP="00263A1A" w:rsidR="00CA2B35" w:rsidRDefault="00CA2B35"/>
                    <w:p w:rsidP="00263A1A" w:rsidR="00CA2B35" w:rsidRDefault="00CA2B35" w:rsidRPr="00263A1A">
                      <w:r>
                        <w:t xml:space="preserve">Le </w:t>
                      </w:r>
                      <w:r w:rsidRPr="006A0812">
                        <w:t>salari</w:t>
                      </w:r>
                      <w:r>
                        <w:t>é</w:t>
                      </w:r>
                      <w:r w:rsidRPr="006A0812">
                        <w:t xml:space="preserve"> </w:t>
                      </w:r>
                      <w:r>
                        <w:t>est rémunéré</w:t>
                      </w:r>
                      <w:r w:rsidRPr="006A0812">
                        <w:t xml:space="preserve"> sur la base du nombre d’heures effectivement travaillées chez l’utilisateur</w:t>
                      </w:r>
                      <w:r>
                        <w:t>.</w:t>
                      </w:r>
                    </w:p>
                  </w:txbxContent>
                </v:textbox>
                <w10:anchorlock/>
              </v:shape>
            </w:pict>
          </mc:Fallback>
        </mc:AlternateContent>
      </w:r>
    </w:p>
    <w:p w:rsidP="0012217A" w:rsidR="001433EB" w:rsidRDefault="001433EB" w:rsidRPr="002D68E4"/>
    <w:p w:rsidP="0012217A" w:rsidR="00A56A16" w:rsidRDefault="00A56A16">
      <w:r>
        <w:rPr>
          <w:noProof/>
        </w:rPr>
        <mc:AlternateContent>
          <mc:Choice Requires="wps">
            <w:drawing>
              <wp:inline distB="0" distL="0" distR="0" distT="0" wp14:anchorId="44892DB1" wp14:editId="5DAAB5B1">
                <wp:extent cx="6010275" cy="1403985"/>
                <wp:effectExtent b="25400" l="19050" r="28575" t="19050"/>
                <wp:docPr id="56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A56A16" w:rsidR="00CA2B35" w:rsidRDefault="00CA2B35" w:rsidRPr="00CE2C68">
                            <w:pPr>
                              <w:rPr>
                                <w:b/>
                              </w:rPr>
                            </w:pPr>
                            <w:r w:rsidRPr="00CE2C68">
                              <w:rPr>
                                <w:b/>
                              </w:rPr>
                              <w:t xml:space="preserve">4.2.3. </w:t>
                            </w:r>
                            <w:r>
                              <w:rPr>
                                <w:b/>
                              </w:rPr>
                              <w:t>Dépassement de la durée maximale</w:t>
                            </w:r>
                            <w:r w:rsidRPr="00CE2C68">
                              <w:rPr>
                                <w:b/>
                              </w:rPr>
                              <w:t xml:space="preserve"> </w:t>
                            </w:r>
                            <w:r>
                              <w:rPr>
                                <w:b/>
                              </w:rPr>
                              <w:t xml:space="preserve">journalière </w:t>
                            </w:r>
                            <w:r w:rsidRPr="00CE2C68">
                              <w:rPr>
                                <w:b/>
                              </w:rPr>
                              <w:t>de travail</w:t>
                            </w:r>
                          </w:p>
                          <w:p w:rsidP="00A56A16" w:rsidR="00CA2B35" w:rsidRDefault="00CA2B35" w:rsidRPr="002D68E4"/>
                          <w:p w:rsidP="00A56A16" w:rsidR="00CA2B35" w:rsidRDefault="00CA2B35" w:rsidRPr="002D68E4">
                            <w:r w:rsidRPr="002D68E4">
                              <w:t>Si le salarié en parcours est amené à travailler une même journée ou une même semaine auprès d’utilisateurs différents, il revient à l’association intermédiaire, en tant qu’employeur, de vérifier le respect des durées maximales du travail et le repos obligatoire quotidien.</w:t>
                            </w:r>
                          </w:p>
                        </w:txbxContent>
                      </wps:txbx>
                      <wps:bodyPr anchor="t" anchorCtr="0" bIns="45720" lIns="91440" rIns="91440" rot="0" tIns="45720" vert="horz" wrap="square">
                        <a:spAutoFit/>
                      </wps:bodyPr>
                    </wps:wsp>
                  </a:graphicData>
                </a:graphic>
              </wp:inline>
            </w:drawing>
          </mc:Choice>
          <mc:Fallback>
            <w:pict>
              <v:shape id="_x0000_s108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K8EiBMwIAAFgEAAAOAAAAZHJzL2Uyb0RvYy54bWysVE2P0zAQvSPxHyzfadLQr42arpYuRUjL h7Rw4TaxncbCsY3tNll+PWOn2y0sJ0QOlsczfn7zZibr66FT5Cicl0ZXdDrJKRGaGS71vqJfv+xe rSjxATQHZbSo6IPw9Hrz8sW6t6UoTGsUF44giPZlbyvahmDLLPOsFR34ibFCo7MxroOApttn3EGP 6J3KijxfZL1x3DrDhPd4ejs66SbhN41g4VPTeBGIqihyC2l1aa3jmm3WUO4d2FayEw34BxYdSI2P nqFuIQA5OPkMqpPMGW+aMGGmy0zTSCZSDpjNNP8jm/sWrEi5oDjenmXy/w+WfTx+dkTyis4XC0o0 dFikb1gqwgUJYgiCFFGk3voSY+8tRofhjRmw2Clhb+8M++6JNtsW9F7cOGf6VgBHktN4M7u4OuL4 CFL3HwzHt+AQTAIaGtdFBVETguhYrIdzgZAHYXi4QI2K5ZwShr7pLH99tZqnN6B8vG6dD++E6Ujc VNRhByR4ON75EOlA+RgSX/NGSb6TSiXD7eutcuQI2C279J3QfwtTmvQVLVZzZPIcI3auOKMAY0KH 2d9gOhmw9ZXsKrrK4xeDoIzavdU87QNINe6RttInMaN+o5JhqIexeMt4OSpdG/6A8joztjqOJm5a 435S0mObV9T/OIATlKj3Gkt0NZ3N4lwkYzZfFmi4S0996QHNEKqigZJxuw1plpIK9gZLuZNJ5Ccm J87Yvkn706jF+bi0U9TTD2HzCwAA//8DAFBLAwQUAAYACAAAACEAmww2QNwAAAAFAQAADwAAAGRy cy9kb3ducmV2LnhtbEyPQU+EMBCF7yb+h2ZMvBi3gEoUKRs12cR4A43xWOgIZOkM0i6w/97qRS+T vLyX977Jt6sdxIyT65kUxJsIBFLDpqdWwdvr7vIWhPOajB6YUMERHWyL05NcZ4YXKnGufCtCCblM K+i8HzMpXdOh1W7DI1LwPnmy2gc5tdJMegnldpBJFKXS6p7CQqdHfOqw2VcHq+Dj8Wp4Kff1V/l8 XN453XE1X7BS52frwz0Ij6v/C8MPfkCHIjDVfCDjxKAgPOJ/b/DurtMbELWCJIljkEUu/9MX3wAA AP//AwBQSwECLQAUAAYACAAAACEAtoM4kv4AAADhAQAAEwAAAAAAAAAAAAAAAAAAAAAAW0NvbnRl bnRfVHlwZXNdLnhtbFBLAQItABQABgAIAAAAIQA4/SH/1gAAAJQBAAALAAAAAAAAAAAAAAAAAC8B AABfcmVscy8ucmVsc1BLAQItABQABgAIAAAAIQBK8EiBMwIAAFgEAAAOAAAAAAAAAAAAAAAAAC4C AABkcnMvZTJvRG9jLnhtbFBLAQItABQABgAIAAAAIQCbDDZA3AAAAAUBAAAPAAAAAAAAAAAAAAAA AI0EAABkcnMvZG93bnJldi54bWxQSwUGAAAAAAQABADzAAAAlgU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44892DB1">
                <v:textbox style="mso-fit-shape-to-text:t">
                  <w:txbxContent>
                    <w:p w:rsidP="00A56A16" w:rsidR="00CA2B35" w:rsidRDefault="00CA2B35" w:rsidRPr="00CE2C68">
                      <w:pPr>
                        <w:rPr>
                          <w:b/>
                        </w:rPr>
                      </w:pPr>
                      <w:r w:rsidRPr="00CE2C68">
                        <w:rPr>
                          <w:b/>
                        </w:rPr>
                        <w:t xml:space="preserve">4.2.3. </w:t>
                      </w:r>
                      <w:r>
                        <w:rPr>
                          <w:b/>
                        </w:rPr>
                        <w:t>Dépassement de la durée maximale</w:t>
                      </w:r>
                      <w:r w:rsidRPr="00CE2C68">
                        <w:rPr>
                          <w:b/>
                        </w:rPr>
                        <w:t xml:space="preserve"> </w:t>
                      </w:r>
                      <w:r>
                        <w:rPr>
                          <w:b/>
                        </w:rPr>
                        <w:t xml:space="preserve">journalière </w:t>
                      </w:r>
                      <w:r w:rsidRPr="00CE2C68">
                        <w:rPr>
                          <w:b/>
                        </w:rPr>
                        <w:t>de travail</w:t>
                      </w:r>
                    </w:p>
                    <w:p w:rsidP="00A56A16" w:rsidR="00CA2B35" w:rsidRDefault="00CA2B35" w:rsidRPr="002D68E4"/>
                    <w:p w:rsidP="00A56A16" w:rsidR="00CA2B35" w:rsidRDefault="00CA2B35" w:rsidRPr="002D68E4">
                      <w:r w:rsidRPr="002D68E4">
                        <w:t>Si le salarié en parcours est amené à travailler une même journée ou une même semaine auprès d’utilisateurs différents, il revient à l’association intermédiaire, en tant qu’employeur, de vérifier le respect des durées maximales du travail et le repos obligatoire quotidien.</w:t>
                      </w:r>
                    </w:p>
                  </w:txbxContent>
                </v:textbox>
                <w10:anchorlock/>
              </v:shape>
            </w:pict>
          </mc:Fallback>
        </mc:AlternateContent>
      </w:r>
    </w:p>
    <w:p w:rsidP="0012217A" w:rsidR="009B5AC4" w:rsidRDefault="009B5AC4" w:rsidRPr="002D68E4"/>
    <w:p w:rsidP="0012217A" w:rsidR="00D360E0" w:rsidRDefault="00A56A16">
      <w:r>
        <w:rPr>
          <w:noProof/>
        </w:rPr>
        <mc:AlternateContent>
          <mc:Choice Requires="wps">
            <w:drawing>
              <wp:inline distB="0" distL="0" distR="0" distT="0" wp14:anchorId="3C1C900D" wp14:editId="2ECF1E10">
                <wp:extent cx="6010275" cy="1403985"/>
                <wp:effectExtent b="25400" l="19050" r="28575" t="19050"/>
                <wp:docPr id="56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A56A16" w:rsidR="00CA2B35" w:rsidRDefault="00CA2B35" w:rsidRPr="00C35B02">
                            <w:pPr>
                              <w:rPr>
                                <w:b/>
                              </w:rPr>
                            </w:pPr>
                            <w:r w:rsidRPr="00C35B02">
                              <w:rPr>
                                <w:b/>
                              </w:rPr>
                              <w:t>4.2.4. Dépassement de la durée légale hebdomadaire</w:t>
                            </w:r>
                          </w:p>
                          <w:p w:rsidP="00A56A16" w:rsidR="00CA2B35" w:rsidRDefault="00CA2B35"/>
                          <w:p w:rsidP="00A56A16" w:rsidR="00CA2B35" w:rsidRDefault="00CA2B35" w:rsidRPr="002D68E4">
                            <w:r w:rsidRPr="002D68E4">
                              <w:t>Le seuil des heures supplémentaires s’apprécie utilisateur par utilisateur.</w:t>
                            </w:r>
                          </w:p>
                          <w:p w:rsidP="00A56A16" w:rsidR="00CA2B35" w:rsidRDefault="00CA2B35" w:rsidRPr="002D68E4"/>
                          <w:p w:rsidP="00A56A16" w:rsidR="00CA2B35" w:rsidRDefault="00CA2B35" w:rsidRPr="002D68E4">
                            <w:r w:rsidRPr="002D68E4">
                              <w:t>Si l’ensemble des heures effectuées dépasse la durée hebdomadaire légale, le paiement des heures supplémentaires est dû</w:t>
                            </w:r>
                            <w:r>
                              <w:t xml:space="preserve"> par l’association intermédiaire</w:t>
                            </w:r>
                            <w:r w:rsidRPr="002D68E4">
                              <w:t>.</w:t>
                            </w:r>
                          </w:p>
                        </w:txbxContent>
                      </wps:txbx>
                      <wps:bodyPr anchor="t" anchorCtr="0" bIns="45720" lIns="91440" rIns="91440" rot="0" tIns="45720" vert="horz" wrap="square">
                        <a:spAutoFit/>
                      </wps:bodyPr>
                    </wps:wsp>
                  </a:graphicData>
                </a:graphic>
              </wp:inline>
            </w:drawing>
          </mc:Choice>
          <mc:Fallback>
            <w:pict>
              <v:shape id="_x0000_s108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okWoYMwIAAFgEAAAOAAAAZHJzL2Uyb0RvYy54bWysVE2P0zAQvSPxHyzfadLQdrtR09XSpQhp +ZAWLtwmjtNY+AvbbVJ+PWOn2y0sJ0QOlsczfn7zZiarm0FJcuDOC6MrOp3klHDNTCP0rqJfv2xf LSnxAXQD0mhe0SP39Gb98sWqtyUvTGdkwx1BEO3L3la0C8GWWeZZxxX4ibFco7M1TkFA0+2yxkGP 6EpmRZ4vst64xjrDuPd4ejc66Trhty1n4VPbeh6IrChyC2l1aa3jmq1XUO4c2E6wEw34BxYKhMZH z1B3EIDsnXgGpQRzxps2TJhRmWlbwXjKAbOZ5n9k89CB5SkXFMfbs0z+/8Gyj4fPjoimovMFlkqD wiJ9w1KRhpPAh8BJEUXqrS8x9sFidBjemAGLnRL29t6w755os+lA7/itc6bvODRIchpvZhdXRxwf Qer+g2nwLdgHk4CG1qmoIGpCEB2LdTwXCHkQhocL1Ki4mlPC0Ded5a+vl/P0BpSP163z4R03isRN RR12QIKHw70PkQ6UjyHxNW+kaLZCymS4Xb2RjhwAu2WbvhP6b2FSk76ixXKOTJ5jxM7lZxRgjOsw +xuMEgFbXwpV0WUevxgEZdTurW7SPoCQ4x5pS30SM+o3KhmGehiLt4yXo9K1aY4orzNjq+No4qYz 7iclPbZ5Rf2PPThOiXyvsUTX09kszkUyZvOrAg136akvPaAZQlU0UDJuNyHNUlLB3mIptyKJ/MTk xBnbN2l/GrU4H5d2inr6Iax/AQAA//8DAFBLAwQUAAYACAAAACEAmww2QNwAAAAFAQAADwAAAGRy cy9kb3ducmV2LnhtbEyPQU+EMBCF7yb+h2ZMvBi3gEoUKRs12cR4A43xWOgIZOkM0i6w/97qRS+T vLyX977Jt6sdxIyT65kUxJsIBFLDpqdWwdvr7vIWhPOajB6YUMERHWyL05NcZ4YXKnGufCtCCblM K+i8HzMpXdOh1W7DI1LwPnmy2gc5tdJMegnldpBJFKXS6p7CQqdHfOqw2VcHq+Dj8Wp4Kff1V/l8 XN453XE1X7BS52frwz0Ij6v/C8MPfkCHIjDVfCDjxKAgPOJ/b/DurtMbELWCJIljkEUu/9MX3wAA AP//AwBQSwECLQAUAAYACAAAACEAtoM4kv4AAADhAQAAEwAAAAAAAAAAAAAAAAAAAAAAW0NvbnRl bnRfVHlwZXNdLnhtbFBLAQItABQABgAIAAAAIQA4/SH/1gAAAJQBAAALAAAAAAAAAAAAAAAAAC8B AABfcmVscy8ucmVsc1BLAQItABQABgAIAAAAIQBokWoYMwIAAFgEAAAOAAAAAAAAAAAAAAAAAC4C AABkcnMvZTJvRG9jLnhtbFBLAQItABQABgAIAAAAIQCbDDZA3AAAAAUBAAAPAAAAAAAAAAAAAAAA AI0EAABkcnMvZG93bnJldi54bWxQSwUGAAAAAAQABADzAAAAlgU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3C1C900D">
                <v:textbox style="mso-fit-shape-to-text:t">
                  <w:txbxContent>
                    <w:p w:rsidP="00A56A16" w:rsidR="00CA2B35" w:rsidRDefault="00CA2B35" w:rsidRPr="00C35B02">
                      <w:pPr>
                        <w:rPr>
                          <w:b/>
                        </w:rPr>
                      </w:pPr>
                      <w:r w:rsidRPr="00C35B02">
                        <w:rPr>
                          <w:b/>
                        </w:rPr>
                        <w:t>4.2.4. Dépassement de la durée légale hebdomadaire</w:t>
                      </w:r>
                    </w:p>
                    <w:p w:rsidP="00A56A16" w:rsidR="00CA2B35" w:rsidRDefault="00CA2B35"/>
                    <w:p w:rsidP="00A56A16" w:rsidR="00CA2B35" w:rsidRDefault="00CA2B35" w:rsidRPr="002D68E4">
                      <w:r w:rsidRPr="002D68E4">
                        <w:t>Le seuil des heures supplémentaires s’apprécie utilisateur par utilisateur.</w:t>
                      </w:r>
                    </w:p>
                    <w:p w:rsidP="00A56A16" w:rsidR="00CA2B35" w:rsidRDefault="00CA2B35" w:rsidRPr="002D68E4"/>
                    <w:p w:rsidP="00A56A16" w:rsidR="00CA2B35" w:rsidRDefault="00CA2B35" w:rsidRPr="002D68E4">
                      <w:r w:rsidRPr="002D68E4">
                        <w:t>Si l’ensemble des heures effectuées dépasse la durée hebdomadaire légale, le paiement des heures supplémentaires est dû</w:t>
                      </w:r>
                      <w:r>
                        <w:t xml:space="preserve"> par l’association intermédiaire</w:t>
                      </w:r>
                      <w:r w:rsidRPr="002D68E4">
                        <w:t>.</w:t>
                      </w:r>
                    </w:p>
                  </w:txbxContent>
                </v:textbox>
                <w10:anchorlock/>
              </v:shape>
            </w:pict>
          </mc:Fallback>
        </mc:AlternateContent>
      </w:r>
    </w:p>
    <w:p w:rsidP="0012217A" w:rsidR="00A56A16" w:rsidRDefault="00A56A16">
      <w:bookmarkStart w:id="30" w:name="_Toc486531728"/>
    </w:p>
    <w:p w:rsidP="0012217A" w:rsidR="00CC6D83" w:rsidRDefault="00CC6D83"/>
    <w:p w:rsidP="0012217A" w:rsidR="00211E57" w:rsidRDefault="00211E57">
      <w:pPr>
        <w:tabs>
          <w:tab w:pos="1440" w:val="clear"/>
          <w:tab w:pos="4320" w:val="clear"/>
        </w:tabs>
        <w:rPr>
          <w:b/>
          <w:smallCaps/>
          <w:sz w:val="28"/>
        </w:rPr>
      </w:pPr>
    </w:p>
    <w:p w:rsidP="0012217A" w:rsidR="00A56A16" w:rsidRDefault="00A56A16">
      <w:pPr>
        <w:tabs>
          <w:tab w:pos="1440" w:val="clear"/>
          <w:tab w:pos="4320" w:val="clear"/>
        </w:tabs>
        <w:rPr>
          <w:b/>
          <w:smallCaps/>
          <w:sz w:val="28"/>
        </w:rPr>
      </w:pPr>
    </w:p>
    <w:p w:rsidP="0012217A" w:rsidR="00A56A16" w:rsidRDefault="00A56A16">
      <w:pPr>
        <w:tabs>
          <w:tab w:pos="1440" w:val="clear"/>
          <w:tab w:pos="4320" w:val="clear"/>
        </w:tabs>
        <w:rPr>
          <w:b/>
          <w:smallCaps/>
          <w:sz w:val="28"/>
        </w:rPr>
      </w:pPr>
    </w:p>
    <w:p w:rsidP="0012217A" w:rsidR="00A56A16" w:rsidRDefault="00A56A16">
      <w:pPr>
        <w:tabs>
          <w:tab w:pos="1440" w:val="clear"/>
          <w:tab w:pos="4320" w:val="clear"/>
        </w:tabs>
        <w:rPr>
          <w:b/>
          <w:smallCaps/>
          <w:sz w:val="28"/>
        </w:rPr>
      </w:pPr>
    </w:p>
    <w:p w:rsidP="0012217A" w:rsidR="00A56A16" w:rsidRDefault="00A56A16">
      <w:pPr>
        <w:tabs>
          <w:tab w:pos="1440" w:val="clear"/>
          <w:tab w:pos="4320" w:val="clear"/>
        </w:tabs>
        <w:rPr>
          <w:b/>
          <w:smallCaps/>
          <w:sz w:val="28"/>
        </w:rPr>
      </w:pPr>
    </w:p>
    <w:p w:rsidP="0012217A" w:rsidR="00A56A16" w:rsidRDefault="00A56A16">
      <w:pPr>
        <w:tabs>
          <w:tab w:pos="1440" w:val="clear"/>
          <w:tab w:pos="4320" w:val="clear"/>
        </w:tabs>
        <w:rPr>
          <w:b/>
          <w:smallCaps/>
          <w:sz w:val="28"/>
        </w:rPr>
      </w:pPr>
    </w:p>
    <w:p w:rsidP="0012217A" w:rsidR="00A56A16" w:rsidRDefault="00A56A16">
      <w:pPr>
        <w:tabs>
          <w:tab w:pos="1440" w:val="clear"/>
          <w:tab w:pos="4320" w:val="clear"/>
        </w:tabs>
        <w:rPr>
          <w:b/>
          <w:smallCaps/>
          <w:sz w:val="28"/>
        </w:rPr>
      </w:pPr>
    </w:p>
    <w:p w:rsidP="0012217A" w:rsidR="00A56A16" w:rsidRDefault="00A56A16">
      <w:pPr>
        <w:tabs>
          <w:tab w:pos="1440" w:val="clear"/>
          <w:tab w:pos="4320" w:val="clear"/>
        </w:tabs>
        <w:rPr>
          <w:b/>
          <w:smallCaps/>
          <w:sz w:val="28"/>
        </w:rPr>
      </w:pPr>
    </w:p>
    <w:p w:rsidP="0012217A" w:rsidR="00A56A16" w:rsidRDefault="00A56A16">
      <w:pPr>
        <w:tabs>
          <w:tab w:pos="1440" w:val="clear"/>
          <w:tab w:pos="4320" w:val="clear"/>
        </w:tabs>
        <w:rPr>
          <w:b/>
          <w:smallCaps/>
          <w:sz w:val="28"/>
        </w:rPr>
      </w:pPr>
    </w:p>
    <w:p w:rsidP="0012217A" w:rsidR="00A56A16" w:rsidRDefault="00A56A16">
      <w:pPr>
        <w:tabs>
          <w:tab w:pos="1440" w:val="clear"/>
          <w:tab w:pos="4320" w:val="clear"/>
        </w:tabs>
        <w:rPr>
          <w:b/>
          <w:smallCaps/>
          <w:sz w:val="28"/>
        </w:rPr>
      </w:pPr>
    </w:p>
    <w:p w:rsidP="0012217A" w:rsidR="00A56A16" w:rsidRDefault="00A56A16">
      <w:pPr>
        <w:tabs>
          <w:tab w:pos="1440" w:val="clear"/>
          <w:tab w:pos="4320" w:val="clear"/>
        </w:tabs>
        <w:rPr>
          <w:b/>
          <w:smallCaps/>
          <w:sz w:val="28"/>
        </w:rPr>
      </w:pPr>
    </w:p>
    <w:p w:rsidP="0012217A" w:rsidR="00A56A16" w:rsidRDefault="00A56A16">
      <w:pPr>
        <w:tabs>
          <w:tab w:pos="1440" w:val="clear"/>
          <w:tab w:pos="4320" w:val="clear"/>
        </w:tabs>
        <w:rPr>
          <w:b/>
          <w:smallCaps/>
          <w:sz w:val="28"/>
        </w:rPr>
      </w:pPr>
    </w:p>
    <w:p w:rsidP="0012217A" w:rsidR="00A56A16" w:rsidRDefault="00A56A16">
      <w:pPr>
        <w:tabs>
          <w:tab w:pos="1440" w:val="clear"/>
          <w:tab w:pos="4320" w:val="clear"/>
        </w:tabs>
        <w:rPr>
          <w:b/>
          <w:smallCaps/>
          <w:sz w:val="28"/>
        </w:rPr>
      </w:pPr>
    </w:p>
    <w:p w:rsidP="0012217A" w:rsidR="00A56A16" w:rsidRDefault="00A56A16">
      <w:pPr>
        <w:tabs>
          <w:tab w:pos="1440" w:val="clear"/>
          <w:tab w:pos="4320" w:val="clear"/>
        </w:tabs>
        <w:rPr>
          <w:b/>
          <w:smallCaps/>
          <w:sz w:val="28"/>
        </w:rPr>
      </w:pPr>
    </w:p>
    <w:p w:rsidP="0012217A" w:rsidR="00A56A16" w:rsidRDefault="00A56A16">
      <w:pPr>
        <w:tabs>
          <w:tab w:pos="1440" w:val="clear"/>
          <w:tab w:pos="4320" w:val="clear"/>
        </w:tabs>
        <w:rPr>
          <w:b/>
          <w:smallCaps/>
          <w:sz w:val="28"/>
        </w:rPr>
      </w:pPr>
    </w:p>
    <w:p w:rsidP="0012217A" w:rsidR="00A56A16" w:rsidRDefault="00A56A16">
      <w:pPr>
        <w:tabs>
          <w:tab w:pos="1440" w:val="clear"/>
          <w:tab w:pos="4320" w:val="clear"/>
        </w:tabs>
        <w:rPr>
          <w:b/>
          <w:smallCaps/>
          <w:sz w:val="28"/>
        </w:rPr>
      </w:pPr>
    </w:p>
    <w:p w:rsidP="0012217A" w:rsidR="00A56A16" w:rsidRDefault="00A56A16">
      <w:pPr>
        <w:tabs>
          <w:tab w:pos="1440" w:val="clear"/>
          <w:tab w:pos="4320" w:val="clear"/>
        </w:tabs>
        <w:rPr>
          <w:b/>
          <w:smallCaps/>
          <w:sz w:val="28"/>
        </w:rPr>
      </w:pPr>
    </w:p>
    <w:p w:rsidP="0012217A" w:rsidR="00A56A16" w:rsidRDefault="00A56A16">
      <w:pPr>
        <w:tabs>
          <w:tab w:pos="1440" w:val="clear"/>
          <w:tab w:pos="4320" w:val="clear"/>
        </w:tabs>
        <w:rPr>
          <w:b/>
          <w:smallCaps/>
          <w:sz w:val="28"/>
        </w:rPr>
      </w:pPr>
    </w:p>
    <w:p w:rsidP="0012217A" w:rsidR="00A56A16" w:rsidRDefault="00A56A16">
      <w:pPr>
        <w:tabs>
          <w:tab w:pos="1440" w:val="clear"/>
          <w:tab w:pos="4320" w:val="clear"/>
        </w:tabs>
        <w:rPr>
          <w:b/>
          <w:smallCaps/>
          <w:sz w:val="28"/>
        </w:rPr>
      </w:pPr>
    </w:p>
    <w:p w:rsidP="000A4267" w:rsidR="00E86F8E" w:rsidRDefault="00E86F8E" w:rsidRPr="00E86F8E">
      <w:pPr>
        <w:pStyle w:val="Titre2"/>
      </w:pPr>
      <w:bookmarkStart w:id="31" w:name="_Toc70606022"/>
      <w:r>
        <w:lastRenderedPageBreak/>
        <w:t>Article </w:t>
      </w:r>
      <w:r w:rsidR="007D0C22">
        <w:t>4</w:t>
      </w:r>
      <w:r w:rsidR="00C35B02">
        <w:t>.3</w:t>
      </w:r>
      <w:r w:rsidR="007D0C22">
        <w:t xml:space="preserve"> </w:t>
      </w:r>
      <w:r>
        <w:t xml:space="preserve">: </w:t>
      </w:r>
      <w:r w:rsidRPr="00E86F8E">
        <w:t xml:space="preserve">Enregistrement du temps de travail des salariés </w:t>
      </w:r>
      <w:r w:rsidR="00E321D5">
        <w:t>en parcours</w:t>
      </w:r>
      <w:bookmarkEnd w:id="31"/>
    </w:p>
    <w:p w:rsidP="0012217A" w:rsidR="00A56A16" w:rsidRDefault="00A56A16"/>
    <w:p w:rsidP="0012217A" w:rsidR="00A56A16" w:rsidRDefault="00A56A16">
      <w:r>
        <w:rPr>
          <w:noProof/>
        </w:rPr>
        <mc:AlternateContent>
          <mc:Choice Requires="wps">
            <w:drawing>
              <wp:inline distB="0" distL="0" distR="0" distT="0" wp14:anchorId="1B2F8E78" wp14:editId="0A7963A5">
                <wp:extent cx="6010275" cy="1403985"/>
                <wp:effectExtent b="25400" l="19050" r="28575" t="19050"/>
                <wp:docPr id="57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A56A16" w:rsidR="00CA2B35" w:rsidRDefault="00CA2B35">
                            <w:r w:rsidRPr="002D68E4">
                              <w:t xml:space="preserve">L’employeur </w:t>
                            </w:r>
                            <w:r w:rsidRPr="00BD5A32">
                              <w:t xml:space="preserve">et le salarié </w:t>
                            </w:r>
                            <w:r>
                              <w:t xml:space="preserve">en parcours </w:t>
                            </w:r>
                            <w:r w:rsidRPr="002D68E4">
                              <w:t>établissent un suivi des heures de travail e</w:t>
                            </w:r>
                            <w:r>
                              <w:t>ffectuées.</w:t>
                            </w:r>
                          </w:p>
                          <w:p w:rsidP="00A56A16" w:rsidR="00CA2B35" w:rsidRDefault="00CA2B35" w:rsidRPr="002D68E4"/>
                          <w:p w:rsidP="00A56A16" w:rsidR="00CA2B35" w:rsidRDefault="00CA2B35" w:rsidRPr="002D68E4">
                            <w:r w:rsidRPr="002D68E4">
                              <w:t>Le suivi des heures ou des jours peut être effectué par le salarié soit sous forme auto-déclarative ou par tout autre moyen, mis en place par l’employeur et signé par les deux parties</w:t>
                            </w:r>
                            <w:r>
                              <w:t xml:space="preserve"> ainsi que par l’utilisateur chez qui les heures ont été effectuées</w:t>
                            </w:r>
                            <w:r w:rsidRPr="002D68E4">
                              <w:t>.</w:t>
                            </w:r>
                          </w:p>
                          <w:p w:rsidP="00A56A16" w:rsidR="00CA2B35" w:rsidRDefault="00CA2B35" w:rsidRPr="002D68E4"/>
                          <w:p w:rsidP="00A56A16" w:rsidR="00CA2B35" w:rsidRDefault="00CA2B35" w:rsidRPr="00A56A16">
                            <w:r w:rsidRPr="002D68E4">
                              <w:t>Le salarié communique</w:t>
                            </w:r>
                            <w:r>
                              <w:t xml:space="preserve"> </w:t>
                            </w:r>
                            <w:r w:rsidRPr="002D68E4">
                              <w:t xml:space="preserve">à son employeur le nombre d’heures qu’il effectue </w:t>
                            </w:r>
                            <w:r>
                              <w:t xml:space="preserve">chez tout autre employeur et </w:t>
                            </w:r>
                            <w:r w:rsidRPr="002D68E4">
                              <w:t>tout changement éventuel</w:t>
                            </w:r>
                            <w:r>
                              <w:t xml:space="preserve"> afin de permettre à l’employeur de réaliser un suivi et d’empêcher le dépassement des durées maximales de travail.</w:t>
                            </w:r>
                          </w:p>
                        </w:txbxContent>
                      </wps:txbx>
                      <wps:bodyPr anchor="t" anchorCtr="0" bIns="45720" lIns="91440" rIns="91440" rot="0" tIns="45720" vert="horz" wrap="square">
                        <a:spAutoFit/>
                      </wps:bodyPr>
                    </wps:wsp>
                  </a:graphicData>
                </a:graphic>
              </wp:inline>
            </w:drawing>
          </mc:Choice>
          <mc:Fallback>
            <w:pict>
              <v:shape id="_x0000_s108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AX5afMwIAAFgEAAAOAAAAZHJzL2Uyb0RvYy54bWysVE2P0zAQvSPxHyzfadLQbrtR09XSpQhp +ZAWLtwmjtNY+AvbbVJ+PWOn2y0sJ0QOlsczfn7zZiarm0FJcuDOC6MrOp3klHDNTCP0rqJfv2xf LSnxAXQD0mhe0SP39Gb98sWqtyUvTGdkwx1BEO3L3la0C8GWWeZZxxX4ibFco7M1TkFA0+2yxkGP 6EpmRZ5fZb1xjXWGce/x9G500nXCb1vOwqe29TwQWVHkFtLq0lrHNVuvoNw5sJ1gJxrwDywUCI2P nqHuIADZO/EMSgnmjDdtmDCjMtO2gvGUA2Yzzf/I5qEDy1MuKI63Z5n8/4NlHw+fHRFNRecL1EeD wiJ9w1KRhpPAh8BJEUXqrS8x9sFidBjemAGLnRL29t6w755os+lA7/itc6bvODRIchpvZhdXRxwf Qer+g2nwLdgHk4CG1qmoIGpCEB3JHM8FQh6E4eEValQs5pQw9E1n+evr5Ty9AeXjdet8eMeNInFT UYcdkODhcO9DpAPlY0h8zRspmq2QMhluV2+kIwfAbtmm74T+W5jUpK9osZwjk+cYsXP5GQUY4zrM /gajRMDWl0JVdJnHLwZBGbV7q5u0DyDkuEfaUp/EjPqNSoahHsbiXcfLUenaNEeU15mx1XE0cdMZ 95OSHtu8ov7HHhynRL7XWKLr6WwW5yIZs/miQMNdeupLD2iGUBUNlIzbTUizlFSwt1jKrUgiPzE5 ccb2TdqfRi3Ox6Wdop5+COtfAAAA//8DAFBLAwQUAAYACAAAACEAmww2QNwAAAAFAQAADwAAAGRy cy9kb3ducmV2LnhtbEyPQU+EMBCF7yb+h2ZMvBi3gEoUKRs12cR4A43xWOgIZOkM0i6w/97qRS+T vLyX977Jt6sdxIyT65kUxJsIBFLDpqdWwdvr7vIWhPOajB6YUMERHWyL05NcZ4YXKnGufCtCCblM K+i8HzMpXdOh1W7DI1LwPnmy2gc5tdJMegnldpBJFKXS6p7CQqdHfOqw2VcHq+Dj8Wp4Kff1V/l8 XN453XE1X7BS52frwz0Ij6v/C8MPfkCHIjDVfCDjxKAgPOJ/b/DurtMbELWCJIljkEUu/9MX3wAA AP//AwBQSwECLQAUAAYACAAAACEAtoM4kv4AAADhAQAAEwAAAAAAAAAAAAAAAAAAAAAAW0NvbnRl bnRfVHlwZXNdLnhtbFBLAQItABQABgAIAAAAIQA4/SH/1gAAAJQBAAALAAAAAAAAAAAAAAAAAC8B AABfcmVscy8ucmVsc1BLAQItABQABgAIAAAAIQAAX5afMwIAAFgEAAAOAAAAAAAAAAAAAAAAAC4C AABkcnMvZTJvRG9jLnhtbFBLAQItABQABgAIAAAAIQCbDDZA3AAAAAUBAAAPAAAAAAAAAAAAAAAA AI0EAABkcnMvZG93bnJldi54bWxQSwUGAAAAAAQABADzAAAAlgU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1B2F8E78">
                <v:textbox style="mso-fit-shape-to-text:t">
                  <w:txbxContent>
                    <w:p w:rsidP="00A56A16" w:rsidR="00CA2B35" w:rsidRDefault="00CA2B35">
                      <w:r w:rsidRPr="002D68E4">
                        <w:t xml:space="preserve">L’employeur </w:t>
                      </w:r>
                      <w:r w:rsidRPr="00BD5A32">
                        <w:t xml:space="preserve">et le salarié </w:t>
                      </w:r>
                      <w:r>
                        <w:t xml:space="preserve">en parcours </w:t>
                      </w:r>
                      <w:r w:rsidRPr="002D68E4">
                        <w:t>établissent un suivi des heures de travail e</w:t>
                      </w:r>
                      <w:r>
                        <w:t>ffectuées.</w:t>
                      </w:r>
                    </w:p>
                    <w:p w:rsidP="00A56A16" w:rsidR="00CA2B35" w:rsidRDefault="00CA2B35" w:rsidRPr="002D68E4"/>
                    <w:p w:rsidP="00A56A16" w:rsidR="00CA2B35" w:rsidRDefault="00CA2B35" w:rsidRPr="002D68E4">
                      <w:r w:rsidRPr="002D68E4">
                        <w:t>Le suivi des heures ou des jours peut être effectué par le salarié soit sous forme auto-déclarative ou par tout autre moyen, mis en place par l’employeur et signé par les deux parties</w:t>
                      </w:r>
                      <w:r>
                        <w:t xml:space="preserve"> ainsi que par l’utilisateur chez qui les heures ont été effectuées</w:t>
                      </w:r>
                      <w:r w:rsidRPr="002D68E4">
                        <w:t>.</w:t>
                      </w:r>
                    </w:p>
                    <w:p w:rsidP="00A56A16" w:rsidR="00CA2B35" w:rsidRDefault="00CA2B35" w:rsidRPr="002D68E4"/>
                    <w:p w:rsidP="00A56A16" w:rsidR="00CA2B35" w:rsidRDefault="00CA2B35" w:rsidRPr="00A56A16">
                      <w:r w:rsidRPr="002D68E4">
                        <w:t>Le salarié communique</w:t>
                      </w:r>
                      <w:r>
                        <w:t xml:space="preserve"> </w:t>
                      </w:r>
                      <w:r w:rsidRPr="002D68E4">
                        <w:t xml:space="preserve">à son employeur le nombre d’heures qu’il effectue </w:t>
                      </w:r>
                      <w:r>
                        <w:t xml:space="preserve">chez tout autre employeur et </w:t>
                      </w:r>
                      <w:r w:rsidRPr="002D68E4">
                        <w:t>tout changement éventuel</w:t>
                      </w:r>
                      <w:r>
                        <w:t xml:space="preserve"> afin de permettre à l’employeur de réaliser un suivi et d’empêcher le dépassement des durées maximales de travail.</w:t>
                      </w:r>
                    </w:p>
                  </w:txbxContent>
                </v:textbox>
                <w10:anchorlock/>
              </v:shape>
            </w:pict>
          </mc:Fallback>
        </mc:AlternateContent>
      </w:r>
    </w:p>
    <w:p w:rsidP="0012217A" w:rsidR="00E86F8E" w:rsidRDefault="00E86F8E"/>
    <w:p w:rsidP="000A4267" w:rsidR="00E321D5" w:rsidRDefault="00E321D5" w:rsidRPr="002D68E4">
      <w:pPr>
        <w:pStyle w:val="Titre2"/>
      </w:pPr>
      <w:bookmarkStart w:id="32" w:name="_Toc70606024"/>
      <w:r>
        <w:t>Article 4</w:t>
      </w:r>
      <w:r w:rsidR="00E660B5">
        <w:t>.4</w:t>
      </w:r>
      <w:r w:rsidRPr="002D68E4">
        <w:t xml:space="preserve"> : Aménagement de la durée du travail</w:t>
      </w:r>
      <w:bookmarkEnd w:id="32"/>
    </w:p>
    <w:p w:rsidP="0012217A" w:rsidR="00E321D5" w:rsidRDefault="00E321D5"/>
    <w:p w:rsidP="0012217A" w:rsidR="00BC4480" w:rsidRDefault="00A56A16">
      <w:r>
        <w:rPr>
          <w:noProof/>
        </w:rPr>
        <mc:AlternateContent>
          <mc:Choice Requires="wps">
            <w:drawing>
              <wp:inline distB="0" distL="0" distR="0" distT="0" wp14:anchorId="3AD18432" wp14:editId="12C94E7B">
                <wp:extent cx="6010275" cy="1403985"/>
                <wp:effectExtent b="25400" l="19050" r="28575" t="19050"/>
                <wp:docPr id="57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A56A16" w:rsidR="00CA2B35" w:rsidRDefault="00CA2B35">
                            <w:r w:rsidRPr="00A56A16">
                              <w:t xml:space="preserve"> </w:t>
                            </w:r>
                            <w:r w:rsidRPr="002D68E4">
                              <w:t xml:space="preserve">Le salarié en parcours dans l’association intermédiaire </w:t>
                            </w:r>
                            <w:r>
                              <w:t xml:space="preserve">étant soumis aux règles de l’entreprise utilisatrice en matière de </w:t>
                            </w:r>
                            <w:r w:rsidRPr="002D68E4">
                              <w:t xml:space="preserve">durée du travail, </w:t>
                            </w:r>
                            <w:r>
                              <w:t>les règles applicables relatives à la modulation du temps de travail sont celles de l’entreprise utilisatrice dans laquelle le salarié est mis à disposition.</w:t>
                            </w:r>
                          </w:p>
                          <w:p w:rsidP="00A56A16" w:rsidR="00CA2B35" w:rsidRDefault="00CA2B35"/>
                        </w:txbxContent>
                      </wps:txbx>
                      <wps:bodyPr anchor="t" anchorCtr="0" bIns="45720" lIns="91440" rIns="91440" rot="0" tIns="45720" vert="horz" wrap="square">
                        <a:spAutoFit/>
                      </wps:bodyPr>
                    </wps:wsp>
                  </a:graphicData>
                </a:graphic>
              </wp:inline>
            </w:drawing>
          </mc:Choice>
          <mc:Fallback>
            <w:pict>
              <v:shape id="_x0000_s108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STgmWMwIAAFgEAAAOAAAAZHJzL2Uyb0RvYy54bWysVE2P0zAQvSPxHyzfadLQr42arpYuRUjL h7Rw4TaxncbCsY3tNll+PWOn2y0sJ0QOlsczfn7zZibr66FT5Cicl0ZXdDrJKRGaGS71vqJfv+xe rSjxATQHZbSo6IPw9Hrz8sW6t6UoTGsUF44giPZlbyvahmDLLPOsFR34ibFCo7MxroOApttn3EGP 6J3KijxfZL1x3DrDhPd4ejs66SbhN41g4VPTeBGIqihyC2l1aa3jmm3WUO4d2FayEw34BxYdSI2P nqFuIQA5OPkMqpPMGW+aMGGmy0zTSCZSDpjNNP8jm/sWrEi5oDjenmXy/w+WfTx+dkTyis6XS0o0 dFikb1gqwgUJYgiCFFGk3voSY+8tRofhjRmw2Clhb+8M++6JNtsW9F7cOGf6VgBHktN4M7u4OuL4 CFL3HwzHt+AQTAIaGtdFBVETguhYrIdzgZAHYXi4QI2K5ZwShr7pLH99tZqnN6B8vG6dD++E6Ujc VNRhByR4ON75EOlA+RgSX/NGSb6TSiXD7eutcuQI2C279J3QfwtTmvQVLVZzZPIcI3auOKMAY0KH 2d9gOhmw9ZXsKrrK4xeDoIzavdU87QNINe6RttInMaN+o5JhqIdUvEW6HJWuDX9AeZ0ZWx1HEzet cT8p6bHNK+p/HMAJStR7jSW6ms5mcS6SMZsvCzTcpae+9IBmCFXRQMm43YY0S0kFe4Ol3Mkk8hOT E2ds36T9adTifFzaKerph7D5BQAA//8DAFBLAwQUAAYACAAAACEAmww2QNwAAAAFAQAADwAAAGRy cy9kb3ducmV2LnhtbEyPQU+EMBCF7yb+h2ZMvBi3gEoUKRs12cR4A43xWOgIZOkM0i6w/97qRS+T vLyX977Jt6sdxIyT65kUxJsIBFLDpqdWwdvr7vIWhPOajB6YUMERHWyL05NcZ4YXKnGufCtCCblM K+i8HzMpXdOh1W7DI1LwPnmy2gc5tdJMegnldpBJFKXS6p7CQqdHfOqw2VcHq+Dj8Wp4Kff1V/l8 XN453XE1X7BS52frwz0Ij6v/C8MPfkCHIjDVfCDjxKAgPOJ/b/DurtMbELWCJIljkEUu/9MX3wAA AP//AwBQSwECLQAUAAYACAAAACEAtoM4kv4AAADhAQAAEwAAAAAAAAAAAAAAAAAAAAAAW0NvbnRl bnRfVHlwZXNdLnhtbFBLAQItABQABgAIAAAAIQA4/SH/1gAAAJQBAAALAAAAAAAAAAAAAAAAAC8B AABfcmVscy8ucmVsc1BLAQItABQABgAIAAAAIQASTgmWMwIAAFgEAAAOAAAAAAAAAAAAAAAAAC4C AABkcnMvZTJvRG9jLnhtbFBLAQItABQABgAIAAAAIQCbDDZA3AAAAAUBAAAPAAAAAAAAAAAAAAAA AI0EAABkcnMvZG93bnJldi54bWxQSwUGAAAAAAQABADzAAAAlgU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3AD18432">
                <v:textbox style="mso-fit-shape-to-text:t">
                  <w:txbxContent>
                    <w:p w:rsidP="00A56A16" w:rsidR="00CA2B35" w:rsidRDefault="00CA2B35">
                      <w:r w:rsidRPr="00A56A16">
                        <w:t xml:space="preserve"> </w:t>
                      </w:r>
                      <w:r w:rsidRPr="002D68E4">
                        <w:t xml:space="preserve">Le salarié en parcours dans l’association intermédiaire </w:t>
                      </w:r>
                      <w:r>
                        <w:t xml:space="preserve">étant soumis aux règles de l’entreprise utilisatrice en matière de </w:t>
                      </w:r>
                      <w:r w:rsidRPr="002D68E4">
                        <w:t xml:space="preserve">durée du travail, </w:t>
                      </w:r>
                      <w:r>
                        <w:t>les règles applicables relatives à la modulation du temps de travail sont celles de l’entreprise utilisatrice dans laquelle le salarié est mis à disposition.</w:t>
                      </w:r>
                    </w:p>
                    <w:p w:rsidP="00A56A16" w:rsidR="00CA2B35" w:rsidRDefault="00CA2B35"/>
                  </w:txbxContent>
                </v:textbox>
                <w10:anchorlock/>
              </v:shape>
            </w:pict>
          </mc:Fallback>
        </mc:AlternateContent>
      </w:r>
    </w:p>
    <w:p w:rsidP="0012217A" w:rsidR="00A56A16" w:rsidRDefault="00A56A16"/>
    <w:p w:rsidP="0012217A" w:rsidR="00BC4480" w:rsidRDefault="00BC4480">
      <w:r>
        <w:t>Un salarié en parcours peut donc être soumis à la modulation du temps de travail sous réserve des dispositions applicables chez l’utilisateur.</w:t>
      </w:r>
    </w:p>
    <w:p w:rsidP="0012217A" w:rsidR="00BC4480" w:rsidRDefault="00BC4480"/>
    <w:p w:rsidP="0012217A" w:rsidR="00F13FB4" w:rsidRDefault="00F13FB4"/>
    <w:p w:rsidP="0012217A" w:rsidR="007E3371" w:rsidRDefault="007E3371">
      <w:pPr>
        <w:tabs>
          <w:tab w:pos="1440" w:val="clear"/>
          <w:tab w:pos="4320" w:val="clear"/>
        </w:tabs>
      </w:pPr>
    </w:p>
    <w:p w:rsidP="0012217A" w:rsidR="00DA16DE" w:rsidRDefault="00DA16DE">
      <w:pPr>
        <w:tabs>
          <w:tab w:pos="1440" w:val="clear"/>
          <w:tab w:pos="4320" w:val="clear"/>
        </w:tabs>
        <w:rPr>
          <w:b/>
          <w:bCs w:val="0"/>
          <w:sz w:val="32"/>
        </w:rPr>
      </w:pPr>
      <w:r>
        <w:br w:type="page"/>
      </w:r>
    </w:p>
    <w:p w:rsidP="0012217A" w:rsidR="00CA7B8D" w:rsidRDefault="00DB6285">
      <w:pPr>
        <w:pStyle w:val="Titre1"/>
      </w:pPr>
      <w:bookmarkStart w:id="33" w:name="_Toc70606025"/>
      <w:r w:rsidRPr="00F14B99">
        <w:lastRenderedPageBreak/>
        <w:t>Titre 5 – Accompagnement des salariés en parcours</w:t>
      </w:r>
      <w:bookmarkEnd w:id="33"/>
    </w:p>
    <w:p w:rsidP="0012217A" w:rsidR="00CA7B8D" w:rsidRDefault="00CA7B8D"/>
    <w:p w:rsidP="0012217A" w:rsidR="002607D6" w:rsidRDefault="002607D6">
      <w:r>
        <w:rPr>
          <w:noProof/>
        </w:rPr>
        <mc:AlternateContent>
          <mc:Choice Requires="wps">
            <w:drawing>
              <wp:inline distB="0" distL="0" distR="0" distT="0" wp14:anchorId="1525D650" wp14:editId="679B85B0">
                <wp:extent cx="6010275" cy="1403985"/>
                <wp:effectExtent b="25400" l="19050" r="28575" t="19050"/>
                <wp:docPr id="57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2607D6" w:rsidR="00CA2B35" w:rsidRDefault="00CA2B35" w:rsidRPr="002607D6">
                            <w:r>
                              <w:t>L’association intermédiaire déploie des actions d’accompagnement adaptées et différenciées selon les personnes et le territoire dans lequel elle est implantée.</w:t>
                            </w:r>
                          </w:p>
                        </w:txbxContent>
                      </wps:txbx>
                      <wps:bodyPr anchor="t" anchorCtr="0" bIns="45720" lIns="91440" rIns="91440" rot="0" tIns="45720" vert="horz" wrap="square">
                        <a:spAutoFit/>
                      </wps:bodyPr>
                    </wps:wsp>
                  </a:graphicData>
                </a:graphic>
              </wp:inline>
            </w:drawing>
          </mc:Choice>
          <mc:Fallback>
            <w:pict>
              <v:shape id="_x0000_s108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LMm6JMwIAAFgEAAAOAAAAZHJzL2Uyb0RvYy54bWysVE2P0zAQvSPxHyzfadLQz6jpaulShLR8 SAsXbhPbaSwc29huk/LrGbvdbmE5IXKwPJ7x85s3M1ndDJ0iB+G8NLqi41FOidDMcKl3Ff36Zftq QYkPoDkoo0VFj8LTm/XLF6velqIwrVFcOIIg2pe9rWgbgi2zzLNWdOBHxgqNzsa4DgKabpdxBz2i dyor8nyW9cZx6wwT3uPp3clJ1wm/aQQLn5rGi0BURZFbSKtLax3XbL2CcufAtpKdacA/sOhAanz0 AnUHAcjeyWdQnWTOeNOEETNdZppGMpFywGzG+R/ZPLRgRcoFxfH2IpP/f7Ds4+GzI5JXdDpfUqKh wyJ9w1IRLkgQQxCkiCL11pcY+2AxOgxvzIDFTgl7e2/Yd0+02bSgd+LWOdO3AjiSHMeb2dXVE46P IHX/wXB8C/bBJKChcV1UEDUhiI7FOl4KhDwIw8MZalTMp5Qw9I0n+evlYpregPLxunU+vBOmI3FT UYcdkODhcO9DpAPlY0h8zRsl+VYqlQy3qzfKkQNgt2zTd0b/LUxp0le0WEyRyXOM2LniggKMCR0m f4PpZMDWV7Kr6CKPXwyCMmr3VvO0DyDVaY+0lT6LGfU7KRmGekjFmyWpo9K14UeU15lTq+No4qY1 7iclPbZ5Rf2PPThBiXqvsUTL8WQS5yIZk+m8QMNde+prD2iGUBUNlJy2m5BmKalgb7GUW5lEfmJy 5oztm7Q/j1qcj2s7RT39ENa/AAAA//8DAFBLAwQUAAYACAAAACEAmww2QNwAAAAFAQAADwAAAGRy cy9kb3ducmV2LnhtbEyPQU+EMBCF7yb+h2ZMvBi3gEoUKRs12cR4A43xWOgIZOkM0i6w/97qRS+T vLyX977Jt6sdxIyT65kUxJsIBFLDpqdWwdvr7vIWhPOajB6YUMERHWyL05NcZ4YXKnGufCtCCblM K+i8HzMpXdOh1W7DI1LwPnmy2gc5tdJMegnldpBJFKXS6p7CQqdHfOqw2VcHq+Dj8Wp4Kff1V/l8 XN453XE1X7BS52frwz0Ij6v/C8MPfkCHIjDVfCDjxKAgPOJ/b/DurtMbELWCJIljkEUu/9MX3wAA AP//AwBQSwECLQAUAAYACAAAACEAtoM4kv4AAADhAQAAEwAAAAAAAAAAAAAAAAAAAAAAW0NvbnRl bnRfVHlwZXNdLnhtbFBLAQItABQABgAIAAAAIQA4/SH/1gAAAJQBAAALAAAAAAAAAAAAAAAAAC8B AABfcmVscy8ucmVsc1BLAQItABQABgAIAAAAIQCLMm6JMwIAAFgEAAAOAAAAAAAAAAAAAAAAAC4C AABkcnMvZTJvRG9jLnhtbFBLAQItABQABgAIAAAAIQCbDDZA3AAAAAUBAAAPAAAAAAAAAAAAAAAA AI0EAABkcnMvZG93bnJldi54bWxQSwUGAAAAAAQABADzAAAAlgU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1525D650">
                <v:textbox style="mso-fit-shape-to-text:t">
                  <w:txbxContent>
                    <w:p w:rsidP="002607D6" w:rsidR="00CA2B35" w:rsidRDefault="00CA2B35" w:rsidRPr="002607D6">
                      <w:r>
                        <w:t>L’association intermédiaire déploie des actions d’accompagnement adaptées et différenciées selon les personnes et le territoire dans lequel elle est implantée.</w:t>
                      </w:r>
                    </w:p>
                  </w:txbxContent>
                </v:textbox>
                <w10:anchorlock/>
              </v:shape>
            </w:pict>
          </mc:Fallback>
        </mc:AlternateContent>
      </w:r>
    </w:p>
    <w:p w:rsidP="0012217A" w:rsidR="00844C13" w:rsidRDefault="00844C13"/>
    <w:p w:rsidP="0012217A" w:rsidR="002607D6" w:rsidRDefault="002607D6">
      <w:r>
        <w:rPr>
          <w:noProof/>
        </w:rPr>
        <mc:AlternateContent>
          <mc:Choice Requires="wps">
            <w:drawing>
              <wp:inline distB="0" distL="0" distR="0" distT="0" wp14:anchorId="5464ADD8" wp14:editId="356E0971">
                <wp:extent cx="6010275" cy="1403985"/>
                <wp:effectExtent b="25400" l="19050" r="28575" t="19050"/>
                <wp:docPr id="58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2607D6" w:rsidR="00CA2B35" w:rsidRDefault="00CA2B35" w:rsidRPr="002607D6">
                            <w:r>
                              <w:t>Le service de l’association intermédiaire est l’accompagnement socio-professionnel couplé à un ou plusieurs contrats de travail. Le service proposé dans le cadre de l’association est déployé dans le cadre des parcours proposés, le plus souvent sur la base d’engagements réciproques.</w:t>
                            </w:r>
                          </w:p>
                        </w:txbxContent>
                      </wps:txbx>
                      <wps:bodyPr anchor="t" anchorCtr="0" bIns="45720" lIns="91440" rIns="91440" rot="0" tIns="45720" vert="horz" wrap="square">
                        <a:spAutoFit/>
                      </wps:bodyPr>
                    </wps:wsp>
                  </a:graphicData>
                </a:graphic>
              </wp:inline>
            </w:drawing>
          </mc:Choice>
          <mc:Fallback>
            <w:pict>
              <v:shape id="_x0000_s108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VBNnYNAIAAFgEAAAOAAAAZHJzL2Uyb0RvYy54bWysVE2P0zAQvSPxHyzfadLQdrtR09XSpQhp +ZAWLtwmjtNY+AvbbdL99YydbiksJ0QOlsczfp55byarm0FJcuDOC6MrOp3klHDNTCP0rqJfv2xf LSnxAXQD0mhe0SP39Gb98sWqtyUvTGdkwx1BEO3L3la0C8GWWeZZxxX4ibFco7M1TkFA0+2yxkGP 6EpmRZ4vst64xjrDuPd4ejc66Trhty1n4VPbeh6IrCjmFtLq0lrHNVuvoNw5sJ1gpzTgH7JQIDQ+ eoa6gwBk78QzKCWYM960YcKMykzbCsZTDVjNNP+jmocOLE+1IDnenmny/w+WfTx8dkQ0FZ0vp5Ro UCjSN5SKNJwEPgROikhSb32JsQ8Wo8PwxgwodirY23vDvnuizaYDveO3zpm+49BgktN4M7u4OuL4 CFL3H0yDb8E+mAQ0tE5FBpETgugo1vEsEOZBGB4ukKPiak4JQ990lr++Xs7TG1A+XbfOh3fcKBI3 FXXYAQkeDvc+xHSgfAqJr3kjRbMVUibD7eqNdOQA2C3b9J3QfwuTmvQVLZZzzOQ5RuxcfkYBxrgO s7/BKBGw9aVQFV3m8YtBUEbu3uom7QMIOe4xbalPZEb+RibDUA9JvMVZpNo0R6TXmbHVcTRx0xn3 SEmPbV5R/2MPjlMi32uU6Ho6m8W5SMZsflWg4S499aUHNEOoigZKxu0mpFlKLNhblHIrEslR8zGT U87Yvon706jF+bi0U9SvH8L6JwA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1QTZ2DQCAABY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5464ADD8">
                <v:textbox style="mso-fit-shape-to-text:t">
                  <w:txbxContent>
                    <w:p w:rsidP="002607D6" w:rsidR="00CA2B35" w:rsidRDefault="00CA2B35" w:rsidRPr="002607D6">
                      <w:r>
                        <w:t>Le service de l’association intermédiaire est l’accompagnement socio-professionnel couplé à un ou plusieurs contrats de travail. Le service proposé dans le cadre de l’association est déployé dans le cadre des parcours proposés, le plus souvent sur la base d’engagements réciproques.</w:t>
                      </w:r>
                    </w:p>
                  </w:txbxContent>
                </v:textbox>
                <w10:anchorlock/>
              </v:shape>
            </w:pict>
          </mc:Fallback>
        </mc:AlternateContent>
      </w:r>
    </w:p>
    <w:p w:rsidP="0012217A" w:rsidR="008D3BF5" w:rsidRDefault="008D3BF5"/>
    <w:p w:rsidP="0012217A" w:rsidR="002607D6" w:rsidRDefault="002607D6">
      <w:r>
        <w:rPr>
          <w:noProof/>
        </w:rPr>
        <mc:AlternateContent>
          <mc:Choice Requires="wps">
            <w:drawing>
              <wp:inline distB="0" distL="0" distR="0" distT="0" wp14:anchorId="596D02F3" wp14:editId="46170862">
                <wp:extent cx="6010275" cy="1403985"/>
                <wp:effectExtent b="25400" l="19050" r="28575" t="19050"/>
                <wp:docPr id="58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2607D6" w:rsidR="00CA2B35" w:rsidRDefault="00CA2B35" w:rsidRPr="002607D6">
                            <w:r>
                              <w:t>L’accompagnement s’appuie sur un diagnostic élaboré en phase d’accueil à partir de la demande et (ou) des besoins repérés de la personne d’une part, de l’offre d’insertion de l’association et des besoins du territoire d’autre part.</w:t>
                            </w:r>
                          </w:p>
                        </w:txbxContent>
                      </wps:txbx>
                      <wps:bodyPr anchor="t" anchorCtr="0" bIns="45720" lIns="91440" rIns="91440" rot="0" tIns="45720" vert="horz" wrap="square">
                        <a:spAutoFit/>
                      </wps:bodyPr>
                    </wps:wsp>
                  </a:graphicData>
                </a:graphic>
              </wp:inline>
            </w:drawing>
          </mc:Choice>
          <mc:Fallback>
            <w:pict>
              <v:shape id="_x0000_s108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oiY3xNQIAAFgEAAAOAAAAZHJzL2Uyb0RvYy54bWysVE1v2zAMvQ/YfxB0X+y4SZoacYouXYYB 3QfQ7bIbLcmxMFnSJCV2++tHyWmarTsN80EQRerp8ZH06nroFDkI56XRFZ1OckqEZoZLvavot6/b N0tKfADNQRktKvogPL1ev3616m0pCtMaxYUjCKJ92duKtiHYMss8a0UHfmKs0OhsjOsgoOl2GXfQ I3qnsiLPF1lvHLfOMOE9nt6OTrpO+E0jWPjcNF4EoiqK3EJaXVrruGbrFZQ7B7aV7EgD/oFFB1Lj oyeoWwhA9k6+gOokc8abJkyY6TLTNJKJlANmM83/yOa+BStSLiiOtyeZ/P+DZZ8OXxyRvKLzZUGJ hg6L9B1LRbggQQxBkCKK1FtfYuy9xegwvDUDFjsl7O2dYT880WbTgt6JG+dM3wrgSHIab2ZnV0cc H0Hq/qPh+Bbsg0lAQ+O6qCBqQhAdi/VwKhDyIAwPF6hRcTmnhKFvOssvrpbz9AaUT9et8+G9MB2J m4o67IAED4c7HyIdKJ9C4mveKMm3UqlkuF29UY4cALtlm74j+m9hSpO+osVyjkxeYsTOFScUYEzo MPsbTCcDtr6SXUWXefxiEJRRu3eap30AqcY90lb6KGbUb1QyDPWQire4iJej0rXhDyivM2Or42ji pjXukZIe27yi/ucenKBEfdBYoqvpbBbnIhmz+WWBhjv31Oce0AyhKhooGbebkGYpqWBvsJRbmUR+ ZnLkjO2btD+OWpyPcztFPf8Q1r8AAAD//wMAUEsDBBQABgAIAAAAIQCbDDZA3AAAAAUBAAAPAAAA ZHJzL2Rvd25yZXYueG1sTI9BT4QwEIXvJv6HZky8GLeAShQpGzXZxHgDjfFY6Ahk6QzSLrD/3upF L5O8vJf3vsm3qx3EjJPrmRTEmwgEUsOmp1bB2+vu8haE85qMHphQwREdbIvTk1xnhhcqca58K0IJ uUwr6LwfMyld06HVbsMjUvA+ebLaBzm10kx6CeV2kEkUpdLqnsJCp0d86rDZVwer4OPxangp9/VX +Xxc3jndcTVfsFLnZ+vDPQiPq/8Lww9+QIciMNV8IOPEoCA84n9v8O6u0xsQtYIkiWOQRS7/0xff AAAA//8DAFBLAQItABQABgAIAAAAIQC2gziS/gAAAOEBAAATAAAAAAAAAAAAAAAAAAAAAABbQ29u dGVudF9UeXBlc10ueG1sUEsBAi0AFAAGAAgAAAAhADj9If/WAAAAlAEAAAsAAAAAAAAAAAAAAAAA LwEAAF9yZWxzLy5yZWxzUEsBAi0AFAAGAAgAAAAhAGiJjfE1AgAAWAQAAA4AAAAAAAAAAAAAAAAA LgIAAGRycy9lMm9Eb2MueG1sUEsBAi0AFAAGAAgAAAAhAJsMNkDcAAAABQEAAA8AAAAAAAAAAAAA AAAAjwQAAGRycy9kb3ducmV2LnhtbFBLBQYAAAAABAAEAPMAAACYBQ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596D02F3">
                <v:textbox style="mso-fit-shape-to-text:t">
                  <w:txbxContent>
                    <w:p w:rsidP="002607D6" w:rsidR="00CA2B35" w:rsidRDefault="00CA2B35" w:rsidRPr="002607D6">
                      <w:r>
                        <w:t>L’accompagnement s’appuie sur un diagnostic élaboré en phase d’accueil à partir de la demande et (ou) des besoins repérés de la personne d’une part, de l’offre d’insertion de l’association et des besoins du territoire d’autre part.</w:t>
                      </w:r>
                    </w:p>
                  </w:txbxContent>
                </v:textbox>
                <w10:anchorlock/>
              </v:shape>
            </w:pict>
          </mc:Fallback>
        </mc:AlternateContent>
      </w:r>
    </w:p>
    <w:p w:rsidP="0012217A" w:rsidR="002607D6" w:rsidRDefault="002607D6"/>
    <w:p w:rsidP="0012217A" w:rsidR="008D3BF5" w:rsidRDefault="008D3BF5"/>
    <w:p w:rsidP="0012217A" w:rsidR="00376314" w:rsidRDefault="00AD4051" w:rsidRPr="00247111">
      <w:r w:rsidRPr="00247111">
        <w:br w:type="page"/>
      </w:r>
    </w:p>
    <w:p w:rsidP="0012217A" w:rsidR="00AD4051" w:rsidRDefault="00AD4051">
      <w:pPr>
        <w:pStyle w:val="Titre1"/>
      </w:pPr>
      <w:bookmarkStart w:id="34" w:name="_Toc70606026"/>
      <w:r w:rsidRPr="002D68E4">
        <w:lastRenderedPageBreak/>
        <w:t xml:space="preserve">Titre </w:t>
      </w:r>
      <w:r w:rsidR="00DB6285">
        <w:t>6</w:t>
      </w:r>
      <w:r w:rsidRPr="002D68E4">
        <w:t xml:space="preserve"> – Absences</w:t>
      </w:r>
      <w:bookmarkEnd w:id="30"/>
      <w:bookmarkEnd w:id="34"/>
    </w:p>
    <w:p w:rsidP="00BA53C1" w:rsidR="00BA53C1" w:rsidRDefault="00BA53C1" w:rsidRPr="00BA53C1"/>
    <w:p w:rsidP="000A4267" w:rsidR="00D04C46" w:rsidRDefault="00D04C46" w:rsidRPr="002D68E4">
      <w:pPr>
        <w:pStyle w:val="Titre2"/>
      </w:pPr>
      <w:bookmarkStart w:id="35" w:name="_Toc70606027"/>
      <w:r w:rsidRPr="002D68E4">
        <w:t xml:space="preserve">Article </w:t>
      </w:r>
      <w:r w:rsidR="00C96B29">
        <w:t>6</w:t>
      </w:r>
      <w:r w:rsidRPr="002D68E4">
        <w:t>.1 : Suspension du contrat de travail</w:t>
      </w:r>
      <w:bookmarkEnd w:id="35"/>
    </w:p>
    <w:p w:rsidP="0012217A" w:rsidR="00D04C46" w:rsidRDefault="00D04C46"/>
    <w:p w:rsidP="0012217A" w:rsidR="0043789D" w:rsidRDefault="00A04440">
      <w:r w:rsidRPr="002D68E4">
        <w:t>Lorsqu’un salarié en parcours est simplement inscrit dans l’AI mai</w:t>
      </w:r>
      <w:r>
        <w:t xml:space="preserve">s n’a pas de contrat de travail </w:t>
      </w:r>
      <w:r w:rsidRPr="002D68E4">
        <w:t xml:space="preserve">en cours, </w:t>
      </w:r>
      <w:r>
        <w:t>on ne parle</w:t>
      </w:r>
      <w:r w:rsidRPr="002D68E4">
        <w:t xml:space="preserve"> pas de suspension du contrat parce qu’il n’y a pas de contrat en cours.</w:t>
      </w:r>
    </w:p>
    <w:p w:rsidP="0012217A" w:rsidR="0043789D" w:rsidRDefault="0043789D"/>
    <w:p w:rsidP="0012217A" w:rsidR="008C2D12" w:rsidRDefault="008C2D12">
      <w:r>
        <w:t xml:space="preserve">Cependant, pendant cette période, le salarié en parcours, même s’il n’a pas de contrat de travail en cours, </w:t>
      </w:r>
      <w:r w:rsidR="00376314">
        <w:t>continue de</w:t>
      </w:r>
      <w:r w:rsidR="00B70D8C">
        <w:t xml:space="preserve"> </w:t>
      </w:r>
      <w:r>
        <w:t>bénéficier d’un accompagnement de la part de l’association intermédiaire.</w:t>
      </w:r>
      <w:r w:rsidR="00376314">
        <w:t xml:space="preserve"> </w:t>
      </w:r>
    </w:p>
    <w:p w:rsidP="0012217A" w:rsidR="008C2D12" w:rsidRDefault="008C2D12"/>
    <w:p w:rsidP="0012217A" w:rsidR="00A04440" w:rsidRDefault="00A04440">
      <w:r>
        <w:t>Il faut différencier les périodes de mise à disposition des périodes de suspension du contrat de travail.</w:t>
      </w:r>
    </w:p>
    <w:p w:rsidP="0012217A" w:rsidR="00A04440" w:rsidRDefault="00A04440"/>
    <w:p w:rsidP="0012217A" w:rsidR="002607D6" w:rsidRDefault="002607D6">
      <w:r>
        <w:rPr>
          <w:noProof/>
        </w:rPr>
        <mc:AlternateContent>
          <mc:Choice Requires="wps">
            <w:drawing>
              <wp:inline distB="0" distL="0" distR="0" distT="0" wp14:anchorId="33FA20A4" wp14:editId="1DC30C12">
                <wp:extent cx="6010275" cy="1403985"/>
                <wp:effectExtent b="25400" l="19050" r="28575" t="19050"/>
                <wp:docPr id="58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2607D6" w:rsidR="00CA2B35" w:rsidRDefault="00CA2B35" w:rsidRPr="00C96B29">
                            <w:pPr>
                              <w:rPr>
                                <w:b/>
                              </w:rPr>
                            </w:pPr>
                            <w:r w:rsidRPr="00A56A16">
                              <w:t xml:space="preserve"> </w:t>
                            </w:r>
                            <w:r w:rsidRPr="00C96B29">
                              <w:rPr>
                                <w:b/>
                              </w:rPr>
                              <w:t>6.1.1. Suspension du contrat de travail</w:t>
                            </w:r>
                          </w:p>
                          <w:p w:rsidP="002607D6" w:rsidR="00CA2B35" w:rsidRDefault="00CA2B35" w:rsidRPr="002D68E4"/>
                          <w:p w:rsidP="002607D6" w:rsidR="00CA2B35" w:rsidRDefault="00CA2B35" w:rsidRPr="002D68E4">
                            <w:r w:rsidRPr="002D68E4">
                              <w:t>Le contrat de travail peut être suspendu, notamment par différents événements d’ordre privé ou professionnel. Il s’agit d’une période où le contrat de travail, sans être rompu, cesse de produire tout ou partie de ses effets. La suspension du contrat de travail implique que lors de la reprise de l’exécution normale du contrat de travail, le salarié retrouve l’emploi qu’il a quitté temporairement ou un emploi similaire correspondant à ses compétences et un salaire au moins égal à celui correspondant à son emploi précédent.</w:t>
                            </w:r>
                          </w:p>
                          <w:p w:rsidP="002607D6" w:rsidR="00CA2B35" w:rsidRDefault="00CA2B35" w:rsidRPr="002D68E4"/>
                          <w:p w:rsidP="002607D6" w:rsidR="00CA2B35" w:rsidRDefault="00CA2B35" w:rsidRPr="002D68E4">
                            <w:r w:rsidRPr="002D68E4">
                              <w:t xml:space="preserve">Les périodes de </w:t>
                            </w:r>
                            <w:r w:rsidRPr="002D68E4">
                              <w:rPr>
                                <w:rStyle w:val="highlight"/>
                              </w:rPr>
                              <w:t>suspension</w:t>
                            </w:r>
                            <w:r w:rsidRPr="002D68E4">
                              <w:t xml:space="preserve"> sont prises en compte pour la détermination de tous les avantages légaux ou conventionnels liés à l'ancienneté dans l'entreprise.</w:t>
                            </w:r>
                          </w:p>
                          <w:p w:rsidP="002607D6" w:rsidR="00CA2B35" w:rsidRDefault="00CA2B35" w:rsidRPr="002D68E4"/>
                        </w:txbxContent>
                      </wps:txbx>
                      <wps:bodyPr anchor="t" anchorCtr="0" bIns="45720" lIns="91440" rIns="91440" rot="0" tIns="45720" vert="horz" wrap="square">
                        <a:spAutoFit/>
                      </wps:bodyPr>
                    </wps:wsp>
                  </a:graphicData>
                </a:graphic>
              </wp:inline>
            </w:drawing>
          </mc:Choice>
          <mc:Fallback>
            <w:pict>
              <v:shape id="_x0000_s109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kC6jNAIAAFgEAAAOAAAAZHJzL2Uyb0RvYy54bWysVE1v2zAMvQ/YfxB0X+y4SZoacYouXYYB 3QfQ7bIbLcmxMFnSJCV2++tHyWmarTsN80EgReqRfCS9uh46RQ7CeWl0RaeTnBKhmeFS7yr67ev2 zZISH0BzUEaLij4IT6/Xr1+teluKwrRGceEIgmhf9raibQi2zDLPWtGBnxgrNBob4zoIqLpdxh30 iN6prMjzRdYbx60zTHiPt7ejka4TftMIFj43jReBqIpibiGdLp11PLP1CsqdA9tKdkwD/iGLDqTG oCeoWwhA9k6+gOokc8abJkyY6TLTNJKJVANWM83/qOa+BStSLUiOtyea/P+DZZ8OXxyRvKLz5QUl Gjps0ndsFeGCBDEEQYpIUm99ib73Fr3D8NYM2OxUsLd3hv3wRJtNC3onbpwzfSuAY5LT+DI7ezri +AhS9x8Nx1iwDyYBDY3rIoPICUF0bNbDqUGYB2F4uUCOiss5JQxt01l+cbWcpxhQPj23zof3wnQk ChV1OAEJHg53PsR0oHxyidG8UZJvpVJJcbt6oxw5AE7LNn1H9N/clCZ9RYvlHDN5iREnV5xQgDGh w+xvMJ0MOPpKdhVd5vGLTlBG7t5pnuQAUo0ypq30kczI38hkGOohNW+RIkSma8MfkF5nxlHH1USh Ne6Rkh7HvKL+5x6coER90Niiq+lsFvciKbP5ZYGKO7fU5xbQDKEqGigZxU1Iu5RYsDfYyq1MJD9n cswZxzdxf1y1uB/nevJ6/iGsfwE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j5AuozQCAABY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33FA20A4">
                <v:textbox style="mso-fit-shape-to-text:t">
                  <w:txbxContent>
                    <w:p w:rsidP="002607D6" w:rsidR="00CA2B35" w:rsidRDefault="00CA2B35" w:rsidRPr="00C96B29">
                      <w:pPr>
                        <w:rPr>
                          <w:b/>
                        </w:rPr>
                      </w:pPr>
                      <w:r w:rsidRPr="00A56A16">
                        <w:t xml:space="preserve"> </w:t>
                      </w:r>
                      <w:r w:rsidRPr="00C96B29">
                        <w:rPr>
                          <w:b/>
                        </w:rPr>
                        <w:t>6.1.1. Suspension du contrat de travail</w:t>
                      </w:r>
                    </w:p>
                    <w:p w:rsidP="002607D6" w:rsidR="00CA2B35" w:rsidRDefault="00CA2B35" w:rsidRPr="002D68E4"/>
                    <w:p w:rsidP="002607D6" w:rsidR="00CA2B35" w:rsidRDefault="00CA2B35" w:rsidRPr="002D68E4">
                      <w:r w:rsidRPr="002D68E4">
                        <w:t>Le contrat de travail peut être suspendu, notamment par différents événements d’ordre privé ou professionnel. Il s’agit d’une période où le contrat de travail, sans être rompu, cesse de produire tout ou partie de ses effets. La suspension du contrat de travail implique que lors de la reprise de l’exécution normale du contrat de travail, le salarié retrouve l’emploi qu’il a quitté temporairement ou un emploi similaire correspondant à ses compétences et un salaire au moins égal à celui correspondant à son emploi précédent.</w:t>
                      </w:r>
                    </w:p>
                    <w:p w:rsidP="002607D6" w:rsidR="00CA2B35" w:rsidRDefault="00CA2B35" w:rsidRPr="002D68E4"/>
                    <w:p w:rsidP="002607D6" w:rsidR="00CA2B35" w:rsidRDefault="00CA2B35" w:rsidRPr="002D68E4">
                      <w:r w:rsidRPr="002D68E4">
                        <w:t xml:space="preserve">Les périodes de </w:t>
                      </w:r>
                      <w:r w:rsidRPr="002D68E4">
                        <w:rPr>
                          <w:rStyle w:val="highlight"/>
                        </w:rPr>
                        <w:t>suspension</w:t>
                      </w:r>
                      <w:r w:rsidRPr="002D68E4">
                        <w:t xml:space="preserve"> sont prises en compte pour la détermination de tous les avantages légaux ou conventionnels liés à l'ancienneté dans l'entreprise.</w:t>
                      </w:r>
                    </w:p>
                    <w:p w:rsidP="002607D6" w:rsidR="00CA2B35" w:rsidRDefault="00CA2B35" w:rsidRPr="002D68E4"/>
                  </w:txbxContent>
                </v:textbox>
                <w10:anchorlock/>
              </v:shape>
            </w:pict>
          </mc:Fallback>
        </mc:AlternateContent>
      </w:r>
    </w:p>
    <w:p w:rsidP="0012217A" w:rsidR="001433EB" w:rsidRDefault="001433EB" w:rsidRPr="002D68E4"/>
    <w:p w:rsidP="0012217A" w:rsidR="0043789D" w:rsidRDefault="00880645" w:rsidRPr="0043789D">
      <w:r w:rsidRPr="009C2DD4">
        <w:rPr>
          <w:b/>
          <w:u w:val="single"/>
        </w:rPr>
        <w:t>La suspension du contrat de travail</w:t>
      </w:r>
      <w:r w:rsidRPr="002D68E4">
        <w:t xml:space="preserve"> est la situation dans laquelle les deux conditions essentielles du contrat de travail, à savoir la fourniture d’un travail par le salarié et le paiement du salaire correspondant pa</w:t>
      </w:r>
      <w:r w:rsidRPr="0043789D">
        <w:t>r l’employeur, cessent de manière temporaire sans pour autant occasionner la rupture du contrat de travail</w:t>
      </w:r>
      <w:r w:rsidR="0043789D" w:rsidRPr="0043789D">
        <w:t>.</w:t>
      </w:r>
    </w:p>
    <w:p w:rsidP="0012217A" w:rsidR="0043789D" w:rsidRDefault="0043789D"/>
    <w:p w:rsidP="0012217A" w:rsidR="0087358A" w:rsidRDefault="00880645">
      <w:pPr>
        <w:rPr>
          <w:i/>
        </w:rPr>
      </w:pPr>
      <w:r w:rsidRPr="002D68E4">
        <w:t>La suspension implique donc que lors de la reprise de l’exécution normale du contrat d</w:t>
      </w:r>
      <w:r w:rsidR="0043789D">
        <w:t>e travail, le salarié retrouve</w:t>
      </w:r>
      <w:r w:rsidRPr="002D68E4">
        <w:t xml:space="preserve"> l’emploi qu’il a quitté temporairement ou un emploi similaire, correspondant à ses compétences et au paiement d’un salaire égal ou supérieur à celui correspondant à son emploi précédent.</w:t>
      </w:r>
      <w:r w:rsidR="0043789D">
        <w:t xml:space="preserve"> </w:t>
      </w:r>
      <w:r w:rsidRPr="009C2DD4">
        <w:rPr>
          <w:i/>
        </w:rPr>
        <w:t>Ex : un arrêt maladie, une formation professionnelle ou la grève sont des suspensions du contrat de travail.</w:t>
      </w:r>
    </w:p>
    <w:p w:rsidP="0012217A" w:rsidR="002607D6" w:rsidRDefault="002607D6">
      <w:pPr>
        <w:rPr>
          <w:i/>
        </w:rPr>
      </w:pPr>
    </w:p>
    <w:p w:rsidP="0012217A" w:rsidR="002607D6" w:rsidRDefault="002607D6" w:rsidRPr="0043789D">
      <w:r>
        <w:rPr>
          <w:noProof/>
        </w:rPr>
        <mc:AlternateContent>
          <mc:Choice Requires="wps">
            <w:drawing>
              <wp:inline distB="0" distL="0" distR="0" distT="0" wp14:anchorId="5EB2D5DF" wp14:editId="0DC3A2DB">
                <wp:extent cx="6010275" cy="1403985"/>
                <wp:effectExtent b="25400" l="19050" r="28575" t="19050"/>
                <wp:docPr id="58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2607D6" w:rsidR="00CA2B35" w:rsidRDefault="00CA2B35" w:rsidRPr="002D68E4">
                            <w:pPr>
                              <w:rPr>
                                <w:b/>
                              </w:rPr>
                            </w:pPr>
                            <w:r w:rsidRPr="00A56A16">
                              <w:t xml:space="preserve"> </w:t>
                            </w:r>
                            <w:r>
                              <w:rPr>
                                <w:b/>
                              </w:rPr>
                              <w:t>6.</w:t>
                            </w:r>
                            <w:r w:rsidRPr="002D68E4">
                              <w:rPr>
                                <w:b/>
                              </w:rPr>
                              <w:t>1.</w:t>
                            </w:r>
                            <w:r>
                              <w:rPr>
                                <w:b/>
                              </w:rPr>
                              <w:t>2.</w:t>
                            </w:r>
                            <w:r w:rsidRPr="002D68E4">
                              <w:t xml:space="preserve"> </w:t>
                            </w:r>
                            <w:r w:rsidRPr="002D68E4">
                              <w:rPr>
                                <w:b/>
                              </w:rPr>
                              <w:t>Suspension pour cause de maladie, accident, maternité</w:t>
                            </w:r>
                          </w:p>
                          <w:p w:rsidP="002607D6" w:rsidR="00CA2B35" w:rsidRDefault="00CA2B35" w:rsidRPr="002D68E4"/>
                          <w:p w:rsidP="002607D6" w:rsidR="00CA2B35" w:rsidRDefault="00CA2B35" w:rsidRPr="002D68E4">
                            <w:r w:rsidRPr="002D68E4">
                              <w:t>Les absences justifiées par l’incapacité temporaire de travail résultant de la maladie ou d’accident dûment constaté par certificat médical, et notamment conformément aux dispositions du Code de la Sécurité sociale, constituent une suspension du contrat de travail.</w:t>
                            </w:r>
                          </w:p>
                          <w:p w:rsidP="002607D6" w:rsidR="00CA2B35" w:rsidRDefault="00CA2B35" w:rsidRPr="002D68E4"/>
                          <w:p w:rsidP="002607D6" w:rsidR="00CA2B35" w:rsidRDefault="00CA2B35" w:rsidRPr="002D68E4">
                            <w:r w:rsidRPr="002D68E4">
                              <w:t>En cas d’indisponibilité du salarié pour maladie ou accident, le salarié adressera un certificat médical à l’employeur dans les 48 heures, soit deux jours ouvrables.</w:t>
                            </w:r>
                          </w:p>
                          <w:p w:rsidP="002607D6" w:rsidR="00CA2B35" w:rsidRDefault="00CA2B35" w:rsidRPr="002D68E4"/>
                          <w:p w:rsidP="002607D6" w:rsidR="00CA2B35" w:rsidRDefault="00CA2B35" w:rsidRPr="002D68E4">
                            <w:r w:rsidRPr="002D68E4">
                              <w:t>Sauf cas de force majeure, le défaut de notification motivée, après mise en demeure par lettre recommandée avec avis de réception, non suivie d’effet dans un délai de 4 jours ouvrés, pourra être considéré comme une faute pouvant entraîner l’engagement d’une procédure disciplinaire.</w:t>
                            </w:r>
                          </w:p>
                          <w:p w:rsidP="002607D6" w:rsidR="00CA2B35" w:rsidRDefault="00CA2B35" w:rsidRPr="002D68E4"/>
                        </w:txbxContent>
                      </wps:txbx>
                      <wps:bodyPr anchor="t" anchorCtr="0" bIns="45720" lIns="91440" rIns="91440" rot="0" tIns="45720" vert="horz" wrap="square">
                        <a:spAutoFit/>
                      </wps:bodyPr>
                    </wps:wsp>
                  </a:graphicData>
                </a:graphic>
              </wp:inline>
            </w:drawing>
          </mc:Choice>
          <mc:Fallback>
            <w:pict>
              <v:shape id="_x0000_s109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CVUUwMgIAAFgEAAAOAAAAZHJzL2Uyb0RvYy54bWysVE2P0zAQvSPxHyzfadLQdrtR09XSpQhp +ZAWLtwc22ksHI+x3Sbl1zN2ut3CckLkYHk84+c3b2ayuhk6TQ7SeQWmotNJTok0HIQyu4p+/bJ9 taTEB2YE02BkRY/S05v1yxer3paygBa0kI4giPFlbyvahmDLLPO8lR3zE7DSoLMB17GApttlwrEe 0TudFXm+yHpwwjrg0ns8vRuddJ3wm0by8KlpvAxEVxS5hbS6tNZxzdYrVu4cs63iJxrsH1h0TBl8 9Ax1xwIje6eeQXWKO/DQhAmHLoOmUVymHDCbaf5HNg8tszLlguJ4e5bJ/z9Y/vHw2RElKjpfzikx rMMifcNSESFJkEOQpIgi9daXGPtgMToMb2DAYqeEvb0H/t0TA5uWmZ28dQ76VjKBJKfxZnZxdcTx EaTuP4DAt9g+QAIaGtdFBVETguhYrOO5QMiDcDxcoEbFFfLk6JvO8tfXSDq+wcrH69b58E5CR+Km og47IMGzw70PY+hjSHzNg1Ziq7ROhtvVG+3IgWG3bNN3Qv8tTBvSV7RYzpHJc4zYufKMwjiXJsz+ BtOpgK2vVVfRZR6/GMTKqN1bI9I+MKXHPWaozUnMqN+oZBjqIRVvkWSIStcgjiivg7HVcTRx04L7 SUmPbV5R/2PPnKREvzdYouvpbBbnIhmz+VWBhrv01JceZjhCVTRQMm43Ic1SUsHeYim3Kon8xOTE Gds3lek0anE+Lu0U9fRDWP8CAAD//wMAUEsDBBQABgAIAAAAIQCbDDZA3AAAAAUBAAAPAAAAZHJz L2Rvd25yZXYueG1sTI9BT4QwEIXvJv6HZky8GLeAShQpGzXZxHgDjfFY6Ahk6QzSLrD/3upFL5O8 vJf3vsm3qx3EjJPrmRTEmwgEUsOmp1bB2+vu8haE85qMHphQwREdbIvTk1xnhhcqca58K0IJuUwr 6LwfMyld06HVbsMjUvA+ebLaBzm10kx6CeV2kEkUpdLqnsJCp0d86rDZVwer4OPxangp9/VX+Xxc 3jndcTVfsFLnZ+vDPQiPq/8Lww9+QIciMNV8IOPEoCA84n9v8O6u0xsQtYIkiWOQRS7/0xffAAAA //8DAFBLAQItABQABgAIAAAAIQC2gziS/gAAAOEBAAATAAAAAAAAAAAAAAAAAAAAAABbQ29udGVu dF9UeXBlc10ueG1sUEsBAi0AFAAGAAgAAAAhADj9If/WAAAAlAEAAAsAAAAAAAAAAAAAAAAALwEA AF9yZWxzLy5yZWxzUEsBAi0AFAAGAAgAAAAhAMJVRTAyAgAAWAQAAA4AAAAAAAAAAAAAAAAALgIA AGRycy9lMm9Eb2MueG1sUEsBAi0AFAAGAAgAAAAhAJsMNkDcAAAABQEAAA8AAAAAAAAAAAAAAAAA jAQAAGRycy9kb3ducmV2LnhtbFBLBQYAAAAABAAEAPMAAACVBQ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5EB2D5DF">
                <v:textbox style="mso-fit-shape-to-text:t">
                  <w:txbxContent>
                    <w:p w:rsidP="002607D6" w:rsidR="00CA2B35" w:rsidRDefault="00CA2B35" w:rsidRPr="002D68E4">
                      <w:pPr>
                        <w:rPr>
                          <w:b/>
                        </w:rPr>
                      </w:pPr>
                      <w:r w:rsidRPr="00A56A16">
                        <w:t xml:space="preserve"> </w:t>
                      </w:r>
                      <w:r>
                        <w:rPr>
                          <w:b/>
                        </w:rPr>
                        <w:t>6.</w:t>
                      </w:r>
                      <w:r w:rsidRPr="002D68E4">
                        <w:rPr>
                          <w:b/>
                        </w:rPr>
                        <w:t>1.</w:t>
                      </w:r>
                      <w:r>
                        <w:rPr>
                          <w:b/>
                        </w:rPr>
                        <w:t>2.</w:t>
                      </w:r>
                      <w:r w:rsidRPr="002D68E4">
                        <w:t xml:space="preserve"> </w:t>
                      </w:r>
                      <w:r w:rsidRPr="002D68E4">
                        <w:rPr>
                          <w:b/>
                        </w:rPr>
                        <w:t>Suspension pour cause de maladie, accident, maternité</w:t>
                      </w:r>
                    </w:p>
                    <w:p w:rsidP="002607D6" w:rsidR="00CA2B35" w:rsidRDefault="00CA2B35" w:rsidRPr="002D68E4"/>
                    <w:p w:rsidP="002607D6" w:rsidR="00CA2B35" w:rsidRDefault="00CA2B35" w:rsidRPr="002D68E4">
                      <w:r w:rsidRPr="002D68E4">
                        <w:t>Les absences justifiées par l’incapacité temporaire de travail résultant de la maladie ou d’accident dûment constaté par certificat médical, et notamment conformément aux dispositions du Code de la Sécurité sociale, constituent une suspension du contrat de travail.</w:t>
                      </w:r>
                    </w:p>
                    <w:p w:rsidP="002607D6" w:rsidR="00CA2B35" w:rsidRDefault="00CA2B35" w:rsidRPr="002D68E4"/>
                    <w:p w:rsidP="002607D6" w:rsidR="00CA2B35" w:rsidRDefault="00CA2B35" w:rsidRPr="002D68E4">
                      <w:r w:rsidRPr="002D68E4">
                        <w:t>En cas d’indisponibilité du salarié pour maladie ou accident, le salarié adressera un certificat médical à l’employeur dans les 48 heures, soit deux jours ouvrables.</w:t>
                      </w:r>
                    </w:p>
                    <w:p w:rsidP="002607D6" w:rsidR="00CA2B35" w:rsidRDefault="00CA2B35" w:rsidRPr="002D68E4"/>
                    <w:p w:rsidP="002607D6" w:rsidR="00CA2B35" w:rsidRDefault="00CA2B35" w:rsidRPr="002D68E4">
                      <w:r w:rsidRPr="002D68E4">
                        <w:t>Sauf cas de force majeure, le défaut de notification motivée, après mise en demeure par lettre recommandée avec avis de réception, non suivie d’effet dans un délai de 4 jours ouvrés, pourra être considéré comme une faute pouvant entraîner l’engagement d’une procédure disciplinaire.</w:t>
                      </w:r>
                    </w:p>
                    <w:p w:rsidP="002607D6" w:rsidR="00CA2B35" w:rsidRDefault="00CA2B35" w:rsidRPr="002D68E4"/>
                  </w:txbxContent>
                </v:textbox>
                <w10:anchorlock/>
              </v:shape>
            </w:pict>
          </mc:Fallback>
        </mc:AlternateContent>
      </w:r>
    </w:p>
    <w:p w:rsidP="0012217A" w:rsidR="0087358A" w:rsidRDefault="0087358A" w:rsidRPr="002D68E4"/>
    <w:p w:rsidP="0012217A" w:rsidR="00943EC3" w:rsidRDefault="002607D6">
      <w:r>
        <w:rPr>
          <w:noProof/>
        </w:rPr>
        <w:lastRenderedPageBreak/>
        <mc:AlternateContent>
          <mc:Choice Requires="wps">
            <w:drawing>
              <wp:inline distB="0" distL="0" distR="0" distT="0" wp14:anchorId="254B730B" wp14:editId="5A892B69">
                <wp:extent cx="6010275" cy="1403985"/>
                <wp:effectExtent b="25400" l="19050" r="28575" t="19050"/>
                <wp:docPr id="58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2607D6" w:rsidR="00CA2B35" w:rsidRDefault="00CA2B35" w:rsidRPr="002D68E4">
                            <w:pPr>
                              <w:rPr>
                                <w:b/>
                              </w:rPr>
                            </w:pPr>
                            <w:r w:rsidRPr="00A56A16">
                              <w:t xml:space="preserve"> </w:t>
                            </w:r>
                            <w:r>
                              <w:rPr>
                                <w:b/>
                              </w:rPr>
                              <w:t>6.1.</w:t>
                            </w:r>
                            <w:r w:rsidRPr="002D68E4">
                              <w:rPr>
                                <w:b/>
                              </w:rPr>
                              <w:t>3. Prise en charge des jours de carence</w:t>
                            </w:r>
                          </w:p>
                          <w:p w:rsidP="002607D6" w:rsidR="00CA2B35" w:rsidRDefault="00CA2B35" w:rsidRPr="002D68E4"/>
                          <w:p w:rsidP="002607D6" w:rsidR="00CA2B35" w:rsidRDefault="00CA2B35">
                            <w:r w:rsidRPr="002D68E4">
                              <w:t xml:space="preserve">Lorsqu’un salarié est absent pour raison médicale, l’association prend en charge, sous conditions, </w:t>
                            </w:r>
                            <w:r w:rsidRPr="00C96B29">
                              <w:rPr>
                                <w:b/>
                              </w:rPr>
                              <w:t>les trois jours de carence non payés par la Sécurité sociale</w:t>
                            </w:r>
                            <w:r>
                              <w:t>.</w:t>
                            </w:r>
                          </w:p>
                          <w:p w:rsidP="002607D6" w:rsidR="00CA2B35" w:rsidRDefault="00CA2B35" w:rsidRPr="002D68E4"/>
                          <w:p w:rsidP="002607D6" w:rsidR="00CA2B35" w:rsidRDefault="00CA2B35" w:rsidRPr="002D68E4">
                            <w:r w:rsidRPr="002D68E4">
                              <w:t xml:space="preserve">Un </w:t>
                            </w:r>
                            <w:r w:rsidRPr="00183E23">
                              <w:rPr>
                                <w:b/>
                              </w:rPr>
                              <w:t>maximum de six jours de carence</w:t>
                            </w:r>
                            <w:r w:rsidRPr="002D68E4">
                              <w:t xml:space="preserve"> par année civile est accordé dans ce cadre.</w:t>
                            </w:r>
                          </w:p>
                          <w:p w:rsidP="002607D6" w:rsidR="00CA2B35" w:rsidRDefault="00CA2B35" w:rsidRPr="002D68E4"/>
                          <w:p w:rsidP="002607D6" w:rsidR="00CA2B35" w:rsidRDefault="00CA2B35" w:rsidRPr="002D68E4">
                            <w:r w:rsidRPr="002D68E4">
                              <w:t>L’absence doit avoir fait l’objet d’un arrêt de travail remis par le salarié à l’association dans les délais impartis mentionnés ci-dessus.</w:t>
                            </w:r>
                          </w:p>
                          <w:p w:rsidP="002607D6" w:rsidR="00CA2B35" w:rsidRDefault="00CA2B35" w:rsidRPr="002D68E4"/>
                          <w:p w:rsidP="0046059A" w:rsidR="00CA2B35" w:rsidRDefault="00CA2B35">
                            <w:r w:rsidRPr="002D68E4">
                              <w:t>La prise en charge est assurée</w:t>
                            </w:r>
                            <w:r>
                              <w:t> </w:t>
                            </w:r>
                            <w:r w:rsidRPr="002D68E4">
                              <w:t xml:space="preserve">pour tout salarié </w:t>
                            </w:r>
                            <w:r>
                              <w:t>permanent ou salarié en parcours présent depuis au moins 6</w:t>
                            </w:r>
                            <w:r w:rsidRPr="002D68E4">
                              <w:t xml:space="preserve"> mois d’</w:t>
                            </w:r>
                            <w:r>
                              <w:t xml:space="preserve">ancienneté </w:t>
                            </w:r>
                            <w:r w:rsidRPr="002D68E4">
                              <w:t>sans interruption dans l’association</w:t>
                            </w:r>
                            <w:r>
                              <w:t>,</w:t>
                            </w:r>
                          </w:p>
                          <w:p w:rsidP="002607D6" w:rsidR="00CA2B35" w:rsidRDefault="00CA2B35" w:rsidRPr="002D68E4"/>
                        </w:txbxContent>
                      </wps:txbx>
                      <wps:bodyPr anchor="t" anchorCtr="0" bIns="45720" lIns="91440" rIns="91440" rot="0" tIns="45720" vert="horz" wrap="square">
                        <a:spAutoFit/>
                      </wps:bodyPr>
                    </wps:wsp>
                  </a:graphicData>
                </a:graphic>
              </wp:inline>
            </w:drawing>
          </mc:Choice>
          <mc:Fallback>
            <w:pict>
              <v:shape id="_x0000_s109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ApYTSNAIAAFgEAAAOAAAAZHJzL2Uyb0RvYy54bWysVE2P0zAQvSPxHyzfadLQr42arpYuRUjL h7Rw4TaxncbCsY3tNll+PWOn2y0sJ0QOlsczfn7zZibr66FT5Cicl0ZXdDrJKRGaGS71vqJfv+xe rSjxATQHZbSo6IPw9Hrz8sW6t6UoTGsUF44giPZlbyvahmDLLPOsFR34ibFCo7MxroOApttn3EGP 6J3KijxfZL1x3DrDhPd4ejs66SbhN41g4VPTeBGIqihyC2l1aa3jmm3WUO4d2FayEw34BxYdSI2P nqFuIQA5OPkMqpPMGW+aMGGmy0zTSCZSDpjNNP8jm/sWrEi5oDjenmXy/w+WfTx+dkTyis5XS0o0 dFikb1gqwgUJYgiCFFGk3voSY+8tRofhjRmw2Clhb+8M++6JNtsW9F7cOGf6VgBHktN4M7u4OuL4 CFL3HwzHt+AQTAIaGtdFBVETguhYrIdzgZAHYXi4QI2K5ZwShr7pLH99tZqnN6B8vG6dD++E6Ujc VNRhByR4ON75EOlA+RgSX/NGSb6TSiXD7eutcuQI2C279J3QfwtTmvQVLVZzZPIcI3auOKMAY0KH 2d9gOhmw9ZXsKrrK4xeDoIzavdU87QNINe6RttInMaN+o5JhqIdUvMUiXo5K14Y/oLzOjK2Oo4mb 1riflPTY5hX1Pw7gBCXqvcYSXU1nszgXyZjNlwUa7tJTX3pAM4SqaKBk3G5DmqWkgr3BUu5kEvmJ yYkztm/S/jRqcT4u7RT19EPY/AI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gKWE0jQCAABY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254B730B">
                <v:textbox style="mso-fit-shape-to-text:t">
                  <w:txbxContent>
                    <w:p w:rsidP="002607D6" w:rsidR="00CA2B35" w:rsidRDefault="00CA2B35" w:rsidRPr="002D68E4">
                      <w:pPr>
                        <w:rPr>
                          <w:b/>
                        </w:rPr>
                      </w:pPr>
                      <w:r w:rsidRPr="00A56A16">
                        <w:t xml:space="preserve"> </w:t>
                      </w:r>
                      <w:r>
                        <w:rPr>
                          <w:b/>
                        </w:rPr>
                        <w:t>6.1.</w:t>
                      </w:r>
                      <w:r w:rsidRPr="002D68E4">
                        <w:rPr>
                          <w:b/>
                        </w:rPr>
                        <w:t>3. Prise en charge des jours de carence</w:t>
                      </w:r>
                    </w:p>
                    <w:p w:rsidP="002607D6" w:rsidR="00CA2B35" w:rsidRDefault="00CA2B35" w:rsidRPr="002D68E4"/>
                    <w:p w:rsidP="002607D6" w:rsidR="00CA2B35" w:rsidRDefault="00CA2B35">
                      <w:r w:rsidRPr="002D68E4">
                        <w:t xml:space="preserve">Lorsqu’un salarié est absent pour raison médicale, l’association prend en charge, sous conditions, </w:t>
                      </w:r>
                      <w:r w:rsidRPr="00C96B29">
                        <w:rPr>
                          <w:b/>
                        </w:rPr>
                        <w:t>les trois jours de carence non payés par la Sécurité sociale</w:t>
                      </w:r>
                      <w:r>
                        <w:t>.</w:t>
                      </w:r>
                    </w:p>
                    <w:p w:rsidP="002607D6" w:rsidR="00CA2B35" w:rsidRDefault="00CA2B35" w:rsidRPr="002D68E4"/>
                    <w:p w:rsidP="002607D6" w:rsidR="00CA2B35" w:rsidRDefault="00CA2B35" w:rsidRPr="002D68E4">
                      <w:r w:rsidRPr="002D68E4">
                        <w:t xml:space="preserve">Un </w:t>
                      </w:r>
                      <w:r w:rsidRPr="00183E23">
                        <w:rPr>
                          <w:b/>
                        </w:rPr>
                        <w:t>maximum de six jours de carence</w:t>
                      </w:r>
                      <w:r w:rsidRPr="002D68E4">
                        <w:t xml:space="preserve"> par année civile est accordé dans ce cadre.</w:t>
                      </w:r>
                    </w:p>
                    <w:p w:rsidP="002607D6" w:rsidR="00CA2B35" w:rsidRDefault="00CA2B35" w:rsidRPr="002D68E4"/>
                    <w:p w:rsidP="002607D6" w:rsidR="00CA2B35" w:rsidRDefault="00CA2B35" w:rsidRPr="002D68E4">
                      <w:r w:rsidRPr="002D68E4">
                        <w:t>L’absence doit avoir fait l’objet d’un arrêt de travail remis par le salarié à l’association dans les délais impartis mentionnés ci-dessus.</w:t>
                      </w:r>
                    </w:p>
                    <w:p w:rsidP="002607D6" w:rsidR="00CA2B35" w:rsidRDefault="00CA2B35" w:rsidRPr="002D68E4"/>
                    <w:p w:rsidP="0046059A" w:rsidR="00CA2B35" w:rsidRDefault="00CA2B35">
                      <w:r w:rsidRPr="002D68E4">
                        <w:t>La prise en charge est assurée</w:t>
                      </w:r>
                      <w:r>
                        <w:t> </w:t>
                      </w:r>
                      <w:r w:rsidRPr="002D68E4">
                        <w:t xml:space="preserve">pour tout salarié </w:t>
                      </w:r>
                      <w:r>
                        <w:t>permanent ou salarié en parcours présent depuis au moins 6</w:t>
                      </w:r>
                      <w:r w:rsidRPr="002D68E4">
                        <w:t xml:space="preserve"> mois d’</w:t>
                      </w:r>
                      <w:r>
                        <w:t xml:space="preserve">ancienneté </w:t>
                      </w:r>
                      <w:r w:rsidRPr="002D68E4">
                        <w:t>sans interruption dans l’association</w:t>
                      </w:r>
                      <w:r>
                        <w:t>,</w:t>
                      </w:r>
                    </w:p>
                    <w:p w:rsidP="002607D6" w:rsidR="00CA2B35" w:rsidRDefault="00CA2B35" w:rsidRPr="002D68E4"/>
                  </w:txbxContent>
                </v:textbox>
                <w10:anchorlock/>
              </v:shape>
            </w:pict>
          </mc:Fallback>
        </mc:AlternateContent>
      </w:r>
    </w:p>
    <w:p w:rsidP="0012217A" w:rsidR="002607D6" w:rsidRDefault="002607D6" w:rsidRPr="002D68E4"/>
    <w:p w:rsidP="0012217A" w:rsidR="00E652CF" w:rsidRDefault="00E652CF">
      <w:pPr>
        <w:pStyle w:val="NormalWeb"/>
        <w:spacing w:after="0" w:afterAutospacing="0" w:before="0" w:beforeAutospacing="0"/>
        <w:jc w:val="both"/>
        <w:rPr>
          <w:rFonts w:ascii="Tahoma" w:cs="Tahoma" w:hAnsi="Tahoma"/>
          <w:sz w:val="22"/>
          <w:szCs w:val="22"/>
        </w:rPr>
      </w:pPr>
      <w:r w:rsidRPr="009C2DD4">
        <w:rPr>
          <w:rFonts w:ascii="Tahoma" w:cs="Tahoma" w:hAnsi="Tahoma"/>
          <w:sz w:val="22"/>
          <w:szCs w:val="22"/>
        </w:rPr>
        <w:t xml:space="preserve">En cas d’accident du travail, il n’y a </w:t>
      </w:r>
      <w:r w:rsidRPr="008C2D12">
        <w:rPr>
          <w:rStyle w:val="lev"/>
          <w:rFonts w:ascii="Tahoma" w:cs="Tahoma" w:hAnsi="Tahoma"/>
          <w:sz w:val="22"/>
          <w:szCs w:val="22"/>
          <w:u w:val="single"/>
        </w:rPr>
        <w:t>pas de délai de carence</w:t>
      </w:r>
      <w:r w:rsidRPr="009C2DD4">
        <w:rPr>
          <w:rFonts w:ascii="Tahoma" w:cs="Tahoma" w:hAnsi="Tahoma"/>
          <w:sz w:val="22"/>
          <w:szCs w:val="22"/>
        </w:rPr>
        <w:t xml:space="preserve"> : le jour de l’accident est intégralement payé par l’employeur et le premier jour qui suit l’arrêt de travail est payé par la </w:t>
      </w:r>
      <w:r w:rsidRPr="009C2DD4">
        <w:rPr>
          <w:rStyle w:val="caps"/>
          <w:rFonts w:ascii="Tahoma" w:cs="Tahoma" w:hAnsi="Tahoma"/>
          <w:sz w:val="22"/>
          <w:szCs w:val="22"/>
        </w:rPr>
        <w:t>CPAM</w:t>
      </w:r>
      <w:r w:rsidRPr="009C2DD4">
        <w:rPr>
          <w:rFonts w:ascii="Tahoma" w:cs="Tahoma" w:hAnsi="Tahoma"/>
          <w:sz w:val="22"/>
          <w:szCs w:val="22"/>
        </w:rPr>
        <w:t>.</w:t>
      </w:r>
    </w:p>
    <w:p w:rsidP="0012217A" w:rsidR="00D60B33" w:rsidRDefault="00D60B33" w:rsidRPr="009C2DD4">
      <w:pPr>
        <w:pStyle w:val="NormalWeb"/>
        <w:spacing w:after="0" w:afterAutospacing="0" w:before="0" w:beforeAutospacing="0"/>
        <w:jc w:val="both"/>
        <w:rPr>
          <w:rFonts w:ascii="Tahoma" w:cs="Tahoma" w:hAnsi="Tahoma"/>
          <w:sz w:val="22"/>
          <w:szCs w:val="22"/>
        </w:rPr>
      </w:pPr>
    </w:p>
    <w:p w:rsidP="0012217A" w:rsidR="002607D6" w:rsidRDefault="002607D6">
      <w:pPr>
        <w:pStyle w:val="NormalWeb"/>
        <w:spacing w:after="0" w:afterAutospacing="0" w:before="0" w:beforeAutospacing="0"/>
        <w:jc w:val="both"/>
        <w:rPr>
          <w:rStyle w:val="lev"/>
          <w:rFonts w:ascii="Tahoma" w:cs="Tahoma" w:hAnsi="Tahoma"/>
          <w:sz w:val="22"/>
          <w:szCs w:val="22"/>
        </w:rPr>
      </w:pPr>
    </w:p>
    <w:p w:rsidP="0012217A" w:rsidR="002607D6" w:rsidRDefault="002607D6">
      <w:pPr>
        <w:pStyle w:val="NormalWeb"/>
        <w:spacing w:after="0" w:afterAutospacing="0" w:before="0" w:beforeAutospacing="0"/>
        <w:jc w:val="both"/>
        <w:rPr>
          <w:rStyle w:val="lev"/>
          <w:rFonts w:ascii="Tahoma" w:cs="Tahoma" w:hAnsi="Tahoma"/>
          <w:sz w:val="22"/>
          <w:szCs w:val="22"/>
        </w:rPr>
      </w:pPr>
      <w:r>
        <w:rPr>
          <w:noProof/>
        </w:rPr>
        <mc:AlternateContent>
          <mc:Choice Requires="wps">
            <w:drawing>
              <wp:inline distB="0" distL="0" distR="0" distT="0" wp14:anchorId="5B5340BF" wp14:editId="23E7C4EB">
                <wp:extent cx="6010275" cy="1403985"/>
                <wp:effectExtent b="25400" l="19050" r="28575" t="19050"/>
                <wp:docPr id="5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2607D6" w:rsidR="00CA2B35" w:rsidRDefault="00CA2B35" w:rsidRPr="009C2DD4">
                            <w:pPr>
                              <w:rPr>
                                <w:b/>
                              </w:rPr>
                            </w:pPr>
                            <w:r>
                              <w:rPr>
                                <w:b/>
                              </w:rPr>
                              <w:t>6.1.</w:t>
                            </w:r>
                            <w:r w:rsidRPr="009C2DD4">
                              <w:rPr>
                                <w:b/>
                              </w:rPr>
                              <w:t>4. Subrogation</w:t>
                            </w:r>
                          </w:p>
                          <w:p w:rsidP="002607D6" w:rsidR="00CA2B35" w:rsidRDefault="00CA2B35" w:rsidRPr="002D68E4">
                            <w:pPr>
                              <w:pStyle w:val="Paragraphedeliste"/>
                              <w:rPr>
                                <w:b/>
                              </w:rPr>
                            </w:pPr>
                          </w:p>
                          <w:p w:rsidP="002607D6" w:rsidR="00CA2B35" w:rsidRDefault="00CA2B35">
                            <w:r w:rsidRPr="002D68E4">
                              <w:t xml:space="preserve">Lorsqu’un </w:t>
                            </w:r>
                            <w:r w:rsidRPr="00BF09A2">
                              <w:t xml:space="preserve">salarié qui a </w:t>
                            </w:r>
                            <w:r>
                              <w:t xml:space="preserve">6 mois </w:t>
                            </w:r>
                            <w:r w:rsidRPr="00BF09A2">
                              <w:t>d’ancienneté dans la structure depuis le début de son parcours en fait la demande, l’association peut percevoir en lieu et place du salarié les indemnités de Sécurité</w:t>
                            </w:r>
                            <w:r w:rsidRPr="002D68E4">
                              <w:t xml:space="preserve"> sociale dues au titre de la maladie, congé paternité, maladie professionnelle, maternité en contrepartie du versement du salaire maintenu durant la période d’ab</w:t>
                            </w:r>
                            <w:r>
                              <w:t>sence.</w:t>
                            </w:r>
                          </w:p>
                          <w:p w:rsidP="002607D6" w:rsidR="00CA2B35" w:rsidRDefault="00CA2B35"/>
                          <w:p w:rsidP="002607D6" w:rsidR="00CA2B35" w:rsidRDefault="00CA2B35">
                            <w:r w:rsidRPr="002D68E4">
                              <w:t xml:space="preserve">L’association continue ainsi de </w:t>
                            </w:r>
                            <w:r>
                              <w:t>verser au salarié son salaire habituel (selon les heures travaillées)</w:t>
                            </w:r>
                            <w:r w:rsidRPr="002D68E4">
                              <w:t xml:space="preserve"> sans que celui-ci </w:t>
                            </w:r>
                            <w:r>
                              <w:t xml:space="preserve">ne </w:t>
                            </w:r>
                            <w:r w:rsidRPr="002D68E4">
                              <w:t>soit pénalisé par les délais générés lors du traitement de son d</w:t>
                            </w:r>
                            <w:r>
                              <w:t>ossier par la Sécurité sociale.</w:t>
                            </w:r>
                          </w:p>
                          <w:p w:rsidP="002607D6" w:rsidR="00CA2B35" w:rsidRDefault="00CA2B35"/>
                          <w:p w:rsidP="002607D6" w:rsidR="00CA2B35" w:rsidRDefault="00CA2B35">
                            <w:r w:rsidRPr="002D68E4">
                              <w:t>La subrogation ne peut intervenir que si le salarié a des droits ouverts à la Sécurité sociale au titre des indemnités nature (indemnités journalières, congés maternité, etc.).</w:t>
                            </w:r>
                          </w:p>
                          <w:p w:rsidP="002607D6" w:rsidR="00CA2B35" w:rsidRDefault="00CA2B35" w:rsidRPr="002D68E4">
                            <w:r>
                              <w:t>Le maintien de salaire se fera le 1</w:t>
                            </w:r>
                            <w:r w:rsidRPr="00FE362B">
                              <w:rPr>
                                <w:vertAlign w:val="superscript"/>
                              </w:rPr>
                              <w:t>er</w:t>
                            </w:r>
                            <w:r>
                              <w:t xml:space="preserve"> mois de l’arrêt maladie. </w:t>
                            </w:r>
                          </w:p>
                        </w:txbxContent>
                      </wps:txbx>
                      <wps:bodyPr anchor="t" anchorCtr="0" bIns="45720" lIns="91440" rIns="91440" rot="0" tIns="45720" vert="horz" wrap="square">
                        <a:spAutoFit/>
                      </wps:bodyPr>
                    </wps:wsp>
                  </a:graphicData>
                </a:graphic>
              </wp:inline>
            </w:drawing>
          </mc:Choice>
          <mc:Fallback>
            <w:pict>
              <v:shape id="_x0000_s109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5tEhAMwIAAFgEAAAOAAAAZHJzL2Uyb0RvYy54bWysVE2P0zAQvSPxHyzfadLQz6jpaulShLR8 SAsXbhPbaSwc29huk/LrGbvdbmE5IXKwPJ7x85s3M1ndDJ0iB+G8NLqi41FOidDMcKl3Ff36Zftq QYkPoDkoo0VFj8LTm/XLF6velqIwrVFcOIIg2pe9rWgbgi2zzLNWdOBHxgqNzsa4DgKabpdxBz2i dyor8nyW9cZx6wwT3uPp3clJ1wm/aQQLn5rGi0BURZFbSKtLax3XbL2CcufAtpKdacA/sOhAanz0 AnUHAcjeyWdQnWTOeNOEETNdZppGMpFywGzG+R/ZPLRgRcoFxfH2IpP/f7Ds4+GzI5JXdLpEfTR0 WKRvWCrCBQliCIIUUaTe+hJjHyxGh+GNGbDYKWFv7w377ok2mxb0Ttw6Z/pWAEeS43gzu7p6wvER pO4/GI5vwT6YBDQ0rosKoiYE0ZHM8VIg5EEYHs5Qo2I+pYShbzzJXy8X0/QGlI/XrfPhnTAdiZuK OuyABA+Hex8iHSgfQ+Jr3ijJt1KpZLhdvVGOHAC7ZZu+M/pvYUqTvqLFYopMnmPEzhUXFGBM6DD5 G0wnA7a+kl1FF3n8YhCUUbu3mqd9AKlOe6St9FnMqN9JyTDUQyrebB4vR6Vrw48orzOnVsfRxE1r 3E9Kemzzivofe3CCEvVeY4mW48kkzkUyJtN5gYa79tTXHtAMoSoaKDltNyHNUlLB3mIptzKJ/MTk zBnbN2l/HrU4H9d2inr6Iax/AQAA//8DAFBLAwQUAAYACAAAACEAmww2QNwAAAAFAQAADwAAAGRy cy9kb3ducmV2LnhtbEyPQU+EMBCF7yb+h2ZMvBi3gEoUKRs12cR4A43xWOgIZOkM0i6w/97qRS+T vLyX977Jt6sdxIyT65kUxJsIBFLDpqdWwdvr7vIWhPOajB6YUMERHWyL05NcZ4YXKnGufCtCCblM K+i8HzMpXdOh1W7DI1LwPnmy2gc5tdJMegnldpBJFKXS6p7CQqdHfOqw2VcHq+Dj8Wp4Kff1V/l8 XN453XE1X7BS52frwz0Ij6v/C8MPfkCHIjDVfCDjxKAgPOJ/b/DurtMbELWCJIljkEUu/9MX3wAA AP//AwBQSwECLQAUAAYACAAAACEAtoM4kv4AAADhAQAAEwAAAAAAAAAAAAAAAAAAAAAAW0NvbnRl bnRfVHlwZXNdLnhtbFBLAQItABQABgAIAAAAIQA4/SH/1gAAAJQBAAALAAAAAAAAAAAAAAAAAC8B AABfcmVscy8ucmVsc1BLAQItABQABgAIAAAAIQC5tEhAMwIAAFgEAAAOAAAAAAAAAAAAAAAAAC4C AABkcnMvZTJvRG9jLnhtbFBLAQItABQABgAIAAAAIQCbDDZA3AAAAAUBAAAPAAAAAAAAAAAAAAAA AI0EAABkcnMvZG93bnJldi54bWxQSwUGAAAAAAQABADzAAAAlgU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5B5340BF">
                <v:textbox style="mso-fit-shape-to-text:t">
                  <w:txbxContent>
                    <w:p w:rsidP="002607D6" w:rsidR="00CA2B35" w:rsidRDefault="00CA2B35" w:rsidRPr="009C2DD4">
                      <w:pPr>
                        <w:rPr>
                          <w:b/>
                        </w:rPr>
                      </w:pPr>
                      <w:r>
                        <w:rPr>
                          <w:b/>
                        </w:rPr>
                        <w:t>6.1.</w:t>
                      </w:r>
                      <w:r w:rsidRPr="009C2DD4">
                        <w:rPr>
                          <w:b/>
                        </w:rPr>
                        <w:t>4. Subrogation</w:t>
                      </w:r>
                    </w:p>
                    <w:p w:rsidP="002607D6" w:rsidR="00CA2B35" w:rsidRDefault="00CA2B35" w:rsidRPr="002D68E4">
                      <w:pPr>
                        <w:pStyle w:val="Paragraphedeliste"/>
                        <w:rPr>
                          <w:b/>
                        </w:rPr>
                      </w:pPr>
                    </w:p>
                    <w:p w:rsidP="002607D6" w:rsidR="00CA2B35" w:rsidRDefault="00CA2B35">
                      <w:r w:rsidRPr="002D68E4">
                        <w:t xml:space="preserve">Lorsqu’un </w:t>
                      </w:r>
                      <w:r w:rsidRPr="00BF09A2">
                        <w:t xml:space="preserve">salarié qui a </w:t>
                      </w:r>
                      <w:r>
                        <w:t xml:space="preserve">6 mois </w:t>
                      </w:r>
                      <w:r w:rsidRPr="00BF09A2">
                        <w:t>d’ancienneté dans la structure depuis le début de son parcours en fait la demande, l’association peut percevoir en lieu et place du salarié les indemnités de Sécurité</w:t>
                      </w:r>
                      <w:r w:rsidRPr="002D68E4">
                        <w:t xml:space="preserve"> sociale dues au titre de la maladie, congé paternité, maladie professionnelle, maternité en contrepartie du versement du salaire maintenu durant la période d’ab</w:t>
                      </w:r>
                      <w:r>
                        <w:t>sence.</w:t>
                      </w:r>
                    </w:p>
                    <w:p w:rsidP="002607D6" w:rsidR="00CA2B35" w:rsidRDefault="00CA2B35"/>
                    <w:p w:rsidP="002607D6" w:rsidR="00CA2B35" w:rsidRDefault="00CA2B35">
                      <w:r w:rsidRPr="002D68E4">
                        <w:t xml:space="preserve">L’association continue ainsi de </w:t>
                      </w:r>
                      <w:r>
                        <w:t>verser au salarié son salaire habituel (selon les heures travaillées)</w:t>
                      </w:r>
                      <w:r w:rsidRPr="002D68E4">
                        <w:t xml:space="preserve"> sans que celui-ci </w:t>
                      </w:r>
                      <w:r>
                        <w:t xml:space="preserve">ne </w:t>
                      </w:r>
                      <w:r w:rsidRPr="002D68E4">
                        <w:t>soit pénalisé par les délais générés lors du traitement de son d</w:t>
                      </w:r>
                      <w:r>
                        <w:t>ossier par la Sécurité sociale.</w:t>
                      </w:r>
                    </w:p>
                    <w:p w:rsidP="002607D6" w:rsidR="00CA2B35" w:rsidRDefault="00CA2B35"/>
                    <w:p w:rsidP="002607D6" w:rsidR="00CA2B35" w:rsidRDefault="00CA2B35">
                      <w:r w:rsidRPr="002D68E4">
                        <w:t>La subrogation ne peut intervenir que si le salarié a des droits ouverts à la Sécurité sociale au titre des indemnités nature (indemnités journalières, congés maternité, etc.).</w:t>
                      </w:r>
                    </w:p>
                    <w:p w:rsidP="002607D6" w:rsidR="00CA2B35" w:rsidRDefault="00CA2B35" w:rsidRPr="002D68E4">
                      <w:r>
                        <w:t>Le maintien de salaire se fera le 1</w:t>
                      </w:r>
                      <w:r w:rsidRPr="00FE362B">
                        <w:rPr>
                          <w:vertAlign w:val="superscript"/>
                        </w:rPr>
                        <w:t>er</w:t>
                      </w:r>
                      <w:r>
                        <w:t xml:space="preserve"> mois de l’arrêt maladie. </w:t>
                      </w:r>
                    </w:p>
                  </w:txbxContent>
                </v:textbox>
                <w10:anchorlock/>
              </v:shape>
            </w:pict>
          </mc:Fallback>
        </mc:AlternateContent>
      </w:r>
    </w:p>
    <w:p w:rsidP="0012217A" w:rsidR="002607D6" w:rsidRDefault="002607D6" w:rsidRPr="009C2DD4">
      <w:pPr>
        <w:pStyle w:val="NormalWeb"/>
        <w:spacing w:after="0" w:afterAutospacing="0" w:before="0" w:beforeAutospacing="0"/>
        <w:jc w:val="both"/>
        <w:rPr>
          <w:rFonts w:ascii="Tahoma" w:cs="Tahoma" w:hAnsi="Tahoma"/>
          <w:sz w:val="22"/>
          <w:szCs w:val="22"/>
        </w:rPr>
      </w:pPr>
    </w:p>
    <w:p w:rsidP="0012217A" w:rsidR="002607D6" w:rsidRDefault="002607D6">
      <w:pPr>
        <w:pStyle w:val="NormalWeb"/>
        <w:spacing w:after="0" w:afterAutospacing="0" w:before="0" w:beforeAutospacing="0"/>
        <w:jc w:val="both"/>
        <w:rPr>
          <w:rFonts w:ascii="Tahoma" w:cs="Tahoma" w:hAnsi="Tahoma"/>
          <w:sz w:val="22"/>
          <w:szCs w:val="22"/>
        </w:rPr>
      </w:pPr>
    </w:p>
    <w:p w:rsidP="0012217A" w:rsidR="002607D6" w:rsidRDefault="002607D6">
      <w:pPr>
        <w:pStyle w:val="NormalWeb"/>
        <w:spacing w:after="0" w:afterAutospacing="0" w:before="0" w:beforeAutospacing="0"/>
        <w:jc w:val="both"/>
        <w:rPr>
          <w:rFonts w:ascii="Tahoma" w:cs="Tahoma" w:hAnsi="Tahoma"/>
          <w:sz w:val="22"/>
          <w:szCs w:val="22"/>
        </w:rPr>
      </w:pPr>
      <w:r>
        <w:rPr>
          <w:noProof/>
        </w:rPr>
        <mc:AlternateContent>
          <mc:Choice Requires="wps">
            <w:drawing>
              <wp:inline distB="0" distL="0" distR="0" distT="0" wp14:anchorId="77B8095D" wp14:editId="6A4C1A9C">
                <wp:extent cx="6010275" cy="1403985"/>
                <wp:effectExtent b="25400" l="19050" r="28575" t="19050"/>
                <wp:docPr id="5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2607D6" w:rsidR="00CA2B35" w:rsidRDefault="00CA2B35" w:rsidRPr="00E652CF">
                            <w:pPr>
                              <w:rPr>
                                <w:b/>
                              </w:rPr>
                            </w:pPr>
                            <w:r>
                              <w:rPr>
                                <w:b/>
                              </w:rPr>
                              <w:t>6.1.</w:t>
                            </w:r>
                            <w:r w:rsidRPr="00E652CF">
                              <w:rPr>
                                <w:b/>
                              </w:rPr>
                              <w:t>5. Calcul de l’ancienneté</w:t>
                            </w:r>
                            <w:r>
                              <w:rPr>
                                <w:b/>
                              </w:rPr>
                              <w:t xml:space="preserve"> pour bénéficier de la subrogation</w:t>
                            </w:r>
                          </w:p>
                          <w:p w:rsidP="002607D6" w:rsidR="00CA2B35" w:rsidRDefault="00CA2B35" w:rsidRPr="002D68E4">
                            <w:pPr>
                              <w:pStyle w:val="Paragraphedeliste"/>
                            </w:pPr>
                          </w:p>
                          <w:p w:rsidP="00C97DCB" w:rsidR="00CA2B35" w:rsidRDefault="00CA2B35" w:rsidRPr="00C97DCB">
                            <w:r w:rsidRPr="002D68E4">
                              <w:t xml:space="preserve">La condition d'ancienneté s'apprécie au premier jour de l'absence en </w:t>
                            </w:r>
                            <w:r w:rsidRPr="009C2DD4">
                              <w:t xml:space="preserve">cumulant toutes les périodes de travail accomplies </w:t>
                            </w:r>
                            <w:r>
                              <w:t>à Haut Services</w:t>
                            </w:r>
                            <w:r w:rsidRPr="002D68E4">
                              <w:t xml:space="preserve"> dans le cadre d'un contrat de travail.</w:t>
                            </w:r>
                          </w:p>
                        </w:txbxContent>
                      </wps:txbx>
                      <wps:bodyPr anchor="t" anchorCtr="0" bIns="45720" lIns="91440" rIns="91440" rot="0" tIns="45720" vert="horz" wrap="square">
                        <a:spAutoFit/>
                      </wps:bodyPr>
                    </wps:wsp>
                  </a:graphicData>
                </a:graphic>
              </wp:inline>
            </w:drawing>
          </mc:Choice>
          <mc:Fallback>
            <w:pict>
              <v:shape id="_x0000_s109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lMGATNAIAAFgEAAAOAAAAZHJzL2Uyb0RvYy54bWysVE2P0zAQvSPxHyzfadLQdrtR09XSpQhp +ZAWLtwmjtNY+AvbbVJ+PWOn2y0sJ0QOlsczfn7zZiarm0FJcuDOC6MrOp3klHDNTCP0rqJfv2xf LSnxAXQD0mhe0SP39Gb98sWqtyUvTGdkwx1BEO3L3la0C8GWWeZZxxX4ibFco7M1TkFA0+2yxkGP 6EpmRZ4vst64xjrDuPd4ejc66Trhty1n4VPbeh6IrChyC2l1aa3jmq1XUO4c2E6wEw34BxYKhMZH z1B3EIDsnXgGpQRzxps2TJhRmWlbwXjKAbOZ5n9k89CB5SkXFMfbs0z+/8Gyj4fPjoimovPrghIN Cov0DUtFGk4CHwInRRSpt77E2AeL0WF4YwYsdkrY23vDvnuizaYDveO3zpm+49AgyWm8mV1cHXF8 BKn7D6bBt2AfTAIaWqeigqgJQXQs1vFcIORBGB4uUKPiak4JQ990lr++Xs7TG1A+XrfOh3fcKBI3 FXXYAQkeDvc+RDpQPobE17yRotkKKZPhdvVGOnIA7JZt+k7ov4VJTfqKFss5MnmOETuXn1GAMa7D 7G8wSgRsfSlURZd5/GIQlFG7t7pJ+wBCjnukLfVJzKjfqGQY6iEVb7GMl6PStWmOKK8zY6vjaOKm M+4nJT22eUX9jz04Tol8r7FE19PZLM5FMmbzqwINd+mpLz2gGUJVNFAybjchzVJSwd5iKbciifzE 5MQZ2zdpfxq1OB+Xdop6+iGsfwE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pTBgEzQCAABY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77B8095D">
                <v:textbox style="mso-fit-shape-to-text:t">
                  <w:txbxContent>
                    <w:p w:rsidP="002607D6" w:rsidR="00CA2B35" w:rsidRDefault="00CA2B35" w:rsidRPr="00E652CF">
                      <w:pPr>
                        <w:rPr>
                          <w:b/>
                        </w:rPr>
                      </w:pPr>
                      <w:r>
                        <w:rPr>
                          <w:b/>
                        </w:rPr>
                        <w:t>6.1.</w:t>
                      </w:r>
                      <w:r w:rsidRPr="00E652CF">
                        <w:rPr>
                          <w:b/>
                        </w:rPr>
                        <w:t>5. Calcul de l’ancienneté</w:t>
                      </w:r>
                      <w:r>
                        <w:rPr>
                          <w:b/>
                        </w:rPr>
                        <w:t xml:space="preserve"> pour bénéficier de la subrogation</w:t>
                      </w:r>
                    </w:p>
                    <w:p w:rsidP="002607D6" w:rsidR="00CA2B35" w:rsidRDefault="00CA2B35" w:rsidRPr="002D68E4">
                      <w:pPr>
                        <w:pStyle w:val="Paragraphedeliste"/>
                      </w:pPr>
                    </w:p>
                    <w:p w:rsidP="00C97DCB" w:rsidR="00CA2B35" w:rsidRDefault="00CA2B35" w:rsidRPr="00C97DCB">
                      <w:r w:rsidRPr="002D68E4">
                        <w:t xml:space="preserve">La condition d'ancienneté s'apprécie au premier jour de l'absence en </w:t>
                      </w:r>
                      <w:r w:rsidRPr="009C2DD4">
                        <w:t xml:space="preserve">cumulant toutes les périodes de travail accomplies </w:t>
                      </w:r>
                      <w:r>
                        <w:t>à Haut Services</w:t>
                      </w:r>
                      <w:r w:rsidRPr="002D68E4">
                        <w:t xml:space="preserve"> dans le cadre d'un contrat de travail.</w:t>
                      </w:r>
                    </w:p>
                  </w:txbxContent>
                </v:textbox>
                <w10:anchorlock/>
              </v:shape>
            </w:pict>
          </mc:Fallback>
        </mc:AlternateContent>
      </w:r>
    </w:p>
    <w:p w:rsidP="0012217A" w:rsidR="002607D6" w:rsidRDefault="002607D6">
      <w:pPr>
        <w:pStyle w:val="NormalWeb"/>
        <w:spacing w:after="0" w:afterAutospacing="0" w:before="0" w:beforeAutospacing="0"/>
        <w:jc w:val="both"/>
        <w:rPr>
          <w:rFonts w:ascii="Tahoma" w:cs="Tahoma" w:hAnsi="Tahoma"/>
          <w:sz w:val="22"/>
          <w:szCs w:val="22"/>
        </w:rPr>
      </w:pPr>
    </w:p>
    <w:p w:rsidP="0012217A" w:rsidR="00C63C38" w:rsidRDefault="00C63C38">
      <w:pPr>
        <w:rPr>
          <w:szCs w:val="22"/>
        </w:rPr>
      </w:pPr>
    </w:p>
    <w:p w:rsidP="0012217A" w:rsidR="00EE4DFA" w:rsidRDefault="00EE4DFA">
      <w:pPr>
        <w:rPr>
          <w:szCs w:val="22"/>
        </w:rPr>
      </w:pPr>
    </w:p>
    <w:p w:rsidP="0012217A" w:rsidR="00EE4DFA" w:rsidRDefault="00EE4DFA">
      <w:pPr>
        <w:rPr>
          <w:szCs w:val="22"/>
        </w:rPr>
      </w:pPr>
    </w:p>
    <w:p w:rsidP="0012217A" w:rsidR="00EE4DFA" w:rsidRDefault="00EE4DFA">
      <w:pPr>
        <w:rPr>
          <w:szCs w:val="22"/>
        </w:rPr>
      </w:pPr>
    </w:p>
    <w:p w:rsidP="0012217A" w:rsidR="00EE4DFA" w:rsidRDefault="00EE4DFA">
      <w:pPr>
        <w:rPr>
          <w:szCs w:val="22"/>
        </w:rPr>
      </w:pPr>
    </w:p>
    <w:p w:rsidP="0012217A" w:rsidR="00EE4DFA" w:rsidRDefault="00EE4DFA">
      <w:pPr>
        <w:rPr>
          <w:szCs w:val="22"/>
        </w:rPr>
      </w:pPr>
    </w:p>
    <w:p w:rsidP="0012217A" w:rsidR="00EE4DFA" w:rsidRDefault="00EE4DFA">
      <w:pPr>
        <w:rPr>
          <w:szCs w:val="22"/>
        </w:rPr>
      </w:pPr>
    </w:p>
    <w:p w:rsidP="0012217A" w:rsidR="00EE4DFA" w:rsidRDefault="00EE4DFA">
      <w:pPr>
        <w:rPr>
          <w:szCs w:val="22"/>
        </w:rPr>
      </w:pPr>
    </w:p>
    <w:p w:rsidP="0012217A" w:rsidR="00EE4DFA" w:rsidRDefault="00EE4DFA">
      <w:pPr>
        <w:rPr>
          <w:szCs w:val="22"/>
        </w:rPr>
      </w:pPr>
    </w:p>
    <w:p w:rsidP="0012217A" w:rsidR="00EE4DFA" w:rsidRDefault="00EE4DFA">
      <w:pPr>
        <w:rPr>
          <w:szCs w:val="22"/>
        </w:rPr>
      </w:pPr>
    </w:p>
    <w:p w:rsidP="000A4267" w:rsidR="00AD4051" w:rsidRDefault="001433EB" w:rsidRPr="002D68E4">
      <w:pPr>
        <w:pStyle w:val="Titre2"/>
      </w:pPr>
      <w:bookmarkStart w:id="36" w:name="_Toc70606028"/>
      <w:r w:rsidRPr="002D68E4">
        <w:lastRenderedPageBreak/>
        <w:t xml:space="preserve">Article </w:t>
      </w:r>
      <w:r w:rsidR="00C91098">
        <w:t>6</w:t>
      </w:r>
      <w:r w:rsidRPr="002D68E4">
        <w:t>.2 : Détermination et modalité de prise de congés payés</w:t>
      </w:r>
      <w:bookmarkEnd w:id="36"/>
    </w:p>
    <w:p w:rsidP="0012217A" w:rsidR="00AD4051" w:rsidRDefault="00AD4051"/>
    <w:p w:rsidP="0012217A" w:rsidR="00C63C38" w:rsidRDefault="00C63C38">
      <w:r>
        <w:rPr>
          <w:noProof/>
        </w:rPr>
        <mc:AlternateContent>
          <mc:Choice Requires="wps">
            <w:drawing>
              <wp:inline distB="0" distL="0" distR="0" distT="0" wp14:anchorId="4F2E5E8B" wp14:editId="40EDE74B">
                <wp:extent cx="6010275" cy="1403985"/>
                <wp:effectExtent b="25400" l="19050" r="28575" t="19050"/>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C63C38" w:rsidR="00CA2B35" w:rsidRDefault="00CA2B35" w:rsidRPr="002D68E4">
                            <w:pPr>
                              <w:rPr>
                                <w:b/>
                              </w:rPr>
                            </w:pPr>
                            <w:r>
                              <w:rPr>
                                <w:b/>
                              </w:rPr>
                              <w:t>6.2.</w:t>
                            </w:r>
                            <w:r w:rsidRPr="002D68E4">
                              <w:rPr>
                                <w:b/>
                              </w:rPr>
                              <w:t>1. Droit aux congés payés</w:t>
                            </w:r>
                          </w:p>
                          <w:p w:rsidP="00C63C38" w:rsidR="00CA2B35" w:rsidRDefault="00CA2B35" w:rsidRPr="002D68E4"/>
                          <w:p w:rsidP="00C63C38" w:rsidR="00CA2B35" w:rsidRDefault="00CA2B35" w:rsidRPr="00C6502E">
                            <w:r w:rsidRPr="00C6502E">
                              <w:t>Le nombre de jours de congés est déterminé conformément aux dispositions légales. Tout salarié acquiert 2,08 jours, soit un total de 25 jours ouvrés sur l’année (calcul sur le nombre de jours ouvrés).</w:t>
                            </w:r>
                          </w:p>
                          <w:p w:rsidP="00C63C38" w:rsidR="00CA2B35" w:rsidRDefault="00CA2B35" w:rsidRPr="00C6502E"/>
                          <w:p w:rsidP="00C63C38" w:rsidR="00CA2B35" w:rsidRDefault="00CA2B35" w:rsidRPr="00C6502E">
                            <w:r w:rsidRPr="00C6502E">
                              <w:t>Les congés peuvent être pris dès que le droit est ouvert.</w:t>
                            </w:r>
                          </w:p>
                          <w:p w:rsidP="00C63C38" w:rsidR="00CA2B35" w:rsidRDefault="00CA2B35" w:rsidRPr="00C6502E"/>
                          <w:p w:rsidP="00C63C38" w:rsidR="00CA2B35" w:rsidRDefault="00CA2B35" w:rsidRPr="00C6502E">
                            <w:r w:rsidRPr="00C6502E">
                              <w:t>Les salariés à temps partiel disposent des mêmes droits que les salariés à temps plein.</w:t>
                            </w:r>
                          </w:p>
                          <w:p w:rsidP="00C63C38" w:rsidR="00CA2B35" w:rsidRDefault="00CA2B35" w:rsidRPr="004C5268">
                            <w:pPr>
                              <w:pStyle w:val="Paragraphedeliste"/>
                              <w:rPr>
                                <w:i/>
                                <w:highlight w:val="green"/>
                              </w:rPr>
                            </w:pPr>
                          </w:p>
                          <w:p w:rsidP="00C63C38" w:rsidR="00CA2B35" w:rsidRDefault="00CA2B35" w:rsidRPr="00157933">
                            <w:r w:rsidRPr="00C6502E">
                              <w:t>Les salariés de retour d'un congé de maternité prévu ou d'un congé d'adoption ont droit à leur congé payé annuel, quelle que soit la période de congé payé retenue pour le personnel de l'entreprise.</w:t>
                            </w:r>
                          </w:p>
                          <w:p w:rsidP="00C63C38" w:rsidR="00CA2B35" w:rsidRDefault="00CA2B35" w:rsidRPr="006C12F0"/>
                        </w:txbxContent>
                      </wps:txbx>
                      <wps:bodyPr anchor="t" anchorCtr="0" bIns="45720" lIns="91440" rIns="91440" rot="0" tIns="45720" vert="horz" wrap="square">
                        <a:spAutoFit/>
                      </wps:bodyPr>
                    </wps:wsp>
                  </a:graphicData>
                </a:graphic>
              </wp:inline>
            </w:drawing>
          </mc:Choice>
          <mc:Fallback>
            <w:pict>
              <v:shape id="_x0000_s109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Zd7C3MwIAAFcEAAAOAAAAZHJzL2Uyb0RvYy54bWysVE2P0zAQvSPxHyzfadLQdrtR09XSpQhp +ZAWLtwmttNYOLax3Sbl1zN2ut3CckLkYHk84+c3b2ayuhk6RQ7CeWl0RaeTnBKhmeFS7yr69cv2 1ZISH0BzUEaLih6Fpzfrly9WvS1FYVqjuHAEQbQve1vRNgRbZplnrejAT4wVGp2NcR0ENN0u4w56 RO9UVuT5IuuN49YZJrzH07vRSdcJv2kEC5+axotAVEWRW0irS2sd12y9gnLnwLaSnWjAP7DoQGp8 9Ax1BwHI3slnUJ1kznjThAkzXWaaRjKRcsBspvkf2Ty0YEXKBcXx9iyT/3+w7OPhsyOSV7QoKNHQ YY2+YaUIFySIIQhSRI1660sMfbAYHIY3ZsBap3y9vTfsuyfabFrQO3HrnOlbARw5TuPN7OLqiOMj SN1/MBzfgn0wCWhoXBcFREkIomOtjuf6IA/C8HCBEhVXc0oY+qaz/PX1cp7egPLxunU+vBOmI3FT UYcNkODhcO9DpAPlY0h8zRsl+VYqlQy3qzfKkQNgs2zTd0L/LUxp0qNcyzkyeY4RG1ecUYAxocPs bzCdDNj5SnYVXebxi0FQRu3eap72AaQa90hb6ZOYUb9RyTDUQ6rd4jpejkrXhh9RXmfGTsfJxE1r 3E9Keuzyivofe3CCEvVeY4mup7NZHItkzOZXBRru0lNfekAzhKpooGTcbkIapaSCvcVSbmUS+YnJ iTN2b9L+NGlxPC7tFPX0P1j/AgAA//8DAFBLAwQUAAYACAAAACEAmww2QNwAAAAFAQAADwAAAGRy cy9kb3ducmV2LnhtbEyPQU+EMBCF7yb+h2ZMvBi3gEoUKRs12cR4A43xWOgIZOkM0i6w/97qRS+T vLyX977Jt6sdxIyT65kUxJsIBFLDpqdWwdvr7vIWhPOajB6YUMERHWyL05NcZ4YXKnGufCtCCblM K+i8HzMpXdOh1W7DI1LwPnmy2gc5tdJMegnldpBJFKXS6p7CQqdHfOqw2VcHq+Dj8Wp4Kff1V/l8 XN453XE1X7BS52frwz0Ij6v/C8MPfkCHIjDVfCDjxKAgPOJ/b/DurtMbELWCJIljkEUu/9MX3wAA AP//AwBQSwECLQAUAAYACAAAACEAtoM4kv4AAADhAQAAEwAAAAAAAAAAAAAAAAAAAAAAW0NvbnRl bnRfVHlwZXNdLnhtbFBLAQItABQABgAIAAAAIQA4/SH/1gAAAJQBAAALAAAAAAAAAAAAAAAAAC8B AABfcmVscy8ucmVsc1BLAQItABQABgAIAAAAIQBZd7C3MwIAAFcEAAAOAAAAAAAAAAAAAAAAAC4C AABkcnMvZTJvRG9jLnhtbFBLAQItABQABgAIAAAAIQCbDDZA3AAAAAUBAAAPAAAAAAAAAAAAAAAA AI0EAABkcnMvZG93bnJldi54bWxQSwUGAAAAAAQABADzAAAAlgU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4F2E5E8B">
                <v:textbox style="mso-fit-shape-to-text:t">
                  <w:txbxContent>
                    <w:p w:rsidP="00C63C38" w:rsidR="00CA2B35" w:rsidRDefault="00CA2B35" w:rsidRPr="002D68E4">
                      <w:pPr>
                        <w:rPr>
                          <w:b/>
                        </w:rPr>
                      </w:pPr>
                      <w:r>
                        <w:rPr>
                          <w:b/>
                        </w:rPr>
                        <w:t>6.2.</w:t>
                      </w:r>
                      <w:r w:rsidRPr="002D68E4">
                        <w:rPr>
                          <w:b/>
                        </w:rPr>
                        <w:t>1. Droit aux congés payés</w:t>
                      </w:r>
                    </w:p>
                    <w:p w:rsidP="00C63C38" w:rsidR="00CA2B35" w:rsidRDefault="00CA2B35" w:rsidRPr="002D68E4"/>
                    <w:p w:rsidP="00C63C38" w:rsidR="00CA2B35" w:rsidRDefault="00CA2B35" w:rsidRPr="00C6502E">
                      <w:r w:rsidRPr="00C6502E">
                        <w:t>Le nombre de jours de congés est déterminé conformément aux dispositions légales. Tout salarié acquiert 2,08 jours, soit un total de 25 jours ouvrés sur l’année (calcul sur le nombre de jours ouvrés).</w:t>
                      </w:r>
                    </w:p>
                    <w:p w:rsidP="00C63C38" w:rsidR="00CA2B35" w:rsidRDefault="00CA2B35" w:rsidRPr="00C6502E"/>
                    <w:p w:rsidP="00C63C38" w:rsidR="00CA2B35" w:rsidRDefault="00CA2B35" w:rsidRPr="00C6502E">
                      <w:r w:rsidRPr="00C6502E">
                        <w:t>Les congés peuvent être pris dès que le droit est ouvert.</w:t>
                      </w:r>
                    </w:p>
                    <w:p w:rsidP="00C63C38" w:rsidR="00CA2B35" w:rsidRDefault="00CA2B35" w:rsidRPr="00C6502E"/>
                    <w:p w:rsidP="00C63C38" w:rsidR="00CA2B35" w:rsidRDefault="00CA2B35" w:rsidRPr="00C6502E">
                      <w:r w:rsidRPr="00C6502E">
                        <w:t>Les salariés à temps partiel disposent des mêmes droits que les salariés à temps plein.</w:t>
                      </w:r>
                    </w:p>
                    <w:p w:rsidP="00C63C38" w:rsidR="00CA2B35" w:rsidRDefault="00CA2B35" w:rsidRPr="004C5268">
                      <w:pPr>
                        <w:pStyle w:val="Paragraphedeliste"/>
                        <w:rPr>
                          <w:i/>
                          <w:highlight w:val="green"/>
                        </w:rPr>
                      </w:pPr>
                    </w:p>
                    <w:p w:rsidP="00C63C38" w:rsidR="00CA2B35" w:rsidRDefault="00CA2B35" w:rsidRPr="00157933">
                      <w:r w:rsidRPr="00C6502E">
                        <w:t>Les salariés de retour d'un congé de maternité prévu ou d'un congé d'adoption ont droit à leur congé payé annuel, quelle que soit la période de congé payé retenue pour le personnel de l'entreprise.</w:t>
                      </w:r>
                    </w:p>
                    <w:p w:rsidP="00C63C38" w:rsidR="00CA2B35" w:rsidRDefault="00CA2B35" w:rsidRPr="006C12F0"/>
                  </w:txbxContent>
                </v:textbox>
                <w10:anchorlock/>
              </v:shape>
            </w:pict>
          </mc:Fallback>
        </mc:AlternateContent>
      </w:r>
    </w:p>
    <w:p w:rsidP="0012217A" w:rsidR="00AD4051" w:rsidRDefault="00AD4051" w:rsidRPr="002D68E4"/>
    <w:p w:rsidP="0012217A" w:rsidR="00C33CA0" w:rsidRDefault="00C33CA0" w:rsidRPr="00C6502E">
      <w:pPr>
        <w:pStyle w:val="NormalWeb"/>
        <w:spacing w:after="0" w:afterAutospacing="0" w:before="0" w:beforeAutospacing="0"/>
        <w:jc w:val="both"/>
        <w:rPr>
          <w:rFonts w:ascii="Tahoma" w:cs="Tahoma" w:hAnsi="Tahoma"/>
          <w:sz w:val="22"/>
          <w:szCs w:val="22"/>
        </w:rPr>
      </w:pPr>
      <w:r w:rsidRPr="00C6502E">
        <w:rPr>
          <w:rFonts w:ascii="Tahoma" w:cs="Tahoma" w:hAnsi="Tahoma"/>
          <w:sz w:val="22"/>
          <w:szCs w:val="22"/>
        </w:rPr>
        <w:t xml:space="preserve">Les salariés ne peuvent s’opposer au calcul de leurs congés en </w:t>
      </w:r>
      <w:r w:rsidRPr="00C6502E">
        <w:rPr>
          <w:rFonts w:ascii="Tahoma" w:cs="Tahoma" w:hAnsi="Tahoma"/>
          <w:b/>
          <w:bCs/>
          <w:sz w:val="22"/>
          <w:szCs w:val="22"/>
        </w:rPr>
        <w:t>jours ouvrés</w:t>
      </w:r>
      <w:r w:rsidRPr="00C6502E">
        <w:rPr>
          <w:rFonts w:ascii="Tahoma" w:cs="Tahoma" w:hAnsi="Tahoma"/>
          <w:sz w:val="22"/>
          <w:szCs w:val="22"/>
        </w:rPr>
        <w:t xml:space="preserve"> que si ce mode de calcul leur est moins </w:t>
      </w:r>
      <w:r w:rsidRPr="00C6502E">
        <w:rPr>
          <w:rFonts w:ascii="Tahoma" w:cs="Tahoma" w:hAnsi="Tahoma"/>
          <w:b/>
          <w:bCs/>
          <w:sz w:val="22"/>
          <w:szCs w:val="22"/>
        </w:rPr>
        <w:t>favorable</w:t>
      </w:r>
      <w:r w:rsidRPr="00C6502E">
        <w:rPr>
          <w:rFonts w:ascii="Tahoma" w:cs="Tahoma" w:hAnsi="Tahoma"/>
          <w:sz w:val="22"/>
          <w:szCs w:val="22"/>
        </w:rPr>
        <w:t xml:space="preserve"> que le calcul en jours ouvrables </w:t>
      </w:r>
      <w:r w:rsidRPr="00C6502E">
        <w:rPr>
          <w:rFonts w:ascii="Tahoma" w:cs="Tahoma" w:hAnsi="Tahoma"/>
          <w:iCs/>
          <w:sz w:val="22"/>
          <w:szCs w:val="22"/>
        </w:rPr>
        <w:t>(</w:t>
      </w:r>
      <w:proofErr w:type="spellStart"/>
      <w:r w:rsidR="005577DC" w:rsidRPr="00C6502E">
        <w:rPr>
          <w:rFonts w:ascii="Tahoma" w:cs="Tahoma" w:hAnsi="Tahoma"/>
          <w:sz w:val="22"/>
          <w:szCs w:val="22"/>
        </w:rPr>
        <w:t>Cass</w:t>
      </w:r>
      <w:proofErr w:type="spellEnd"/>
      <w:r w:rsidR="005577DC" w:rsidRPr="00C6502E">
        <w:rPr>
          <w:rFonts w:ascii="Tahoma" w:cs="Tahoma" w:hAnsi="Tahoma"/>
          <w:sz w:val="22"/>
          <w:szCs w:val="22"/>
        </w:rPr>
        <w:t xml:space="preserve">. </w:t>
      </w:r>
      <w:proofErr w:type="gramStart"/>
      <w:r w:rsidR="005577DC" w:rsidRPr="00C6502E">
        <w:rPr>
          <w:rFonts w:ascii="Tahoma" w:cs="Tahoma" w:hAnsi="Tahoma"/>
          <w:sz w:val="22"/>
          <w:szCs w:val="22"/>
        </w:rPr>
        <w:t>soc.,</w:t>
      </w:r>
      <w:proofErr w:type="gramEnd"/>
      <w:r w:rsidR="005577DC" w:rsidRPr="00C6502E">
        <w:rPr>
          <w:rFonts w:ascii="Tahoma" w:cs="Tahoma" w:hAnsi="Tahoma"/>
          <w:sz w:val="22"/>
          <w:szCs w:val="22"/>
        </w:rPr>
        <w:t xml:space="preserve"> 20 avril 2005, nº 04-42.297</w:t>
      </w:r>
      <w:r w:rsidRPr="00C6502E">
        <w:rPr>
          <w:rFonts w:ascii="Tahoma" w:cs="Tahoma" w:hAnsi="Tahoma"/>
          <w:iCs/>
          <w:sz w:val="22"/>
          <w:szCs w:val="22"/>
        </w:rPr>
        <w:t>).</w:t>
      </w:r>
    </w:p>
    <w:p w:rsidP="0012217A" w:rsidR="00C33CA0" w:rsidRDefault="00C33CA0" w:rsidRPr="00C6502E">
      <w:pPr>
        <w:pStyle w:val="NormalWeb"/>
        <w:spacing w:after="0" w:afterAutospacing="0" w:before="0" w:beforeAutospacing="0"/>
        <w:jc w:val="both"/>
        <w:rPr>
          <w:rFonts w:ascii="Tahoma" w:cs="Tahoma" w:hAnsi="Tahoma"/>
          <w:iCs/>
          <w:sz w:val="22"/>
          <w:szCs w:val="22"/>
        </w:rPr>
      </w:pPr>
      <w:r w:rsidRPr="00C6502E">
        <w:rPr>
          <w:rFonts w:ascii="Tahoma" w:cs="Tahoma" w:hAnsi="Tahoma"/>
          <w:b/>
          <w:i/>
          <w:sz w:val="22"/>
          <w:szCs w:val="22"/>
        </w:rPr>
        <w:t>A savoir :</w:t>
      </w:r>
      <w:r w:rsidRPr="00C6502E">
        <w:rPr>
          <w:rFonts w:ascii="Tahoma" w:cs="Tahoma" w:hAnsi="Tahoma"/>
          <w:sz w:val="22"/>
          <w:szCs w:val="22"/>
        </w:rPr>
        <w:t xml:space="preserve"> Le décompte des </w:t>
      </w:r>
      <w:r w:rsidRPr="00C6502E">
        <w:rPr>
          <w:rStyle w:val="highlight"/>
          <w:rFonts w:ascii="Tahoma" w:cs="Tahoma" w:hAnsi="Tahoma"/>
          <w:sz w:val="22"/>
          <w:szCs w:val="22"/>
        </w:rPr>
        <w:t>congés payés</w:t>
      </w:r>
      <w:r w:rsidRPr="00C6502E">
        <w:rPr>
          <w:rFonts w:ascii="Tahoma" w:cs="Tahoma" w:hAnsi="Tahoma"/>
          <w:sz w:val="22"/>
          <w:szCs w:val="22"/>
        </w:rPr>
        <w:t xml:space="preserve"> effectué en heures est illégal et interdit </w:t>
      </w:r>
      <w:r w:rsidRPr="00C6502E">
        <w:rPr>
          <w:rFonts w:ascii="Tahoma" w:cs="Tahoma" w:hAnsi="Tahoma"/>
          <w:iCs/>
          <w:sz w:val="22"/>
          <w:szCs w:val="22"/>
        </w:rPr>
        <w:t>(</w:t>
      </w:r>
      <w:proofErr w:type="spellStart"/>
      <w:r w:rsidR="005577DC" w:rsidRPr="00C6502E">
        <w:rPr>
          <w:rFonts w:ascii="Tahoma" w:cs="Tahoma" w:hAnsi="Tahoma"/>
          <w:sz w:val="22"/>
          <w:szCs w:val="22"/>
        </w:rPr>
        <w:t>Cass</w:t>
      </w:r>
      <w:proofErr w:type="spellEnd"/>
      <w:r w:rsidR="005577DC" w:rsidRPr="00C6502E">
        <w:rPr>
          <w:rFonts w:ascii="Tahoma" w:cs="Tahoma" w:hAnsi="Tahoma"/>
          <w:sz w:val="22"/>
          <w:szCs w:val="22"/>
        </w:rPr>
        <w:t xml:space="preserve">. </w:t>
      </w:r>
      <w:proofErr w:type="gramStart"/>
      <w:r w:rsidR="005577DC" w:rsidRPr="00C6502E">
        <w:rPr>
          <w:rFonts w:ascii="Tahoma" w:cs="Tahoma" w:hAnsi="Tahoma"/>
          <w:sz w:val="22"/>
          <w:szCs w:val="22"/>
        </w:rPr>
        <w:t>soc.,</w:t>
      </w:r>
      <w:proofErr w:type="gramEnd"/>
      <w:r w:rsidR="005577DC" w:rsidRPr="00C6502E">
        <w:rPr>
          <w:rFonts w:ascii="Tahoma" w:cs="Tahoma" w:hAnsi="Tahoma"/>
          <w:sz w:val="22"/>
          <w:szCs w:val="22"/>
        </w:rPr>
        <w:t xml:space="preserve"> 11 mars 1998, nº 96-16.553</w:t>
      </w:r>
      <w:r w:rsidRPr="00C6502E">
        <w:rPr>
          <w:rFonts w:ascii="Tahoma" w:cs="Tahoma" w:hAnsi="Tahoma"/>
          <w:iCs/>
          <w:sz w:val="22"/>
          <w:szCs w:val="22"/>
        </w:rPr>
        <w:t xml:space="preserve"> ; </w:t>
      </w:r>
      <w:proofErr w:type="spellStart"/>
      <w:r w:rsidRPr="00C6502E">
        <w:rPr>
          <w:rFonts w:ascii="Tahoma" w:cs="Tahoma" w:hAnsi="Tahoma"/>
          <w:iCs/>
          <w:sz w:val="22"/>
          <w:szCs w:val="22"/>
        </w:rPr>
        <w:t>Cass</w:t>
      </w:r>
      <w:proofErr w:type="spellEnd"/>
      <w:r w:rsidRPr="00C6502E">
        <w:rPr>
          <w:rFonts w:ascii="Tahoma" w:cs="Tahoma" w:hAnsi="Tahoma"/>
          <w:iCs/>
          <w:sz w:val="22"/>
          <w:szCs w:val="22"/>
        </w:rPr>
        <w:t>. soc., 19 juin 2004, nº 02-19.866).</w:t>
      </w:r>
    </w:p>
    <w:p w:rsidP="0012217A" w:rsidR="00D96058" w:rsidRDefault="00D96058">
      <w:r w:rsidRPr="00C6502E">
        <w:t>Sont assimilées à un mois de travail effectif les périodes équivalentes à 4 semaines ou à 24 jours de travail</w:t>
      </w:r>
      <w:r w:rsidR="00F63970" w:rsidRPr="00C6502E">
        <w:t>. C</w:t>
      </w:r>
      <w:r w:rsidRPr="00C6502E">
        <w:t>ette disposition est d’ordre public.</w:t>
      </w:r>
    </w:p>
    <w:p w:rsidP="0012217A" w:rsidR="00C63C38" w:rsidRDefault="00C63C38"/>
    <w:p w:rsidP="0012217A" w:rsidR="00C63C38" w:rsidRDefault="00C63C38" w:rsidRPr="002D68E4">
      <w:r>
        <w:rPr>
          <w:noProof/>
        </w:rPr>
        <mc:AlternateContent>
          <mc:Choice Requires="wps">
            <w:drawing>
              <wp:inline distB="0" distL="0" distR="0" distT="0" wp14:anchorId="01CEF833" wp14:editId="7C1468BB">
                <wp:extent cx="6010275" cy="1403985"/>
                <wp:effectExtent b="25400" l="19050" r="28575" t="19050"/>
                <wp:docPr id="45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C63C38" w:rsidR="00CA2B35" w:rsidRDefault="00CA2B35" w:rsidRPr="002D68E4">
                            <w:pPr>
                              <w:rPr>
                                <w:b/>
                              </w:rPr>
                            </w:pPr>
                            <w:r>
                              <w:rPr>
                                <w:b/>
                              </w:rPr>
                              <w:t>6.2.</w:t>
                            </w:r>
                            <w:r w:rsidRPr="002D68E4">
                              <w:rPr>
                                <w:b/>
                              </w:rPr>
                              <w:t xml:space="preserve">2. Période de référence pour l’acquisition des congés payés </w:t>
                            </w:r>
                          </w:p>
                          <w:p w:rsidP="00C63C38" w:rsidR="00CA2B35" w:rsidRDefault="00CA2B35" w:rsidRPr="002D68E4"/>
                          <w:p w:rsidP="00C63C38" w:rsidR="00CA2B35" w:rsidRDefault="00CA2B35" w:rsidRPr="002D68E4">
                            <w:r w:rsidRPr="002D68E4">
                              <w:t>La période de référence pour l’acquisition des congés payés court du 1er juin au 31 mai de l’année suivante.</w:t>
                            </w:r>
                          </w:p>
                          <w:p w:rsidP="00C63C38" w:rsidR="00CA2B35" w:rsidRDefault="00CA2B35" w:rsidRPr="002D68E4">
                            <w:pPr>
                              <w:rPr>
                                <w:i/>
                              </w:rPr>
                            </w:pPr>
                          </w:p>
                          <w:p w:rsidP="00C63C38" w:rsidR="00CA2B35" w:rsidRDefault="00CA2B35" w:rsidRPr="002D68E4">
                            <w:r w:rsidRPr="002D68E4">
                              <w:t>En cas d’annualisation du temps de travail, la période de référence pour l’acquisition des congés payés est la même que celle de l’annualisation.</w:t>
                            </w:r>
                          </w:p>
                          <w:p w:rsidP="00C63C38" w:rsidR="00CA2B35" w:rsidRDefault="00CA2B35" w:rsidRPr="002D68E4">
                            <w:pPr>
                              <w:rPr>
                                <w:color w:val="FF0000"/>
                                <w:szCs w:val="22"/>
                              </w:rPr>
                            </w:pPr>
                          </w:p>
                          <w:p w:rsidP="00C63C38" w:rsidR="00CA2B35" w:rsidRDefault="00CA2B35" w:rsidRPr="00F63970">
                            <w:pPr>
                              <w:rPr>
                                <w:color w:themeColor="text1" w:val="000000"/>
                                <w:szCs w:val="22"/>
                              </w:rPr>
                            </w:pPr>
                            <w:r w:rsidRPr="00E86DC0">
                              <w:rPr>
                                <w:color w:themeColor="text1" w:val="000000"/>
                                <w:szCs w:val="22"/>
                              </w:rPr>
                              <w:t>Pour chaque période de 5 ans d’ancienneté</w:t>
                            </w:r>
                            <w:r>
                              <w:rPr>
                                <w:color w:themeColor="text1" w:val="000000"/>
                                <w:szCs w:val="22"/>
                              </w:rPr>
                              <w:t xml:space="preserve"> (à la signature du contrat de travail et non rétroactif)</w:t>
                            </w:r>
                            <w:r w:rsidRPr="00E86DC0">
                              <w:rPr>
                                <w:color w:themeColor="text1" w:val="000000"/>
                                <w:szCs w:val="22"/>
                              </w:rPr>
                              <w:t>, les salariés bénéficient d’un jour de congé supplémentaire par an.</w:t>
                            </w:r>
                            <w:r>
                              <w:rPr>
                                <w:color w:themeColor="text1" w:val="000000"/>
                                <w:szCs w:val="22"/>
                              </w:rPr>
                              <w:t xml:space="preserve"> </w:t>
                            </w:r>
                          </w:p>
                          <w:p w:rsidP="00C63C38" w:rsidR="00CA2B35" w:rsidRDefault="00CA2B35" w:rsidRPr="002D68E4">
                            <w:pPr>
                              <w:jc w:val="right"/>
                              <w:rPr>
                                <w:szCs w:val="22"/>
                              </w:rPr>
                            </w:pPr>
                          </w:p>
                        </w:txbxContent>
                      </wps:txbx>
                      <wps:bodyPr anchor="t" anchorCtr="0" bIns="45720" lIns="91440" rIns="91440" rot="0" tIns="45720" vert="horz" wrap="square">
                        <a:spAutoFit/>
                      </wps:bodyPr>
                    </wps:wsp>
                  </a:graphicData>
                </a:graphic>
              </wp:inline>
            </w:drawing>
          </mc:Choice>
          <mc:Fallback>
            <w:pict>
              <v:shape id="_x0000_s109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6ZpXMwIAAFgEAAAOAAAAZHJzL2Uyb0RvYy54bWysVE2P0zAQvSPxHyzfadLQbrtR09XSpQhp +ZAWLtwmttNYOLax3Sbl1zN2ut3CckLkYHk84+c3b2ayuhk6RQ7CeWl0RaeTnBKhmeFS7yr69cv2 1ZISH0BzUEaLih6Fpzfrly9WvS1FYVqjuHAEQbQve1vRNgRbZplnrejAT4wVGp2NcR0ENN0u4w56 RO9UVuT5VdYbx60zTHiPp3ejk64TftMIFj41jReBqIoit5BWl9Y6rtl6BeXOgW0lO9GAf2DRgdT4 6BnqDgKQvZPPoDrJnPGmCRNmusw0jWQi5YDZTPM/snlowYqUC4rj7Vkm//9g2cfDZ0ckr+hsPqdE Q4dF+oalIlyQIIYgSBFF6q0vMfbBYnQY3pgBi50S9vbesO+eaLNpQe/ErXOmbwVwJDmNN7OLqyOO jyB1/8FwfAv2wSSgoXFdVBA1IYiOxTqeC4Q8CMPDK9SoWCBPhr7pLH99vZynN6B8vG6dD++E6Ujc VNRhByR4ONz7EOlA+RgSX/NGSb6VSiXD7eqNcuQA2C3b9J3QfwtTmvQVLZZzZPIcI3auOKMAY0KH 2d9gOhmw9ZXsKrrM4xeDoIzavdU87QNINe6RttInMaN+o5JhqIdUvEW6HJWuDT+ivM6MrY6jiZvW uJ+U9NjmFfU/9uAEJeq9xhJdT2ezOBfJmM0XBRru0lNfekAzhKpooGTcbkKapaSCvcVSbmUS+YnJ iTO2b9L+NGpxPi7tFPX0Q1j/AgAA//8DAFBLAwQUAAYACAAAACEAmww2QNwAAAAFAQAADwAAAGRy cy9kb3ducmV2LnhtbEyPQU+EMBCF7yb+h2ZMvBi3gEoUKRs12cR4A43xWOgIZOkM0i6w/97qRS+T vLyX977Jt6sdxIyT65kUxJsIBFLDpqdWwdvr7vIWhPOajB6YUMERHWyL05NcZ4YXKnGufCtCCblM K+i8HzMpXdOh1W7DI1LwPnmy2gc5tdJMegnldpBJFKXS6p7CQqdHfOqw2VcHq+Dj8Wp4Kff1V/l8 XN453XE1X7BS52frwz0Ij6v/C8MPfkCHIjDVfCDjxKAgPOJ/b/DurtMbELWCJIljkEUu/9MX3wAA AP//AwBQSwECLQAUAAYACAAAACEAtoM4kv4AAADhAQAAEwAAAAAAAAAAAAAAAAAAAAAAW0NvbnRl bnRfVHlwZXNdLnhtbFBLAQItABQABgAIAAAAIQA4/SH/1gAAAJQBAAALAAAAAAAAAAAAAAAAAC8B AABfcmVscy8ucmVsc1BLAQItABQABgAIAAAAIQAq6ZpXMwIAAFgEAAAOAAAAAAAAAAAAAAAAAC4C AABkcnMvZTJvRG9jLnhtbFBLAQItABQABgAIAAAAIQCbDDZA3AAAAAUBAAAPAAAAAAAAAAAAAAAA AI0EAABkcnMvZG93bnJldi54bWxQSwUGAAAAAAQABADzAAAAlgU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01CEF833">
                <v:textbox style="mso-fit-shape-to-text:t">
                  <w:txbxContent>
                    <w:p w:rsidP="00C63C38" w:rsidR="00CA2B35" w:rsidRDefault="00CA2B35" w:rsidRPr="002D68E4">
                      <w:pPr>
                        <w:rPr>
                          <w:b/>
                        </w:rPr>
                      </w:pPr>
                      <w:r>
                        <w:rPr>
                          <w:b/>
                        </w:rPr>
                        <w:t>6.2.</w:t>
                      </w:r>
                      <w:r w:rsidRPr="002D68E4">
                        <w:rPr>
                          <w:b/>
                        </w:rPr>
                        <w:t xml:space="preserve">2. Période de référence pour l’acquisition des congés payés </w:t>
                      </w:r>
                    </w:p>
                    <w:p w:rsidP="00C63C38" w:rsidR="00CA2B35" w:rsidRDefault="00CA2B35" w:rsidRPr="002D68E4"/>
                    <w:p w:rsidP="00C63C38" w:rsidR="00CA2B35" w:rsidRDefault="00CA2B35" w:rsidRPr="002D68E4">
                      <w:r w:rsidRPr="002D68E4">
                        <w:t>La période de référence pour l’acquisition des congés payés court du 1er juin au 31 mai de l’année suivante.</w:t>
                      </w:r>
                    </w:p>
                    <w:p w:rsidP="00C63C38" w:rsidR="00CA2B35" w:rsidRDefault="00CA2B35" w:rsidRPr="002D68E4">
                      <w:pPr>
                        <w:rPr>
                          <w:i/>
                        </w:rPr>
                      </w:pPr>
                    </w:p>
                    <w:p w:rsidP="00C63C38" w:rsidR="00CA2B35" w:rsidRDefault="00CA2B35" w:rsidRPr="002D68E4">
                      <w:r w:rsidRPr="002D68E4">
                        <w:t>En cas d’annualisation du temps de travail, la période de référence pour l’acquisition des congés payés est la même que celle de l’annualisation.</w:t>
                      </w:r>
                    </w:p>
                    <w:p w:rsidP="00C63C38" w:rsidR="00CA2B35" w:rsidRDefault="00CA2B35" w:rsidRPr="002D68E4">
                      <w:pPr>
                        <w:rPr>
                          <w:color w:val="FF0000"/>
                          <w:szCs w:val="22"/>
                        </w:rPr>
                      </w:pPr>
                    </w:p>
                    <w:p w:rsidP="00C63C38" w:rsidR="00CA2B35" w:rsidRDefault="00CA2B35" w:rsidRPr="00F63970">
                      <w:pPr>
                        <w:rPr>
                          <w:color w:themeColor="text1" w:val="000000"/>
                          <w:szCs w:val="22"/>
                        </w:rPr>
                      </w:pPr>
                      <w:r w:rsidRPr="00E86DC0">
                        <w:rPr>
                          <w:color w:themeColor="text1" w:val="000000"/>
                          <w:szCs w:val="22"/>
                        </w:rPr>
                        <w:t>Pour chaque période de 5 ans d’ancienneté</w:t>
                      </w:r>
                      <w:r>
                        <w:rPr>
                          <w:color w:themeColor="text1" w:val="000000"/>
                          <w:szCs w:val="22"/>
                        </w:rPr>
                        <w:t xml:space="preserve"> (à la signature du contrat de travail et non rétroactif)</w:t>
                      </w:r>
                      <w:r w:rsidRPr="00E86DC0">
                        <w:rPr>
                          <w:color w:themeColor="text1" w:val="000000"/>
                          <w:szCs w:val="22"/>
                        </w:rPr>
                        <w:t>, les salariés bénéficient d’un jour de congé supplémentaire par an.</w:t>
                      </w:r>
                      <w:r>
                        <w:rPr>
                          <w:color w:themeColor="text1" w:val="000000"/>
                          <w:szCs w:val="22"/>
                        </w:rPr>
                        <w:t xml:space="preserve"> </w:t>
                      </w:r>
                    </w:p>
                    <w:p w:rsidP="00C63C38" w:rsidR="00CA2B35" w:rsidRDefault="00CA2B35" w:rsidRPr="002D68E4">
                      <w:pPr>
                        <w:jc w:val="right"/>
                        <w:rPr>
                          <w:szCs w:val="22"/>
                        </w:rPr>
                      </w:pPr>
                    </w:p>
                  </w:txbxContent>
                </v:textbox>
                <w10:anchorlock/>
              </v:shape>
            </w:pict>
          </mc:Fallback>
        </mc:AlternateContent>
      </w:r>
    </w:p>
    <w:p w:rsidP="0012217A" w:rsidR="00D04C46" w:rsidRDefault="00D04C46" w:rsidRPr="002D68E4"/>
    <w:p w:rsidP="0012217A" w:rsidR="00C33CA0" w:rsidRDefault="00527E6E" w:rsidRPr="009C2DD4">
      <w:pPr>
        <w:pStyle w:val="Paragraphedeliste"/>
        <w:ind w:left="0"/>
        <w:rPr>
          <w:b/>
          <w:u w:val="single"/>
        </w:rPr>
      </w:pPr>
      <w:r>
        <w:rPr>
          <w:b/>
          <w:u w:val="single"/>
        </w:rPr>
        <w:t>Salariés à temps partiel :</w:t>
      </w:r>
    </w:p>
    <w:p w:rsidP="0012217A" w:rsidR="008907A4" w:rsidRDefault="008907A4" w:rsidRPr="002D68E4"/>
    <w:p w:rsidP="0012217A" w:rsidR="00C33CA0" w:rsidRDefault="00C33CA0" w:rsidRPr="002D68E4">
      <w:pPr>
        <w:pStyle w:val="Paragraphedeliste"/>
        <w:ind w:left="0"/>
      </w:pPr>
      <w:r w:rsidRPr="002D68E4">
        <w:t xml:space="preserve">Concernant les salariés à temps partiel, on ne tient </w:t>
      </w:r>
      <w:r w:rsidRPr="002D68E4">
        <w:rPr>
          <w:b/>
          <w:bCs w:val="0"/>
        </w:rPr>
        <w:t>pas compte des horaires de travail</w:t>
      </w:r>
      <w:r w:rsidRPr="002D68E4">
        <w:t xml:space="preserve"> du salarié et du fait qu’il ne travaille pas à temps plein, mais à temps partiel </w:t>
      </w:r>
      <w:r w:rsidR="007A5D87">
        <w:rPr>
          <w:iCs/>
        </w:rPr>
        <w:t>(</w:t>
      </w:r>
      <w:r w:rsidRPr="009C2DD4">
        <w:rPr>
          <w:iCs/>
        </w:rPr>
        <w:t xml:space="preserve">art. L. 3123-5 </w:t>
      </w:r>
      <w:r w:rsidR="007A5D87">
        <w:rPr>
          <w:iCs/>
        </w:rPr>
        <w:t xml:space="preserve">du CT </w:t>
      </w:r>
      <w:r w:rsidRPr="009C2DD4">
        <w:rPr>
          <w:iCs/>
        </w:rPr>
        <w:t xml:space="preserve">; </w:t>
      </w:r>
      <w:proofErr w:type="spellStart"/>
      <w:r w:rsidR="005577DC" w:rsidRPr="009C2DD4">
        <w:t>Cass</w:t>
      </w:r>
      <w:proofErr w:type="spellEnd"/>
      <w:r w:rsidR="005577DC" w:rsidRPr="009C2DD4">
        <w:t>. soc., 31 janvier 2012, nº 10-30.935</w:t>
      </w:r>
      <w:r w:rsidRPr="009C2DD4">
        <w:rPr>
          <w:iCs/>
        </w:rPr>
        <w:t>).</w:t>
      </w:r>
    </w:p>
    <w:p w:rsidP="0012217A" w:rsidR="00C33CA0" w:rsidRDefault="00C33CA0" w:rsidRPr="002D68E4">
      <w:pPr>
        <w:pStyle w:val="Paragraphedeliste"/>
        <w:ind w:left="0"/>
      </w:pPr>
    </w:p>
    <w:p w:rsidP="0012217A" w:rsidR="00C33CA0" w:rsidRDefault="00C33CA0" w:rsidRPr="002D68E4">
      <w:pPr>
        <w:pStyle w:val="Paragraphedeliste"/>
        <w:ind w:left="0"/>
      </w:pPr>
      <w:r w:rsidRPr="002D68E4">
        <w:t xml:space="preserve">Le salarié à temps partiel </w:t>
      </w:r>
      <w:proofErr w:type="gramStart"/>
      <w:r w:rsidRPr="002D68E4">
        <w:t>a</w:t>
      </w:r>
      <w:proofErr w:type="gramEnd"/>
      <w:r w:rsidRPr="002D68E4">
        <w:t xml:space="preserve"> droit au </w:t>
      </w:r>
      <w:r w:rsidRPr="002D68E4">
        <w:rPr>
          <w:b/>
          <w:bCs w:val="0"/>
        </w:rPr>
        <w:t>même nombre de jours de congés</w:t>
      </w:r>
      <w:r w:rsidRPr="002D68E4">
        <w:t xml:space="preserve"> que s’il travaillait à plein temps. Par exemple, pour un mois de travail à </w:t>
      </w:r>
      <w:r w:rsidRPr="002D68E4">
        <w:rPr>
          <w:b/>
          <w:bCs w:val="0"/>
        </w:rPr>
        <w:t>24 heures par semaine,</w:t>
      </w:r>
      <w:r w:rsidRPr="002D68E4">
        <w:t xml:space="preserve"> il acquiert deux jours et demi de congé, comme le salarié travaillant 35 heures par semaine.</w:t>
      </w:r>
    </w:p>
    <w:p w:rsidP="0012217A" w:rsidR="00C33CA0" w:rsidRDefault="00C33CA0" w:rsidRPr="002D68E4">
      <w:pPr>
        <w:pStyle w:val="Paragraphedeliste"/>
        <w:ind w:left="0"/>
      </w:pPr>
    </w:p>
    <w:p w:rsidP="0012217A" w:rsidR="00C33CA0" w:rsidRDefault="00CA26E2">
      <w:pPr>
        <w:pStyle w:val="Paragraphedeliste"/>
        <w:ind w:left="0"/>
      </w:pPr>
      <w:r w:rsidRPr="002D68E4">
        <w:t xml:space="preserve">Le décompte de ses congés doit être effectué de la même manière : </w:t>
      </w:r>
      <w:r w:rsidR="00C33CA0" w:rsidRPr="002D68E4">
        <w:t xml:space="preserve">les jours de congés ne commencent à être </w:t>
      </w:r>
      <w:r w:rsidR="00C33CA0" w:rsidRPr="00DE2899">
        <w:t>décomptés qu’</w:t>
      </w:r>
      <w:r w:rsidR="00C33CA0" w:rsidRPr="00DE2899">
        <w:rPr>
          <w:bCs w:val="0"/>
        </w:rPr>
        <w:t>à partir du jour ouvrable normalement travaillé,</w:t>
      </w:r>
      <w:r w:rsidR="00C33CA0" w:rsidRPr="00DE2899">
        <w:t xml:space="preserve"> et </w:t>
      </w:r>
      <w:r w:rsidR="00C33CA0" w:rsidRPr="00DE2899">
        <w:rPr>
          <w:bCs w:val="0"/>
        </w:rPr>
        <w:t>tous les jours ouvrables</w:t>
      </w:r>
      <w:r w:rsidR="00C33CA0" w:rsidRPr="00DE2899">
        <w:t xml:space="preserve"> compris dans la période de congés (y compris ceux habituellement non travaillés du fait de l’organisation du temps partiel) s’imputent sur la durée des congés </w:t>
      </w:r>
      <w:r w:rsidR="00C33CA0" w:rsidRPr="00DE2899">
        <w:rPr>
          <w:iCs/>
        </w:rPr>
        <w:t>(</w:t>
      </w:r>
      <w:proofErr w:type="spellStart"/>
      <w:r w:rsidR="005577DC" w:rsidRPr="00DE2899">
        <w:t>Cass</w:t>
      </w:r>
      <w:proofErr w:type="spellEnd"/>
      <w:r w:rsidR="005577DC" w:rsidRPr="00DE2899">
        <w:t xml:space="preserve">. </w:t>
      </w:r>
      <w:proofErr w:type="gramStart"/>
      <w:r w:rsidR="005577DC" w:rsidRPr="00DE2899">
        <w:t>soc.,</w:t>
      </w:r>
      <w:proofErr w:type="gramEnd"/>
      <w:r w:rsidR="005577DC" w:rsidRPr="00DE2899">
        <w:t xml:space="preserve"> 22 février 2000, </w:t>
      </w:r>
      <w:r w:rsidR="005577DC" w:rsidRPr="00DE2899">
        <w:lastRenderedPageBreak/>
        <w:t>nº 97-43.515</w:t>
      </w:r>
      <w:r w:rsidR="00C33CA0" w:rsidRPr="00DE2899">
        <w:rPr>
          <w:iCs/>
        </w:rPr>
        <w:t>).</w:t>
      </w:r>
      <w:r w:rsidR="00C33CA0" w:rsidRPr="00DE2899">
        <w:t xml:space="preserve"> </w:t>
      </w:r>
      <w:r w:rsidRPr="00DE2899">
        <w:t>I</w:t>
      </w:r>
      <w:r w:rsidR="00C33CA0" w:rsidRPr="00DE2899">
        <w:t xml:space="preserve">l sera </w:t>
      </w:r>
      <w:r w:rsidRPr="00DE2899">
        <w:t xml:space="preserve">donc </w:t>
      </w:r>
      <w:r w:rsidR="00C33CA0" w:rsidRPr="00DE2899">
        <w:t xml:space="preserve">décompté </w:t>
      </w:r>
      <w:r w:rsidR="00C33CA0" w:rsidRPr="00DE2899">
        <w:rPr>
          <w:bCs w:val="0"/>
        </w:rPr>
        <w:t>autant de jours de congés</w:t>
      </w:r>
      <w:r w:rsidR="00C33CA0" w:rsidRPr="00DE2899">
        <w:t xml:space="preserve"> pour un salarié à temps partiel qui part en congés durant une certaine période que pour un salarié à </w:t>
      </w:r>
      <w:r w:rsidR="00C33CA0" w:rsidRPr="00DE2899">
        <w:rPr>
          <w:bCs w:val="0"/>
        </w:rPr>
        <w:t>temps plein</w:t>
      </w:r>
      <w:r w:rsidR="00C33CA0" w:rsidRPr="00DE2899">
        <w:t xml:space="preserve"> qui part en congés durant la même période.</w:t>
      </w:r>
    </w:p>
    <w:p w:rsidP="0012217A" w:rsidR="00C63C38" w:rsidRDefault="00C63C38">
      <w:pPr>
        <w:pStyle w:val="Paragraphedeliste"/>
        <w:ind w:left="0"/>
      </w:pPr>
    </w:p>
    <w:p w:rsidP="0012217A" w:rsidR="00943EC3" w:rsidRDefault="00C63C38">
      <w:r>
        <w:rPr>
          <w:noProof/>
        </w:rPr>
        <mc:AlternateContent>
          <mc:Choice Requires="wps">
            <w:drawing>
              <wp:inline distB="0" distL="0" distR="0" distT="0" wp14:anchorId="5A6F483F" wp14:editId="7A338827">
                <wp:extent cx="6010275" cy="1403985"/>
                <wp:effectExtent b="25400" l="19050" r="28575" t="19050"/>
                <wp:docPr id="50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C63C38" w:rsidR="00CA2B35" w:rsidRDefault="00CA2B35" w:rsidRPr="002D68E4">
                            <w:pPr>
                              <w:rPr>
                                <w:b/>
                              </w:rPr>
                            </w:pPr>
                            <w:r>
                              <w:rPr>
                                <w:b/>
                              </w:rPr>
                              <w:t>6.2.</w:t>
                            </w:r>
                            <w:r w:rsidRPr="002D68E4">
                              <w:rPr>
                                <w:b/>
                              </w:rPr>
                              <w:t>3. Périodes assimilées à un temps de travail effectif pour l’acquisition des congés payés</w:t>
                            </w:r>
                          </w:p>
                          <w:p w:rsidP="00C63C38" w:rsidR="00CA2B35" w:rsidRDefault="00CA2B35" w:rsidRPr="002D68E4"/>
                          <w:p w:rsidP="00C63C38" w:rsidR="00CA2B35" w:rsidRDefault="00CA2B35" w:rsidRPr="002D68E4">
                            <w:r w:rsidRPr="002D68E4">
                              <w:t>Sont considérées comme périodes de travail effectif pour la détermination du congé annuel :</w:t>
                            </w:r>
                          </w:p>
                          <w:p w:rsidP="00C63C38" w:rsidR="00CA2B35" w:rsidRDefault="00CA2B35" w:rsidRPr="002D68E4">
                            <w:r w:rsidRPr="002D68E4">
                              <w:t>-les jours fériés ;</w:t>
                            </w:r>
                          </w:p>
                          <w:p w:rsidP="00C63C38" w:rsidR="00CA2B35" w:rsidRDefault="00CA2B35" w:rsidRPr="002D68E4">
                            <w:r w:rsidRPr="002D68E4">
                              <w:t>-les périodes de congés annuels ;</w:t>
                            </w:r>
                          </w:p>
                          <w:p w:rsidP="00C63C38" w:rsidR="00CA2B35" w:rsidRDefault="00CA2B35" w:rsidRPr="002D68E4">
                            <w:r w:rsidRPr="002D68E4">
                              <w:t>-les périodes de congé maternité, adoption, accidents du travail, maladie professionnelle ;</w:t>
                            </w:r>
                          </w:p>
                          <w:p w:rsidP="00C63C38" w:rsidR="00CA2B35" w:rsidRDefault="00CA2B35" w:rsidRPr="002D68E4">
                            <w:r w:rsidRPr="002D68E4">
                              <w:t>-les périodes de formation légales ou conventionnelles (formation professionnelle et permanente, cours professionnels, formation en cours d’emploi) ;</w:t>
                            </w:r>
                          </w:p>
                          <w:p w:rsidP="00C63C38" w:rsidR="00CA2B35" w:rsidRDefault="00CA2B35" w:rsidRPr="002D68E4">
                            <w:r w:rsidRPr="002D68E4">
                              <w:t>-les périodes pendant lesquelles le salarié bénéficie d’un congé de formation économique, sociale et syndicale ;</w:t>
                            </w:r>
                          </w:p>
                          <w:p w:rsidP="00C63C38" w:rsidR="00CA2B35" w:rsidRDefault="00CA2B35" w:rsidRPr="002D68E4">
                            <w:r w:rsidRPr="002D68E4">
                              <w:t>-les congés exceptionnels ;</w:t>
                            </w:r>
                          </w:p>
                          <w:p w:rsidP="00C63C38" w:rsidR="00CA2B35" w:rsidRDefault="00CA2B35" w:rsidRPr="002D68E4">
                            <w:r w:rsidRPr="002D68E4">
                              <w:t>-les périodes d’absences pour raison syndicale prévues par le Code du travail ;</w:t>
                            </w:r>
                          </w:p>
                          <w:p w:rsidP="00C63C38" w:rsidR="00CA2B35" w:rsidRDefault="00CA2B35" w:rsidRPr="00861BD4">
                            <w:pPr>
                              <w:rPr>
                                <w:i/>
                                <w:noProof/>
                              </w:rPr>
                            </w:pPr>
                            <w:r w:rsidRPr="002D68E4">
                              <w:t>-les repos compensateurs.</w:t>
                            </w:r>
                            <w:r w:rsidRPr="002D68E4">
                              <w:rPr>
                                <w:i/>
                                <w:noProof/>
                              </w:rPr>
                              <w:t xml:space="preserve"> </w:t>
                            </w:r>
                          </w:p>
                          <w:p w:rsidP="00C63C38" w:rsidR="00CA2B35" w:rsidRDefault="00CA2B35"/>
                          <w:p w:rsidP="00861BD4" w:rsidR="00CA2B35" w:rsidRDefault="00CA2B35" w:rsidRPr="00861BD4">
                            <w:r>
                              <w:rPr>
                                <w:b/>
                                <w:u w:val="single"/>
                              </w:rPr>
                              <w:t>Congé pour enfant malade </w:t>
                            </w:r>
                            <w:r w:rsidRPr="00861BD4">
                              <w:t xml:space="preserve">: 5 jours par année civile sur présentation d’un justificatif médical, </w:t>
                            </w:r>
                            <w:r>
                              <w:t>enfant de moins de 16 ans</w:t>
                            </w:r>
                            <w:r w:rsidRPr="00861BD4">
                              <w:t>.</w:t>
                            </w:r>
                          </w:p>
                          <w:p w:rsidP="00C63C38" w:rsidR="00CA2B35" w:rsidRDefault="00CA2B35" w:rsidRPr="002D68E4"/>
                        </w:txbxContent>
                      </wps:txbx>
                      <wps:bodyPr anchor="t" anchorCtr="0" bIns="45720" lIns="91440" rIns="91440" rot="0" tIns="45720" vert="horz" wrap="square">
                        <a:spAutoFit/>
                      </wps:bodyPr>
                    </wps:wsp>
                  </a:graphicData>
                </a:graphic>
              </wp:inline>
            </w:drawing>
          </mc:Choice>
          <mc:Fallback>
            <w:pict>
              <v:shape id="_x0000_s109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NpA58MwIAAFgEAAAOAAAAZHJzL2Uyb0RvYy54bWysVE2P0zAQvSPxHyzfadLQbrtR09XSpQhp +ZAWLtwmjtNY+AvbbVJ+PWOn2y0sJ0QOlsczfn7zZiarm0FJcuDOC6MrOp3klHDNTCP0rqJfv2xf LSnxAXQD0mhe0SP39Gb98sWqtyUvTGdkwx1BEO3L3la0C8GWWeZZxxX4ibFco7M1TkFA0+2yxkGP 6EpmRZ5fZb1xjXWGce/x9G500nXCb1vOwqe29TwQWVHkFtLq0lrHNVuvoNw5sJ1gJxrwDywUCI2P nqHuIADZO/EMSgnmjDdtmDCjMtO2gvGUA2Yzzf/I5qEDy1MuKI63Z5n8/4NlHw+fHRFNRef5NSUa FBbpG5aKNJwEPgROiihSb32JsQ8Wo8PwxgxY7JSwt/eGffdEm00HesdvnTN9x6FBktN4M7u4OuL4 CFL3H0yDb8E+mAQ0tE5FBVETguhYrOO5QMiDMDy8Qo2KxZwShr7pLH99vZynN6B8vG6dD++4USRu KuqwAxI8HO59iHSgfAyJr3kjRbMVUibD7eqNdOQA2C3b9J3QfwuTmvQVLZZzZPIcI3YuP6MAY1yH 2d9glAjY+lKoii7z+MUgKKN2b3WT9gGEHPdIW+qTmFG/Uckw1EMq3iJJHZWuTXNEeZ0ZWx1HEzed cT8p6bHNK+p/7MFxSuR7jSW6ns5mcS6SMZsvCjTcpae+9IBmCFXRQMm43YQ0S0kFe4ul3Iok8hOT E2ds36T9adTifFzaKerph7D+BQAA//8DAFBLAwQUAAYACAAAACEAmww2QNwAAAAFAQAADwAAAGRy cy9kb3ducmV2LnhtbEyPQU+EMBCF7yb+h2ZMvBi3gEoUKRs12cR4A43xWOgIZOkM0i6w/97qRS+T vLyX977Jt6sdxIyT65kUxJsIBFLDpqdWwdvr7vIWhPOajB6YUMERHWyL05NcZ4YXKnGufCtCCblM K+i8HzMpXdOh1W7DI1LwPnmy2gc5tdJMegnldpBJFKXS6p7CQqdHfOqw2VcHq+Dj8Wp4Kff1V/l8 XN453XE1X7BS52frwz0Ij6v/C8MPfkCHIjDVfCDjxKAgPOJ/b/DurtMbELWCJIljkEUu/9MX3wAA AP//AwBQSwECLQAUAAYACAAAACEAtoM4kv4AAADhAQAAEwAAAAAAAAAAAAAAAAAAAAAAW0NvbnRl bnRfVHlwZXNdLnhtbFBLAQItABQABgAIAAAAIQA4/SH/1gAAAJQBAAALAAAAAAAAAAAAAAAAAC8B AABfcmVscy8ucmVsc1BLAQItABQABgAIAAAAIQANpA58MwIAAFgEAAAOAAAAAAAAAAAAAAAAAC4C AABkcnMvZTJvRG9jLnhtbFBLAQItABQABgAIAAAAIQCbDDZA3AAAAAUBAAAPAAAAAAAAAAAAAAAA AI0EAABkcnMvZG93bnJldi54bWxQSwUGAAAAAAQABADzAAAAlgU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5A6F483F">
                <v:textbox style="mso-fit-shape-to-text:t">
                  <w:txbxContent>
                    <w:p w:rsidP="00C63C38" w:rsidR="00CA2B35" w:rsidRDefault="00CA2B35" w:rsidRPr="002D68E4">
                      <w:pPr>
                        <w:rPr>
                          <w:b/>
                        </w:rPr>
                      </w:pPr>
                      <w:r>
                        <w:rPr>
                          <w:b/>
                        </w:rPr>
                        <w:t>6.2.</w:t>
                      </w:r>
                      <w:r w:rsidRPr="002D68E4">
                        <w:rPr>
                          <w:b/>
                        </w:rPr>
                        <w:t>3. Périodes assimilées à un temps de travail effectif pour l’acquisition des congés payés</w:t>
                      </w:r>
                    </w:p>
                    <w:p w:rsidP="00C63C38" w:rsidR="00CA2B35" w:rsidRDefault="00CA2B35" w:rsidRPr="002D68E4"/>
                    <w:p w:rsidP="00C63C38" w:rsidR="00CA2B35" w:rsidRDefault="00CA2B35" w:rsidRPr="002D68E4">
                      <w:r w:rsidRPr="002D68E4">
                        <w:t>Sont considérées comme périodes de travail effectif pour la détermination du congé annuel :</w:t>
                      </w:r>
                    </w:p>
                    <w:p w:rsidP="00C63C38" w:rsidR="00CA2B35" w:rsidRDefault="00CA2B35" w:rsidRPr="002D68E4">
                      <w:r w:rsidRPr="002D68E4">
                        <w:t>-les jours fériés ;</w:t>
                      </w:r>
                    </w:p>
                    <w:p w:rsidP="00C63C38" w:rsidR="00CA2B35" w:rsidRDefault="00CA2B35" w:rsidRPr="002D68E4">
                      <w:r w:rsidRPr="002D68E4">
                        <w:t>-les périodes de congés annuels ;</w:t>
                      </w:r>
                    </w:p>
                    <w:p w:rsidP="00C63C38" w:rsidR="00CA2B35" w:rsidRDefault="00CA2B35" w:rsidRPr="002D68E4">
                      <w:r w:rsidRPr="002D68E4">
                        <w:t>-les périodes de congé maternité, adoption, accidents du travail, maladie professionnelle ;</w:t>
                      </w:r>
                    </w:p>
                    <w:p w:rsidP="00C63C38" w:rsidR="00CA2B35" w:rsidRDefault="00CA2B35" w:rsidRPr="002D68E4">
                      <w:r w:rsidRPr="002D68E4">
                        <w:t>-les périodes de formation légales ou conventionnelles (formation professionnelle et permanente, cours professionnels, formation en cours d’emploi) ;</w:t>
                      </w:r>
                    </w:p>
                    <w:p w:rsidP="00C63C38" w:rsidR="00CA2B35" w:rsidRDefault="00CA2B35" w:rsidRPr="002D68E4">
                      <w:r w:rsidRPr="002D68E4">
                        <w:t>-les périodes pendant lesquelles le salarié bénéficie d’un congé de formation économique, sociale et syndicale ;</w:t>
                      </w:r>
                    </w:p>
                    <w:p w:rsidP="00C63C38" w:rsidR="00CA2B35" w:rsidRDefault="00CA2B35" w:rsidRPr="002D68E4">
                      <w:r w:rsidRPr="002D68E4">
                        <w:t>-les congés exceptionnels ;</w:t>
                      </w:r>
                    </w:p>
                    <w:p w:rsidP="00C63C38" w:rsidR="00CA2B35" w:rsidRDefault="00CA2B35" w:rsidRPr="002D68E4">
                      <w:r w:rsidRPr="002D68E4">
                        <w:t>-les périodes d’absences pour raison syndicale prévues par le Code du travail ;</w:t>
                      </w:r>
                    </w:p>
                    <w:p w:rsidP="00C63C38" w:rsidR="00CA2B35" w:rsidRDefault="00CA2B35" w:rsidRPr="00861BD4">
                      <w:pPr>
                        <w:rPr>
                          <w:i/>
                          <w:noProof/>
                        </w:rPr>
                      </w:pPr>
                      <w:r w:rsidRPr="002D68E4">
                        <w:t>-les repos compensateurs.</w:t>
                      </w:r>
                      <w:r w:rsidRPr="002D68E4">
                        <w:rPr>
                          <w:i/>
                          <w:noProof/>
                        </w:rPr>
                        <w:t xml:space="preserve"> </w:t>
                      </w:r>
                    </w:p>
                    <w:p w:rsidP="00C63C38" w:rsidR="00CA2B35" w:rsidRDefault="00CA2B35"/>
                    <w:p w:rsidP="00861BD4" w:rsidR="00CA2B35" w:rsidRDefault="00CA2B35" w:rsidRPr="00861BD4">
                      <w:r>
                        <w:rPr>
                          <w:b/>
                          <w:u w:val="single"/>
                        </w:rPr>
                        <w:t>Congé pour enfant malade </w:t>
                      </w:r>
                      <w:r w:rsidRPr="00861BD4">
                        <w:t xml:space="preserve">: 5 jours par année civile sur présentation d’un justificatif médical, </w:t>
                      </w:r>
                      <w:r>
                        <w:t>enfant de moins de 16 ans</w:t>
                      </w:r>
                      <w:r w:rsidRPr="00861BD4">
                        <w:t>.</w:t>
                      </w:r>
                    </w:p>
                    <w:p w:rsidP="00C63C38" w:rsidR="00CA2B35" w:rsidRDefault="00CA2B35" w:rsidRPr="002D68E4"/>
                  </w:txbxContent>
                </v:textbox>
                <w10:anchorlock/>
              </v:shape>
            </w:pict>
          </mc:Fallback>
        </mc:AlternateContent>
      </w:r>
    </w:p>
    <w:p w:rsidP="0012217A" w:rsidR="00D04C46" w:rsidRDefault="00D04C46" w:rsidRPr="002D68E4"/>
    <w:p w:rsidP="0012217A" w:rsidR="00C63C38" w:rsidRDefault="00C63C38">
      <w:pPr>
        <w:pStyle w:val="NormalWeb"/>
        <w:spacing w:after="0" w:afterAutospacing="0" w:before="0" w:beforeAutospacing="0"/>
        <w:jc w:val="both"/>
        <w:rPr>
          <w:rFonts w:ascii="Tahoma" w:cs="Tahoma" w:hAnsi="Tahoma"/>
          <w:iCs/>
          <w:sz w:val="22"/>
          <w:szCs w:val="22"/>
        </w:rPr>
      </w:pPr>
      <w:r>
        <w:rPr>
          <w:noProof/>
        </w:rPr>
        <mc:AlternateContent>
          <mc:Choice Requires="wps">
            <w:drawing>
              <wp:inline distB="0" distL="0" distR="0" distT="0" wp14:anchorId="25FB3642" wp14:editId="315D3FA5">
                <wp:extent cx="5784644" cy="2256311"/>
                <wp:effectExtent b="10795" l="19050" r="26035" t="19050"/>
                <wp:docPr id="29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644" cy="2256311"/>
                        </a:xfrm>
                        <a:prstGeom prst="rect">
                          <a:avLst/>
                        </a:prstGeom>
                        <a:solidFill>
                          <a:srgbClr val="FFFFFF"/>
                        </a:solidFill>
                        <a:ln w="28575">
                          <a:solidFill>
                            <a:schemeClr val="accent4"/>
                          </a:solidFill>
                          <a:miter lim="800000"/>
                          <a:headEnd/>
                          <a:tailEnd/>
                        </a:ln>
                      </wps:spPr>
                      <wps:txbx>
                        <w:txbxContent>
                          <w:p w:rsidP="00C63C38" w:rsidR="00CA2B35" w:rsidRDefault="00CA2B35" w:rsidRPr="002D68E4">
                            <w:pPr>
                              <w:rPr>
                                <w:b/>
                              </w:rPr>
                            </w:pPr>
                            <w:r w:rsidRPr="00C63C38">
                              <w:t xml:space="preserve"> </w:t>
                            </w:r>
                            <w:r>
                              <w:rPr>
                                <w:b/>
                              </w:rPr>
                              <w:t>6.2.</w:t>
                            </w:r>
                            <w:r w:rsidRPr="002D68E4">
                              <w:rPr>
                                <w:b/>
                              </w:rPr>
                              <w:t>4. Modalités de prise de congés</w:t>
                            </w:r>
                          </w:p>
                          <w:p w:rsidP="00C63C38" w:rsidR="00CA2B35" w:rsidRDefault="00CA2B35" w:rsidRPr="002D68E4"/>
                          <w:p w:rsidP="00C63C38" w:rsidR="00CA2B35" w:rsidRDefault="00CA2B35" w:rsidRPr="002D68E4">
                            <w:r w:rsidRPr="002D68E4">
                              <w:t xml:space="preserve">La période </w:t>
                            </w:r>
                            <w:r>
                              <w:t xml:space="preserve">annuelle de prise des congés payés </w:t>
                            </w:r>
                            <w:r w:rsidRPr="002D68E4">
                              <w:t>est fixée du 1er mai au 31 octobre.</w:t>
                            </w:r>
                          </w:p>
                          <w:p w:rsidP="00C63C38" w:rsidR="00CA2B35" w:rsidRDefault="00CA2B35" w:rsidRPr="002D68E4"/>
                          <w:p w:rsidP="00C63C38" w:rsidR="00CA2B35" w:rsidRDefault="00CA2B35">
                            <w:r w:rsidRPr="002D68E4">
                              <w:t>Le calcul se fait du lundi au vendredi même pour les temps partiels.</w:t>
                            </w:r>
                          </w:p>
                          <w:p w:rsidP="00C63C38" w:rsidR="00CA2B35" w:rsidRDefault="00CA2B35"/>
                          <w:p w:rsidP="00C63C38" w:rsidR="00CA2B35" w:rsidRDefault="00CA2B35">
                            <w:r>
                              <w:t>En cas de circonstances exceptionnelles et pour les besoins liés aux nécessités de fonctionnement de la structure, l</w:t>
                            </w:r>
                            <w:r w:rsidRPr="002D68E4">
                              <w:t>’employeur qui entend modifier l’ordre et les dates de départ doit respecter un délai de prévenance de trois semaines.</w:t>
                            </w:r>
                          </w:p>
                          <w:p w:rsidP="00C63C38" w:rsidR="00CA2B35" w:rsidRDefault="00CA2B35" w:rsidRPr="002D68E4"/>
                          <w:p w:rsidP="00C63C38" w:rsidR="00CA2B35" w:rsidRDefault="00CA2B35">
                            <w:r w:rsidRPr="002D68E4">
                              <w:t>Les conjoints et les partenaires liés par un pacte civil de solidarité travaillant dans une même entreprise ont droit à</w:t>
                            </w:r>
                            <w:r>
                              <w:t xml:space="preserve"> un congé simultané.</w:t>
                            </w:r>
                          </w:p>
                        </w:txbxContent>
                      </wps:txbx>
                      <wps:bodyPr anchor="t" anchorCtr="0" bIns="45720" lIns="91440" rIns="91440" rot="0" tIns="45720" vert="horz" wrap="square">
                        <a:noAutofit/>
                      </wps:bodyPr>
                    </wps:wsp>
                  </a:graphicData>
                </a:graphic>
              </wp:inline>
            </w:drawing>
          </mc:Choice>
          <mc:Fallback>
            <w:pict>
              <v:shape id="_x0000_s109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yST3cNgIAAFgEAAAOAAAAZHJzL2Uyb0RvYy54bWysVE2P0zAQvSPxHyzfadqQfmzUdLV0KUJa PqSFC7eJ4zQWjifYbpPdX8/Y6ZaycELkYHns8ZuZ92ayvh5azY7SOoWm4LPJlDNpBFbK7Av+9cvu 1Yoz58FUoNHIgj9Ix683L1+s+y6XKTaoK2kZgRiX913BG++7PEmcaGQLboKdNHRZo23Bk2n3SWWh J/RWJ+l0ukh6tFVnUUjn6PR2vOSbiF/XUvhPde2kZ7rglJuPq41rGdZks4Z8b6FrlDilAf+QRQvK UNAz1C14YAer/oBqlbDosPYTgW2Cda2EjDVQNbPps2ruG+hkrIXIcd2ZJvf/YMXH42fLVFXw9Iqk MtCSSN9IKlZJ5uXgJUsDSX3ncvK978jbD29wILFjwa67Q/HdMYPbBsxe3liLfSOhoiRn4WVy8XTE cQGk7D9gRbHg4DECDbVtA4PECSN0EuvhLBDlwQQdzperbJFlnAm6S9P54vVsjAH50/POOv9OYsvC puCWOiDCw/HO+ZAO5E8uIZpDraqd0joadl9utWVHoG7ZxS9W8MxNG9ZT+NV8OR8p+A0jdK48o4AQ 0vjsbzCt8tT6WrUFX03DF5wgD9y9NVXce1B63FPa2pzIDPyNTPqhHKJ4y7NIJVYPRK/FsdVpNGnT oH3krKc2L7j7cQArOdPvDUl0NcuyMBfRyObLlAx7eVNe3oARBFVwz9m43fo4SyFvgzckZa0iyUHz MZNTztS+kfvTqIX5uLSj168fwuYnAAAA//8DAFBLAwQUAAYACAAAACEA8Rse590AAAAFAQAADwAA AGRycy9kb3ducmV2LnhtbEyPQUvDQBCF74L/YRnBi9hNLBWN2ZSiKFJEsPbibZodk9Dd2ZDdtqm/ 3tGLXh483vDeN+V89E7taYhdYAP5JANFXAfbcWNg/f54eQMqJmSLLjAZOFKEeXV6UmJhw4HfaL9K jZISjgUaaFPqC61j3ZLHOAk9sWSfYfCYxA6NtgMepNw7fZVl19pjx7LQYk/3LdXb1c4bSC/xIf9a bNun5cXSWVwfnz9eO2POz8bFHahEY/o7hh98QYdKmDZhxzYqZ0AeSb8q2W2ei90YmM5mU9BVqf/T V98AAAD//wMAUEsBAi0AFAAGAAgAAAAhALaDOJL+AAAA4QEAABMAAAAAAAAAAAAAAAAAAAAAAFtD b250ZW50X1R5cGVzXS54bWxQSwECLQAUAAYACAAAACEAOP0h/9YAAACUAQAACwAAAAAAAAAAAAAA AAAvAQAAX3JlbHMvLnJlbHNQSwECLQAUAAYACAAAACEA8kk93DYCAABYBAAADgAAAAAAAAAAAAAA AAAuAgAAZHJzL2Uyb0RvYy54bWxQSwECLQAUAAYACAAAACEA8Rse590AAAAFAQAADwAAAAAAAAAA AAAAAACQBAAAZHJzL2Rvd25yZXYueG1sUEsFBgAAAAAEAAQA8wAAAJoFAAAAAA== " strokecolor="#ffc000 [3207]" strokeweight="2.25pt" style="width:455.5pt;height:177.65pt;visibility:visible;mso-wrap-style:square;mso-left-percent:-10001;mso-top-percent:-10001;mso-position-horizontal:absolute;mso-position-horizontal-relative:char;mso-position-vertical:absolute;mso-position-vertical-relative:line;mso-left-percent:-10001;mso-top-percent:-10001;v-text-anchor:top" type="#_x0000_t202" w14:anchorId="25FB3642">
                <v:textbox>
                  <w:txbxContent>
                    <w:p w:rsidP="00C63C38" w:rsidR="00CA2B35" w:rsidRDefault="00CA2B35" w:rsidRPr="002D68E4">
                      <w:pPr>
                        <w:rPr>
                          <w:b/>
                        </w:rPr>
                      </w:pPr>
                      <w:r w:rsidRPr="00C63C38">
                        <w:t xml:space="preserve"> </w:t>
                      </w:r>
                      <w:r>
                        <w:rPr>
                          <w:b/>
                        </w:rPr>
                        <w:t>6.2.</w:t>
                      </w:r>
                      <w:r w:rsidRPr="002D68E4">
                        <w:rPr>
                          <w:b/>
                        </w:rPr>
                        <w:t>4. Modalités de prise de congés</w:t>
                      </w:r>
                    </w:p>
                    <w:p w:rsidP="00C63C38" w:rsidR="00CA2B35" w:rsidRDefault="00CA2B35" w:rsidRPr="002D68E4"/>
                    <w:p w:rsidP="00C63C38" w:rsidR="00CA2B35" w:rsidRDefault="00CA2B35" w:rsidRPr="002D68E4">
                      <w:r w:rsidRPr="002D68E4">
                        <w:t xml:space="preserve">La période </w:t>
                      </w:r>
                      <w:r>
                        <w:t xml:space="preserve">annuelle de prise des congés payés </w:t>
                      </w:r>
                      <w:r w:rsidRPr="002D68E4">
                        <w:t>est fixée du 1er mai au 31 octobre.</w:t>
                      </w:r>
                    </w:p>
                    <w:p w:rsidP="00C63C38" w:rsidR="00CA2B35" w:rsidRDefault="00CA2B35" w:rsidRPr="002D68E4"/>
                    <w:p w:rsidP="00C63C38" w:rsidR="00CA2B35" w:rsidRDefault="00CA2B35">
                      <w:r w:rsidRPr="002D68E4">
                        <w:t>Le calcul se fait du lundi au vendredi même pour les temps partiels.</w:t>
                      </w:r>
                    </w:p>
                    <w:p w:rsidP="00C63C38" w:rsidR="00CA2B35" w:rsidRDefault="00CA2B35"/>
                    <w:p w:rsidP="00C63C38" w:rsidR="00CA2B35" w:rsidRDefault="00CA2B35">
                      <w:r>
                        <w:t>En cas de circonstances exceptionnelles et pour les besoins liés aux nécessités de fonctionnement de la structure, l</w:t>
                      </w:r>
                      <w:r w:rsidRPr="002D68E4">
                        <w:t>’employeur qui entend modifier l’ordre et les dates de départ doit respecter un délai de prévenance de trois semaines.</w:t>
                      </w:r>
                    </w:p>
                    <w:p w:rsidP="00C63C38" w:rsidR="00CA2B35" w:rsidRDefault="00CA2B35" w:rsidRPr="002D68E4"/>
                    <w:p w:rsidP="00C63C38" w:rsidR="00CA2B35" w:rsidRDefault="00CA2B35">
                      <w:r w:rsidRPr="002D68E4">
                        <w:t>Les conjoints et les partenaires liés par un pacte civil de solidarité travaillant dans une même entreprise ont droit à</w:t>
                      </w:r>
                      <w:r>
                        <w:t xml:space="preserve"> un congé simultané.</w:t>
                      </w:r>
                    </w:p>
                  </w:txbxContent>
                </v:textbox>
                <w10:anchorlock/>
              </v:shape>
            </w:pict>
          </mc:Fallback>
        </mc:AlternateContent>
      </w:r>
    </w:p>
    <w:p w:rsidP="0012217A" w:rsidR="00D04C46" w:rsidRDefault="00D04C46" w:rsidRPr="002D68E4"/>
    <w:p w:rsidP="0012217A" w:rsidR="00BA21DB" w:rsidRDefault="00BA21DB" w:rsidRPr="002D68E4">
      <w:r w:rsidRPr="002D68E4">
        <w:t xml:space="preserve">Un salarié peut demander à partir en congés dès l'ouverture de ses droits, c'est-à-dire avant que la période de prise des congés payés ne soit ouverte. Par conséquent, il peut prendre par anticipation les congés payés déjà acquis, sans attendre la période de prise des congés (article </w:t>
      </w:r>
      <w:r w:rsidR="005577DC" w:rsidRPr="009C2DD4">
        <w:t>L3141-12 du Code du travail</w:t>
      </w:r>
      <w:r w:rsidRPr="002D68E4">
        <w:t>).</w:t>
      </w:r>
    </w:p>
    <w:p w:rsidP="0012217A" w:rsidR="00BA21DB" w:rsidRDefault="00BA21DB" w:rsidRPr="002D68E4"/>
    <w:p w:rsidP="0012217A" w:rsidR="00BA21DB" w:rsidRDefault="00BA21DB" w:rsidRPr="002D68E4">
      <w:r w:rsidRPr="002D68E4">
        <w:t>Les congés sont pris dans une période qui comprend dans tous les cas la période du 1er mai au 31 octobre de chaque année (L3141-13).</w:t>
      </w:r>
    </w:p>
    <w:p w:rsidP="0012217A" w:rsidR="00BA21DB" w:rsidRDefault="00BA21DB" w:rsidRPr="002D68E4"/>
    <w:p w:rsidP="0012217A" w:rsidR="00BA21DB" w:rsidRDefault="00BA21DB" w:rsidRPr="009C2DD4">
      <w:pPr>
        <w:rPr>
          <w:b/>
          <w:u w:val="single"/>
        </w:rPr>
      </w:pPr>
      <w:r w:rsidRPr="009C2DD4">
        <w:rPr>
          <w:b/>
          <w:u w:val="single"/>
        </w:rPr>
        <w:t>Dispositions supplétives</w:t>
      </w:r>
      <w:r w:rsidR="0061543D">
        <w:rPr>
          <w:b/>
          <w:u w:val="single"/>
        </w:rPr>
        <w:t xml:space="preserve"> </w:t>
      </w:r>
      <w:r w:rsidRPr="009C2DD4">
        <w:rPr>
          <w:b/>
          <w:u w:val="single"/>
        </w:rPr>
        <w:t>:</w:t>
      </w:r>
    </w:p>
    <w:p w:rsidP="0012217A" w:rsidR="00BA21DB" w:rsidRDefault="0061543D" w:rsidRPr="002D68E4">
      <w:pPr>
        <w:pStyle w:val="NormalWeb"/>
        <w:spacing w:after="0" w:afterAutospacing="0" w:before="0" w:beforeAutospacing="0"/>
        <w:jc w:val="both"/>
        <w:rPr>
          <w:rFonts w:ascii="Tahoma" w:cs="Tahoma" w:hAnsi="Tahoma"/>
          <w:sz w:val="22"/>
          <w:szCs w:val="22"/>
        </w:rPr>
      </w:pPr>
      <w:r>
        <w:rPr>
          <w:rFonts w:ascii="Tahoma" w:cs="Tahoma" w:hAnsi="Tahoma"/>
          <w:sz w:val="22"/>
          <w:szCs w:val="22"/>
        </w:rPr>
        <w:t>E</w:t>
      </w:r>
      <w:r w:rsidR="00BA21DB" w:rsidRPr="002D68E4">
        <w:rPr>
          <w:rFonts w:ascii="Tahoma" w:cs="Tahoma" w:hAnsi="Tahoma"/>
          <w:sz w:val="22"/>
          <w:szCs w:val="22"/>
        </w:rPr>
        <w:t xml:space="preserve">n application de l'article </w:t>
      </w:r>
      <w:r w:rsidR="005577DC" w:rsidRPr="007D5024">
        <w:rPr>
          <w:rFonts w:ascii="Tahoma" w:cs="Tahoma" w:hAnsi="Tahoma"/>
          <w:sz w:val="22"/>
          <w:szCs w:val="22"/>
        </w:rPr>
        <w:t>L. 3141-15</w:t>
      </w:r>
      <w:r w:rsidR="00BA21DB" w:rsidRPr="002D68E4">
        <w:rPr>
          <w:rFonts w:ascii="Tahoma" w:cs="Tahoma" w:hAnsi="Tahoma"/>
          <w:sz w:val="22"/>
          <w:szCs w:val="22"/>
        </w:rPr>
        <w:t>, l'employeur (L3141-16) :</w:t>
      </w:r>
    </w:p>
    <w:p w:rsidP="0012217A" w:rsidR="00BA21DB" w:rsidRDefault="00BA21DB" w:rsidRPr="007D5024">
      <w:pPr>
        <w:pStyle w:val="NormalWeb"/>
        <w:spacing w:after="0" w:afterAutospacing="0" w:before="0" w:beforeAutospacing="0"/>
        <w:jc w:val="both"/>
        <w:rPr>
          <w:rFonts w:ascii="Tahoma" w:cs="Tahoma" w:hAnsi="Tahoma"/>
          <w:sz w:val="22"/>
          <w:szCs w:val="22"/>
        </w:rPr>
      </w:pPr>
      <w:r w:rsidRPr="007D5024">
        <w:rPr>
          <w:rFonts w:ascii="Tahoma" w:cs="Tahoma" w:hAnsi="Tahoma"/>
          <w:sz w:val="22"/>
          <w:szCs w:val="22"/>
        </w:rPr>
        <w:t>1° Définit après avis, le cas échéant, du comité social et économique :</w:t>
      </w:r>
    </w:p>
    <w:p w:rsidP="0012217A" w:rsidR="00BA21DB" w:rsidRDefault="00BA21DB" w:rsidRPr="007D5024">
      <w:pPr>
        <w:pStyle w:val="NormalWeb"/>
        <w:spacing w:after="0" w:afterAutospacing="0" w:before="0" w:beforeAutospacing="0"/>
        <w:jc w:val="both"/>
        <w:rPr>
          <w:rFonts w:ascii="Tahoma" w:cs="Tahoma" w:hAnsi="Tahoma"/>
          <w:sz w:val="22"/>
          <w:szCs w:val="22"/>
        </w:rPr>
      </w:pPr>
      <w:r w:rsidRPr="007D5024">
        <w:rPr>
          <w:rFonts w:ascii="Tahoma" w:cs="Tahoma" w:hAnsi="Tahoma"/>
          <w:sz w:val="22"/>
          <w:szCs w:val="22"/>
        </w:rPr>
        <w:t xml:space="preserve">a) La période de prise des congés ; </w:t>
      </w:r>
    </w:p>
    <w:p w:rsidP="0012217A" w:rsidR="00BA21DB" w:rsidRDefault="00BA21DB" w:rsidRPr="007D5024">
      <w:pPr>
        <w:pStyle w:val="NormalWeb"/>
        <w:spacing w:after="0" w:afterAutospacing="0" w:before="0" w:beforeAutospacing="0"/>
        <w:jc w:val="both"/>
        <w:rPr>
          <w:rFonts w:ascii="Tahoma" w:cs="Tahoma" w:hAnsi="Tahoma"/>
          <w:sz w:val="22"/>
          <w:szCs w:val="22"/>
        </w:rPr>
      </w:pPr>
      <w:r w:rsidRPr="007D5024">
        <w:rPr>
          <w:rFonts w:ascii="Tahoma" w:cs="Tahoma" w:hAnsi="Tahoma"/>
          <w:sz w:val="22"/>
          <w:szCs w:val="22"/>
        </w:rPr>
        <w:t>b) L'ordre des départs, en tenant compte des critères suivants :</w:t>
      </w:r>
    </w:p>
    <w:p w:rsidP="0012217A" w:rsidR="00BA21DB" w:rsidRDefault="00BA21DB" w:rsidRPr="007D5024">
      <w:pPr>
        <w:pStyle w:val="NormalWeb"/>
        <w:spacing w:after="0" w:afterAutospacing="0" w:before="0" w:beforeAutospacing="0"/>
        <w:jc w:val="both"/>
        <w:rPr>
          <w:rFonts w:ascii="Tahoma" w:cs="Tahoma" w:hAnsi="Tahoma"/>
          <w:sz w:val="22"/>
          <w:szCs w:val="22"/>
        </w:rPr>
      </w:pPr>
      <w:r w:rsidRPr="007D5024">
        <w:rPr>
          <w:rFonts w:ascii="Tahoma" w:cs="Tahoma" w:hAnsi="Tahoma"/>
          <w:sz w:val="22"/>
          <w:szCs w:val="22"/>
        </w:rPr>
        <w:t xml:space="preserve">-la situation de famille des bénéficiaires, notamment les possibilités de congé, dans le secteur privé ou la fonction publique, du conjoint ou du partenaire lié par un pacte civil de solidarité, ainsi que la </w:t>
      </w:r>
      <w:r w:rsidRPr="007D5024">
        <w:rPr>
          <w:rFonts w:ascii="Tahoma" w:cs="Tahoma" w:hAnsi="Tahoma"/>
          <w:sz w:val="22"/>
          <w:szCs w:val="22"/>
        </w:rPr>
        <w:lastRenderedPageBreak/>
        <w:t>présence au sein du foyer d'un enfant ou d'un adulte handicapé ou d'une personne âgée en perte d'autonomie ;</w:t>
      </w:r>
    </w:p>
    <w:p w:rsidP="0012217A" w:rsidR="00BA21DB" w:rsidRDefault="00BA21DB" w:rsidRPr="007D5024">
      <w:pPr>
        <w:pStyle w:val="NormalWeb"/>
        <w:spacing w:after="0" w:afterAutospacing="0" w:before="0" w:beforeAutospacing="0"/>
        <w:jc w:val="both"/>
        <w:rPr>
          <w:rFonts w:ascii="Tahoma" w:cs="Tahoma" w:hAnsi="Tahoma"/>
          <w:sz w:val="22"/>
          <w:szCs w:val="22"/>
        </w:rPr>
      </w:pPr>
      <w:r w:rsidRPr="007D5024">
        <w:rPr>
          <w:rFonts w:ascii="Tahoma" w:cs="Tahoma" w:hAnsi="Tahoma"/>
          <w:sz w:val="22"/>
          <w:szCs w:val="22"/>
        </w:rPr>
        <w:t>-la durée de leurs services chez l'employeur ;</w:t>
      </w:r>
    </w:p>
    <w:p w:rsidP="0012217A" w:rsidR="00BA21DB" w:rsidRDefault="00BA21DB" w:rsidRPr="007D5024">
      <w:pPr>
        <w:pStyle w:val="NormalWeb"/>
        <w:spacing w:after="0" w:afterAutospacing="0" w:before="0" w:beforeAutospacing="0"/>
        <w:jc w:val="both"/>
        <w:rPr>
          <w:rFonts w:ascii="Tahoma" w:cs="Tahoma" w:hAnsi="Tahoma"/>
          <w:sz w:val="22"/>
          <w:szCs w:val="22"/>
        </w:rPr>
      </w:pPr>
      <w:r w:rsidRPr="007D5024">
        <w:rPr>
          <w:rFonts w:ascii="Tahoma" w:cs="Tahoma" w:hAnsi="Tahoma"/>
          <w:sz w:val="22"/>
          <w:szCs w:val="22"/>
        </w:rPr>
        <w:t>-leur activité chez un ou plusi</w:t>
      </w:r>
      <w:r w:rsidR="00C33CA0" w:rsidRPr="007D5024">
        <w:rPr>
          <w:rFonts w:ascii="Tahoma" w:cs="Tahoma" w:hAnsi="Tahoma"/>
          <w:sz w:val="22"/>
          <w:szCs w:val="22"/>
        </w:rPr>
        <w:t>eurs autres employeurs ;</w:t>
      </w:r>
    </w:p>
    <w:p w:rsidP="0012217A" w:rsidR="007A5D87" w:rsidRDefault="00BA21DB">
      <w:r w:rsidRPr="002D68E4">
        <w:t xml:space="preserve">2° Ne peut, </w:t>
      </w:r>
      <w:r w:rsidRPr="007A5D87">
        <w:rPr>
          <w:b/>
          <w:u w:val="single"/>
        </w:rPr>
        <w:t>sauf en cas de circonstances exceptionnelles</w:t>
      </w:r>
      <w:r w:rsidRPr="002D68E4">
        <w:t xml:space="preserve">, modifier l'ordre et les dates de départ </w:t>
      </w:r>
      <w:r w:rsidRPr="007A5D87">
        <w:rPr>
          <w:b/>
          <w:u w:val="single"/>
        </w:rPr>
        <w:t>moins d'un mois</w:t>
      </w:r>
      <w:r w:rsidRPr="002D68E4">
        <w:t xml:space="preserve"> avant la date de départ prévue.</w:t>
      </w:r>
    </w:p>
    <w:p w:rsidP="0012217A" w:rsidR="007A5D87" w:rsidRDefault="007A5D87"/>
    <w:p w:rsidP="0012217A" w:rsidR="00C63C38" w:rsidRDefault="00C63C38">
      <w:r>
        <w:rPr>
          <w:noProof/>
        </w:rPr>
        <mc:AlternateContent>
          <mc:Choice Requires="wps">
            <w:drawing>
              <wp:inline distB="0" distL="0" distR="0" distT="0" wp14:anchorId="615F6339" wp14:editId="236E6A16">
                <wp:extent cx="6010275" cy="1403985"/>
                <wp:effectExtent b="25400" l="19050" r="28575" t="19050"/>
                <wp:docPr id="30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C63C38" w:rsidR="00CA2B35" w:rsidRDefault="00CA2B35" w:rsidRPr="009C2DD4">
                            <w:pPr>
                              <w:rPr>
                                <w:b/>
                              </w:rPr>
                            </w:pPr>
                            <w:r w:rsidRPr="00C63C38">
                              <w:t xml:space="preserve"> </w:t>
                            </w:r>
                            <w:r>
                              <w:rPr>
                                <w:b/>
                              </w:rPr>
                              <w:t>6.2.</w:t>
                            </w:r>
                            <w:r w:rsidRPr="002D68E4">
                              <w:rPr>
                                <w:b/>
                              </w:rPr>
                              <w:t>5. Règles de fractionnement et de report</w:t>
                            </w:r>
                          </w:p>
                          <w:p w:rsidP="00C63C38" w:rsidR="00CA2B35" w:rsidRDefault="00CA2B35"/>
                          <w:p w:rsidP="00C63C38" w:rsidR="00CA2B35" w:rsidRDefault="00CA2B35">
                            <w:r>
                              <w:t>Les jours de congés payés peuvent être reportés sous réserve d’un accord entre l’employeur et le salarié.</w:t>
                            </w:r>
                          </w:p>
                        </w:txbxContent>
                      </wps:txbx>
                      <wps:bodyPr anchor="t" anchorCtr="0" bIns="45720" lIns="91440" rIns="91440" rot="0" tIns="45720" vert="horz" wrap="square">
                        <a:spAutoFit/>
                      </wps:bodyPr>
                    </wps:wsp>
                  </a:graphicData>
                </a:graphic>
              </wp:inline>
            </w:drawing>
          </mc:Choice>
          <mc:Fallback>
            <w:pict>
              <v:shape id="_x0000_s109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mg0VzNAIAAFgEAAAOAAAAZHJzL2Uyb0RvYy54bWysVE1v2zAMvQ/YfxB0X+x8NakRp+jSZRjQ fQDdLrvRkhwLkyVNUmKnv36UnKbZutMwHwRRpJ4eH0mvbvpWkYNwXhpd0vEop0RoZrjUu5J++7p9 s6TEB9AclNGipEfh6c369atVZwsxMY1RXDiCINoXnS1pE4ItssyzRrTgR8YKjc7auBYCmm6XcQcd orcqm+T5VdYZx60zTHiPp3eDk64Tfl0LFj7XtReBqJIit5BWl9Yqrtl6BcXOgW0kO9GAf2DRgtT4 6BnqDgKQvZMvoFrJnPGmDiNm2szUtWQi5YDZjPM/snlowIqUC4rj7Vkm//9g2afDF0ckL+k0R300 tFik71gqwgUJog+CTKJInfUFxj5YjA79W9NjsVPC3t4b9sMTbTYN6J24dc50jQCOJMfxZnZxdcDx EaTqPhqOb8E+mATU166NCqImBNGRzPFcIORBGB5eoUaTxZwShr7xLJ9eL+fpDSierlvnw3thWhI3 JXXYAQkeDvc+RDpQPIXE17xRkm+lUslwu2qjHDkAdss2fSf038KUJl1JJ8s5MnmJETtXnFGAMaHD 7G8wrQzY+kq2JV3m8YtBUETt3mme9gGkGvZIW+mTmFG/QcnQV30q3mIaL0elK8OPKK8zQ6vjaOKm Me6Rkg7bvKT+5x6coER90Fii6/FsFuciGbP5YoKGu/RUlx7QDKFKGigZtpuQZimpYG+xlFuZRH5m cuKM7Zu0P41anI9LO0U9/xDWvwA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5oNFczQCAABY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615F6339">
                <v:textbox style="mso-fit-shape-to-text:t">
                  <w:txbxContent>
                    <w:p w:rsidP="00C63C38" w:rsidR="00CA2B35" w:rsidRDefault="00CA2B35" w:rsidRPr="009C2DD4">
                      <w:pPr>
                        <w:rPr>
                          <w:b/>
                        </w:rPr>
                      </w:pPr>
                      <w:r w:rsidRPr="00C63C38">
                        <w:t xml:space="preserve"> </w:t>
                      </w:r>
                      <w:r>
                        <w:rPr>
                          <w:b/>
                        </w:rPr>
                        <w:t>6.2.</w:t>
                      </w:r>
                      <w:r w:rsidRPr="002D68E4">
                        <w:rPr>
                          <w:b/>
                        </w:rPr>
                        <w:t>5. Règles de fractionnement et de report</w:t>
                      </w:r>
                    </w:p>
                    <w:p w:rsidP="00C63C38" w:rsidR="00CA2B35" w:rsidRDefault="00CA2B35"/>
                    <w:p w:rsidP="00C63C38" w:rsidR="00CA2B35" w:rsidRDefault="00CA2B35">
                      <w:r>
                        <w:t>Les jours de congés payés peuvent être reportés sous réserve d’un accord entre l’employeur et le salarié.</w:t>
                      </w:r>
                    </w:p>
                  </w:txbxContent>
                </v:textbox>
                <w10:anchorlock/>
              </v:shape>
            </w:pict>
          </mc:Fallback>
        </mc:AlternateContent>
      </w:r>
    </w:p>
    <w:p w:rsidP="0012217A" w:rsidR="009E67D4" w:rsidRDefault="009E67D4" w:rsidRPr="002D68E4"/>
    <w:p w:rsidP="0012217A" w:rsidR="009E67D4" w:rsidRDefault="009E67D4" w:rsidRPr="009C2DD4">
      <w:pPr>
        <w:rPr>
          <w:b/>
          <w:u w:val="single"/>
        </w:rPr>
      </w:pPr>
      <w:r w:rsidRPr="009C2DD4">
        <w:rPr>
          <w:b/>
          <w:u w:val="single"/>
        </w:rPr>
        <w:t xml:space="preserve">Ordre public : </w:t>
      </w:r>
    </w:p>
    <w:p w:rsidP="0012217A" w:rsidR="009E67D4" w:rsidRDefault="009E67D4" w:rsidRPr="002D68E4"/>
    <w:p w:rsidP="0012217A" w:rsidR="009E67D4" w:rsidRDefault="009E67D4" w:rsidRPr="00E37017">
      <w:r w:rsidRPr="002D68E4">
        <w:t xml:space="preserve">La durée des congés pouvant être pris en une seule fois </w:t>
      </w:r>
      <w:r w:rsidRPr="009C2DD4">
        <w:rPr>
          <w:b/>
        </w:rPr>
        <w:t xml:space="preserve">ne peut excéder </w:t>
      </w:r>
      <w:r w:rsidR="007D5024">
        <w:rPr>
          <w:b/>
        </w:rPr>
        <w:t>24</w:t>
      </w:r>
      <w:r w:rsidRPr="009C2DD4">
        <w:rPr>
          <w:b/>
        </w:rPr>
        <w:t xml:space="preserve"> jours ouvrables</w:t>
      </w:r>
      <w:r w:rsidRPr="002D68E4">
        <w:t>. Il peut être dérogé individuellement à cette limite pour les salariés qui justifient de contraintes géographiques particulières ou de la présence au sein du foyer d'un enfant ou d'un adulte handicapé ou d'une per</w:t>
      </w:r>
      <w:r w:rsidR="007D5024">
        <w:t>sonne âgée en perte d'autonomie</w:t>
      </w:r>
      <w:r w:rsidRPr="002D68E4">
        <w:t xml:space="preserve"> (</w:t>
      </w:r>
      <w:r w:rsidR="007D5024">
        <w:t>L3141-17).</w:t>
      </w:r>
    </w:p>
    <w:p w:rsidP="0012217A" w:rsidR="009E67D4" w:rsidRDefault="009E67D4" w:rsidRPr="002D68E4"/>
    <w:p w:rsidP="0012217A" w:rsidR="009E67D4" w:rsidRDefault="009E67D4" w:rsidRPr="00E37017">
      <w:r w:rsidRPr="00E37017">
        <w:t>Lorsque le congé ne dépasse</w:t>
      </w:r>
      <w:r w:rsidR="007D5024">
        <w:t xml:space="preserve"> pas 12</w:t>
      </w:r>
      <w:r w:rsidRPr="00E37017">
        <w:t xml:space="preserve"> jours ouvrables</w:t>
      </w:r>
      <w:r w:rsidR="007D5024">
        <w:t xml:space="preserve"> (ou 10</w:t>
      </w:r>
      <w:r w:rsidR="0003354E">
        <w:t xml:space="preserve"> jours ouvrés)</w:t>
      </w:r>
      <w:r w:rsidRPr="00E37017">
        <w:t>, il doit être continu (L3141-18).</w:t>
      </w:r>
    </w:p>
    <w:p w:rsidP="0012217A" w:rsidR="009E67D4" w:rsidRDefault="009E67D4" w:rsidRPr="002D68E4"/>
    <w:p w:rsidP="0012217A" w:rsidR="009E67D4" w:rsidRDefault="009E67D4" w:rsidRPr="00157933">
      <w:r w:rsidRPr="00E37017">
        <w:t>Lorsque le congé principal es</w:t>
      </w:r>
      <w:r w:rsidR="007D5024">
        <w:t>t d'une durée supérieure à 12</w:t>
      </w:r>
      <w:r w:rsidRPr="00E37017">
        <w:t xml:space="preserve"> jours ouvrables</w:t>
      </w:r>
      <w:r w:rsidR="00EC207B">
        <w:t xml:space="preserve"> (ou 10</w:t>
      </w:r>
      <w:r w:rsidR="0003354E">
        <w:t xml:space="preserve"> jours ouvrés)</w:t>
      </w:r>
      <w:r w:rsidRPr="00E37017">
        <w:t xml:space="preserve">, il peut être fractionné avec l'accord du salarié. Cet accord n'est pas nécessaire lorsque le congé a lieu pendant la période de fermeture de l'établissement. </w:t>
      </w:r>
    </w:p>
    <w:p w:rsidP="0012217A" w:rsidR="009E67D4" w:rsidRDefault="009E67D4" w:rsidRPr="006C12F0"/>
    <w:p w:rsidP="0012217A" w:rsidR="009E67D4" w:rsidRDefault="009E67D4" w:rsidRPr="009C2DD4">
      <w:r w:rsidRPr="009C2DD4">
        <w:t>Une des frac</w:t>
      </w:r>
      <w:r w:rsidR="00EC207B">
        <w:t>tions est au moins égale à 12</w:t>
      </w:r>
      <w:r w:rsidRPr="009C2DD4">
        <w:t xml:space="preserve"> jours ouvrables </w:t>
      </w:r>
      <w:r w:rsidR="00EC207B">
        <w:t>(ou 10</w:t>
      </w:r>
      <w:r w:rsidR="0003354E">
        <w:t xml:space="preserve"> jours ouvrés) </w:t>
      </w:r>
      <w:r w:rsidRPr="009C2DD4">
        <w:t>continus compris entre deux jours de repos hebdomadaire (article L3141-19).</w:t>
      </w:r>
    </w:p>
    <w:p w:rsidP="0012217A" w:rsidR="009E67D4" w:rsidRDefault="009E67D4" w:rsidRPr="002D68E4"/>
    <w:p w:rsidP="0012217A" w:rsidR="009E67D4" w:rsidRDefault="009E67D4" w:rsidRPr="006C12F0">
      <w:r w:rsidRPr="00E37017">
        <w:t>Il peut être dérogé aux règles de fractionnement des congés selon les modalités définies par le Code du travail (article L3141-20).</w:t>
      </w:r>
      <w:r w:rsidRPr="00157933">
        <w:t xml:space="preserve"> </w:t>
      </w:r>
    </w:p>
    <w:p w:rsidP="0012217A" w:rsidR="005577DC" w:rsidRDefault="005577DC" w:rsidRPr="002D68E4"/>
    <w:p w:rsidP="0012217A" w:rsidR="009E67D4" w:rsidRDefault="009E67D4" w:rsidRPr="009C2DD4">
      <w:pPr>
        <w:rPr>
          <w:b/>
          <w:u w:val="single"/>
        </w:rPr>
      </w:pPr>
      <w:r w:rsidRPr="009C2DD4">
        <w:rPr>
          <w:b/>
          <w:u w:val="single"/>
        </w:rPr>
        <w:t>Champ de la négociation :</w:t>
      </w:r>
    </w:p>
    <w:p w:rsidP="0012217A" w:rsidR="009E67D4" w:rsidRDefault="009E67D4" w:rsidRPr="002D68E4"/>
    <w:p w:rsidP="0012217A" w:rsidR="009E67D4" w:rsidRDefault="009E67D4" w:rsidRPr="002D68E4">
      <w:r w:rsidRPr="002D68E4">
        <w:t>Un accord d'entreprise ou d'établissement ou, à défaut, une convention ou un accord de branche fixe la période pendant laquelle la fraction continue d</w:t>
      </w:r>
      <w:r w:rsidR="0003354E">
        <w:t xml:space="preserve">'au moins douze jours ouvrables (ou dix jours ouvrés) </w:t>
      </w:r>
      <w:r w:rsidRPr="002D68E4">
        <w:t>est attribuée ainsi que les règles de fractionnement du congé au-delà du douzième jour (L3141-21).</w:t>
      </w:r>
    </w:p>
    <w:p w:rsidP="0012217A" w:rsidR="009E67D4" w:rsidRDefault="009E67D4" w:rsidRPr="002D68E4"/>
    <w:p w:rsidP="0012217A" w:rsidR="009E67D4" w:rsidRDefault="009E67D4" w:rsidRPr="009C2DD4">
      <w:r w:rsidRPr="00E37017">
        <w:t>Si, en application d'une disposition légale, la durée du travail d'un salarié est décomptée à l'année, une convention ou un accord d'entreprise ou d'établissement peut prévoir que les congés ouverts au t</w:t>
      </w:r>
      <w:r w:rsidRPr="00157933">
        <w:t>itre de l'année de référence peuvent faire l'objet de reports</w:t>
      </w:r>
      <w:r w:rsidRPr="006C12F0">
        <w:t xml:space="preserve"> (L3141-22)</w:t>
      </w:r>
      <w:r w:rsidRPr="009C2DD4">
        <w:t>.</w:t>
      </w:r>
    </w:p>
    <w:p w:rsidP="0012217A" w:rsidR="009E67D4" w:rsidRDefault="009E67D4" w:rsidRPr="00EC207B">
      <w:r w:rsidRPr="009C2DD4">
        <w:t xml:space="preserve"> </w:t>
      </w:r>
    </w:p>
    <w:p w:rsidP="0012217A" w:rsidR="009E67D4" w:rsidRDefault="009E67D4" w:rsidRPr="00EC207B">
      <w:r w:rsidRPr="00EC207B">
        <w:t xml:space="preserve">Dans ce cas, les reports de congés peuvent être effectués jusqu'au 31 décembre de l'année suivant celle pendant laquelle la période de prise de ces congés a débuté. </w:t>
      </w:r>
    </w:p>
    <w:p w:rsidP="0012217A" w:rsidR="009E67D4" w:rsidRDefault="009E67D4" w:rsidRPr="002D68E4"/>
    <w:p w:rsidP="0012217A" w:rsidR="009E67D4" w:rsidRDefault="00146EFF" w:rsidRPr="00E37017">
      <w:r>
        <w:t>Règles de report</w:t>
      </w:r>
      <w:r w:rsidR="009E67D4" w:rsidRPr="002D68E4">
        <w:t xml:space="preserve"> :</w:t>
      </w:r>
    </w:p>
    <w:p w:rsidP="0012217A" w:rsidR="009E67D4" w:rsidRDefault="009E67D4" w:rsidRPr="00157933"/>
    <w:p w:rsidP="00F05E98" w:rsidR="009E67D4" w:rsidRDefault="009E67D4" w:rsidRPr="009C2DD4">
      <w:pPr>
        <w:pStyle w:val="Paragraphedeliste"/>
        <w:numPr>
          <w:ilvl w:val="0"/>
          <w:numId w:val="28"/>
        </w:numPr>
      </w:pPr>
      <w:r w:rsidRPr="006C12F0">
        <w:t>Les congés payés reportés</w:t>
      </w:r>
      <w:r w:rsidR="00146EFF">
        <w:t xml:space="preserve"> ne peuvent pas être rémunérés ;</w:t>
      </w:r>
    </w:p>
    <w:p w:rsidP="00F05E98" w:rsidR="009E67D4" w:rsidRDefault="00146EFF" w:rsidRPr="009C2DD4">
      <w:pPr>
        <w:pStyle w:val="Paragraphedeliste"/>
        <w:numPr>
          <w:ilvl w:val="0"/>
          <w:numId w:val="28"/>
        </w:numPr>
      </w:pPr>
      <w:r>
        <w:t>Les reports de congés et leurs conditions sont exceptionnels et soumis à l’accord préalable de l’employeur ;</w:t>
      </w:r>
      <w:r w:rsidR="009E67D4" w:rsidRPr="009C2DD4">
        <w:t xml:space="preserve"> </w:t>
      </w:r>
    </w:p>
    <w:p w:rsidP="00F05E98" w:rsidR="009E67D4" w:rsidRDefault="009E67D4">
      <w:pPr>
        <w:pStyle w:val="Paragraphedeliste"/>
        <w:numPr>
          <w:ilvl w:val="0"/>
          <w:numId w:val="28"/>
        </w:numPr>
      </w:pPr>
      <w:r w:rsidRPr="009C2DD4">
        <w:t xml:space="preserve">Les conséquences de ces reports sur le respect des seuils annuels fixés au sixième alinéa de l'article </w:t>
      </w:r>
      <w:hyperlink r:id="rId10" w:history="1">
        <w:r w:rsidR="00EC207B">
          <w:t>L</w:t>
        </w:r>
        <w:r w:rsidRPr="009C2DD4">
          <w:t>3121-44</w:t>
        </w:r>
      </w:hyperlink>
      <w:r w:rsidRPr="009C2DD4">
        <w:t xml:space="preserve">, au 3° du I de l'article </w:t>
      </w:r>
      <w:hyperlink r:id="rId11" w:history="1">
        <w:r w:rsidRPr="009C2DD4">
          <w:t xml:space="preserve">L3121-64 </w:t>
        </w:r>
      </w:hyperlink>
      <w:r w:rsidRPr="009C2DD4">
        <w:t xml:space="preserve">et à l'article </w:t>
      </w:r>
      <w:hyperlink r:id="rId12" w:history="1">
        <w:r w:rsidRPr="009C2DD4">
          <w:t>L3123-1</w:t>
        </w:r>
      </w:hyperlink>
      <w:r w:rsidRPr="009C2DD4">
        <w:t xml:space="preserve">. Ce report ne doit </w:t>
      </w:r>
      <w:r w:rsidRPr="009C2DD4">
        <w:lastRenderedPageBreak/>
        <w:t xml:space="preserve">pas avoir pour effet de majorer ces seuils dans une proportion plus importante que celle correspondant à la durée ainsi reportée. </w:t>
      </w:r>
    </w:p>
    <w:p w:rsidP="0012217A" w:rsidR="00C63C38" w:rsidRDefault="00C63C38" w:rsidRPr="009C2DD4"/>
    <w:p w:rsidP="0012217A" w:rsidR="009E67D4" w:rsidRDefault="009E67D4" w:rsidRPr="002D68E4">
      <w:r w:rsidRPr="002D68E4">
        <w:t xml:space="preserve">Le présent article s'applique sans préjudice des reports également prévus aux articles </w:t>
      </w:r>
      <w:hyperlink r:id="rId13" w:history="1">
        <w:r w:rsidRPr="009C2DD4">
          <w:t xml:space="preserve">L3142-118 </w:t>
        </w:r>
      </w:hyperlink>
      <w:r w:rsidRPr="002D68E4">
        <w:t xml:space="preserve">et </w:t>
      </w:r>
      <w:hyperlink r:id="rId14" w:history="1">
        <w:r w:rsidRPr="009C2DD4">
          <w:t xml:space="preserve">L3142-120 à L3142-124 </w:t>
        </w:r>
      </w:hyperlink>
      <w:r w:rsidRPr="002D68E4">
        <w:t xml:space="preserve">relatifs au congé pour création d'entreprise, aux articles </w:t>
      </w:r>
      <w:hyperlink r:id="rId15" w:history="1">
        <w:r w:rsidRPr="009C2DD4">
          <w:t xml:space="preserve">L3142-33 </w:t>
        </w:r>
      </w:hyperlink>
      <w:r w:rsidRPr="002D68E4">
        <w:t xml:space="preserve">et </w:t>
      </w:r>
      <w:hyperlink r:id="rId16" w:history="1">
        <w:r w:rsidRPr="009C2DD4">
          <w:t xml:space="preserve">L3142-35 </w:t>
        </w:r>
      </w:hyperlink>
      <w:r w:rsidRPr="002D68E4">
        <w:t xml:space="preserve">relatifs au congé sabbatique et aux articles </w:t>
      </w:r>
      <w:hyperlink r:id="rId17" w:history="1">
        <w:r w:rsidRPr="009C2DD4">
          <w:t>L3151-1 à L3151-3</w:t>
        </w:r>
      </w:hyperlink>
      <w:r w:rsidRPr="002D68E4">
        <w:t xml:space="preserve"> relatifs au compte épargne-temps.</w:t>
      </w:r>
    </w:p>
    <w:p w:rsidP="0012217A" w:rsidR="009E67D4" w:rsidRDefault="009E67D4" w:rsidRPr="002D68E4"/>
    <w:p w:rsidP="0012217A" w:rsidR="009E67D4" w:rsidRDefault="009E67D4" w:rsidRPr="009C2DD4">
      <w:pPr>
        <w:rPr>
          <w:b/>
          <w:szCs w:val="22"/>
          <w:u w:val="single"/>
        </w:rPr>
      </w:pPr>
      <w:r w:rsidRPr="009C2DD4">
        <w:rPr>
          <w:b/>
          <w:szCs w:val="22"/>
          <w:u w:val="single"/>
        </w:rPr>
        <w:t xml:space="preserve">Dispositions </w:t>
      </w:r>
      <w:r w:rsidR="00F93050">
        <w:rPr>
          <w:b/>
          <w:szCs w:val="22"/>
          <w:u w:val="single"/>
        </w:rPr>
        <w:t>générales</w:t>
      </w:r>
      <w:r w:rsidRPr="009C2DD4">
        <w:rPr>
          <w:b/>
          <w:szCs w:val="22"/>
          <w:u w:val="single"/>
        </w:rPr>
        <w:t> :</w:t>
      </w:r>
    </w:p>
    <w:p w:rsidP="00F05E98" w:rsidR="009E67D4" w:rsidRDefault="009E67D4" w:rsidRPr="009C2DD4">
      <w:pPr>
        <w:pStyle w:val="NormalWeb"/>
        <w:numPr>
          <w:ilvl w:val="0"/>
          <w:numId w:val="29"/>
        </w:numPr>
        <w:spacing w:after="0" w:afterAutospacing="0" w:before="0" w:beforeAutospacing="0"/>
        <w:jc w:val="both"/>
        <w:rPr>
          <w:rFonts w:ascii="Tahoma" w:cs="Tahoma" w:hAnsi="Tahoma"/>
          <w:sz w:val="22"/>
          <w:szCs w:val="22"/>
        </w:rPr>
      </w:pPr>
      <w:r w:rsidRPr="009C2DD4">
        <w:rPr>
          <w:rFonts w:ascii="Tahoma" w:cs="Tahoma" w:hAnsi="Tahoma"/>
          <w:sz w:val="22"/>
          <w:szCs w:val="22"/>
        </w:rPr>
        <w:t xml:space="preserve">La fraction continue d'au moins </w:t>
      </w:r>
      <w:r w:rsidR="00EC207B">
        <w:rPr>
          <w:rFonts w:ascii="Tahoma" w:cs="Tahoma" w:hAnsi="Tahoma"/>
          <w:sz w:val="22"/>
          <w:szCs w:val="22"/>
        </w:rPr>
        <w:t>12</w:t>
      </w:r>
      <w:r w:rsidRPr="009C2DD4">
        <w:rPr>
          <w:rFonts w:ascii="Tahoma" w:cs="Tahoma" w:hAnsi="Tahoma"/>
          <w:sz w:val="22"/>
          <w:szCs w:val="22"/>
        </w:rPr>
        <w:t xml:space="preserve"> jours ouvrables est attribuée pendant la période du 1er mai au 31 octobre de chaque année ; </w:t>
      </w:r>
    </w:p>
    <w:p w:rsidP="00F05E98" w:rsidR="009E67D4" w:rsidRDefault="009E67D4" w:rsidRPr="009C2DD4">
      <w:pPr>
        <w:pStyle w:val="NormalWeb"/>
        <w:numPr>
          <w:ilvl w:val="0"/>
          <w:numId w:val="29"/>
        </w:numPr>
        <w:spacing w:after="0" w:afterAutospacing="0" w:before="0" w:beforeAutospacing="0"/>
        <w:jc w:val="both"/>
        <w:rPr>
          <w:rFonts w:ascii="Tahoma" w:cs="Tahoma" w:hAnsi="Tahoma"/>
          <w:sz w:val="22"/>
          <w:szCs w:val="22"/>
        </w:rPr>
      </w:pPr>
      <w:r w:rsidRPr="009C2DD4">
        <w:rPr>
          <w:rFonts w:ascii="Tahoma" w:cs="Tahoma" w:hAnsi="Tahoma"/>
          <w:sz w:val="22"/>
          <w:szCs w:val="22"/>
        </w:rPr>
        <w:t xml:space="preserve">Le fractionnement des congés </w:t>
      </w:r>
      <w:r w:rsidRPr="002D68E4">
        <w:rPr>
          <w:rFonts w:ascii="Tahoma" w:cs="Tahoma" w:hAnsi="Tahoma"/>
          <w:sz w:val="22"/>
          <w:szCs w:val="22"/>
        </w:rPr>
        <w:t>au-delà</w:t>
      </w:r>
      <w:r w:rsidRPr="009C2DD4">
        <w:rPr>
          <w:rFonts w:ascii="Tahoma" w:cs="Tahoma" w:hAnsi="Tahoma"/>
          <w:sz w:val="22"/>
          <w:szCs w:val="22"/>
        </w:rPr>
        <w:t xml:space="preserve"> du </w:t>
      </w:r>
      <w:r w:rsidR="00EC207B">
        <w:rPr>
          <w:rFonts w:ascii="Tahoma" w:cs="Tahoma" w:hAnsi="Tahoma"/>
          <w:sz w:val="22"/>
          <w:szCs w:val="22"/>
        </w:rPr>
        <w:t>12</w:t>
      </w:r>
      <w:r w:rsidR="00EC207B" w:rsidRPr="00EC207B">
        <w:rPr>
          <w:rFonts w:ascii="Tahoma" w:cs="Tahoma" w:hAnsi="Tahoma"/>
          <w:sz w:val="22"/>
          <w:szCs w:val="22"/>
          <w:vertAlign w:val="superscript"/>
        </w:rPr>
        <w:t>e</w:t>
      </w:r>
      <w:r w:rsidRPr="009C2DD4">
        <w:rPr>
          <w:rFonts w:ascii="Tahoma" w:cs="Tahoma" w:hAnsi="Tahoma"/>
          <w:sz w:val="22"/>
          <w:szCs w:val="22"/>
        </w:rPr>
        <w:t xml:space="preserve"> jour est effectué dans les conditions suivantes : </w:t>
      </w:r>
    </w:p>
    <w:p w:rsidP="00F05E98" w:rsidR="009E67D4" w:rsidRDefault="009E67D4" w:rsidRPr="009C2DD4">
      <w:pPr>
        <w:pStyle w:val="NormalWeb"/>
        <w:numPr>
          <w:ilvl w:val="1"/>
          <w:numId w:val="30"/>
        </w:numPr>
        <w:spacing w:after="0" w:afterAutospacing="0" w:before="0" w:beforeAutospacing="0"/>
        <w:jc w:val="both"/>
        <w:rPr>
          <w:rFonts w:ascii="Tahoma" w:cs="Tahoma" w:hAnsi="Tahoma"/>
          <w:sz w:val="22"/>
          <w:szCs w:val="22"/>
        </w:rPr>
      </w:pPr>
      <w:r w:rsidRPr="009C2DD4">
        <w:rPr>
          <w:rFonts w:ascii="Tahoma" w:cs="Tahoma" w:hAnsi="Tahoma"/>
          <w:sz w:val="22"/>
          <w:szCs w:val="22"/>
        </w:rPr>
        <w:t xml:space="preserve">Les jours restant dus en application du second alinéa de l'article </w:t>
      </w:r>
      <w:r w:rsidRPr="004A6B10">
        <w:rPr>
          <w:rFonts w:ascii="Tahoma" w:cs="Tahoma" w:hAnsi="Tahoma"/>
          <w:sz w:val="22"/>
          <w:szCs w:val="22"/>
        </w:rPr>
        <w:t>L. 3141-19</w:t>
      </w:r>
      <w:r w:rsidRPr="009C2DD4">
        <w:rPr>
          <w:rFonts w:ascii="Tahoma" w:cs="Tahoma" w:hAnsi="Tahoma"/>
          <w:sz w:val="22"/>
          <w:szCs w:val="22"/>
        </w:rPr>
        <w:t xml:space="preserve"> peuvent être accordés en une ou plusieurs fois en dehors de la période du 1er mai au 31 octobre de chaque année ; </w:t>
      </w:r>
    </w:p>
    <w:p w:rsidP="00F05E98" w:rsidR="009E67D4" w:rsidRDefault="00EC207B">
      <w:pPr>
        <w:pStyle w:val="NormalWeb"/>
        <w:numPr>
          <w:ilvl w:val="1"/>
          <w:numId w:val="30"/>
        </w:numPr>
        <w:spacing w:after="0" w:afterAutospacing="0" w:before="0" w:beforeAutospacing="0"/>
        <w:jc w:val="both"/>
        <w:rPr>
          <w:rFonts w:ascii="Tahoma" w:cs="Tahoma" w:hAnsi="Tahoma"/>
          <w:sz w:val="22"/>
          <w:szCs w:val="22"/>
        </w:rPr>
      </w:pPr>
      <w:r>
        <w:rPr>
          <w:rFonts w:ascii="Tahoma" w:cs="Tahoma" w:hAnsi="Tahoma"/>
          <w:sz w:val="22"/>
          <w:szCs w:val="22"/>
        </w:rPr>
        <w:t>2</w:t>
      </w:r>
      <w:r w:rsidR="009E67D4" w:rsidRPr="009C2DD4">
        <w:rPr>
          <w:rFonts w:ascii="Tahoma" w:cs="Tahoma" w:hAnsi="Tahoma"/>
          <w:sz w:val="22"/>
          <w:szCs w:val="22"/>
        </w:rPr>
        <w:t xml:space="preserve"> jours ouvrables de congé supplémentaire sont attribués lorsque le nombre de jours de congé pris en dehors de cette période est au moins égal à </w:t>
      </w:r>
      <w:r>
        <w:rPr>
          <w:rFonts w:ascii="Tahoma" w:cs="Tahoma" w:hAnsi="Tahoma"/>
          <w:sz w:val="22"/>
          <w:szCs w:val="22"/>
        </w:rPr>
        <w:t>6</w:t>
      </w:r>
      <w:r w:rsidR="009E67D4" w:rsidRPr="009C2DD4">
        <w:rPr>
          <w:rFonts w:ascii="Tahoma" w:cs="Tahoma" w:hAnsi="Tahoma"/>
          <w:sz w:val="22"/>
          <w:szCs w:val="22"/>
        </w:rPr>
        <w:t xml:space="preserve"> et un seul lorsque ce nombre est compris entre </w:t>
      </w:r>
      <w:r>
        <w:rPr>
          <w:rFonts w:ascii="Tahoma" w:cs="Tahoma" w:hAnsi="Tahoma"/>
          <w:sz w:val="22"/>
          <w:szCs w:val="22"/>
        </w:rPr>
        <w:t>3</w:t>
      </w:r>
      <w:r w:rsidR="009E67D4" w:rsidRPr="009C2DD4">
        <w:rPr>
          <w:rFonts w:ascii="Tahoma" w:cs="Tahoma" w:hAnsi="Tahoma"/>
          <w:sz w:val="22"/>
          <w:szCs w:val="22"/>
        </w:rPr>
        <w:t xml:space="preserve"> et </w:t>
      </w:r>
      <w:r>
        <w:rPr>
          <w:rFonts w:ascii="Tahoma" w:cs="Tahoma" w:hAnsi="Tahoma"/>
          <w:sz w:val="22"/>
          <w:szCs w:val="22"/>
        </w:rPr>
        <w:t>5</w:t>
      </w:r>
      <w:r w:rsidR="009E67D4" w:rsidRPr="009C2DD4">
        <w:rPr>
          <w:rFonts w:ascii="Tahoma" w:cs="Tahoma" w:hAnsi="Tahoma"/>
          <w:sz w:val="22"/>
          <w:szCs w:val="22"/>
        </w:rPr>
        <w:t xml:space="preserve"> jours. Les jours de congé principal dus </w:t>
      </w:r>
      <w:r w:rsidR="009E67D4" w:rsidRPr="002D68E4">
        <w:rPr>
          <w:rFonts w:ascii="Tahoma" w:cs="Tahoma" w:hAnsi="Tahoma"/>
          <w:sz w:val="22"/>
          <w:szCs w:val="22"/>
        </w:rPr>
        <w:t>au-delà</w:t>
      </w:r>
      <w:r w:rsidR="009E67D4" w:rsidRPr="009C2DD4">
        <w:rPr>
          <w:rFonts w:ascii="Tahoma" w:cs="Tahoma" w:hAnsi="Tahoma"/>
          <w:sz w:val="22"/>
          <w:szCs w:val="22"/>
        </w:rPr>
        <w:t xml:space="preserve"> de </w:t>
      </w:r>
      <w:r>
        <w:rPr>
          <w:rFonts w:ascii="Tahoma" w:cs="Tahoma" w:hAnsi="Tahoma"/>
          <w:sz w:val="22"/>
          <w:szCs w:val="22"/>
        </w:rPr>
        <w:t>24</w:t>
      </w:r>
      <w:r w:rsidR="009E67D4" w:rsidRPr="009C2DD4">
        <w:rPr>
          <w:rFonts w:ascii="Tahoma" w:cs="Tahoma" w:hAnsi="Tahoma"/>
          <w:sz w:val="22"/>
          <w:szCs w:val="22"/>
        </w:rPr>
        <w:t xml:space="preserve"> jours ouvrables ne sont pas pris en compte pour l'ouve</w:t>
      </w:r>
      <w:r>
        <w:rPr>
          <w:rFonts w:ascii="Tahoma" w:cs="Tahoma" w:hAnsi="Tahoma"/>
          <w:sz w:val="22"/>
          <w:szCs w:val="22"/>
        </w:rPr>
        <w:t>rture du droit à ce supplément.</w:t>
      </w:r>
    </w:p>
    <w:p w:rsidP="00894813" w:rsidR="00C63C38" w:rsidRDefault="00C63C38" w:rsidRPr="009C2DD4">
      <w:pPr>
        <w:pStyle w:val="NormalWeb"/>
        <w:spacing w:after="0" w:afterAutospacing="0" w:before="0" w:beforeAutospacing="0"/>
        <w:ind w:left="2508"/>
        <w:jc w:val="both"/>
        <w:rPr>
          <w:rFonts w:ascii="Tahoma" w:cs="Tahoma" w:hAnsi="Tahoma"/>
          <w:sz w:val="22"/>
          <w:szCs w:val="22"/>
        </w:rPr>
      </w:pPr>
    </w:p>
    <w:p w:rsidP="0012217A" w:rsidR="00C63C38" w:rsidRDefault="00C63C38">
      <w:pPr>
        <w:pStyle w:val="NormalWeb"/>
        <w:spacing w:after="0" w:afterAutospacing="0" w:before="0" w:beforeAutospacing="0"/>
        <w:jc w:val="both"/>
        <w:rPr>
          <w:rFonts w:ascii="Tahoma" w:cs="Tahoma" w:hAnsi="Tahoma"/>
          <w:b/>
          <w:sz w:val="22"/>
          <w:szCs w:val="22"/>
        </w:rPr>
      </w:pPr>
      <w:r>
        <w:rPr>
          <w:noProof/>
        </w:rPr>
        <mc:AlternateContent>
          <mc:Choice Requires="wps">
            <w:drawing>
              <wp:inline distB="0" distL="0" distR="0" distT="0" wp14:anchorId="5DE88271" wp14:editId="3BE10896">
                <wp:extent cx="6010275" cy="1403985"/>
                <wp:effectExtent b="25400" l="19050" r="28575" t="19050"/>
                <wp:docPr id="30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C63C38" w:rsidR="00CA2B35" w:rsidRDefault="00CA2B35" w:rsidRPr="00F21468">
                            <w:pPr>
                              <w:rPr>
                                <w:b/>
                              </w:rPr>
                            </w:pPr>
                            <w:r w:rsidRPr="00C63C38">
                              <w:t xml:space="preserve"> </w:t>
                            </w:r>
                            <w:r>
                              <w:t xml:space="preserve"> </w:t>
                            </w:r>
                            <w:r>
                              <w:rPr>
                                <w:b/>
                              </w:rPr>
                              <w:t>6.2.</w:t>
                            </w:r>
                            <w:r w:rsidRPr="009C2DD4">
                              <w:rPr>
                                <w:b/>
                              </w:rPr>
                              <w:t xml:space="preserve">6. </w:t>
                            </w:r>
                            <w:r w:rsidRPr="0003354E">
                              <w:rPr>
                                <w:b/>
                                <w:color w:themeColor="text1" w:val="000000"/>
                              </w:rPr>
                              <w:t>Indemnité de congés payés des salariés en parcours</w:t>
                            </w:r>
                          </w:p>
                          <w:p w:rsidP="00C63C38" w:rsidR="00CA2B35" w:rsidRDefault="00CA2B35" w:rsidRPr="002D68E4"/>
                          <w:p w:rsidP="00C63C38" w:rsidR="00CA2B35" w:rsidRDefault="00CA2B35" w:rsidRPr="002D68E4">
                            <w:r w:rsidRPr="002D68E4">
                              <w:t>Le salarié titulaire d’un contrat de travail à durée déterminée a droit à une indemnité compensatrice de congés payés au titre du travail effectivement accompli durant ce contrat, quelle qu’ait été sa durée, dès lors que le régime des congés applicable dans l’entreprise ne lui permet pas de les prendre effectivement.</w:t>
                            </w:r>
                          </w:p>
                          <w:p w:rsidP="00C63C38" w:rsidR="00CA2B35" w:rsidRDefault="00CA2B35" w:rsidRPr="002D68E4"/>
                          <w:p w:rsidP="00C63C38" w:rsidR="00CA2B35" w:rsidRDefault="00CA2B35" w:rsidRPr="002D68E4">
                            <w:r w:rsidRPr="002D68E4">
                              <w:t>Cette indemnité est calculée en fonction de la durée du contrat et ne peut être inférieure au dixième de la rémunération totale brute perçue par le salarié pendant la durée de son contrat.</w:t>
                            </w:r>
                          </w:p>
                          <w:p w:rsidP="00C63C38" w:rsidR="00CA2B35" w:rsidRDefault="00CA2B35" w:rsidRPr="002D68E4"/>
                          <w:p w:rsidP="00C63C38" w:rsidR="00CA2B35" w:rsidRDefault="00CA2B35" w:rsidRPr="002D68E4">
                            <w:r>
                              <w:t>L’indemnité</w:t>
                            </w:r>
                            <w:r w:rsidRPr="002D68E4">
                              <w:t xml:space="preserve"> est versée à la fin du contrat.</w:t>
                            </w:r>
                          </w:p>
                          <w:p w:rsidP="00C63C38" w:rsidR="00CA2B35" w:rsidRDefault="00CA2B35" w:rsidRPr="002D68E4"/>
                        </w:txbxContent>
                      </wps:txbx>
                      <wps:bodyPr anchor="t" anchorCtr="0" bIns="45720" lIns="91440" rIns="91440" rot="0" tIns="45720" vert="horz" wrap="square">
                        <a:spAutoFit/>
                      </wps:bodyPr>
                    </wps:wsp>
                  </a:graphicData>
                </a:graphic>
              </wp:inline>
            </w:drawing>
          </mc:Choice>
          <mc:Fallback>
            <w:pict>
              <v:shape id="_x0000_s110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0tOUCNAIAAFgEAAAOAAAAZHJzL2Uyb0RvYy54bWysVEtv2zAMvg/YfxB0X+y8mtSIU3TpMgzo HkC3y260JMfCZEmTlNjprx8lp2m27jTMB4EUqY/kR9Krm75V5CCcl0aXdDzKKRGaGS71rqTfvm7f LCnxATQHZbQo6VF4erN+/WrV2UJMTGMUF44giPZFZ0vahGCLLPOsES34kbFCo7E2roWAqttl3EGH 6K3KJnl+lXXGcesME97j7d1gpOuEX9eChc917UUgqqSYW0inS2cVz2y9gmLnwDaSndKAf8iiBakx 6BnqDgKQvZMvoFrJnPGmDiNm2szUtWQi1YDVjPM/qnlowIpUC5Lj7Zkm//9g2afDF0ckL+k0n1Ki ocUmfcdWES5IEH0QZBJJ6qwv0PfBonfo35oem50K9vbesB+eaLNpQO/ErXOmawRwTHIcX2YXTwcc H0Gq7qPhGAv2wSSgvnZtZBA5IYiOzTqeG4R5EIaXV8jRZDGnhKFtPMun18t5igHF03PrfHgvTEui UFKHE5Dg4XDvQ0wHiieXGM0bJflWKpUUt6s2ypED4LRs03dC/81NadKVdLKcYyYvMeLkijMKMCZ0 mP0NppUBR1/JtqTLPH7RCYrI3TvNkxxAqkHGtJU+kRn5G5gMfdWn5i1ShMh0ZfgR6XVmGHVcTRQa 4x4p6XDMS+p/7sEJStQHjS26Hs9mcS+SMpsvJqi4S0t1aQHNEKqkgZJB3IS0S4kFe4ut3MpE8nMm p5xxfBP3p1WL+3GpJ6/nH8L6FwA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dLTlAjQCAABY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5DE88271">
                <v:textbox style="mso-fit-shape-to-text:t">
                  <w:txbxContent>
                    <w:p w:rsidP="00C63C38" w:rsidR="00CA2B35" w:rsidRDefault="00CA2B35" w:rsidRPr="00F21468">
                      <w:pPr>
                        <w:rPr>
                          <w:b/>
                        </w:rPr>
                      </w:pPr>
                      <w:r w:rsidRPr="00C63C38">
                        <w:t xml:space="preserve"> </w:t>
                      </w:r>
                      <w:r>
                        <w:t xml:space="preserve"> </w:t>
                      </w:r>
                      <w:r>
                        <w:rPr>
                          <w:b/>
                        </w:rPr>
                        <w:t>6.2.</w:t>
                      </w:r>
                      <w:r w:rsidRPr="009C2DD4">
                        <w:rPr>
                          <w:b/>
                        </w:rPr>
                        <w:t xml:space="preserve">6. </w:t>
                      </w:r>
                      <w:r w:rsidRPr="0003354E">
                        <w:rPr>
                          <w:b/>
                          <w:color w:themeColor="text1" w:val="000000"/>
                        </w:rPr>
                        <w:t>Indemnité de congés payés des salariés en parcours</w:t>
                      </w:r>
                    </w:p>
                    <w:p w:rsidP="00C63C38" w:rsidR="00CA2B35" w:rsidRDefault="00CA2B35" w:rsidRPr="002D68E4"/>
                    <w:p w:rsidP="00C63C38" w:rsidR="00CA2B35" w:rsidRDefault="00CA2B35" w:rsidRPr="002D68E4">
                      <w:r w:rsidRPr="002D68E4">
                        <w:t>Le salarié titulaire d’un contrat de travail à durée déterminée a droit à une indemnité compensatrice de congés payés au titre du travail effectivement accompli durant ce contrat, quelle qu’ait été sa durée, dès lors que le régime des congés applicable dans l’entreprise ne lui permet pas de les prendre effectivement.</w:t>
                      </w:r>
                    </w:p>
                    <w:p w:rsidP="00C63C38" w:rsidR="00CA2B35" w:rsidRDefault="00CA2B35" w:rsidRPr="002D68E4"/>
                    <w:p w:rsidP="00C63C38" w:rsidR="00CA2B35" w:rsidRDefault="00CA2B35" w:rsidRPr="002D68E4">
                      <w:r w:rsidRPr="002D68E4">
                        <w:t>Cette indemnité est calculée en fonction de la durée du contrat et ne peut être inférieure au dixième de la rémunération totale brute perçue par le salarié pendant la durée de son contrat.</w:t>
                      </w:r>
                    </w:p>
                    <w:p w:rsidP="00C63C38" w:rsidR="00CA2B35" w:rsidRDefault="00CA2B35" w:rsidRPr="002D68E4"/>
                    <w:p w:rsidP="00C63C38" w:rsidR="00CA2B35" w:rsidRDefault="00CA2B35" w:rsidRPr="002D68E4">
                      <w:r>
                        <w:t>L’indemnité</w:t>
                      </w:r>
                      <w:r w:rsidRPr="002D68E4">
                        <w:t xml:space="preserve"> est versée à la fin du contrat.</w:t>
                      </w:r>
                    </w:p>
                    <w:p w:rsidP="00C63C38" w:rsidR="00CA2B35" w:rsidRDefault="00CA2B35" w:rsidRPr="002D68E4"/>
                  </w:txbxContent>
                </v:textbox>
                <w10:anchorlock/>
              </v:shape>
            </w:pict>
          </mc:Fallback>
        </mc:AlternateContent>
      </w:r>
    </w:p>
    <w:p w:rsidP="0012217A" w:rsidR="00D04C46" w:rsidRDefault="00D04C46" w:rsidRPr="002D68E4"/>
    <w:p w:rsidP="0012217A" w:rsidR="008202EE" w:rsidRDefault="008202EE" w:rsidRPr="002D68E4"/>
    <w:p w:rsidP="0012217A" w:rsidR="008202EE" w:rsidRDefault="00103E1B" w:rsidRPr="004A6B10">
      <w:pPr>
        <w:rPr>
          <w:b/>
          <w:u w:val="single"/>
        </w:rPr>
      </w:pPr>
      <w:r>
        <w:rPr>
          <w:b/>
          <w:u w:val="single"/>
        </w:rPr>
        <w:t>Stagiaires :</w:t>
      </w:r>
    </w:p>
    <w:p w:rsidP="0012217A" w:rsidR="0003354E" w:rsidRDefault="0003354E" w:rsidRPr="009C2DD4">
      <w:pPr>
        <w:rPr>
          <w:b/>
        </w:rPr>
      </w:pPr>
    </w:p>
    <w:p w:rsidP="0012217A" w:rsidR="008202EE" w:rsidRDefault="008202EE">
      <w:r w:rsidRPr="002D68E4">
        <w:t xml:space="preserve">Les stagiaires ne sont </w:t>
      </w:r>
      <w:r w:rsidRPr="009C2DD4">
        <w:t>pas</w:t>
      </w:r>
      <w:r w:rsidRPr="002D68E4">
        <w:t xml:space="preserve"> des </w:t>
      </w:r>
      <w:r w:rsidRPr="009C2DD4">
        <w:t>salariés.</w:t>
      </w:r>
      <w:r w:rsidRPr="002D68E4">
        <w:t xml:space="preserve"> Par conséquent, les dispositions légales relatives aux </w:t>
      </w:r>
      <w:r w:rsidRPr="009C2DD4">
        <w:t>congés payés</w:t>
      </w:r>
      <w:r w:rsidRPr="002D68E4">
        <w:t xml:space="preserve"> ne s’appliquent pas à eux. Néanmoins, lorsque la </w:t>
      </w:r>
      <w:r w:rsidRPr="009C2DD4">
        <w:t>durée</w:t>
      </w:r>
      <w:r w:rsidRPr="002D68E4">
        <w:t xml:space="preserve"> de leur </w:t>
      </w:r>
      <w:r w:rsidRPr="009C2DD4">
        <w:t>stage</w:t>
      </w:r>
      <w:r w:rsidRPr="002D68E4">
        <w:t xml:space="preserve"> est </w:t>
      </w:r>
      <w:r w:rsidRPr="009C2DD4">
        <w:t>supérieure</w:t>
      </w:r>
      <w:r w:rsidRPr="002D68E4">
        <w:t xml:space="preserve"> à </w:t>
      </w:r>
      <w:r w:rsidRPr="009C2DD4">
        <w:t>deux mois,</w:t>
      </w:r>
      <w:r w:rsidRPr="002D68E4">
        <w:t xml:space="preserve"> la convention de stage doit prévoir la possibilité de </w:t>
      </w:r>
      <w:r w:rsidRPr="009C2DD4">
        <w:t>congés</w:t>
      </w:r>
      <w:r w:rsidRPr="002D68E4">
        <w:t xml:space="preserve"> et </w:t>
      </w:r>
      <w:r w:rsidRPr="009C2DD4">
        <w:t>autorisations d’absence</w:t>
      </w:r>
      <w:r w:rsidRPr="002D68E4">
        <w:t xml:space="preserve"> au bénéfice du stagiaire au cours du stage ou de la période de formation en milieu professionnel </w:t>
      </w:r>
      <w:r w:rsidRPr="009C2DD4">
        <w:t>(</w:t>
      </w:r>
      <w:hyperlink r:id="rId18" w:anchor="I42805');" w:history="1" w:tooltip="lien">
        <w:r w:rsidRPr="009C2DD4">
          <w:t>art. L. 124-13</w:t>
        </w:r>
      </w:hyperlink>
      <w:r w:rsidR="004A6B10">
        <w:t xml:space="preserve"> du Code de l’Education</w:t>
      </w:r>
      <w:r w:rsidRPr="009C2DD4">
        <w:t>).</w:t>
      </w:r>
    </w:p>
    <w:p w:rsidP="0012217A" w:rsidR="00C63C38" w:rsidRDefault="00C63C38"/>
    <w:p w:rsidP="0012217A" w:rsidR="00C63C38" w:rsidRDefault="00C63C38"/>
    <w:p w:rsidP="0012217A" w:rsidR="00C63C38" w:rsidRDefault="00C63C38"/>
    <w:p w:rsidP="0012217A" w:rsidR="00C63C38" w:rsidRDefault="00C63C38"/>
    <w:p w:rsidP="0012217A" w:rsidR="00C63C38" w:rsidRDefault="00C63C38"/>
    <w:p w:rsidP="0012217A" w:rsidR="00C63C38" w:rsidRDefault="00C63C38"/>
    <w:p w:rsidP="0012217A" w:rsidR="00C63C38" w:rsidRDefault="00C63C38"/>
    <w:p w:rsidP="0012217A" w:rsidR="00C63C38" w:rsidRDefault="00C63C38"/>
    <w:p w:rsidP="0012217A" w:rsidR="00C63C38" w:rsidRDefault="00C63C38"/>
    <w:p w:rsidP="0012217A" w:rsidR="00C63C38" w:rsidRDefault="00C63C38"/>
    <w:p w:rsidP="0012217A" w:rsidR="00C63C38" w:rsidRDefault="00C63C38"/>
    <w:p w:rsidP="000A4267" w:rsidR="00AD4051" w:rsidRDefault="001433EB" w:rsidRPr="002D68E4">
      <w:pPr>
        <w:pStyle w:val="Titre2"/>
      </w:pPr>
      <w:bookmarkStart w:id="37" w:name="_Toc70606029"/>
      <w:r w:rsidRPr="002D68E4">
        <w:lastRenderedPageBreak/>
        <w:t xml:space="preserve">Article </w:t>
      </w:r>
      <w:r w:rsidR="00C91098">
        <w:t>6</w:t>
      </w:r>
      <w:r w:rsidRPr="002D68E4">
        <w:t xml:space="preserve">.3 : </w:t>
      </w:r>
      <w:r w:rsidR="0003354E">
        <w:t>Congés exceptionnels</w:t>
      </w:r>
      <w:r w:rsidR="00F02528" w:rsidRPr="002D68E4">
        <w:t xml:space="preserve"> des salariés en parcours</w:t>
      </w:r>
      <w:bookmarkEnd w:id="37"/>
    </w:p>
    <w:p w:rsidP="0012217A" w:rsidR="00172DDE" w:rsidRDefault="00172DDE"/>
    <w:p w:rsidP="0012217A" w:rsidR="006B0FC1" w:rsidRDefault="006B0FC1">
      <w:r>
        <w:t xml:space="preserve">Le paiement des jours de congés exceptionnels est une obligation légale prévue par le Code du travail. Dans la pratique et compte tenu du modèle économique des associations intermédiaires, il est difficile de gérer le paiement de ces jours de congés. C’est la raison pour laquelle </w:t>
      </w:r>
      <w:r w:rsidR="00D42942">
        <w:t>COORACE</w:t>
      </w:r>
      <w:r>
        <w:t xml:space="preserve"> p</w:t>
      </w:r>
      <w:r w:rsidR="00172DDE">
        <w:t>ropose une solution alternative : allouer une indemnité de compensation aux salariés en parcours.</w:t>
      </w:r>
    </w:p>
    <w:p w:rsidP="0012217A" w:rsidR="006B0FC1" w:rsidRDefault="006B0FC1"/>
    <w:p w:rsidP="0012217A" w:rsidR="0085577F" w:rsidRDefault="0085577F">
      <w:pPr>
        <w:rPr>
          <w:color w:themeColor="accent1" w:val="5B9BD5"/>
          <w:sz w:val="24"/>
        </w:rPr>
      </w:pPr>
    </w:p>
    <w:p w:rsidP="0012217A" w:rsidR="00C63C38" w:rsidRDefault="00C63C38">
      <w:pPr>
        <w:rPr>
          <w:color w:themeColor="accent1" w:val="5B9BD5"/>
          <w:sz w:val="24"/>
        </w:rPr>
      </w:pPr>
      <w:r>
        <w:rPr>
          <w:noProof/>
        </w:rPr>
        <mc:AlternateContent>
          <mc:Choice Requires="wps">
            <w:drawing>
              <wp:inline distB="0" distL="0" distR="0" distT="0" wp14:anchorId="106C4E0D" wp14:editId="25FAFEAC">
                <wp:extent cx="6010275" cy="1403985"/>
                <wp:effectExtent b="25400" l="19050" r="28575" t="19050"/>
                <wp:docPr id="30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C63C38" w:rsidR="00CA2B35" w:rsidRDefault="00CA2B35" w:rsidRPr="002D68E4">
                            <w:pPr>
                              <w:rPr>
                                <w:b/>
                              </w:rPr>
                            </w:pPr>
                            <w:r>
                              <w:rPr>
                                <w:b/>
                              </w:rPr>
                              <w:t xml:space="preserve"> 6.3.1 </w:t>
                            </w:r>
                            <w:r w:rsidRPr="002D68E4">
                              <w:rPr>
                                <w:b/>
                              </w:rPr>
                              <w:t>Congés exceptionnels de courte durée</w:t>
                            </w:r>
                          </w:p>
                          <w:p w:rsidP="00C63C38" w:rsidR="00CA2B35" w:rsidRDefault="00CA2B35" w:rsidRPr="002D68E4"/>
                          <w:p w:rsidP="00C63C38" w:rsidR="00CA2B35" w:rsidRDefault="00CA2B35">
                            <w:r>
                              <w:t>Les jours de congés exceptionnels sont rémunérés sur la base d’un jour de travail effectif habituel.</w:t>
                            </w:r>
                          </w:p>
                          <w:p w:rsidP="00C63C38" w:rsidR="00CA2B35" w:rsidRDefault="00CA2B35" w:rsidRPr="00172DDE"/>
                        </w:txbxContent>
                      </wps:txbx>
                      <wps:bodyPr anchor="t" anchorCtr="0" bIns="45720" lIns="91440" rIns="91440" rot="0" tIns="45720" vert="horz" wrap="square">
                        <a:spAutoFit/>
                      </wps:bodyPr>
                    </wps:wsp>
                  </a:graphicData>
                </a:graphic>
              </wp:inline>
            </w:drawing>
          </mc:Choice>
          <mc:Fallback>
            <w:pict>
              <v:shape id="_x0000_s110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5cY6RNAIAAFgEAAAOAAAAZHJzL2Uyb0RvYy54bWysVE1v2zAMvQ/YfxB0X+y4SZsacYouXYYB 3QfQ7bIbLcmxMFnSJCV2+utHyWmarTsN80EQRerp8ZH08mboFNkL56XRFZ1OckqEZoZLva3ot6+b NwtKfADNQRktKnoQnt6sXr9a9rYUhWmN4sIRBNG+7G1F2xBsmWWetaIDPzFWaHQ2xnUQ0HTbjDvo Eb1TWZHnl1lvHLfOMOE9nt6NTrpK+E0jWPjcNF4EoiqK3EJaXVrruGarJZRbB7aV7EgD/oFFB1Lj oyeoOwhAdk6+gOokc8abJkyY6TLTNJKJlANmM83/yOahBStSLiiOtyeZ/P+DZZ/2XxyRvKIX+ZwS DR0W6TuWinBBghiCIEUUqbe+xNgHi9FheGsGLHZK2Nt7w354os26Bb0Vt86ZvhXAkeQ03szOro44 PoLU/UfD8S3YBZOAhsZ1UUHUhCA6FutwKhDyIAwPL1Gj4gp5MvRNZ/nF9WKe3oDy6bp1PrwXpiNx U1GHHZDgYX/vQ6QD5VNIfM0bJflGKpUMt63XypE9YLds0ndE/y1MadJXtFjMkclLjNi54oQCjAkd Zn+D6WTA1leyq+gij18MgjJq907ztA8g1bhH2kofxYz6jUqGoR5S8ZAJXohK14YfUF5nxlbH0cRN a9wjJT22eUX9zx04QYn6oLFE19PZLM5FMmbzqwINd+6pzz2gGUJVNFAybtchzVJSwd5iKTcyifzM 5MgZ2zdpfxy1OB/ndop6/iGsfgE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OXGOkTQCAABY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106C4E0D">
                <v:textbox style="mso-fit-shape-to-text:t">
                  <w:txbxContent>
                    <w:p w:rsidP="00C63C38" w:rsidR="00CA2B35" w:rsidRDefault="00CA2B35" w:rsidRPr="002D68E4">
                      <w:pPr>
                        <w:rPr>
                          <w:b/>
                        </w:rPr>
                      </w:pPr>
                      <w:r>
                        <w:rPr>
                          <w:b/>
                        </w:rPr>
                        <w:t xml:space="preserve"> 6.3.1 </w:t>
                      </w:r>
                      <w:r w:rsidRPr="002D68E4">
                        <w:rPr>
                          <w:b/>
                        </w:rPr>
                        <w:t>Congés exceptionnels de courte durée</w:t>
                      </w:r>
                    </w:p>
                    <w:p w:rsidP="00C63C38" w:rsidR="00CA2B35" w:rsidRDefault="00CA2B35" w:rsidRPr="002D68E4"/>
                    <w:p w:rsidP="00C63C38" w:rsidR="00CA2B35" w:rsidRDefault="00CA2B35">
                      <w:r>
                        <w:t>Les jours de congés exceptionnels sont rémunérés sur la base d’un jour de travail effectif habituel.</w:t>
                      </w:r>
                    </w:p>
                    <w:p w:rsidP="00C63C38" w:rsidR="00CA2B35" w:rsidRDefault="00CA2B35" w:rsidRPr="00172DDE"/>
                  </w:txbxContent>
                </v:textbox>
                <w10:anchorlock/>
              </v:shape>
            </w:pict>
          </mc:Fallback>
        </mc:AlternateContent>
      </w:r>
    </w:p>
    <w:p w:rsidP="0012217A" w:rsidR="00C63C38" w:rsidRDefault="00C63C38" w:rsidRPr="00D77AAF">
      <w:pPr>
        <w:rPr>
          <w:color w:themeColor="accent1" w:val="5B9BD5"/>
          <w:sz w:val="24"/>
        </w:rPr>
      </w:pPr>
    </w:p>
    <w:p w:rsidP="0012217A" w:rsidR="009D679F" w:rsidRDefault="009D679F" w:rsidRPr="009C2DD4">
      <w:pPr>
        <w:tabs>
          <w:tab w:pos="1440" w:val="clear"/>
          <w:tab w:pos="4320" w:val="clear"/>
        </w:tabs>
        <w:rPr>
          <w:bCs w:val="0"/>
          <w:szCs w:val="22"/>
        </w:rPr>
      </w:pPr>
      <w:bookmarkStart w:id="38" w:name="_Toc486524243"/>
      <w:bookmarkStart w:id="39" w:name="_Toc486531732"/>
      <w:r w:rsidRPr="009C2DD4">
        <w:rPr>
          <w:bCs w:val="0"/>
          <w:szCs w:val="22"/>
        </w:rPr>
        <w:t xml:space="preserve">Le salarié </w:t>
      </w:r>
      <w:proofErr w:type="gramStart"/>
      <w:r w:rsidRPr="009C2DD4">
        <w:rPr>
          <w:bCs w:val="0"/>
          <w:szCs w:val="22"/>
        </w:rPr>
        <w:t>a</w:t>
      </w:r>
      <w:proofErr w:type="gramEnd"/>
      <w:r w:rsidRPr="009C2DD4">
        <w:rPr>
          <w:bCs w:val="0"/>
          <w:szCs w:val="22"/>
        </w:rPr>
        <w:t xml:space="preserve"> droit, sur justif</w:t>
      </w:r>
      <w:r w:rsidR="00172DDE">
        <w:rPr>
          <w:bCs w:val="0"/>
          <w:szCs w:val="22"/>
        </w:rPr>
        <w:t>ication, à un congé (L3142-1) :</w:t>
      </w:r>
    </w:p>
    <w:p w:rsidP="0012217A" w:rsidR="009D679F" w:rsidRDefault="009D679F" w:rsidRPr="009C2DD4">
      <w:r w:rsidRPr="009C2DD4">
        <w:t xml:space="preserve">1° Pour son mariage ou pour la conclusion d'un pacte civil de solidarité </w:t>
      </w:r>
      <w:r w:rsidR="008F591E">
        <w:t>(4</w:t>
      </w:r>
      <w:r w:rsidR="008F591E" w:rsidRPr="009C2DD4">
        <w:t xml:space="preserve"> jours</w:t>
      </w:r>
      <w:r w:rsidR="008F591E">
        <w:t>)</w:t>
      </w:r>
      <w:r w:rsidRPr="009C2DD4">
        <w:t xml:space="preserve">; </w:t>
      </w:r>
    </w:p>
    <w:p w:rsidP="0012217A" w:rsidR="009D679F" w:rsidRDefault="009D679F" w:rsidRPr="009C2DD4">
      <w:r w:rsidRPr="009C2DD4">
        <w:t xml:space="preserve">2° Pour le mariage d'un enfant </w:t>
      </w:r>
      <w:r w:rsidR="008F591E">
        <w:t>(1 jour)</w:t>
      </w:r>
      <w:r w:rsidRPr="009C2DD4">
        <w:t xml:space="preserve">; </w:t>
      </w:r>
    </w:p>
    <w:p w:rsidP="0012217A" w:rsidR="009D679F" w:rsidRDefault="009D679F" w:rsidRPr="009C2DD4">
      <w:r w:rsidRPr="009C2DD4">
        <w:t xml:space="preserve">3° Pour chaque naissance survenue à son foyer ou pour l'arrivée d'un enfant placé en vue de son adoption. Ces jours d'absence ne se cumulent pas avec les congés accordés pour ce même enfant dans le cadre du congé de maternité </w:t>
      </w:r>
      <w:r w:rsidR="008F591E">
        <w:t>(3 jours)</w:t>
      </w:r>
      <w:r w:rsidRPr="009C2DD4">
        <w:t xml:space="preserve">; </w:t>
      </w:r>
    </w:p>
    <w:p w:rsidP="0012217A" w:rsidR="009D679F" w:rsidRDefault="009D679F" w:rsidRPr="009C2DD4">
      <w:r w:rsidRPr="009C2DD4">
        <w:t>4° Pour le décès d'un enfant</w:t>
      </w:r>
      <w:r w:rsidR="008F591E">
        <w:t xml:space="preserve"> (5 jours)</w:t>
      </w:r>
      <w:r w:rsidRPr="009C2DD4">
        <w:t>, du conjoint, du concubin ou du partenaire lié par un pacte civil de solidarité, du père, de la mère, du beau-père, de la belle-mère, d'un frère ou d'une sœur</w:t>
      </w:r>
      <w:r w:rsidR="008F591E">
        <w:t xml:space="preserve"> (3 jours)</w:t>
      </w:r>
      <w:r w:rsidRPr="009C2DD4">
        <w:t xml:space="preserve"> ; </w:t>
      </w:r>
    </w:p>
    <w:p w:rsidP="0012217A" w:rsidR="009D679F" w:rsidRDefault="009D679F" w:rsidRPr="009C2DD4">
      <w:r w:rsidRPr="009C2DD4">
        <w:t>5° Pour l'annonce de la survenue d'un handicap chez un enfant</w:t>
      </w:r>
      <w:r w:rsidR="008F591E">
        <w:t xml:space="preserve"> (2 jours)</w:t>
      </w:r>
      <w:r w:rsidRPr="009C2DD4">
        <w:t xml:space="preserve">. </w:t>
      </w:r>
    </w:p>
    <w:p w:rsidP="0012217A" w:rsidR="009D679F" w:rsidRDefault="009D679F" w:rsidRPr="009C2DD4">
      <w:pPr>
        <w:tabs>
          <w:tab w:pos="1440" w:val="clear"/>
          <w:tab w:pos="4320" w:val="clear"/>
        </w:tabs>
        <w:rPr>
          <w:bCs w:val="0"/>
          <w:szCs w:val="22"/>
        </w:rPr>
      </w:pPr>
      <w:r w:rsidRPr="009C2DD4">
        <w:rPr>
          <w:bCs w:val="0"/>
          <w:szCs w:val="22"/>
        </w:rPr>
        <w:t xml:space="preserve">Ces congés n'entraînent pas de réduction de la rémunération et sont assimilés à du temps de travail effectif pour la détermination de la durée du congé payé annuel. </w:t>
      </w:r>
    </w:p>
    <w:p w:rsidP="0012217A" w:rsidR="009D679F" w:rsidRDefault="009D679F">
      <w:pPr>
        <w:tabs>
          <w:tab w:pos="1440" w:val="clear"/>
          <w:tab w:pos="4320" w:val="clear"/>
        </w:tabs>
        <w:rPr>
          <w:bCs w:val="0"/>
          <w:szCs w:val="22"/>
        </w:rPr>
      </w:pPr>
      <w:r w:rsidRPr="009C2DD4">
        <w:rPr>
          <w:bCs w:val="0"/>
          <w:szCs w:val="22"/>
        </w:rPr>
        <w:t>La durée de ces congés ne peut être imputée sur celle du congé payé annuel.</w:t>
      </w:r>
    </w:p>
    <w:p w:rsidP="0012217A" w:rsidR="00C63C38" w:rsidRDefault="00C63C38" w:rsidRPr="009C2DD4">
      <w:pPr>
        <w:tabs>
          <w:tab w:pos="1440" w:val="clear"/>
          <w:tab w:pos="4320" w:val="clear"/>
        </w:tabs>
        <w:rPr>
          <w:bCs w:val="0"/>
          <w:szCs w:val="22"/>
        </w:rPr>
      </w:pPr>
    </w:p>
    <w:bookmarkEnd w:id="38"/>
    <w:bookmarkEnd w:id="39"/>
    <w:p w:rsidP="00C63C38" w:rsidR="00943EC3" w:rsidRDefault="00943EC3" w:rsidRPr="00C63C38">
      <w:r w:rsidRPr="002D68E4">
        <w:br w:type="page"/>
      </w:r>
    </w:p>
    <w:p w:rsidP="0012217A" w:rsidR="00205AED" w:rsidRDefault="00205AED">
      <w:pPr>
        <w:pStyle w:val="Titre1"/>
      </w:pPr>
      <w:bookmarkStart w:id="40" w:name="_Toc70606030"/>
      <w:r w:rsidRPr="002D68E4">
        <w:lastRenderedPageBreak/>
        <w:t xml:space="preserve">Titre </w:t>
      </w:r>
      <w:r w:rsidR="008F0B12">
        <w:t>7</w:t>
      </w:r>
      <w:r w:rsidR="008F0B12" w:rsidRPr="002D68E4">
        <w:t xml:space="preserve"> </w:t>
      </w:r>
      <w:r w:rsidRPr="002D68E4">
        <w:t>– Institutions représentatives du personnel</w:t>
      </w:r>
      <w:bookmarkEnd w:id="40"/>
    </w:p>
    <w:p w:rsidP="0012217A" w:rsidR="002D22E2" w:rsidRDefault="002D22E2" w:rsidRPr="00C63C38"/>
    <w:p w:rsidP="000A4267" w:rsidR="000F3C6D" w:rsidRDefault="000F3C6D" w:rsidRPr="002D68E4">
      <w:pPr>
        <w:pStyle w:val="Titre2"/>
      </w:pPr>
      <w:bookmarkStart w:id="41" w:name="_Toc70606031"/>
      <w:r w:rsidRPr="002D68E4">
        <w:t xml:space="preserve">Article </w:t>
      </w:r>
      <w:r w:rsidR="008F0B12">
        <w:t>7</w:t>
      </w:r>
      <w:r w:rsidRPr="002D68E4">
        <w:t>.1 : Liberté d’opinion et liberté civique</w:t>
      </w:r>
      <w:bookmarkEnd w:id="41"/>
    </w:p>
    <w:p w:rsidP="0012217A" w:rsidR="000F3C6D" w:rsidRDefault="000F3C6D"/>
    <w:p w:rsidP="0012217A" w:rsidR="00D63D44" w:rsidRDefault="00D63D44">
      <w:r>
        <w:rPr>
          <w:noProof/>
        </w:rPr>
        <mc:AlternateContent>
          <mc:Choice Requires="wps">
            <w:drawing>
              <wp:inline distB="0" distL="0" distR="0" distT="0" wp14:anchorId="30C7F351" wp14:editId="01CE24B9">
                <wp:extent cx="6010275" cy="1403985"/>
                <wp:effectExtent b="25400" l="19050" r="28575" t="19050"/>
                <wp:docPr id="30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D63D44" w:rsidR="00CA2B35" w:rsidRDefault="00CA2B35" w:rsidRPr="002D68E4">
                            <w:r w:rsidRPr="00C63C38">
                              <w:t xml:space="preserve"> </w:t>
                            </w:r>
                            <w:r w:rsidRPr="002D68E4">
                              <w:t>Les parties contractantes s’engagent au respect de la liberté d’opinion et reconnaissent le droit pour chaque partie d’adhérer librement à un syndicat constitué conformément au Code du travail.</w:t>
                            </w:r>
                          </w:p>
                          <w:p w:rsidP="00D63D44" w:rsidR="00CA2B35" w:rsidRDefault="00CA2B35" w:rsidRPr="002D68E4"/>
                          <w:p w:rsidP="00D63D44" w:rsidR="00CA2B35" w:rsidRDefault="00CA2B35" w:rsidRPr="002D68E4">
                            <w:r w:rsidRPr="002D68E4">
                              <w:t>Chacun s’engage à respecter les opinions, croyances philosophiques, religieuses ou politiques et à ne pas prendre en considération le fait d’appartenir ou non à un syndicat, pour arrêter toute décision relative à l’embauche ou le renouvellement du contrat de travail et à son exécution, notamment les salaires, les promotions, la formation professionnelle, les mesures disciplinaires, le licenciement et l’organisation du travail.</w:t>
                            </w:r>
                          </w:p>
                          <w:p w:rsidP="00D63D44" w:rsidR="00CA2B35" w:rsidRDefault="00CA2B35" w:rsidRPr="002D68E4"/>
                          <w:p w:rsidP="00D63D44" w:rsidR="00CA2B35" w:rsidRDefault="00CA2B35" w:rsidRPr="002D68E4">
                            <w:r w:rsidRPr="002D68E4">
                              <w:t>Les personnes possèdent pleine liberté d’adhérer à tel ou tel parti, mouvement ou groupement politique, confessionnel ou philosophique de leur choix.</w:t>
                            </w:r>
                          </w:p>
                          <w:p w:rsidP="00D63D44" w:rsidR="00CA2B35" w:rsidRDefault="00CA2B35" w:rsidRPr="002D68E4"/>
                          <w:p w:rsidP="00D63D44" w:rsidR="00CA2B35" w:rsidRDefault="00CA2B35" w:rsidRPr="002D68E4">
                            <w:r w:rsidRPr="002D68E4">
                              <w:t>Tout salarié permanent peut faire acte de candidature à un mandat politique.</w:t>
                            </w:r>
                          </w:p>
                          <w:p w:rsidP="00D63D44" w:rsidR="00CA2B35" w:rsidRDefault="00CA2B35" w:rsidRPr="002D68E4"/>
                          <w:p w:rsidP="00D63D44" w:rsidR="00CA2B35" w:rsidRDefault="00CA2B35" w:rsidRPr="002D68E4">
                            <w:r w:rsidRPr="002D68E4">
                              <w:t>Les chefs d'entreprise s'interdisent, comme ils l'interdisent à leurs représentants, d'exercer une quelconque pression sur les salariés en faveur ou à l'encontre de tel ou tel syndicat.</w:t>
                            </w:r>
                          </w:p>
                          <w:p w:rsidP="00D63D44" w:rsidR="00CA2B35" w:rsidRDefault="00CA2B35" w:rsidRPr="002D68E4"/>
                          <w:p w:rsidP="00D63D44" w:rsidR="00CA2B35" w:rsidRDefault="00CA2B35" w:rsidRPr="002D68E4">
                            <w:r w:rsidRPr="002D68E4">
                              <w:t>Toutes dispositions visant à violer les libertés et droits ainsi rappelés sont nulles de plein droit.</w:t>
                            </w:r>
                          </w:p>
                          <w:p w:rsidP="00D63D44" w:rsidR="00CA2B35" w:rsidRDefault="00CA2B35" w:rsidRPr="002D68E4">
                            <w:pPr>
                              <w:tabs>
                                <w:tab w:pos="1440" w:val="clear"/>
                                <w:tab w:pos="4320" w:val="clear"/>
                                <w:tab w:pos="2662" w:val="left"/>
                              </w:tabs>
                            </w:pPr>
                          </w:p>
                        </w:txbxContent>
                      </wps:txbx>
                      <wps:bodyPr anchor="t" anchorCtr="0" bIns="45720" lIns="91440" rIns="91440" rot="0" tIns="45720" vert="horz" wrap="square">
                        <a:spAutoFit/>
                      </wps:bodyPr>
                    </wps:wsp>
                  </a:graphicData>
                </a:graphic>
              </wp:inline>
            </w:drawing>
          </mc:Choice>
          <mc:Fallback>
            <w:pict>
              <v:shape id="_x0000_s110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Xn9mNAIAAFgEAAAOAAAAZHJzL2Uyb0RvYy54bWysVE1v2zAMvQ/YfxB0X+yk+aoRp+jSZRjQ fQDdLrvRkhwLkyVNUmKnv36UnKbZutMwHwRRpJ4eH0mvbvpWkYNwXhpd0vEop0RoZrjUu5J++7p9 s6TEB9AclNGipEfh6c369atVZwsxMY1RXDiCINoXnS1pE4ItssyzRrTgR8YKjc7auBYCmm6XcQcd orcqm+T5POuM49YZJrzH07vBSdcJv64FC5/r2otAVEmRW0irS2sV12y9gmLnwDaSnWjAP7BoQWp8 9Ax1BwHI3skXUK1kznhThxEzbWbqWjKRcsBsxvkf2Tw0YEXKBcXx9iyT/3+w7NPhiyOSl/Qqx1Jp aLFI37FUhAsSRB8EmUSROusLjH2wGB36t6bHYqeEvb037Icn2mwa0Dtx65zpGgEcSY7jzezi6oDj I0jVfTQc34J9MAmor10bFURNCKJjsY7nAiEPwvBwjhpNFjNKGPrG0/zqejlLb0DxdN06H94L05K4 KanDDkjwcLj3IdKB4ikkvuaNknwrlUqG21Ub5cgBsFu26Tuh/xamNOlKOlnOkMlLjNi54owCjAkd pn+DaWXA1leyLekyj18MgiJq907ztA8g1bBH2kqfxIz6DUqGvupT8RbzeDkqXRl+RHmdGVodRxM3 jXGPlHTY5iX1P/fgBCXqg8YSXY+n0zgXyZjOFhM03KWnuvSAZghV0kDJsN2ENEtJBXuLpdzKJPIz kxNnbN+k/WnU4nxc2inq+Yew/gU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Kl5/ZjQCAABY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30C7F351">
                <v:textbox style="mso-fit-shape-to-text:t">
                  <w:txbxContent>
                    <w:p w:rsidP="00D63D44" w:rsidR="00CA2B35" w:rsidRDefault="00CA2B35" w:rsidRPr="002D68E4">
                      <w:r w:rsidRPr="00C63C38">
                        <w:t xml:space="preserve"> </w:t>
                      </w:r>
                      <w:r w:rsidRPr="002D68E4">
                        <w:t>Les parties contractantes s’engagent au respect de la liberté d’opinion et reconnaissent le droit pour chaque partie d’adhérer librement à un syndicat constitué conformément au Code du travail.</w:t>
                      </w:r>
                    </w:p>
                    <w:p w:rsidP="00D63D44" w:rsidR="00CA2B35" w:rsidRDefault="00CA2B35" w:rsidRPr="002D68E4"/>
                    <w:p w:rsidP="00D63D44" w:rsidR="00CA2B35" w:rsidRDefault="00CA2B35" w:rsidRPr="002D68E4">
                      <w:r w:rsidRPr="002D68E4">
                        <w:t>Chacun s’engage à respecter les opinions, croyances philosophiques, religieuses ou politiques et à ne pas prendre en considération le fait d’appartenir ou non à un syndicat, pour arrêter toute décision relative à l’embauche ou le renouvellement du contrat de travail et à son exécution, notamment les salaires, les promotions, la formation professionnelle, les mesures disciplinaires, le licenciement et l’organisation du travail.</w:t>
                      </w:r>
                    </w:p>
                    <w:p w:rsidP="00D63D44" w:rsidR="00CA2B35" w:rsidRDefault="00CA2B35" w:rsidRPr="002D68E4"/>
                    <w:p w:rsidP="00D63D44" w:rsidR="00CA2B35" w:rsidRDefault="00CA2B35" w:rsidRPr="002D68E4">
                      <w:r w:rsidRPr="002D68E4">
                        <w:t>Les personnes possèdent pleine liberté d’adhérer à tel ou tel parti, mouvement ou groupement politique, confessionnel ou philosophique de leur choix.</w:t>
                      </w:r>
                    </w:p>
                    <w:p w:rsidP="00D63D44" w:rsidR="00CA2B35" w:rsidRDefault="00CA2B35" w:rsidRPr="002D68E4"/>
                    <w:p w:rsidP="00D63D44" w:rsidR="00CA2B35" w:rsidRDefault="00CA2B35" w:rsidRPr="002D68E4">
                      <w:r w:rsidRPr="002D68E4">
                        <w:t>Tout salarié permanent peut faire acte de candidature à un mandat politique.</w:t>
                      </w:r>
                    </w:p>
                    <w:p w:rsidP="00D63D44" w:rsidR="00CA2B35" w:rsidRDefault="00CA2B35" w:rsidRPr="002D68E4"/>
                    <w:p w:rsidP="00D63D44" w:rsidR="00CA2B35" w:rsidRDefault="00CA2B35" w:rsidRPr="002D68E4">
                      <w:r w:rsidRPr="002D68E4">
                        <w:t>Les chefs d'entreprise s'interdisent, comme ils l'interdisent à leurs représentants, d'exercer une quelconque pression sur les salariés en faveur ou à l'encontre de tel ou tel syndicat.</w:t>
                      </w:r>
                    </w:p>
                    <w:p w:rsidP="00D63D44" w:rsidR="00CA2B35" w:rsidRDefault="00CA2B35" w:rsidRPr="002D68E4"/>
                    <w:p w:rsidP="00D63D44" w:rsidR="00CA2B35" w:rsidRDefault="00CA2B35" w:rsidRPr="002D68E4">
                      <w:r w:rsidRPr="002D68E4">
                        <w:t>Toutes dispositions visant à violer les libertés et droits ainsi rappelés sont nulles de plein droit.</w:t>
                      </w:r>
                    </w:p>
                    <w:p w:rsidP="00D63D44" w:rsidR="00CA2B35" w:rsidRDefault="00CA2B35" w:rsidRPr="002D68E4">
                      <w:pPr>
                        <w:tabs>
                          <w:tab w:pos="1440" w:val="clear"/>
                          <w:tab w:pos="4320" w:val="clear"/>
                          <w:tab w:pos="2662" w:val="left"/>
                        </w:tabs>
                      </w:pPr>
                    </w:p>
                  </w:txbxContent>
                </v:textbox>
                <w10:anchorlock/>
              </v:shape>
            </w:pict>
          </mc:Fallback>
        </mc:AlternateContent>
      </w:r>
    </w:p>
    <w:p w:rsidP="0012217A" w:rsidR="00D63D44" w:rsidRDefault="00D63D44" w:rsidRPr="002D68E4"/>
    <w:p w:rsidP="000A4267" w:rsidR="000F3C6D" w:rsidRDefault="000F3C6D" w:rsidRPr="002D68E4">
      <w:pPr>
        <w:pStyle w:val="Titre2"/>
      </w:pPr>
      <w:bookmarkStart w:id="42" w:name="_Toc70606032"/>
      <w:r w:rsidRPr="002D68E4">
        <w:t xml:space="preserve">Article </w:t>
      </w:r>
      <w:r w:rsidR="008F0B12">
        <w:t>7</w:t>
      </w:r>
      <w:r w:rsidRPr="002D68E4">
        <w:t>.2 : Droit syndical et sections syndicales d’entreprise</w:t>
      </w:r>
      <w:bookmarkEnd w:id="42"/>
    </w:p>
    <w:p w:rsidP="0012217A" w:rsidR="000F3C6D" w:rsidRDefault="000F3C6D"/>
    <w:p w:rsidP="0012217A" w:rsidR="00D63D44" w:rsidRDefault="00D63D44">
      <w:r>
        <w:rPr>
          <w:noProof/>
        </w:rPr>
        <mc:AlternateContent>
          <mc:Choice Requires="wps">
            <w:drawing>
              <wp:inline distB="0" distL="0" distR="0" distT="0" wp14:anchorId="508E4A02" wp14:editId="7DBA009F">
                <wp:extent cx="6010275" cy="1403985"/>
                <wp:effectExtent b="25400" l="19050" r="28575" t="19050"/>
                <wp:docPr id="3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D63D44" w:rsidR="00CA2B35" w:rsidRDefault="00CA2B35" w:rsidRPr="002D68E4">
                            <w:r w:rsidRPr="002D68E4">
                              <w:t>L’exercice du droit syndical est reconnu dans l’association. L’employeur s’engage à prendre les mesures nécessaires pour que le droit syndical puisse s’exercer sans perturber le fonctionnement des services. La liberté de constitution de sections syndicales y est reconnue aux syndicats représentatifs.</w:t>
                            </w:r>
                          </w:p>
                          <w:p w:rsidP="00D63D44" w:rsidR="00CA2B35" w:rsidRDefault="00CA2B35" w:rsidRPr="002D68E4">
                            <w:pPr>
                              <w:jc w:val="right"/>
                            </w:pPr>
                          </w:p>
                        </w:txbxContent>
                      </wps:txbx>
                      <wps:bodyPr anchor="t" anchorCtr="0" bIns="45720" lIns="91440" rIns="91440" rot="0" tIns="45720" vert="horz" wrap="square">
                        <a:spAutoFit/>
                      </wps:bodyPr>
                    </wps:wsp>
                  </a:graphicData>
                </a:graphic>
              </wp:inline>
            </w:drawing>
          </mc:Choice>
          <mc:Fallback>
            <w:pict>
              <v:shape id="_x0000_s110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CkIPhNAIAAFgEAAAOAAAAZHJzL2Uyb0RvYy54bWysVE1v2zAMvQ/YfxB0X/zRpEmNOEWXLsOA 7gPodtmNluRYmCxpkhK7/fWjlDTN1p2G+SCIIvX0+Eh6eT32iuyF89LomhaTnBKhmeFSb2v67evm zYISH0BzUEaLmj4IT69Xr18tB1uJ0nRGceEIgmhfDbamXQi2yjLPOtGDnxgrNDpb43oIaLptxh0M iN6rrMzzy2wwjltnmPAeT28PTrpK+G0rWPjctl4EomqK3EJaXVqbuGarJVRbB7aT7EgD/oFFD1Lj oyeoWwhAdk6+gOolc8abNkyY6TPTtpKJlANmU+R/ZHPfgRUpFxTH25NM/v/Bsk/7L45IXtOLAvXR 0GORvmOpCBckiDEIUkaRBusrjL23GB3Gt2bEYqeEvb0z7Icn2qw70Ftx45wZOgEcSRbxZnZ29YDj I0gzfDQc34JdMAlobF0fFURNCKIjmYdTgZAHYXh4iRqV8xklDH3FNL+4WszSG1A9XbfOh/fC9CRu auqwAxI87O98iHSgegqJr3mjJN9IpZLhts1aObIH7JZN+o7ov4UpTYaalosZMnmJETtXnFCAMaHD 9G8wvQzY+kr2NV3k8YtBUEXt3mme9gGkOuyRttJHMaN+ByXD2IypePN5vByVbgx/QHmdObQ6jiZu OuMeKRmwzWvqf+7ACUrUB40luiqm0zgXyZjO5iUa7tzTnHtAM4SqaaDksF2HNEtJBXuDpdzIJPIz kyNnbN+k/XHU4nyc2ynq+Yew+gU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QpCD4TQCAABY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508E4A02">
                <v:textbox style="mso-fit-shape-to-text:t">
                  <w:txbxContent>
                    <w:p w:rsidP="00D63D44" w:rsidR="00CA2B35" w:rsidRDefault="00CA2B35" w:rsidRPr="002D68E4">
                      <w:r w:rsidRPr="002D68E4">
                        <w:t>L’exercice du droit syndical est reconnu dans l’association. L’employeur s’engage à prendre les mesures nécessaires pour que le droit syndical puisse s’exercer sans perturber le fonctionnement des services. La liberté de constitution de sections syndicales y est reconnue aux syndicats représentatifs.</w:t>
                      </w:r>
                    </w:p>
                    <w:p w:rsidP="00D63D44" w:rsidR="00CA2B35" w:rsidRDefault="00CA2B35" w:rsidRPr="002D68E4">
                      <w:pPr>
                        <w:jc w:val="right"/>
                      </w:pPr>
                    </w:p>
                  </w:txbxContent>
                </v:textbox>
                <w10:anchorlock/>
              </v:shape>
            </w:pict>
          </mc:Fallback>
        </mc:AlternateContent>
      </w:r>
    </w:p>
    <w:p w:rsidP="0012217A" w:rsidR="00D63D44" w:rsidRDefault="00D63D44"/>
    <w:p w:rsidP="0012217A" w:rsidR="00D63D44" w:rsidRDefault="00D63D44" w:rsidRPr="002D68E4"/>
    <w:p w:rsidP="000A4267" w:rsidR="00205AED" w:rsidRDefault="00205AED" w:rsidRPr="002D68E4">
      <w:pPr>
        <w:pStyle w:val="Titre2"/>
      </w:pPr>
      <w:bookmarkStart w:id="43" w:name="_Toc70606033"/>
      <w:r w:rsidRPr="002D68E4">
        <w:t xml:space="preserve">Article </w:t>
      </w:r>
      <w:r w:rsidR="008F0B12">
        <w:t>7</w:t>
      </w:r>
      <w:r w:rsidR="00DC0160" w:rsidRPr="002D68E4">
        <w:t>.</w:t>
      </w:r>
      <w:r w:rsidR="000F3C6D">
        <w:t>3</w:t>
      </w:r>
      <w:r w:rsidRPr="002D68E4">
        <w:t xml:space="preserve"> : Calcul des effectifs</w:t>
      </w:r>
      <w:bookmarkEnd w:id="43"/>
    </w:p>
    <w:p w:rsidP="0012217A" w:rsidR="00205AED" w:rsidRDefault="00205AED"/>
    <w:p w:rsidP="0012217A" w:rsidR="00D63D44" w:rsidRDefault="00D63D44">
      <w:r>
        <w:rPr>
          <w:noProof/>
        </w:rPr>
        <mc:AlternateContent>
          <mc:Choice Requires="wps">
            <w:drawing>
              <wp:inline distB="0" distL="0" distR="0" distT="0" wp14:anchorId="7409B77B" wp14:editId="33D0DD39">
                <wp:extent cx="6010275" cy="1403985"/>
                <wp:effectExtent b="25400" l="19050" r="28575" t="19050"/>
                <wp:docPr id="3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D63D44" w:rsidR="00CA2B35" w:rsidRDefault="00CA2B35" w:rsidRPr="00277075">
                            <w:pPr>
                              <w:rPr>
                                <w:b/>
                              </w:rPr>
                            </w:pPr>
                            <w:r>
                              <w:rPr>
                                <w:b/>
                              </w:rPr>
                              <w:t xml:space="preserve">7.3.1. </w:t>
                            </w:r>
                            <w:r w:rsidRPr="00277075">
                              <w:rPr>
                                <w:b/>
                              </w:rPr>
                              <w:t xml:space="preserve">Seuil </w:t>
                            </w:r>
                            <w:r>
                              <w:rPr>
                                <w:b/>
                              </w:rPr>
                              <w:t>déclenchant l’organisation obligatoire des élections</w:t>
                            </w:r>
                          </w:p>
                          <w:p w:rsidP="00D63D44" w:rsidR="00CA2B35" w:rsidRDefault="00CA2B35" w:rsidRPr="002D68E4"/>
                          <w:p w:rsidP="00D63D44" w:rsidR="00CA2B35" w:rsidRDefault="00CA2B35">
                            <w:r w:rsidRPr="002D68E4">
                              <w:t>Le personnel élit des représentants du personnel</w:t>
                            </w:r>
                            <w:r>
                              <w:t xml:space="preserve">, membres du Comité Social et Economique </w:t>
                            </w:r>
                            <w:r w:rsidRPr="002D68E4">
                              <w:t>dans tou</w:t>
                            </w:r>
                            <w:r>
                              <w:t>tes</w:t>
                            </w:r>
                            <w:r w:rsidRPr="002D68E4">
                              <w:t xml:space="preserve"> les </w:t>
                            </w:r>
                            <w:r>
                              <w:t>structures d'au moins onze salariés.</w:t>
                            </w:r>
                          </w:p>
                          <w:p w:rsidP="00D63D44" w:rsidR="00CA2B35" w:rsidRDefault="00CA2B35"/>
                          <w:p w:rsidP="00D63D44" w:rsidR="00CA2B35" w:rsidRDefault="00CA2B35" w:rsidRPr="002D68E4">
                            <w:r w:rsidRPr="002D68E4">
                              <w:t>L’effectif de onze salariés doit avoir été atteint pendant 12 mois consécutifs.</w:t>
                            </w:r>
                          </w:p>
                          <w:p w:rsidP="00D63D44" w:rsidR="00CA2B35" w:rsidRDefault="00CA2B35" w:rsidRPr="002D68E4"/>
                        </w:txbxContent>
                      </wps:txbx>
                      <wps:bodyPr anchor="t" anchorCtr="0" bIns="45720" lIns="91440" rIns="91440" rot="0" tIns="45720" vert="horz" wrap="square">
                        <a:spAutoFit/>
                      </wps:bodyPr>
                    </wps:wsp>
                  </a:graphicData>
                </a:graphic>
              </wp:inline>
            </w:drawing>
          </mc:Choice>
          <mc:Fallback>
            <w:pict>
              <v:shape id="_x0000_s110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FKuyNQIAAFgEAAAOAAAAZHJzL2Uyb0RvYy54bWysVE1v2zAMvQ/YfxB0X/zRpEmNOEWXLsOA 7gPodtmNluRYmCxpkhK7/fWjlDTN1p2G+SCIIvX0+Eh6eT32iuyF89LomhaTnBKhmeFSb2v67evm zYISH0BzUEaLmj4IT69Xr18tB1uJ0nRGceEIgmhfDbamXQi2yjLPOtGDnxgrNDpb43oIaLptxh0M iN6rrMzzy2wwjltnmPAeT28PTrpK+G0rWPjctl4EomqK3EJaXVqbuGarJVRbB7aT7EgD/oFFD1Lj oyeoWwhAdk6+gOolc8abNkyY6TPTtpKJlANmU+R/ZHPfgRUpFxTH25NM/v/Bsk/7L45IXtOLoqRE Q49F+o6lIlyQIMYgSBlFGqyvMPbeYnQY35oRi50S9vbOsB+eaLPuQG/FjXNm6ARwJFnEm9nZ1QOO jyDN8NFwfAt2wSSgsXV9VBA1IYiOxXo4FQh5EIaHl6hROZ9RwtBXTPOLq8UsvQHV03XrfHgvTE/i pqYOOyDBw/7Oh0gHqqeQ+Jo3SvKNVCoZbtuslSN7wG7ZpO+I/luY0mSoabmYIZOXGLFzxQkFGBM6 TP8G08uAra9kX9NFHr8YBFXU7p3maR9AqsMeaSt9FDPqd1AyjM2YijdfxMtR6cbwB5TXmUOr42ji pjPukZIB27ym/ucOnKBEfdBYoqtiOo1zkYzpbF6i4c49zbkHNEOomgZKDtt1SLOUVLA3WMqNTCI/ MzlyxvZN2h9HLc7HuZ2inn8Iq18AAAD//wMAUEsDBBQABgAIAAAAIQCbDDZA3AAAAAUBAAAPAAAA ZHJzL2Rvd25yZXYueG1sTI9BT4QwEIXvJv6HZky8GLeAShQpGzXZxHgDjfFY6Ahk6QzSLrD/3upF L5O8vJf3vsm3qx3EjJPrmRTEmwgEUsOmp1bB2+vu8haE85qMHphQwREdbIvTk1xnhhcqca58K0IJ uUwr6LwfMyld06HVbsMjUvA+ebLaBzm10kx6CeV2kEkUpdLqnsJCp0d86rDZVwer4OPxangp9/VX +Xxc3jndcTVfsFLnZ+vDPQiPq/8Lww9+QIciMNV8IOPEoCA84n9v8O6u0xsQtYIkiWOQRS7/0xff AAAA//8DAFBLAQItABQABgAIAAAAIQC2gziS/gAAAOEBAAATAAAAAAAAAAAAAAAAAAAAAABbQ29u dGVudF9UeXBlc10ueG1sUEsBAi0AFAAGAAgAAAAhADj9If/WAAAAlAEAAAsAAAAAAAAAAAAAAAAA LwEAAF9yZWxzLy5yZWxzUEsBAi0AFAAGAAgAAAAhAF4Uq7I1AgAAWAQAAA4AAAAAAAAAAAAAAAAA LgIAAGRycy9lMm9Eb2MueG1sUEsBAi0AFAAGAAgAAAAhAJsMNkDcAAAABQEAAA8AAAAAAAAAAAAA AAAAjwQAAGRycy9kb3ducmV2LnhtbFBLBQYAAAAABAAEAPMAAACYBQ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7409B77B">
                <v:textbox style="mso-fit-shape-to-text:t">
                  <w:txbxContent>
                    <w:p w:rsidP="00D63D44" w:rsidR="00CA2B35" w:rsidRDefault="00CA2B35" w:rsidRPr="00277075">
                      <w:pPr>
                        <w:rPr>
                          <w:b/>
                        </w:rPr>
                      </w:pPr>
                      <w:r>
                        <w:rPr>
                          <w:b/>
                        </w:rPr>
                        <w:t xml:space="preserve">7.3.1. </w:t>
                      </w:r>
                      <w:r w:rsidRPr="00277075">
                        <w:rPr>
                          <w:b/>
                        </w:rPr>
                        <w:t xml:space="preserve">Seuil </w:t>
                      </w:r>
                      <w:r>
                        <w:rPr>
                          <w:b/>
                        </w:rPr>
                        <w:t>déclenchant l’organisation obligatoire des élections</w:t>
                      </w:r>
                    </w:p>
                    <w:p w:rsidP="00D63D44" w:rsidR="00CA2B35" w:rsidRDefault="00CA2B35" w:rsidRPr="002D68E4"/>
                    <w:p w:rsidP="00D63D44" w:rsidR="00CA2B35" w:rsidRDefault="00CA2B35">
                      <w:r w:rsidRPr="002D68E4">
                        <w:t>Le personnel élit des représentants du personnel</w:t>
                      </w:r>
                      <w:r>
                        <w:t xml:space="preserve">, membres du Comité Social et Economique </w:t>
                      </w:r>
                      <w:r w:rsidRPr="002D68E4">
                        <w:t>dans tou</w:t>
                      </w:r>
                      <w:r>
                        <w:t>tes</w:t>
                      </w:r>
                      <w:r w:rsidRPr="002D68E4">
                        <w:t xml:space="preserve"> les </w:t>
                      </w:r>
                      <w:r>
                        <w:t>structures d'au moins onze salariés.</w:t>
                      </w:r>
                    </w:p>
                    <w:p w:rsidP="00D63D44" w:rsidR="00CA2B35" w:rsidRDefault="00CA2B35"/>
                    <w:p w:rsidP="00D63D44" w:rsidR="00CA2B35" w:rsidRDefault="00CA2B35" w:rsidRPr="002D68E4">
                      <w:r w:rsidRPr="002D68E4">
                        <w:t>L’effectif de onze salariés doit avoir été atteint pendant 12 mois consécutifs.</w:t>
                      </w:r>
                    </w:p>
                    <w:p w:rsidP="00D63D44" w:rsidR="00CA2B35" w:rsidRDefault="00CA2B35" w:rsidRPr="002D68E4"/>
                  </w:txbxContent>
                </v:textbox>
                <w10:anchorlock/>
              </v:shape>
            </w:pict>
          </mc:Fallback>
        </mc:AlternateContent>
      </w:r>
    </w:p>
    <w:p w:rsidP="0012217A" w:rsidR="00205AED" w:rsidRDefault="00205AED" w:rsidRPr="002D68E4"/>
    <w:p w:rsidP="0012217A" w:rsidR="00DB3E82" w:rsidRDefault="00943EC3" w:rsidRPr="002D68E4">
      <w:r w:rsidRPr="002D68E4">
        <w:t xml:space="preserve">Depuis les ordonnances travail, </w:t>
      </w:r>
      <w:r w:rsidR="00EE4FA3" w:rsidRPr="002D68E4">
        <w:t xml:space="preserve">la mise en place du comité social et économique n'est obligatoire que si l'effectif d'au moins onze salariés est atteint </w:t>
      </w:r>
      <w:r w:rsidR="00EE4FA3" w:rsidRPr="00026EBD">
        <w:rPr>
          <w:u w:val="single"/>
        </w:rPr>
        <w:t>pendant douze mois consécutifs</w:t>
      </w:r>
      <w:r w:rsidR="00EE4FA3" w:rsidRPr="002D68E4">
        <w:t xml:space="preserve"> et non plus </w:t>
      </w:r>
      <w:r w:rsidR="00026EBD">
        <w:t>« </w:t>
      </w:r>
      <w:r w:rsidR="00277075">
        <w:t>pendant 12 mois consécutifs ou non</w:t>
      </w:r>
      <w:r w:rsidR="00026EBD">
        <w:t> »</w:t>
      </w:r>
      <w:r w:rsidR="00277075">
        <w:t xml:space="preserve"> au cours des 36 derniers mois</w:t>
      </w:r>
      <w:r w:rsidR="00296E89" w:rsidRPr="002D68E4">
        <w:t xml:space="preserve"> </w:t>
      </w:r>
      <w:r w:rsidRPr="002D68E4">
        <w:t>(</w:t>
      </w:r>
      <w:r w:rsidR="00026EBD">
        <w:t xml:space="preserve">C. </w:t>
      </w:r>
      <w:proofErr w:type="spellStart"/>
      <w:proofErr w:type="gramStart"/>
      <w:r w:rsidR="00026EBD">
        <w:t>trav</w:t>
      </w:r>
      <w:proofErr w:type="spellEnd"/>
      <w:r w:rsidR="00026EBD">
        <w:t>.,</w:t>
      </w:r>
      <w:proofErr w:type="gramEnd"/>
      <w:r w:rsidR="00026EBD">
        <w:t xml:space="preserve"> </w:t>
      </w:r>
      <w:r w:rsidRPr="002D68E4">
        <w:t>art. L2311-2</w:t>
      </w:r>
      <w:r w:rsidR="00277075">
        <w:t xml:space="preserve"> du</w:t>
      </w:r>
      <w:r w:rsidRPr="002D68E4">
        <w:t>)</w:t>
      </w:r>
      <w:r w:rsidR="00DB3E82" w:rsidRPr="002D68E4">
        <w:t>.</w:t>
      </w:r>
    </w:p>
    <w:p w:rsidP="0012217A" w:rsidR="00E50630" w:rsidRDefault="00E50630" w:rsidRPr="002D68E4"/>
    <w:p w:rsidP="0012217A" w:rsidR="00E50630" w:rsidRDefault="00E50630" w:rsidRPr="002D68E4">
      <w:r w:rsidRPr="002D68E4">
        <w:t>Le calcul s’effectue chaque mois (</w:t>
      </w:r>
      <w:r w:rsidR="0074159B">
        <w:t xml:space="preserve">calcul des </w:t>
      </w:r>
      <w:r w:rsidRPr="002D68E4">
        <w:t>effectif</w:t>
      </w:r>
      <w:r w:rsidR="0074159B">
        <w:t>s</w:t>
      </w:r>
      <w:r w:rsidRPr="002D68E4">
        <w:t> en mois glissants).</w:t>
      </w:r>
    </w:p>
    <w:p w:rsidP="0012217A" w:rsidR="00DB3E82" w:rsidRDefault="00DB3E82"/>
    <w:p w:rsidP="0012217A" w:rsidR="00D63D44" w:rsidRDefault="00D63D44">
      <w:r>
        <w:rPr>
          <w:noProof/>
        </w:rPr>
        <mc:AlternateContent>
          <mc:Choice Requires="wps">
            <w:drawing>
              <wp:inline distB="0" distL="0" distR="0" distT="0" wp14:anchorId="6EC3B0FD" wp14:editId="6469DF95">
                <wp:extent cx="6010275" cy="1403985"/>
                <wp:effectExtent b="25400" l="19050" r="28575" t="19050"/>
                <wp:docPr id="5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D63D44" w:rsidR="00CA2B35" w:rsidRDefault="00CA2B35" w:rsidRPr="00277075">
                            <w:pPr>
                              <w:rPr>
                                <w:b/>
                              </w:rPr>
                            </w:pPr>
                            <w:r w:rsidRPr="00C63C38">
                              <w:t xml:space="preserve"> </w:t>
                            </w:r>
                            <w:r w:rsidRPr="00D63D44">
                              <w:t xml:space="preserve"> </w:t>
                            </w:r>
                            <w:r>
                              <w:rPr>
                                <w:b/>
                              </w:rPr>
                              <w:t>7.3.</w:t>
                            </w:r>
                            <w:r w:rsidRPr="00277075">
                              <w:rPr>
                                <w:b/>
                              </w:rPr>
                              <w:t xml:space="preserve">2. </w:t>
                            </w:r>
                            <w:r>
                              <w:rPr>
                                <w:b/>
                              </w:rPr>
                              <w:t>Modalités de calcul des effectifs</w:t>
                            </w:r>
                          </w:p>
                          <w:p w:rsidP="00D63D44" w:rsidR="00CA2B35" w:rsidRDefault="00CA2B35" w:rsidRPr="002D68E4"/>
                          <w:p w:rsidP="00D63D44" w:rsidR="00CA2B35" w:rsidRDefault="00CA2B35" w:rsidRPr="002D68E4">
                            <w:r w:rsidRPr="002D68E4">
                              <w:t xml:space="preserve">Les effectifs de l'entreprise sont calculés conformément à l’article L1111-2 du </w:t>
                            </w:r>
                            <w:r>
                              <w:t>C</w:t>
                            </w:r>
                            <w:r w:rsidRPr="002D68E4">
                              <w:t>ode du travail.</w:t>
                            </w:r>
                          </w:p>
                          <w:p w:rsidP="00D63D44" w:rsidR="00CA2B35" w:rsidRDefault="00CA2B35" w:rsidRPr="002D68E4"/>
                          <w:p w:rsidP="00D63D44" w:rsidR="00CA2B35" w:rsidRDefault="00CA2B35">
                            <w:r w:rsidRPr="002D68E4">
                              <w:t>Les salariés en parcours d’insertion sont pris en compte dans le calcul des effectifs au prorata de leur durée de travail et de la durée de leurs contrats</w:t>
                            </w:r>
                            <w:r>
                              <w:t>.</w:t>
                            </w:r>
                          </w:p>
                          <w:p w:rsidP="00D63D44" w:rsidR="00CA2B35" w:rsidRDefault="00CA2B35" w:rsidRPr="002D68E4"/>
                        </w:txbxContent>
                      </wps:txbx>
                      <wps:bodyPr anchor="t" anchorCtr="0" bIns="45720" lIns="91440" rIns="91440" rot="0" tIns="45720" vert="horz" wrap="square">
                        <a:spAutoFit/>
                      </wps:bodyPr>
                    </wps:wsp>
                  </a:graphicData>
                </a:graphic>
              </wp:inline>
            </w:drawing>
          </mc:Choice>
          <mc:Fallback>
            <w:pict>
              <v:shape id="_x0000_s110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JJiuVNAIAAFgEAAAOAAAAZHJzL2Uyb0RvYy54bWysVE2P0zAQvSPxHyzfadLQbrtR09XSpQhp +ZAWLtwmttNYOLax3Sbl1zN2ut3CckLkYHk84+c3b2ayuhk6RQ7CeWl0RaeTnBKhmeFS7yr69cv2 1ZISH0BzUEaLih6Fpzfrly9WvS1FYVqjuHAEQbQve1vRNgRbZplnrejAT4wVGp2NcR0ENN0u4w56 RO9UVuT5VdYbx60zTHiPp3ejk64TftMIFj41jReBqIoit5BWl9Y6rtl6BeXOgW0lO9GAf2DRgdT4 6BnqDgKQvZPPoDrJnPGmCRNmusw0jWQi5YDZTPM/snlowYqUC4rj7Vkm//9g2cfDZ0ckr+h8OqdE Q4dF+oalIlyQIIYgSBFF6q0vMfbBYnQY3pgBi50S9vbesO+eaLNpQe/ErXOmbwVwJDmNN7OLqyOO jyB1/8FwfAv2wSSgoXFdVBA1IYiOxTqeC4Q8CMPDK9SoWCBPhr7pLH99vZynN6B8vG6dD++E6Ujc VNRhByR4ONz7EOlA+RgSX/NGSb6VSiXD7eqNcuQA2C3b9J3QfwtTmvQVLZZzZPIcI3auOKMAY0KH 2d9gOhmw9ZXsKrrM4xeDoIzavdU87QNINe6RttInMaN+o5JhqIdUvMV1vByVrg0/orzOjK2Oo4mb 1riflPTY5hX1P/bgBCXqvcYSXU9nszgXyZjNFwUa7tJTX3pAM4SqaKBk3G5CmqWkgr3FUm5lEvmJ yYkztm/S/jRqcT4u7RT19ENY/wI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ySYrlTQCAABY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6EC3B0FD">
                <v:textbox style="mso-fit-shape-to-text:t">
                  <w:txbxContent>
                    <w:p w:rsidP="00D63D44" w:rsidR="00CA2B35" w:rsidRDefault="00CA2B35" w:rsidRPr="00277075">
                      <w:pPr>
                        <w:rPr>
                          <w:b/>
                        </w:rPr>
                      </w:pPr>
                      <w:r w:rsidRPr="00C63C38">
                        <w:t xml:space="preserve"> </w:t>
                      </w:r>
                      <w:r w:rsidRPr="00D63D44">
                        <w:t xml:space="preserve"> </w:t>
                      </w:r>
                      <w:r>
                        <w:rPr>
                          <w:b/>
                        </w:rPr>
                        <w:t>7.3.</w:t>
                      </w:r>
                      <w:r w:rsidRPr="00277075">
                        <w:rPr>
                          <w:b/>
                        </w:rPr>
                        <w:t xml:space="preserve">2. </w:t>
                      </w:r>
                      <w:r>
                        <w:rPr>
                          <w:b/>
                        </w:rPr>
                        <w:t>Modalités de calcul des effectifs</w:t>
                      </w:r>
                    </w:p>
                    <w:p w:rsidP="00D63D44" w:rsidR="00CA2B35" w:rsidRDefault="00CA2B35" w:rsidRPr="002D68E4"/>
                    <w:p w:rsidP="00D63D44" w:rsidR="00CA2B35" w:rsidRDefault="00CA2B35" w:rsidRPr="002D68E4">
                      <w:r w:rsidRPr="002D68E4">
                        <w:t xml:space="preserve">Les effectifs de l'entreprise sont calculés conformément à l’article L1111-2 du </w:t>
                      </w:r>
                      <w:r>
                        <w:t>C</w:t>
                      </w:r>
                      <w:r w:rsidRPr="002D68E4">
                        <w:t>ode du travail.</w:t>
                      </w:r>
                    </w:p>
                    <w:p w:rsidP="00D63D44" w:rsidR="00CA2B35" w:rsidRDefault="00CA2B35" w:rsidRPr="002D68E4"/>
                    <w:p w:rsidP="00D63D44" w:rsidR="00CA2B35" w:rsidRDefault="00CA2B35">
                      <w:r w:rsidRPr="002D68E4">
                        <w:t>Les salariés en parcours d’insertion sont pris en compte dans le calcul des effectifs au prorata de leur durée de travail et de la durée de leurs contrats</w:t>
                      </w:r>
                      <w:r>
                        <w:t>.</w:t>
                      </w:r>
                    </w:p>
                    <w:p w:rsidP="00D63D44" w:rsidR="00CA2B35" w:rsidRDefault="00CA2B35" w:rsidRPr="002D68E4"/>
                  </w:txbxContent>
                </v:textbox>
                <w10:anchorlock/>
              </v:shape>
            </w:pict>
          </mc:Fallback>
        </mc:AlternateContent>
      </w:r>
    </w:p>
    <w:p w:rsidP="0012217A" w:rsidR="00F35976" w:rsidRDefault="00F35976"/>
    <w:p w:rsidP="0012217A" w:rsidR="00277075" w:rsidRDefault="00026EBD" w:rsidRPr="002D68E4">
      <w:r>
        <w:t>Conformément à l’article L1111-2 d code du travail, l</w:t>
      </w:r>
      <w:r w:rsidR="00277075" w:rsidRPr="002D68E4">
        <w:t xml:space="preserve">es effectifs de l'entreprise sont calculés </w:t>
      </w:r>
      <w:r>
        <w:t>de la façon suivante</w:t>
      </w:r>
      <w:r w:rsidR="00277075" w:rsidRPr="002D68E4">
        <w:t xml:space="preserve"> :</w:t>
      </w:r>
    </w:p>
    <w:p w:rsidP="0012217A" w:rsidR="00277075" w:rsidRDefault="00277075" w:rsidRPr="002D68E4"/>
    <w:p w:rsidP="0012217A" w:rsidR="00277075" w:rsidRDefault="00277075" w:rsidRPr="002D68E4">
      <w:r w:rsidRPr="002D68E4">
        <w:t xml:space="preserve">1° Les salariés titulaires d'un </w:t>
      </w:r>
      <w:r w:rsidRPr="002D68E4">
        <w:rPr>
          <w:b/>
        </w:rPr>
        <w:t>CDI à temps plein</w:t>
      </w:r>
      <w:r w:rsidRPr="002D68E4">
        <w:t xml:space="preserve"> et les travailleurs à domicile sont pris intégralement en compte dans l'effectif de l'entreprise </w:t>
      </w:r>
      <w:r w:rsidRPr="009C2DD4">
        <w:rPr>
          <w:i/>
        </w:rPr>
        <w:t>(chaque salarié à temps plein compte pour un ETP)</w:t>
      </w:r>
      <w:r w:rsidRPr="002D68E4">
        <w:t> ;</w:t>
      </w:r>
    </w:p>
    <w:p w:rsidP="0012217A" w:rsidR="00277075" w:rsidRDefault="00277075" w:rsidRPr="002D68E4"/>
    <w:p w:rsidP="0012217A" w:rsidR="00277075" w:rsidRDefault="00277075" w:rsidRPr="002D68E4">
      <w:r w:rsidRPr="002D68E4">
        <w:t xml:space="preserve">2° Les </w:t>
      </w:r>
      <w:r w:rsidRPr="002D68E4">
        <w:rPr>
          <w:b/>
        </w:rPr>
        <w:t>salariés titulaires d'un CDD</w:t>
      </w:r>
      <w:r w:rsidRPr="002D68E4">
        <w:t xml:space="preserve">, les </w:t>
      </w:r>
      <w:r w:rsidRPr="002D68E4">
        <w:rPr>
          <w:b/>
        </w:rPr>
        <w:t>salariés titulaires d'un contrat de travail intermittent</w:t>
      </w:r>
      <w:r w:rsidRPr="002D68E4">
        <w:t xml:space="preserve">, les </w:t>
      </w:r>
      <w:r w:rsidRPr="002D68E4">
        <w:rPr>
          <w:b/>
        </w:rPr>
        <w:t>salariés mis à la disposition de l'entreprise par une entreprise extérieure qui sont présents dans les locaux de l'entreprise utilisatrice et y travaillent depuis au moins un an</w:t>
      </w:r>
      <w:r w:rsidRPr="002D68E4">
        <w:t xml:space="preserve">, ainsi que les </w:t>
      </w:r>
      <w:r w:rsidRPr="009C2DD4">
        <w:rPr>
          <w:b/>
        </w:rPr>
        <w:t>salariés temporaires</w:t>
      </w:r>
      <w:r w:rsidRPr="002D68E4">
        <w:t xml:space="preserve">, sont pris en compte dans l'effectif de l'entreprise à due proportion de leur temps de présence au cours des douze mois précédents. </w:t>
      </w:r>
    </w:p>
    <w:p w:rsidP="0012217A" w:rsidR="00277075" w:rsidRDefault="00277075" w:rsidRPr="002D68E4"/>
    <w:p w:rsidP="0012217A" w:rsidR="00277075" w:rsidRDefault="00277075" w:rsidRPr="002D68E4">
      <w:r w:rsidRPr="002D68E4">
        <w:t>Toutefois, les salariés titulaires d'un contrat de travail à durée déterminée et les salariés mis à disposition par une entreprise extérieure, y compris les salariés temporaires, sont exclus du décompte des effectifs lorsqu'ils remplacent un salarié absent ou dont le contrat de travail est suspendu, notamment du fait d'un congé de maternité, d'un congé d'adoption ou d'un congé parental d'éducation ;</w:t>
      </w:r>
    </w:p>
    <w:p w:rsidP="0012217A" w:rsidR="00277075" w:rsidRDefault="00277075" w:rsidRPr="002D68E4"/>
    <w:p w:rsidP="0012217A" w:rsidR="00277075" w:rsidRDefault="00277075" w:rsidRPr="002D68E4">
      <w:r w:rsidRPr="002D68E4">
        <w:t xml:space="preserve">3° </w:t>
      </w:r>
      <w:r w:rsidRPr="002D68E4">
        <w:rPr>
          <w:b/>
        </w:rPr>
        <w:t>Les salariés à temps partiel,</w:t>
      </w:r>
      <w:r w:rsidRPr="002D68E4">
        <w:t xml:space="preserve"> quelle que soit la nature de leur contrat de travail, sont pris en compte en divisant la somme totale des horaires inscrits dans leurs contrats de travail par la durée légale ou la durée conventionnelle du travail.</w:t>
      </w:r>
    </w:p>
    <w:p w:rsidP="0012217A" w:rsidR="00277075" w:rsidRDefault="00277075" w:rsidRPr="002D68E4"/>
    <w:p w:rsidP="0012217A" w:rsidR="00277075" w:rsidRDefault="00277075" w:rsidRPr="009C2DD4">
      <w:pPr>
        <w:rPr>
          <w:b/>
        </w:rPr>
      </w:pPr>
      <w:r w:rsidRPr="009C2DD4">
        <w:rPr>
          <w:b/>
        </w:rPr>
        <w:t xml:space="preserve">Les salariés en parcours d’insertion dans l’association intermédiaire sont </w:t>
      </w:r>
      <w:r w:rsidRPr="002D68E4">
        <w:rPr>
          <w:b/>
        </w:rPr>
        <w:t xml:space="preserve">généralement </w:t>
      </w:r>
      <w:r w:rsidRPr="009C2DD4">
        <w:rPr>
          <w:b/>
        </w:rPr>
        <w:t>des salariés en CDD et à temps partiel.</w:t>
      </w:r>
    </w:p>
    <w:p w:rsidP="0012217A" w:rsidR="00277075" w:rsidRDefault="00277075">
      <w:pPr>
        <w:pStyle w:val="NormalWeb"/>
        <w:spacing w:after="0" w:afterAutospacing="0" w:before="0" w:beforeAutospacing="0"/>
        <w:jc w:val="both"/>
        <w:rPr>
          <w:rFonts w:ascii="Tahoma" w:cs="Tahoma" w:hAnsi="Tahoma"/>
          <w:sz w:val="22"/>
          <w:szCs w:val="22"/>
        </w:rPr>
      </w:pPr>
      <w:r w:rsidRPr="009C2DD4">
        <w:rPr>
          <w:rFonts w:ascii="Tahoma" w:cs="Tahoma" w:hAnsi="Tahoma"/>
          <w:sz w:val="22"/>
        </w:rPr>
        <w:t xml:space="preserve">Les salariés à </w:t>
      </w:r>
      <w:r w:rsidRPr="009C2DD4">
        <w:rPr>
          <w:rFonts w:ascii="Tahoma" w:cs="Tahoma" w:hAnsi="Tahoma"/>
          <w:sz w:val="22"/>
          <w:szCs w:val="22"/>
        </w:rPr>
        <w:t>temps partiel sont pris en compte en divisant la somme totale des horaires inscrits dans leurs contrats de travail par la durée légale ou la du</w:t>
      </w:r>
      <w:r>
        <w:rPr>
          <w:rFonts w:ascii="Tahoma" w:cs="Tahoma" w:hAnsi="Tahoma"/>
          <w:sz w:val="22"/>
          <w:szCs w:val="22"/>
        </w:rPr>
        <w:t>rée conventionnelle du travail.</w:t>
      </w:r>
    </w:p>
    <w:p w:rsidP="0012217A" w:rsidR="00277075" w:rsidRDefault="00277075" w:rsidRPr="00277075">
      <w:pPr>
        <w:pStyle w:val="NormalWeb"/>
        <w:spacing w:after="0" w:afterAutospacing="0" w:before="0" w:beforeAutospacing="0"/>
        <w:jc w:val="both"/>
        <w:rPr>
          <w:i/>
          <w:szCs w:val="22"/>
        </w:rPr>
      </w:pPr>
      <w:r w:rsidRPr="00277075">
        <w:rPr>
          <w:rFonts w:ascii="Tahoma" w:cs="Tahoma" w:hAnsi="Tahoma"/>
          <w:i/>
          <w:sz w:val="22"/>
          <w:szCs w:val="22"/>
        </w:rPr>
        <w:t>On leur applique le calcul suivant : 1 x durée contractuelle / durée légale ou conventionnelle.</w:t>
      </w:r>
    </w:p>
    <w:p w:rsidP="0012217A" w:rsidR="00277075" w:rsidRDefault="00277075" w:rsidRPr="009C2DD4">
      <w:pPr>
        <w:rPr>
          <w:b/>
        </w:rPr>
      </w:pPr>
      <w:r w:rsidRPr="009C2DD4">
        <w:rPr>
          <w:b/>
        </w:rPr>
        <w:t>Le calcul des effectifs des salariés en contrat à durée déterminée à temps partiel est en principe doublement proratisé.</w:t>
      </w:r>
    </w:p>
    <w:p w:rsidP="0012217A" w:rsidR="00277075" w:rsidRDefault="00277075" w:rsidRPr="002D68E4"/>
    <w:p w:rsidP="0012217A" w:rsidR="00277075" w:rsidRDefault="00277075" w:rsidRPr="002D68E4">
      <w:r w:rsidRPr="002D68E4">
        <w:t xml:space="preserve">En l’absence de durée hebdomadaire prévue dans le contrat, le calcul des effectifs ne peut se faire qu’en tenant compte de la présence des salariés en parcours </w:t>
      </w:r>
      <w:r w:rsidRPr="002D68E4">
        <w:rPr>
          <w:b/>
          <w:u w:val="single"/>
        </w:rPr>
        <w:t>au prorata de leurs heures effectivement travaillées</w:t>
      </w:r>
      <w:r w:rsidRPr="002D68E4">
        <w:t xml:space="preserve"> (sans dépasser la durée légale du temps de travail).</w:t>
      </w:r>
    </w:p>
    <w:p w:rsidP="0012217A" w:rsidR="00277075" w:rsidRDefault="00277075" w:rsidRPr="002D68E4"/>
    <w:p w:rsidP="0012217A" w:rsidR="00277075" w:rsidRDefault="00277075" w:rsidRPr="002D68E4">
      <w:r w:rsidRPr="002D68E4">
        <w:t>CDI en temps complet = 1</w:t>
      </w:r>
    </w:p>
    <w:p w:rsidP="0012217A" w:rsidR="00277075" w:rsidRDefault="00277075" w:rsidRPr="002D68E4">
      <w:r w:rsidRPr="002D68E4">
        <w:t>CDI en temps partiel = 1 x prorata durée temps travail</w:t>
      </w:r>
    </w:p>
    <w:p w:rsidP="0012217A" w:rsidR="00277075" w:rsidRDefault="00277075" w:rsidRPr="002D68E4">
      <w:r w:rsidRPr="002D68E4">
        <w:t>CDD en temps complet = 1 x prorata temps présence (sur 12 derniers mois)</w:t>
      </w:r>
    </w:p>
    <w:p w:rsidP="0012217A" w:rsidR="00277075" w:rsidRDefault="00277075" w:rsidRPr="002D68E4">
      <w:r w:rsidRPr="002D68E4">
        <w:t>CDD en temps partiel = 1 x prorata durée temps travail x prorata temps présence (sur 12 derniers mois)</w:t>
      </w:r>
    </w:p>
    <w:p w:rsidP="0012217A" w:rsidR="00277075" w:rsidRDefault="00277075" w:rsidRPr="002D68E4"/>
    <w:p w:rsidP="0012217A" w:rsidR="00277075" w:rsidRDefault="00277075" w:rsidRPr="009C2DD4">
      <w:pPr>
        <w:rPr>
          <w:i/>
        </w:rPr>
      </w:pPr>
      <w:r w:rsidRPr="009C2DD4">
        <w:rPr>
          <w:i/>
        </w:rPr>
        <w:t>Exemple : une salariée travaille 26 heures par semaine pendant 3 mois. On fera le calcul suivant : 1 x 26/35 (prorata durée temps de travail) x 3/12 (prorata temps de présence) = 0,18</w:t>
      </w:r>
    </w:p>
    <w:p w:rsidP="0012217A" w:rsidR="00277075" w:rsidRDefault="00277075" w:rsidRPr="002D68E4"/>
    <w:p w:rsidP="0012217A" w:rsidR="00277075" w:rsidRDefault="00277075" w:rsidRPr="002D68E4">
      <w:r w:rsidRPr="002D68E4">
        <w:t>Ne sont pas pris en compte dans le calcul des effectifs de l'entreprise (</w:t>
      </w:r>
      <w:r w:rsidR="0074159B">
        <w:t xml:space="preserve">art. </w:t>
      </w:r>
      <w:r w:rsidRPr="002D68E4">
        <w:t>L1111-3) :</w:t>
      </w:r>
    </w:p>
    <w:p w:rsidP="0012217A" w:rsidR="00277075" w:rsidRDefault="00277075" w:rsidRPr="002D68E4"/>
    <w:p w:rsidP="00F05E98" w:rsidR="00277075" w:rsidRDefault="00277075" w:rsidRPr="002D68E4">
      <w:pPr>
        <w:pStyle w:val="Paragraphedeliste"/>
        <w:numPr>
          <w:ilvl w:val="0"/>
          <w:numId w:val="7"/>
        </w:numPr>
      </w:pPr>
      <w:r w:rsidRPr="002D68E4">
        <w:t xml:space="preserve">Les </w:t>
      </w:r>
      <w:r w:rsidRPr="002D68E4">
        <w:rPr>
          <w:b/>
        </w:rPr>
        <w:t>apprentis</w:t>
      </w:r>
      <w:r w:rsidRPr="002D68E4">
        <w:t xml:space="preserve"> ;</w:t>
      </w:r>
    </w:p>
    <w:p w:rsidP="00F05E98" w:rsidR="00277075" w:rsidRDefault="00277075" w:rsidRPr="002D68E4">
      <w:pPr>
        <w:pStyle w:val="Paragraphedeliste"/>
        <w:numPr>
          <w:ilvl w:val="0"/>
          <w:numId w:val="7"/>
        </w:numPr>
      </w:pPr>
      <w:r w:rsidRPr="002D68E4">
        <w:t xml:space="preserve">Les </w:t>
      </w:r>
      <w:r w:rsidRPr="002D68E4">
        <w:rPr>
          <w:b/>
        </w:rPr>
        <w:t>titulaires d'un contrat initiative-emploi</w:t>
      </w:r>
      <w:r w:rsidRPr="002D68E4">
        <w:t xml:space="preserve">, pendant la durée d'attribution de l'aide financière mentionnée à l'article </w:t>
      </w:r>
      <w:r w:rsidRPr="009C2DD4">
        <w:t>L. 5134-72</w:t>
      </w:r>
      <w:r w:rsidRPr="002D68E4">
        <w:t xml:space="preserve"> ;</w:t>
      </w:r>
    </w:p>
    <w:p w:rsidP="00F05E98" w:rsidR="00277075" w:rsidRDefault="00277075" w:rsidRPr="002D68E4">
      <w:pPr>
        <w:pStyle w:val="Paragraphedeliste"/>
        <w:numPr>
          <w:ilvl w:val="0"/>
          <w:numId w:val="7"/>
        </w:numPr>
      </w:pPr>
      <w:r w:rsidRPr="002D68E4">
        <w:t xml:space="preserve">Les </w:t>
      </w:r>
      <w:r w:rsidRPr="002D68E4">
        <w:rPr>
          <w:b/>
        </w:rPr>
        <w:t>titulaires d'un contrat d'accompagnement dans l'emploi</w:t>
      </w:r>
      <w:r w:rsidRPr="002D68E4">
        <w:t xml:space="preserve"> pendant la durée d'attribution de l'aide financière mentionnée à l'article </w:t>
      </w:r>
      <w:r w:rsidRPr="009C2DD4">
        <w:t>L. 5134-30</w:t>
      </w:r>
      <w:r w:rsidRPr="002D68E4">
        <w:t xml:space="preserve"> ;</w:t>
      </w:r>
    </w:p>
    <w:p w:rsidP="00F05E98" w:rsidR="00277075" w:rsidRDefault="00277075" w:rsidRPr="002D68E4">
      <w:pPr>
        <w:pStyle w:val="Paragraphedeliste"/>
        <w:numPr>
          <w:ilvl w:val="0"/>
          <w:numId w:val="7"/>
        </w:numPr>
      </w:pPr>
      <w:r w:rsidRPr="002D68E4">
        <w:t xml:space="preserve">Les </w:t>
      </w:r>
      <w:r w:rsidRPr="002D68E4">
        <w:rPr>
          <w:b/>
        </w:rPr>
        <w:t>titulaires d'un contrat de professionnalisation</w:t>
      </w:r>
      <w:r w:rsidRPr="002D68E4">
        <w:t xml:space="preserve"> jusqu'au terme prévu par le contrat lorsque celui-ci est à durée déterminée ou jusqu'à la fin de l'action de professionnalisation lorsque le contrat est à durée indéterminée.</w:t>
      </w:r>
    </w:p>
    <w:p w:rsidP="0012217A" w:rsidR="00277075" w:rsidRDefault="00277075"/>
    <w:p w:rsidP="0012217A" w:rsidR="00026EBD" w:rsidRDefault="0074159B">
      <w:r>
        <w:t xml:space="preserve">NB : Cette disposition est en cours de révision dans le projet de loi pour la liberté de choisir son avenir professionnel, n° 583, 20 juin 2018 (art. 46) : les titulaires </w:t>
      </w:r>
      <w:r w:rsidRPr="002D68E4">
        <w:rPr>
          <w:b/>
        </w:rPr>
        <w:t>d'un contrat initiative-emploi</w:t>
      </w:r>
      <w:r>
        <w:rPr>
          <w:b/>
        </w:rPr>
        <w:t xml:space="preserve"> et </w:t>
      </w:r>
      <w:r w:rsidRPr="002D68E4">
        <w:rPr>
          <w:b/>
        </w:rPr>
        <w:t>d'un contrat d'accompagnement dans l'emploi</w:t>
      </w:r>
      <w:r>
        <w:rPr>
          <w:b/>
        </w:rPr>
        <w:t xml:space="preserve"> </w:t>
      </w:r>
      <w:r w:rsidRPr="0074159B">
        <w:t>seraient pris en compte dans le calcul des effectifs.</w:t>
      </w:r>
    </w:p>
    <w:p w:rsidP="0012217A" w:rsidR="00026EBD" w:rsidRDefault="00026EBD" w:rsidRPr="002D68E4"/>
    <w:p w:rsidP="0012217A" w:rsidR="009919AB" w:rsidRDefault="00F35976">
      <w:pPr>
        <w:rPr>
          <w:b/>
          <w:i/>
        </w:rPr>
      </w:pPr>
      <w:r w:rsidRPr="009C2DD4">
        <w:rPr>
          <w:b/>
          <w:i/>
        </w:rPr>
        <w:t>Le calcul des effectifs en droit du travail est différent du calcul des effectifs en droit de la Sécurité sociale.</w:t>
      </w:r>
    </w:p>
    <w:p w:rsidP="0012217A" w:rsidR="00D63D44" w:rsidRDefault="00D63D44" w:rsidRPr="009C2DD4">
      <w:pPr>
        <w:rPr>
          <w:b/>
          <w:i/>
        </w:rPr>
      </w:pPr>
    </w:p>
    <w:p w:rsidP="0012217A" w:rsidR="00F35976" w:rsidRDefault="00F35976" w:rsidRPr="009C2DD4">
      <w:pPr>
        <w:pStyle w:val="NormalWeb"/>
        <w:spacing w:after="0" w:afterAutospacing="0" w:before="0" w:beforeAutospacing="0"/>
        <w:jc w:val="both"/>
        <w:rPr>
          <w:rFonts w:ascii="Tahoma" w:cs="Tahoma" w:hAnsi="Tahoma"/>
          <w:sz w:val="22"/>
          <w:szCs w:val="22"/>
        </w:rPr>
      </w:pPr>
      <w:r w:rsidRPr="009C2DD4">
        <w:rPr>
          <w:rStyle w:val="lev"/>
          <w:rFonts w:ascii="Tahoma" w:cs="Tahoma" w:hAnsi="Tahoma"/>
          <w:sz w:val="22"/>
          <w:szCs w:val="22"/>
        </w:rPr>
        <w:t xml:space="preserve">Mode de calcul « </w:t>
      </w:r>
      <w:r w:rsidRPr="009C2DD4">
        <w:rPr>
          <w:rStyle w:val="caps"/>
          <w:rFonts w:ascii="Tahoma" w:cs="Tahoma" w:hAnsi="Tahoma"/>
          <w:b/>
          <w:bCs/>
          <w:sz w:val="22"/>
          <w:szCs w:val="22"/>
        </w:rPr>
        <w:t>URSSAF</w:t>
      </w:r>
      <w:r w:rsidRPr="009C2DD4">
        <w:rPr>
          <w:rStyle w:val="lev"/>
          <w:rFonts w:ascii="Tahoma" w:cs="Tahoma" w:hAnsi="Tahoma"/>
          <w:sz w:val="22"/>
          <w:szCs w:val="22"/>
        </w:rPr>
        <w:t xml:space="preserve"> » </w:t>
      </w:r>
    </w:p>
    <w:p w:rsidP="0012217A" w:rsidR="00F35976" w:rsidRDefault="00F35976" w:rsidRPr="009C2DD4">
      <w:pPr>
        <w:pStyle w:val="NormalWeb"/>
        <w:spacing w:after="0" w:afterAutospacing="0" w:before="0" w:beforeAutospacing="0"/>
        <w:jc w:val="both"/>
        <w:rPr>
          <w:rFonts w:ascii="Tahoma" w:cs="Tahoma" w:hAnsi="Tahoma"/>
          <w:sz w:val="22"/>
          <w:szCs w:val="22"/>
        </w:rPr>
      </w:pPr>
      <w:r w:rsidRPr="009C2DD4">
        <w:rPr>
          <w:rFonts w:ascii="Tahoma" w:cs="Tahoma" w:hAnsi="Tahoma"/>
          <w:sz w:val="22"/>
          <w:szCs w:val="22"/>
        </w:rPr>
        <w:t xml:space="preserve">Le décret du 9 mai 2017 est venu simplifier le mode de calcul des effectifs pour l’Urssaf à partir 1er janvier 2018. L’effectif, concernant le mode de calcul de la sécurité sociale, est apprécié au niveau de l’entreprise, tous établissements confondus et correspond à la </w:t>
      </w:r>
      <w:r w:rsidRPr="009C2DD4">
        <w:rPr>
          <w:rFonts w:ascii="Tahoma" w:cs="Tahoma" w:hAnsi="Tahoma"/>
          <w:sz w:val="22"/>
          <w:szCs w:val="22"/>
          <w:u w:val="single"/>
        </w:rPr>
        <w:t>moyenne des effectifs déterminés chaque mois de l’année civile</w:t>
      </w:r>
      <w:r w:rsidRPr="009C2DD4">
        <w:rPr>
          <w:rFonts w:ascii="Tahoma" w:cs="Tahoma" w:hAnsi="Tahoma"/>
          <w:sz w:val="22"/>
          <w:szCs w:val="22"/>
        </w:rPr>
        <w:t>.</w:t>
      </w:r>
    </w:p>
    <w:p w:rsidP="0012217A" w:rsidR="009919AB" w:rsidRDefault="00F35976">
      <w:pPr>
        <w:pStyle w:val="NormalWeb"/>
        <w:spacing w:after="0" w:afterAutospacing="0" w:before="0" w:beforeAutospacing="0"/>
        <w:jc w:val="both"/>
        <w:rPr>
          <w:rFonts w:ascii="Tahoma" w:cs="Tahoma" w:hAnsi="Tahoma"/>
          <w:sz w:val="22"/>
          <w:szCs w:val="22"/>
        </w:rPr>
      </w:pPr>
      <w:r w:rsidRPr="009C2DD4">
        <w:rPr>
          <w:rFonts w:ascii="Tahoma" w:cs="Tahoma" w:hAnsi="Tahoma"/>
          <w:sz w:val="22"/>
          <w:szCs w:val="22"/>
        </w:rPr>
        <w:t xml:space="preserve">L’effectif s’apprécie chaque 31 décembre de l’année précédente.  Le calcul est donc relativement simple puisqu’il s’agit d’une moyenne sur 12 mois (les salariés à temps partiel ou mis à disposition sont pris en compte au prorata de leur temps de présence dans les mêmes modalités qu’en droit du travail : Exemple : pour un salarié est en </w:t>
      </w:r>
      <w:r w:rsidRPr="009C2DD4">
        <w:rPr>
          <w:rStyle w:val="caps"/>
          <w:rFonts w:ascii="Tahoma" w:cs="Tahoma" w:hAnsi="Tahoma"/>
          <w:sz w:val="22"/>
          <w:szCs w:val="22"/>
        </w:rPr>
        <w:t>CDD</w:t>
      </w:r>
      <w:r w:rsidRPr="009C2DD4">
        <w:rPr>
          <w:rFonts w:ascii="Tahoma" w:cs="Tahoma" w:hAnsi="Tahoma"/>
          <w:sz w:val="22"/>
          <w:szCs w:val="22"/>
        </w:rPr>
        <w:t xml:space="preserve"> 26 heures par semaine pendant 3 mois dans l’année, on calculera 1 unité x 26 heures / 35 heures x 3 / 12 mois = 0,18).</w:t>
      </w:r>
    </w:p>
    <w:p w:rsidP="0012217A" w:rsidR="009919AB" w:rsidRDefault="009919AB" w:rsidRPr="002D68E4">
      <w:pPr>
        <w:tabs>
          <w:tab w:pos="1440" w:val="clear"/>
          <w:tab w:pos="4320" w:val="clear"/>
        </w:tabs>
        <w:rPr>
          <w:b/>
          <w:smallCaps/>
          <w:sz w:val="28"/>
        </w:rPr>
      </w:pPr>
    </w:p>
    <w:p w:rsidP="000A4267" w:rsidR="00205AED" w:rsidRDefault="00205AED" w:rsidRPr="002D68E4">
      <w:pPr>
        <w:pStyle w:val="Titre2"/>
      </w:pPr>
      <w:bookmarkStart w:id="44" w:name="_Toc70606034"/>
      <w:r w:rsidRPr="002D68E4">
        <w:t xml:space="preserve">Article </w:t>
      </w:r>
      <w:r w:rsidR="008F0B12">
        <w:t>7</w:t>
      </w:r>
      <w:r w:rsidR="00DC0160" w:rsidRPr="002D68E4">
        <w:t>.</w:t>
      </w:r>
      <w:r w:rsidR="00B4654D">
        <w:t>4</w:t>
      </w:r>
      <w:r w:rsidRPr="002D68E4">
        <w:t xml:space="preserve"> : Elections, électorat et éligibilité</w:t>
      </w:r>
      <w:bookmarkEnd w:id="44"/>
    </w:p>
    <w:p w:rsidP="0012217A" w:rsidR="00D63D44" w:rsidRDefault="00D63D44">
      <w:r>
        <w:rPr>
          <w:noProof/>
        </w:rPr>
        <mc:AlternateContent>
          <mc:Choice Requires="wps">
            <w:drawing>
              <wp:inline distB="0" distL="0" distR="0" distT="0" wp14:anchorId="6F2C70BF" wp14:editId="16EE54FD">
                <wp:extent cx="6010275" cy="1403985"/>
                <wp:effectExtent b="25400" l="19050" r="28575" t="19050"/>
                <wp:docPr id="5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D63D44" w:rsidR="00CA2B35" w:rsidRDefault="00CA2B35" w:rsidRPr="002D68E4">
                            <w:r w:rsidRPr="002D68E4">
                              <w:t>Les élections ont lieu selon les dispositions légales en vigueur et sont définies dans le protocole d’accord pré-électoral.</w:t>
                            </w:r>
                          </w:p>
                          <w:p w:rsidP="00D63D44" w:rsidR="00CA2B35" w:rsidRDefault="00CA2B35" w:rsidRPr="002D68E4"/>
                          <w:p w:rsidP="00D63D44" w:rsidR="00CA2B35" w:rsidRDefault="00CA2B35" w:rsidRPr="002D68E4">
                            <w:r w:rsidRPr="002D68E4">
                              <w:t xml:space="preserve">Le Président ou son représentant affiche les modalités des élections, selon le protocole d’accord </w:t>
                            </w:r>
                            <w:r>
                              <w:t xml:space="preserve">qu’il soit ou non </w:t>
                            </w:r>
                            <w:r w:rsidRPr="002D68E4">
                              <w:t>signé</w:t>
                            </w:r>
                            <w:r>
                              <w:t xml:space="preserve"> par </w:t>
                            </w:r>
                            <w:r w:rsidRPr="002D68E4">
                              <w:t xml:space="preserve"> les organisations syndicales.</w:t>
                            </w:r>
                          </w:p>
                          <w:p w:rsidP="00D63D44" w:rsidR="00CA2B35" w:rsidRDefault="00CA2B35"/>
                          <w:p w:rsidP="00D63D44" w:rsidR="00CA2B35" w:rsidRDefault="00CA2B35" w:rsidRPr="002D68E4">
                            <w:r w:rsidRPr="002D68E4">
                              <w:t>Sont électeurs tous les salariés de l’association ayant travaillé dans le mois précédant les élections.</w:t>
                            </w:r>
                          </w:p>
                          <w:p w:rsidP="00D63D44" w:rsidR="00CA2B35" w:rsidRDefault="00CA2B35" w:rsidRPr="002D68E4"/>
                          <w:p w:rsidP="00D63D44" w:rsidR="00CA2B35" w:rsidRDefault="00CA2B35" w:rsidRPr="002D68E4">
                            <w:r w:rsidRPr="002D68E4">
                              <w:t>Sont éligibles les électeurs âgés de dix-huit ans révolus, et ayant travaillé six mois, consécutifs ou non, dans les 12 mois précédant les élections, à l'exception des conjoint, partenaire d'un pacte civil de solidarité, concubin, ascendants, descendants, frères, sœurs et alliés au même degré de l'employeur.</w:t>
                            </w:r>
                          </w:p>
                          <w:p w:rsidP="00D63D44" w:rsidR="00CA2B35" w:rsidRDefault="00CA2B35" w:rsidRPr="002D68E4"/>
                        </w:txbxContent>
                      </wps:txbx>
                      <wps:bodyPr anchor="t" anchorCtr="0" bIns="45720" lIns="91440" rIns="91440" rot="0" tIns="45720" vert="horz" wrap="square">
                        <a:spAutoFit/>
                      </wps:bodyPr>
                    </wps:wsp>
                  </a:graphicData>
                </a:graphic>
              </wp:inline>
            </w:drawing>
          </mc:Choice>
          <mc:Fallback>
            <w:pict>
              <v:shape id="_x0000_s110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0CpkTMwIAAFgEAAAOAAAAZHJzL2Uyb0RvYy54bWysVE1v2zAMvQ/YfxB0X+y4SZsacYouXYYB 3QfQ7bIbLcuxMH1NUmKnv36UnKbZutMwHwRRpJ4eH0kvbwYlyZ47L4yu6HSSU8I1M43Q24p++7p5 s6DEB9ANSKN5RQ/c05vV61fL3pa8MJ2RDXcEQbQve1vRLgRbZplnHVfgJ8Zyjc7WOAUBTbfNGgc9 oiuZFXl+mfXGNdYZxr3H07vRSVcJv205C5/b1vNAZEWRW0irS2sd12y1hHLrwHaCHWnAP7BQIDQ+ eoK6gwBk58QLKCWYM960YcKMykzbCsZTDpjNNP8jm4cOLE+5oDjenmTy/w+Wfdp/cUQ0FZ1foD4a FBbpO5aKNJwEPgROiihSb32JsQ8Wo8Pw1gxY7JSwt/eG/fBEm3UHestvnTN9x6FBktN4Mzu7OuL4 CFL3H02Db8EumAQ0tE5FBVETguhI5nAqEPIgDA8vUaPiak4JQ990ll9cL+bpDSifrlvnw3tuFImb ijrsgAQP+3sfIh0on0Lia95I0WyElMlw23otHdkDdssmfUf038KkJn1Fi8UcmbzEiJ3LTyjAGNdh 9jcYJQK2vhSqoos8fjEIyqjdO92kfQAhxz3SlvooZtRvVDIM9ZCKt0iXo9K1aQ4orzNjq+No4qYz 7pGSHtu8ov7nDhynRH7QWKLr6WwW5yIZs/lVgYY799TnHtAMoSoaKBm365BmKalgb7GUG5FEfmZy 5Iztm7Q/jlqcj3M7RT3/EFa/AAAA//8DAFBLAwQUAAYACAAAACEAmww2QNwAAAAFAQAADwAAAGRy cy9kb3ducmV2LnhtbEyPQU+EMBCF7yb+h2ZMvBi3gEoUKRs12cR4A43xWOgIZOkM0i6w/97qRS+T vLyX977Jt6sdxIyT65kUxJsIBFLDpqdWwdvr7vIWhPOajB6YUMERHWyL05NcZ4YXKnGufCtCCblM K+i8HzMpXdOh1W7DI1LwPnmy2gc5tdJMegnldpBJFKXS6p7CQqdHfOqw2VcHq+Dj8Wp4Kff1V/l8 XN453XE1X7BS52frwz0Ij6v/C8MPfkCHIjDVfCDjxKAgPOJ/b/DurtMbELWCJIljkEUu/9MX3wAA AP//AwBQSwECLQAUAAYACAAAACEAtoM4kv4AAADhAQAAEwAAAAAAAAAAAAAAAAAAAAAAW0NvbnRl bnRfVHlwZXNdLnhtbFBLAQItABQABgAIAAAAIQA4/SH/1gAAAJQBAAALAAAAAAAAAAAAAAAAAC8B AABfcmVscy8ucmVsc1BLAQItABQABgAIAAAAIQC0CpkTMwIAAFgEAAAOAAAAAAAAAAAAAAAAAC4C AABkcnMvZTJvRG9jLnhtbFBLAQItABQABgAIAAAAIQCbDDZA3AAAAAUBAAAPAAAAAAAAAAAAAAAA AI0EAABkcnMvZG93bnJldi54bWxQSwUGAAAAAAQABADzAAAAlgU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6F2C70BF">
                <v:textbox style="mso-fit-shape-to-text:t">
                  <w:txbxContent>
                    <w:p w:rsidP="00D63D44" w:rsidR="00CA2B35" w:rsidRDefault="00CA2B35" w:rsidRPr="002D68E4">
                      <w:r w:rsidRPr="002D68E4">
                        <w:t>Les élections ont lieu selon les dispositions légales en vigueur et sont définies dans le protocole d’accord pré-électoral.</w:t>
                      </w:r>
                    </w:p>
                    <w:p w:rsidP="00D63D44" w:rsidR="00CA2B35" w:rsidRDefault="00CA2B35" w:rsidRPr="002D68E4"/>
                    <w:p w:rsidP="00D63D44" w:rsidR="00CA2B35" w:rsidRDefault="00CA2B35" w:rsidRPr="002D68E4">
                      <w:r w:rsidRPr="002D68E4">
                        <w:t xml:space="preserve">Le Président ou son représentant affiche les modalités des élections, selon le protocole d’accord </w:t>
                      </w:r>
                      <w:r>
                        <w:t xml:space="preserve">qu’il soit ou non </w:t>
                      </w:r>
                      <w:r w:rsidRPr="002D68E4">
                        <w:t>signé</w:t>
                      </w:r>
                      <w:r>
                        <w:t xml:space="preserve"> par </w:t>
                      </w:r>
                      <w:r w:rsidRPr="002D68E4">
                        <w:t xml:space="preserve"> les organisations syndicales.</w:t>
                      </w:r>
                    </w:p>
                    <w:p w:rsidP="00D63D44" w:rsidR="00CA2B35" w:rsidRDefault="00CA2B35"/>
                    <w:p w:rsidP="00D63D44" w:rsidR="00CA2B35" w:rsidRDefault="00CA2B35" w:rsidRPr="002D68E4">
                      <w:r w:rsidRPr="002D68E4">
                        <w:t>Sont électeurs tous les salariés de l’association ayant travaillé dans le mois précédant les élections.</w:t>
                      </w:r>
                    </w:p>
                    <w:p w:rsidP="00D63D44" w:rsidR="00CA2B35" w:rsidRDefault="00CA2B35" w:rsidRPr="002D68E4"/>
                    <w:p w:rsidP="00D63D44" w:rsidR="00CA2B35" w:rsidRDefault="00CA2B35" w:rsidRPr="002D68E4">
                      <w:r w:rsidRPr="002D68E4">
                        <w:t>Sont éligibles les électeurs âgés de dix-huit ans révolus, et ayant travaillé six mois, consécutifs ou non, dans les 12 mois précédant les élections, à l'exception des conjoint, partenaire d'un pacte civil de solidarité, concubin, ascendants, descendants, frères, sœurs et alliés au même degré de l'employeur.</w:t>
                      </w:r>
                    </w:p>
                    <w:p w:rsidP="00D63D44" w:rsidR="00CA2B35" w:rsidRDefault="00CA2B35" w:rsidRPr="002D68E4"/>
                  </w:txbxContent>
                </v:textbox>
                <w10:anchorlock/>
              </v:shape>
            </w:pict>
          </mc:Fallback>
        </mc:AlternateContent>
      </w:r>
    </w:p>
    <w:p w:rsidP="0012217A" w:rsidR="00DD2004" w:rsidRDefault="00DD2004" w:rsidRPr="002D68E4"/>
    <w:p w:rsidP="0012217A" w:rsidR="00DB3E82" w:rsidRDefault="00DB3E82" w:rsidRPr="002D68E4">
      <w:r w:rsidRPr="002D68E4">
        <w:t xml:space="preserve">L’inspecteur du travail peut, dans les conditions fixées par l’article L2314-20 du </w:t>
      </w:r>
      <w:r w:rsidR="00CA4E2A">
        <w:t>C</w:t>
      </w:r>
      <w:r w:rsidRPr="002D68E4">
        <w:t>ode du travail, accorder des dérogations concernant les conditions d’ancienneté.</w:t>
      </w:r>
    </w:p>
    <w:p w:rsidP="0012217A" w:rsidR="00996BBF" w:rsidRDefault="00996BBF" w:rsidRPr="002D68E4"/>
    <w:p w:rsidP="0012217A" w:rsidR="00205AED" w:rsidRDefault="00DB3E82" w:rsidRPr="002D68E4">
      <w:r w:rsidRPr="002D68E4">
        <w:t xml:space="preserve">Si une structure souhaite </w:t>
      </w:r>
      <w:r w:rsidR="00FE67FA">
        <w:t xml:space="preserve">réduire ou </w:t>
      </w:r>
      <w:r w:rsidR="006B1C17">
        <w:t>augmenter</w:t>
      </w:r>
      <w:r w:rsidR="006B1C17" w:rsidRPr="002D68E4">
        <w:t xml:space="preserve"> </w:t>
      </w:r>
      <w:r w:rsidRPr="002D68E4">
        <w:t>la durée de l’ancienneté pour les salariés éligibles, il lui faut demander l’accord de l’inspection du travail.</w:t>
      </w:r>
    </w:p>
    <w:p w:rsidP="0012217A" w:rsidR="001F772B" w:rsidRDefault="001F772B" w:rsidRPr="002D68E4"/>
    <w:p w:rsidP="0012217A" w:rsidR="001F772B" w:rsidRDefault="001F772B" w:rsidRPr="002D68E4">
      <w:r w:rsidRPr="002D68E4">
        <w:lastRenderedPageBreak/>
        <w:t>Depuis les ordonnances travail, les salariés mis à disposition ne sont plus éligibles dans l’entreprise utilisatrice (</w:t>
      </w:r>
      <w:r w:rsidR="00FE67FA">
        <w:t xml:space="preserve">art. </w:t>
      </w:r>
      <w:r w:rsidRPr="002D68E4">
        <w:t>L2314-23).</w:t>
      </w:r>
    </w:p>
    <w:p w:rsidP="0012217A" w:rsidR="006B1C17" w:rsidRDefault="006B1C17"/>
    <w:p w:rsidP="0012217A" w:rsidR="006B1C17" w:rsidRDefault="006B1C17">
      <w:r>
        <w:t>Le vote électronique et le vote à bulletin secret sous enveloppe peuvent valablement coexister mais dans ce cas, l’ouverture du vote sous enveloppe n’a lieu qu’après la clôture du vote électronique.</w:t>
      </w:r>
    </w:p>
    <w:p w:rsidP="0012217A" w:rsidR="006B1C17" w:rsidRDefault="006B1C17"/>
    <w:p w:rsidP="0012217A" w:rsidR="006B1C17" w:rsidRDefault="006B1C17">
      <w:r>
        <w:t>Une notice d’information détaillée sur le déroulement des opérations électorales doit être transmise aux salariés et le cahier des charges doit être tenu à la disposition des salariés sur le lieu de travail</w:t>
      </w:r>
    </w:p>
    <w:p w:rsidP="0012217A" w:rsidR="00FB08A5" w:rsidRDefault="00FB08A5" w:rsidRPr="002D68E4">
      <w:pPr>
        <w:tabs>
          <w:tab w:pos="1440" w:val="clear"/>
          <w:tab w:pos="4320" w:val="clear"/>
        </w:tabs>
        <w:rPr>
          <w:b/>
          <w:smallCaps/>
          <w:sz w:val="28"/>
        </w:rPr>
      </w:pPr>
      <w:r w:rsidRPr="002D68E4">
        <w:br w:type="page"/>
      </w:r>
    </w:p>
    <w:p w:rsidP="000A4267" w:rsidR="00205AED" w:rsidRDefault="00205AED" w:rsidRPr="002D68E4">
      <w:pPr>
        <w:pStyle w:val="Titre2"/>
      </w:pPr>
      <w:bookmarkStart w:id="45" w:name="_Toc70606035"/>
      <w:r w:rsidRPr="002D68E4">
        <w:lastRenderedPageBreak/>
        <w:t xml:space="preserve">Article </w:t>
      </w:r>
      <w:r w:rsidR="008F0B12">
        <w:t>7</w:t>
      </w:r>
      <w:r w:rsidR="00DC0160" w:rsidRPr="002D68E4">
        <w:t>.</w:t>
      </w:r>
      <w:r w:rsidR="00B4654D">
        <w:t>5</w:t>
      </w:r>
      <w:r w:rsidR="00861F68">
        <w:t xml:space="preserve"> : Organisation</w:t>
      </w:r>
      <w:r w:rsidR="00996BBF" w:rsidRPr="002D68E4">
        <w:t xml:space="preserve"> du </w:t>
      </w:r>
      <w:r w:rsidR="00861F68">
        <w:t>C</w:t>
      </w:r>
      <w:r w:rsidR="00996BBF" w:rsidRPr="002D68E4">
        <w:t xml:space="preserve">omité </w:t>
      </w:r>
      <w:r w:rsidR="00861F68">
        <w:t>S</w:t>
      </w:r>
      <w:r w:rsidR="00996BBF" w:rsidRPr="002D68E4">
        <w:t xml:space="preserve">ocial et </w:t>
      </w:r>
      <w:r w:rsidR="00861F68">
        <w:t>E</w:t>
      </w:r>
      <w:r w:rsidR="00996BBF" w:rsidRPr="002D68E4">
        <w:t>conomique</w:t>
      </w:r>
      <w:bookmarkEnd w:id="45"/>
    </w:p>
    <w:p w:rsidP="0012217A" w:rsidR="00272C59" w:rsidRDefault="00272C59"/>
    <w:p w:rsidP="0012217A" w:rsidR="00272C59" w:rsidRDefault="00272C59">
      <w:r>
        <w:rPr>
          <w:noProof/>
        </w:rPr>
        <mc:AlternateContent>
          <mc:Choice Requires="wps">
            <w:drawing>
              <wp:inline distB="0" distL="0" distR="0" distT="0" wp14:anchorId="461D5420" wp14:editId="6E311FAF">
                <wp:extent cx="6010275" cy="1403985"/>
                <wp:effectExtent b="25400" l="19050" r="28575" t="19050"/>
                <wp:docPr id="3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272C59" w:rsidR="00CA2B35" w:rsidRDefault="00CA2B35" w:rsidRPr="002D68E4">
                            <w:pPr>
                              <w:rPr>
                                <w:b/>
                              </w:rPr>
                            </w:pPr>
                            <w:r>
                              <w:rPr>
                                <w:b/>
                              </w:rPr>
                              <w:t>7.5.</w:t>
                            </w:r>
                            <w:r w:rsidRPr="002D68E4">
                              <w:rPr>
                                <w:b/>
                              </w:rPr>
                              <w:t>1. Nombre de membres élus du Comité Social et Economique</w:t>
                            </w:r>
                          </w:p>
                          <w:p w:rsidP="00272C59" w:rsidR="00CA2B35" w:rsidRDefault="00CA2B35" w:rsidRPr="002D68E4"/>
                          <w:p w:rsidP="00272C59" w:rsidR="00CA2B35" w:rsidRDefault="00CA2B35" w:rsidRPr="002D68E4">
                            <w:r w:rsidRPr="002D68E4">
                              <w:t xml:space="preserve">Le nombre d'élus du </w:t>
                            </w:r>
                            <w:r>
                              <w:t>C</w:t>
                            </w:r>
                            <w:r w:rsidRPr="002D68E4">
                              <w:t xml:space="preserve">omité </w:t>
                            </w:r>
                            <w:r>
                              <w:t>S</w:t>
                            </w:r>
                            <w:r w:rsidRPr="002D68E4">
                              <w:t xml:space="preserve">ocial et </w:t>
                            </w:r>
                            <w:r>
                              <w:t>E</w:t>
                            </w:r>
                            <w:r w:rsidRPr="002D68E4">
                              <w:t>conomique est déterminé par décret en Conseil d'Etat compte tenu du nombre de</w:t>
                            </w:r>
                            <w:r>
                              <w:t>s salariés</w:t>
                            </w:r>
                            <w:r w:rsidRPr="002D68E4">
                              <w:t>.</w:t>
                            </w:r>
                          </w:p>
                          <w:p w:rsidP="00272C59" w:rsidR="00CA2B35" w:rsidRDefault="00CA2B35" w:rsidRPr="002D68E4"/>
                        </w:txbxContent>
                      </wps:txbx>
                      <wps:bodyPr anchor="t" anchorCtr="0" bIns="45720" lIns="91440" rIns="91440" rot="0" tIns="45720" vert="horz" wrap="square">
                        <a:spAutoFit/>
                      </wps:bodyPr>
                    </wps:wsp>
                  </a:graphicData>
                </a:graphic>
              </wp:inline>
            </w:drawing>
          </mc:Choice>
          <mc:Fallback>
            <w:pict>
              <v:shape id="_x0000_s110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InrtQMwIAAFgEAAAOAAAAZHJzL2Uyb0RvYy54bWysVE1v2zAMvQ/YfxB0X+y4SZsacYouXYYB 3QfQ7bIbLcuxMH1NUmKnv36UnKbZutMwHwRKpJ4eH0kvbwYlyZ47L4yu6HSSU8I1M43Q24p++7p5 s6DEB9ANSKN5RQ/c05vV61fL3pa8MJ2RDXcEQbQve1vRLgRbZplnHVfgJ8Zyjc7WOAUBt26bNQ56 RFcyK/L8MuuNa6wzjHuPp3ejk64SfttyFj63reeByIoit5BWl9Y6rtlqCeXWge0EO9KAf2ChQGh8 9AR1BwHIzokXUEowZ7xpw4QZlZm2FYynHDCbaf5HNg8dWJ5yQXG8Pcnk/x8s+7T/4ohoKnpRoD4a FBbpO5aKNJwEPgROiihSb32JsQ8Wo8Pw1gxY7JSwt/eG/fBEm3UHestvnTN9x6FBktN4Mzu7OuL4 CFL3H02Db8EumAQ0tE5FBVETguhI5nAqEPIgDA8vUaPiak4JQ990ll9cL+bpDSifrlvnw3tuFIlG RR12QIKH/b0PkQ6UTyHxNW+kaDZCyrRx23otHdkDdssmfUf038KkJn1Fi8UcmbzEiJ3LTyjAGNdh 9jcYJQK2vhSqoos8fjEIyqjdO90kO4CQo420pT6KGfUblQxDPaTiLZLUUenaNAeU15mx1XE00eiM e6SkxzavqP+5A8cpkR80luh6OpvFuUib2fwqNoE799TnHtAMoSoaKBnNdUizlFSwt1jKjUgiPzM5 csb2TdofRy3Ox/k+RT3/EFa/AAAA//8DAFBLAwQUAAYACAAAACEAmww2QNwAAAAFAQAADwAAAGRy cy9kb3ducmV2LnhtbEyPQU+EMBCF7yb+h2ZMvBi3gEoUKRs12cR4A43xWOgIZOkM0i6w/97qRS+T vLyX977Jt6sdxIyT65kUxJsIBFLDpqdWwdvr7vIWhPOajB6YUMERHWyL05NcZ4YXKnGufCtCCblM K+i8HzMpXdOh1W7DI1LwPnmy2gc5tdJMegnldpBJFKXS6p7CQqdHfOqw2VcHq+Dj8Wp4Kff1V/l8 XN453XE1X7BS52frwz0Ij6v/C8MPfkCHIjDVfCDjxKAgPOJ/b/DurtMbELWCJIljkEUu/9MX3wAA AP//AwBQSwECLQAUAAYACAAAACEAtoM4kv4AAADhAQAAEwAAAAAAAAAAAAAAAAAAAAAAW0NvbnRl bnRfVHlwZXNdLnhtbFBLAQItABQABgAIAAAAIQA4/SH/1gAAAJQBAAALAAAAAAAAAAAAAAAAAC8B AABfcmVscy8ucmVsc1BLAQItABQABgAIAAAAIQDInrtQMwIAAFgEAAAOAAAAAAAAAAAAAAAAAC4C AABkcnMvZTJvRG9jLnhtbFBLAQItABQABgAIAAAAIQCbDDZA3AAAAAUBAAAPAAAAAAAAAAAAAAAA AI0EAABkcnMvZG93bnJldi54bWxQSwUGAAAAAAQABADzAAAAlgU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461D5420">
                <v:textbox style="mso-fit-shape-to-text:t">
                  <w:txbxContent>
                    <w:p w:rsidP="00272C59" w:rsidR="00CA2B35" w:rsidRDefault="00CA2B35" w:rsidRPr="002D68E4">
                      <w:pPr>
                        <w:rPr>
                          <w:b/>
                        </w:rPr>
                      </w:pPr>
                      <w:r>
                        <w:rPr>
                          <w:b/>
                        </w:rPr>
                        <w:t>7.5.</w:t>
                      </w:r>
                      <w:r w:rsidRPr="002D68E4">
                        <w:rPr>
                          <w:b/>
                        </w:rPr>
                        <w:t>1. Nombre de membres élus du Comité Social et Economique</w:t>
                      </w:r>
                    </w:p>
                    <w:p w:rsidP="00272C59" w:rsidR="00CA2B35" w:rsidRDefault="00CA2B35" w:rsidRPr="002D68E4"/>
                    <w:p w:rsidP="00272C59" w:rsidR="00CA2B35" w:rsidRDefault="00CA2B35" w:rsidRPr="002D68E4">
                      <w:r w:rsidRPr="002D68E4">
                        <w:t xml:space="preserve">Le nombre d'élus du </w:t>
                      </w:r>
                      <w:r>
                        <w:t>C</w:t>
                      </w:r>
                      <w:r w:rsidRPr="002D68E4">
                        <w:t xml:space="preserve">omité </w:t>
                      </w:r>
                      <w:r>
                        <w:t>S</w:t>
                      </w:r>
                      <w:r w:rsidRPr="002D68E4">
                        <w:t xml:space="preserve">ocial et </w:t>
                      </w:r>
                      <w:r>
                        <w:t>E</w:t>
                      </w:r>
                      <w:r w:rsidRPr="002D68E4">
                        <w:t>conomique est déterminé par décret en Conseil d'Etat compte tenu du nombre de</w:t>
                      </w:r>
                      <w:r>
                        <w:t>s salariés</w:t>
                      </w:r>
                      <w:r w:rsidRPr="002D68E4">
                        <w:t>.</w:t>
                      </w:r>
                    </w:p>
                    <w:p w:rsidP="00272C59" w:rsidR="00CA2B35" w:rsidRDefault="00CA2B35" w:rsidRPr="002D68E4"/>
                  </w:txbxContent>
                </v:textbox>
                <w10:anchorlock/>
              </v:shape>
            </w:pict>
          </mc:Fallback>
        </mc:AlternateContent>
      </w:r>
    </w:p>
    <w:p w:rsidP="0012217A" w:rsidR="00FB08A5" w:rsidRDefault="00FB08A5" w:rsidRPr="002D68E4"/>
    <w:p w:rsidP="0012217A" w:rsidR="00DB3E82" w:rsidRDefault="00272C59">
      <w:r>
        <w:rPr>
          <w:noProof/>
        </w:rPr>
        <mc:AlternateContent>
          <mc:Choice Requires="wps">
            <w:drawing>
              <wp:inline distB="0" distL="0" distR="0" distT="0" wp14:anchorId="6D996CD0" wp14:editId="31F06B83">
                <wp:extent cx="6010275" cy="1403985"/>
                <wp:effectExtent b="25400" l="19050" r="28575" t="19050"/>
                <wp:docPr id="3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272C59" w:rsidR="00CA2B35" w:rsidRDefault="00CA2B35" w:rsidRPr="002D68E4">
                            <w:pPr>
                              <w:rPr>
                                <w:b/>
                              </w:rPr>
                            </w:pPr>
                            <w:r>
                              <w:rPr>
                                <w:b/>
                              </w:rPr>
                              <w:t>7.5.</w:t>
                            </w:r>
                            <w:r w:rsidRPr="002D68E4">
                              <w:rPr>
                                <w:b/>
                              </w:rPr>
                              <w:t>2. Durée du mandat</w:t>
                            </w:r>
                          </w:p>
                          <w:p w:rsidP="00272C59" w:rsidR="00CA2B35" w:rsidRDefault="00CA2B35" w:rsidRPr="002D68E4"/>
                          <w:p w:rsidP="00272C59" w:rsidR="00CA2B35" w:rsidRDefault="00CA2B35">
                            <w:r w:rsidRPr="002D68E4">
                              <w:t xml:space="preserve">Les élus du </w:t>
                            </w:r>
                            <w:r>
                              <w:t>C</w:t>
                            </w:r>
                            <w:r w:rsidRPr="002D68E4">
                              <w:t xml:space="preserve">omité </w:t>
                            </w:r>
                            <w:r>
                              <w:t>S</w:t>
                            </w:r>
                            <w:r w:rsidRPr="002D68E4">
                              <w:t xml:space="preserve">ocial et </w:t>
                            </w:r>
                            <w:r>
                              <w:t>E</w:t>
                            </w:r>
                            <w:r w:rsidRPr="002D68E4">
                              <w:t xml:space="preserve">conomique sont élus pour un mandat de </w:t>
                            </w:r>
                            <w:r w:rsidRPr="009C2DD4">
                              <w:rPr>
                                <w:b/>
                              </w:rPr>
                              <w:t>2 ans</w:t>
                            </w:r>
                            <w:r>
                              <w:t>.</w:t>
                            </w:r>
                          </w:p>
                          <w:p w:rsidP="00272C59" w:rsidR="00CA2B35" w:rsidRDefault="00CA2B35"/>
                          <w:p w:rsidP="00272C59" w:rsidR="00CA2B35" w:rsidRDefault="00CA2B35" w:rsidRPr="002D68E4">
                            <w:r w:rsidRPr="002D68E4">
                              <w:t>Le mandat des salariés en parcours perdure même lors des périodes d’intermissions pendant lesquelles le salarié n’a pas de contrat de travail.</w:t>
                            </w:r>
                          </w:p>
                          <w:p w:rsidP="00272C59" w:rsidR="00CA2B35" w:rsidRDefault="00CA2B35">
                            <w:pPr>
                              <w:rPr>
                                <w:i/>
                              </w:rPr>
                            </w:pPr>
                          </w:p>
                          <w:p w:rsidP="00272C59" w:rsidR="00CA2B35" w:rsidRDefault="00CA2B35" w:rsidRPr="00272C59">
                            <w:pPr>
                              <w:rPr>
                                <w:szCs w:val="22"/>
                              </w:rPr>
                            </w:pPr>
                            <w:r w:rsidRPr="002D68E4">
                              <w:rPr>
                                <w:szCs w:val="22"/>
                              </w:rPr>
                              <w:t>La rupture ou l’arrivée du terme d’un contrat de travail e</w:t>
                            </w:r>
                            <w:r>
                              <w:rPr>
                                <w:szCs w:val="22"/>
                              </w:rPr>
                              <w:t>ntraîne la cessation du mandat.</w:t>
                            </w:r>
                          </w:p>
                        </w:txbxContent>
                      </wps:txbx>
                      <wps:bodyPr anchor="t" anchorCtr="0" bIns="45720" lIns="91440" rIns="91440" rot="0" tIns="45720" vert="horz" wrap="square">
                        <a:spAutoFit/>
                      </wps:bodyPr>
                    </wps:wsp>
                  </a:graphicData>
                </a:graphic>
              </wp:inline>
            </w:drawing>
          </mc:Choice>
          <mc:Fallback>
            <w:pict>
              <v:shape id="_x0000_s110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U5tv1NAIAAFgEAAAOAAAAZHJzL2Uyb0RvYy54bWysVE2P0zAQvSPxHyzfadK03XajpqulSxHS 8iEtXLhNbKexcGxju02WX8/Y6ZbCckLkYHk84+eZ92ayvhk6RY7CeWl0RaeTnBKhmeFS7yv65fPu 1YoSH0BzUEaLij4KT282L1+se1uKwrRGceEIgmhf9raibQi2zDLPWtGBnxgrNDob4zoIaLp9xh30 iN6prMjzq6w3jltnmPAeT+9GJ90k/KYRLHxsGi8CURXF3EJaXVrruGabNZR7B7aV7JQG/EMWHUiN j56h7iAAOTj5DKqTzBlvmjBhpstM00gmUg1YzTT/o5qHFqxItSA53p5p8v8Pln04fnJE8orOZktK NHQo0leUinBBghiCIEUkqbe+xNgHi9FheG0GFDsV7O29Yd880Wbbgt6LW+dM3wrgmOQ03swuro44 PoLU/XvD8S04BJOAhsZ1kUHkhCA6ivV4FgjzIAwPr5CjYrmghKFvOs9n16tFegPKp+vW+fBWmI7E TUUddkCCh+O9DzEdKJ9C4mveKMl3UqlkuH29VY4cAbtll74T+m9hSpO+osVqgZk8x4idK84owJjQ Yf43mE4GbH0lu4qu8vjFICgjd280T/sAUo17TFvpE5mRv5HJMNRDEm91Fqk2/BHpdWZsdRxN3LTG /aCkxzavqP9+ACcoUe80SnQ9nc/jXCRjvlgWaLhLT33pAc0QqqKBknG7DWmWEgv2FqXcyURy1HzM 5JQztm/i/jRqcT4u7RT164ew+Qk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FObb9TQCAABY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6D996CD0">
                <v:textbox style="mso-fit-shape-to-text:t">
                  <w:txbxContent>
                    <w:p w:rsidP="00272C59" w:rsidR="00CA2B35" w:rsidRDefault="00CA2B35" w:rsidRPr="002D68E4">
                      <w:pPr>
                        <w:rPr>
                          <w:b/>
                        </w:rPr>
                      </w:pPr>
                      <w:r>
                        <w:rPr>
                          <w:b/>
                        </w:rPr>
                        <w:t>7.5.</w:t>
                      </w:r>
                      <w:r w:rsidRPr="002D68E4">
                        <w:rPr>
                          <w:b/>
                        </w:rPr>
                        <w:t>2. Durée du mandat</w:t>
                      </w:r>
                    </w:p>
                    <w:p w:rsidP="00272C59" w:rsidR="00CA2B35" w:rsidRDefault="00CA2B35" w:rsidRPr="002D68E4"/>
                    <w:p w:rsidP="00272C59" w:rsidR="00CA2B35" w:rsidRDefault="00CA2B35">
                      <w:r w:rsidRPr="002D68E4">
                        <w:t xml:space="preserve">Les élus du </w:t>
                      </w:r>
                      <w:r>
                        <w:t>C</w:t>
                      </w:r>
                      <w:r w:rsidRPr="002D68E4">
                        <w:t xml:space="preserve">omité </w:t>
                      </w:r>
                      <w:r>
                        <w:t>S</w:t>
                      </w:r>
                      <w:r w:rsidRPr="002D68E4">
                        <w:t xml:space="preserve">ocial et </w:t>
                      </w:r>
                      <w:r>
                        <w:t>E</w:t>
                      </w:r>
                      <w:r w:rsidRPr="002D68E4">
                        <w:t xml:space="preserve">conomique sont élus pour un mandat de </w:t>
                      </w:r>
                      <w:r w:rsidRPr="009C2DD4">
                        <w:rPr>
                          <w:b/>
                        </w:rPr>
                        <w:t>2 ans</w:t>
                      </w:r>
                      <w:r>
                        <w:t>.</w:t>
                      </w:r>
                    </w:p>
                    <w:p w:rsidP="00272C59" w:rsidR="00CA2B35" w:rsidRDefault="00CA2B35"/>
                    <w:p w:rsidP="00272C59" w:rsidR="00CA2B35" w:rsidRDefault="00CA2B35" w:rsidRPr="002D68E4">
                      <w:r w:rsidRPr="002D68E4">
                        <w:t>Le mandat des salariés en parcours perdure même lors des périodes d’intermissions pendant lesquelles le salarié n’a pas de contrat de travail.</w:t>
                      </w:r>
                    </w:p>
                    <w:p w:rsidP="00272C59" w:rsidR="00CA2B35" w:rsidRDefault="00CA2B35">
                      <w:pPr>
                        <w:rPr>
                          <w:i/>
                        </w:rPr>
                      </w:pPr>
                    </w:p>
                    <w:p w:rsidP="00272C59" w:rsidR="00CA2B35" w:rsidRDefault="00CA2B35" w:rsidRPr="00272C59">
                      <w:pPr>
                        <w:rPr>
                          <w:szCs w:val="22"/>
                        </w:rPr>
                      </w:pPr>
                      <w:r w:rsidRPr="002D68E4">
                        <w:rPr>
                          <w:szCs w:val="22"/>
                        </w:rPr>
                        <w:t>La rupture ou l’arrivée du terme d’un contrat de travail e</w:t>
                      </w:r>
                      <w:r>
                        <w:rPr>
                          <w:szCs w:val="22"/>
                        </w:rPr>
                        <w:t>ntraîne la cessation du mandat.</w:t>
                      </w:r>
                    </w:p>
                  </w:txbxContent>
                </v:textbox>
                <w10:anchorlock/>
              </v:shape>
            </w:pict>
          </mc:Fallback>
        </mc:AlternateContent>
      </w:r>
    </w:p>
    <w:p w:rsidP="0012217A" w:rsidR="002D22E2" w:rsidRDefault="002D22E2">
      <w:pPr>
        <w:rPr>
          <w:i/>
        </w:rPr>
      </w:pPr>
    </w:p>
    <w:p w:rsidP="0012217A" w:rsidR="002D22E2" w:rsidRDefault="002D22E2">
      <w:r>
        <w:t>En principe, l</w:t>
      </w:r>
      <w:r w:rsidRPr="002D22E2">
        <w:t>a durée d’un mandat est</w:t>
      </w:r>
      <w:r>
        <w:t xml:space="preserve"> </w:t>
      </w:r>
      <w:r w:rsidRPr="002D22E2">
        <w:t xml:space="preserve">de </w:t>
      </w:r>
      <w:r w:rsidRPr="006B1C17">
        <w:rPr>
          <w:b/>
        </w:rPr>
        <w:t>4 ans</w:t>
      </w:r>
      <w:r w:rsidRPr="002D22E2">
        <w:t xml:space="preserve"> mais peut être réduite par accord à </w:t>
      </w:r>
      <w:r w:rsidRPr="00026EBD">
        <w:rPr>
          <w:b/>
        </w:rPr>
        <w:t>2 ans</w:t>
      </w:r>
      <w:r w:rsidR="006B1C17">
        <w:rPr>
          <w:b/>
        </w:rPr>
        <w:t xml:space="preserve">, ce qui permet de coïncider </w:t>
      </w:r>
      <w:r w:rsidR="0056469C">
        <w:rPr>
          <w:b/>
        </w:rPr>
        <w:t>avec</w:t>
      </w:r>
      <w:r w:rsidR="006B1C17">
        <w:rPr>
          <w:b/>
        </w:rPr>
        <w:t xml:space="preserve"> la durée moyenne des parcours</w:t>
      </w:r>
      <w:r w:rsidRPr="002D22E2">
        <w:t>.</w:t>
      </w:r>
    </w:p>
    <w:p w:rsidP="0012217A" w:rsidR="0056469C" w:rsidRDefault="0056469C"/>
    <w:p w:rsidP="0012217A" w:rsidR="0056469C" w:rsidRDefault="0056469C" w:rsidRPr="009C2DD4">
      <w:pPr>
        <w:rPr>
          <w:b/>
          <w:szCs w:val="22"/>
          <w:u w:val="single"/>
        </w:rPr>
      </w:pPr>
      <w:r w:rsidRPr="009C2DD4">
        <w:rPr>
          <w:b/>
          <w:szCs w:val="22"/>
          <w:u w:val="single"/>
        </w:rPr>
        <w:t>Champ de la négociation collective </w:t>
      </w:r>
      <w:r w:rsidRPr="002D68E4">
        <w:rPr>
          <w:b/>
          <w:szCs w:val="22"/>
          <w:u w:val="single"/>
        </w:rPr>
        <w:t>(</w:t>
      </w:r>
      <w:r w:rsidRPr="009C2DD4">
        <w:rPr>
          <w:b/>
          <w:szCs w:val="22"/>
          <w:u w:val="single"/>
        </w:rPr>
        <w:t>art</w:t>
      </w:r>
      <w:r>
        <w:rPr>
          <w:b/>
          <w:szCs w:val="22"/>
          <w:u w:val="single"/>
        </w:rPr>
        <w:t>.</w:t>
      </w:r>
      <w:r w:rsidRPr="009C2DD4">
        <w:rPr>
          <w:b/>
          <w:szCs w:val="22"/>
          <w:u w:val="single"/>
        </w:rPr>
        <w:t xml:space="preserve"> L2314-34</w:t>
      </w:r>
      <w:r w:rsidRPr="002D68E4">
        <w:rPr>
          <w:b/>
          <w:szCs w:val="22"/>
          <w:u w:val="single"/>
        </w:rPr>
        <w:t>)</w:t>
      </w:r>
    </w:p>
    <w:p w:rsidP="0012217A" w:rsidR="0056469C" w:rsidRDefault="0056469C" w:rsidRPr="0056469C">
      <w:pPr>
        <w:pStyle w:val="NormalWeb"/>
        <w:spacing w:after="0" w:afterAutospacing="0" w:before="0" w:beforeAutospacing="0"/>
        <w:jc w:val="both"/>
        <w:rPr>
          <w:szCs w:val="22"/>
        </w:rPr>
      </w:pPr>
      <w:r w:rsidRPr="002D68E4">
        <w:rPr>
          <w:rFonts w:ascii="Tahoma" w:cs="Tahoma" w:hAnsi="Tahoma"/>
          <w:sz w:val="22"/>
          <w:szCs w:val="22"/>
        </w:rPr>
        <w:t xml:space="preserve">Un accord d'entreprise </w:t>
      </w:r>
      <w:r w:rsidRPr="009C2DD4">
        <w:rPr>
          <w:rFonts w:ascii="Tahoma" w:cs="Tahoma" w:hAnsi="Tahoma"/>
          <w:sz w:val="22"/>
          <w:szCs w:val="22"/>
        </w:rPr>
        <w:t>peut fixer une durée du mandat des représentants du personnel au comité comprise entre deux et quatre ans.</w:t>
      </w:r>
    </w:p>
    <w:p w:rsidP="0012217A" w:rsidR="00472ACE" w:rsidRDefault="00B06D4B" w:rsidRPr="002D68E4">
      <w:pPr>
        <w:pStyle w:val="NormalWeb"/>
        <w:spacing w:after="0" w:afterAutospacing="0" w:before="0" w:beforeAutospacing="0"/>
        <w:jc w:val="both"/>
        <w:rPr>
          <w:rFonts w:ascii="Tahoma" w:cs="Tahoma" w:hAnsi="Tahoma"/>
          <w:sz w:val="22"/>
          <w:szCs w:val="22"/>
        </w:rPr>
      </w:pPr>
      <w:r w:rsidRPr="002D68E4">
        <w:rPr>
          <w:rFonts w:ascii="Tahoma" w:cs="Tahoma" w:hAnsi="Tahoma"/>
          <w:sz w:val="22"/>
          <w:szCs w:val="22"/>
        </w:rPr>
        <w:t>Le représentant</w:t>
      </w:r>
      <w:r w:rsidR="00472ACE" w:rsidRPr="009C2DD4">
        <w:rPr>
          <w:rFonts w:ascii="Tahoma" w:cs="Tahoma" w:hAnsi="Tahoma"/>
          <w:sz w:val="22"/>
          <w:szCs w:val="22"/>
        </w:rPr>
        <w:t xml:space="preserve"> du personnel dont le contrat a pris fin est remplacé par un </w:t>
      </w:r>
      <w:r w:rsidR="00472ACE" w:rsidRPr="009C2DD4">
        <w:rPr>
          <w:rStyle w:val="lev"/>
          <w:rFonts w:ascii="Tahoma" w:cs="Tahoma" w:hAnsi="Tahoma"/>
          <w:sz w:val="22"/>
          <w:szCs w:val="22"/>
        </w:rPr>
        <w:t>suppléant élu sur une liste présentée par la même organisation syndicale que celle de ce titulaire</w:t>
      </w:r>
      <w:r w:rsidR="00472ACE" w:rsidRPr="009C2DD4">
        <w:rPr>
          <w:rFonts w:ascii="Tahoma" w:cs="Tahoma" w:hAnsi="Tahoma"/>
          <w:sz w:val="22"/>
          <w:szCs w:val="22"/>
        </w:rPr>
        <w:t>. La priorité est donnée au suppléant élu de la même catégorie professionnelle.</w:t>
      </w:r>
    </w:p>
    <w:p w:rsidP="0012217A" w:rsidR="00472ACE" w:rsidRDefault="00472ACE">
      <w:pPr>
        <w:pStyle w:val="NormalWeb"/>
        <w:spacing w:after="0" w:afterAutospacing="0" w:before="0" w:beforeAutospacing="0"/>
        <w:jc w:val="both"/>
        <w:rPr>
          <w:rFonts w:ascii="Tahoma" w:cs="Tahoma" w:hAnsi="Tahoma"/>
          <w:sz w:val="22"/>
          <w:szCs w:val="22"/>
        </w:rPr>
      </w:pPr>
      <w:r w:rsidRPr="009C2DD4">
        <w:rPr>
          <w:rFonts w:ascii="Tahoma" w:cs="Tahoma" w:hAnsi="Tahoma"/>
          <w:sz w:val="22"/>
          <w:szCs w:val="22"/>
        </w:rPr>
        <w:t>S'il n'existe pas de suppléant élu sur une liste présentée par l'organisation syndicale qui a présenté le titulaire, le remplacement est assuré par un candidat non élu présenté par la même organisation (</w:t>
      </w:r>
      <w:r w:rsidR="00C14A95">
        <w:rPr>
          <w:rFonts w:ascii="Tahoma" w:cs="Tahoma" w:hAnsi="Tahoma"/>
          <w:sz w:val="22"/>
          <w:szCs w:val="22"/>
        </w:rPr>
        <w:t xml:space="preserve">C. </w:t>
      </w:r>
      <w:proofErr w:type="spellStart"/>
      <w:r w:rsidR="00C14A95">
        <w:rPr>
          <w:rFonts w:ascii="Tahoma" w:cs="Tahoma" w:hAnsi="Tahoma"/>
          <w:sz w:val="22"/>
          <w:szCs w:val="22"/>
        </w:rPr>
        <w:t>trav</w:t>
      </w:r>
      <w:proofErr w:type="spellEnd"/>
      <w:r w:rsidR="00C14A95">
        <w:rPr>
          <w:rFonts w:ascii="Tahoma" w:cs="Tahoma" w:hAnsi="Tahoma"/>
          <w:sz w:val="22"/>
          <w:szCs w:val="22"/>
        </w:rPr>
        <w:t xml:space="preserve">., art. </w:t>
      </w:r>
      <w:r w:rsidRPr="009C2DD4">
        <w:rPr>
          <w:rFonts w:ascii="Tahoma" w:cs="Tahoma" w:hAnsi="Tahoma"/>
          <w:sz w:val="22"/>
          <w:szCs w:val="22"/>
        </w:rPr>
        <w:t>L2314-37).</w:t>
      </w:r>
    </w:p>
    <w:p w:rsidP="0012217A" w:rsidR="00272C59" w:rsidRDefault="00272C59">
      <w:pPr>
        <w:pStyle w:val="NormalWeb"/>
        <w:spacing w:after="0" w:afterAutospacing="0" w:before="0" w:beforeAutospacing="0"/>
        <w:jc w:val="both"/>
        <w:rPr>
          <w:rFonts w:ascii="Tahoma" w:cs="Tahoma" w:hAnsi="Tahoma"/>
          <w:sz w:val="22"/>
          <w:szCs w:val="22"/>
        </w:rPr>
      </w:pPr>
    </w:p>
    <w:p w:rsidP="0012217A" w:rsidR="00272C59" w:rsidRDefault="00272C59" w:rsidRPr="002D68E4">
      <w:pPr>
        <w:pStyle w:val="NormalWeb"/>
        <w:spacing w:after="0" w:afterAutospacing="0" w:before="0" w:beforeAutospacing="0"/>
        <w:jc w:val="both"/>
        <w:rPr>
          <w:rFonts w:ascii="Tahoma" w:cs="Tahoma" w:hAnsi="Tahoma"/>
          <w:sz w:val="22"/>
          <w:szCs w:val="22"/>
        </w:rPr>
      </w:pPr>
    </w:p>
    <w:p w:rsidP="0012217A" w:rsidR="00472ACE" w:rsidRDefault="00272C59">
      <w:pPr>
        <w:rPr>
          <w:szCs w:val="22"/>
        </w:rPr>
      </w:pPr>
      <w:r>
        <w:rPr>
          <w:noProof/>
        </w:rPr>
        <w:lastRenderedPageBreak/>
        <mc:AlternateContent>
          <mc:Choice Requires="wps">
            <w:drawing>
              <wp:inline distB="0" distL="0" distR="0" distT="0" wp14:anchorId="6AAA7674" wp14:editId="288F425E">
                <wp:extent cx="6010275" cy="1403985"/>
                <wp:effectExtent b="25400" l="19050" r="28575" t="19050"/>
                <wp:docPr id="56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272C59" w:rsidR="00CA2B35" w:rsidRDefault="00CA2B35" w:rsidRPr="002D68E4">
                            <w:pPr>
                              <w:rPr>
                                <w:b/>
                              </w:rPr>
                            </w:pPr>
                            <w:r>
                              <w:rPr>
                                <w:b/>
                              </w:rPr>
                              <w:t>7.5.</w:t>
                            </w:r>
                            <w:r w:rsidRPr="002D68E4">
                              <w:rPr>
                                <w:b/>
                              </w:rPr>
                              <w:t>3. Utilisation des heures de délégation</w:t>
                            </w:r>
                          </w:p>
                          <w:p w:rsidP="00272C59" w:rsidR="00CA2B35" w:rsidRDefault="00CA2B35" w:rsidRPr="002D68E4"/>
                          <w:p w:rsidP="00272C59" w:rsidR="00CA2B35" w:rsidRDefault="00CA2B35" w:rsidRPr="002D68E4">
                            <w:r w:rsidRPr="002D68E4">
                              <w:t>Pour les élus salariés permanents, les heures de délégation se définissent et s'exercent dans les conditions fixées par le Code du travail.</w:t>
                            </w:r>
                          </w:p>
                          <w:p w:rsidP="00272C59" w:rsidR="00CA2B35" w:rsidRDefault="00CA2B35" w:rsidRPr="002D68E4"/>
                          <w:p w:rsidP="00272C59" w:rsidR="00CA2B35" w:rsidRDefault="00CA2B35" w:rsidRPr="002D68E4">
                            <w:r w:rsidRPr="002D68E4">
                              <w:t xml:space="preserve">Pour les élus salariés </w:t>
                            </w:r>
                            <w:r>
                              <w:t>en parcours</w:t>
                            </w:r>
                            <w:r w:rsidRPr="002D68E4">
                              <w:t>, tenant compte, d'une part, de la brièveté de la plupart des missions de travail et, d'autre part, du fait qu'un élu titulaire en mission exécute son travail chez l’utilisateur auprès duquel il n'est pas mandaté comme tel et afin de limiter les répercussions que son absence pourrait avoir sur le bon déroulement de sa mission, les parties contractantes conviennent des modalités ci-dessous :</w:t>
                            </w:r>
                          </w:p>
                          <w:p w:rsidP="00272C59" w:rsidR="00CA2B35" w:rsidRDefault="00CA2B35" w:rsidRPr="002D68E4"/>
                          <w:p w:rsidP="00272C59" w:rsidR="00CA2B35" w:rsidRDefault="00CA2B35" w:rsidRPr="002D68E4">
                            <w:r w:rsidRPr="002D68E4">
                              <w:t xml:space="preserve">Pour les élus titulaires salariés mis à disposition, quelle que soit la durée de la (ou des) mission(s) accomplie(s) au cours d'un mois civil, il est convenu que toute période de travail intervenant au cours de ce mois ouvre droit à l'intégralité du crédit d'heures mensuel </w:t>
                            </w:r>
                            <w:r>
                              <w:t>visé aux articles L2315-1 et L</w:t>
                            </w:r>
                            <w:r w:rsidRPr="002D68E4">
                              <w:t>2315-2 du Code du travail.</w:t>
                            </w:r>
                          </w:p>
                          <w:p w:rsidP="00272C59" w:rsidR="00CA2B35" w:rsidRDefault="00CA2B35" w:rsidRPr="002D68E4">
                            <w:r w:rsidRPr="002D68E4">
                              <w:t xml:space="preserve">Un élu titulaire quand il est un salarié </w:t>
                            </w:r>
                            <w:r>
                              <w:t>en parcours</w:t>
                            </w:r>
                            <w:r w:rsidRPr="002D68E4">
                              <w:t xml:space="preserve"> exerce ses heures de délégation en dehors de ses heures de travail. Ces heures sont considérées comme du temps de travail effectif.</w:t>
                            </w:r>
                          </w:p>
                          <w:p w:rsidP="00272C59" w:rsidR="00CA2B35" w:rsidRDefault="00CA2B35"/>
                          <w:p w:rsidP="00272C59" w:rsidR="00CA2B35" w:rsidRDefault="00CA2B35">
                            <w:r>
                              <w:t>L</w:t>
                            </w:r>
                            <w:r w:rsidRPr="00455E51">
                              <w:t xml:space="preserve">e temps de travail mensuel d’un salarié </w:t>
                            </w:r>
                            <w:r>
                              <w:t xml:space="preserve">en parcours </w:t>
                            </w:r>
                            <w:r w:rsidRPr="00455E51">
                              <w:t xml:space="preserve">à temps partiel </w:t>
                            </w:r>
                            <w:r w:rsidRPr="00455E51">
                              <w:rPr>
                                <w:b/>
                              </w:rPr>
                              <w:t>ne peut être réduit de plus d’un tiers</w:t>
                            </w:r>
                            <w:r>
                              <w:rPr>
                                <w:b/>
                              </w:rPr>
                              <w:t xml:space="preserve"> du fait des heures de délégation</w:t>
                            </w:r>
                            <w:r w:rsidRPr="00455E51">
                              <w:t xml:space="preserve">. Le reste </w:t>
                            </w:r>
                            <w:r>
                              <w:t xml:space="preserve">des heures </w:t>
                            </w:r>
                            <w:r w:rsidRPr="00455E51">
                              <w:t>devra obligatoirement être pris en dehors des heures travaillées</w:t>
                            </w:r>
                            <w:r>
                              <w:t>.</w:t>
                            </w:r>
                          </w:p>
                          <w:p w:rsidP="00272C59" w:rsidR="00CA2B35" w:rsidRDefault="00CA2B35"/>
                          <w:p w:rsidP="00272C59" w:rsidR="00CA2B35" w:rsidRDefault="00CA2B35">
                            <w:r>
                              <w:t>Il s’agir pour le salarié d’heures complémentaires.</w:t>
                            </w:r>
                          </w:p>
                          <w:p w:rsidP="00272C59" w:rsidR="00CA2B35" w:rsidRDefault="00CA2B35" w:rsidRPr="002D68E4"/>
                          <w:p w:rsidP="00272C59" w:rsidR="00CA2B35" w:rsidRDefault="00CA2B35" w:rsidRPr="002D68E4">
                            <w:r w:rsidRPr="002D68E4">
                              <w:t xml:space="preserve">Les heures prises en dehors du temps de travail par un salarié </w:t>
                            </w:r>
                            <w:r>
                              <w:t>en parcours</w:t>
                            </w:r>
                            <w:r w:rsidRPr="002D68E4">
                              <w:t xml:space="preserve"> en cours de mission sont réputées utilisées conformément à leur objet. Elles sont rémunérées comme du temps </w:t>
                            </w:r>
                            <w:r>
                              <w:t>de travail effectif à échéance.</w:t>
                            </w:r>
                          </w:p>
                        </w:txbxContent>
                      </wps:txbx>
                      <wps:bodyPr anchor="t" anchorCtr="0" bIns="45720" lIns="91440" rIns="91440" rot="0" tIns="45720" vert="horz" wrap="square">
                        <a:spAutoFit/>
                      </wps:bodyPr>
                    </wps:wsp>
                  </a:graphicData>
                </a:graphic>
              </wp:inline>
            </w:drawing>
          </mc:Choice>
          <mc:Fallback>
            <w:pict>
              <v:shape id="_x0000_s110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4I2awNQIAAFgEAAAOAAAAZHJzL2Uyb0RvYy54bWysVEtv2zAMvg/YfxB0X+w4j6ZGnKJLl2FA 9wC6XXajZTkWptckJXb660cpaZqtOw3zQRBF6tPHj6SXN4OSZM+dF0ZXdDzKKeGamUbobUW/fd28 WVDiA+gGpNG8ogfu6c3q9atlb0temM7IhjuCINqXva1oF4Its8yzjivwI2O5RmdrnIKApttmjYMe 0ZXMijyfZ71xjXWGce/x9O7opKuE37achc9t63kgsqLILaTVpbWOa7ZaQrl1YDvBTjTgH1goEBof PUPdQQCyc+IFlBLMGW/aMGJGZaZtBeMpB8xmnP+RzUMHlqdcUBxvzzL5/wfLPu2/OCKais7mE0o0 KCzSdywVaTgJfAicFFGk3voSYx8sRofhrRmw2Clhb+8N++GJNusO9JbfOmf6jkODJMfxZnZx9Yjj I0jdfzQNvgW7YBLQ0DoVFURNCKJjsQ7nAiEPwvBwjhoVVzNKGPrG03xyvZilN6B8um6dD++5USRu KuqwAxI87O99iHSgfAqJr3kjRbMRUibDbeu1dGQP2C2b9J3QfwuTmvQVLRYzZPISI3YuP6MAY1yH 6d9glAjY+lKoii7y+MUgKKN273ST9gGEPO6RttQnMaN+RyXDUA+peItJvByVrk1zQHmdObY6jiZu OuMeKemxzSvqf+7AcUrkB40luh5Pp3EukjGdXRVouEtPfekBzRCqooGS43Yd0iwlFewtlnIjksjP TE6csX2T9qdRi/Nxaaeo5x/C6hcAAAD//wMAUEsDBBQABgAIAAAAIQCbDDZA3AAAAAUBAAAPAAAA ZHJzL2Rvd25yZXYueG1sTI9BT4QwEIXvJv6HZky8GLeAShQpGzXZxHgDjfFY6Ahk6QzSLrD/3upF L5O8vJf3vsm3qx3EjJPrmRTEmwgEUsOmp1bB2+vu8haE85qMHphQwREdbIvTk1xnhhcqca58K0IJ uUwr6LwfMyld06HVbsMjUvA+ebLaBzm10kx6CeV2kEkUpdLqnsJCp0d86rDZVwer4OPxangp9/VX +Xxc3jndcTVfsFLnZ+vDPQiPq/8Lww9+QIciMNV8IOPEoCA84n9v8O6u0xsQtYIkiWOQRS7/0xff AAAA//8DAFBLAQItABQABgAIAAAAIQC2gziS/gAAAOEBAAATAAAAAAAAAAAAAAAAAAAAAABbQ29u dGVudF9UeXBlc10ueG1sUEsBAi0AFAAGAAgAAAAhADj9If/WAAAAlAEAAAsAAAAAAAAAAAAAAAAA LwEAAF9yZWxzLy5yZWxzUEsBAi0AFAAGAAgAAAAhALgjZrA1AgAAWAQAAA4AAAAAAAAAAAAAAAAA LgIAAGRycy9lMm9Eb2MueG1sUEsBAi0AFAAGAAgAAAAhAJsMNkDcAAAABQEAAA8AAAAAAAAAAAAA AAAAjwQAAGRycy9kb3ducmV2LnhtbFBLBQYAAAAABAAEAPMAAACYBQ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6AAA7674">
                <v:textbox style="mso-fit-shape-to-text:t">
                  <w:txbxContent>
                    <w:p w:rsidP="00272C59" w:rsidR="00CA2B35" w:rsidRDefault="00CA2B35" w:rsidRPr="002D68E4">
                      <w:pPr>
                        <w:rPr>
                          <w:b/>
                        </w:rPr>
                      </w:pPr>
                      <w:r>
                        <w:rPr>
                          <w:b/>
                        </w:rPr>
                        <w:t>7.5.</w:t>
                      </w:r>
                      <w:r w:rsidRPr="002D68E4">
                        <w:rPr>
                          <w:b/>
                        </w:rPr>
                        <w:t>3. Utilisation des heures de délégation</w:t>
                      </w:r>
                    </w:p>
                    <w:p w:rsidP="00272C59" w:rsidR="00CA2B35" w:rsidRDefault="00CA2B35" w:rsidRPr="002D68E4"/>
                    <w:p w:rsidP="00272C59" w:rsidR="00CA2B35" w:rsidRDefault="00CA2B35" w:rsidRPr="002D68E4">
                      <w:r w:rsidRPr="002D68E4">
                        <w:t>Pour les élus salariés permanents, les heures de délégation se définissent et s'exercent dans les conditions fixées par le Code du travail.</w:t>
                      </w:r>
                    </w:p>
                    <w:p w:rsidP="00272C59" w:rsidR="00CA2B35" w:rsidRDefault="00CA2B35" w:rsidRPr="002D68E4"/>
                    <w:p w:rsidP="00272C59" w:rsidR="00CA2B35" w:rsidRDefault="00CA2B35" w:rsidRPr="002D68E4">
                      <w:r w:rsidRPr="002D68E4">
                        <w:t xml:space="preserve">Pour les élus salariés </w:t>
                      </w:r>
                      <w:r>
                        <w:t>en parcours</w:t>
                      </w:r>
                      <w:r w:rsidRPr="002D68E4">
                        <w:t>, tenant compte, d'une part, de la brièveté de la plupart des missions de travail et, d'autre part, du fait qu'un élu titulaire en mission exécute son travail chez l’utilisateur auprès duquel il n'est pas mandaté comme tel et afin de limiter les répercussions que son absence pourrait avoir sur le bon déroulement de sa mission, les parties contractantes conviennent des modalités ci-dessous :</w:t>
                      </w:r>
                    </w:p>
                    <w:p w:rsidP="00272C59" w:rsidR="00CA2B35" w:rsidRDefault="00CA2B35" w:rsidRPr="002D68E4"/>
                    <w:p w:rsidP="00272C59" w:rsidR="00CA2B35" w:rsidRDefault="00CA2B35" w:rsidRPr="002D68E4">
                      <w:r w:rsidRPr="002D68E4">
                        <w:t xml:space="preserve">Pour les élus titulaires salariés mis à disposition, quelle que soit la durée de la (ou des) mission(s) accomplie(s) au cours d'un mois civil, il est convenu que toute période de travail intervenant au cours de ce mois ouvre droit à l'intégralité du crédit d'heures mensuel </w:t>
                      </w:r>
                      <w:r>
                        <w:t>visé aux articles L2315-1 et L</w:t>
                      </w:r>
                      <w:r w:rsidRPr="002D68E4">
                        <w:t>2315-2 du Code du travail.</w:t>
                      </w:r>
                    </w:p>
                    <w:p w:rsidP="00272C59" w:rsidR="00CA2B35" w:rsidRDefault="00CA2B35" w:rsidRPr="002D68E4">
                      <w:r w:rsidRPr="002D68E4">
                        <w:t xml:space="preserve">Un élu titulaire quand il est un salarié </w:t>
                      </w:r>
                      <w:r>
                        <w:t>en parcours</w:t>
                      </w:r>
                      <w:r w:rsidRPr="002D68E4">
                        <w:t xml:space="preserve"> exerce ses heures de délégation en dehors de ses heures de travail. Ces heures sont considérées comme du temps de travail effectif.</w:t>
                      </w:r>
                    </w:p>
                    <w:p w:rsidP="00272C59" w:rsidR="00CA2B35" w:rsidRDefault="00CA2B35"/>
                    <w:p w:rsidP="00272C59" w:rsidR="00CA2B35" w:rsidRDefault="00CA2B35">
                      <w:r>
                        <w:t>L</w:t>
                      </w:r>
                      <w:r w:rsidRPr="00455E51">
                        <w:t xml:space="preserve">e temps de travail mensuel d’un salarié </w:t>
                      </w:r>
                      <w:r>
                        <w:t xml:space="preserve">en parcours </w:t>
                      </w:r>
                      <w:r w:rsidRPr="00455E51">
                        <w:t xml:space="preserve">à temps partiel </w:t>
                      </w:r>
                      <w:r w:rsidRPr="00455E51">
                        <w:rPr>
                          <w:b/>
                        </w:rPr>
                        <w:t>ne peut être réduit de plus d’un tiers</w:t>
                      </w:r>
                      <w:r>
                        <w:rPr>
                          <w:b/>
                        </w:rPr>
                        <w:t xml:space="preserve"> du fait des heures de délégation</w:t>
                      </w:r>
                      <w:r w:rsidRPr="00455E51">
                        <w:t xml:space="preserve">. Le reste </w:t>
                      </w:r>
                      <w:r>
                        <w:t xml:space="preserve">des heures </w:t>
                      </w:r>
                      <w:r w:rsidRPr="00455E51">
                        <w:t>devra obligatoirement être pris en dehors des heures travaillées</w:t>
                      </w:r>
                      <w:r>
                        <w:t>.</w:t>
                      </w:r>
                    </w:p>
                    <w:p w:rsidP="00272C59" w:rsidR="00CA2B35" w:rsidRDefault="00CA2B35"/>
                    <w:p w:rsidP="00272C59" w:rsidR="00CA2B35" w:rsidRDefault="00CA2B35">
                      <w:r>
                        <w:t>Il s’agir pour le salarié d’heures complémentaires.</w:t>
                      </w:r>
                    </w:p>
                    <w:p w:rsidP="00272C59" w:rsidR="00CA2B35" w:rsidRDefault="00CA2B35" w:rsidRPr="002D68E4"/>
                    <w:p w:rsidP="00272C59" w:rsidR="00CA2B35" w:rsidRDefault="00CA2B35" w:rsidRPr="002D68E4">
                      <w:r w:rsidRPr="002D68E4">
                        <w:t xml:space="preserve">Les heures prises en dehors du temps de travail par un salarié </w:t>
                      </w:r>
                      <w:r>
                        <w:t>en parcours</w:t>
                      </w:r>
                      <w:r w:rsidRPr="002D68E4">
                        <w:t xml:space="preserve"> en cours de mission sont réputées utilisées conformément à leur objet. Elles sont rémunérées comme du temps </w:t>
                      </w:r>
                      <w:r>
                        <w:t>de travail effectif à échéance.</w:t>
                      </w:r>
                    </w:p>
                  </w:txbxContent>
                </v:textbox>
                <w10:anchorlock/>
              </v:shape>
            </w:pict>
          </mc:Fallback>
        </mc:AlternateContent>
      </w:r>
    </w:p>
    <w:p w:rsidP="0012217A" w:rsidR="00514F50" w:rsidRDefault="00514F50" w:rsidRPr="00272C59">
      <w:pPr>
        <w:rPr>
          <w:szCs w:val="22"/>
        </w:rPr>
      </w:pPr>
    </w:p>
    <w:p w:rsidP="0012217A" w:rsidR="00E76970" w:rsidRDefault="00272C59">
      <w:r>
        <w:rPr>
          <w:noProof/>
        </w:rPr>
        <mc:AlternateContent>
          <mc:Choice Requires="wps">
            <w:drawing>
              <wp:inline distB="0" distL="0" distR="0" distT="0" wp14:anchorId="1AF1DE27" wp14:editId="4BE43504">
                <wp:extent cx="6010275" cy="1403985"/>
                <wp:effectExtent b="25400" l="19050" r="28575" t="19050"/>
                <wp:docPr id="57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272C59" w:rsidR="00CA2B35" w:rsidRDefault="00CA2B35" w:rsidRPr="00272C59">
                            <w:pPr>
                              <w:rPr>
                                <w:b/>
                              </w:rPr>
                            </w:pPr>
                            <w:r w:rsidRPr="00272C59">
                              <w:rPr>
                                <w:b/>
                              </w:rPr>
                              <w:t>7.5.4 Mise en place de bons de délégation</w:t>
                            </w:r>
                          </w:p>
                          <w:p w:rsidP="00272C59" w:rsidR="00CA2B35" w:rsidRDefault="00CA2B35" w:rsidRPr="002D68E4"/>
                          <w:p w:rsidP="00272C59" w:rsidR="00CA2B35" w:rsidRDefault="00CA2B35">
                            <w:r w:rsidRPr="009C2DD4">
                              <w:t>Un bon de délégation précisant les heures de départ et de retour du salarié est délivré, sur sa demande, à un élu qui souhaite s’absenter de son poste de travail pour exercer son mandat.</w:t>
                            </w:r>
                          </w:p>
                          <w:p w:rsidP="00272C59" w:rsidR="00CA2B35" w:rsidRDefault="00CA2B35" w:rsidRPr="00A914B5">
                            <w:r w:rsidRPr="00A914B5">
                              <w:t>Il est également délivré pour chaque heure de délégation utilisée.</w:t>
                            </w:r>
                          </w:p>
                        </w:txbxContent>
                      </wps:txbx>
                      <wps:bodyPr anchor="t" anchorCtr="0" bIns="45720" lIns="91440" rIns="91440" rot="0" tIns="45720" vert="horz" wrap="square">
                        <a:spAutoFit/>
                      </wps:bodyPr>
                    </wps:wsp>
                  </a:graphicData>
                </a:graphic>
              </wp:inline>
            </w:drawing>
          </mc:Choice>
          <mc:Fallback>
            <w:pict>
              <v:shape id="_x0000_s111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r7mLjNAIAAFgEAAAOAAAAZHJzL2Uyb0RvYy54bWysVE1v2zAMvQ/YfxB0X+y4SZMacYouXYYB 3QfQ7bIbLcmxMFnSJCV2++tHyWmarTsN80EgReqRfCS9uh46RQ7CeWl0RaeTnBKhmeFS7yr67ev2 zZISH0BzUEaLij4IT6/Xr1+teluKwrRGceEIgmhf9raibQi2zDLPWtGBnxgrNBob4zoIqLpdxh30 iN6prMjzy6w3jltnmPAeb29HI10n/KYRLHxuGi8CURXF3EI6XTrreGbrFZQ7B7aV7JgG/EMWHUiN QU9QtxCA7J18AdVJ5ow3TZgw02WmaSQTqQasZpr/Uc19C1akWpAcb080+f8Hyz4dvjgieUXniwtK NHTYpO/YKsIFCWIIghSRpN76En3vLXqH4a0ZsNmpYG/vDPvhiTabFvRO3Dhn+lYAxySn8WV29nTE 8RGk7j8ajrFgH0wCGhrXRQaRE4Lo2KyHU4MwD8Lw8hI5KhZzShjaprP84mo5TzGgfHpunQ/vhelI FCrqcAISPBzufIjpQPnkEqN5oyTfSqWS4nb1RjlyAJyWbfqO6L+5KU36ihbLOWbyEiNOrjihAGNC h9nfYDoZcPSV7Cq6zOMXnaCM3L3TPMkBpBplTFvpI5mRv5HJMNRDat4yRYhM14Y/IL3OjKOOq4lC a9wjJT2OeUX9zz04QYn6oLFFV9PZLO5FUmbzRYGKO7fU5xbQDKEqGigZxU1Iu5RYsDfYyq1MJD9n cswZxzdxf1y1uB/nevJ6/iGsfwE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K+5i4zQCAABY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1AF1DE27">
                <v:textbox style="mso-fit-shape-to-text:t">
                  <w:txbxContent>
                    <w:p w:rsidP="00272C59" w:rsidR="00CA2B35" w:rsidRDefault="00CA2B35" w:rsidRPr="00272C59">
                      <w:pPr>
                        <w:rPr>
                          <w:b/>
                        </w:rPr>
                      </w:pPr>
                      <w:r w:rsidRPr="00272C59">
                        <w:rPr>
                          <w:b/>
                        </w:rPr>
                        <w:t>7.5.4 Mise en place de bons de délégation</w:t>
                      </w:r>
                    </w:p>
                    <w:p w:rsidP="00272C59" w:rsidR="00CA2B35" w:rsidRDefault="00CA2B35" w:rsidRPr="002D68E4"/>
                    <w:p w:rsidP="00272C59" w:rsidR="00CA2B35" w:rsidRDefault="00CA2B35">
                      <w:r w:rsidRPr="009C2DD4">
                        <w:t>Un bon de délégation précisant les heures de départ et de retour du salarié est délivré, sur sa demande, à un élu qui souhaite s’absenter de son poste de travail pour exercer son mandat.</w:t>
                      </w:r>
                    </w:p>
                    <w:p w:rsidP="00272C59" w:rsidR="00CA2B35" w:rsidRDefault="00CA2B35" w:rsidRPr="00A914B5">
                      <w:r w:rsidRPr="00A914B5">
                        <w:t>Il est également délivré pour chaque heure de délégation utilisée.</w:t>
                      </w:r>
                    </w:p>
                  </w:txbxContent>
                </v:textbox>
                <w10:anchorlock/>
              </v:shape>
            </w:pict>
          </mc:Fallback>
        </mc:AlternateContent>
      </w:r>
    </w:p>
    <w:p w:rsidP="0012217A" w:rsidR="00B06D4B" w:rsidRDefault="00B06D4B" w:rsidRPr="002D68E4">
      <w:pPr>
        <w:rPr>
          <w:color w:val="00B0F0"/>
        </w:rPr>
      </w:pPr>
    </w:p>
    <w:p w:rsidP="0012217A" w:rsidR="00272C59" w:rsidRDefault="00272C59">
      <w:pPr>
        <w:rPr>
          <w:szCs w:val="22"/>
        </w:rPr>
      </w:pPr>
      <w:r>
        <w:rPr>
          <w:noProof/>
        </w:rPr>
        <mc:AlternateContent>
          <mc:Choice Requires="wps">
            <w:drawing>
              <wp:inline distB="0" distL="0" distR="0" distT="0" wp14:anchorId="0CD2B2CC" wp14:editId="0A21F582">
                <wp:extent cx="6010275" cy="1403985"/>
                <wp:effectExtent b="25400" l="19050" r="28575" t="19050"/>
                <wp:docPr id="58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272C59" w:rsidR="00CA2B35" w:rsidRDefault="00CA2B35" w:rsidRPr="002D68E4">
                            <w:pPr>
                              <w:rPr>
                                <w:b/>
                              </w:rPr>
                            </w:pPr>
                            <w:r>
                              <w:rPr>
                                <w:b/>
                              </w:rPr>
                              <w:t>7.5.5.</w:t>
                            </w:r>
                            <w:r w:rsidRPr="002D68E4">
                              <w:rPr>
                                <w:b/>
                              </w:rPr>
                              <w:t xml:space="preserve"> Conditions de fonctionnement et attributions</w:t>
                            </w:r>
                          </w:p>
                          <w:p w:rsidP="00272C59" w:rsidR="00CA2B35" w:rsidRDefault="00CA2B35" w:rsidRPr="002D68E4"/>
                          <w:p w:rsidP="00272C59" w:rsidR="00CA2B35" w:rsidRDefault="00CA2B35" w:rsidRPr="002D68E4">
                            <w:r w:rsidRPr="002D68E4">
                              <w:t xml:space="preserve">L'employeur met à la disposition du </w:t>
                            </w:r>
                            <w:r>
                              <w:t>C</w:t>
                            </w:r>
                            <w:r w:rsidRPr="002D68E4">
                              <w:t xml:space="preserve">omité </w:t>
                            </w:r>
                            <w:r>
                              <w:t>S</w:t>
                            </w:r>
                            <w:r w:rsidRPr="002D68E4">
                              <w:t xml:space="preserve">ocial et </w:t>
                            </w:r>
                            <w:r>
                              <w:t>E</w:t>
                            </w:r>
                            <w:r w:rsidRPr="002D68E4">
                              <w:t>conomique un local aménagé et le matériel nécessaire à l'exercice de ses fonctions.</w:t>
                            </w:r>
                          </w:p>
                          <w:p w:rsidP="00272C59" w:rsidR="00CA2B35" w:rsidRDefault="00CA2B35" w:rsidRPr="002D68E4"/>
                        </w:txbxContent>
                      </wps:txbx>
                      <wps:bodyPr anchor="t" anchorCtr="0" bIns="45720" lIns="91440" rIns="91440" rot="0" tIns="45720" vert="horz" wrap="square">
                        <a:spAutoFit/>
                      </wps:bodyPr>
                    </wps:wsp>
                  </a:graphicData>
                </a:graphic>
              </wp:inline>
            </w:drawing>
          </mc:Choice>
          <mc:Fallback>
            <w:pict>
              <v:shape id="_x0000_s111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rMk/WMgIAAFgEAAAOAAAAZHJzL2Uyb0RvYy54bWysVE1v2zAMvQ/YfxB0X+xkSZsacYouXYYB 3QfQ7bIbLcmxMH1NUmJ3v36UnKbZutMwHwRRpJ4eH0mvrgetyEH4IK2p6XRSUiIMs1yaXU2/ftm+ WlISIhgOyhpR0wcR6PX65YtV7yoxs51VXHiCICZUvatpF6OriiKwTmgIE+uEQWdrvYaIpt8V3EOP 6FoVs7K8KHrrufOWiRDw9HZ00nXGb1vB4qe2DSISVVPkFvPq89qktVivoNp5cJ1kRxrwDyw0SIOP nqBuIQLZe/kMSkvmbbBtnDCrC9u2komcA2YzLf/I5r4DJ3IuKE5wJ5nC/4NlHw+fPZG8posl6mNA Y5G+YakIFySKIQoySyL1LlQYe+8wOg5v7IDFzgkHd2fZ90CM3XRgduLGe9t3AjiSnKabxdnVESck kKb/YDm+BftoM9DQep0URE0IoiOZh1OBkAdheHiBGs0uF5Qw9E3n5eur5SK/AdXjdedDfCesJmlT U48dkOHhcBdiogPVY0h6LVgl+VYqlQ2/azbKkwNgt2zzd0T/LUwZ0td0tlwgk+cYqXPFCQUYEybO /wajZcTWV1LXdFmmLwVBlbR7a3jeR5Bq3CNtZY5iJv1GJePQDLl4owxJ6cbyB5TX27HVcTRx01n/ k5Ie27ym4ccevKBEvTdYoqvpfJ7mIhvzxeUMDX/uac49YBhC1TRSMm43Mc9SVsHdYCm3Mov8xOTI Gds3a38ctTQf53aOevohrH8BAAD//wMAUEsDBBQABgAIAAAAIQCbDDZA3AAAAAUBAAAPAAAAZHJz L2Rvd25yZXYueG1sTI9BT4QwEIXvJv6HZky8GLeAShQpGzXZxHgDjfFY6Ahk6QzSLrD/3upFL5O8 vJf3vsm3qx3EjJPrmRTEmwgEUsOmp1bB2+vu8haE85qMHphQwREdbIvTk1xnhhcqca58K0IJuUwr 6LwfMyld06HVbsMjUvA+ebLaBzm10kx6CeV2kEkUpdLqnsJCp0d86rDZVwer4OPxangp9/VX+Xxc 3jndcTVfsFLnZ+vDPQiPq/8Lww9+QIciMNV8IOPEoCA84n9v8O6u0xsQtYIkiWOQRS7/0xffAAAA //8DAFBLAQItABQABgAIAAAAIQC2gziS/gAAAOEBAAATAAAAAAAAAAAAAAAAAAAAAABbQ29udGVu dF9UeXBlc10ueG1sUEsBAi0AFAAGAAgAAAAhADj9If/WAAAAlAEAAAsAAAAAAAAAAAAAAAAALwEA AF9yZWxzLy5yZWxzUEsBAi0AFAAGAAgAAAAhACsyT9YyAgAAWAQAAA4AAAAAAAAAAAAAAAAALgIA AGRycy9lMm9Eb2MueG1sUEsBAi0AFAAGAAgAAAAhAJsMNkDcAAAABQEAAA8AAAAAAAAAAAAAAAAA jAQAAGRycy9kb3ducmV2LnhtbFBLBQYAAAAABAAEAPMAAACVBQ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0CD2B2CC">
                <v:textbox style="mso-fit-shape-to-text:t">
                  <w:txbxContent>
                    <w:p w:rsidP="00272C59" w:rsidR="00CA2B35" w:rsidRDefault="00CA2B35" w:rsidRPr="002D68E4">
                      <w:pPr>
                        <w:rPr>
                          <w:b/>
                        </w:rPr>
                      </w:pPr>
                      <w:r>
                        <w:rPr>
                          <w:b/>
                        </w:rPr>
                        <w:t>7.5.5.</w:t>
                      </w:r>
                      <w:r w:rsidRPr="002D68E4">
                        <w:rPr>
                          <w:b/>
                        </w:rPr>
                        <w:t xml:space="preserve"> Conditions de fonctionnement et attributions</w:t>
                      </w:r>
                    </w:p>
                    <w:p w:rsidP="00272C59" w:rsidR="00CA2B35" w:rsidRDefault="00CA2B35" w:rsidRPr="002D68E4"/>
                    <w:p w:rsidP="00272C59" w:rsidR="00CA2B35" w:rsidRDefault="00CA2B35" w:rsidRPr="002D68E4">
                      <w:r w:rsidRPr="002D68E4">
                        <w:t xml:space="preserve">L'employeur met à la disposition du </w:t>
                      </w:r>
                      <w:r>
                        <w:t>C</w:t>
                      </w:r>
                      <w:r w:rsidRPr="002D68E4">
                        <w:t xml:space="preserve">omité </w:t>
                      </w:r>
                      <w:r>
                        <w:t>S</w:t>
                      </w:r>
                      <w:r w:rsidRPr="002D68E4">
                        <w:t xml:space="preserve">ocial et </w:t>
                      </w:r>
                      <w:r>
                        <w:t>E</w:t>
                      </w:r>
                      <w:r w:rsidRPr="002D68E4">
                        <w:t>conomique un local aménagé et le matériel nécessaire à l'exercice de ses fonctions.</w:t>
                      </w:r>
                    </w:p>
                    <w:p w:rsidP="00272C59" w:rsidR="00CA2B35" w:rsidRDefault="00CA2B35" w:rsidRPr="002D68E4"/>
                  </w:txbxContent>
                </v:textbox>
                <w10:anchorlock/>
              </v:shape>
            </w:pict>
          </mc:Fallback>
        </mc:AlternateContent>
      </w:r>
    </w:p>
    <w:p w:rsidP="0012217A" w:rsidR="00B06D4B" w:rsidRDefault="00B06D4B"/>
    <w:p w:rsidP="0012217A" w:rsidR="00DC71CE" w:rsidRDefault="00272C59" w:rsidRPr="002D68E4">
      <w:pPr>
        <w:rPr>
          <w:szCs w:val="22"/>
        </w:rPr>
      </w:pPr>
      <w:r>
        <w:rPr>
          <w:noProof/>
        </w:rPr>
        <mc:AlternateContent>
          <mc:Choice Requires="wps">
            <w:drawing>
              <wp:inline distB="0" distL="0" distR="0" distT="0" wp14:anchorId="53D434F2" wp14:editId="0F001503">
                <wp:extent cx="6010275" cy="1403985"/>
                <wp:effectExtent b="25400" l="19050" r="28575" t="19050"/>
                <wp:docPr id="59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272C59" w:rsidR="00CA2B35" w:rsidRDefault="00CA2B35" w:rsidRPr="00272C59">
                            <w:r w:rsidRPr="00272C59">
                              <w:t xml:space="preserve"> </w:t>
                            </w:r>
                            <w:r w:rsidRPr="002D68E4">
                              <w:t>Ils peuvent être reçus, en cas d’urgence, sur leur demande. Ce temps n’est pas déduit du crédit d’heures.</w:t>
                            </w:r>
                          </w:p>
                        </w:txbxContent>
                      </wps:txbx>
                      <wps:bodyPr anchor="t" anchorCtr="0" bIns="45720" lIns="91440" rIns="91440" rot="0" tIns="45720" vert="horz" wrap="square">
                        <a:spAutoFit/>
                      </wps:bodyPr>
                    </wps:wsp>
                  </a:graphicData>
                </a:graphic>
              </wp:inline>
            </w:drawing>
          </mc:Choice>
          <mc:Fallback>
            <w:pict>
              <v:shape id="_x0000_s111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dFik1NQIAAFgEAAAOAAAAZHJzL2Uyb0RvYy54bWysVE1v2zAMvQ/YfxB0X+y4SZoYcYouXYYB 3QfQ7bIbLcuxMH1NUmKnv36UkqbZutMwHwRRpJ4eH0kvbwYlyZ47L4yu6HiUU8I1M43Q24p++7p5 M6fEB9ANSKN5RQ/c05vV61fL3pa8MJ2RDXcEQbQve1vRLgRbZplnHVfgR8Zyjc7WOAUBTbfNGgc9 oiuZFXk+y3rjGusM497j6d3RSVcJv205C5/b1vNAZEWRW0irS2sd12y1hHLrwHaCnWjAP7BQIDQ+ eoa6gwBk58QLKCWYM960YcSMykzbCsZTDpjNOP8jm4cOLE+5oDjenmXy/w+Wfdp/cUQ0FZ0urijR oLBI37FUpOEk8CFwUkSReutLjH2wGB2Gt2bAYqeEvb037Icn2qw70Ft+65zpOw4NkhzHm9nF1SOO jyB1/9E0+BbsgklAQ+tUVBA1IYiOxTqcC4Q8CMPDGWpUXE8pYegbT/KrxXya3oDy6bp1PrznRpG4 qajDDkjwsL/3IdKB8ikkvuaNFM1GSJkMt63X0pE9YLds0ndC/y1MatJXtJhPkclLjNi5/IwCjHEd Jn+DUSJg60uhKjrP4xeDoIzavdNN2gcQ8rhH2lKfxIz6HZUMQz2k4s1n8XJUujbNAeV15tjqOJq4 6Yx7pKTHNq+o/7kDxymRHzSWaDGeTOJcJGMyvS7QcJee+tIDmiFURQMlx+06pFlKKthbLOVGJJGf mZw4Y/sm7U+jFufj0k5Rzz+E1S8AAAD//wMAUEsDBBQABgAIAAAAIQCbDDZA3AAAAAUBAAAPAAAA ZHJzL2Rvd25yZXYueG1sTI9BT4QwEIXvJv6HZky8GLeAShQpGzXZxHgDjfFY6Ahk6QzSLrD/3upF L5O8vJf3vsm3qx3EjJPrmRTEmwgEUsOmp1bB2+vu8haE85qMHphQwREdbIvTk1xnhhcqca58K0IJ uUwr6LwfMyld06HVbsMjUvA+ebLaBzm10kx6CeV2kEkUpdLqnsJCp0d86rDZVwer4OPxangp9/VX +Xxc3jndcTVfsFLnZ+vDPQiPq/8Lww9+QIciMNV8IOPEoCA84n9v8O6u0xsQtYIkiWOQRS7/0xff AAAA//8DAFBLAQItABQABgAIAAAAIQC2gziS/gAAAOEBAAATAAAAAAAAAAAAAAAAAAAAAABbQ29u dGVudF9UeXBlc10ueG1sUEsBAi0AFAAGAAgAAAAhADj9If/WAAAAlAEAAAsAAAAAAAAAAAAAAAAA LwEAAF9yZWxzLy5yZWxzUEsBAi0AFAAGAAgAAAAhAB0WKTU1AgAAWAQAAA4AAAAAAAAAAAAAAAAA LgIAAGRycy9lMm9Eb2MueG1sUEsBAi0AFAAGAAgAAAAhAJsMNkDcAAAABQEAAA8AAAAAAAAAAAAA AAAAjwQAAGRycy9kb3ducmV2LnhtbFBLBQYAAAAABAAEAPMAAACYBQ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53D434F2">
                <v:textbox style="mso-fit-shape-to-text:t">
                  <w:txbxContent>
                    <w:p w:rsidP="00272C59" w:rsidR="00CA2B35" w:rsidRDefault="00CA2B35" w:rsidRPr="00272C59">
                      <w:r w:rsidRPr="00272C59">
                        <w:t xml:space="preserve"> </w:t>
                      </w:r>
                      <w:r w:rsidRPr="002D68E4">
                        <w:t>Ils peuvent être reçus, en cas d’urgence, sur leur demande. Ce temps n’est pas déduit du crédit d’heures.</w:t>
                      </w:r>
                    </w:p>
                  </w:txbxContent>
                </v:textbox>
                <w10:anchorlock/>
              </v:shape>
            </w:pict>
          </mc:Fallback>
        </mc:AlternateContent>
      </w:r>
    </w:p>
    <w:p w:rsidP="0012217A" w:rsidR="00DC71CE" w:rsidRDefault="00DC71CE" w:rsidRPr="002D68E4"/>
    <w:p w:rsidP="0012217A" w:rsidR="00DC71CE" w:rsidRDefault="00272C59">
      <w:pPr>
        <w:rPr>
          <w:b/>
          <w:u w:val="single"/>
        </w:rPr>
      </w:pPr>
      <w:r>
        <w:rPr>
          <w:noProof/>
        </w:rPr>
        <w:lastRenderedPageBreak/>
        <mc:AlternateContent>
          <mc:Choice Requires="wps">
            <w:drawing>
              <wp:inline distB="0" distL="0" distR="0" distT="0" wp14:anchorId="1132D98D" wp14:editId="66D0B84F">
                <wp:extent cx="6010275" cy="1403985"/>
                <wp:effectExtent b="25400" l="19050" r="28575" t="19050"/>
                <wp:docPr id="59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272C59" w:rsidR="00CA2B35" w:rsidRDefault="00CA2B35" w:rsidRPr="002D68E4">
                            <w:r w:rsidRPr="002D68E4">
                              <w:t xml:space="preserve">Les élus du </w:t>
                            </w:r>
                            <w:r>
                              <w:t>C</w:t>
                            </w:r>
                            <w:r w:rsidRPr="002D68E4">
                              <w:t xml:space="preserve">omité </w:t>
                            </w:r>
                            <w:r>
                              <w:t>S</w:t>
                            </w:r>
                            <w:r w:rsidRPr="002D68E4">
                              <w:t xml:space="preserve">ocial et </w:t>
                            </w:r>
                            <w:r>
                              <w:t>E</w:t>
                            </w:r>
                            <w:r w:rsidRPr="002D68E4">
                              <w:t>conomique peuvent, conformément à la loi, se faire assister, lors de leurs interventions auprès de la direction de l'entreprise ou de l'établissement, par un représentant de leur organisation syndicale appartenant ou non à l'entreprise.</w:t>
                            </w:r>
                          </w:p>
                          <w:p w:rsidP="00272C59" w:rsidR="00CA2B35" w:rsidRDefault="00CA2B35" w:rsidRPr="002D68E4"/>
                          <w:p w:rsidP="00272C59" w:rsidR="00CA2B35" w:rsidRDefault="00CA2B35" w:rsidRPr="002D68E4">
                            <w:r w:rsidRPr="002D68E4">
                              <w:t xml:space="preserve">Les élus du </w:t>
                            </w:r>
                            <w:r>
                              <w:t>C</w:t>
                            </w:r>
                            <w:r w:rsidRPr="002D68E4">
                              <w:t xml:space="preserve">omité </w:t>
                            </w:r>
                            <w:r>
                              <w:t>S</w:t>
                            </w:r>
                            <w:r w:rsidRPr="002D68E4">
                              <w:t xml:space="preserve">ocial et </w:t>
                            </w:r>
                            <w:r>
                              <w:t>E</w:t>
                            </w:r>
                            <w:r w:rsidRPr="002D68E4">
                              <w:t>conomique peuvent faire afficher les renseignements qu’ils ont pour rôle de porter à la connaissance du personnel, sur des panneaux prévus à cet effet, distincts de ceux destinés aux communications syndicales.</w:t>
                            </w:r>
                          </w:p>
                          <w:p w:rsidP="00272C59" w:rsidR="00CA2B35" w:rsidRDefault="00CA2B35" w:rsidRPr="002D68E4"/>
                          <w:p w:rsidP="00272C59" w:rsidR="00CA2B35" w:rsidRDefault="00CA2B35" w:rsidRPr="002D68E4">
                            <w:r w:rsidRPr="002D68E4">
                              <w:t>Les parties rappellent qu'en application de l'article L2313-4 du Code du travail, dans les entreprises utilisatrices de salariés, ceux-ci peuvent faire présenter par les</w:t>
                            </w:r>
                            <w:r>
                              <w:t xml:space="preserve"> représentants</w:t>
                            </w:r>
                            <w:r w:rsidRPr="002D68E4">
                              <w:t xml:space="preserve"> du personnel</w:t>
                            </w:r>
                            <w:r>
                              <w:t xml:space="preserve"> élus </w:t>
                            </w:r>
                            <w:r w:rsidRPr="002D68E4">
                              <w:t>des entreprises utilisatrices leurs réclamations individuelles et collectives concernant l'application des dispositions relatives à la rémunération, aux conditions de travail et en matière d'accès aux moyens de transport collectifs et aux installations collectives.</w:t>
                            </w:r>
                          </w:p>
                          <w:p w:rsidP="00272C59" w:rsidR="00CA2B35" w:rsidRDefault="00CA2B35" w:rsidRPr="002D68E4"/>
                        </w:txbxContent>
                      </wps:txbx>
                      <wps:bodyPr anchor="t" anchorCtr="0" bIns="45720" lIns="91440" rIns="91440" rot="0" tIns="45720" vert="horz" wrap="square">
                        <a:spAutoFit/>
                      </wps:bodyPr>
                    </wps:wsp>
                  </a:graphicData>
                </a:graphic>
              </wp:inline>
            </w:drawing>
          </mc:Choice>
          <mc:Fallback>
            <w:pict>
              <v:shape id="_x0000_s111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l/UGFNQIAAFgEAAAOAAAAZHJzL2Uyb0RvYy54bWysVE2P0zAQvSPxHyzfadLQbrtR09XSpQhp +ZAWLtwmttNYOLax3Sbl1zN2ut3CckLkYHk84+c3b2ayuhk6RQ7CeWl0RaeTnBKhmeFS7yr69cv2 1ZISH0BzUEaLih6Fpzfrly9WvS1FYVqjuHAEQbQve1vRNgRbZplnrejAT4wVGp2NcR0ENN0u4w56 RO9UVuT5VdYbx60zTHiPp3ejk64TftMIFj41jReBqIoit5BWl9Y6rtl6BeXOgW0lO9GAf2DRgdT4 6BnqDgKQvZPPoDrJnPGmCRNmusw0jWQi5YDZTPM/snlowYqUC4rj7Vkm//9g2cfDZ0ckr+j8ekGJ hg6L9A1LRbggQQxBkCKK1FtfYuyDxegwvDEDFjsl7O29Yd890WbTgt6JW+dM3wrgSHIab2YXV0cc H0Hq/oPh+Bbsg0lAQ+O6qCBqQhAdi3U8Fwh5EIaHV6hRsZhTwtA3neWvr5fz9AaUj9et8+GdMB2J m4o67IAED4d7HyIdKB9D4mveKMm3UqlkuF29UY4cALtlm74T+m9hSpO+osVyjkyeY8TOFWcUYEzo MPsbTCcDtr6SXUWXefxiEJRRu7eap30AqcY90lb6JGbUb1QyDPWQirdcxMtR6drwI8rrzNjqOJq4 aY37SUmPbV5R/2MPTlCi3mss0fV0NotzkYzZfFGg4S499aUHNEOoigZKxu0mpFlKKthbLOVWJpGf mJw4Y/sm7U+jFufj0k5RTz+E9S8AAAD//wMAUEsDBBQABgAIAAAAIQCbDDZA3AAAAAUBAAAPAAAA ZHJzL2Rvd25yZXYueG1sTI9BT4QwEIXvJv6HZky8GLeAShQpGzXZxHgDjfFY6Ahk6QzSLrD/3upF L5O8vJf3vsm3qx3EjJPrmRTEmwgEUsOmp1bB2+vu8haE85qMHphQwREdbIvTk1xnhhcqca58K0IJ uUwr6LwfMyld06HVbsMjUvA+ebLaBzm10kx6CeV2kEkUpdLqnsJCp0d86rDZVwer4OPxangp9/VX +Xxc3jndcTVfsFLnZ+vDPQiPq/8Lww9+QIciMNV8IOPEoCA84n9v8O6u0xsQtYIkiWOQRS7/0xff AAAA//8DAFBLAQItABQABgAIAAAAIQC2gziS/gAAAOEBAAATAAAAAAAAAAAAAAAAAAAAAABbQ29u dGVudF9UeXBlc10ueG1sUEsBAi0AFAAGAAgAAAAhADj9If/WAAAAlAEAAAsAAAAAAAAAAAAAAAAA LwEAAF9yZWxzLy5yZWxzUEsBAi0AFAAGAAgAAAAhACX9QYU1AgAAWAQAAA4AAAAAAAAAAAAAAAAA LgIAAGRycy9lMm9Eb2MueG1sUEsBAi0AFAAGAAgAAAAhAJsMNkDcAAAABQEAAA8AAAAAAAAAAAAA AAAAjwQAAGRycy9kb3ducmV2LnhtbFBLBQYAAAAABAAEAPMAAACYBQ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1132D98D">
                <v:textbox style="mso-fit-shape-to-text:t">
                  <w:txbxContent>
                    <w:p w:rsidP="00272C59" w:rsidR="00CA2B35" w:rsidRDefault="00CA2B35" w:rsidRPr="002D68E4">
                      <w:r w:rsidRPr="002D68E4">
                        <w:t xml:space="preserve">Les élus du </w:t>
                      </w:r>
                      <w:r>
                        <w:t>C</w:t>
                      </w:r>
                      <w:r w:rsidRPr="002D68E4">
                        <w:t xml:space="preserve">omité </w:t>
                      </w:r>
                      <w:r>
                        <w:t>S</w:t>
                      </w:r>
                      <w:r w:rsidRPr="002D68E4">
                        <w:t xml:space="preserve">ocial et </w:t>
                      </w:r>
                      <w:r>
                        <w:t>E</w:t>
                      </w:r>
                      <w:r w:rsidRPr="002D68E4">
                        <w:t>conomique peuvent, conformément à la loi, se faire assister, lors de leurs interventions auprès de la direction de l'entreprise ou de l'établissement, par un représentant de leur organisation syndicale appartenant ou non à l'entreprise.</w:t>
                      </w:r>
                    </w:p>
                    <w:p w:rsidP="00272C59" w:rsidR="00CA2B35" w:rsidRDefault="00CA2B35" w:rsidRPr="002D68E4"/>
                    <w:p w:rsidP="00272C59" w:rsidR="00CA2B35" w:rsidRDefault="00CA2B35" w:rsidRPr="002D68E4">
                      <w:r w:rsidRPr="002D68E4">
                        <w:t xml:space="preserve">Les élus du </w:t>
                      </w:r>
                      <w:r>
                        <w:t>C</w:t>
                      </w:r>
                      <w:r w:rsidRPr="002D68E4">
                        <w:t xml:space="preserve">omité </w:t>
                      </w:r>
                      <w:r>
                        <w:t>S</w:t>
                      </w:r>
                      <w:r w:rsidRPr="002D68E4">
                        <w:t xml:space="preserve">ocial et </w:t>
                      </w:r>
                      <w:r>
                        <w:t>E</w:t>
                      </w:r>
                      <w:r w:rsidRPr="002D68E4">
                        <w:t>conomique peuvent faire afficher les renseignements qu’ils ont pour rôle de porter à la connaissance du personnel, sur des panneaux prévus à cet effet, distincts de ceux destinés aux communications syndicales.</w:t>
                      </w:r>
                    </w:p>
                    <w:p w:rsidP="00272C59" w:rsidR="00CA2B35" w:rsidRDefault="00CA2B35" w:rsidRPr="002D68E4"/>
                    <w:p w:rsidP="00272C59" w:rsidR="00CA2B35" w:rsidRDefault="00CA2B35" w:rsidRPr="002D68E4">
                      <w:r w:rsidRPr="002D68E4">
                        <w:t>Les parties rappellent qu'en application de l'article L2313-4 du Code du travail, dans les entreprises utilisatrices de salariés, ceux-ci peuvent faire présenter par les</w:t>
                      </w:r>
                      <w:r>
                        <w:t xml:space="preserve"> représentants</w:t>
                      </w:r>
                      <w:r w:rsidRPr="002D68E4">
                        <w:t xml:space="preserve"> du personnel</w:t>
                      </w:r>
                      <w:r>
                        <w:t xml:space="preserve"> élus </w:t>
                      </w:r>
                      <w:r w:rsidRPr="002D68E4">
                        <w:t>des entreprises utilisatrices leurs réclamations individuelles et collectives concernant l'application des dispositions relatives à la rémunération, aux conditions de travail et en matière d'accès aux moyens de transport collectifs et aux installations collectives.</w:t>
                      </w:r>
                    </w:p>
                    <w:p w:rsidP="00272C59" w:rsidR="00CA2B35" w:rsidRDefault="00CA2B35" w:rsidRPr="002D68E4"/>
                  </w:txbxContent>
                </v:textbox>
                <w10:anchorlock/>
              </v:shape>
            </w:pict>
          </mc:Fallback>
        </mc:AlternateContent>
      </w:r>
    </w:p>
    <w:p w:rsidP="0012217A" w:rsidR="00DC71CE" w:rsidRDefault="00DC71CE">
      <w:pPr>
        <w:rPr>
          <w:b/>
          <w:u w:val="single"/>
        </w:rPr>
      </w:pPr>
    </w:p>
    <w:p w:rsidP="0012217A" w:rsidR="00D56A64" w:rsidRDefault="00D56A64" w:rsidRPr="009C2DD4">
      <w:pPr>
        <w:rPr>
          <w:b/>
          <w:u w:val="single"/>
        </w:rPr>
      </w:pPr>
      <w:r w:rsidRPr="009C2DD4">
        <w:rPr>
          <w:b/>
          <w:u w:val="single"/>
        </w:rPr>
        <w:t>Ordre public :</w:t>
      </w:r>
    </w:p>
    <w:p w:rsidP="0012217A" w:rsidR="00D56A64" w:rsidRDefault="00D56A64" w:rsidRPr="002D68E4"/>
    <w:p w:rsidP="0012217A" w:rsidR="00D56A64" w:rsidRDefault="00D56A64" w:rsidRPr="002D68E4">
      <w:r w:rsidRPr="009C2DD4">
        <w:rPr>
          <w:u w:val="single"/>
        </w:rPr>
        <w:t>Au moins quatre réunions</w:t>
      </w:r>
      <w:r w:rsidRPr="002D68E4">
        <w:t xml:space="preserve"> du comité social et économique portent annuellement en tout ou partie sur les attributions du comité en matière de santé, sécurité et conditions de travail, plus fréquemment en cas de besoin, notamment dans les branches d'activité présentant des risques particuliers.</w:t>
      </w:r>
    </w:p>
    <w:p w:rsidP="0012217A" w:rsidR="00D56A64" w:rsidRDefault="00D56A64" w:rsidRPr="00E37017"/>
    <w:p w:rsidP="0012217A" w:rsidR="00D56A64" w:rsidRDefault="00D56A64" w:rsidRPr="009C2DD4">
      <w:r w:rsidRPr="00157933">
        <w:t>Le comité est en outre réuni à la suite de tout accident ayant entraîné ou ayant pu entraîner des conséquences graves, ainsi qu'en cas d'événement grave lié à l'activité de l'entreprise, ayant porté atteinte ou ayant pu porter atteinte à la s</w:t>
      </w:r>
      <w:r w:rsidRPr="009C2DD4">
        <w:t>anté publique ou à l'environnement et à la demande motivée de deux de ses membres représentants du personnel, sur les sujets relevant de la santé, de la sécurité ou des conditions de travail.</w:t>
      </w:r>
    </w:p>
    <w:p w:rsidP="0012217A" w:rsidR="00D56A64" w:rsidRDefault="00D56A64" w:rsidRPr="009C2DD4"/>
    <w:p w:rsidP="0012217A" w:rsidR="00D56A64" w:rsidRDefault="00272C59">
      <w:r>
        <w:rPr>
          <w:noProof/>
        </w:rPr>
        <mc:AlternateContent>
          <mc:Choice Requires="wps">
            <w:drawing>
              <wp:inline distB="0" distL="0" distR="0" distT="0" wp14:anchorId="703B907A" wp14:editId="38229A19">
                <wp:extent cx="6010275" cy="1403985"/>
                <wp:effectExtent b="25400" l="19050" r="28575" t="19050"/>
                <wp:docPr id="59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272C59" w:rsidR="00CA2B35" w:rsidRDefault="00CA2B35" w:rsidRPr="002D68E4">
                            <w:r w:rsidRPr="00272C59">
                              <w:t xml:space="preserve"> </w:t>
                            </w:r>
                            <w:r w:rsidRPr="002D68E4">
                              <w:t xml:space="preserve">Les élus du </w:t>
                            </w:r>
                            <w:r>
                              <w:t>C</w:t>
                            </w:r>
                            <w:r w:rsidRPr="002D68E4">
                              <w:t xml:space="preserve">omité </w:t>
                            </w:r>
                            <w:r>
                              <w:t>S</w:t>
                            </w:r>
                            <w:r w:rsidRPr="002D68E4">
                              <w:t xml:space="preserve">ocial et </w:t>
                            </w:r>
                            <w:r>
                              <w:t>E</w:t>
                            </w:r>
                            <w:r w:rsidRPr="002D68E4">
                              <w:t xml:space="preserve">conomique sont reçus collectivement par le Président de l’association ou son représentant, </w:t>
                            </w:r>
                            <w:r>
                              <w:rPr>
                                <w:b/>
                              </w:rPr>
                              <w:t>selon les dispositions réglementaires.</w:t>
                            </w:r>
                          </w:p>
                          <w:p w:rsidP="00272C59" w:rsidR="00CA2B35" w:rsidRDefault="00CA2B35" w:rsidRPr="002D68E4"/>
                        </w:txbxContent>
                      </wps:txbx>
                      <wps:bodyPr anchor="t" anchorCtr="0" bIns="45720" lIns="91440" rIns="91440" rot="0" tIns="45720" vert="horz" wrap="square">
                        <a:spAutoFit/>
                      </wps:bodyPr>
                    </wps:wsp>
                  </a:graphicData>
                </a:graphic>
              </wp:inline>
            </w:drawing>
          </mc:Choice>
          <mc:Fallback>
            <w:pict>
              <v:shape id="_x0000_s111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GMcNAIAAFgEAAAOAAAAZHJzL2Uyb0RvYy54bWysVE2P0zAQvSPxHyzfadLQ7qZR09XSpQhp +ZAWLtwmjtNY+AvbbVJ+PWO32y0sJ0QOlsczfn7zZibLm1FJsufOC6NrOp3klHDNTCv0tqZfv2xe lZT4ALoFaTSv6YF7erN6+WI52IoXpjey5Y4giPbVYGvah2CrLPOs5wr8xFiu0dkZpyCg6bZZ62BA dCWzIs+vssG41jrDuPd4end00lXC7zrOwqeu8zwQWVPkFtLq0trENVstodo6sL1gJxrwDywUCI2P nqHuIADZOfEMSgnmjDddmDCjMtN1gvGUA2Yzzf/I5qEHy1MuKI63Z5n8/4NlH/efHRFtTeeLBSUa FBbpG5aKtJwEPgZOiijSYH2FsQ8Wo8P4xoxY7JSwt/eGffdEm3UPestvnTNDz6FFktN4M7u4esTx EaQZPpgW34JdMAlo7JyKCqImBNGxWIdzgZAHYXh4hRoV13NKGPqms/z1opynN6B6vG6dD++4USRu auqwAxI87O99iHSgegyJr3kjRbsRUibDbZu1dGQP2C2b9J3QfwuTmgw1Lco5MnmOETuXn1GAMa7D 7G8wSgRsfSlUTcs8fjEIqqjdW92mfQAhj3ukLfVJzKjfUckwNmMqXlnGy1HpxrQHlNeZY6vjaOKm N+4nJQO2eU39jx04Tol8r7FEi+lsFuciGbP5dYGGu/Q0lx7QDKFqGig5btchzVJSwd5iKTciifzE 5MQZ2zdpfxq1OB+Xdop6+iGsfgE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B5xjHDQCAABY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703B907A">
                <v:textbox style="mso-fit-shape-to-text:t">
                  <w:txbxContent>
                    <w:p w:rsidP="00272C59" w:rsidR="00CA2B35" w:rsidRDefault="00CA2B35" w:rsidRPr="002D68E4">
                      <w:r w:rsidRPr="00272C59">
                        <w:t xml:space="preserve"> </w:t>
                      </w:r>
                      <w:r w:rsidRPr="002D68E4">
                        <w:t xml:space="preserve">Les élus du </w:t>
                      </w:r>
                      <w:r>
                        <w:t>C</w:t>
                      </w:r>
                      <w:r w:rsidRPr="002D68E4">
                        <w:t xml:space="preserve">omité </w:t>
                      </w:r>
                      <w:r>
                        <w:t>S</w:t>
                      </w:r>
                      <w:r w:rsidRPr="002D68E4">
                        <w:t xml:space="preserve">ocial et </w:t>
                      </w:r>
                      <w:r>
                        <w:t>E</w:t>
                      </w:r>
                      <w:r w:rsidRPr="002D68E4">
                        <w:t xml:space="preserve">conomique sont reçus collectivement par le Président de l’association ou son représentant, </w:t>
                      </w:r>
                      <w:r>
                        <w:rPr>
                          <w:b/>
                        </w:rPr>
                        <w:t>selon les dispositions réglementaires.</w:t>
                      </w:r>
                    </w:p>
                    <w:p w:rsidP="00272C59" w:rsidR="00CA2B35" w:rsidRDefault="00CA2B35" w:rsidRPr="002D68E4"/>
                  </w:txbxContent>
                </v:textbox>
                <w10:anchorlock/>
              </v:shape>
            </w:pict>
          </mc:Fallback>
        </mc:AlternateContent>
      </w:r>
    </w:p>
    <w:p w:rsidP="0012217A" w:rsidR="008059EB" w:rsidRDefault="008059EB"/>
    <w:p w:rsidP="0012217A" w:rsidR="00272C59" w:rsidRDefault="00272C59">
      <w:r>
        <w:rPr>
          <w:noProof/>
        </w:rPr>
        <mc:AlternateContent>
          <mc:Choice Requires="wps">
            <w:drawing>
              <wp:inline distB="0" distL="0" distR="0" distT="0" wp14:anchorId="227E7BA3" wp14:editId="6959EBC9">
                <wp:extent cx="6010275" cy="1403985"/>
                <wp:effectExtent b="25400" l="19050" r="28575" t="19050"/>
                <wp:docPr id="60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272C59" w:rsidR="00CA2B35" w:rsidRDefault="00CA2B35" w:rsidRPr="002D68E4">
                            <w:pPr>
                              <w:rPr>
                                <w:b/>
                              </w:rPr>
                            </w:pPr>
                            <w:r>
                              <w:rPr>
                                <w:b/>
                              </w:rPr>
                              <w:t>7.5.6</w:t>
                            </w:r>
                            <w:r w:rsidRPr="002D68E4">
                              <w:rPr>
                                <w:b/>
                              </w:rPr>
                              <w:t>. Déplacement hors de l’entreprise</w:t>
                            </w:r>
                          </w:p>
                          <w:p w:rsidP="00272C59" w:rsidR="00CA2B35" w:rsidRDefault="00CA2B35" w:rsidRPr="002D68E4"/>
                          <w:p w:rsidP="00272C59" w:rsidR="00CA2B35" w:rsidRDefault="00CA2B35" w:rsidRPr="002D68E4">
                            <w:r w:rsidRPr="002D68E4">
                              <w:t xml:space="preserve">Les </w:t>
                            </w:r>
                            <w:r>
                              <w:t>représentants</w:t>
                            </w:r>
                            <w:r w:rsidRPr="002D68E4">
                              <w:t xml:space="preserve"> du personnel</w:t>
                            </w:r>
                            <w:r>
                              <w:t xml:space="preserve"> élus du CSE</w:t>
                            </w:r>
                            <w:r w:rsidRPr="002D68E4">
                              <w:t xml:space="preserve"> peuvent, durant les heures de délégation, se déplacer hors de l’entreprise. Ils peuvent également, tant durant les heures de délégation qu’en dehors de leurs heures habituelles de travail, prendre tous contacts nécessaires à l’accomplissement de leur mission et établir des permanences pour rencontrer les salariés.</w:t>
                            </w:r>
                          </w:p>
                          <w:p w:rsidP="00272C59" w:rsidR="00CA2B35" w:rsidRDefault="00CA2B35" w:rsidRPr="002D68E4"/>
                        </w:txbxContent>
                      </wps:txbx>
                      <wps:bodyPr anchor="t" anchorCtr="0" bIns="45720" lIns="91440" rIns="91440" rot="0" tIns="45720" vert="horz" wrap="square">
                        <a:spAutoFit/>
                      </wps:bodyPr>
                    </wps:wsp>
                  </a:graphicData>
                </a:graphic>
              </wp:inline>
            </w:drawing>
          </mc:Choice>
          <mc:Fallback>
            <w:pict>
              <v:shape id="_x0000_s111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7OcQ+NAIAAFgEAAAOAAAAZHJzL2Uyb0RvYy54bWysVE2P0zAQvSPxHyzfadLQ7rZR09XSpQhp +ZAWLtwmttNYOLax3Sbl1zN2ut3CckLkYHk84+c3b2ayuhk6RQ7CeWl0RaeTnBKhmeFS7yr69cv2 1YISH0BzUEaLih6Fpzfrly9WvS1FYVqjuHAEQbQve1vRNgRbZplnrejAT4wVGp2NcR0ENN0u4w56 RO9UVuT5VdYbx60zTHiPp3ejk64TftMIFj41jReBqIoit5BWl9Y6rtl6BeXOgW0lO9GAf2DRgdT4 6BnqDgKQvZPPoDrJnPGmCRNmusw0jWQi5YDZTPM/snlowYqUC4rj7Vkm//9g2cfDZ0ckr+hVPqVE Q4dF+oalIlyQIIYgSBFF6q0vMfbBYnQY3pgBi50S9vbesO+eaLNpQe/ErXOmbwVwJDmNN7OLqyOO jyB1/8FwfAv2wSSgoXFdVBA1IYiOxTqeC4Q8CMND5JgX13NKGPqms/z1cjFPb0D5eN06H94J05G4 qajDDkjwcLj3IdKB8jEkvuaNknwrlUqG29Ub5cgBsFu26Tuh/xamNOkrWizmyOQ5RuxccUYBxoQO s7/BdDJg6yvZVXSRxy8GQRm1e6t52geQatwjbaVPYkb9RiXDUA+peItlvByVrg0/orzOjK2Oo4mb 1riflPTY5hX1P/bgBCXqvcYSLaezWZyLZMzm1wUa7tJTX3pAM4SqaKBk3G5CmqWkgr3FUm5lEvmJ yYkztm/S/jRqcT4u7RT19ENY/wI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znEPjQCAABY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227E7BA3">
                <v:textbox style="mso-fit-shape-to-text:t">
                  <w:txbxContent>
                    <w:p w:rsidP="00272C59" w:rsidR="00CA2B35" w:rsidRDefault="00CA2B35" w:rsidRPr="002D68E4">
                      <w:pPr>
                        <w:rPr>
                          <w:b/>
                        </w:rPr>
                      </w:pPr>
                      <w:r>
                        <w:rPr>
                          <w:b/>
                        </w:rPr>
                        <w:t>7.5.6</w:t>
                      </w:r>
                      <w:r w:rsidRPr="002D68E4">
                        <w:rPr>
                          <w:b/>
                        </w:rPr>
                        <w:t>. Déplacement hors de l’entreprise</w:t>
                      </w:r>
                    </w:p>
                    <w:p w:rsidP="00272C59" w:rsidR="00CA2B35" w:rsidRDefault="00CA2B35" w:rsidRPr="002D68E4"/>
                    <w:p w:rsidP="00272C59" w:rsidR="00CA2B35" w:rsidRDefault="00CA2B35" w:rsidRPr="002D68E4">
                      <w:r w:rsidRPr="002D68E4">
                        <w:t xml:space="preserve">Les </w:t>
                      </w:r>
                      <w:r>
                        <w:t>représentants</w:t>
                      </w:r>
                      <w:r w:rsidRPr="002D68E4">
                        <w:t xml:space="preserve"> du personnel</w:t>
                      </w:r>
                      <w:r>
                        <w:t xml:space="preserve"> élus du CSE</w:t>
                      </w:r>
                      <w:r w:rsidRPr="002D68E4">
                        <w:t xml:space="preserve"> peuvent, durant les heures de délégation, se déplacer hors de l’entreprise. Ils peuvent également, tant durant les heures de délégation qu’en dehors de leurs heures habituelles de travail, prendre tous contacts nécessaires à l’accomplissement de leur mission et établir des permanences pour rencontrer les salariés.</w:t>
                      </w:r>
                    </w:p>
                    <w:p w:rsidP="00272C59" w:rsidR="00CA2B35" w:rsidRDefault="00CA2B35" w:rsidRPr="002D68E4"/>
                  </w:txbxContent>
                </v:textbox>
                <w10:anchorlock/>
              </v:shape>
            </w:pict>
          </mc:Fallback>
        </mc:AlternateContent>
      </w:r>
    </w:p>
    <w:p w:rsidP="0012217A" w:rsidR="005E07BC" w:rsidRDefault="005E07BC"/>
    <w:p w:rsidP="0012217A" w:rsidR="00272C59" w:rsidRDefault="00272C59"/>
    <w:p w:rsidP="0012217A" w:rsidR="00272C59" w:rsidRDefault="00272C59"/>
    <w:p w:rsidP="0012217A" w:rsidR="00272C59" w:rsidRDefault="00272C59"/>
    <w:p w:rsidP="0012217A" w:rsidR="00272C59" w:rsidRDefault="00272C59"/>
    <w:p w:rsidP="0012217A" w:rsidR="00272C59" w:rsidRDefault="00272C59"/>
    <w:p w:rsidP="0012217A" w:rsidR="00272C59" w:rsidRDefault="00272C59"/>
    <w:p w:rsidP="0012217A" w:rsidR="00272C59" w:rsidRDefault="00272C59"/>
    <w:p w:rsidP="0012217A" w:rsidR="00272C59" w:rsidRDefault="00272C59"/>
    <w:p w:rsidP="0012217A" w:rsidR="00272C59" w:rsidRDefault="00272C59"/>
    <w:p w:rsidP="000A4267" w:rsidR="00205AED" w:rsidRDefault="00205AED" w:rsidRPr="002D68E4">
      <w:pPr>
        <w:pStyle w:val="Titre2"/>
      </w:pPr>
      <w:bookmarkStart w:id="46" w:name="_Toc70606036"/>
      <w:r w:rsidRPr="002D68E4">
        <w:lastRenderedPageBreak/>
        <w:t xml:space="preserve">Article </w:t>
      </w:r>
      <w:r w:rsidR="008F0B12">
        <w:t>7</w:t>
      </w:r>
      <w:r w:rsidR="00DC0160" w:rsidRPr="002D68E4">
        <w:t>.</w:t>
      </w:r>
      <w:r w:rsidR="00B4654D">
        <w:t>6</w:t>
      </w:r>
      <w:r w:rsidRPr="002D68E4">
        <w:t xml:space="preserve"> : Réunions et modalités de rémunération</w:t>
      </w:r>
      <w:bookmarkEnd w:id="46"/>
    </w:p>
    <w:p w:rsidP="0012217A" w:rsidR="00205AED" w:rsidRDefault="00205AED" w:rsidRPr="002D68E4"/>
    <w:p w:rsidP="0012217A" w:rsidR="00272C59" w:rsidRDefault="00272C59"/>
    <w:p w:rsidP="0012217A" w:rsidR="00272C59" w:rsidRDefault="00272C59">
      <w:r>
        <w:rPr>
          <w:noProof/>
        </w:rPr>
        <mc:AlternateContent>
          <mc:Choice Requires="wps">
            <w:drawing>
              <wp:inline distB="0" distL="0" distR="0" distT="0" wp14:anchorId="45AB4563" wp14:editId="5691B75D">
                <wp:extent cx="6010275" cy="1403985"/>
                <wp:effectExtent b="25400" l="19050" r="28575" t="19050"/>
                <wp:docPr id="60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272C59" w:rsidR="00CA2B35" w:rsidRDefault="00CA2B35">
                            <w:r w:rsidRPr="00272C59">
                              <w:t xml:space="preserve"> </w:t>
                            </w:r>
                            <w:r w:rsidRPr="002D68E4">
                              <w:t>Les réunions des représentants du personnel pourront se tenir en tout ou partie en dehors des heures de travail, selon des modalités arrêtées entre les élus de l'institution concernée et la direction de la structure.</w:t>
                            </w:r>
                          </w:p>
                          <w:p w:rsidP="00272C59" w:rsidR="00CA2B35" w:rsidRDefault="00CA2B35"/>
                          <w:p w:rsidP="00272C59" w:rsidR="00CA2B35" w:rsidRDefault="00CA2B35" w:rsidRPr="002D68E4">
                            <w:r>
                              <w:t>L</w:t>
                            </w:r>
                            <w:r w:rsidRPr="002D68E4">
                              <w:t>es heures sont rémunérées conformément aux dispositions de l’article L2315-11 du Code du travail.</w:t>
                            </w:r>
                          </w:p>
                          <w:p w:rsidP="00272C59" w:rsidR="00CA2B35" w:rsidRDefault="00CA2B35" w:rsidRPr="002D68E4">
                            <w:pPr>
                              <w:tabs>
                                <w:tab w:pos="1440" w:val="clear"/>
                              </w:tabs>
                            </w:pPr>
                            <w:r w:rsidRPr="002D68E4">
                              <w:tab/>
                            </w:r>
                          </w:p>
                          <w:p w:rsidP="00272C59" w:rsidR="00CA2B35" w:rsidRDefault="00CA2B35">
                            <w:r w:rsidRPr="002D68E4">
                              <w:t>Les réunions qui se tiennent dans le cadre de celles à périodicité fixée par les textes de même que celles provoquées à l'initiative de l'employeur ne s'imputent pas sur le crédit d'heures.</w:t>
                            </w:r>
                          </w:p>
                          <w:p w:rsidP="00272C59" w:rsidR="00CA2B35" w:rsidRDefault="00CA2B35"/>
                        </w:txbxContent>
                      </wps:txbx>
                      <wps:bodyPr anchor="t" anchorCtr="0" bIns="45720" lIns="91440" rIns="91440" rot="0" tIns="45720" vert="horz" wrap="square">
                        <a:spAutoFit/>
                      </wps:bodyPr>
                    </wps:wsp>
                  </a:graphicData>
                </a:graphic>
              </wp:inline>
            </w:drawing>
          </mc:Choice>
          <mc:Fallback>
            <w:pict>
              <v:shape id="_x0000_s111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2jNdNAIAAFgEAAAOAAAAZHJzL2Uyb0RvYy54bWysVE1v2zAMvQ/YfxB0X+ykSZoYcYouXYYB 3QfQ7bIbLcmxMFnSJCV2+utHyWmarTsN80EQRerp8ZH06qZvFTkI56XRJR2PckqEZoZLvSvpt6/b NwtKfADNQRktSnoUnt6sX79adbYQE9MYxYUjCKJ90dmSNiHYIss8a0QLfmSs0OisjWshoOl2GXfQ IXqrskmez7POOG6dYcJ7PL0bnHSd8OtasPC5rr0IRJUUuYW0urRWcc3WKyh2Dmwj2YkG/AOLFqTG R89QdxCA7J18AdVK5ow3dRgx02amriUTKQfMZpz/kc1DA1akXFAcb88y+f8Hyz4dvjgieUnn+RUl Glos0ncsFeGCBNEHQSZRpM76AmMfLEaH/q3psdgpYW/vDfvhiTabBvRO3DpnukYAR5LjeDO7uDrg +AhSdR8Nx7dgH0wC6mvXRgVRE4LoWKzjuUDIgzA8nKNGk+sZJQx942l+tVzM0htQPF23zof3wrQk bkrqsAMSPBzufYh0oHgKia95oyTfSqWS4XbVRjlyAOyWbfpO6L+FKU26kk4WM2TyEiN2rjijAGNC h+nfYFoZsPWVbEu6yOMXg6CI2r3TPO0DSDXskbbSJzGjfoOSoa/6VLxluhyVrgw/orzODK2Oo4mb xrhHSjps85L6n3twghL1QWOJluPpNM5FMqaz6wka7tJTXXpAM4QqaaBk2G5CmqWkgr3FUm5lEvmZ yYkztm/S/jRqcT4u7RT1/ENY/wI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h9ozXTQCAABY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45AB4563">
                <v:textbox style="mso-fit-shape-to-text:t">
                  <w:txbxContent>
                    <w:p w:rsidP="00272C59" w:rsidR="00CA2B35" w:rsidRDefault="00CA2B35">
                      <w:r w:rsidRPr="00272C59">
                        <w:t xml:space="preserve"> </w:t>
                      </w:r>
                      <w:r w:rsidRPr="002D68E4">
                        <w:t>Les réunions des représentants du personnel pourront se tenir en tout ou partie en dehors des heures de travail, selon des modalités arrêtées entre les élus de l'institution concernée et la direction de la structure.</w:t>
                      </w:r>
                    </w:p>
                    <w:p w:rsidP="00272C59" w:rsidR="00CA2B35" w:rsidRDefault="00CA2B35"/>
                    <w:p w:rsidP="00272C59" w:rsidR="00CA2B35" w:rsidRDefault="00CA2B35" w:rsidRPr="002D68E4">
                      <w:r>
                        <w:t>L</w:t>
                      </w:r>
                      <w:r w:rsidRPr="002D68E4">
                        <w:t>es heures sont rémunérées conformément aux dispositions de l’article L2315-11 du Code du travail.</w:t>
                      </w:r>
                    </w:p>
                    <w:p w:rsidP="00272C59" w:rsidR="00CA2B35" w:rsidRDefault="00CA2B35" w:rsidRPr="002D68E4">
                      <w:pPr>
                        <w:tabs>
                          <w:tab w:pos="1440" w:val="clear"/>
                        </w:tabs>
                      </w:pPr>
                      <w:r w:rsidRPr="002D68E4">
                        <w:tab/>
                      </w:r>
                    </w:p>
                    <w:p w:rsidP="00272C59" w:rsidR="00CA2B35" w:rsidRDefault="00CA2B35">
                      <w:r w:rsidRPr="002D68E4">
                        <w:t>Les réunions qui se tiennent dans le cadre de celles à périodicité fixée par les textes de même que celles provoquées à l'initiative de l'employeur ne s'imputent pas sur le crédit d'heures.</w:t>
                      </w:r>
                    </w:p>
                    <w:p w:rsidP="00272C59" w:rsidR="00CA2B35" w:rsidRDefault="00CA2B35"/>
                  </w:txbxContent>
                </v:textbox>
                <w10:anchorlock/>
              </v:shape>
            </w:pict>
          </mc:Fallback>
        </mc:AlternateContent>
      </w:r>
    </w:p>
    <w:p w:rsidP="0012217A" w:rsidR="00272C59" w:rsidRDefault="00272C59"/>
    <w:p w:rsidP="0012217A" w:rsidR="001F1D24" w:rsidRDefault="001F1D24">
      <w:pPr>
        <w:pStyle w:val="Titre1"/>
      </w:pPr>
    </w:p>
    <w:p w:rsidP="0012217A" w:rsidR="00CA41CB" w:rsidRDefault="00CA41CB" w:rsidRPr="002D68E4">
      <w:pPr>
        <w:tabs>
          <w:tab w:pos="1440" w:val="clear"/>
          <w:tab w:pos="4320" w:val="clear"/>
        </w:tabs>
        <w:rPr>
          <w:b/>
          <w:bCs w:val="0"/>
          <w:sz w:val="32"/>
        </w:rPr>
      </w:pPr>
      <w:bookmarkStart w:id="47" w:name="_Toc486531748"/>
      <w:r w:rsidRPr="002D68E4">
        <w:br w:type="page"/>
      </w:r>
    </w:p>
    <w:p w:rsidP="0012217A" w:rsidR="00AD4051" w:rsidRDefault="00AD4051" w:rsidRPr="002D68E4">
      <w:pPr>
        <w:pStyle w:val="Titre1"/>
      </w:pPr>
      <w:bookmarkStart w:id="48" w:name="_Toc486531749"/>
      <w:bookmarkStart w:id="49" w:name="_Toc70606037"/>
      <w:bookmarkEnd w:id="47"/>
      <w:r w:rsidRPr="002D68E4">
        <w:lastRenderedPageBreak/>
        <w:t xml:space="preserve">Titre </w:t>
      </w:r>
      <w:r w:rsidR="008F0B12">
        <w:t>9</w:t>
      </w:r>
      <w:r w:rsidR="008F0B12" w:rsidRPr="002D68E4">
        <w:t xml:space="preserve"> </w:t>
      </w:r>
      <w:r w:rsidRPr="002D68E4">
        <w:t>– Classifications – Rémunérations</w:t>
      </w:r>
      <w:bookmarkEnd w:id="48"/>
      <w:bookmarkEnd w:id="49"/>
    </w:p>
    <w:p w:rsidP="0012217A" w:rsidR="00A6126C" w:rsidRDefault="00A6126C"/>
    <w:p w:rsidP="0012217A" w:rsidR="00676B29" w:rsidRDefault="00676B29" w:rsidRPr="002D68E4"/>
    <w:p w:rsidP="000A4267" w:rsidR="00AD4051" w:rsidRDefault="00AD4051" w:rsidRPr="002D68E4">
      <w:pPr>
        <w:pStyle w:val="Titre2"/>
      </w:pPr>
      <w:bookmarkStart w:id="50" w:name="_Toc486531750"/>
      <w:bookmarkStart w:id="51" w:name="_Toc70606038"/>
      <w:r w:rsidRPr="002D68E4">
        <w:t xml:space="preserve">Article </w:t>
      </w:r>
      <w:r w:rsidR="008F0B12">
        <w:t>9</w:t>
      </w:r>
      <w:r w:rsidR="00525ACF" w:rsidRPr="002D68E4">
        <w:t>.</w:t>
      </w:r>
      <w:r w:rsidRPr="002D68E4">
        <w:t>1 : Grille de classification et salaires</w:t>
      </w:r>
      <w:bookmarkEnd w:id="50"/>
      <w:bookmarkEnd w:id="51"/>
      <w:r w:rsidRPr="002D68E4">
        <w:t xml:space="preserve"> </w:t>
      </w:r>
    </w:p>
    <w:p w:rsidP="0012217A" w:rsidR="00AD4051" w:rsidRDefault="00AD4051"/>
    <w:p w:rsidP="0012217A" w:rsidR="00C35BE8" w:rsidRDefault="005763D3">
      <w:r>
        <w:t xml:space="preserve">Des coefficients </w:t>
      </w:r>
      <w:r w:rsidR="004B55AD">
        <w:t>peuvent être prévus avec des sous-catégories</w:t>
      </w:r>
      <w:r>
        <w:t xml:space="preserve"> ainsi que des majorations liées à l’ancienneté</w:t>
      </w:r>
      <w:r w:rsidR="00A00445">
        <w:t>.</w:t>
      </w:r>
      <w:r>
        <w:t xml:space="preserve"> La fixation de la valeur du point est décidée par la structure</w:t>
      </w:r>
      <w:r w:rsidR="00A00445">
        <w:t>.</w:t>
      </w:r>
    </w:p>
    <w:p w:rsidP="0012217A" w:rsidR="00A00445" w:rsidRDefault="00A00445"/>
    <w:p w:rsidP="0012217A" w:rsidR="00BB6227" w:rsidRDefault="00A00445">
      <w:r>
        <w:t>L</w:t>
      </w:r>
      <w:r w:rsidR="00E97C82" w:rsidRPr="002D68E4">
        <w:t>'écart de rémunération du principal dirigeant ne doit pas être supérieur à 5 fois le salaire le plus bas de l'entreprise.</w:t>
      </w:r>
    </w:p>
    <w:p w:rsidP="0012217A" w:rsidR="00676B29" w:rsidRDefault="00676B29"/>
    <w:p w:rsidP="0012217A" w:rsidR="008B6877" w:rsidRDefault="00676B29">
      <w:r>
        <w:rPr>
          <w:noProof/>
        </w:rPr>
        <w:lastRenderedPageBreak/>
        <mc:AlternateContent>
          <mc:Choice Requires="wps">
            <w:drawing>
              <wp:inline distB="0" distL="0" distR="0" distT="0" wp14:anchorId="372A6E0C" wp14:editId="71CC9693">
                <wp:extent cx="5533901" cy="8249478"/>
                <wp:effectExtent b="18415" l="19050" r="10160" t="19050"/>
                <wp:docPr id="6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3901" cy="8249478"/>
                        </a:xfrm>
                        <a:prstGeom prst="rect">
                          <a:avLst/>
                        </a:prstGeom>
                        <a:solidFill>
                          <a:srgbClr val="FFFFFF"/>
                        </a:solidFill>
                        <a:ln w="28575">
                          <a:solidFill>
                            <a:schemeClr val="accent4"/>
                          </a:solidFill>
                          <a:miter lim="800000"/>
                          <a:headEnd/>
                          <a:tailEnd/>
                        </a:ln>
                      </wps:spPr>
                      <wps:txbx>
                        <w:txbxContent>
                          <w:p w:rsidP="00676B29" w:rsidR="00CA2B35" w:rsidRDefault="00CA2B35" w:rsidRPr="007D2472">
                            <w:pPr>
                              <w:rPr>
                                <w:i/>
                              </w:rPr>
                            </w:pPr>
                            <w:r w:rsidRPr="007D2472">
                              <w:t xml:space="preserve"> </w:t>
                            </w:r>
                          </w:p>
                          <w:tbl>
                            <w:tblPr>
                              <w:tblStyle w:val="Grilledutableau"/>
                              <w:tblOverlap w:val="never"/>
                              <w:tblW w:type="dxa" w:w="8395"/>
                              <w:tblLook w:firstColumn="1" w:firstRow="1" w:lastColumn="0" w:lastRow="0" w:noHBand="0" w:noVBand="1" w:val="04A0"/>
                            </w:tblPr>
                            <w:tblGrid>
                              <w:gridCol w:w="2828"/>
                              <w:gridCol w:w="1609"/>
                              <w:gridCol w:w="1671"/>
                              <w:gridCol w:w="2287"/>
                            </w:tblGrid>
                            <w:tr w:rsidR="00CA2B35" w:rsidRPr="002D68E4" w:rsidTr="008F6CAC">
                              <w:trPr>
                                <w:trHeight w:val="1146"/>
                              </w:trPr>
                              <w:tc>
                                <w:tcPr>
                                  <w:tcW w:type="dxa" w:w="2933"/>
                                </w:tcPr>
                                <w:p w:rsidP="008B736D" w:rsidR="00CA2B35" w:rsidRDefault="00CA2B35" w:rsidRPr="006736C1">
                                  <w:r w:rsidRPr="006736C1">
                                    <w:t>Emploi repère</w:t>
                                  </w:r>
                                </w:p>
                              </w:tc>
                              <w:tc>
                                <w:tcPr>
                                  <w:tcW w:type="dxa" w:w="1319"/>
                                </w:tcPr>
                                <w:p w:rsidP="008B736D" w:rsidR="00CA2B35" w:rsidRDefault="00CA2B35" w:rsidRPr="006736C1">
                                  <w:r w:rsidRPr="006736C1">
                                    <w:t>Niveau</w:t>
                                  </w:r>
                                </w:p>
                              </w:tc>
                              <w:tc>
                                <w:tcPr>
                                  <w:tcW w:type="dxa" w:w="1721"/>
                                </w:tcPr>
                                <w:p w:rsidP="008B736D" w:rsidR="00CA2B35" w:rsidRDefault="00CA2B35" w:rsidRPr="006736C1">
                                  <w:r w:rsidRPr="006736C1">
                                    <w:t>Coefficient</w:t>
                                  </w:r>
                                </w:p>
                              </w:tc>
                              <w:tc>
                                <w:tcPr>
                                  <w:tcW w:type="dxa" w:w="2422"/>
                                </w:tcPr>
                                <w:p w:rsidP="008B736D" w:rsidR="00CA2B35" w:rsidRDefault="00CA2B35" w:rsidRPr="006736C1">
                                  <w:r w:rsidRPr="006736C1">
                                    <w:t>Salaires brut en euros</w:t>
                                  </w:r>
                                </w:p>
                              </w:tc>
                            </w:tr>
                            <w:tr w:rsidR="00CA2B35" w:rsidRPr="002D68E4" w:rsidTr="00196289">
                              <w:trPr>
                                <w:trHeight w:val="360"/>
                              </w:trPr>
                              <w:tc>
                                <w:tcPr>
                                  <w:tcW w:type="dxa" w:w="2933"/>
                                  <w:vMerge w:val="restart"/>
                                </w:tcPr>
                                <w:p w:rsidP="008B736D" w:rsidR="00CA2B35" w:rsidRDefault="00CA2B35" w:rsidRPr="006736C1">
                                  <w:r w:rsidRPr="006736C1">
                                    <w:t>Agent administratif-</w:t>
                                  </w:r>
                                  <w:proofErr w:type="spellStart"/>
                                  <w:r w:rsidRPr="006736C1">
                                    <w:t>ve</w:t>
                                  </w:r>
                                  <w:proofErr w:type="spellEnd"/>
                                  <w:r w:rsidRPr="006736C1">
                                    <w:t xml:space="preserve"> / </w:t>
                                  </w:r>
                                  <w:proofErr w:type="spellStart"/>
                                  <w:r w:rsidRPr="006736C1">
                                    <w:t>chargé-e</w:t>
                                  </w:r>
                                  <w:proofErr w:type="spellEnd"/>
                                  <w:r w:rsidRPr="006736C1">
                                    <w:t xml:space="preserve"> d’accueil</w:t>
                                  </w:r>
                                </w:p>
                                <w:p w:rsidP="008B736D" w:rsidR="00CA2B35" w:rsidRDefault="00CA2B35" w:rsidRPr="006736C1"/>
                              </w:tc>
                              <w:tc>
                                <w:tcPr>
                                  <w:tcW w:type="dxa" w:w="1319"/>
                                </w:tcPr>
                                <w:p w:rsidP="00B13F54" w:rsidR="00CA2B35" w:rsidRDefault="00CA2B35" w:rsidRPr="006736C1">
                                  <w:r w:rsidRPr="006736C1">
                                    <w:t>A</w:t>
                                  </w:r>
                                </w:p>
                              </w:tc>
                              <w:tc>
                                <w:tcPr>
                                  <w:tcW w:type="dxa" w:w="1721"/>
                                </w:tcPr>
                                <w:p w:rsidP="00B13F54" w:rsidR="00CA2B35" w:rsidRDefault="00CA2B35" w:rsidRPr="006736C1">
                                  <w:pPr>
                                    <w:ind w:firstLine="30"/>
                                  </w:pPr>
                                  <w:r w:rsidRPr="006736C1">
                                    <w:t>255</w:t>
                                  </w:r>
                                </w:p>
                              </w:tc>
                              <w:tc>
                                <w:tcPr>
                                  <w:tcW w:type="dxa" w:w="2422"/>
                                  <w:shd w:color="auto" w:fill="auto" w:val="clear"/>
                                </w:tcPr>
                                <w:p w:rsidP="008B736D" w:rsidR="00CA2B35" w:rsidRDefault="00CA2B35" w:rsidRPr="006736C1">
                                  <w:r>
                                    <w:t>1568.25€</w:t>
                                  </w:r>
                                </w:p>
                              </w:tc>
                            </w:tr>
                            <w:tr w:rsidR="00CA2B35" w:rsidRPr="002D68E4" w:rsidTr="008F6CAC">
                              <w:trPr>
                                <w:trHeight w:val="360"/>
                              </w:trPr>
                              <w:tc>
                                <w:tcPr>
                                  <w:tcW w:type="dxa" w:w="2933"/>
                                  <w:vMerge/>
                                </w:tcPr>
                                <w:p w:rsidP="008B736D" w:rsidR="00CA2B35" w:rsidRDefault="00CA2B35" w:rsidRPr="00676B29">
                                  <w:pPr>
                                    <w:ind w:left="426"/>
                                    <w:suppressOverlap/>
                                    <w:rPr>
                                      <w:szCs w:val="22"/>
                                    </w:rPr>
                                  </w:pPr>
                                </w:p>
                              </w:tc>
                              <w:tc>
                                <w:tcPr>
                                  <w:tcW w:type="dxa" w:w="1319"/>
                                </w:tcPr>
                                <w:p w:rsidP="00B13F54" w:rsidR="00CA2B35" w:rsidRDefault="00CA2B35" w:rsidRPr="00676B29">
                                  <w:pPr>
                                    <w:suppressOverlap/>
                                    <w:rPr>
                                      <w:szCs w:val="22"/>
                                    </w:rPr>
                                  </w:pPr>
                                  <w:r w:rsidRPr="006736C1">
                                    <w:t>B</w:t>
                                  </w:r>
                                </w:p>
                              </w:tc>
                              <w:tc>
                                <w:tcPr>
                                  <w:tcW w:type="dxa" w:w="1721"/>
                                </w:tcPr>
                                <w:p w:rsidP="00B13F54" w:rsidR="00CA2B35" w:rsidRDefault="00CA2B35" w:rsidRPr="00676B29">
                                  <w:pPr>
                                    <w:ind w:firstLine="30"/>
                                    <w:suppressOverlap/>
                                    <w:rPr>
                                      <w:szCs w:val="22"/>
                                    </w:rPr>
                                  </w:pPr>
                                  <w:r w:rsidRPr="006736C1">
                                    <w:t>270</w:t>
                                  </w:r>
                                </w:p>
                              </w:tc>
                              <w:tc>
                                <w:tcPr>
                                  <w:tcW w:type="dxa" w:w="2422"/>
                                </w:tcPr>
                                <w:p w:rsidP="00B13F54" w:rsidR="00CA2B35" w:rsidRDefault="00CA2B35" w:rsidRPr="00676B29">
                                  <w:pPr>
                                    <w:ind w:left="10"/>
                                    <w:suppressOverlap/>
                                    <w:rPr>
                                      <w:szCs w:val="22"/>
                                    </w:rPr>
                                  </w:pPr>
                                  <w:r>
                                    <w:t>1660.50€</w:t>
                                  </w:r>
                                </w:p>
                              </w:tc>
                            </w:tr>
                            <w:tr w:rsidR="00CA2B35" w:rsidRPr="002D68E4" w:rsidTr="008F6CAC">
                              <w:trPr>
                                <w:trHeight w:val="360"/>
                              </w:trPr>
                              <w:tc>
                                <w:tcPr>
                                  <w:tcW w:type="dxa" w:w="2933"/>
                                  <w:vMerge/>
                                </w:tcPr>
                                <w:p w:rsidP="008B736D" w:rsidR="00CA2B35" w:rsidRDefault="00CA2B35" w:rsidRPr="00676B29">
                                  <w:pPr>
                                    <w:ind w:left="426"/>
                                    <w:suppressOverlap/>
                                    <w:rPr>
                                      <w:szCs w:val="22"/>
                                    </w:rPr>
                                  </w:pPr>
                                </w:p>
                              </w:tc>
                              <w:tc>
                                <w:tcPr>
                                  <w:tcW w:type="dxa" w:w="1319"/>
                                </w:tcPr>
                                <w:p w:rsidP="00B13F54" w:rsidR="00CA2B35" w:rsidRDefault="00CA2B35" w:rsidRPr="00676B29">
                                  <w:pPr>
                                    <w:suppressOverlap/>
                                    <w:rPr>
                                      <w:szCs w:val="22"/>
                                    </w:rPr>
                                  </w:pPr>
                                  <w:r w:rsidRPr="006736C1">
                                    <w:t>C</w:t>
                                  </w:r>
                                </w:p>
                              </w:tc>
                              <w:tc>
                                <w:tcPr>
                                  <w:tcW w:type="dxa" w:w="1721"/>
                                </w:tcPr>
                                <w:p w:rsidP="00B13F54" w:rsidR="00CA2B35" w:rsidRDefault="00CA2B35" w:rsidRPr="00676B29">
                                  <w:pPr>
                                    <w:ind w:firstLine="30" w:left="30"/>
                                    <w:suppressOverlap/>
                                    <w:rPr>
                                      <w:szCs w:val="22"/>
                                    </w:rPr>
                                  </w:pPr>
                                  <w:r w:rsidRPr="006736C1">
                                    <w:t>285</w:t>
                                  </w:r>
                                </w:p>
                              </w:tc>
                              <w:tc>
                                <w:tcPr>
                                  <w:tcW w:type="dxa" w:w="2422"/>
                                </w:tcPr>
                                <w:p w:rsidP="00B13F54" w:rsidR="00CA2B35" w:rsidRDefault="00CA2B35" w:rsidRPr="00676B29">
                                  <w:pPr>
                                    <w:ind w:left="10"/>
                                    <w:suppressOverlap/>
                                    <w:rPr>
                                      <w:szCs w:val="22"/>
                                    </w:rPr>
                                  </w:pPr>
                                  <w:r>
                                    <w:t>1752.75€</w:t>
                                  </w:r>
                                </w:p>
                              </w:tc>
                            </w:tr>
                            <w:tr w:rsidR="00CA2B35" w:rsidRPr="002D68E4" w:rsidTr="008F6CAC">
                              <w:trPr>
                                <w:trHeight w:val="360"/>
                              </w:trPr>
                              <w:tc>
                                <w:tcPr>
                                  <w:tcW w:type="dxa" w:w="2933"/>
                                  <w:vMerge/>
                                </w:tcPr>
                                <w:p w:rsidP="008B736D" w:rsidR="00CA2B35" w:rsidRDefault="00CA2B35" w:rsidRPr="00676B29">
                                  <w:pPr>
                                    <w:ind w:left="426"/>
                                    <w:suppressOverlap/>
                                    <w:rPr>
                                      <w:szCs w:val="22"/>
                                    </w:rPr>
                                  </w:pPr>
                                </w:p>
                              </w:tc>
                              <w:tc>
                                <w:tcPr>
                                  <w:tcW w:type="dxa" w:w="1319"/>
                                </w:tcPr>
                                <w:p w:rsidP="00B13F54" w:rsidR="00CA2B35" w:rsidRDefault="00CA2B35" w:rsidRPr="006736C1">
                                  <w:pPr>
                                    <w:suppressOverlap/>
                                  </w:pPr>
                                  <w:r>
                                    <w:t>Exceptionnelle</w:t>
                                  </w:r>
                                </w:p>
                              </w:tc>
                              <w:tc>
                                <w:tcPr>
                                  <w:tcW w:type="dxa" w:w="1721"/>
                                </w:tcPr>
                                <w:p w:rsidP="00B13F54" w:rsidR="00CA2B35" w:rsidRDefault="00C70E21" w:rsidRPr="006736C1">
                                  <w:pPr>
                                    <w:ind w:firstLine="30" w:left="30"/>
                                    <w:suppressOverlap/>
                                  </w:pPr>
                                  <w:r>
                                    <w:t>300</w:t>
                                  </w:r>
                                </w:p>
                              </w:tc>
                              <w:tc>
                                <w:tcPr>
                                  <w:tcW w:type="dxa" w:w="2422"/>
                                </w:tcPr>
                                <w:p w:rsidP="00B13F54" w:rsidR="00CA2B35" w:rsidRDefault="00C70E21">
                                  <w:pPr>
                                    <w:ind w:left="10"/>
                                    <w:suppressOverlap/>
                                  </w:pPr>
                                  <w:r>
                                    <w:t>1845.00€</w:t>
                                  </w:r>
                                </w:p>
                              </w:tc>
                            </w:tr>
                            <w:tr w:rsidR="00CA2B35" w:rsidRPr="002D68E4" w:rsidTr="00196289">
                              <w:trPr>
                                <w:trHeight w:val="360"/>
                              </w:trPr>
                              <w:tc>
                                <w:tcPr>
                                  <w:tcW w:type="dxa" w:w="2933"/>
                                  <w:vMerge w:val="restart"/>
                                </w:tcPr>
                                <w:p w:rsidP="00D346F0" w:rsidR="00CA2B35" w:rsidRDefault="00CA2B35" w:rsidRPr="006736C1">
                                  <w:r w:rsidRPr="006736C1">
                                    <w:t>Comptable</w:t>
                                  </w:r>
                                </w:p>
                                <w:p w:rsidP="00D346F0" w:rsidR="00CA2B35" w:rsidRDefault="00CA2B35" w:rsidRPr="006736C1"/>
                              </w:tc>
                              <w:tc>
                                <w:tcPr>
                                  <w:tcW w:type="dxa" w:w="1319"/>
                                </w:tcPr>
                                <w:p w:rsidP="00D346F0" w:rsidR="00CA2B35" w:rsidRDefault="00CA2B35" w:rsidRPr="006736C1">
                                  <w:r w:rsidRPr="006736C1">
                                    <w:t>A</w:t>
                                  </w:r>
                                </w:p>
                              </w:tc>
                              <w:tc>
                                <w:tcPr>
                                  <w:tcW w:type="dxa" w:w="1721"/>
                                </w:tcPr>
                                <w:p w:rsidP="00D346F0" w:rsidR="00CA2B35" w:rsidRDefault="00CA2B35" w:rsidRPr="006736C1">
                                  <w:pPr>
                                    <w:ind w:firstLine="30"/>
                                  </w:pPr>
                                  <w:r w:rsidRPr="006736C1">
                                    <w:t>255</w:t>
                                  </w:r>
                                </w:p>
                              </w:tc>
                              <w:tc>
                                <w:tcPr>
                                  <w:tcW w:type="dxa" w:w="2422"/>
                                  <w:shd w:color="auto" w:fill="auto" w:val="clear"/>
                                </w:tcPr>
                                <w:p w:rsidP="00D346F0" w:rsidR="00CA2B35" w:rsidRDefault="00CA2B35" w:rsidRPr="006736C1">
                                  <w:r>
                                    <w:t>1568.25€</w:t>
                                  </w:r>
                                </w:p>
                              </w:tc>
                            </w:tr>
                            <w:tr w:rsidR="00CA2B35" w:rsidRPr="002D68E4" w:rsidTr="00196289">
                              <w:trPr>
                                <w:trHeight w:val="352"/>
                              </w:trPr>
                              <w:tc>
                                <w:tcPr>
                                  <w:tcW w:type="dxa" w:w="2933"/>
                                  <w:vMerge/>
                                </w:tcPr>
                                <w:p w:rsidP="008B736D" w:rsidR="00CA2B35" w:rsidRDefault="00CA2B35" w:rsidRPr="00676B29">
                                  <w:pPr>
                                    <w:ind w:left="426"/>
                                    <w:suppressOverlap/>
                                    <w:rPr>
                                      <w:szCs w:val="22"/>
                                    </w:rPr>
                                  </w:pPr>
                                </w:p>
                              </w:tc>
                              <w:tc>
                                <w:tcPr>
                                  <w:tcW w:type="dxa" w:w="1319"/>
                                </w:tcPr>
                                <w:p w:rsidP="00B13F54" w:rsidR="00CA2B35" w:rsidRDefault="00CA2B35" w:rsidRPr="00676B29">
                                  <w:pPr>
                                    <w:suppressOverlap/>
                                    <w:rPr>
                                      <w:szCs w:val="22"/>
                                    </w:rPr>
                                  </w:pPr>
                                  <w:r w:rsidRPr="006736C1">
                                    <w:t>B</w:t>
                                  </w:r>
                                </w:p>
                              </w:tc>
                              <w:tc>
                                <w:tcPr>
                                  <w:tcW w:type="dxa" w:w="1721"/>
                                </w:tcPr>
                                <w:p w:rsidP="00B13F54" w:rsidR="00CA2B35" w:rsidRDefault="00CA2B35" w:rsidRPr="00676B29">
                                  <w:pPr>
                                    <w:ind w:firstLine="30"/>
                                    <w:suppressOverlap/>
                                    <w:rPr>
                                      <w:szCs w:val="22"/>
                                    </w:rPr>
                                  </w:pPr>
                                  <w:r w:rsidRPr="006736C1">
                                    <w:t>280</w:t>
                                  </w:r>
                                </w:p>
                              </w:tc>
                              <w:tc>
                                <w:tcPr>
                                  <w:tcW w:type="dxa" w:w="2422"/>
                                  <w:shd w:color="auto" w:fill="auto" w:val="clear"/>
                                </w:tcPr>
                                <w:p w:rsidP="00B13F54" w:rsidR="00CA2B35" w:rsidRDefault="00CA2B35" w:rsidRPr="00676B29">
                                  <w:pPr>
                                    <w:ind w:left="10"/>
                                    <w:suppressOverlap/>
                                    <w:rPr>
                                      <w:szCs w:val="22"/>
                                    </w:rPr>
                                  </w:pPr>
                                  <w:r>
                                    <w:t>1722.00€</w:t>
                                  </w:r>
                                </w:p>
                              </w:tc>
                            </w:tr>
                            <w:tr w:rsidR="00CA2B35" w:rsidRPr="002D68E4" w:rsidTr="00196289">
                              <w:trPr>
                                <w:trHeight w:val="360"/>
                              </w:trPr>
                              <w:tc>
                                <w:tcPr>
                                  <w:tcW w:type="dxa" w:w="2933"/>
                                  <w:vMerge/>
                                </w:tcPr>
                                <w:p w:rsidP="008B736D" w:rsidR="00CA2B35" w:rsidRDefault="00CA2B35" w:rsidRPr="00676B29">
                                  <w:pPr>
                                    <w:ind w:left="426"/>
                                    <w:suppressOverlap/>
                                    <w:rPr>
                                      <w:szCs w:val="22"/>
                                    </w:rPr>
                                  </w:pPr>
                                </w:p>
                              </w:tc>
                              <w:tc>
                                <w:tcPr>
                                  <w:tcW w:type="dxa" w:w="1319"/>
                                </w:tcPr>
                                <w:p w:rsidP="00B13F54" w:rsidR="00CA2B35" w:rsidRDefault="00CA2B35" w:rsidRPr="00676B29">
                                  <w:pPr>
                                    <w:suppressOverlap/>
                                    <w:rPr>
                                      <w:szCs w:val="22"/>
                                    </w:rPr>
                                  </w:pPr>
                                  <w:r w:rsidRPr="006736C1">
                                    <w:t>C</w:t>
                                  </w:r>
                                </w:p>
                              </w:tc>
                              <w:tc>
                                <w:tcPr>
                                  <w:tcW w:type="dxa" w:w="1721"/>
                                </w:tcPr>
                                <w:p w:rsidP="00B13F54" w:rsidR="00CA2B35" w:rsidRDefault="00CA2B35" w:rsidRPr="00676B29">
                                  <w:pPr>
                                    <w:ind w:firstLine="30"/>
                                    <w:suppressOverlap/>
                                    <w:rPr>
                                      <w:szCs w:val="22"/>
                                    </w:rPr>
                                  </w:pPr>
                                  <w:r w:rsidRPr="006736C1">
                                    <w:t>305</w:t>
                                  </w:r>
                                </w:p>
                              </w:tc>
                              <w:tc>
                                <w:tcPr>
                                  <w:tcW w:type="dxa" w:w="2422"/>
                                  <w:shd w:color="auto" w:fill="auto" w:val="clear"/>
                                </w:tcPr>
                                <w:p w:rsidP="00B13F54" w:rsidR="00CA2B35" w:rsidRDefault="00CA2B35" w:rsidRPr="00676B29">
                                  <w:pPr>
                                    <w:ind w:left="10"/>
                                    <w:suppressOverlap/>
                                    <w:rPr>
                                      <w:szCs w:val="22"/>
                                    </w:rPr>
                                  </w:pPr>
                                  <w:r>
                                    <w:t>1875.75€</w:t>
                                  </w:r>
                                </w:p>
                              </w:tc>
                            </w:tr>
                            <w:tr w:rsidR="00CA2B35" w:rsidRPr="002D68E4" w:rsidTr="00196289">
                              <w:trPr>
                                <w:trHeight w:val="360"/>
                              </w:trPr>
                              <w:tc>
                                <w:tcPr>
                                  <w:tcW w:type="dxa" w:w="2933"/>
                                  <w:vMerge/>
                                </w:tcPr>
                                <w:p w:rsidP="008B736D" w:rsidR="00CA2B35" w:rsidRDefault="00CA2B35" w:rsidRPr="00676B29">
                                  <w:pPr>
                                    <w:ind w:left="426"/>
                                    <w:suppressOverlap/>
                                    <w:rPr>
                                      <w:szCs w:val="22"/>
                                    </w:rPr>
                                  </w:pPr>
                                </w:p>
                              </w:tc>
                              <w:tc>
                                <w:tcPr>
                                  <w:tcW w:type="dxa" w:w="1319"/>
                                </w:tcPr>
                                <w:p w:rsidP="00B13F54" w:rsidR="00CA2B35" w:rsidRDefault="00CA2B35" w:rsidRPr="006736C1">
                                  <w:pPr>
                                    <w:suppressOverlap/>
                                  </w:pPr>
                                  <w:r>
                                    <w:t>Exceptionnelle</w:t>
                                  </w:r>
                                </w:p>
                              </w:tc>
                              <w:tc>
                                <w:tcPr>
                                  <w:tcW w:type="dxa" w:w="1721"/>
                                </w:tcPr>
                                <w:p w:rsidP="00B13F54" w:rsidR="00CA2B35" w:rsidRDefault="00C70E21" w:rsidRPr="006736C1">
                                  <w:pPr>
                                    <w:ind w:firstLine="30"/>
                                    <w:suppressOverlap/>
                                  </w:pPr>
                                  <w:r>
                                    <w:t>330</w:t>
                                  </w:r>
                                </w:p>
                              </w:tc>
                              <w:tc>
                                <w:tcPr>
                                  <w:tcW w:type="dxa" w:w="2422"/>
                                  <w:shd w:color="auto" w:fill="auto" w:val="clear"/>
                                </w:tcPr>
                                <w:p w:rsidP="00B13F54" w:rsidR="00CA2B35" w:rsidRDefault="00C70E21">
                                  <w:pPr>
                                    <w:ind w:left="10"/>
                                    <w:suppressOverlap/>
                                  </w:pPr>
                                  <w:r>
                                    <w:t>2029.50€</w:t>
                                  </w:r>
                                </w:p>
                              </w:tc>
                            </w:tr>
                            <w:tr w:rsidR="00CA2B35" w:rsidRPr="002D68E4" w:rsidTr="00196289">
                              <w:trPr>
                                <w:trHeight w:val="360"/>
                              </w:trPr>
                              <w:tc>
                                <w:tcPr>
                                  <w:tcW w:type="dxa" w:w="2933"/>
                                  <w:vMerge w:val="restart"/>
                                </w:tcPr>
                                <w:p w:rsidP="00D346F0" w:rsidR="00CA2B35" w:rsidRDefault="00CA2B35" w:rsidRPr="006736C1">
                                  <w:proofErr w:type="spellStart"/>
                                  <w:r w:rsidRPr="006736C1">
                                    <w:t>Chargé-e</w:t>
                                  </w:r>
                                  <w:proofErr w:type="spellEnd"/>
                                  <w:r w:rsidRPr="006736C1">
                                    <w:t xml:space="preserve"> de clientèle</w:t>
                                  </w:r>
                                </w:p>
                                <w:p w:rsidP="00D346F0" w:rsidR="00CA2B35" w:rsidRDefault="00CA2B35" w:rsidRPr="006736C1"/>
                              </w:tc>
                              <w:tc>
                                <w:tcPr>
                                  <w:tcW w:type="dxa" w:w="1319"/>
                                </w:tcPr>
                                <w:p w:rsidP="00D346F0" w:rsidR="00CA2B35" w:rsidRDefault="00CA2B35" w:rsidRPr="006736C1">
                                  <w:r w:rsidRPr="006736C1">
                                    <w:t>A</w:t>
                                  </w:r>
                                </w:p>
                              </w:tc>
                              <w:tc>
                                <w:tcPr>
                                  <w:tcW w:type="dxa" w:w="1721"/>
                                </w:tcPr>
                                <w:p w:rsidP="00D346F0" w:rsidR="00CA2B35" w:rsidRDefault="00CA2B35" w:rsidRPr="006736C1">
                                  <w:pPr>
                                    <w:ind w:firstLine="30"/>
                                  </w:pPr>
                                  <w:r w:rsidRPr="006736C1">
                                    <w:t>255</w:t>
                                  </w:r>
                                </w:p>
                              </w:tc>
                              <w:tc>
                                <w:tcPr>
                                  <w:tcW w:type="dxa" w:w="2422"/>
                                  <w:shd w:color="auto" w:fill="auto" w:val="clear"/>
                                </w:tcPr>
                                <w:p w:rsidP="00D346F0" w:rsidR="00CA2B35" w:rsidRDefault="00CA2B35" w:rsidRPr="006736C1">
                                  <w:r>
                                    <w:t>1568.25€</w:t>
                                  </w:r>
                                </w:p>
                              </w:tc>
                            </w:tr>
                            <w:tr w:rsidR="00CA2B35" w:rsidRPr="002D68E4" w:rsidTr="008F6CAC">
                              <w:trPr>
                                <w:trHeight w:val="360"/>
                              </w:trPr>
                              <w:tc>
                                <w:tcPr>
                                  <w:tcW w:type="dxa" w:w="2933"/>
                                  <w:vMerge/>
                                </w:tcPr>
                                <w:p w:rsidP="008B736D" w:rsidR="00CA2B35" w:rsidRDefault="00CA2B35" w:rsidRPr="00676B29">
                                  <w:pPr>
                                    <w:ind w:left="426"/>
                                    <w:suppressOverlap/>
                                    <w:rPr>
                                      <w:szCs w:val="22"/>
                                    </w:rPr>
                                  </w:pPr>
                                </w:p>
                              </w:tc>
                              <w:tc>
                                <w:tcPr>
                                  <w:tcW w:type="dxa" w:w="1319"/>
                                </w:tcPr>
                                <w:p w:rsidP="00B13F54" w:rsidR="00CA2B35" w:rsidRDefault="00CA2B35" w:rsidRPr="00676B29">
                                  <w:pPr>
                                    <w:suppressOverlap/>
                                    <w:rPr>
                                      <w:szCs w:val="22"/>
                                    </w:rPr>
                                  </w:pPr>
                                  <w:r w:rsidRPr="006736C1">
                                    <w:t>B</w:t>
                                  </w:r>
                                </w:p>
                              </w:tc>
                              <w:tc>
                                <w:tcPr>
                                  <w:tcW w:type="dxa" w:w="1721"/>
                                </w:tcPr>
                                <w:p w:rsidP="00B13F54" w:rsidR="00CA2B35" w:rsidRDefault="00CA2B35" w:rsidRPr="00676B29">
                                  <w:pPr>
                                    <w:ind w:firstLine="30" w:left="30"/>
                                    <w:suppressOverlap/>
                                    <w:rPr>
                                      <w:szCs w:val="22"/>
                                    </w:rPr>
                                  </w:pPr>
                                  <w:r w:rsidRPr="006736C1">
                                    <w:t>280</w:t>
                                  </w:r>
                                </w:p>
                              </w:tc>
                              <w:tc>
                                <w:tcPr>
                                  <w:tcW w:type="dxa" w:w="2422"/>
                                </w:tcPr>
                                <w:p w:rsidP="00B13F54" w:rsidR="00CA2B35" w:rsidRDefault="00CA2B35" w:rsidRPr="00676B29">
                                  <w:pPr>
                                    <w:suppressOverlap/>
                                    <w:rPr>
                                      <w:szCs w:val="22"/>
                                    </w:rPr>
                                  </w:pPr>
                                  <w:r>
                                    <w:t>1722.00€</w:t>
                                  </w:r>
                                </w:p>
                              </w:tc>
                            </w:tr>
                            <w:tr w:rsidR="00CA2B35" w:rsidRPr="002D68E4" w:rsidTr="008F6CAC">
                              <w:trPr>
                                <w:trHeight w:val="360"/>
                              </w:trPr>
                              <w:tc>
                                <w:tcPr>
                                  <w:tcW w:type="dxa" w:w="2933"/>
                                  <w:vMerge/>
                                </w:tcPr>
                                <w:p w:rsidP="008B736D" w:rsidR="00CA2B35" w:rsidRDefault="00CA2B35" w:rsidRPr="00676B29">
                                  <w:pPr>
                                    <w:ind w:left="426"/>
                                    <w:suppressOverlap/>
                                    <w:rPr>
                                      <w:szCs w:val="22"/>
                                    </w:rPr>
                                  </w:pPr>
                                </w:p>
                              </w:tc>
                              <w:tc>
                                <w:tcPr>
                                  <w:tcW w:type="dxa" w:w="1319"/>
                                </w:tcPr>
                                <w:p w:rsidP="00B13F54" w:rsidR="00CA2B35" w:rsidRDefault="00CA2B35" w:rsidRPr="00676B29">
                                  <w:pPr>
                                    <w:suppressOverlap/>
                                    <w:rPr>
                                      <w:szCs w:val="22"/>
                                    </w:rPr>
                                  </w:pPr>
                                  <w:r w:rsidRPr="006736C1">
                                    <w:t>C</w:t>
                                  </w:r>
                                </w:p>
                              </w:tc>
                              <w:tc>
                                <w:tcPr>
                                  <w:tcW w:type="dxa" w:w="1721"/>
                                </w:tcPr>
                                <w:p w:rsidP="00B13F54" w:rsidR="00CA2B35" w:rsidRDefault="00CA2B35" w:rsidRPr="00676B29">
                                  <w:pPr>
                                    <w:ind w:firstLine="30" w:left="30"/>
                                    <w:suppressOverlap/>
                                    <w:rPr>
                                      <w:szCs w:val="22"/>
                                    </w:rPr>
                                  </w:pPr>
                                  <w:r w:rsidRPr="006736C1">
                                    <w:t>305</w:t>
                                  </w:r>
                                </w:p>
                              </w:tc>
                              <w:tc>
                                <w:tcPr>
                                  <w:tcW w:type="dxa" w:w="2422"/>
                                </w:tcPr>
                                <w:p w:rsidP="00B13F54" w:rsidR="00CA2B35" w:rsidRDefault="00CA2B35" w:rsidRPr="00676B29">
                                  <w:pPr>
                                    <w:suppressOverlap/>
                                    <w:rPr>
                                      <w:szCs w:val="22"/>
                                    </w:rPr>
                                  </w:pPr>
                                  <w:r>
                                    <w:t>1875.75€</w:t>
                                  </w:r>
                                </w:p>
                              </w:tc>
                            </w:tr>
                            <w:tr w:rsidR="00CA2B35" w:rsidRPr="002D68E4" w:rsidTr="008F6CAC">
                              <w:trPr>
                                <w:trHeight w:val="360"/>
                              </w:trPr>
                              <w:tc>
                                <w:tcPr>
                                  <w:tcW w:type="dxa" w:w="2933"/>
                                  <w:vMerge/>
                                </w:tcPr>
                                <w:p w:rsidP="008B736D" w:rsidR="00CA2B35" w:rsidRDefault="00CA2B35" w:rsidRPr="00676B29">
                                  <w:pPr>
                                    <w:ind w:left="426"/>
                                    <w:suppressOverlap/>
                                    <w:rPr>
                                      <w:szCs w:val="22"/>
                                    </w:rPr>
                                  </w:pPr>
                                </w:p>
                              </w:tc>
                              <w:tc>
                                <w:tcPr>
                                  <w:tcW w:type="dxa" w:w="1319"/>
                                </w:tcPr>
                                <w:p w:rsidP="00B13F54" w:rsidR="00CA2B35" w:rsidRDefault="00CA2B35" w:rsidRPr="006736C1">
                                  <w:pPr>
                                    <w:suppressOverlap/>
                                  </w:pPr>
                                  <w:r>
                                    <w:t>Exceptionnelle</w:t>
                                  </w:r>
                                </w:p>
                              </w:tc>
                              <w:tc>
                                <w:tcPr>
                                  <w:tcW w:type="dxa" w:w="1721"/>
                                </w:tcPr>
                                <w:p w:rsidP="00B13F54" w:rsidR="00CA2B35" w:rsidRDefault="00C70E21" w:rsidRPr="006736C1">
                                  <w:pPr>
                                    <w:ind w:firstLine="30" w:left="30"/>
                                    <w:suppressOverlap/>
                                  </w:pPr>
                                  <w:r>
                                    <w:t>330</w:t>
                                  </w:r>
                                </w:p>
                              </w:tc>
                              <w:tc>
                                <w:tcPr>
                                  <w:tcW w:type="dxa" w:w="2422"/>
                                </w:tcPr>
                                <w:p w:rsidP="00B13F54" w:rsidR="00CA2B35" w:rsidRDefault="00C70E21">
                                  <w:pPr>
                                    <w:suppressOverlap/>
                                  </w:pPr>
                                  <w:r>
                                    <w:t>2029.50€</w:t>
                                  </w:r>
                                </w:p>
                              </w:tc>
                            </w:tr>
                            <w:tr w:rsidR="00CA2B35" w:rsidRPr="002D68E4" w:rsidTr="008F6CAC">
                              <w:trPr>
                                <w:trHeight w:val="360"/>
                              </w:trPr>
                              <w:tc>
                                <w:tcPr>
                                  <w:tcW w:type="dxa" w:w="2933"/>
                                  <w:vMerge w:val="restart"/>
                                </w:tcPr>
                                <w:p w:rsidP="008B736D" w:rsidR="00CA2B35" w:rsidRDefault="00CA2B35" w:rsidRPr="006736C1">
                                  <w:proofErr w:type="spellStart"/>
                                  <w:r w:rsidRPr="006736C1">
                                    <w:t>Chargé-e</w:t>
                                  </w:r>
                                  <w:proofErr w:type="spellEnd"/>
                                  <w:r w:rsidRPr="006736C1">
                                    <w:t xml:space="preserve"> de développement</w:t>
                                  </w:r>
                                </w:p>
                                <w:p w:rsidP="008B736D" w:rsidR="00CA2B35" w:rsidRDefault="00CA2B35" w:rsidRPr="006736C1"/>
                              </w:tc>
                              <w:tc>
                                <w:tcPr>
                                  <w:tcW w:type="dxa" w:w="1319"/>
                                </w:tcPr>
                                <w:p w:rsidP="00B13F54" w:rsidR="00CA2B35" w:rsidRDefault="00CA2B35" w:rsidRPr="006736C1">
                                  <w:r w:rsidRPr="006736C1">
                                    <w:t>A</w:t>
                                  </w:r>
                                </w:p>
                              </w:tc>
                              <w:tc>
                                <w:tcPr>
                                  <w:tcW w:type="dxa" w:w="1721"/>
                                </w:tcPr>
                                <w:p w:rsidP="00B13F54" w:rsidR="00CA2B35" w:rsidRDefault="00CA2B35" w:rsidRPr="006736C1">
                                  <w:pPr>
                                    <w:ind w:firstLine="30"/>
                                  </w:pPr>
                                  <w:r w:rsidRPr="006736C1">
                                    <w:t>285</w:t>
                                  </w:r>
                                </w:p>
                              </w:tc>
                              <w:tc>
                                <w:tcPr>
                                  <w:tcW w:type="dxa" w:w="2422"/>
                                </w:tcPr>
                                <w:p w:rsidP="00B13F54" w:rsidR="00CA2B35" w:rsidRDefault="00CA2B35" w:rsidRPr="006736C1">
                                  <w:r>
                                    <w:t>1752.75€</w:t>
                                  </w:r>
                                </w:p>
                              </w:tc>
                            </w:tr>
                            <w:tr w:rsidR="00CA2B35" w:rsidRPr="002D68E4" w:rsidTr="008F6CAC">
                              <w:trPr>
                                <w:trHeight w:val="360"/>
                              </w:trPr>
                              <w:tc>
                                <w:tcPr>
                                  <w:tcW w:type="dxa" w:w="2933"/>
                                  <w:vMerge/>
                                </w:tcPr>
                                <w:p w:rsidP="008B736D" w:rsidR="00CA2B35" w:rsidRDefault="00CA2B35" w:rsidRPr="00676B29">
                                  <w:pPr>
                                    <w:ind w:left="426"/>
                                    <w:suppressOverlap/>
                                    <w:rPr>
                                      <w:szCs w:val="22"/>
                                    </w:rPr>
                                  </w:pPr>
                                </w:p>
                              </w:tc>
                              <w:tc>
                                <w:tcPr>
                                  <w:tcW w:type="dxa" w:w="1319"/>
                                </w:tcPr>
                                <w:p w:rsidP="00B13F54" w:rsidR="00CA2B35" w:rsidRDefault="00CA2B35" w:rsidRPr="00676B29">
                                  <w:pPr>
                                    <w:suppressOverlap/>
                                    <w:rPr>
                                      <w:szCs w:val="22"/>
                                    </w:rPr>
                                  </w:pPr>
                                  <w:r w:rsidRPr="006736C1">
                                    <w:t>B</w:t>
                                  </w:r>
                                </w:p>
                              </w:tc>
                              <w:tc>
                                <w:tcPr>
                                  <w:tcW w:type="dxa" w:w="1721"/>
                                </w:tcPr>
                                <w:p w:rsidP="00B13F54" w:rsidR="00CA2B35" w:rsidRDefault="00CA2B35" w:rsidRPr="00676B29">
                                  <w:pPr>
                                    <w:ind w:firstLine="30" w:left="30"/>
                                    <w:suppressOverlap/>
                                    <w:rPr>
                                      <w:szCs w:val="22"/>
                                    </w:rPr>
                                  </w:pPr>
                                  <w:r w:rsidRPr="006736C1">
                                    <w:t>315</w:t>
                                  </w:r>
                                </w:p>
                              </w:tc>
                              <w:tc>
                                <w:tcPr>
                                  <w:tcW w:type="dxa" w:w="2422"/>
                                </w:tcPr>
                                <w:p w:rsidP="00B13F54" w:rsidR="00CA2B35" w:rsidRDefault="00CA2B35" w:rsidRPr="00676B29">
                                  <w:pPr>
                                    <w:suppressOverlap/>
                                    <w:rPr>
                                      <w:szCs w:val="22"/>
                                    </w:rPr>
                                  </w:pPr>
                                  <w:r>
                                    <w:t>1937.25€</w:t>
                                  </w:r>
                                </w:p>
                              </w:tc>
                            </w:tr>
                            <w:tr w:rsidR="00CA2B35" w:rsidRPr="002D68E4" w:rsidTr="008F6CAC">
                              <w:trPr>
                                <w:trHeight w:val="360"/>
                              </w:trPr>
                              <w:tc>
                                <w:tcPr>
                                  <w:tcW w:type="dxa" w:w="2933"/>
                                  <w:vMerge/>
                                </w:tcPr>
                                <w:p w:rsidP="008B736D" w:rsidR="00CA2B35" w:rsidRDefault="00CA2B35" w:rsidRPr="00676B29">
                                  <w:pPr>
                                    <w:ind w:left="426"/>
                                    <w:suppressOverlap/>
                                    <w:rPr>
                                      <w:szCs w:val="22"/>
                                    </w:rPr>
                                  </w:pPr>
                                </w:p>
                              </w:tc>
                              <w:tc>
                                <w:tcPr>
                                  <w:tcW w:type="dxa" w:w="1319"/>
                                </w:tcPr>
                                <w:p w:rsidP="00B13F54" w:rsidR="00CA2B35" w:rsidRDefault="00CA2B35" w:rsidRPr="00676B29">
                                  <w:pPr>
                                    <w:suppressOverlap/>
                                    <w:rPr>
                                      <w:szCs w:val="22"/>
                                    </w:rPr>
                                  </w:pPr>
                                  <w:r w:rsidRPr="006736C1">
                                    <w:t>C</w:t>
                                  </w:r>
                                </w:p>
                              </w:tc>
                              <w:tc>
                                <w:tcPr>
                                  <w:tcW w:type="dxa" w:w="1721"/>
                                </w:tcPr>
                                <w:p w:rsidP="00B13F54" w:rsidR="00CA2B35" w:rsidRDefault="00CA2B35" w:rsidRPr="00676B29">
                                  <w:pPr>
                                    <w:ind w:firstLine="30" w:left="30"/>
                                    <w:suppressOverlap/>
                                    <w:rPr>
                                      <w:szCs w:val="22"/>
                                    </w:rPr>
                                  </w:pPr>
                                  <w:r w:rsidRPr="006736C1">
                                    <w:t>345</w:t>
                                  </w:r>
                                </w:p>
                              </w:tc>
                              <w:tc>
                                <w:tcPr>
                                  <w:tcW w:type="dxa" w:w="2422"/>
                                </w:tcPr>
                                <w:p w:rsidP="00B13F54" w:rsidR="00CA2B35" w:rsidRDefault="00CA2B35" w:rsidRPr="00676B29">
                                  <w:pPr>
                                    <w:suppressOverlap/>
                                    <w:rPr>
                                      <w:szCs w:val="22"/>
                                    </w:rPr>
                                  </w:pPr>
                                  <w:r>
                                    <w:t>2121.75€</w:t>
                                  </w:r>
                                </w:p>
                              </w:tc>
                            </w:tr>
                            <w:tr w:rsidR="00CA2B35" w:rsidRPr="002D68E4" w:rsidTr="008F6CAC">
                              <w:trPr>
                                <w:trHeight w:val="360"/>
                              </w:trPr>
                              <w:tc>
                                <w:tcPr>
                                  <w:tcW w:type="dxa" w:w="2933"/>
                                  <w:vMerge/>
                                </w:tcPr>
                                <w:p w:rsidP="008B736D" w:rsidR="00CA2B35" w:rsidRDefault="00CA2B35" w:rsidRPr="00676B29">
                                  <w:pPr>
                                    <w:ind w:left="426"/>
                                    <w:suppressOverlap/>
                                    <w:rPr>
                                      <w:szCs w:val="22"/>
                                    </w:rPr>
                                  </w:pPr>
                                </w:p>
                              </w:tc>
                              <w:tc>
                                <w:tcPr>
                                  <w:tcW w:type="dxa" w:w="1319"/>
                                </w:tcPr>
                                <w:p w:rsidP="00B13F54" w:rsidR="00CA2B35" w:rsidRDefault="00DC218A" w:rsidRPr="006736C1">
                                  <w:pPr>
                                    <w:suppressOverlap/>
                                  </w:pPr>
                                  <w:r>
                                    <w:t>Exceptionnelle</w:t>
                                  </w:r>
                                </w:p>
                              </w:tc>
                              <w:tc>
                                <w:tcPr>
                                  <w:tcW w:type="dxa" w:w="1721"/>
                                </w:tcPr>
                                <w:p w:rsidP="00B13F54" w:rsidR="00CA2B35" w:rsidRDefault="00C70E21" w:rsidRPr="006736C1">
                                  <w:pPr>
                                    <w:ind w:firstLine="30" w:left="30"/>
                                    <w:suppressOverlap/>
                                  </w:pPr>
                                  <w:r>
                                    <w:t>375</w:t>
                                  </w:r>
                                </w:p>
                              </w:tc>
                              <w:tc>
                                <w:tcPr>
                                  <w:tcW w:type="dxa" w:w="2422"/>
                                </w:tcPr>
                                <w:p w:rsidP="00B13F54" w:rsidR="00CA2B35" w:rsidRDefault="00C70E21">
                                  <w:pPr>
                                    <w:suppressOverlap/>
                                  </w:pPr>
                                  <w:r>
                                    <w:t>2306.25€</w:t>
                                  </w:r>
                                </w:p>
                              </w:tc>
                            </w:tr>
                            <w:tr w:rsidR="00CA2B35" w:rsidRPr="002D68E4" w:rsidTr="008F6CAC">
                              <w:trPr>
                                <w:trHeight w:val="360"/>
                              </w:trPr>
                              <w:tc>
                                <w:tcPr>
                                  <w:tcW w:type="dxa" w:w="2933"/>
                                  <w:vMerge w:val="restart"/>
                                </w:tcPr>
                                <w:p w:rsidP="008B736D" w:rsidR="00CA2B35" w:rsidRDefault="00CA2B35" w:rsidRPr="006736C1">
                                  <w:r w:rsidRPr="006736C1">
                                    <w:t>Accompagnateur/ accompagnatrice socio-professionnel</w:t>
                                  </w:r>
                                </w:p>
                                <w:p w:rsidP="008B736D" w:rsidR="00CA2B35" w:rsidRDefault="00CA2B35" w:rsidRPr="006736C1"/>
                              </w:tc>
                              <w:tc>
                                <w:tcPr>
                                  <w:tcW w:type="dxa" w:w="1319"/>
                                </w:tcPr>
                                <w:p w:rsidP="00B13F54" w:rsidR="00CA2B35" w:rsidRDefault="00CA2B35" w:rsidRPr="006736C1">
                                  <w:r w:rsidRPr="006736C1">
                                    <w:t>A</w:t>
                                  </w:r>
                                </w:p>
                              </w:tc>
                              <w:tc>
                                <w:tcPr>
                                  <w:tcW w:type="dxa" w:w="1721"/>
                                </w:tcPr>
                                <w:p w:rsidP="00B13F54" w:rsidR="00CA2B35" w:rsidRDefault="00CA2B35" w:rsidRPr="006736C1">
                                  <w:pPr>
                                    <w:ind w:firstLine="30"/>
                                  </w:pPr>
                                  <w:r w:rsidRPr="006736C1">
                                    <w:t>285</w:t>
                                  </w:r>
                                </w:p>
                              </w:tc>
                              <w:tc>
                                <w:tcPr>
                                  <w:tcW w:type="dxa" w:w="2422"/>
                                </w:tcPr>
                                <w:p w:rsidP="00B13F54" w:rsidR="00CA2B35" w:rsidRDefault="00CA2B35" w:rsidRPr="006736C1">
                                  <w:r>
                                    <w:t>1752.75€</w:t>
                                  </w:r>
                                </w:p>
                              </w:tc>
                            </w:tr>
                            <w:tr w:rsidR="00CA2B35" w:rsidRPr="002D68E4" w:rsidTr="008F6CAC">
                              <w:trPr>
                                <w:trHeight w:val="360"/>
                              </w:trPr>
                              <w:tc>
                                <w:tcPr>
                                  <w:tcW w:type="dxa" w:w="2933"/>
                                  <w:vMerge/>
                                </w:tcPr>
                                <w:p w:rsidP="008B736D" w:rsidR="00CA2B35" w:rsidRDefault="00CA2B35" w:rsidRPr="00676B29">
                                  <w:pPr>
                                    <w:ind w:left="426"/>
                                    <w:suppressOverlap/>
                                    <w:rPr>
                                      <w:szCs w:val="22"/>
                                    </w:rPr>
                                  </w:pPr>
                                </w:p>
                              </w:tc>
                              <w:tc>
                                <w:tcPr>
                                  <w:tcW w:type="dxa" w:w="1319"/>
                                </w:tcPr>
                                <w:p w:rsidP="00B13F54" w:rsidR="00CA2B35" w:rsidRDefault="00CA2B35" w:rsidRPr="00676B29">
                                  <w:pPr>
                                    <w:suppressOverlap/>
                                    <w:rPr>
                                      <w:szCs w:val="22"/>
                                    </w:rPr>
                                  </w:pPr>
                                  <w:r w:rsidRPr="006736C1">
                                    <w:t>B</w:t>
                                  </w:r>
                                </w:p>
                              </w:tc>
                              <w:tc>
                                <w:tcPr>
                                  <w:tcW w:type="dxa" w:w="1721"/>
                                </w:tcPr>
                                <w:p w:rsidP="00B13F54" w:rsidR="00CA2B35" w:rsidRDefault="00CA2B35" w:rsidRPr="00676B29">
                                  <w:pPr>
                                    <w:ind w:firstLine="30" w:left="30"/>
                                    <w:suppressOverlap/>
                                    <w:rPr>
                                      <w:szCs w:val="22"/>
                                    </w:rPr>
                                  </w:pPr>
                                  <w:r w:rsidRPr="006736C1">
                                    <w:t>315</w:t>
                                  </w:r>
                                </w:p>
                              </w:tc>
                              <w:tc>
                                <w:tcPr>
                                  <w:tcW w:type="dxa" w:w="2422"/>
                                </w:tcPr>
                                <w:p w:rsidP="00B13F54" w:rsidR="00CA2B35" w:rsidRDefault="00CA2B35" w:rsidRPr="00676B29">
                                  <w:pPr>
                                    <w:suppressOverlap/>
                                    <w:rPr>
                                      <w:szCs w:val="22"/>
                                    </w:rPr>
                                  </w:pPr>
                                  <w:r>
                                    <w:t>1937.25€</w:t>
                                  </w:r>
                                </w:p>
                              </w:tc>
                            </w:tr>
                            <w:tr w:rsidR="00CA2B35" w:rsidRPr="002D68E4" w:rsidTr="008F6CAC">
                              <w:trPr>
                                <w:trHeight w:val="360"/>
                              </w:trPr>
                              <w:tc>
                                <w:tcPr>
                                  <w:tcW w:type="dxa" w:w="2933"/>
                                  <w:vMerge/>
                                </w:tcPr>
                                <w:p w:rsidP="008B736D" w:rsidR="00CA2B35" w:rsidRDefault="00CA2B35" w:rsidRPr="00676B29">
                                  <w:pPr>
                                    <w:ind w:left="426"/>
                                    <w:suppressOverlap/>
                                    <w:rPr>
                                      <w:szCs w:val="22"/>
                                    </w:rPr>
                                  </w:pPr>
                                </w:p>
                              </w:tc>
                              <w:tc>
                                <w:tcPr>
                                  <w:tcW w:type="dxa" w:w="1319"/>
                                </w:tcPr>
                                <w:p w:rsidP="00B13F54" w:rsidR="00CA2B35" w:rsidRDefault="00CA2B35" w:rsidRPr="00676B29">
                                  <w:pPr>
                                    <w:suppressOverlap/>
                                    <w:rPr>
                                      <w:szCs w:val="22"/>
                                    </w:rPr>
                                  </w:pPr>
                                  <w:r w:rsidRPr="006736C1">
                                    <w:t>C</w:t>
                                  </w:r>
                                </w:p>
                              </w:tc>
                              <w:tc>
                                <w:tcPr>
                                  <w:tcW w:type="dxa" w:w="1721"/>
                                </w:tcPr>
                                <w:p w:rsidP="00B13F54" w:rsidR="00CA2B35" w:rsidRDefault="00CA2B35" w:rsidRPr="00676B29">
                                  <w:pPr>
                                    <w:ind w:firstLine="30" w:left="30"/>
                                    <w:suppressOverlap/>
                                    <w:rPr>
                                      <w:szCs w:val="22"/>
                                    </w:rPr>
                                  </w:pPr>
                                  <w:r w:rsidRPr="006736C1">
                                    <w:t>345</w:t>
                                  </w:r>
                                </w:p>
                              </w:tc>
                              <w:tc>
                                <w:tcPr>
                                  <w:tcW w:type="dxa" w:w="2422"/>
                                </w:tcPr>
                                <w:p w:rsidP="00B13F54" w:rsidR="00CA2B35" w:rsidRDefault="00CA2B35" w:rsidRPr="00676B29">
                                  <w:pPr>
                                    <w:suppressOverlap/>
                                    <w:rPr>
                                      <w:szCs w:val="22"/>
                                    </w:rPr>
                                  </w:pPr>
                                  <w:r>
                                    <w:t>2121.75€</w:t>
                                  </w:r>
                                </w:p>
                              </w:tc>
                            </w:tr>
                            <w:tr w:rsidR="00CA2B35" w:rsidRPr="002D68E4" w:rsidTr="008F6CAC">
                              <w:trPr>
                                <w:trHeight w:val="360"/>
                              </w:trPr>
                              <w:tc>
                                <w:tcPr>
                                  <w:tcW w:type="dxa" w:w="2933"/>
                                  <w:vMerge/>
                                </w:tcPr>
                                <w:p w:rsidP="008B736D" w:rsidR="00CA2B35" w:rsidRDefault="00CA2B35" w:rsidRPr="00676B29">
                                  <w:pPr>
                                    <w:ind w:left="426"/>
                                    <w:suppressOverlap/>
                                    <w:rPr>
                                      <w:szCs w:val="22"/>
                                    </w:rPr>
                                  </w:pPr>
                                </w:p>
                              </w:tc>
                              <w:tc>
                                <w:tcPr>
                                  <w:tcW w:type="dxa" w:w="1319"/>
                                </w:tcPr>
                                <w:p w:rsidP="00B13F54" w:rsidR="00CA2B35" w:rsidRDefault="00CA2B35" w:rsidRPr="006736C1">
                                  <w:pPr>
                                    <w:suppressOverlap/>
                                  </w:pPr>
                                  <w:r>
                                    <w:t>Exceptionnelle</w:t>
                                  </w:r>
                                </w:p>
                              </w:tc>
                              <w:tc>
                                <w:tcPr>
                                  <w:tcW w:type="dxa" w:w="1721"/>
                                </w:tcPr>
                                <w:p w:rsidP="00B13F54" w:rsidR="00CA2B35" w:rsidRDefault="00C70E21" w:rsidRPr="006736C1">
                                  <w:pPr>
                                    <w:ind w:firstLine="30" w:left="30"/>
                                    <w:suppressOverlap/>
                                  </w:pPr>
                                  <w:r>
                                    <w:t>375</w:t>
                                  </w:r>
                                </w:p>
                              </w:tc>
                              <w:tc>
                                <w:tcPr>
                                  <w:tcW w:type="dxa" w:w="2422"/>
                                </w:tcPr>
                                <w:p w:rsidP="00B13F54" w:rsidR="00CA2B35" w:rsidRDefault="00C70E21">
                                  <w:pPr>
                                    <w:suppressOverlap/>
                                  </w:pPr>
                                  <w:r>
                                    <w:t>2306.25€</w:t>
                                  </w:r>
                                </w:p>
                              </w:tc>
                            </w:tr>
                            <w:tr w:rsidR="00CA2B35" w:rsidRPr="002D68E4" w:rsidTr="008F6CAC">
                              <w:trPr>
                                <w:trHeight w:val="383"/>
                              </w:trPr>
                              <w:tc>
                                <w:tcPr>
                                  <w:tcW w:type="dxa" w:w="2933"/>
                                  <w:vMerge w:val="restart"/>
                                </w:tcPr>
                                <w:p w:rsidP="008B736D" w:rsidR="00CA2B35" w:rsidRDefault="00CA2B35" w:rsidRPr="006736C1">
                                  <w:r w:rsidRPr="006736C1">
                                    <w:t>Responsable administratif-</w:t>
                                  </w:r>
                                  <w:proofErr w:type="spellStart"/>
                                  <w:r w:rsidRPr="006736C1">
                                    <w:t>ve</w:t>
                                  </w:r>
                                  <w:proofErr w:type="spellEnd"/>
                                  <w:r w:rsidRPr="006736C1">
                                    <w:t xml:space="preserve"> et de gestion</w:t>
                                  </w:r>
                                </w:p>
                                <w:p w:rsidP="008B736D" w:rsidR="00CA2B35" w:rsidRDefault="00CA2B35" w:rsidRPr="006736C1"/>
                              </w:tc>
                              <w:tc>
                                <w:tcPr>
                                  <w:tcW w:type="dxa" w:w="1319"/>
                                </w:tcPr>
                                <w:p w:rsidP="00B13F54" w:rsidR="00CA2B35" w:rsidRDefault="00CA2B35" w:rsidRPr="006736C1">
                                  <w:r w:rsidRPr="006736C1">
                                    <w:t>A</w:t>
                                  </w:r>
                                </w:p>
                              </w:tc>
                              <w:tc>
                                <w:tcPr>
                                  <w:tcW w:type="dxa" w:w="1721"/>
                                </w:tcPr>
                                <w:p w:rsidP="00B13F54" w:rsidR="00CA2B35" w:rsidRDefault="00CA2B35" w:rsidRPr="006736C1">
                                  <w:pPr>
                                    <w:ind w:firstLine="30"/>
                                  </w:pPr>
                                  <w:r w:rsidRPr="006736C1">
                                    <w:t>285</w:t>
                                  </w:r>
                                </w:p>
                              </w:tc>
                              <w:tc>
                                <w:tcPr>
                                  <w:tcW w:type="dxa" w:w="2422"/>
                                </w:tcPr>
                                <w:p w:rsidP="00B13F54" w:rsidR="00CA2B35" w:rsidRDefault="00CA2B35" w:rsidRPr="006736C1">
                                  <w:r>
                                    <w:t>1752.75€</w:t>
                                  </w:r>
                                </w:p>
                              </w:tc>
                            </w:tr>
                            <w:tr w:rsidR="00CA2B35" w:rsidRPr="002D68E4" w:rsidTr="008F6CAC">
                              <w:trPr>
                                <w:trHeight w:val="383"/>
                              </w:trPr>
                              <w:tc>
                                <w:tcPr>
                                  <w:tcW w:type="dxa" w:w="2933"/>
                                  <w:vMerge/>
                                </w:tcPr>
                                <w:p w:rsidP="008B736D" w:rsidR="00CA2B35" w:rsidRDefault="00CA2B35" w:rsidRPr="00676B29">
                                  <w:pPr>
                                    <w:ind w:left="426"/>
                                    <w:suppressOverlap/>
                                    <w:rPr>
                                      <w:szCs w:val="22"/>
                                    </w:rPr>
                                  </w:pPr>
                                </w:p>
                              </w:tc>
                              <w:tc>
                                <w:tcPr>
                                  <w:tcW w:type="dxa" w:w="1319"/>
                                </w:tcPr>
                                <w:p w:rsidP="00B13F54" w:rsidR="00CA2B35" w:rsidRDefault="00CA2B35" w:rsidRPr="00676B29">
                                  <w:pPr>
                                    <w:suppressOverlap/>
                                    <w:rPr>
                                      <w:szCs w:val="22"/>
                                    </w:rPr>
                                  </w:pPr>
                                  <w:r w:rsidRPr="006736C1">
                                    <w:t>B</w:t>
                                  </w:r>
                                </w:p>
                              </w:tc>
                              <w:tc>
                                <w:tcPr>
                                  <w:tcW w:type="dxa" w:w="1721"/>
                                </w:tcPr>
                                <w:p w:rsidP="00B13F54" w:rsidR="00CA2B35" w:rsidRDefault="00CA2B35" w:rsidRPr="00676B29">
                                  <w:pPr>
                                    <w:ind w:firstLine="30" w:left="30"/>
                                    <w:suppressOverlap/>
                                    <w:rPr>
                                      <w:szCs w:val="22"/>
                                    </w:rPr>
                                  </w:pPr>
                                  <w:r w:rsidRPr="006736C1">
                                    <w:t>315</w:t>
                                  </w:r>
                                </w:p>
                              </w:tc>
                              <w:tc>
                                <w:tcPr>
                                  <w:tcW w:type="dxa" w:w="2422"/>
                                </w:tcPr>
                                <w:p w:rsidP="00B13F54" w:rsidR="00CA2B35" w:rsidRDefault="00CA2B35" w:rsidRPr="00676B29">
                                  <w:pPr>
                                    <w:suppressOverlap/>
                                    <w:rPr>
                                      <w:szCs w:val="22"/>
                                    </w:rPr>
                                  </w:pPr>
                                  <w:r>
                                    <w:t>1937.25€</w:t>
                                  </w:r>
                                </w:p>
                              </w:tc>
                            </w:tr>
                            <w:tr w:rsidR="00CA2B35" w:rsidRPr="002D68E4" w:rsidTr="008F6CAC">
                              <w:trPr>
                                <w:trHeight w:val="383"/>
                              </w:trPr>
                              <w:tc>
                                <w:tcPr>
                                  <w:tcW w:type="dxa" w:w="2933"/>
                                  <w:vMerge/>
                                </w:tcPr>
                                <w:p w:rsidP="008B736D" w:rsidR="00CA2B35" w:rsidRDefault="00CA2B35" w:rsidRPr="00676B29">
                                  <w:pPr>
                                    <w:ind w:left="426"/>
                                    <w:suppressOverlap/>
                                    <w:rPr>
                                      <w:szCs w:val="22"/>
                                    </w:rPr>
                                  </w:pPr>
                                </w:p>
                              </w:tc>
                              <w:tc>
                                <w:tcPr>
                                  <w:tcW w:type="dxa" w:w="1319"/>
                                </w:tcPr>
                                <w:p w:rsidP="00B13F54" w:rsidR="00CA2B35" w:rsidRDefault="00CA2B35" w:rsidRPr="00676B29">
                                  <w:pPr>
                                    <w:suppressOverlap/>
                                    <w:rPr>
                                      <w:szCs w:val="22"/>
                                    </w:rPr>
                                  </w:pPr>
                                  <w:r w:rsidRPr="006736C1">
                                    <w:t>C</w:t>
                                  </w:r>
                                </w:p>
                              </w:tc>
                              <w:tc>
                                <w:tcPr>
                                  <w:tcW w:type="dxa" w:w="1721"/>
                                </w:tcPr>
                                <w:p w:rsidP="00B13F54" w:rsidR="00CA2B35" w:rsidRDefault="00CA2B35" w:rsidRPr="00676B29">
                                  <w:pPr>
                                    <w:ind w:firstLine="30" w:left="30"/>
                                    <w:suppressOverlap/>
                                    <w:rPr>
                                      <w:szCs w:val="22"/>
                                    </w:rPr>
                                  </w:pPr>
                                  <w:r w:rsidRPr="006736C1">
                                    <w:t>345</w:t>
                                  </w:r>
                                </w:p>
                              </w:tc>
                              <w:tc>
                                <w:tcPr>
                                  <w:tcW w:type="dxa" w:w="2422"/>
                                </w:tcPr>
                                <w:p w:rsidP="00B13F54" w:rsidR="00CA2B35" w:rsidRDefault="00CA2B35" w:rsidRPr="00676B29">
                                  <w:pPr>
                                    <w:suppressOverlap/>
                                    <w:rPr>
                                      <w:szCs w:val="22"/>
                                    </w:rPr>
                                  </w:pPr>
                                  <w:r>
                                    <w:t>2121.75€</w:t>
                                  </w:r>
                                </w:p>
                              </w:tc>
                            </w:tr>
                            <w:tr w:rsidR="00CA2B35" w:rsidRPr="002D68E4" w:rsidTr="008F6CAC">
                              <w:trPr>
                                <w:trHeight w:val="383"/>
                              </w:trPr>
                              <w:tc>
                                <w:tcPr>
                                  <w:tcW w:type="dxa" w:w="2933"/>
                                  <w:vMerge/>
                                </w:tcPr>
                                <w:p w:rsidP="008B736D" w:rsidR="00CA2B35" w:rsidRDefault="00CA2B35" w:rsidRPr="00676B29">
                                  <w:pPr>
                                    <w:ind w:left="426"/>
                                    <w:suppressOverlap/>
                                    <w:rPr>
                                      <w:szCs w:val="22"/>
                                    </w:rPr>
                                  </w:pPr>
                                </w:p>
                              </w:tc>
                              <w:tc>
                                <w:tcPr>
                                  <w:tcW w:type="dxa" w:w="1319"/>
                                </w:tcPr>
                                <w:p w:rsidP="00B13F54" w:rsidR="00CA2B35" w:rsidRDefault="00CA2B35" w:rsidRPr="006736C1">
                                  <w:pPr>
                                    <w:suppressOverlap/>
                                  </w:pPr>
                                  <w:r>
                                    <w:t>Exceptionnelle</w:t>
                                  </w:r>
                                </w:p>
                              </w:tc>
                              <w:tc>
                                <w:tcPr>
                                  <w:tcW w:type="dxa" w:w="1721"/>
                                </w:tcPr>
                                <w:p w:rsidP="00B13F54" w:rsidR="00CA2B35" w:rsidRDefault="00C70E21" w:rsidRPr="006736C1">
                                  <w:pPr>
                                    <w:ind w:firstLine="30" w:left="30"/>
                                    <w:suppressOverlap/>
                                  </w:pPr>
                                  <w:r>
                                    <w:t>375</w:t>
                                  </w:r>
                                </w:p>
                              </w:tc>
                              <w:tc>
                                <w:tcPr>
                                  <w:tcW w:type="dxa" w:w="2422"/>
                                </w:tcPr>
                                <w:p w:rsidP="00B13F54" w:rsidR="00CA2B35" w:rsidRDefault="00C70E21">
                                  <w:pPr>
                                    <w:suppressOverlap/>
                                  </w:pPr>
                                  <w:r>
                                    <w:t>2306.25€</w:t>
                                  </w:r>
                                </w:p>
                              </w:tc>
                            </w:tr>
                            <w:tr w:rsidR="00CA2B35" w:rsidRPr="002D68E4" w:rsidTr="008F6CAC">
                              <w:trPr>
                                <w:trHeight w:val="406"/>
                              </w:trPr>
                              <w:tc>
                                <w:tcPr>
                                  <w:tcW w:type="dxa" w:w="2933"/>
                                  <w:vMerge w:val="restart"/>
                                </w:tcPr>
                                <w:p w:rsidP="008B736D" w:rsidR="00CA2B35" w:rsidRDefault="00CA2B35" w:rsidRPr="006736C1">
                                  <w:r w:rsidRPr="006736C1">
                                    <w:t>Directeur-</w:t>
                                  </w:r>
                                  <w:proofErr w:type="spellStart"/>
                                  <w:r w:rsidRPr="006736C1">
                                    <w:t>trice</w:t>
                                  </w:r>
                                  <w:proofErr w:type="spellEnd"/>
                                </w:p>
                                <w:p w:rsidP="008B736D" w:rsidR="00CA2B35" w:rsidRDefault="00CA2B35" w:rsidRPr="006736C1"/>
                              </w:tc>
                              <w:tc>
                                <w:tcPr>
                                  <w:tcW w:type="dxa" w:w="1319"/>
                                </w:tcPr>
                                <w:p w:rsidP="00B13F54" w:rsidR="00CA2B35" w:rsidRDefault="00CA2B35" w:rsidRPr="006736C1">
                                  <w:r w:rsidRPr="006736C1">
                                    <w:t>A</w:t>
                                  </w:r>
                                </w:p>
                              </w:tc>
                              <w:tc>
                                <w:tcPr>
                                  <w:tcW w:type="dxa" w:w="1721"/>
                                </w:tcPr>
                                <w:p w:rsidP="00B13F54" w:rsidR="00CA2B35" w:rsidRDefault="00CA2B35" w:rsidRPr="006736C1">
                                  <w:pPr>
                                    <w:ind w:firstLine="30"/>
                                  </w:pPr>
                                  <w:r w:rsidRPr="006736C1">
                                    <w:t>405</w:t>
                                  </w:r>
                                </w:p>
                              </w:tc>
                              <w:tc>
                                <w:tcPr>
                                  <w:tcW w:type="dxa" w:w="2422"/>
                                </w:tcPr>
                                <w:p w:rsidP="00B13F54" w:rsidR="00CA2B35" w:rsidRDefault="00CA2B35" w:rsidRPr="006736C1">
                                  <w:r>
                                    <w:t>2490.75€</w:t>
                                  </w:r>
                                </w:p>
                              </w:tc>
                            </w:tr>
                            <w:tr w:rsidR="00CA2B35" w:rsidRPr="002D68E4" w:rsidTr="008F6CAC">
                              <w:trPr>
                                <w:trHeight w:val="406"/>
                              </w:trPr>
                              <w:tc>
                                <w:tcPr>
                                  <w:tcW w:type="dxa" w:w="2933"/>
                                  <w:vMerge/>
                                </w:tcPr>
                                <w:p w:rsidP="008B736D" w:rsidR="00CA2B35" w:rsidRDefault="00CA2B35" w:rsidRPr="00676B29">
                                  <w:pPr>
                                    <w:ind w:left="426"/>
                                    <w:suppressOverlap/>
                                    <w:rPr>
                                      <w:szCs w:val="22"/>
                                    </w:rPr>
                                  </w:pPr>
                                </w:p>
                              </w:tc>
                              <w:tc>
                                <w:tcPr>
                                  <w:tcW w:type="dxa" w:w="1319"/>
                                </w:tcPr>
                                <w:p w:rsidP="00B13F54" w:rsidR="00CA2B35" w:rsidRDefault="00CA2B35" w:rsidRPr="00676B29">
                                  <w:pPr>
                                    <w:suppressOverlap/>
                                    <w:rPr>
                                      <w:szCs w:val="22"/>
                                    </w:rPr>
                                  </w:pPr>
                                  <w:r w:rsidRPr="006736C1">
                                    <w:t>B</w:t>
                                  </w:r>
                                </w:p>
                              </w:tc>
                              <w:tc>
                                <w:tcPr>
                                  <w:tcW w:type="dxa" w:w="1721"/>
                                </w:tcPr>
                                <w:p w:rsidP="00B13F54" w:rsidR="00CA2B35" w:rsidRDefault="00CA2B35" w:rsidRPr="00676B29">
                                  <w:pPr>
                                    <w:ind w:firstLine="30" w:left="30"/>
                                    <w:suppressOverlap/>
                                    <w:rPr>
                                      <w:szCs w:val="22"/>
                                    </w:rPr>
                                  </w:pPr>
                                  <w:r w:rsidRPr="006736C1">
                                    <w:t>455</w:t>
                                  </w:r>
                                </w:p>
                              </w:tc>
                              <w:tc>
                                <w:tcPr>
                                  <w:tcW w:type="dxa" w:w="2422"/>
                                </w:tcPr>
                                <w:p w:rsidP="00B13F54" w:rsidR="00CA2B35" w:rsidRDefault="00CA2B35" w:rsidRPr="00676B29">
                                  <w:pPr>
                                    <w:suppressOverlap/>
                                    <w:rPr>
                                      <w:szCs w:val="22"/>
                                    </w:rPr>
                                  </w:pPr>
                                  <w:r>
                                    <w:t>2798.25€</w:t>
                                  </w:r>
                                </w:p>
                              </w:tc>
                            </w:tr>
                            <w:tr w:rsidR="00CA2B35" w:rsidRPr="002D68E4" w:rsidTr="008F6CAC">
                              <w:trPr>
                                <w:trHeight w:val="406"/>
                              </w:trPr>
                              <w:tc>
                                <w:tcPr>
                                  <w:tcW w:type="dxa" w:w="2933"/>
                                  <w:vMerge/>
                                </w:tcPr>
                                <w:p w:rsidP="008B736D" w:rsidR="00CA2B35" w:rsidRDefault="00CA2B35" w:rsidRPr="00676B29">
                                  <w:pPr>
                                    <w:ind w:left="426"/>
                                    <w:suppressOverlap/>
                                    <w:rPr>
                                      <w:szCs w:val="22"/>
                                    </w:rPr>
                                  </w:pPr>
                                </w:p>
                              </w:tc>
                              <w:tc>
                                <w:tcPr>
                                  <w:tcW w:type="dxa" w:w="1319"/>
                                </w:tcPr>
                                <w:p w:rsidP="00B13F54" w:rsidR="00CA2B35" w:rsidRDefault="00CA2B35" w:rsidRPr="00676B29">
                                  <w:pPr>
                                    <w:suppressOverlap/>
                                    <w:rPr>
                                      <w:szCs w:val="22"/>
                                    </w:rPr>
                                  </w:pPr>
                                  <w:r w:rsidRPr="006736C1">
                                    <w:t>C</w:t>
                                  </w:r>
                                </w:p>
                              </w:tc>
                              <w:tc>
                                <w:tcPr>
                                  <w:tcW w:type="dxa" w:w="1721"/>
                                </w:tcPr>
                                <w:p w:rsidP="00B13F54" w:rsidR="00CA2B35" w:rsidRDefault="00CA2B35" w:rsidRPr="00676B29">
                                  <w:pPr>
                                    <w:ind w:firstLine="30" w:left="30"/>
                                    <w:suppressOverlap/>
                                    <w:rPr>
                                      <w:szCs w:val="22"/>
                                    </w:rPr>
                                  </w:pPr>
                                  <w:r w:rsidRPr="006736C1">
                                    <w:t>505</w:t>
                                  </w:r>
                                </w:p>
                              </w:tc>
                              <w:tc>
                                <w:tcPr>
                                  <w:tcW w:type="dxa" w:w="2422"/>
                                </w:tcPr>
                                <w:p w:rsidP="00B13F54" w:rsidR="00CA2B35" w:rsidRDefault="00CA2B35" w:rsidRPr="00676B29">
                                  <w:pPr>
                                    <w:suppressOverlap/>
                                    <w:rPr>
                                      <w:szCs w:val="22"/>
                                    </w:rPr>
                                  </w:pPr>
                                  <w:r>
                                    <w:t>3105.75€</w:t>
                                  </w:r>
                                </w:p>
                              </w:tc>
                            </w:tr>
                            <w:tr w:rsidR="00CA2B35" w:rsidRPr="002D68E4" w:rsidTr="008F6CAC">
                              <w:trPr>
                                <w:trHeight w:val="406"/>
                              </w:trPr>
                              <w:tc>
                                <w:tcPr>
                                  <w:tcW w:type="dxa" w:w="2933"/>
                                  <w:vMerge/>
                                </w:tcPr>
                                <w:p w:rsidP="008B736D" w:rsidR="00CA2B35" w:rsidRDefault="00CA2B35" w:rsidRPr="00676B29">
                                  <w:pPr>
                                    <w:ind w:left="426"/>
                                    <w:suppressOverlap/>
                                    <w:rPr>
                                      <w:szCs w:val="22"/>
                                    </w:rPr>
                                  </w:pPr>
                                </w:p>
                              </w:tc>
                              <w:tc>
                                <w:tcPr>
                                  <w:tcW w:type="dxa" w:w="1319"/>
                                </w:tcPr>
                                <w:p w:rsidP="00B13F54" w:rsidR="00CA2B35" w:rsidRDefault="00CA2B35" w:rsidRPr="006736C1">
                                  <w:pPr>
                                    <w:suppressOverlap/>
                                  </w:pPr>
                                  <w:r>
                                    <w:t>Exceptionnelle</w:t>
                                  </w:r>
                                </w:p>
                              </w:tc>
                              <w:tc>
                                <w:tcPr>
                                  <w:tcW w:type="dxa" w:w="1721"/>
                                </w:tcPr>
                                <w:p w:rsidP="00B13F54" w:rsidR="00CA2B35" w:rsidRDefault="00C70E21" w:rsidRPr="006736C1">
                                  <w:pPr>
                                    <w:ind w:firstLine="30" w:left="30"/>
                                    <w:suppressOverlap/>
                                  </w:pPr>
                                  <w:r>
                                    <w:t>555</w:t>
                                  </w:r>
                                </w:p>
                              </w:tc>
                              <w:tc>
                                <w:tcPr>
                                  <w:tcW w:type="dxa" w:w="2422"/>
                                </w:tcPr>
                                <w:p w:rsidP="00B13F54" w:rsidR="00CA2B35" w:rsidRDefault="00C70E21">
                                  <w:pPr>
                                    <w:suppressOverlap/>
                                  </w:pPr>
                                  <w:r>
                                    <w:t>3413.25€</w:t>
                                  </w:r>
                                </w:p>
                              </w:tc>
                            </w:tr>
                          </w:tbl>
                          <w:p w:rsidP="00676B29" w:rsidR="00CA2B35" w:rsidRDefault="00CA2B35"/>
                          <w:p w:rsidP="00676B29" w:rsidR="00CA2B35" w:rsidRDefault="00CA2B35" w:rsidRPr="00972DAE">
                            <w:r>
                              <w:t>L’évolution entre niveau se fera, selon l’entretien annuel, tous les 4 ans.</w:t>
                            </w:r>
                          </w:p>
                        </w:txbxContent>
                      </wps:txbx>
                      <wps:bodyPr anchor="t" anchorCtr="0" bIns="45720" lIns="91440" rIns="91440" rot="0" tIns="45720" vert="horz" wrap="square">
                        <a:noAutofit/>
                      </wps:bodyPr>
                    </wps:wsp>
                  </a:graphicData>
                </a:graphic>
              </wp:inline>
            </w:drawing>
          </mc:Choice>
          <mc:Fallback>
            <w:pict>
              <v:shape id="_x0000_s111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3ZysKNwIAAFgEAAAOAAAAZHJzL2Uyb0RvYy54bWysVE1v2zAMvQ/YfxB0X5y4TpMYcYouXYYB 3QfQ7bIbI8uxMFn0JCV2+utHyWmabjsN80EQRerp8ZH08qZvNDtI6xSagk9GY86kEVgqsyv4t6+b N3POnAdTgkYjC36Ujt+sXr9adm0uU6xRl9IyAjEu79qC1963eZI4UcsG3AhbachZoW3Ak2l3SWmh I/RGJ+l4fJ10aMvWopDO0end4OSriF9VUvjPVeWkZ7rgxM3H1cZ1G9ZktYR8Z6GtlTjRgH9g0YAy 9OgZ6g48sL1Vf0A1Slh0WPmRwCbBqlJCxhwom8n4t2weamhlzIXEce1ZJvf/YMWnwxfLVFnw68mU MwMNFek7lYqVknnZe8nSIFLXupxiH1qK9v1b7KnYMWHX3qP44ZjBdQ1mJ2+txa6WUBLJSbiZXFwd cFwA2XYfsaS3YO8xAvWVbYKCpAkjdCrW8Vwg4sEEHU6nV1eL8YQzQb55mi2y2Ty+AfnT9dY6/15i w8Km4JY6IMLD4d75QAfyp5DwmkOtyo3SOhp2t11ryw5A3bKJ3wn9RZg2rCt4Op/OpoMELzBC58oz Cgghjc/+BtMoT62vVUOpjMMXgiAP2r0zZdx7UHrYE21tTmIG/QYlfb/tY/EWUeqg9BbLI8lrcWh1 Gk3a1GgfOeuozQvufu7BSs70B0MlWkyyLMxFNLLpLCXDXnq2lx4wgqAK7jkbtmsfZynwNnhLpaxU FPmZyYkztW/U/jRqYT4u7Rj1/ENY/QIAAP//AwBQSwMEFAAGAAgAAAAhAKgiUg7eAAAABgEAAA8A AABkcnMvZG93bnJldi54bWxMj09Lw0AQxe+C32EZwYu0mxTUNmZTiqJIKYJtL96m2TEbun9Cdtum fnpHL3p5MLzHe78p54Oz4kh9bINXkI8zEOTroFvfKNhunkdTEDGh12iDJwVnijCvLi9KLHQ4+Xc6 rlMjuMTHAhWYlLpCylgbchjHoSPP3mfoHSY++0bqHk9c7qycZNmddNh6XjDY0aOher8+OAVpFZ/y r8XevCxvllbj9vz68dYqdX01LB5AJBrSXxh+8BkdKmbahYPXUVgF/Ej6Vfam9/ktiB2HJrNZDrIq 5X/86hsAAP//AwBQSwECLQAUAAYACAAAACEAtoM4kv4AAADhAQAAEwAAAAAAAAAAAAAAAAAAAAAA W0NvbnRlbnRfVHlwZXNdLnhtbFBLAQItABQABgAIAAAAIQA4/SH/1gAAAJQBAAALAAAAAAAAAAAA AAAAAC8BAABfcmVscy8ucmVsc1BLAQItABQABgAIAAAAIQB3ZysKNwIAAFgEAAAOAAAAAAAAAAAA AAAAAC4CAABkcnMvZTJvRG9jLnhtbFBLAQItABQABgAIAAAAIQCoIlIO3gAAAAYBAAAPAAAAAAAA AAAAAAAAAJEEAABkcnMvZG93bnJldi54bWxQSwUGAAAAAAQABADzAAAAnAUAAAAA " strokecolor="#ffc000 [3207]" strokeweight="2.25pt" style="width:435.75pt;height:649.55pt;visibility:visible;mso-wrap-style:square;mso-left-percent:-10001;mso-top-percent:-10001;mso-position-horizontal:absolute;mso-position-horizontal-relative:char;mso-position-vertical:absolute;mso-position-vertical-relative:line;mso-left-percent:-10001;mso-top-percent:-10001;v-text-anchor:top" type="#_x0000_t202" w14:anchorId="372A6E0C">
                <v:textbox>
                  <w:txbxContent>
                    <w:p w:rsidP="00676B29" w:rsidR="00CA2B35" w:rsidRDefault="00CA2B35" w:rsidRPr="007D2472">
                      <w:pPr>
                        <w:rPr>
                          <w:i/>
                        </w:rPr>
                      </w:pPr>
                      <w:r w:rsidRPr="007D2472">
                        <w:t xml:space="preserve"> </w:t>
                      </w:r>
                    </w:p>
                    <w:tbl>
                      <w:tblPr>
                        <w:tblStyle w:val="Grilledutableau"/>
                        <w:tblOverlap w:val="never"/>
                        <w:tblW w:type="dxa" w:w="8395"/>
                        <w:tblLook w:firstColumn="1" w:firstRow="1" w:lastColumn="0" w:lastRow="0" w:noHBand="0" w:noVBand="1" w:val="04A0"/>
                      </w:tblPr>
                      <w:tblGrid>
                        <w:gridCol w:w="2828"/>
                        <w:gridCol w:w="1609"/>
                        <w:gridCol w:w="1671"/>
                        <w:gridCol w:w="2287"/>
                      </w:tblGrid>
                      <w:tr w:rsidR="00CA2B35" w:rsidRPr="002D68E4" w:rsidTr="008F6CAC">
                        <w:trPr>
                          <w:trHeight w:val="1146"/>
                        </w:trPr>
                        <w:tc>
                          <w:tcPr>
                            <w:tcW w:type="dxa" w:w="2933"/>
                          </w:tcPr>
                          <w:p w:rsidP="008B736D" w:rsidR="00CA2B35" w:rsidRDefault="00CA2B35" w:rsidRPr="006736C1">
                            <w:r w:rsidRPr="006736C1">
                              <w:t>Emploi repère</w:t>
                            </w:r>
                          </w:p>
                        </w:tc>
                        <w:tc>
                          <w:tcPr>
                            <w:tcW w:type="dxa" w:w="1319"/>
                          </w:tcPr>
                          <w:p w:rsidP="008B736D" w:rsidR="00CA2B35" w:rsidRDefault="00CA2B35" w:rsidRPr="006736C1">
                            <w:r w:rsidRPr="006736C1">
                              <w:t>Niveau</w:t>
                            </w:r>
                          </w:p>
                        </w:tc>
                        <w:tc>
                          <w:tcPr>
                            <w:tcW w:type="dxa" w:w="1721"/>
                          </w:tcPr>
                          <w:p w:rsidP="008B736D" w:rsidR="00CA2B35" w:rsidRDefault="00CA2B35" w:rsidRPr="006736C1">
                            <w:r w:rsidRPr="006736C1">
                              <w:t>Coefficient</w:t>
                            </w:r>
                          </w:p>
                        </w:tc>
                        <w:tc>
                          <w:tcPr>
                            <w:tcW w:type="dxa" w:w="2422"/>
                          </w:tcPr>
                          <w:p w:rsidP="008B736D" w:rsidR="00CA2B35" w:rsidRDefault="00CA2B35" w:rsidRPr="006736C1">
                            <w:r w:rsidRPr="006736C1">
                              <w:t>Salaires brut en euros</w:t>
                            </w:r>
                          </w:p>
                        </w:tc>
                      </w:tr>
                      <w:tr w:rsidR="00CA2B35" w:rsidRPr="002D68E4" w:rsidTr="00196289">
                        <w:trPr>
                          <w:trHeight w:val="360"/>
                        </w:trPr>
                        <w:tc>
                          <w:tcPr>
                            <w:tcW w:type="dxa" w:w="2933"/>
                            <w:vMerge w:val="restart"/>
                          </w:tcPr>
                          <w:p w:rsidP="008B736D" w:rsidR="00CA2B35" w:rsidRDefault="00CA2B35" w:rsidRPr="006736C1">
                            <w:r w:rsidRPr="006736C1">
                              <w:t>Agent administratif-</w:t>
                            </w:r>
                            <w:proofErr w:type="spellStart"/>
                            <w:r w:rsidRPr="006736C1">
                              <w:t>ve</w:t>
                            </w:r>
                            <w:proofErr w:type="spellEnd"/>
                            <w:r w:rsidRPr="006736C1">
                              <w:t xml:space="preserve"> / </w:t>
                            </w:r>
                            <w:proofErr w:type="spellStart"/>
                            <w:r w:rsidRPr="006736C1">
                              <w:t>chargé-e</w:t>
                            </w:r>
                            <w:proofErr w:type="spellEnd"/>
                            <w:r w:rsidRPr="006736C1">
                              <w:t xml:space="preserve"> d’accueil</w:t>
                            </w:r>
                          </w:p>
                          <w:p w:rsidP="008B736D" w:rsidR="00CA2B35" w:rsidRDefault="00CA2B35" w:rsidRPr="006736C1"/>
                        </w:tc>
                        <w:tc>
                          <w:tcPr>
                            <w:tcW w:type="dxa" w:w="1319"/>
                          </w:tcPr>
                          <w:p w:rsidP="00B13F54" w:rsidR="00CA2B35" w:rsidRDefault="00CA2B35" w:rsidRPr="006736C1">
                            <w:r w:rsidRPr="006736C1">
                              <w:t>A</w:t>
                            </w:r>
                          </w:p>
                        </w:tc>
                        <w:tc>
                          <w:tcPr>
                            <w:tcW w:type="dxa" w:w="1721"/>
                          </w:tcPr>
                          <w:p w:rsidP="00B13F54" w:rsidR="00CA2B35" w:rsidRDefault="00CA2B35" w:rsidRPr="006736C1">
                            <w:pPr>
                              <w:ind w:firstLine="30"/>
                            </w:pPr>
                            <w:r w:rsidRPr="006736C1">
                              <w:t>255</w:t>
                            </w:r>
                          </w:p>
                        </w:tc>
                        <w:tc>
                          <w:tcPr>
                            <w:tcW w:type="dxa" w:w="2422"/>
                            <w:shd w:color="auto" w:fill="auto" w:val="clear"/>
                          </w:tcPr>
                          <w:p w:rsidP="008B736D" w:rsidR="00CA2B35" w:rsidRDefault="00CA2B35" w:rsidRPr="006736C1">
                            <w:r>
                              <w:t>1568.25€</w:t>
                            </w:r>
                          </w:p>
                        </w:tc>
                      </w:tr>
                      <w:tr w:rsidR="00CA2B35" w:rsidRPr="002D68E4" w:rsidTr="008F6CAC">
                        <w:trPr>
                          <w:trHeight w:val="360"/>
                        </w:trPr>
                        <w:tc>
                          <w:tcPr>
                            <w:tcW w:type="dxa" w:w="2933"/>
                            <w:vMerge/>
                          </w:tcPr>
                          <w:p w:rsidP="008B736D" w:rsidR="00CA2B35" w:rsidRDefault="00CA2B35" w:rsidRPr="00676B29">
                            <w:pPr>
                              <w:ind w:left="426"/>
                              <w:suppressOverlap/>
                              <w:rPr>
                                <w:szCs w:val="22"/>
                              </w:rPr>
                            </w:pPr>
                          </w:p>
                        </w:tc>
                        <w:tc>
                          <w:tcPr>
                            <w:tcW w:type="dxa" w:w="1319"/>
                          </w:tcPr>
                          <w:p w:rsidP="00B13F54" w:rsidR="00CA2B35" w:rsidRDefault="00CA2B35" w:rsidRPr="00676B29">
                            <w:pPr>
                              <w:suppressOverlap/>
                              <w:rPr>
                                <w:szCs w:val="22"/>
                              </w:rPr>
                            </w:pPr>
                            <w:r w:rsidRPr="006736C1">
                              <w:t>B</w:t>
                            </w:r>
                          </w:p>
                        </w:tc>
                        <w:tc>
                          <w:tcPr>
                            <w:tcW w:type="dxa" w:w="1721"/>
                          </w:tcPr>
                          <w:p w:rsidP="00B13F54" w:rsidR="00CA2B35" w:rsidRDefault="00CA2B35" w:rsidRPr="00676B29">
                            <w:pPr>
                              <w:ind w:firstLine="30"/>
                              <w:suppressOverlap/>
                              <w:rPr>
                                <w:szCs w:val="22"/>
                              </w:rPr>
                            </w:pPr>
                            <w:r w:rsidRPr="006736C1">
                              <w:t>270</w:t>
                            </w:r>
                          </w:p>
                        </w:tc>
                        <w:tc>
                          <w:tcPr>
                            <w:tcW w:type="dxa" w:w="2422"/>
                          </w:tcPr>
                          <w:p w:rsidP="00B13F54" w:rsidR="00CA2B35" w:rsidRDefault="00CA2B35" w:rsidRPr="00676B29">
                            <w:pPr>
                              <w:ind w:left="10"/>
                              <w:suppressOverlap/>
                              <w:rPr>
                                <w:szCs w:val="22"/>
                              </w:rPr>
                            </w:pPr>
                            <w:r>
                              <w:t>1660.50€</w:t>
                            </w:r>
                          </w:p>
                        </w:tc>
                      </w:tr>
                      <w:tr w:rsidR="00CA2B35" w:rsidRPr="002D68E4" w:rsidTr="008F6CAC">
                        <w:trPr>
                          <w:trHeight w:val="360"/>
                        </w:trPr>
                        <w:tc>
                          <w:tcPr>
                            <w:tcW w:type="dxa" w:w="2933"/>
                            <w:vMerge/>
                          </w:tcPr>
                          <w:p w:rsidP="008B736D" w:rsidR="00CA2B35" w:rsidRDefault="00CA2B35" w:rsidRPr="00676B29">
                            <w:pPr>
                              <w:ind w:left="426"/>
                              <w:suppressOverlap/>
                              <w:rPr>
                                <w:szCs w:val="22"/>
                              </w:rPr>
                            </w:pPr>
                          </w:p>
                        </w:tc>
                        <w:tc>
                          <w:tcPr>
                            <w:tcW w:type="dxa" w:w="1319"/>
                          </w:tcPr>
                          <w:p w:rsidP="00B13F54" w:rsidR="00CA2B35" w:rsidRDefault="00CA2B35" w:rsidRPr="00676B29">
                            <w:pPr>
                              <w:suppressOverlap/>
                              <w:rPr>
                                <w:szCs w:val="22"/>
                              </w:rPr>
                            </w:pPr>
                            <w:r w:rsidRPr="006736C1">
                              <w:t>C</w:t>
                            </w:r>
                          </w:p>
                        </w:tc>
                        <w:tc>
                          <w:tcPr>
                            <w:tcW w:type="dxa" w:w="1721"/>
                          </w:tcPr>
                          <w:p w:rsidP="00B13F54" w:rsidR="00CA2B35" w:rsidRDefault="00CA2B35" w:rsidRPr="00676B29">
                            <w:pPr>
                              <w:ind w:firstLine="30" w:left="30"/>
                              <w:suppressOverlap/>
                              <w:rPr>
                                <w:szCs w:val="22"/>
                              </w:rPr>
                            </w:pPr>
                            <w:r w:rsidRPr="006736C1">
                              <w:t>285</w:t>
                            </w:r>
                          </w:p>
                        </w:tc>
                        <w:tc>
                          <w:tcPr>
                            <w:tcW w:type="dxa" w:w="2422"/>
                          </w:tcPr>
                          <w:p w:rsidP="00B13F54" w:rsidR="00CA2B35" w:rsidRDefault="00CA2B35" w:rsidRPr="00676B29">
                            <w:pPr>
                              <w:ind w:left="10"/>
                              <w:suppressOverlap/>
                              <w:rPr>
                                <w:szCs w:val="22"/>
                              </w:rPr>
                            </w:pPr>
                            <w:r>
                              <w:t>1752.75€</w:t>
                            </w:r>
                          </w:p>
                        </w:tc>
                      </w:tr>
                      <w:tr w:rsidR="00CA2B35" w:rsidRPr="002D68E4" w:rsidTr="008F6CAC">
                        <w:trPr>
                          <w:trHeight w:val="360"/>
                        </w:trPr>
                        <w:tc>
                          <w:tcPr>
                            <w:tcW w:type="dxa" w:w="2933"/>
                            <w:vMerge/>
                          </w:tcPr>
                          <w:p w:rsidP="008B736D" w:rsidR="00CA2B35" w:rsidRDefault="00CA2B35" w:rsidRPr="00676B29">
                            <w:pPr>
                              <w:ind w:left="426"/>
                              <w:suppressOverlap/>
                              <w:rPr>
                                <w:szCs w:val="22"/>
                              </w:rPr>
                            </w:pPr>
                          </w:p>
                        </w:tc>
                        <w:tc>
                          <w:tcPr>
                            <w:tcW w:type="dxa" w:w="1319"/>
                          </w:tcPr>
                          <w:p w:rsidP="00B13F54" w:rsidR="00CA2B35" w:rsidRDefault="00CA2B35" w:rsidRPr="006736C1">
                            <w:pPr>
                              <w:suppressOverlap/>
                            </w:pPr>
                            <w:r>
                              <w:t>Exceptionnelle</w:t>
                            </w:r>
                          </w:p>
                        </w:tc>
                        <w:tc>
                          <w:tcPr>
                            <w:tcW w:type="dxa" w:w="1721"/>
                          </w:tcPr>
                          <w:p w:rsidP="00B13F54" w:rsidR="00CA2B35" w:rsidRDefault="00C70E21" w:rsidRPr="006736C1">
                            <w:pPr>
                              <w:ind w:firstLine="30" w:left="30"/>
                              <w:suppressOverlap/>
                            </w:pPr>
                            <w:r>
                              <w:t>300</w:t>
                            </w:r>
                          </w:p>
                        </w:tc>
                        <w:tc>
                          <w:tcPr>
                            <w:tcW w:type="dxa" w:w="2422"/>
                          </w:tcPr>
                          <w:p w:rsidP="00B13F54" w:rsidR="00CA2B35" w:rsidRDefault="00C70E21">
                            <w:pPr>
                              <w:ind w:left="10"/>
                              <w:suppressOverlap/>
                            </w:pPr>
                            <w:r>
                              <w:t>1845.00€</w:t>
                            </w:r>
                          </w:p>
                        </w:tc>
                      </w:tr>
                      <w:tr w:rsidR="00CA2B35" w:rsidRPr="002D68E4" w:rsidTr="00196289">
                        <w:trPr>
                          <w:trHeight w:val="360"/>
                        </w:trPr>
                        <w:tc>
                          <w:tcPr>
                            <w:tcW w:type="dxa" w:w="2933"/>
                            <w:vMerge w:val="restart"/>
                          </w:tcPr>
                          <w:p w:rsidP="00D346F0" w:rsidR="00CA2B35" w:rsidRDefault="00CA2B35" w:rsidRPr="006736C1">
                            <w:r w:rsidRPr="006736C1">
                              <w:t>Comptable</w:t>
                            </w:r>
                          </w:p>
                          <w:p w:rsidP="00D346F0" w:rsidR="00CA2B35" w:rsidRDefault="00CA2B35" w:rsidRPr="006736C1"/>
                        </w:tc>
                        <w:tc>
                          <w:tcPr>
                            <w:tcW w:type="dxa" w:w="1319"/>
                          </w:tcPr>
                          <w:p w:rsidP="00D346F0" w:rsidR="00CA2B35" w:rsidRDefault="00CA2B35" w:rsidRPr="006736C1">
                            <w:r w:rsidRPr="006736C1">
                              <w:t>A</w:t>
                            </w:r>
                          </w:p>
                        </w:tc>
                        <w:tc>
                          <w:tcPr>
                            <w:tcW w:type="dxa" w:w="1721"/>
                          </w:tcPr>
                          <w:p w:rsidP="00D346F0" w:rsidR="00CA2B35" w:rsidRDefault="00CA2B35" w:rsidRPr="006736C1">
                            <w:pPr>
                              <w:ind w:firstLine="30"/>
                            </w:pPr>
                            <w:r w:rsidRPr="006736C1">
                              <w:t>255</w:t>
                            </w:r>
                          </w:p>
                        </w:tc>
                        <w:tc>
                          <w:tcPr>
                            <w:tcW w:type="dxa" w:w="2422"/>
                            <w:shd w:color="auto" w:fill="auto" w:val="clear"/>
                          </w:tcPr>
                          <w:p w:rsidP="00D346F0" w:rsidR="00CA2B35" w:rsidRDefault="00CA2B35" w:rsidRPr="006736C1">
                            <w:r>
                              <w:t>1568.25€</w:t>
                            </w:r>
                          </w:p>
                        </w:tc>
                      </w:tr>
                      <w:tr w:rsidR="00CA2B35" w:rsidRPr="002D68E4" w:rsidTr="00196289">
                        <w:trPr>
                          <w:trHeight w:val="352"/>
                        </w:trPr>
                        <w:tc>
                          <w:tcPr>
                            <w:tcW w:type="dxa" w:w="2933"/>
                            <w:vMerge/>
                          </w:tcPr>
                          <w:p w:rsidP="008B736D" w:rsidR="00CA2B35" w:rsidRDefault="00CA2B35" w:rsidRPr="00676B29">
                            <w:pPr>
                              <w:ind w:left="426"/>
                              <w:suppressOverlap/>
                              <w:rPr>
                                <w:szCs w:val="22"/>
                              </w:rPr>
                            </w:pPr>
                          </w:p>
                        </w:tc>
                        <w:tc>
                          <w:tcPr>
                            <w:tcW w:type="dxa" w:w="1319"/>
                          </w:tcPr>
                          <w:p w:rsidP="00B13F54" w:rsidR="00CA2B35" w:rsidRDefault="00CA2B35" w:rsidRPr="00676B29">
                            <w:pPr>
                              <w:suppressOverlap/>
                              <w:rPr>
                                <w:szCs w:val="22"/>
                              </w:rPr>
                            </w:pPr>
                            <w:r w:rsidRPr="006736C1">
                              <w:t>B</w:t>
                            </w:r>
                          </w:p>
                        </w:tc>
                        <w:tc>
                          <w:tcPr>
                            <w:tcW w:type="dxa" w:w="1721"/>
                          </w:tcPr>
                          <w:p w:rsidP="00B13F54" w:rsidR="00CA2B35" w:rsidRDefault="00CA2B35" w:rsidRPr="00676B29">
                            <w:pPr>
                              <w:ind w:firstLine="30"/>
                              <w:suppressOverlap/>
                              <w:rPr>
                                <w:szCs w:val="22"/>
                              </w:rPr>
                            </w:pPr>
                            <w:r w:rsidRPr="006736C1">
                              <w:t>280</w:t>
                            </w:r>
                          </w:p>
                        </w:tc>
                        <w:tc>
                          <w:tcPr>
                            <w:tcW w:type="dxa" w:w="2422"/>
                            <w:shd w:color="auto" w:fill="auto" w:val="clear"/>
                          </w:tcPr>
                          <w:p w:rsidP="00B13F54" w:rsidR="00CA2B35" w:rsidRDefault="00CA2B35" w:rsidRPr="00676B29">
                            <w:pPr>
                              <w:ind w:left="10"/>
                              <w:suppressOverlap/>
                              <w:rPr>
                                <w:szCs w:val="22"/>
                              </w:rPr>
                            </w:pPr>
                            <w:r>
                              <w:t>1722.00€</w:t>
                            </w:r>
                          </w:p>
                        </w:tc>
                      </w:tr>
                      <w:tr w:rsidR="00CA2B35" w:rsidRPr="002D68E4" w:rsidTr="00196289">
                        <w:trPr>
                          <w:trHeight w:val="360"/>
                        </w:trPr>
                        <w:tc>
                          <w:tcPr>
                            <w:tcW w:type="dxa" w:w="2933"/>
                            <w:vMerge/>
                          </w:tcPr>
                          <w:p w:rsidP="008B736D" w:rsidR="00CA2B35" w:rsidRDefault="00CA2B35" w:rsidRPr="00676B29">
                            <w:pPr>
                              <w:ind w:left="426"/>
                              <w:suppressOverlap/>
                              <w:rPr>
                                <w:szCs w:val="22"/>
                              </w:rPr>
                            </w:pPr>
                          </w:p>
                        </w:tc>
                        <w:tc>
                          <w:tcPr>
                            <w:tcW w:type="dxa" w:w="1319"/>
                          </w:tcPr>
                          <w:p w:rsidP="00B13F54" w:rsidR="00CA2B35" w:rsidRDefault="00CA2B35" w:rsidRPr="00676B29">
                            <w:pPr>
                              <w:suppressOverlap/>
                              <w:rPr>
                                <w:szCs w:val="22"/>
                              </w:rPr>
                            </w:pPr>
                            <w:r w:rsidRPr="006736C1">
                              <w:t>C</w:t>
                            </w:r>
                          </w:p>
                        </w:tc>
                        <w:tc>
                          <w:tcPr>
                            <w:tcW w:type="dxa" w:w="1721"/>
                          </w:tcPr>
                          <w:p w:rsidP="00B13F54" w:rsidR="00CA2B35" w:rsidRDefault="00CA2B35" w:rsidRPr="00676B29">
                            <w:pPr>
                              <w:ind w:firstLine="30"/>
                              <w:suppressOverlap/>
                              <w:rPr>
                                <w:szCs w:val="22"/>
                              </w:rPr>
                            </w:pPr>
                            <w:r w:rsidRPr="006736C1">
                              <w:t>305</w:t>
                            </w:r>
                          </w:p>
                        </w:tc>
                        <w:tc>
                          <w:tcPr>
                            <w:tcW w:type="dxa" w:w="2422"/>
                            <w:shd w:color="auto" w:fill="auto" w:val="clear"/>
                          </w:tcPr>
                          <w:p w:rsidP="00B13F54" w:rsidR="00CA2B35" w:rsidRDefault="00CA2B35" w:rsidRPr="00676B29">
                            <w:pPr>
                              <w:ind w:left="10"/>
                              <w:suppressOverlap/>
                              <w:rPr>
                                <w:szCs w:val="22"/>
                              </w:rPr>
                            </w:pPr>
                            <w:r>
                              <w:t>1875.75€</w:t>
                            </w:r>
                          </w:p>
                        </w:tc>
                      </w:tr>
                      <w:tr w:rsidR="00CA2B35" w:rsidRPr="002D68E4" w:rsidTr="00196289">
                        <w:trPr>
                          <w:trHeight w:val="360"/>
                        </w:trPr>
                        <w:tc>
                          <w:tcPr>
                            <w:tcW w:type="dxa" w:w="2933"/>
                            <w:vMerge/>
                          </w:tcPr>
                          <w:p w:rsidP="008B736D" w:rsidR="00CA2B35" w:rsidRDefault="00CA2B35" w:rsidRPr="00676B29">
                            <w:pPr>
                              <w:ind w:left="426"/>
                              <w:suppressOverlap/>
                              <w:rPr>
                                <w:szCs w:val="22"/>
                              </w:rPr>
                            </w:pPr>
                          </w:p>
                        </w:tc>
                        <w:tc>
                          <w:tcPr>
                            <w:tcW w:type="dxa" w:w="1319"/>
                          </w:tcPr>
                          <w:p w:rsidP="00B13F54" w:rsidR="00CA2B35" w:rsidRDefault="00CA2B35" w:rsidRPr="006736C1">
                            <w:pPr>
                              <w:suppressOverlap/>
                            </w:pPr>
                            <w:r>
                              <w:t>Exceptionnelle</w:t>
                            </w:r>
                          </w:p>
                        </w:tc>
                        <w:tc>
                          <w:tcPr>
                            <w:tcW w:type="dxa" w:w="1721"/>
                          </w:tcPr>
                          <w:p w:rsidP="00B13F54" w:rsidR="00CA2B35" w:rsidRDefault="00C70E21" w:rsidRPr="006736C1">
                            <w:pPr>
                              <w:ind w:firstLine="30"/>
                              <w:suppressOverlap/>
                            </w:pPr>
                            <w:r>
                              <w:t>330</w:t>
                            </w:r>
                          </w:p>
                        </w:tc>
                        <w:tc>
                          <w:tcPr>
                            <w:tcW w:type="dxa" w:w="2422"/>
                            <w:shd w:color="auto" w:fill="auto" w:val="clear"/>
                          </w:tcPr>
                          <w:p w:rsidP="00B13F54" w:rsidR="00CA2B35" w:rsidRDefault="00C70E21">
                            <w:pPr>
                              <w:ind w:left="10"/>
                              <w:suppressOverlap/>
                            </w:pPr>
                            <w:r>
                              <w:t>2029.50€</w:t>
                            </w:r>
                          </w:p>
                        </w:tc>
                      </w:tr>
                      <w:tr w:rsidR="00CA2B35" w:rsidRPr="002D68E4" w:rsidTr="00196289">
                        <w:trPr>
                          <w:trHeight w:val="360"/>
                        </w:trPr>
                        <w:tc>
                          <w:tcPr>
                            <w:tcW w:type="dxa" w:w="2933"/>
                            <w:vMerge w:val="restart"/>
                          </w:tcPr>
                          <w:p w:rsidP="00D346F0" w:rsidR="00CA2B35" w:rsidRDefault="00CA2B35" w:rsidRPr="006736C1">
                            <w:proofErr w:type="spellStart"/>
                            <w:r w:rsidRPr="006736C1">
                              <w:t>Chargé-e</w:t>
                            </w:r>
                            <w:proofErr w:type="spellEnd"/>
                            <w:r w:rsidRPr="006736C1">
                              <w:t xml:space="preserve"> de clientèle</w:t>
                            </w:r>
                          </w:p>
                          <w:p w:rsidP="00D346F0" w:rsidR="00CA2B35" w:rsidRDefault="00CA2B35" w:rsidRPr="006736C1"/>
                        </w:tc>
                        <w:tc>
                          <w:tcPr>
                            <w:tcW w:type="dxa" w:w="1319"/>
                          </w:tcPr>
                          <w:p w:rsidP="00D346F0" w:rsidR="00CA2B35" w:rsidRDefault="00CA2B35" w:rsidRPr="006736C1">
                            <w:r w:rsidRPr="006736C1">
                              <w:t>A</w:t>
                            </w:r>
                          </w:p>
                        </w:tc>
                        <w:tc>
                          <w:tcPr>
                            <w:tcW w:type="dxa" w:w="1721"/>
                          </w:tcPr>
                          <w:p w:rsidP="00D346F0" w:rsidR="00CA2B35" w:rsidRDefault="00CA2B35" w:rsidRPr="006736C1">
                            <w:pPr>
                              <w:ind w:firstLine="30"/>
                            </w:pPr>
                            <w:r w:rsidRPr="006736C1">
                              <w:t>255</w:t>
                            </w:r>
                          </w:p>
                        </w:tc>
                        <w:tc>
                          <w:tcPr>
                            <w:tcW w:type="dxa" w:w="2422"/>
                            <w:shd w:color="auto" w:fill="auto" w:val="clear"/>
                          </w:tcPr>
                          <w:p w:rsidP="00D346F0" w:rsidR="00CA2B35" w:rsidRDefault="00CA2B35" w:rsidRPr="006736C1">
                            <w:r>
                              <w:t>1568.25€</w:t>
                            </w:r>
                          </w:p>
                        </w:tc>
                      </w:tr>
                      <w:tr w:rsidR="00CA2B35" w:rsidRPr="002D68E4" w:rsidTr="008F6CAC">
                        <w:trPr>
                          <w:trHeight w:val="360"/>
                        </w:trPr>
                        <w:tc>
                          <w:tcPr>
                            <w:tcW w:type="dxa" w:w="2933"/>
                            <w:vMerge/>
                          </w:tcPr>
                          <w:p w:rsidP="008B736D" w:rsidR="00CA2B35" w:rsidRDefault="00CA2B35" w:rsidRPr="00676B29">
                            <w:pPr>
                              <w:ind w:left="426"/>
                              <w:suppressOverlap/>
                              <w:rPr>
                                <w:szCs w:val="22"/>
                              </w:rPr>
                            </w:pPr>
                          </w:p>
                        </w:tc>
                        <w:tc>
                          <w:tcPr>
                            <w:tcW w:type="dxa" w:w="1319"/>
                          </w:tcPr>
                          <w:p w:rsidP="00B13F54" w:rsidR="00CA2B35" w:rsidRDefault="00CA2B35" w:rsidRPr="00676B29">
                            <w:pPr>
                              <w:suppressOverlap/>
                              <w:rPr>
                                <w:szCs w:val="22"/>
                              </w:rPr>
                            </w:pPr>
                            <w:r w:rsidRPr="006736C1">
                              <w:t>B</w:t>
                            </w:r>
                          </w:p>
                        </w:tc>
                        <w:tc>
                          <w:tcPr>
                            <w:tcW w:type="dxa" w:w="1721"/>
                          </w:tcPr>
                          <w:p w:rsidP="00B13F54" w:rsidR="00CA2B35" w:rsidRDefault="00CA2B35" w:rsidRPr="00676B29">
                            <w:pPr>
                              <w:ind w:firstLine="30" w:left="30"/>
                              <w:suppressOverlap/>
                              <w:rPr>
                                <w:szCs w:val="22"/>
                              </w:rPr>
                            </w:pPr>
                            <w:r w:rsidRPr="006736C1">
                              <w:t>280</w:t>
                            </w:r>
                          </w:p>
                        </w:tc>
                        <w:tc>
                          <w:tcPr>
                            <w:tcW w:type="dxa" w:w="2422"/>
                          </w:tcPr>
                          <w:p w:rsidP="00B13F54" w:rsidR="00CA2B35" w:rsidRDefault="00CA2B35" w:rsidRPr="00676B29">
                            <w:pPr>
                              <w:suppressOverlap/>
                              <w:rPr>
                                <w:szCs w:val="22"/>
                              </w:rPr>
                            </w:pPr>
                            <w:r>
                              <w:t>1722.00€</w:t>
                            </w:r>
                          </w:p>
                        </w:tc>
                      </w:tr>
                      <w:tr w:rsidR="00CA2B35" w:rsidRPr="002D68E4" w:rsidTr="008F6CAC">
                        <w:trPr>
                          <w:trHeight w:val="360"/>
                        </w:trPr>
                        <w:tc>
                          <w:tcPr>
                            <w:tcW w:type="dxa" w:w="2933"/>
                            <w:vMerge/>
                          </w:tcPr>
                          <w:p w:rsidP="008B736D" w:rsidR="00CA2B35" w:rsidRDefault="00CA2B35" w:rsidRPr="00676B29">
                            <w:pPr>
                              <w:ind w:left="426"/>
                              <w:suppressOverlap/>
                              <w:rPr>
                                <w:szCs w:val="22"/>
                              </w:rPr>
                            </w:pPr>
                          </w:p>
                        </w:tc>
                        <w:tc>
                          <w:tcPr>
                            <w:tcW w:type="dxa" w:w="1319"/>
                          </w:tcPr>
                          <w:p w:rsidP="00B13F54" w:rsidR="00CA2B35" w:rsidRDefault="00CA2B35" w:rsidRPr="00676B29">
                            <w:pPr>
                              <w:suppressOverlap/>
                              <w:rPr>
                                <w:szCs w:val="22"/>
                              </w:rPr>
                            </w:pPr>
                            <w:r w:rsidRPr="006736C1">
                              <w:t>C</w:t>
                            </w:r>
                          </w:p>
                        </w:tc>
                        <w:tc>
                          <w:tcPr>
                            <w:tcW w:type="dxa" w:w="1721"/>
                          </w:tcPr>
                          <w:p w:rsidP="00B13F54" w:rsidR="00CA2B35" w:rsidRDefault="00CA2B35" w:rsidRPr="00676B29">
                            <w:pPr>
                              <w:ind w:firstLine="30" w:left="30"/>
                              <w:suppressOverlap/>
                              <w:rPr>
                                <w:szCs w:val="22"/>
                              </w:rPr>
                            </w:pPr>
                            <w:r w:rsidRPr="006736C1">
                              <w:t>305</w:t>
                            </w:r>
                          </w:p>
                        </w:tc>
                        <w:tc>
                          <w:tcPr>
                            <w:tcW w:type="dxa" w:w="2422"/>
                          </w:tcPr>
                          <w:p w:rsidP="00B13F54" w:rsidR="00CA2B35" w:rsidRDefault="00CA2B35" w:rsidRPr="00676B29">
                            <w:pPr>
                              <w:suppressOverlap/>
                              <w:rPr>
                                <w:szCs w:val="22"/>
                              </w:rPr>
                            </w:pPr>
                            <w:r>
                              <w:t>1875.75€</w:t>
                            </w:r>
                          </w:p>
                        </w:tc>
                      </w:tr>
                      <w:tr w:rsidR="00CA2B35" w:rsidRPr="002D68E4" w:rsidTr="008F6CAC">
                        <w:trPr>
                          <w:trHeight w:val="360"/>
                        </w:trPr>
                        <w:tc>
                          <w:tcPr>
                            <w:tcW w:type="dxa" w:w="2933"/>
                            <w:vMerge/>
                          </w:tcPr>
                          <w:p w:rsidP="008B736D" w:rsidR="00CA2B35" w:rsidRDefault="00CA2B35" w:rsidRPr="00676B29">
                            <w:pPr>
                              <w:ind w:left="426"/>
                              <w:suppressOverlap/>
                              <w:rPr>
                                <w:szCs w:val="22"/>
                              </w:rPr>
                            </w:pPr>
                          </w:p>
                        </w:tc>
                        <w:tc>
                          <w:tcPr>
                            <w:tcW w:type="dxa" w:w="1319"/>
                          </w:tcPr>
                          <w:p w:rsidP="00B13F54" w:rsidR="00CA2B35" w:rsidRDefault="00CA2B35" w:rsidRPr="006736C1">
                            <w:pPr>
                              <w:suppressOverlap/>
                            </w:pPr>
                            <w:r>
                              <w:t>Exceptionnelle</w:t>
                            </w:r>
                          </w:p>
                        </w:tc>
                        <w:tc>
                          <w:tcPr>
                            <w:tcW w:type="dxa" w:w="1721"/>
                          </w:tcPr>
                          <w:p w:rsidP="00B13F54" w:rsidR="00CA2B35" w:rsidRDefault="00C70E21" w:rsidRPr="006736C1">
                            <w:pPr>
                              <w:ind w:firstLine="30" w:left="30"/>
                              <w:suppressOverlap/>
                            </w:pPr>
                            <w:r>
                              <w:t>330</w:t>
                            </w:r>
                          </w:p>
                        </w:tc>
                        <w:tc>
                          <w:tcPr>
                            <w:tcW w:type="dxa" w:w="2422"/>
                          </w:tcPr>
                          <w:p w:rsidP="00B13F54" w:rsidR="00CA2B35" w:rsidRDefault="00C70E21">
                            <w:pPr>
                              <w:suppressOverlap/>
                            </w:pPr>
                            <w:r>
                              <w:t>2029.50€</w:t>
                            </w:r>
                          </w:p>
                        </w:tc>
                      </w:tr>
                      <w:tr w:rsidR="00CA2B35" w:rsidRPr="002D68E4" w:rsidTr="008F6CAC">
                        <w:trPr>
                          <w:trHeight w:val="360"/>
                        </w:trPr>
                        <w:tc>
                          <w:tcPr>
                            <w:tcW w:type="dxa" w:w="2933"/>
                            <w:vMerge w:val="restart"/>
                          </w:tcPr>
                          <w:p w:rsidP="008B736D" w:rsidR="00CA2B35" w:rsidRDefault="00CA2B35" w:rsidRPr="006736C1">
                            <w:proofErr w:type="spellStart"/>
                            <w:r w:rsidRPr="006736C1">
                              <w:t>Chargé-e</w:t>
                            </w:r>
                            <w:proofErr w:type="spellEnd"/>
                            <w:r w:rsidRPr="006736C1">
                              <w:t xml:space="preserve"> de développement</w:t>
                            </w:r>
                          </w:p>
                          <w:p w:rsidP="008B736D" w:rsidR="00CA2B35" w:rsidRDefault="00CA2B35" w:rsidRPr="006736C1"/>
                        </w:tc>
                        <w:tc>
                          <w:tcPr>
                            <w:tcW w:type="dxa" w:w="1319"/>
                          </w:tcPr>
                          <w:p w:rsidP="00B13F54" w:rsidR="00CA2B35" w:rsidRDefault="00CA2B35" w:rsidRPr="006736C1">
                            <w:r w:rsidRPr="006736C1">
                              <w:t>A</w:t>
                            </w:r>
                          </w:p>
                        </w:tc>
                        <w:tc>
                          <w:tcPr>
                            <w:tcW w:type="dxa" w:w="1721"/>
                          </w:tcPr>
                          <w:p w:rsidP="00B13F54" w:rsidR="00CA2B35" w:rsidRDefault="00CA2B35" w:rsidRPr="006736C1">
                            <w:pPr>
                              <w:ind w:firstLine="30"/>
                            </w:pPr>
                            <w:r w:rsidRPr="006736C1">
                              <w:t>285</w:t>
                            </w:r>
                          </w:p>
                        </w:tc>
                        <w:tc>
                          <w:tcPr>
                            <w:tcW w:type="dxa" w:w="2422"/>
                          </w:tcPr>
                          <w:p w:rsidP="00B13F54" w:rsidR="00CA2B35" w:rsidRDefault="00CA2B35" w:rsidRPr="006736C1">
                            <w:r>
                              <w:t>1752.75€</w:t>
                            </w:r>
                          </w:p>
                        </w:tc>
                      </w:tr>
                      <w:tr w:rsidR="00CA2B35" w:rsidRPr="002D68E4" w:rsidTr="008F6CAC">
                        <w:trPr>
                          <w:trHeight w:val="360"/>
                        </w:trPr>
                        <w:tc>
                          <w:tcPr>
                            <w:tcW w:type="dxa" w:w="2933"/>
                            <w:vMerge/>
                          </w:tcPr>
                          <w:p w:rsidP="008B736D" w:rsidR="00CA2B35" w:rsidRDefault="00CA2B35" w:rsidRPr="00676B29">
                            <w:pPr>
                              <w:ind w:left="426"/>
                              <w:suppressOverlap/>
                              <w:rPr>
                                <w:szCs w:val="22"/>
                              </w:rPr>
                            </w:pPr>
                          </w:p>
                        </w:tc>
                        <w:tc>
                          <w:tcPr>
                            <w:tcW w:type="dxa" w:w="1319"/>
                          </w:tcPr>
                          <w:p w:rsidP="00B13F54" w:rsidR="00CA2B35" w:rsidRDefault="00CA2B35" w:rsidRPr="00676B29">
                            <w:pPr>
                              <w:suppressOverlap/>
                              <w:rPr>
                                <w:szCs w:val="22"/>
                              </w:rPr>
                            </w:pPr>
                            <w:r w:rsidRPr="006736C1">
                              <w:t>B</w:t>
                            </w:r>
                          </w:p>
                        </w:tc>
                        <w:tc>
                          <w:tcPr>
                            <w:tcW w:type="dxa" w:w="1721"/>
                          </w:tcPr>
                          <w:p w:rsidP="00B13F54" w:rsidR="00CA2B35" w:rsidRDefault="00CA2B35" w:rsidRPr="00676B29">
                            <w:pPr>
                              <w:ind w:firstLine="30" w:left="30"/>
                              <w:suppressOverlap/>
                              <w:rPr>
                                <w:szCs w:val="22"/>
                              </w:rPr>
                            </w:pPr>
                            <w:r w:rsidRPr="006736C1">
                              <w:t>315</w:t>
                            </w:r>
                          </w:p>
                        </w:tc>
                        <w:tc>
                          <w:tcPr>
                            <w:tcW w:type="dxa" w:w="2422"/>
                          </w:tcPr>
                          <w:p w:rsidP="00B13F54" w:rsidR="00CA2B35" w:rsidRDefault="00CA2B35" w:rsidRPr="00676B29">
                            <w:pPr>
                              <w:suppressOverlap/>
                              <w:rPr>
                                <w:szCs w:val="22"/>
                              </w:rPr>
                            </w:pPr>
                            <w:r>
                              <w:t>1937.25€</w:t>
                            </w:r>
                          </w:p>
                        </w:tc>
                      </w:tr>
                      <w:tr w:rsidR="00CA2B35" w:rsidRPr="002D68E4" w:rsidTr="008F6CAC">
                        <w:trPr>
                          <w:trHeight w:val="360"/>
                        </w:trPr>
                        <w:tc>
                          <w:tcPr>
                            <w:tcW w:type="dxa" w:w="2933"/>
                            <w:vMerge/>
                          </w:tcPr>
                          <w:p w:rsidP="008B736D" w:rsidR="00CA2B35" w:rsidRDefault="00CA2B35" w:rsidRPr="00676B29">
                            <w:pPr>
                              <w:ind w:left="426"/>
                              <w:suppressOverlap/>
                              <w:rPr>
                                <w:szCs w:val="22"/>
                              </w:rPr>
                            </w:pPr>
                          </w:p>
                        </w:tc>
                        <w:tc>
                          <w:tcPr>
                            <w:tcW w:type="dxa" w:w="1319"/>
                          </w:tcPr>
                          <w:p w:rsidP="00B13F54" w:rsidR="00CA2B35" w:rsidRDefault="00CA2B35" w:rsidRPr="00676B29">
                            <w:pPr>
                              <w:suppressOverlap/>
                              <w:rPr>
                                <w:szCs w:val="22"/>
                              </w:rPr>
                            </w:pPr>
                            <w:r w:rsidRPr="006736C1">
                              <w:t>C</w:t>
                            </w:r>
                          </w:p>
                        </w:tc>
                        <w:tc>
                          <w:tcPr>
                            <w:tcW w:type="dxa" w:w="1721"/>
                          </w:tcPr>
                          <w:p w:rsidP="00B13F54" w:rsidR="00CA2B35" w:rsidRDefault="00CA2B35" w:rsidRPr="00676B29">
                            <w:pPr>
                              <w:ind w:firstLine="30" w:left="30"/>
                              <w:suppressOverlap/>
                              <w:rPr>
                                <w:szCs w:val="22"/>
                              </w:rPr>
                            </w:pPr>
                            <w:r w:rsidRPr="006736C1">
                              <w:t>345</w:t>
                            </w:r>
                          </w:p>
                        </w:tc>
                        <w:tc>
                          <w:tcPr>
                            <w:tcW w:type="dxa" w:w="2422"/>
                          </w:tcPr>
                          <w:p w:rsidP="00B13F54" w:rsidR="00CA2B35" w:rsidRDefault="00CA2B35" w:rsidRPr="00676B29">
                            <w:pPr>
                              <w:suppressOverlap/>
                              <w:rPr>
                                <w:szCs w:val="22"/>
                              </w:rPr>
                            </w:pPr>
                            <w:r>
                              <w:t>2121.75€</w:t>
                            </w:r>
                          </w:p>
                        </w:tc>
                      </w:tr>
                      <w:tr w:rsidR="00CA2B35" w:rsidRPr="002D68E4" w:rsidTr="008F6CAC">
                        <w:trPr>
                          <w:trHeight w:val="360"/>
                        </w:trPr>
                        <w:tc>
                          <w:tcPr>
                            <w:tcW w:type="dxa" w:w="2933"/>
                            <w:vMerge/>
                          </w:tcPr>
                          <w:p w:rsidP="008B736D" w:rsidR="00CA2B35" w:rsidRDefault="00CA2B35" w:rsidRPr="00676B29">
                            <w:pPr>
                              <w:ind w:left="426"/>
                              <w:suppressOverlap/>
                              <w:rPr>
                                <w:szCs w:val="22"/>
                              </w:rPr>
                            </w:pPr>
                          </w:p>
                        </w:tc>
                        <w:tc>
                          <w:tcPr>
                            <w:tcW w:type="dxa" w:w="1319"/>
                          </w:tcPr>
                          <w:p w:rsidP="00B13F54" w:rsidR="00CA2B35" w:rsidRDefault="00DC218A" w:rsidRPr="006736C1">
                            <w:pPr>
                              <w:suppressOverlap/>
                            </w:pPr>
                            <w:r>
                              <w:t>Exceptionnelle</w:t>
                            </w:r>
                          </w:p>
                        </w:tc>
                        <w:tc>
                          <w:tcPr>
                            <w:tcW w:type="dxa" w:w="1721"/>
                          </w:tcPr>
                          <w:p w:rsidP="00B13F54" w:rsidR="00CA2B35" w:rsidRDefault="00C70E21" w:rsidRPr="006736C1">
                            <w:pPr>
                              <w:ind w:firstLine="30" w:left="30"/>
                              <w:suppressOverlap/>
                            </w:pPr>
                            <w:r>
                              <w:t>375</w:t>
                            </w:r>
                          </w:p>
                        </w:tc>
                        <w:tc>
                          <w:tcPr>
                            <w:tcW w:type="dxa" w:w="2422"/>
                          </w:tcPr>
                          <w:p w:rsidP="00B13F54" w:rsidR="00CA2B35" w:rsidRDefault="00C70E21">
                            <w:pPr>
                              <w:suppressOverlap/>
                            </w:pPr>
                            <w:r>
                              <w:t>2306.25€</w:t>
                            </w:r>
                          </w:p>
                        </w:tc>
                      </w:tr>
                      <w:tr w:rsidR="00CA2B35" w:rsidRPr="002D68E4" w:rsidTr="008F6CAC">
                        <w:trPr>
                          <w:trHeight w:val="360"/>
                        </w:trPr>
                        <w:tc>
                          <w:tcPr>
                            <w:tcW w:type="dxa" w:w="2933"/>
                            <w:vMerge w:val="restart"/>
                          </w:tcPr>
                          <w:p w:rsidP="008B736D" w:rsidR="00CA2B35" w:rsidRDefault="00CA2B35" w:rsidRPr="006736C1">
                            <w:r w:rsidRPr="006736C1">
                              <w:t>Accompagnateur/ accompagnatrice socio-professionnel</w:t>
                            </w:r>
                          </w:p>
                          <w:p w:rsidP="008B736D" w:rsidR="00CA2B35" w:rsidRDefault="00CA2B35" w:rsidRPr="006736C1"/>
                        </w:tc>
                        <w:tc>
                          <w:tcPr>
                            <w:tcW w:type="dxa" w:w="1319"/>
                          </w:tcPr>
                          <w:p w:rsidP="00B13F54" w:rsidR="00CA2B35" w:rsidRDefault="00CA2B35" w:rsidRPr="006736C1">
                            <w:r w:rsidRPr="006736C1">
                              <w:t>A</w:t>
                            </w:r>
                          </w:p>
                        </w:tc>
                        <w:tc>
                          <w:tcPr>
                            <w:tcW w:type="dxa" w:w="1721"/>
                          </w:tcPr>
                          <w:p w:rsidP="00B13F54" w:rsidR="00CA2B35" w:rsidRDefault="00CA2B35" w:rsidRPr="006736C1">
                            <w:pPr>
                              <w:ind w:firstLine="30"/>
                            </w:pPr>
                            <w:r w:rsidRPr="006736C1">
                              <w:t>285</w:t>
                            </w:r>
                          </w:p>
                        </w:tc>
                        <w:tc>
                          <w:tcPr>
                            <w:tcW w:type="dxa" w:w="2422"/>
                          </w:tcPr>
                          <w:p w:rsidP="00B13F54" w:rsidR="00CA2B35" w:rsidRDefault="00CA2B35" w:rsidRPr="006736C1">
                            <w:r>
                              <w:t>1752.75€</w:t>
                            </w:r>
                          </w:p>
                        </w:tc>
                      </w:tr>
                      <w:tr w:rsidR="00CA2B35" w:rsidRPr="002D68E4" w:rsidTr="008F6CAC">
                        <w:trPr>
                          <w:trHeight w:val="360"/>
                        </w:trPr>
                        <w:tc>
                          <w:tcPr>
                            <w:tcW w:type="dxa" w:w="2933"/>
                            <w:vMerge/>
                          </w:tcPr>
                          <w:p w:rsidP="008B736D" w:rsidR="00CA2B35" w:rsidRDefault="00CA2B35" w:rsidRPr="00676B29">
                            <w:pPr>
                              <w:ind w:left="426"/>
                              <w:suppressOverlap/>
                              <w:rPr>
                                <w:szCs w:val="22"/>
                              </w:rPr>
                            </w:pPr>
                          </w:p>
                        </w:tc>
                        <w:tc>
                          <w:tcPr>
                            <w:tcW w:type="dxa" w:w="1319"/>
                          </w:tcPr>
                          <w:p w:rsidP="00B13F54" w:rsidR="00CA2B35" w:rsidRDefault="00CA2B35" w:rsidRPr="00676B29">
                            <w:pPr>
                              <w:suppressOverlap/>
                              <w:rPr>
                                <w:szCs w:val="22"/>
                              </w:rPr>
                            </w:pPr>
                            <w:r w:rsidRPr="006736C1">
                              <w:t>B</w:t>
                            </w:r>
                          </w:p>
                        </w:tc>
                        <w:tc>
                          <w:tcPr>
                            <w:tcW w:type="dxa" w:w="1721"/>
                          </w:tcPr>
                          <w:p w:rsidP="00B13F54" w:rsidR="00CA2B35" w:rsidRDefault="00CA2B35" w:rsidRPr="00676B29">
                            <w:pPr>
                              <w:ind w:firstLine="30" w:left="30"/>
                              <w:suppressOverlap/>
                              <w:rPr>
                                <w:szCs w:val="22"/>
                              </w:rPr>
                            </w:pPr>
                            <w:r w:rsidRPr="006736C1">
                              <w:t>315</w:t>
                            </w:r>
                          </w:p>
                        </w:tc>
                        <w:tc>
                          <w:tcPr>
                            <w:tcW w:type="dxa" w:w="2422"/>
                          </w:tcPr>
                          <w:p w:rsidP="00B13F54" w:rsidR="00CA2B35" w:rsidRDefault="00CA2B35" w:rsidRPr="00676B29">
                            <w:pPr>
                              <w:suppressOverlap/>
                              <w:rPr>
                                <w:szCs w:val="22"/>
                              </w:rPr>
                            </w:pPr>
                            <w:r>
                              <w:t>1937.25€</w:t>
                            </w:r>
                          </w:p>
                        </w:tc>
                      </w:tr>
                      <w:tr w:rsidR="00CA2B35" w:rsidRPr="002D68E4" w:rsidTr="008F6CAC">
                        <w:trPr>
                          <w:trHeight w:val="360"/>
                        </w:trPr>
                        <w:tc>
                          <w:tcPr>
                            <w:tcW w:type="dxa" w:w="2933"/>
                            <w:vMerge/>
                          </w:tcPr>
                          <w:p w:rsidP="008B736D" w:rsidR="00CA2B35" w:rsidRDefault="00CA2B35" w:rsidRPr="00676B29">
                            <w:pPr>
                              <w:ind w:left="426"/>
                              <w:suppressOverlap/>
                              <w:rPr>
                                <w:szCs w:val="22"/>
                              </w:rPr>
                            </w:pPr>
                          </w:p>
                        </w:tc>
                        <w:tc>
                          <w:tcPr>
                            <w:tcW w:type="dxa" w:w="1319"/>
                          </w:tcPr>
                          <w:p w:rsidP="00B13F54" w:rsidR="00CA2B35" w:rsidRDefault="00CA2B35" w:rsidRPr="00676B29">
                            <w:pPr>
                              <w:suppressOverlap/>
                              <w:rPr>
                                <w:szCs w:val="22"/>
                              </w:rPr>
                            </w:pPr>
                            <w:r w:rsidRPr="006736C1">
                              <w:t>C</w:t>
                            </w:r>
                          </w:p>
                        </w:tc>
                        <w:tc>
                          <w:tcPr>
                            <w:tcW w:type="dxa" w:w="1721"/>
                          </w:tcPr>
                          <w:p w:rsidP="00B13F54" w:rsidR="00CA2B35" w:rsidRDefault="00CA2B35" w:rsidRPr="00676B29">
                            <w:pPr>
                              <w:ind w:firstLine="30" w:left="30"/>
                              <w:suppressOverlap/>
                              <w:rPr>
                                <w:szCs w:val="22"/>
                              </w:rPr>
                            </w:pPr>
                            <w:r w:rsidRPr="006736C1">
                              <w:t>345</w:t>
                            </w:r>
                          </w:p>
                        </w:tc>
                        <w:tc>
                          <w:tcPr>
                            <w:tcW w:type="dxa" w:w="2422"/>
                          </w:tcPr>
                          <w:p w:rsidP="00B13F54" w:rsidR="00CA2B35" w:rsidRDefault="00CA2B35" w:rsidRPr="00676B29">
                            <w:pPr>
                              <w:suppressOverlap/>
                              <w:rPr>
                                <w:szCs w:val="22"/>
                              </w:rPr>
                            </w:pPr>
                            <w:r>
                              <w:t>2121.75€</w:t>
                            </w:r>
                          </w:p>
                        </w:tc>
                      </w:tr>
                      <w:tr w:rsidR="00CA2B35" w:rsidRPr="002D68E4" w:rsidTr="008F6CAC">
                        <w:trPr>
                          <w:trHeight w:val="360"/>
                        </w:trPr>
                        <w:tc>
                          <w:tcPr>
                            <w:tcW w:type="dxa" w:w="2933"/>
                            <w:vMerge/>
                          </w:tcPr>
                          <w:p w:rsidP="008B736D" w:rsidR="00CA2B35" w:rsidRDefault="00CA2B35" w:rsidRPr="00676B29">
                            <w:pPr>
                              <w:ind w:left="426"/>
                              <w:suppressOverlap/>
                              <w:rPr>
                                <w:szCs w:val="22"/>
                              </w:rPr>
                            </w:pPr>
                          </w:p>
                        </w:tc>
                        <w:tc>
                          <w:tcPr>
                            <w:tcW w:type="dxa" w:w="1319"/>
                          </w:tcPr>
                          <w:p w:rsidP="00B13F54" w:rsidR="00CA2B35" w:rsidRDefault="00CA2B35" w:rsidRPr="006736C1">
                            <w:pPr>
                              <w:suppressOverlap/>
                            </w:pPr>
                            <w:r>
                              <w:t>Exceptionnelle</w:t>
                            </w:r>
                          </w:p>
                        </w:tc>
                        <w:tc>
                          <w:tcPr>
                            <w:tcW w:type="dxa" w:w="1721"/>
                          </w:tcPr>
                          <w:p w:rsidP="00B13F54" w:rsidR="00CA2B35" w:rsidRDefault="00C70E21" w:rsidRPr="006736C1">
                            <w:pPr>
                              <w:ind w:firstLine="30" w:left="30"/>
                              <w:suppressOverlap/>
                            </w:pPr>
                            <w:r>
                              <w:t>375</w:t>
                            </w:r>
                          </w:p>
                        </w:tc>
                        <w:tc>
                          <w:tcPr>
                            <w:tcW w:type="dxa" w:w="2422"/>
                          </w:tcPr>
                          <w:p w:rsidP="00B13F54" w:rsidR="00CA2B35" w:rsidRDefault="00C70E21">
                            <w:pPr>
                              <w:suppressOverlap/>
                            </w:pPr>
                            <w:r>
                              <w:t>2306.25€</w:t>
                            </w:r>
                          </w:p>
                        </w:tc>
                      </w:tr>
                      <w:tr w:rsidR="00CA2B35" w:rsidRPr="002D68E4" w:rsidTr="008F6CAC">
                        <w:trPr>
                          <w:trHeight w:val="383"/>
                        </w:trPr>
                        <w:tc>
                          <w:tcPr>
                            <w:tcW w:type="dxa" w:w="2933"/>
                            <w:vMerge w:val="restart"/>
                          </w:tcPr>
                          <w:p w:rsidP="008B736D" w:rsidR="00CA2B35" w:rsidRDefault="00CA2B35" w:rsidRPr="006736C1">
                            <w:r w:rsidRPr="006736C1">
                              <w:t>Responsable administratif-</w:t>
                            </w:r>
                            <w:proofErr w:type="spellStart"/>
                            <w:r w:rsidRPr="006736C1">
                              <w:t>ve</w:t>
                            </w:r>
                            <w:proofErr w:type="spellEnd"/>
                            <w:r w:rsidRPr="006736C1">
                              <w:t xml:space="preserve"> et de gestion</w:t>
                            </w:r>
                          </w:p>
                          <w:p w:rsidP="008B736D" w:rsidR="00CA2B35" w:rsidRDefault="00CA2B35" w:rsidRPr="006736C1"/>
                        </w:tc>
                        <w:tc>
                          <w:tcPr>
                            <w:tcW w:type="dxa" w:w="1319"/>
                          </w:tcPr>
                          <w:p w:rsidP="00B13F54" w:rsidR="00CA2B35" w:rsidRDefault="00CA2B35" w:rsidRPr="006736C1">
                            <w:r w:rsidRPr="006736C1">
                              <w:t>A</w:t>
                            </w:r>
                          </w:p>
                        </w:tc>
                        <w:tc>
                          <w:tcPr>
                            <w:tcW w:type="dxa" w:w="1721"/>
                          </w:tcPr>
                          <w:p w:rsidP="00B13F54" w:rsidR="00CA2B35" w:rsidRDefault="00CA2B35" w:rsidRPr="006736C1">
                            <w:pPr>
                              <w:ind w:firstLine="30"/>
                            </w:pPr>
                            <w:r w:rsidRPr="006736C1">
                              <w:t>285</w:t>
                            </w:r>
                          </w:p>
                        </w:tc>
                        <w:tc>
                          <w:tcPr>
                            <w:tcW w:type="dxa" w:w="2422"/>
                          </w:tcPr>
                          <w:p w:rsidP="00B13F54" w:rsidR="00CA2B35" w:rsidRDefault="00CA2B35" w:rsidRPr="006736C1">
                            <w:r>
                              <w:t>1752.75€</w:t>
                            </w:r>
                          </w:p>
                        </w:tc>
                      </w:tr>
                      <w:tr w:rsidR="00CA2B35" w:rsidRPr="002D68E4" w:rsidTr="008F6CAC">
                        <w:trPr>
                          <w:trHeight w:val="383"/>
                        </w:trPr>
                        <w:tc>
                          <w:tcPr>
                            <w:tcW w:type="dxa" w:w="2933"/>
                            <w:vMerge/>
                          </w:tcPr>
                          <w:p w:rsidP="008B736D" w:rsidR="00CA2B35" w:rsidRDefault="00CA2B35" w:rsidRPr="00676B29">
                            <w:pPr>
                              <w:ind w:left="426"/>
                              <w:suppressOverlap/>
                              <w:rPr>
                                <w:szCs w:val="22"/>
                              </w:rPr>
                            </w:pPr>
                          </w:p>
                        </w:tc>
                        <w:tc>
                          <w:tcPr>
                            <w:tcW w:type="dxa" w:w="1319"/>
                          </w:tcPr>
                          <w:p w:rsidP="00B13F54" w:rsidR="00CA2B35" w:rsidRDefault="00CA2B35" w:rsidRPr="00676B29">
                            <w:pPr>
                              <w:suppressOverlap/>
                              <w:rPr>
                                <w:szCs w:val="22"/>
                              </w:rPr>
                            </w:pPr>
                            <w:r w:rsidRPr="006736C1">
                              <w:t>B</w:t>
                            </w:r>
                          </w:p>
                        </w:tc>
                        <w:tc>
                          <w:tcPr>
                            <w:tcW w:type="dxa" w:w="1721"/>
                          </w:tcPr>
                          <w:p w:rsidP="00B13F54" w:rsidR="00CA2B35" w:rsidRDefault="00CA2B35" w:rsidRPr="00676B29">
                            <w:pPr>
                              <w:ind w:firstLine="30" w:left="30"/>
                              <w:suppressOverlap/>
                              <w:rPr>
                                <w:szCs w:val="22"/>
                              </w:rPr>
                            </w:pPr>
                            <w:r w:rsidRPr="006736C1">
                              <w:t>315</w:t>
                            </w:r>
                          </w:p>
                        </w:tc>
                        <w:tc>
                          <w:tcPr>
                            <w:tcW w:type="dxa" w:w="2422"/>
                          </w:tcPr>
                          <w:p w:rsidP="00B13F54" w:rsidR="00CA2B35" w:rsidRDefault="00CA2B35" w:rsidRPr="00676B29">
                            <w:pPr>
                              <w:suppressOverlap/>
                              <w:rPr>
                                <w:szCs w:val="22"/>
                              </w:rPr>
                            </w:pPr>
                            <w:r>
                              <w:t>1937.25€</w:t>
                            </w:r>
                          </w:p>
                        </w:tc>
                      </w:tr>
                      <w:tr w:rsidR="00CA2B35" w:rsidRPr="002D68E4" w:rsidTr="008F6CAC">
                        <w:trPr>
                          <w:trHeight w:val="383"/>
                        </w:trPr>
                        <w:tc>
                          <w:tcPr>
                            <w:tcW w:type="dxa" w:w="2933"/>
                            <w:vMerge/>
                          </w:tcPr>
                          <w:p w:rsidP="008B736D" w:rsidR="00CA2B35" w:rsidRDefault="00CA2B35" w:rsidRPr="00676B29">
                            <w:pPr>
                              <w:ind w:left="426"/>
                              <w:suppressOverlap/>
                              <w:rPr>
                                <w:szCs w:val="22"/>
                              </w:rPr>
                            </w:pPr>
                          </w:p>
                        </w:tc>
                        <w:tc>
                          <w:tcPr>
                            <w:tcW w:type="dxa" w:w="1319"/>
                          </w:tcPr>
                          <w:p w:rsidP="00B13F54" w:rsidR="00CA2B35" w:rsidRDefault="00CA2B35" w:rsidRPr="00676B29">
                            <w:pPr>
                              <w:suppressOverlap/>
                              <w:rPr>
                                <w:szCs w:val="22"/>
                              </w:rPr>
                            </w:pPr>
                            <w:r w:rsidRPr="006736C1">
                              <w:t>C</w:t>
                            </w:r>
                          </w:p>
                        </w:tc>
                        <w:tc>
                          <w:tcPr>
                            <w:tcW w:type="dxa" w:w="1721"/>
                          </w:tcPr>
                          <w:p w:rsidP="00B13F54" w:rsidR="00CA2B35" w:rsidRDefault="00CA2B35" w:rsidRPr="00676B29">
                            <w:pPr>
                              <w:ind w:firstLine="30" w:left="30"/>
                              <w:suppressOverlap/>
                              <w:rPr>
                                <w:szCs w:val="22"/>
                              </w:rPr>
                            </w:pPr>
                            <w:r w:rsidRPr="006736C1">
                              <w:t>345</w:t>
                            </w:r>
                          </w:p>
                        </w:tc>
                        <w:tc>
                          <w:tcPr>
                            <w:tcW w:type="dxa" w:w="2422"/>
                          </w:tcPr>
                          <w:p w:rsidP="00B13F54" w:rsidR="00CA2B35" w:rsidRDefault="00CA2B35" w:rsidRPr="00676B29">
                            <w:pPr>
                              <w:suppressOverlap/>
                              <w:rPr>
                                <w:szCs w:val="22"/>
                              </w:rPr>
                            </w:pPr>
                            <w:r>
                              <w:t>2121.75€</w:t>
                            </w:r>
                          </w:p>
                        </w:tc>
                      </w:tr>
                      <w:tr w:rsidR="00CA2B35" w:rsidRPr="002D68E4" w:rsidTr="008F6CAC">
                        <w:trPr>
                          <w:trHeight w:val="383"/>
                        </w:trPr>
                        <w:tc>
                          <w:tcPr>
                            <w:tcW w:type="dxa" w:w="2933"/>
                            <w:vMerge/>
                          </w:tcPr>
                          <w:p w:rsidP="008B736D" w:rsidR="00CA2B35" w:rsidRDefault="00CA2B35" w:rsidRPr="00676B29">
                            <w:pPr>
                              <w:ind w:left="426"/>
                              <w:suppressOverlap/>
                              <w:rPr>
                                <w:szCs w:val="22"/>
                              </w:rPr>
                            </w:pPr>
                          </w:p>
                        </w:tc>
                        <w:tc>
                          <w:tcPr>
                            <w:tcW w:type="dxa" w:w="1319"/>
                          </w:tcPr>
                          <w:p w:rsidP="00B13F54" w:rsidR="00CA2B35" w:rsidRDefault="00CA2B35" w:rsidRPr="006736C1">
                            <w:pPr>
                              <w:suppressOverlap/>
                            </w:pPr>
                            <w:r>
                              <w:t>Exceptionnelle</w:t>
                            </w:r>
                          </w:p>
                        </w:tc>
                        <w:tc>
                          <w:tcPr>
                            <w:tcW w:type="dxa" w:w="1721"/>
                          </w:tcPr>
                          <w:p w:rsidP="00B13F54" w:rsidR="00CA2B35" w:rsidRDefault="00C70E21" w:rsidRPr="006736C1">
                            <w:pPr>
                              <w:ind w:firstLine="30" w:left="30"/>
                              <w:suppressOverlap/>
                            </w:pPr>
                            <w:r>
                              <w:t>375</w:t>
                            </w:r>
                          </w:p>
                        </w:tc>
                        <w:tc>
                          <w:tcPr>
                            <w:tcW w:type="dxa" w:w="2422"/>
                          </w:tcPr>
                          <w:p w:rsidP="00B13F54" w:rsidR="00CA2B35" w:rsidRDefault="00C70E21">
                            <w:pPr>
                              <w:suppressOverlap/>
                            </w:pPr>
                            <w:r>
                              <w:t>2306.25€</w:t>
                            </w:r>
                          </w:p>
                        </w:tc>
                      </w:tr>
                      <w:tr w:rsidR="00CA2B35" w:rsidRPr="002D68E4" w:rsidTr="008F6CAC">
                        <w:trPr>
                          <w:trHeight w:val="406"/>
                        </w:trPr>
                        <w:tc>
                          <w:tcPr>
                            <w:tcW w:type="dxa" w:w="2933"/>
                            <w:vMerge w:val="restart"/>
                          </w:tcPr>
                          <w:p w:rsidP="008B736D" w:rsidR="00CA2B35" w:rsidRDefault="00CA2B35" w:rsidRPr="006736C1">
                            <w:r w:rsidRPr="006736C1">
                              <w:t>Directeur-</w:t>
                            </w:r>
                            <w:proofErr w:type="spellStart"/>
                            <w:r w:rsidRPr="006736C1">
                              <w:t>trice</w:t>
                            </w:r>
                            <w:proofErr w:type="spellEnd"/>
                          </w:p>
                          <w:p w:rsidP="008B736D" w:rsidR="00CA2B35" w:rsidRDefault="00CA2B35" w:rsidRPr="006736C1"/>
                        </w:tc>
                        <w:tc>
                          <w:tcPr>
                            <w:tcW w:type="dxa" w:w="1319"/>
                          </w:tcPr>
                          <w:p w:rsidP="00B13F54" w:rsidR="00CA2B35" w:rsidRDefault="00CA2B35" w:rsidRPr="006736C1">
                            <w:r w:rsidRPr="006736C1">
                              <w:t>A</w:t>
                            </w:r>
                          </w:p>
                        </w:tc>
                        <w:tc>
                          <w:tcPr>
                            <w:tcW w:type="dxa" w:w="1721"/>
                          </w:tcPr>
                          <w:p w:rsidP="00B13F54" w:rsidR="00CA2B35" w:rsidRDefault="00CA2B35" w:rsidRPr="006736C1">
                            <w:pPr>
                              <w:ind w:firstLine="30"/>
                            </w:pPr>
                            <w:r w:rsidRPr="006736C1">
                              <w:t>405</w:t>
                            </w:r>
                          </w:p>
                        </w:tc>
                        <w:tc>
                          <w:tcPr>
                            <w:tcW w:type="dxa" w:w="2422"/>
                          </w:tcPr>
                          <w:p w:rsidP="00B13F54" w:rsidR="00CA2B35" w:rsidRDefault="00CA2B35" w:rsidRPr="006736C1">
                            <w:r>
                              <w:t>2490.75€</w:t>
                            </w:r>
                          </w:p>
                        </w:tc>
                      </w:tr>
                      <w:tr w:rsidR="00CA2B35" w:rsidRPr="002D68E4" w:rsidTr="008F6CAC">
                        <w:trPr>
                          <w:trHeight w:val="406"/>
                        </w:trPr>
                        <w:tc>
                          <w:tcPr>
                            <w:tcW w:type="dxa" w:w="2933"/>
                            <w:vMerge/>
                          </w:tcPr>
                          <w:p w:rsidP="008B736D" w:rsidR="00CA2B35" w:rsidRDefault="00CA2B35" w:rsidRPr="00676B29">
                            <w:pPr>
                              <w:ind w:left="426"/>
                              <w:suppressOverlap/>
                              <w:rPr>
                                <w:szCs w:val="22"/>
                              </w:rPr>
                            </w:pPr>
                          </w:p>
                        </w:tc>
                        <w:tc>
                          <w:tcPr>
                            <w:tcW w:type="dxa" w:w="1319"/>
                          </w:tcPr>
                          <w:p w:rsidP="00B13F54" w:rsidR="00CA2B35" w:rsidRDefault="00CA2B35" w:rsidRPr="00676B29">
                            <w:pPr>
                              <w:suppressOverlap/>
                              <w:rPr>
                                <w:szCs w:val="22"/>
                              </w:rPr>
                            </w:pPr>
                            <w:r w:rsidRPr="006736C1">
                              <w:t>B</w:t>
                            </w:r>
                          </w:p>
                        </w:tc>
                        <w:tc>
                          <w:tcPr>
                            <w:tcW w:type="dxa" w:w="1721"/>
                          </w:tcPr>
                          <w:p w:rsidP="00B13F54" w:rsidR="00CA2B35" w:rsidRDefault="00CA2B35" w:rsidRPr="00676B29">
                            <w:pPr>
                              <w:ind w:firstLine="30" w:left="30"/>
                              <w:suppressOverlap/>
                              <w:rPr>
                                <w:szCs w:val="22"/>
                              </w:rPr>
                            </w:pPr>
                            <w:r w:rsidRPr="006736C1">
                              <w:t>455</w:t>
                            </w:r>
                          </w:p>
                        </w:tc>
                        <w:tc>
                          <w:tcPr>
                            <w:tcW w:type="dxa" w:w="2422"/>
                          </w:tcPr>
                          <w:p w:rsidP="00B13F54" w:rsidR="00CA2B35" w:rsidRDefault="00CA2B35" w:rsidRPr="00676B29">
                            <w:pPr>
                              <w:suppressOverlap/>
                              <w:rPr>
                                <w:szCs w:val="22"/>
                              </w:rPr>
                            </w:pPr>
                            <w:r>
                              <w:t>2798.25€</w:t>
                            </w:r>
                          </w:p>
                        </w:tc>
                      </w:tr>
                      <w:tr w:rsidR="00CA2B35" w:rsidRPr="002D68E4" w:rsidTr="008F6CAC">
                        <w:trPr>
                          <w:trHeight w:val="406"/>
                        </w:trPr>
                        <w:tc>
                          <w:tcPr>
                            <w:tcW w:type="dxa" w:w="2933"/>
                            <w:vMerge/>
                          </w:tcPr>
                          <w:p w:rsidP="008B736D" w:rsidR="00CA2B35" w:rsidRDefault="00CA2B35" w:rsidRPr="00676B29">
                            <w:pPr>
                              <w:ind w:left="426"/>
                              <w:suppressOverlap/>
                              <w:rPr>
                                <w:szCs w:val="22"/>
                              </w:rPr>
                            </w:pPr>
                          </w:p>
                        </w:tc>
                        <w:tc>
                          <w:tcPr>
                            <w:tcW w:type="dxa" w:w="1319"/>
                          </w:tcPr>
                          <w:p w:rsidP="00B13F54" w:rsidR="00CA2B35" w:rsidRDefault="00CA2B35" w:rsidRPr="00676B29">
                            <w:pPr>
                              <w:suppressOverlap/>
                              <w:rPr>
                                <w:szCs w:val="22"/>
                              </w:rPr>
                            </w:pPr>
                            <w:r w:rsidRPr="006736C1">
                              <w:t>C</w:t>
                            </w:r>
                          </w:p>
                        </w:tc>
                        <w:tc>
                          <w:tcPr>
                            <w:tcW w:type="dxa" w:w="1721"/>
                          </w:tcPr>
                          <w:p w:rsidP="00B13F54" w:rsidR="00CA2B35" w:rsidRDefault="00CA2B35" w:rsidRPr="00676B29">
                            <w:pPr>
                              <w:ind w:firstLine="30" w:left="30"/>
                              <w:suppressOverlap/>
                              <w:rPr>
                                <w:szCs w:val="22"/>
                              </w:rPr>
                            </w:pPr>
                            <w:r w:rsidRPr="006736C1">
                              <w:t>505</w:t>
                            </w:r>
                          </w:p>
                        </w:tc>
                        <w:tc>
                          <w:tcPr>
                            <w:tcW w:type="dxa" w:w="2422"/>
                          </w:tcPr>
                          <w:p w:rsidP="00B13F54" w:rsidR="00CA2B35" w:rsidRDefault="00CA2B35" w:rsidRPr="00676B29">
                            <w:pPr>
                              <w:suppressOverlap/>
                              <w:rPr>
                                <w:szCs w:val="22"/>
                              </w:rPr>
                            </w:pPr>
                            <w:r>
                              <w:t>3105.75€</w:t>
                            </w:r>
                          </w:p>
                        </w:tc>
                      </w:tr>
                      <w:tr w:rsidR="00CA2B35" w:rsidRPr="002D68E4" w:rsidTr="008F6CAC">
                        <w:trPr>
                          <w:trHeight w:val="406"/>
                        </w:trPr>
                        <w:tc>
                          <w:tcPr>
                            <w:tcW w:type="dxa" w:w="2933"/>
                            <w:vMerge/>
                          </w:tcPr>
                          <w:p w:rsidP="008B736D" w:rsidR="00CA2B35" w:rsidRDefault="00CA2B35" w:rsidRPr="00676B29">
                            <w:pPr>
                              <w:ind w:left="426"/>
                              <w:suppressOverlap/>
                              <w:rPr>
                                <w:szCs w:val="22"/>
                              </w:rPr>
                            </w:pPr>
                          </w:p>
                        </w:tc>
                        <w:tc>
                          <w:tcPr>
                            <w:tcW w:type="dxa" w:w="1319"/>
                          </w:tcPr>
                          <w:p w:rsidP="00B13F54" w:rsidR="00CA2B35" w:rsidRDefault="00CA2B35" w:rsidRPr="006736C1">
                            <w:pPr>
                              <w:suppressOverlap/>
                            </w:pPr>
                            <w:r>
                              <w:t>Exceptionnelle</w:t>
                            </w:r>
                          </w:p>
                        </w:tc>
                        <w:tc>
                          <w:tcPr>
                            <w:tcW w:type="dxa" w:w="1721"/>
                          </w:tcPr>
                          <w:p w:rsidP="00B13F54" w:rsidR="00CA2B35" w:rsidRDefault="00C70E21" w:rsidRPr="006736C1">
                            <w:pPr>
                              <w:ind w:firstLine="30" w:left="30"/>
                              <w:suppressOverlap/>
                            </w:pPr>
                            <w:r>
                              <w:t>555</w:t>
                            </w:r>
                          </w:p>
                        </w:tc>
                        <w:tc>
                          <w:tcPr>
                            <w:tcW w:type="dxa" w:w="2422"/>
                          </w:tcPr>
                          <w:p w:rsidP="00B13F54" w:rsidR="00CA2B35" w:rsidRDefault="00C70E21">
                            <w:pPr>
                              <w:suppressOverlap/>
                            </w:pPr>
                            <w:r>
                              <w:t>3413.25€</w:t>
                            </w:r>
                          </w:p>
                        </w:tc>
                      </w:tr>
                    </w:tbl>
                    <w:p w:rsidP="00676B29" w:rsidR="00CA2B35" w:rsidRDefault="00CA2B35"/>
                    <w:p w:rsidP="00676B29" w:rsidR="00CA2B35" w:rsidRDefault="00CA2B35" w:rsidRPr="00972DAE">
                      <w:r>
                        <w:t>L’évolution entre niveau se fera, selon l’entretien annuel, tous les 4 ans.</w:t>
                      </w:r>
                    </w:p>
                  </w:txbxContent>
                </v:textbox>
                <w10:anchorlock/>
              </v:shape>
            </w:pict>
          </mc:Fallback>
        </mc:AlternateContent>
      </w:r>
    </w:p>
    <w:p w:rsidP="0012217A" w:rsidR="004F49D9" w:rsidRDefault="004F49D9"/>
    <w:p w:rsidP="0012217A" w:rsidR="00FE362B" w:rsidRDefault="00FE362B"/>
    <w:p w:rsidP="0012217A" w:rsidR="00FE362B" w:rsidRDefault="00FE362B" w:rsidRPr="002D68E4"/>
    <w:p w:rsidP="000A4267" w:rsidR="00AD4051" w:rsidRDefault="00092681" w:rsidRPr="002D68E4">
      <w:pPr>
        <w:pStyle w:val="Titre2"/>
      </w:pPr>
      <w:bookmarkStart w:id="52" w:name="_Toc70606039"/>
      <w:r w:rsidRPr="002D68E4">
        <w:lastRenderedPageBreak/>
        <w:t xml:space="preserve">Article </w:t>
      </w:r>
      <w:r w:rsidR="008F0B12">
        <w:t>9</w:t>
      </w:r>
      <w:r w:rsidR="00525ACF" w:rsidRPr="002D68E4">
        <w:t>.</w:t>
      </w:r>
      <w:r w:rsidRPr="002D68E4">
        <w:t>2 : Progression salariale</w:t>
      </w:r>
      <w:bookmarkEnd w:id="52"/>
    </w:p>
    <w:p w:rsidP="0012217A" w:rsidR="00AD4051" w:rsidRDefault="00AD4051"/>
    <w:p w:rsidP="0012217A" w:rsidR="00676B29" w:rsidRDefault="00676B29">
      <w:r>
        <w:rPr>
          <w:noProof/>
        </w:rPr>
        <mc:AlternateContent>
          <mc:Choice Requires="wps">
            <w:drawing>
              <wp:inline distB="0" distL="0" distR="0" distT="0" wp14:anchorId="6BAF50D6" wp14:editId="3FBD03AC">
                <wp:extent cx="6010275" cy="1403985"/>
                <wp:effectExtent b="25400" l="19050" r="28575" t="19050"/>
                <wp:docPr id="6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676B29" w:rsidR="00CA2B35" w:rsidRDefault="00CA2B35" w:rsidRPr="002D68E4">
                            <w:r w:rsidRPr="002D68E4">
                              <w:t xml:space="preserve">Tous les </w:t>
                            </w:r>
                            <w:r>
                              <w:t>3</w:t>
                            </w:r>
                            <w:r w:rsidRPr="002D68E4">
                              <w:t xml:space="preserve"> ans, une garantie de progression salariale d’une valeur de 5 points d’ancienneté dans la classe conventionnelle est accordée à chaque salarié quel que soit son emploi repère et son niveau</w:t>
                            </w:r>
                            <w:r>
                              <w:t>, avec un maximum de 35 points.</w:t>
                            </w:r>
                          </w:p>
                          <w:p w:rsidP="00676B29" w:rsidR="00CA2B35" w:rsidRDefault="00CA2B35" w:rsidRPr="002D68E4"/>
                          <w:p w:rsidP="00676B29" w:rsidR="00CA2B35" w:rsidRDefault="00CA2B35" w:rsidRPr="00676B29">
                            <w:r w:rsidRPr="002D68E4">
                              <w:t>Ces points s’ajoutent au coefficient du salarié.</w:t>
                            </w:r>
                          </w:p>
                        </w:txbxContent>
                      </wps:txbx>
                      <wps:bodyPr anchor="t" anchorCtr="0" bIns="45720" lIns="91440" rIns="91440" rot="0" tIns="45720" vert="horz" wrap="square">
                        <a:spAutoFit/>
                      </wps:bodyPr>
                    </wps:wsp>
                  </a:graphicData>
                </a:graphic>
              </wp:inline>
            </w:drawing>
          </mc:Choice>
          <mc:Fallback>
            <w:pict>
              <v:shape id="_x0000_s111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mLwfRMwIAAFgEAAAOAAAAZHJzL2Uyb0RvYy54bWysVEuP0zAQviPxHyzfaR70GTVdLV2KkJaH tHDhNnGcxsKxje026f56xk63FJYTIgfL4xl/nvm+maxvhk6SI7dOaFXSbJJSwhXTtVD7kn79snu1 pMR5UDVIrXhJT9zRm83LF+veFDzXrZY1twRBlCt6U9LWe1MkiWMt78BNtOEKnY22HXg07T6pLfSI 3skkT9N50mtbG6sZdw5P70Yn3UT8puHMf2oaxz2RJcXcfFxtXKuwJps1FHsLphXsnAb8QxYdCIWP XqDuwAM5WPEMqhPMaqcbP2G6S3TTCMZjDVhNlv5RzUMLhsdakBxnLjS5/wfLPh4/WyLqks6zBSUK OhTpG0pFak48HzwneSCpN67A2AeD0X54owcUOxbszL1m3x1RetuC2vNba3XfcqgxySzcTK6ujjgu gFT9B13jW3DwOgINje0Cg8gJQXQU63QRCPMgDA/nyFG+mFHC0JdN09er5Sy+AcXTdWOdf8d1R8Km pBY7IMLD8d75kA4UTyHhNaelqHdCymjYfbWVlhwBu2UXvzP6b2FSkb6k+XKGmTzHCJ3LLyjAGFd+ +jeYTnhsfSm6ki7T8IUgKAJ3b1Ud9x6EHPeYtlRnMgN/I5N+qIYo3uoiUqXrE9Jr9djqOJq4abV9 pKTHNi+p+3EAyymR7xVKtMqm0zAX0ZjOFjka9tpTXXtAMYQqqadk3G59nKXIgrlFKXcikhw0HzM5 54ztG7k/j1qYj2s7Rv36IWx+AgAA//8DAFBLAwQUAAYACAAAACEAmww2QNwAAAAFAQAADwAAAGRy cy9kb3ducmV2LnhtbEyPQU+EMBCF7yb+h2ZMvBi3gEoUKRs12cR4A43xWOgIZOkM0i6w/97qRS+T vLyX977Jt6sdxIyT65kUxJsIBFLDpqdWwdvr7vIWhPOajB6YUMERHWyL05NcZ4YXKnGufCtCCblM K+i8HzMpXdOh1W7DI1LwPnmy2gc5tdJMegnldpBJFKXS6p7CQqdHfOqw2VcHq+Dj8Wp4Kff1V/l8 XN453XE1X7BS52frwz0Ij6v/C8MPfkCHIjDVfCDjxKAgPOJ/b/DurtMbELWCJIljkEUu/9MX3wAA AP//AwBQSwECLQAUAAYACAAAACEAtoM4kv4AAADhAQAAEwAAAAAAAAAAAAAAAAAAAAAAW0NvbnRl bnRfVHlwZXNdLnhtbFBLAQItABQABgAIAAAAIQA4/SH/1gAAAJQBAAALAAAAAAAAAAAAAAAAAC8B AABfcmVscy8ucmVsc1BLAQItABQABgAIAAAAIQDmLwfRMwIAAFgEAAAOAAAAAAAAAAAAAAAAAC4C AABkcnMvZTJvRG9jLnhtbFBLAQItABQABgAIAAAAIQCbDDZA3AAAAAUBAAAPAAAAAAAAAAAAAAAA AI0EAABkcnMvZG93bnJldi54bWxQSwUGAAAAAAQABADzAAAAlgU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6BAF50D6">
                <v:textbox style="mso-fit-shape-to-text:t">
                  <w:txbxContent>
                    <w:p w:rsidP="00676B29" w:rsidR="00CA2B35" w:rsidRDefault="00CA2B35" w:rsidRPr="002D68E4">
                      <w:r w:rsidRPr="002D68E4">
                        <w:t xml:space="preserve">Tous les </w:t>
                      </w:r>
                      <w:r>
                        <w:t>3</w:t>
                      </w:r>
                      <w:r w:rsidRPr="002D68E4">
                        <w:t xml:space="preserve"> ans, une garantie de progression salariale d’une valeur de 5 points d’ancienneté dans la classe conventionnelle est accordée à chaque salarié quel que soit son emploi repère et son niveau</w:t>
                      </w:r>
                      <w:r>
                        <w:t>, avec un maximum de 35 points.</w:t>
                      </w:r>
                    </w:p>
                    <w:p w:rsidP="00676B29" w:rsidR="00CA2B35" w:rsidRDefault="00CA2B35" w:rsidRPr="002D68E4"/>
                    <w:p w:rsidP="00676B29" w:rsidR="00CA2B35" w:rsidRDefault="00CA2B35" w:rsidRPr="00676B29">
                      <w:r w:rsidRPr="002D68E4">
                        <w:t>Ces points s’ajoutent au coefficient du salarié.</w:t>
                      </w:r>
                    </w:p>
                  </w:txbxContent>
                </v:textbox>
                <w10:anchorlock/>
              </v:shape>
            </w:pict>
          </mc:Fallback>
        </mc:AlternateContent>
      </w:r>
    </w:p>
    <w:p w:rsidP="0012217A" w:rsidR="00676B29" w:rsidRDefault="00676B29" w:rsidRPr="002D68E4"/>
    <w:p w:rsidP="000A4267" w:rsidR="00B90AAD" w:rsidRDefault="00B90AAD" w:rsidRPr="002D68E4">
      <w:pPr>
        <w:pStyle w:val="Titre2"/>
      </w:pPr>
      <w:bookmarkStart w:id="53" w:name="_Toc486531751"/>
      <w:bookmarkStart w:id="54" w:name="_Toc70606040"/>
      <w:r w:rsidRPr="002D68E4">
        <w:t xml:space="preserve">Article </w:t>
      </w:r>
      <w:r w:rsidR="008F0B12">
        <w:t>9</w:t>
      </w:r>
      <w:r w:rsidR="00525ACF" w:rsidRPr="002D68E4">
        <w:t>.</w:t>
      </w:r>
      <w:r w:rsidRPr="002D68E4">
        <w:t>3 : Valeur du point</w:t>
      </w:r>
      <w:bookmarkEnd w:id="53"/>
      <w:bookmarkEnd w:id="54"/>
    </w:p>
    <w:p w:rsidP="0012217A" w:rsidR="00AD4051" w:rsidRDefault="00AD4051"/>
    <w:p w:rsidP="0012217A" w:rsidR="00676B29" w:rsidRDefault="00676B29">
      <w:r>
        <w:rPr>
          <w:noProof/>
        </w:rPr>
        <mc:AlternateContent>
          <mc:Choice Requires="wps">
            <w:drawing>
              <wp:inline distB="0" distL="0" distR="0" distT="0" wp14:anchorId="43698007" wp14:editId="41616230">
                <wp:extent cx="6010275" cy="1403985"/>
                <wp:effectExtent b="25400" l="19050" r="28575" t="19050"/>
                <wp:docPr id="6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676B29" w:rsidR="00CA2B35" w:rsidRDefault="00CA2B35" w:rsidRPr="002D68E4">
                            <w:r w:rsidRPr="002D68E4">
                              <w:t>La valeur du point</w:t>
                            </w:r>
                            <w:r w:rsidRPr="00894813">
                              <w:t xml:space="preserve"> est </w:t>
                            </w:r>
                            <w:r>
                              <w:t>indexée sur l’indice SYNESI (6.15€ au 01/07/2021)</w:t>
                            </w:r>
                            <w:r w:rsidRPr="002D68E4">
                              <w:t xml:space="preserve">. </w:t>
                            </w:r>
                          </w:p>
                          <w:p w:rsidP="00676B29" w:rsidR="00CA2B35" w:rsidRDefault="00CA2B35" w:rsidRPr="00676B29"/>
                        </w:txbxContent>
                      </wps:txbx>
                      <wps:bodyPr anchor="t" anchorCtr="0" bIns="45720" lIns="91440" rIns="91440" rot="0" tIns="45720" vert="horz" wrap="square">
                        <a:spAutoFit/>
                      </wps:bodyPr>
                    </wps:wsp>
                  </a:graphicData>
                </a:graphic>
              </wp:inline>
            </w:drawing>
          </mc:Choice>
          <mc:Fallback>
            <w:pict>
              <v:shape id="_x0000_s111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U2DONQIAAFgEAAAOAAAAZHJzL2Uyb0RvYy54bWysVE1v2zAMvQ/YfxB0X/zRJE2MOEWXLsOA 7gPodtmNluVYmCxpkhI7/fWj5DTN1p2G+SCIIvX0+Eh6dTN0khy4dUKrkmaTlBKumK6F2pX029ft mwUlzoOqQWrFS3rkjt6sX79a9abguW61rLklCKJc0ZuStt6bIkkca3kHbqINV+hstO3Ao2l3SW2h R/ROJnmazpNe29pYzbhzeHo3Ouk64jcNZ/5z0zjuiSwpcvNxtXGtwpqsV1DsLJhWsBMN+AcWHQiF j56h7sAD2VvxAqoTzGqnGz9hukt00wjGYw6YTZb+kc1DC4bHXFAcZ84yuf8Hyz4dvlgi6pLOsyUl Cjos0ncsFak58XzwnORBpN64AmMfDEb74a0esNgxYWfuNfvhiNKbFtSO31qr+5ZDjSSzcDO5uDri uABS9R91jW/B3usINDS2CwqiJgTRsVjHc4GQB2F4OEeN8usZJQx92TS9Wi5m8Q0onq4b6/x7rjsS NiW12AERHg73zgc6UDyFhNeclqLeCimjYXfVRlpyAOyWbfxO6L+FSUX6kuaLGTJ5iRE6l59RgDGu /PRvMJ3w2PpSdCVdpOELQVAE7d6pOu49CDnukbZUJzGDfqOSfqiGWLzlVbgclK50fUR5rR5bHUcT N622j5T02OYldT/3YDkl8oPCEi2z6TTMRTSms+scDXvpqS49oBhCldRTMm43Ps5SVMHcYim3Ior8 zOTEGds3an8atTAfl3aMev4hrH8BAAD//wMAUEsDBBQABgAIAAAAIQCbDDZA3AAAAAUBAAAPAAAA ZHJzL2Rvd25yZXYueG1sTI9BT4QwEIXvJv6HZky8GLeAShQpGzXZxHgDjfFY6Ahk6QzSLrD/3upF L5O8vJf3vsm3qx3EjJPrmRTEmwgEUsOmp1bB2+vu8haE85qMHphQwREdbIvTk1xnhhcqca58K0IJ uUwr6LwfMyld06HVbsMjUvA+ebLaBzm10kx6CeV2kEkUpdLqnsJCp0d86rDZVwer4OPxangp9/VX +Xxc3jndcTVfsFLnZ+vDPQiPq/8Lww9+QIciMNV8IOPEoCA84n9v8O6u0xsQtYIkiWOQRS7/0xff AAAA//8DAFBLAQItABQABgAIAAAAIQC2gziS/gAAAOEBAAATAAAAAAAAAAAAAAAAAAAAAABbQ29u dGVudF9UeXBlc10ueG1sUEsBAi0AFAAGAAgAAAAhADj9If/WAAAAlAEAAAsAAAAAAAAAAAAAAAAA LwEAAF9yZWxzLy5yZWxzUEsBAi0AFAAGAAgAAAAhAH9TYM41AgAAWAQAAA4AAAAAAAAAAAAAAAAA LgIAAGRycy9lMm9Eb2MueG1sUEsBAi0AFAAGAAgAAAAhAJsMNkDcAAAABQEAAA8AAAAAAAAAAAAA AAAAjwQAAGRycy9kb3ducmV2LnhtbFBLBQYAAAAABAAEAPMAAACYBQ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43698007">
                <v:textbox style="mso-fit-shape-to-text:t">
                  <w:txbxContent>
                    <w:p w:rsidP="00676B29" w:rsidR="00CA2B35" w:rsidRDefault="00CA2B35" w:rsidRPr="002D68E4">
                      <w:r w:rsidRPr="002D68E4">
                        <w:t>La valeur du point</w:t>
                      </w:r>
                      <w:r w:rsidRPr="00894813">
                        <w:t xml:space="preserve"> est </w:t>
                      </w:r>
                      <w:r>
                        <w:t>indexée sur l’indice SYNESI (6.15€ au 01/07/2021)</w:t>
                      </w:r>
                      <w:r w:rsidRPr="002D68E4">
                        <w:t xml:space="preserve">. </w:t>
                      </w:r>
                    </w:p>
                    <w:p w:rsidP="00676B29" w:rsidR="00CA2B35" w:rsidRDefault="00CA2B35" w:rsidRPr="00676B29"/>
                  </w:txbxContent>
                </v:textbox>
                <w10:anchorlock/>
              </v:shape>
            </w:pict>
          </mc:Fallback>
        </mc:AlternateContent>
      </w:r>
    </w:p>
    <w:p w:rsidP="0012217A" w:rsidR="00676B29" w:rsidRDefault="00676B29" w:rsidRPr="002D68E4"/>
    <w:p w:rsidP="0012217A" w:rsidR="00AD4051" w:rsidRDefault="00AD4051" w:rsidRPr="002D68E4"/>
    <w:p w:rsidP="0012217A" w:rsidR="00B90AAD" w:rsidRDefault="004A1FB1" w:rsidRPr="002D68E4">
      <w:pPr>
        <w:tabs>
          <w:tab w:pos="1440" w:val="clear"/>
          <w:tab w:pos="4320" w:val="clear"/>
        </w:tabs>
        <w:rPr>
          <w:b/>
          <w:bCs w:val="0"/>
          <w:sz w:val="32"/>
        </w:rPr>
      </w:pPr>
      <w:bookmarkStart w:id="55" w:name="_Toc486531752"/>
      <w:r>
        <w:t>Le Conseil d’Administration peut décider en fonction du résultat du versement d’une prime ou d’avantage en nature de façon discrétionnaire ou unilatérale. Ces versements ne peuvent en aucun cas constituer un avantage acquis.</w:t>
      </w:r>
      <w:r w:rsidR="00B90AAD" w:rsidRPr="002D68E4">
        <w:br w:type="page"/>
      </w:r>
    </w:p>
    <w:p w:rsidP="0012217A" w:rsidR="00B90AAD" w:rsidRDefault="00B90AAD">
      <w:pPr>
        <w:pStyle w:val="Titre1"/>
      </w:pPr>
      <w:bookmarkStart w:id="56" w:name="_Toc70606041"/>
      <w:r w:rsidRPr="002D68E4">
        <w:lastRenderedPageBreak/>
        <w:t xml:space="preserve">Titre </w:t>
      </w:r>
      <w:r w:rsidR="008F0B12" w:rsidRPr="002D68E4">
        <w:t>1</w:t>
      </w:r>
      <w:r w:rsidR="008F0B12">
        <w:t>0</w:t>
      </w:r>
      <w:r w:rsidR="008F0B12" w:rsidRPr="002D68E4">
        <w:t> </w:t>
      </w:r>
      <w:r w:rsidR="001970AB" w:rsidRPr="002D68E4">
        <w:t>–</w:t>
      </w:r>
      <w:r w:rsidRPr="002D68E4">
        <w:t xml:space="preserve"> </w:t>
      </w:r>
      <w:bookmarkEnd w:id="55"/>
      <w:r w:rsidR="001970AB" w:rsidRPr="002D68E4">
        <w:t>Prévention des risques professionnels</w:t>
      </w:r>
      <w:bookmarkEnd w:id="56"/>
    </w:p>
    <w:p w:rsidP="0056765B" w:rsidR="0056765B" w:rsidRDefault="0056765B" w:rsidRPr="0056765B"/>
    <w:p w:rsidP="000A4267" w:rsidR="00B90AAD" w:rsidRDefault="00B90AAD" w:rsidRPr="002D68E4">
      <w:pPr>
        <w:pStyle w:val="Titre2"/>
      </w:pPr>
      <w:bookmarkStart w:id="57" w:name="_Toc486531754"/>
      <w:bookmarkStart w:id="58" w:name="_Toc70606042"/>
      <w:r w:rsidRPr="002D68E4">
        <w:t xml:space="preserve">Article </w:t>
      </w:r>
      <w:r w:rsidR="008F0B12">
        <w:t>10</w:t>
      </w:r>
      <w:r w:rsidRPr="002D68E4">
        <w:t xml:space="preserve">.1 : </w:t>
      </w:r>
      <w:r w:rsidR="00F444DB" w:rsidRPr="002D68E4">
        <w:t>C</w:t>
      </w:r>
      <w:r w:rsidRPr="002D68E4">
        <w:t>onnaissance des postes de travail</w:t>
      </w:r>
      <w:bookmarkEnd w:id="57"/>
      <w:bookmarkEnd w:id="58"/>
    </w:p>
    <w:p w:rsidP="0012217A" w:rsidR="00AD4051" w:rsidRDefault="00AD4051">
      <w:pPr>
        <w:rPr>
          <w:b/>
          <w:color w:val="FF0000"/>
        </w:rPr>
      </w:pPr>
    </w:p>
    <w:p w:rsidP="0012217A" w:rsidR="00BD7FC5" w:rsidRDefault="0056765B">
      <w:pPr>
        <w:rPr>
          <w:b/>
          <w:color w:val="FF0000"/>
        </w:rPr>
      </w:pPr>
      <w:r>
        <w:rPr>
          <w:noProof/>
        </w:rPr>
        <mc:AlternateContent>
          <mc:Choice Requires="wps">
            <w:drawing>
              <wp:inline distB="0" distL="0" distR="0" distT="0" wp14:anchorId="2742A591" wp14:editId="42D666DF">
                <wp:extent cx="6010275" cy="1403985"/>
                <wp:effectExtent b="25400" l="19050" r="28575" t="19050"/>
                <wp:docPr id="6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56765B" w:rsidR="00CA2B35" w:rsidRDefault="00CA2B35">
                            <w:r>
                              <w:t>L’utilisateur apporte à l’association intermédiaire les éléments lui permettant de définir les caractéristiques particulières du poste à pourvoir.</w:t>
                            </w:r>
                          </w:p>
                          <w:p w:rsidP="0056765B" w:rsidR="00CA2B35" w:rsidRDefault="00CA2B35"/>
                          <w:p w:rsidP="0056765B" w:rsidR="00CA2B35" w:rsidRDefault="00CA2B35">
                            <w:r>
                              <w:t>L’association intermédiaire s’assure que le salarié en parcours a bien les qualités requises pour ce poste en procédant à une vérification des compétences en lien avec la mission proposée.</w:t>
                            </w:r>
                          </w:p>
                          <w:p w:rsidP="0056765B" w:rsidR="00CA2B35" w:rsidRDefault="00CA2B35"/>
                          <w:p w:rsidP="0056765B" w:rsidR="00CA2B35" w:rsidRDefault="00CA2B35">
                            <w:r>
                              <w:t>Dès que possible, une visite du poste doit permettre de mieux appréhender les risques professionnels et l’aptitude du salarié en parcours à y faire face.</w:t>
                            </w:r>
                          </w:p>
                          <w:p w:rsidP="0056765B" w:rsidR="00CA2B35" w:rsidRDefault="00CA2B35" w:rsidRPr="002D68E4"/>
                          <w:p w:rsidP="0056765B" w:rsidR="00CA2B35" w:rsidRDefault="00CA2B35">
                            <w:r w:rsidRPr="00DC218A">
                              <w:t>Le présent accord rappelle l'obligation de renseigner précisément les contrats avec les mentions relatives aux caractéristiques particulières du poste de travail, d'indiquer si le poste figure sur la liste des postes à risques devant être définie dans l'entreprise utilisatrice, et de préciser les éventuels équipements de protection individuelle nécessaires pour la réalisation de la mission.</w:t>
                            </w:r>
                          </w:p>
                          <w:p w:rsidP="0056765B" w:rsidR="00CA2B35" w:rsidRDefault="00CA2B35" w:rsidRPr="00676B29"/>
                        </w:txbxContent>
                      </wps:txbx>
                      <wps:bodyPr anchor="t" anchorCtr="0" bIns="45720" lIns="91440" rIns="91440" rot="0" tIns="45720" vert="horz" wrap="square">
                        <a:spAutoFit/>
                      </wps:bodyPr>
                    </wps:wsp>
                  </a:graphicData>
                </a:graphic>
              </wp:inline>
            </w:drawing>
          </mc:Choice>
          <mc:Fallback>
            <w:pict>
              <v:shape id="_x0000_s112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tR3NMwIAAFgEAAAOAAAAZHJzL2Uyb0RvYy54bWysVE2P0zAQvSPxHyzfadLQdrtR09XSpQhp +ZAWLtwmttNYOLax3Sbl1zN2ut3CckLkYNme8Zs3b2ayuhk6RQ7CeWl0RaeTnBKhmeFS7yr69cv2 1ZISH0BzUEaLih6Fpzfrly9WvS1FYVqjuHAEQbQve1vRNgRbZplnrejAT4wVGo2NcR0EPLpdxh30 iN6prMjzRdYbx60zTHiPt3ejka4TftMIFj41jReBqIoit5BWl9Y6rtl6BeXOgW0lO9GAf2DRgdQY 9Ax1BwHI3slnUJ1kznjThAkzXWaaRjKRcsBspvkf2Ty0YEXKBcXx9iyT/3+w7OPhsyOSV3RRoD4a OizSNywV4YIEMQRBiihSb32Jvg8WvcPwxgxY7JSwt/eGffdEm00LeidunTN9K4AjyWl8mV08HXF8 BKn7D4ZjLNgHk4CGxnVRQdSEIDqSOZ4LhDwIw8sFalRczSlhaJvO8tfXy3mKAeXjc+t8eCdMR+Km og47IMHD4d6HSAfKR5cYzRsl+VYqlQ5uV2+UIwfAbtmm74T+m5vSpK9osZwjk+cYsXPFGQUYEzrM /gbTyYCtr2RX0WUev+gEZdTureZpH0CqcY+0lT6JGfUblQxDPaTiXacIUena8CPK68zY6jiauGmN +0lJj21eUf9jD05Qot5rLNH1dDaLc5EOs/lVbAJ3aakvLaAZQlU0UDJuNyHNUlLB3mIptzKJ/MTk xBnbN2l/GrU4H5fn5PX0Q1j/AgAA//8DAFBLAwQUAAYACAAAACEAmww2QNwAAAAFAQAADwAAAGRy cy9kb3ducmV2LnhtbEyPQU+EMBCF7yb+h2ZMvBi3gEoUKRs12cR4A43xWOgIZOkM0i6w/97qRS+T vLyX977Jt6sdxIyT65kUxJsIBFLDpqdWwdvr7vIWhPOajB6YUMERHWyL05NcZ4YXKnGufCtCCblM K+i8HzMpXdOh1W7DI1LwPnmy2gc5tdJMegnldpBJFKXS6p7CQqdHfOqw2VcHq+Dj8Wp4Kff1V/l8 XN453XE1X7BS52frwz0Ij6v/C8MPfkCHIjDVfCDjxKAgPOJ/b/DurtMbELWCJIljkEUu/9MX3wAA AP//AwBQSwECLQAUAAYACAAAACEAtoM4kv4AAADhAQAAEwAAAAAAAAAAAAAAAAAAAAAAW0NvbnRl bnRfVHlwZXNdLnhtbFBLAQItABQABgAIAAAAIQA4/SH/1gAAAJQBAAALAAAAAAAAAAAAAAAAAC8B AABfcmVscy8ucmVsc1BLAQItABQABgAIAAAAIQC/tR3NMwIAAFgEAAAOAAAAAAAAAAAAAAAAAC4C AABkcnMvZTJvRG9jLnhtbFBLAQItABQABgAIAAAAIQCbDDZA3AAAAAUBAAAPAAAAAAAAAAAAAAAA AI0EAABkcnMvZG93bnJldi54bWxQSwUGAAAAAAQABADzAAAAlgU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2742A591">
                <v:textbox style="mso-fit-shape-to-text:t">
                  <w:txbxContent>
                    <w:p w:rsidP="0056765B" w:rsidR="00CA2B35" w:rsidRDefault="00CA2B35">
                      <w:r>
                        <w:t>L’utilisateur apporte à l’association intermédiaire les éléments lui permettant de définir les caractéristiques particulières du poste à pourvoir.</w:t>
                      </w:r>
                    </w:p>
                    <w:p w:rsidP="0056765B" w:rsidR="00CA2B35" w:rsidRDefault="00CA2B35"/>
                    <w:p w:rsidP="0056765B" w:rsidR="00CA2B35" w:rsidRDefault="00CA2B35">
                      <w:r>
                        <w:t>L’association intermédiaire s’assure que le salarié en parcours a bien les qualités requises pour ce poste en procédant à une vérification des compétences en lien avec la mission proposée.</w:t>
                      </w:r>
                    </w:p>
                    <w:p w:rsidP="0056765B" w:rsidR="00CA2B35" w:rsidRDefault="00CA2B35"/>
                    <w:p w:rsidP="0056765B" w:rsidR="00CA2B35" w:rsidRDefault="00CA2B35">
                      <w:r>
                        <w:t>Dès que possible, une visite du poste doit permettre de mieux appréhender les risques professionnels et l’aptitude du salarié en parcours à y faire face.</w:t>
                      </w:r>
                    </w:p>
                    <w:p w:rsidP="0056765B" w:rsidR="00CA2B35" w:rsidRDefault="00CA2B35" w:rsidRPr="002D68E4"/>
                    <w:p w:rsidP="0056765B" w:rsidR="00CA2B35" w:rsidRDefault="00CA2B35">
                      <w:r w:rsidRPr="00DC218A">
                        <w:t>Le présent accord rappelle l'obligation de renseigner précisément les contrats avec les mentions relatives aux caractéristiques particulières du poste de travail, d'indiquer si le poste figure sur la liste des postes à risques devant être définie dans l'entreprise utilisatrice, et de préciser les éventuels équipements de protection individuelle nécessaires pour la réalisation de la mission.</w:t>
                      </w:r>
                    </w:p>
                    <w:p w:rsidP="0056765B" w:rsidR="00CA2B35" w:rsidRDefault="00CA2B35" w:rsidRPr="00676B29"/>
                  </w:txbxContent>
                </v:textbox>
                <w10:anchorlock/>
              </v:shape>
            </w:pict>
          </mc:Fallback>
        </mc:AlternateContent>
      </w:r>
    </w:p>
    <w:p w:rsidP="0012217A" w:rsidR="003C7A46" w:rsidRDefault="003C7A46" w:rsidRPr="002D68E4"/>
    <w:p w:rsidP="0012217A" w:rsidR="00C957FB" w:rsidRDefault="00C957FB">
      <w:r>
        <w:t xml:space="preserve">Il existe </w:t>
      </w:r>
      <w:r w:rsidR="00B90AAD" w:rsidRPr="002D68E4">
        <w:t>une liste des travaux interdits aux trava</w:t>
      </w:r>
      <w:r>
        <w:t>illeurs intérimaires (article D</w:t>
      </w:r>
      <w:r w:rsidR="00447C0A">
        <w:t>4154-1 du C</w:t>
      </w:r>
      <w:r w:rsidR="00B90AAD" w:rsidRPr="002D68E4">
        <w:t>ode du travail) mais aucune liste officielle des postes dits «  à risques particuliers  ». C’est donc à chaque entreprise de définir, dans son établissement et son domaine, ce qui</w:t>
      </w:r>
      <w:r>
        <w:t xml:space="preserve"> constitue de tels postes. </w:t>
      </w:r>
    </w:p>
    <w:p w:rsidP="0012217A" w:rsidR="00C957FB" w:rsidRDefault="00C957FB"/>
    <w:p w:rsidP="0012217A" w:rsidR="00C957FB" w:rsidRDefault="00C957FB">
      <w:r>
        <w:t>Plusieurs indices permettent de les repérer :</w:t>
      </w:r>
    </w:p>
    <w:p w:rsidP="00F05E98" w:rsidR="00C957FB" w:rsidRDefault="00C957FB">
      <w:pPr>
        <w:pStyle w:val="Paragraphedeliste"/>
        <w:numPr>
          <w:ilvl w:val="0"/>
          <w:numId w:val="12"/>
        </w:numPr>
      </w:pPr>
      <w:r>
        <w:t>les postes</w:t>
      </w:r>
      <w:r w:rsidR="00B90AAD" w:rsidRPr="002D68E4">
        <w:t xml:space="preserve"> réputés dangereux (travail en hauteur, travaux de maintenance,</w:t>
      </w:r>
      <w:r>
        <w:t xml:space="preserve"> travail sur une machine, etc.) ;</w:t>
      </w:r>
    </w:p>
    <w:p w:rsidP="00F05E98" w:rsidR="00B90AAD" w:rsidRDefault="00C957FB" w:rsidRPr="002D68E4">
      <w:pPr>
        <w:pStyle w:val="Paragraphedeliste"/>
        <w:numPr>
          <w:ilvl w:val="0"/>
          <w:numId w:val="12"/>
        </w:numPr>
      </w:pPr>
      <w:r>
        <w:t>les postes nécessita</w:t>
      </w:r>
      <w:r w:rsidR="00B90AAD" w:rsidRPr="002D68E4">
        <w:t>nt une formation réglementaire ou une habilitation particulière (conduite d’engins automoteurs, travaux électriques, etc.).</w:t>
      </w:r>
    </w:p>
    <w:p w:rsidP="0012217A" w:rsidR="00B90AAD" w:rsidRDefault="00B90AAD" w:rsidRPr="002D68E4"/>
    <w:p w:rsidP="0012217A" w:rsidR="00AD4051" w:rsidRDefault="00C957FB">
      <w:r>
        <w:t>Les salariés en parcours réalisant une mission sur ce type de poste</w:t>
      </w:r>
      <w:r w:rsidR="00B90AAD" w:rsidRPr="002D68E4">
        <w:t xml:space="preserve"> sont soumis à une surveillance médicale renforcée (cariste, exposition aux produits chimiques dangereux, au bruit, aux vibrations…).</w:t>
      </w:r>
    </w:p>
    <w:p w:rsidP="0012217A" w:rsidR="00BD7FC5" w:rsidRDefault="00BD7FC5"/>
    <w:p w:rsidP="0012217A" w:rsidR="00BD7FC5" w:rsidRDefault="00BD7FC5" w:rsidRPr="002D68E4"/>
    <w:p w:rsidP="0012217A" w:rsidR="002B18E0" w:rsidRDefault="002B18E0">
      <w:pPr>
        <w:tabs>
          <w:tab w:pos="1440" w:val="clear"/>
          <w:tab w:pos="4320" w:val="clear"/>
        </w:tabs>
        <w:rPr>
          <w:b/>
          <w:iCs/>
          <w:smallCaps/>
          <w:sz w:val="28"/>
        </w:rPr>
      </w:pPr>
      <w:bookmarkStart w:id="59" w:name="_Toc486531755"/>
      <w:r>
        <w:rPr>
          <w:iCs/>
        </w:rPr>
        <w:br w:type="page"/>
      </w:r>
    </w:p>
    <w:p w:rsidP="000A4267" w:rsidR="00B90AAD" w:rsidRDefault="00B90AAD" w:rsidRPr="002D68E4">
      <w:pPr>
        <w:pStyle w:val="Titre2"/>
      </w:pPr>
      <w:bookmarkStart w:id="60" w:name="_Toc70606043"/>
      <w:r w:rsidRPr="002D68E4">
        <w:lastRenderedPageBreak/>
        <w:t xml:space="preserve">Article </w:t>
      </w:r>
      <w:r w:rsidR="008F0B12">
        <w:t>10</w:t>
      </w:r>
      <w:r w:rsidRPr="002D68E4">
        <w:t xml:space="preserve">.2 : </w:t>
      </w:r>
      <w:r w:rsidR="00F444DB" w:rsidRPr="002D68E4">
        <w:t>A</w:t>
      </w:r>
      <w:r w:rsidRPr="002D68E4">
        <w:t>ccueil et formation renfo</w:t>
      </w:r>
      <w:r w:rsidR="00C957FB">
        <w:t>rcée à la sécurité des salariés en parcours</w:t>
      </w:r>
      <w:r w:rsidRPr="002D68E4">
        <w:t xml:space="preserve"> dans les entreprises utilisatrices</w:t>
      </w:r>
      <w:bookmarkEnd w:id="59"/>
      <w:bookmarkEnd w:id="60"/>
    </w:p>
    <w:p w:rsidP="0012217A" w:rsidR="0056765B" w:rsidRDefault="0056765B"/>
    <w:p w:rsidP="0012217A" w:rsidR="0056765B" w:rsidRDefault="0056765B">
      <w:r>
        <w:rPr>
          <w:noProof/>
        </w:rPr>
        <mc:AlternateContent>
          <mc:Choice Requires="wps">
            <w:drawing>
              <wp:inline distB="0" distL="0" distR="0" distT="0" wp14:anchorId="4C531DA0" wp14:editId="2BA47039">
                <wp:extent cx="6010275" cy="1403985"/>
                <wp:effectExtent b="25400" l="19050" r="28575" t="19050"/>
                <wp:docPr id="6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56765B" w:rsidR="00CA2B35" w:rsidRDefault="00CA2B35" w:rsidRPr="00676B29">
                            <w:r w:rsidRPr="002D68E4">
                              <w:t>L</w:t>
                            </w:r>
                            <w:r>
                              <w:t>’</w:t>
                            </w:r>
                            <w:r w:rsidRPr="002D68E4">
                              <w:t>a</w:t>
                            </w:r>
                            <w:r>
                              <w:t>ssociation</w:t>
                            </w:r>
                            <w:r w:rsidRPr="002D68E4">
                              <w:t xml:space="preserve"> intermédiaire</w:t>
                            </w:r>
                            <w:r>
                              <w:t xml:space="preserve"> rappelle</w:t>
                            </w:r>
                            <w:r w:rsidRPr="002D68E4">
                              <w:t xml:space="preserve"> aux entreprises utilisatrices que, conformément à l’article L4141-2 du Code du travail, elles doivent assurer aux salari</w:t>
                            </w:r>
                            <w:r>
                              <w:t>és en parcours</w:t>
                            </w:r>
                            <w:r w:rsidRPr="002D68E4">
                              <w:t xml:space="preserve"> un accueil et une formation pratique intégrant la transmission des consignes de sécurité, ainsi qu'une formation renforcée et appropriée dès lors que le poste occupé figure sur la liste des postes à risques établie par l'entreprise utilisatrice.</w:t>
                            </w:r>
                          </w:p>
                        </w:txbxContent>
                      </wps:txbx>
                      <wps:bodyPr anchor="t" anchorCtr="0" bIns="45720" lIns="91440" rIns="91440" rot="0" tIns="45720" vert="horz" wrap="square">
                        <a:spAutoFit/>
                      </wps:bodyPr>
                    </wps:wsp>
                  </a:graphicData>
                </a:graphic>
              </wp:inline>
            </w:drawing>
          </mc:Choice>
          <mc:Fallback>
            <w:pict>
              <v:shape id="_x0000_s112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3FkrHNAIAAFgEAAAOAAAAZHJzL2Uyb0RvYy54bWysVE2P0zAQvSPxHyzfadLQdrtR09XSpQhp +ZAWLtwmttNYOLax3Sbl1zN2ut3CckLkYHk84+c3b2ayuhk6RQ7CeWl0RaeTnBKhmeFS7yr69cv2 1ZISH0BzUEaLih6Fpzfrly9WvS1FYVqjuHAEQbQve1vRNgRbZplnrejAT4wVGp2NcR0ENN0u4w56 RO9UVuT5IuuN49YZJrzH07vRSdcJv2kEC5+axotAVEWRW0irS2sd12y9gnLnwLaSnWjAP7DoQGp8 9Ax1BwHI3slnUJ1kznjThAkzXWaaRjKRcsBspvkf2Ty0YEXKBcXx9iyT/3+w7OPhsyOSV3RRTCnR 0GGRvmGpCBckiCEIUkSReutLjH2wGB2GN2bAYqeEvb037Lsn2mxa0Dtx65zpWwEcSU7jzezi6ojj I0jdfzAc34J9MAloaFwXFURNCKJjsY7nAiEPwvBwgRoVV3NKGPqms/z19XKe3oDy8bp1PrwTpiNx U1GHHZDg4XDvQ6QD5WNIfM0bJflWKpUMt6s3ypEDYLds03dC/y1MadJXtFjOkclzjNi54owCjAkd Zn+D6WTA1leyq+gyj18MgjJq91bztA8g1bhH2kqfxIz6jUqGoR5S8a6TDFHp2vAjyuvM2Oo4mrhp jftJSY9tXlH/Yw9OUKLeayzR9XQ2i3ORjNn8qkDDXXrqSw9ohlAVDZSM201Is5RUsLdYyq1MIj8x OXHG9k3an0YtzselnaKefgjrXwA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dxZKxzQCAABY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4C531DA0">
                <v:textbox style="mso-fit-shape-to-text:t">
                  <w:txbxContent>
                    <w:p w:rsidP="0056765B" w:rsidR="00CA2B35" w:rsidRDefault="00CA2B35" w:rsidRPr="00676B29">
                      <w:r w:rsidRPr="002D68E4">
                        <w:t>L</w:t>
                      </w:r>
                      <w:r>
                        <w:t>’</w:t>
                      </w:r>
                      <w:r w:rsidRPr="002D68E4">
                        <w:t>a</w:t>
                      </w:r>
                      <w:r>
                        <w:t>ssociation</w:t>
                      </w:r>
                      <w:r w:rsidRPr="002D68E4">
                        <w:t xml:space="preserve"> intermédiaire</w:t>
                      </w:r>
                      <w:r>
                        <w:t xml:space="preserve"> rappelle</w:t>
                      </w:r>
                      <w:r w:rsidRPr="002D68E4">
                        <w:t xml:space="preserve"> aux entreprises utilisatrices que, conformément à l’article L4141-2 du Code du travail, elles doivent assurer aux salari</w:t>
                      </w:r>
                      <w:r>
                        <w:t>és en parcours</w:t>
                      </w:r>
                      <w:r w:rsidRPr="002D68E4">
                        <w:t xml:space="preserve"> un accueil et une formation pratique intégrant la transmission des consignes de sécurité, ainsi qu'une formation renforcée et appropriée dès lors que le poste occupé figure sur la liste des postes à risques établie par l'entreprise utilisatrice.</w:t>
                      </w:r>
                    </w:p>
                  </w:txbxContent>
                </v:textbox>
                <w10:anchorlock/>
              </v:shape>
            </w:pict>
          </mc:Fallback>
        </mc:AlternateContent>
      </w:r>
    </w:p>
    <w:p w:rsidP="0012217A" w:rsidR="00AD4051" w:rsidRDefault="00AD4051" w:rsidRPr="002D68E4"/>
    <w:p w:rsidP="0012217A" w:rsidR="00AD4051" w:rsidRDefault="00525ACF" w:rsidRPr="002D68E4">
      <w:pPr>
        <w:rPr>
          <w:lang w:val="en-US"/>
        </w:rPr>
      </w:pPr>
      <w:r w:rsidRPr="002D68E4">
        <w:rPr>
          <w:lang w:val="en-US"/>
        </w:rPr>
        <w:t xml:space="preserve">(Cass. crim., 19 </w:t>
      </w:r>
      <w:proofErr w:type="spellStart"/>
      <w:r w:rsidRPr="002D68E4">
        <w:rPr>
          <w:lang w:val="en-US"/>
        </w:rPr>
        <w:t>déc</w:t>
      </w:r>
      <w:proofErr w:type="spellEnd"/>
      <w:r w:rsidRPr="002D68E4">
        <w:rPr>
          <w:lang w:val="en-US"/>
        </w:rPr>
        <w:t>. 2000, n</w:t>
      </w:r>
      <w:r w:rsidR="00447C0A">
        <w:rPr>
          <w:lang w:val="en-US"/>
        </w:rPr>
        <w:t>°</w:t>
      </w:r>
      <w:r w:rsidRPr="002D68E4">
        <w:rPr>
          <w:lang w:val="en-US"/>
        </w:rPr>
        <w:t xml:space="preserve"> 00-</w:t>
      </w:r>
      <w:proofErr w:type="gramStart"/>
      <w:r w:rsidRPr="002D68E4">
        <w:rPr>
          <w:lang w:val="en-US"/>
        </w:rPr>
        <w:t>80.479 ;</w:t>
      </w:r>
      <w:proofErr w:type="gramEnd"/>
      <w:r w:rsidRPr="002D68E4">
        <w:rPr>
          <w:lang w:val="en-US"/>
        </w:rPr>
        <w:t xml:space="preserve"> Cass. crim., 15 </w:t>
      </w:r>
      <w:proofErr w:type="spellStart"/>
      <w:r w:rsidRPr="002D68E4">
        <w:rPr>
          <w:lang w:val="en-US"/>
        </w:rPr>
        <w:t>janv</w:t>
      </w:r>
      <w:proofErr w:type="spellEnd"/>
      <w:r w:rsidRPr="002D68E4">
        <w:rPr>
          <w:lang w:val="en-US"/>
        </w:rPr>
        <w:t>. 1991, no 89-86.352)</w:t>
      </w:r>
    </w:p>
    <w:p w:rsidP="0012217A" w:rsidR="002B18E0" w:rsidRDefault="002B18E0">
      <w:pPr>
        <w:rPr>
          <w:lang w:val="en-US"/>
        </w:rPr>
      </w:pPr>
      <w:bookmarkStart w:id="61" w:name="_Toc486531757"/>
    </w:p>
    <w:p w:rsidP="0012217A" w:rsidR="002B18E0" w:rsidRDefault="002B18E0" w:rsidRPr="002B18E0">
      <w:r w:rsidRPr="002B18E0">
        <w:t xml:space="preserve">Rappelons que les salaries en parcours ne peuvent </w:t>
      </w:r>
      <w:r>
        <w:t xml:space="preserve">pas accomplir des </w:t>
      </w:r>
      <w:r w:rsidRPr="002B18E0">
        <w:rPr>
          <w:b/>
        </w:rPr>
        <w:t>travaux particulièrement dangereux</w:t>
      </w:r>
      <w:r>
        <w:t xml:space="preserve"> conformément à l’article L5132-10 du code du travail. Ces travaux figurent sur une liste établie par l'autorité administrative (v. </w:t>
      </w:r>
      <w:r w:rsidRPr="00A6214D">
        <w:t>arrêté du 8 octobre 1990 modifié par arrêté du 4 avril 1996 et par arrêté du 12 mai 1998 fixant la liste de travaux pour lesquels l’employeur ne peut faire appel aux salariés sous contrat de travail à durée déterminée ou aux salariés des entreprises de travail temporaire</w:t>
      </w:r>
      <w:r>
        <w:t>)</w:t>
      </w:r>
    </w:p>
    <w:p w:rsidP="0012217A" w:rsidR="002B18E0" w:rsidRDefault="002B18E0" w:rsidRPr="002B18E0"/>
    <w:p w:rsidP="0012217A" w:rsidR="002B18E0" w:rsidRDefault="002B18E0"/>
    <w:p w:rsidP="0012217A" w:rsidR="0056765B" w:rsidRDefault="0056765B"/>
    <w:p w:rsidP="0012217A" w:rsidR="0056765B" w:rsidRDefault="0056765B"/>
    <w:p w:rsidP="0012217A" w:rsidR="0056765B" w:rsidRDefault="0056765B"/>
    <w:p w:rsidP="0012217A" w:rsidR="0056765B" w:rsidRDefault="0056765B"/>
    <w:p w:rsidP="0012217A" w:rsidR="0056765B" w:rsidRDefault="0056765B"/>
    <w:p w:rsidP="0012217A" w:rsidR="0056765B" w:rsidRDefault="0056765B"/>
    <w:p w:rsidP="0012217A" w:rsidR="0056765B" w:rsidRDefault="0056765B"/>
    <w:p w:rsidP="0012217A" w:rsidR="0056765B" w:rsidRDefault="0056765B"/>
    <w:p w:rsidP="0012217A" w:rsidR="0056765B" w:rsidRDefault="0056765B"/>
    <w:p w:rsidP="0012217A" w:rsidR="0056765B" w:rsidRDefault="0056765B"/>
    <w:p w:rsidP="0012217A" w:rsidR="0056765B" w:rsidRDefault="0056765B"/>
    <w:p w:rsidP="0012217A" w:rsidR="0056765B" w:rsidRDefault="0056765B"/>
    <w:p w:rsidP="0012217A" w:rsidR="0056765B" w:rsidRDefault="0056765B"/>
    <w:p w:rsidP="0012217A" w:rsidR="0056765B" w:rsidRDefault="0056765B"/>
    <w:p w:rsidP="0012217A" w:rsidR="0056765B" w:rsidRDefault="0056765B"/>
    <w:p w:rsidP="0012217A" w:rsidR="0056765B" w:rsidRDefault="0056765B"/>
    <w:p w:rsidP="0012217A" w:rsidR="0056765B" w:rsidRDefault="0056765B"/>
    <w:p w:rsidP="0012217A" w:rsidR="0056765B" w:rsidRDefault="0056765B"/>
    <w:p w:rsidP="0012217A" w:rsidR="0056765B" w:rsidRDefault="0056765B"/>
    <w:p w:rsidP="0012217A" w:rsidR="0056765B" w:rsidRDefault="0056765B"/>
    <w:p w:rsidP="0012217A" w:rsidR="0056765B" w:rsidRDefault="0056765B"/>
    <w:p w:rsidP="0012217A" w:rsidR="0056765B" w:rsidRDefault="0056765B"/>
    <w:p w:rsidP="0012217A" w:rsidR="003834F9" w:rsidRDefault="003834F9"/>
    <w:p w:rsidP="0012217A" w:rsidR="003834F9" w:rsidRDefault="003834F9"/>
    <w:p w:rsidP="0012217A" w:rsidR="0056765B" w:rsidRDefault="0056765B"/>
    <w:p w:rsidP="0012217A" w:rsidR="0056765B" w:rsidRDefault="0056765B"/>
    <w:p w:rsidP="0012217A" w:rsidR="0056765B" w:rsidRDefault="0056765B"/>
    <w:p w:rsidP="0012217A" w:rsidR="0056765B" w:rsidRDefault="0056765B"/>
    <w:p w:rsidP="0012217A" w:rsidR="0056765B" w:rsidRDefault="0056765B"/>
    <w:p w:rsidP="0012217A" w:rsidR="0056765B" w:rsidRDefault="0056765B"/>
    <w:p w:rsidP="0012217A" w:rsidR="0056765B" w:rsidRDefault="0056765B" w:rsidRPr="002B18E0"/>
    <w:p w:rsidP="000A4267" w:rsidR="00525ACF" w:rsidRDefault="00525ACF" w:rsidRPr="002D68E4">
      <w:pPr>
        <w:pStyle w:val="Titre2"/>
      </w:pPr>
      <w:bookmarkStart w:id="62" w:name="_Toc70606044"/>
      <w:r w:rsidRPr="002D68E4">
        <w:lastRenderedPageBreak/>
        <w:t>Article </w:t>
      </w:r>
      <w:r w:rsidR="008F0B12">
        <w:t>10</w:t>
      </w:r>
      <w:r w:rsidRPr="002D68E4">
        <w:t>.</w:t>
      </w:r>
      <w:r w:rsidR="001970AB" w:rsidRPr="002D68E4">
        <w:t>3</w:t>
      </w:r>
      <w:r w:rsidRPr="002D68E4">
        <w:t> : Définition des facteurs de risques</w:t>
      </w:r>
      <w:bookmarkEnd w:id="61"/>
      <w:bookmarkEnd w:id="62"/>
      <w:r w:rsidR="001970AB" w:rsidRPr="002D68E4">
        <w:t xml:space="preserve"> </w:t>
      </w:r>
    </w:p>
    <w:p w:rsidP="0012217A" w:rsidR="00525ACF" w:rsidRDefault="00525ACF" w:rsidRPr="002D68E4">
      <w:pPr>
        <w:rPr>
          <w:color w:val="00B0F0"/>
        </w:rPr>
      </w:pPr>
    </w:p>
    <w:p w:rsidP="0012217A" w:rsidR="00BD7FC5" w:rsidRDefault="00BD7FC5">
      <w:r>
        <w:t xml:space="preserve">Instauré par la loi n°2014-40 du 20 janvier 2014 garantissant l’avenir et la justice du système de retraite, le Compte Pénibilité est un dispositif visant à réduire la pénibilité au travail et la durée d’exposition, et à prendre en compte les périodes de pénibilité dans la définition des droits à la retraite. </w:t>
      </w:r>
    </w:p>
    <w:p w:rsidP="0012217A" w:rsidR="002B18E0" w:rsidRDefault="002B18E0"/>
    <w:p w:rsidP="0012217A" w:rsidR="00BD7FC5" w:rsidRDefault="00BD7FC5">
      <w:r>
        <w:t xml:space="preserve">Le principe est de permettre aux salariés de droit privé exposés à certains facteurs de pénibilité, quelle que soit la nature de leur contrat de travail, d’accumuler des points sur un compte </w:t>
      </w:r>
      <w:r w:rsidR="002B18E0">
        <w:t xml:space="preserve">– aujourd’hui dénommé le compte professionnel de prévention – </w:t>
      </w:r>
      <w:r>
        <w:t>tout au long de leur carrière.</w:t>
      </w:r>
    </w:p>
    <w:p w:rsidP="0012217A" w:rsidR="00BD7FC5" w:rsidRDefault="00BD7FC5"/>
    <w:p w:rsidP="0012217A" w:rsidR="00B2514E" w:rsidRDefault="00B2514E">
      <w:r>
        <w:t xml:space="preserve">Les facteurs de risques sont </w:t>
      </w:r>
      <w:r w:rsidR="006B5BFE">
        <w:t xml:space="preserve">au nombre de dix selon l’article </w:t>
      </w:r>
      <w:r w:rsidR="006B5BFE" w:rsidRPr="006B5BFE">
        <w:t>L4161-1</w:t>
      </w:r>
      <w:r w:rsidR="006B5BFE">
        <w:t xml:space="preserve"> du code du travail. Ce sont les a</w:t>
      </w:r>
      <w:r>
        <w:t>ctivités exercées en milieu hyperbare</w:t>
      </w:r>
      <w:r w:rsidR="006B5BFE">
        <w:t xml:space="preserve">, les </w:t>
      </w:r>
      <w:r>
        <w:t>températures extrêmes</w:t>
      </w:r>
      <w:r w:rsidR="006B5BFE">
        <w:t xml:space="preserve">, le </w:t>
      </w:r>
      <w:r>
        <w:t>bruit</w:t>
      </w:r>
      <w:r w:rsidR="006B5BFE">
        <w:t xml:space="preserve">, le </w:t>
      </w:r>
      <w:r>
        <w:t>travail de nuit</w:t>
      </w:r>
      <w:r w:rsidR="006B5BFE">
        <w:t xml:space="preserve">, le </w:t>
      </w:r>
      <w:r>
        <w:t>travail en équipes successives alternantes</w:t>
      </w:r>
      <w:r w:rsidR="006B5BFE">
        <w:t xml:space="preserve">, le </w:t>
      </w:r>
      <w:r>
        <w:t>travail répétitif</w:t>
      </w:r>
      <w:r w:rsidR="006B5BFE">
        <w:t>, les m</w:t>
      </w:r>
      <w:r>
        <w:t>anutentions manuelles de charge</w:t>
      </w:r>
      <w:r w:rsidR="006B5BFE">
        <w:t>, les p</w:t>
      </w:r>
      <w:r>
        <w:t>ostures pénibles définies comme positions forcées des articulations</w:t>
      </w:r>
      <w:r w:rsidR="006B5BFE">
        <w:t>, les vibrations mécaniques et les a</w:t>
      </w:r>
      <w:r>
        <w:t>gents chimiques dangereux, y compris les poussières et les fumées</w:t>
      </w:r>
      <w:r w:rsidR="006B5BFE">
        <w:t>.</w:t>
      </w:r>
    </w:p>
    <w:p w:rsidP="0012217A" w:rsidR="006B5BFE" w:rsidRDefault="006B5BFE"/>
    <w:p w:rsidP="0012217A" w:rsidR="006B5BFE" w:rsidRDefault="006B5BFE">
      <w:r>
        <w:t>Depuis le 1er octobre 2017 (et les ordonnances travail), seuls six de ces dix facteurs de risques professionnels concernés par le dispositif pénibilité permettent d’acquérir des points crédités sur le compte personnel de prévention (C2P)</w:t>
      </w:r>
    </w:p>
    <w:p w:rsidP="0012217A" w:rsidR="006B5BFE" w:rsidRDefault="006B5BFE"/>
    <w:p w:rsidP="0012217A" w:rsidR="00B2514E" w:rsidRDefault="006B5BFE">
      <w:r w:rsidRPr="006B5BFE">
        <w:t>Pour être prise en compte, la pénibilité doit avoir une intensité et une durée minimales. Ces valeurs minimales sont évaluées en prenant en compte des moyens de protection collective ou individuelle mis en œuvre par l'employeur. La pénibilité peut être liée aux rythmes de travail, à un environnement physique agressif ou à des contraintes physiques importantes.</w:t>
      </w:r>
    </w:p>
    <w:p w:rsidP="0012217A" w:rsidR="006B5BFE" w:rsidRDefault="006B5BFE"/>
    <w:p w:rsidP="0012217A" w:rsidR="006B5BFE" w:rsidRDefault="006B5BFE">
      <w:r w:rsidRPr="00A6214D">
        <w:t>L’association intermédiaire apprécie et évalue avec le client utilisateur</w:t>
      </w:r>
      <w:r w:rsidR="004E658B" w:rsidRPr="00A6214D">
        <w:t xml:space="preserve"> les f</w:t>
      </w:r>
      <w:r w:rsidR="009C1C9C">
        <w:t>acteurs de pénibilité à retenir (déclaration sur le bon de commande professionnel).</w:t>
      </w:r>
    </w:p>
    <w:p w:rsidP="0012217A" w:rsidR="00B2514E" w:rsidRDefault="00B2514E"/>
    <w:p w:rsidP="0012217A" w:rsidR="00BD7FC5" w:rsidRDefault="00BD7FC5">
      <w:r>
        <w:t xml:space="preserve">Le salarié exposé à des facteurs de pénibilité (au-delà d’un certain seuil) peut accumuler des points sur son </w:t>
      </w:r>
      <w:r w:rsidR="00B2514E">
        <w:t>compte professionnel de prévention</w:t>
      </w:r>
      <w:r>
        <w:t>.</w:t>
      </w:r>
    </w:p>
    <w:p w:rsidP="0012217A" w:rsidR="00BD7FC5" w:rsidRDefault="00BD7FC5"/>
    <w:p w:rsidP="0012217A" w:rsidR="00BD7FC5" w:rsidRDefault="00BD7FC5">
      <w:r>
        <w:t xml:space="preserve">Les deux cotisations spécifiques </w:t>
      </w:r>
      <w:r w:rsidR="00B2514E">
        <w:t xml:space="preserve">ont été </w:t>
      </w:r>
      <w:r>
        <w:t xml:space="preserve">supprimées </w:t>
      </w:r>
      <w:r w:rsidR="00B2514E">
        <w:t xml:space="preserve">depuis le </w:t>
      </w:r>
      <w:r>
        <w:t>1er janvier 2018.</w:t>
      </w:r>
    </w:p>
    <w:p w:rsidP="0012217A" w:rsidR="00AD4051" w:rsidRDefault="00AD4051"/>
    <w:p w:rsidP="0012217A" w:rsidR="00C27C01" w:rsidRDefault="0056765B">
      <w:r>
        <w:rPr>
          <w:noProof/>
        </w:rPr>
        <mc:AlternateContent>
          <mc:Choice Requires="wps">
            <w:drawing>
              <wp:inline distB="0" distL="0" distR="0" distT="0" wp14:anchorId="732E3D6F" wp14:editId="4FF7BE57">
                <wp:extent cx="6010275" cy="1403985"/>
                <wp:effectExtent b="25400" l="19050" r="28575" t="19050"/>
                <wp:docPr id="6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56765B" w:rsidR="00CA2B35" w:rsidRDefault="00CA2B35" w:rsidRPr="002D68E4">
                            <w:r>
                              <w:t>L’employeur déclare les six facteurs de risques suivants lorsque les salariés de l’association intermédiaire sont concernés</w:t>
                            </w:r>
                            <w:r w:rsidRPr="002D68E4">
                              <w:t xml:space="preserve"> :</w:t>
                            </w:r>
                          </w:p>
                          <w:p w:rsidP="0056765B" w:rsidR="00CA2B35" w:rsidRDefault="00CA2B35" w:rsidRPr="002D68E4">
                            <w:r w:rsidRPr="002D68E4">
                              <w:t>- activités exercées en milieu hyperbare</w:t>
                            </w:r>
                            <w:r>
                              <w:t> ;</w:t>
                            </w:r>
                          </w:p>
                          <w:p w:rsidP="0056765B" w:rsidR="00CA2B35" w:rsidRDefault="00CA2B35" w:rsidRPr="002D68E4">
                            <w:r w:rsidRPr="002D68E4">
                              <w:t>- températures extrêmes</w:t>
                            </w:r>
                            <w:r>
                              <w:t> ;</w:t>
                            </w:r>
                          </w:p>
                          <w:p w:rsidP="0056765B" w:rsidR="00CA2B35" w:rsidRDefault="00CA2B35" w:rsidRPr="002D68E4">
                            <w:r w:rsidRPr="002D68E4">
                              <w:t>- bruit</w:t>
                            </w:r>
                            <w:r>
                              <w:t> ;</w:t>
                            </w:r>
                          </w:p>
                          <w:p w:rsidP="0056765B" w:rsidR="00CA2B35" w:rsidRDefault="00CA2B35" w:rsidRPr="002D68E4">
                            <w:r w:rsidRPr="002D68E4">
                              <w:t>- travail de nuit</w:t>
                            </w:r>
                            <w:r>
                              <w:t> ;</w:t>
                            </w:r>
                          </w:p>
                          <w:p w:rsidP="0056765B" w:rsidR="00CA2B35" w:rsidRDefault="00CA2B35" w:rsidRPr="002D68E4">
                            <w:r w:rsidRPr="002D68E4">
                              <w:t>- travail en équipes successives alternantes</w:t>
                            </w:r>
                            <w:r>
                              <w:t> ;</w:t>
                            </w:r>
                          </w:p>
                          <w:p w:rsidP="0056765B" w:rsidR="00CA2B35" w:rsidRDefault="00CA2B35" w:rsidRPr="002D68E4">
                            <w:r w:rsidRPr="002D68E4">
                              <w:t>- travail répétitif</w:t>
                            </w:r>
                            <w:r>
                              <w:t>.</w:t>
                            </w:r>
                          </w:p>
                          <w:p w:rsidP="0056765B" w:rsidR="00CA2B35" w:rsidRDefault="00CA2B35" w:rsidRPr="002D68E4"/>
                        </w:txbxContent>
                      </wps:txbx>
                      <wps:bodyPr anchor="t" anchorCtr="0" bIns="45720" lIns="91440" rIns="91440" rot="0" tIns="45720" vert="horz" wrap="square">
                        <a:spAutoFit/>
                      </wps:bodyPr>
                    </wps:wsp>
                  </a:graphicData>
                </a:graphic>
              </wp:inline>
            </w:drawing>
          </mc:Choice>
          <mc:Fallback>
            <w:pict>
              <v:shape id="_x0000_s112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15oslNQIAAFgEAAAOAAAAZHJzL2Uyb0RvYy54bWysVE1v2zAMvQ/YfxB0X+y4SZoYcYouXYYB 3QfQ7bIbLcmxMFnSJCV2+utHKWmarTsN80EQRerp8ZH08mboFNkL56XRFR2PckqEZoZLva3ot6+b N3NKfADNQRktKnoQnt6sXr9a9rYUhWmN4sIRBNG+7G1F2xBsmWWetaIDPzJWaHQ2xnUQ0HTbjDvo Eb1TWZHns6w3jltnmPAeT++OTrpK+E0jWPjcNF4EoiqK3EJaXVrruGarJZRbB7aV7EQD/oFFB1Lj o2eoOwhAdk6+gOokc8abJoyY6TLTNJKJlANmM87/yOahBStSLiiOt2eZ/P+DZZ/2XxyRvKKz4ooS DR0W6TuWinBBghiCIEUUqbe+xNgHi9FheGsGLHZK2Nt7w354os26Bb0Vt86ZvhXAkeQ43swurh5x fASp+4+G41uwCyYBDY3rooKoCUF0LNbhXCDkQRgezlCj4npKCUPfeJJfLebT9AaUT9et8+G9MB2J m4o67IAED/t7HyIdKJ9C4mveKMk3UqlkuG29Vo7sAbtlk74T+m9hSpO+osV8ikxeYsTOFWcUYEzo MPkbTCcDtr6SXUXnefxiEJRRu3eap30AqY57pK30Scyo31HJMNRDKt5iFi9HpWvDDyivM8dWx9HE TWvcIyU9tnlF/c8dOEGJ+qCxRIvxZBLnIhmT6XWBhrv01Jce0AyhKhooOW7XIc1SUsHeYik3Mon8 zOTEGds3aX8atTgfl3aKev4hrH4BAAD//wMAUEsDBBQABgAIAAAAIQCbDDZA3AAAAAUBAAAPAAAA ZHJzL2Rvd25yZXYueG1sTI9BT4QwEIXvJv6HZky8GLeAShQpGzXZxHgDjfFY6Ahk6QzSLrD/3upF L5O8vJf3vsm3qx3EjJPrmRTEmwgEUsOmp1bB2+vu8haE85qMHphQwREdbIvTk1xnhhcqca58K0IJ uUwr6LwfMyld06HVbsMjUvA+ebLaBzm10kx6CeV2kEkUpdLqnsJCp0d86rDZVwer4OPxangp9/VX +Xxc3jndcTVfsFLnZ+vDPQiPq/8Lww9+QIciMNV8IOPEoCA84n9v8O6u0xsQtYIkiWOQRS7/0xff AAAA//8DAFBLAQItABQABgAIAAAAIQC2gziS/gAAAOEBAAATAAAAAAAAAAAAAAAAAAAAAABbQ29u dGVudF9UeXBlc10ueG1sUEsBAi0AFAAGAAgAAAAhADj9If/WAAAAlAEAAAsAAAAAAAAAAAAAAAAA LwEAAF9yZWxzLy5yZWxzUEsBAi0AFAAGAAgAAAAhADXmiyU1AgAAWAQAAA4AAAAAAAAAAAAAAAAA LgIAAGRycy9lMm9Eb2MueG1sUEsBAi0AFAAGAAgAAAAhAJsMNkDcAAAABQEAAA8AAAAAAAAAAAAA AAAAjwQAAGRycy9kb3ducmV2LnhtbFBLBQYAAAAABAAEAPMAAACYBQ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732E3D6F">
                <v:textbox style="mso-fit-shape-to-text:t">
                  <w:txbxContent>
                    <w:p w:rsidP="0056765B" w:rsidR="00CA2B35" w:rsidRDefault="00CA2B35" w:rsidRPr="002D68E4">
                      <w:r>
                        <w:t>L’employeur déclare les six facteurs de risques suivants lorsque les salariés de l’association intermédiaire sont concernés</w:t>
                      </w:r>
                      <w:r w:rsidRPr="002D68E4">
                        <w:t xml:space="preserve"> :</w:t>
                      </w:r>
                    </w:p>
                    <w:p w:rsidP="0056765B" w:rsidR="00CA2B35" w:rsidRDefault="00CA2B35" w:rsidRPr="002D68E4">
                      <w:r w:rsidRPr="002D68E4">
                        <w:t>- activités exercées en milieu hyperbare</w:t>
                      </w:r>
                      <w:r>
                        <w:t> ;</w:t>
                      </w:r>
                    </w:p>
                    <w:p w:rsidP="0056765B" w:rsidR="00CA2B35" w:rsidRDefault="00CA2B35" w:rsidRPr="002D68E4">
                      <w:r w:rsidRPr="002D68E4">
                        <w:t>- températures extrêmes</w:t>
                      </w:r>
                      <w:r>
                        <w:t> ;</w:t>
                      </w:r>
                    </w:p>
                    <w:p w:rsidP="0056765B" w:rsidR="00CA2B35" w:rsidRDefault="00CA2B35" w:rsidRPr="002D68E4">
                      <w:r w:rsidRPr="002D68E4">
                        <w:t>- bruit</w:t>
                      </w:r>
                      <w:r>
                        <w:t> ;</w:t>
                      </w:r>
                    </w:p>
                    <w:p w:rsidP="0056765B" w:rsidR="00CA2B35" w:rsidRDefault="00CA2B35" w:rsidRPr="002D68E4">
                      <w:r w:rsidRPr="002D68E4">
                        <w:t>- travail de nuit</w:t>
                      </w:r>
                      <w:r>
                        <w:t> ;</w:t>
                      </w:r>
                    </w:p>
                    <w:p w:rsidP="0056765B" w:rsidR="00CA2B35" w:rsidRDefault="00CA2B35" w:rsidRPr="002D68E4">
                      <w:r w:rsidRPr="002D68E4">
                        <w:t>- travail en équipes successives alternantes</w:t>
                      </w:r>
                      <w:r>
                        <w:t> ;</w:t>
                      </w:r>
                    </w:p>
                    <w:p w:rsidP="0056765B" w:rsidR="00CA2B35" w:rsidRDefault="00CA2B35" w:rsidRPr="002D68E4">
                      <w:r w:rsidRPr="002D68E4">
                        <w:t>- travail répétitif</w:t>
                      </w:r>
                      <w:r>
                        <w:t>.</w:t>
                      </w:r>
                    </w:p>
                    <w:p w:rsidP="0056765B" w:rsidR="00CA2B35" w:rsidRDefault="00CA2B35" w:rsidRPr="002D68E4"/>
                  </w:txbxContent>
                </v:textbox>
                <w10:anchorlock/>
              </v:shape>
            </w:pict>
          </mc:Fallback>
        </mc:AlternateContent>
      </w:r>
    </w:p>
    <w:p w:rsidP="0012217A" w:rsidR="00C27C01" w:rsidRDefault="00C27C01"/>
    <w:p w:rsidP="0012217A" w:rsidR="003834F9" w:rsidRDefault="003834F9"/>
    <w:p w:rsidP="0012217A" w:rsidR="003834F9" w:rsidRDefault="003834F9"/>
    <w:p w:rsidP="0012217A" w:rsidR="003834F9" w:rsidRDefault="003834F9"/>
    <w:p w:rsidP="0012217A" w:rsidR="003834F9" w:rsidRDefault="003834F9"/>
    <w:p w:rsidP="0012217A" w:rsidR="003834F9" w:rsidRDefault="003834F9"/>
    <w:p w:rsidP="0012217A" w:rsidR="003834F9" w:rsidRDefault="003834F9"/>
    <w:p w:rsidP="0012217A" w:rsidR="003834F9" w:rsidRDefault="003834F9"/>
    <w:p w:rsidP="000A4267" w:rsidR="00AD4051" w:rsidRDefault="00525ACF" w:rsidRPr="002D68E4">
      <w:pPr>
        <w:pStyle w:val="Titre2"/>
      </w:pPr>
      <w:bookmarkStart w:id="63" w:name="_Toc70606045"/>
      <w:r w:rsidRPr="002D68E4">
        <w:lastRenderedPageBreak/>
        <w:t xml:space="preserve">Article </w:t>
      </w:r>
      <w:r w:rsidR="008F0B12">
        <w:t>10</w:t>
      </w:r>
      <w:r w:rsidRPr="002D68E4">
        <w:t>.</w:t>
      </w:r>
      <w:r w:rsidR="001970AB" w:rsidRPr="002D68E4">
        <w:t>4</w:t>
      </w:r>
      <w:r w:rsidRPr="002D68E4">
        <w:t xml:space="preserve"> : </w:t>
      </w:r>
      <w:r w:rsidR="00F444DB" w:rsidRPr="002D68E4">
        <w:t>F</w:t>
      </w:r>
      <w:r w:rsidRPr="002D68E4">
        <w:t>iche pénibilité</w:t>
      </w:r>
      <w:bookmarkEnd w:id="63"/>
    </w:p>
    <w:p w:rsidP="0012217A" w:rsidR="00AD4051" w:rsidRDefault="00AD4051"/>
    <w:p w:rsidP="0012217A" w:rsidR="0056765B" w:rsidRDefault="0056765B">
      <w:r>
        <w:rPr>
          <w:noProof/>
        </w:rPr>
        <mc:AlternateContent>
          <mc:Choice Requires="wps">
            <w:drawing>
              <wp:inline distB="0" distL="0" distR="0" distT="0" wp14:anchorId="73EEA997" wp14:editId="25ECF474">
                <wp:extent cx="6010275" cy="1403985"/>
                <wp:effectExtent b="25400" l="19050" r="28575" t="19050"/>
                <wp:docPr id="6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56765B" w:rsidR="00CA2B35" w:rsidRDefault="00CA2B35" w:rsidRPr="002D68E4">
                            <w:r w:rsidRPr="002D68E4">
                              <w:t xml:space="preserve">L’employeur est tenu de compléter le compte professionnel de prévention du salarié en fonction des éléments transmis par l’entreprise utilisatrice pour les salariés </w:t>
                            </w:r>
                            <w:r>
                              <w:t xml:space="preserve">en parcours et </w:t>
                            </w:r>
                            <w:r w:rsidRPr="002D68E4">
                              <w:t>exposés à un ou des facteurs de pénibilité.</w:t>
                            </w:r>
                          </w:p>
                          <w:p w:rsidP="0056765B" w:rsidR="00CA2B35" w:rsidRDefault="00CA2B35" w:rsidRPr="002D68E4"/>
                          <w:p w:rsidP="0056765B" w:rsidR="00CA2B35" w:rsidRDefault="00CA2B35" w:rsidRPr="002D68E4">
                            <w:r w:rsidRPr="002D68E4">
                              <w:t>Le particulier n’étant pas soumis à une obligation générale de prévention des risques, l’AI par substitution à celui-ci</w:t>
                            </w:r>
                            <w:r>
                              <w:t>,</w:t>
                            </w:r>
                            <w:r w:rsidRPr="002D68E4">
                              <w:t xml:space="preserve"> établi</w:t>
                            </w:r>
                            <w:r>
                              <w:t>t</w:t>
                            </w:r>
                            <w:r w:rsidRPr="002D68E4">
                              <w:t xml:space="preserve"> la fiche pénibilité en fonction des éléments connus sur le poste à occuper.</w:t>
                            </w:r>
                            <w:r w:rsidRPr="002D68E4">
                              <w:rPr>
                                <w:i/>
                                <w:noProof/>
                              </w:rPr>
                              <w:t xml:space="preserve"> </w:t>
                            </w:r>
                          </w:p>
                          <w:p w:rsidP="0056765B" w:rsidR="00CA2B35" w:rsidRDefault="00CA2B35" w:rsidRPr="002D68E4"/>
                          <w:p w:rsidP="0056765B" w:rsidR="00CA2B35" w:rsidRDefault="00CA2B35" w:rsidRPr="00676B29">
                            <w:r w:rsidRPr="002D68E4">
                              <w:t>Pour ce faire, un salarié permanent de l’AI peut se déplacer afin d’évaluer les risques que peut entraîner le poste en question.</w:t>
                            </w:r>
                          </w:p>
                        </w:txbxContent>
                      </wps:txbx>
                      <wps:bodyPr anchor="t" anchorCtr="0" bIns="45720" lIns="91440" rIns="91440" rot="0" tIns="45720" vert="horz" wrap="square">
                        <a:spAutoFit/>
                      </wps:bodyPr>
                    </wps:wsp>
                  </a:graphicData>
                </a:graphic>
              </wp:inline>
            </w:drawing>
          </mc:Choice>
          <mc:Fallback>
            <w:pict>
              <v:shape id="_x0000_s112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XGdppMwIAAFgEAAAOAAAAZHJzL2Uyb0RvYy54bWysVEuP0zAQviPxHyzfadLQZ9R0tXQpQloe 0sKF28RxGgu/sN0m5dczdrvdwnJC5GB5POPP33wzk9XNoCQ5cOeF0RUdj3JKuGamEXpX0a9ftq8W lPgAugFpNK/okXt6s375YtXbkhemM7LhjiCI9mVvK9qFYMss86zjCvzIWK7R2RqnIKDpdlnjoEd0 JbMiz2dZb1xjnWHcezy9OznpOuG3LWfhU9t6HoisKHILaXVpreOarVdQ7hzYTrAzDfgHFgqExkcv UHcQgOydeAalBHPGmzaMmFGZaVvBeMoBsxnnf2Tz0IHlKRcUx9uLTP7/wbKPh8+OiKais2JGiQaF RfqGpSINJ4EPgZMiitRbX2Lsg8XoMLwxAxY7JeztvWHfPdFm04He8VvnTN9xaJDkON7Mrq6ecHwE qfsPpsG3YB9MAhpap6KCqAlBdCzW8VIg5EEYHs5Qo2I+pYShbzzJXy8X0/QGlI/XrfPhHTeKxE1F HXZAgofDvQ+RDpSPIfE1b6RotkLKZLhdvZGOHAC7ZZu+M/pvYVKTvqLFYopMnmPEzuUXFGCM6zD5 G4wSAVtfClXRRR6/GARl1O6tbtI+gJCnPdKW+ixm1O+kZBjqIRVvOY+Xo9K1aY4orzOnVsfRxE1n 3E9Kemzzivofe3CcEvleY4mW48kkzkUyJtN5gYa79tTXHtAMoSoaKDltNyHNUlLB3mIptyKJ/MTk zBnbN2l/HrU4H9d2inr6Iax/AQAA//8DAFBLAwQUAAYACAAAACEAmww2QNwAAAAFAQAADwAAAGRy cy9kb3ducmV2LnhtbEyPQU+EMBCF7yb+h2ZMvBi3gEoUKRs12cR4A43xWOgIZOkM0i6w/97qRS+T vLyX977Jt6sdxIyT65kUxJsIBFLDpqdWwdvr7vIWhPOajB6YUMERHWyL05NcZ4YXKnGufCtCCblM K+i8HzMpXdOh1W7DI1LwPnmy2gc5tdJMegnldpBJFKXS6p7CQqdHfOqw2VcHq+Dj8Wp4Kff1V/l8 XN453XE1X7BS52frwz0Ij6v/C8MPfkCHIjDVfCDjxKAgPOJ/b/DurtMbELWCJIljkEUu/9MX3wAA AP//AwBQSwECLQAUAAYACAAAACEAtoM4kv4AAADhAQAAEwAAAAAAAAAAAAAAAAAAAAAAW0NvbnRl bnRfVHlwZXNdLnhtbFBLAQItABQABgAIAAAAIQA4/SH/1gAAAJQBAAALAAAAAAAAAAAAAAAAAC8B AABfcmVscy8ucmVsc1BLAQItABQABgAIAAAAIQAXGdppMwIAAFgEAAAOAAAAAAAAAAAAAAAAAC4C AABkcnMvZTJvRG9jLnhtbFBLAQItABQABgAIAAAAIQCbDDZA3AAAAAUBAAAPAAAAAAAAAAAAAAAA AI0EAABkcnMvZG93bnJldi54bWxQSwUGAAAAAAQABADzAAAAlgU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73EEA997">
                <v:textbox style="mso-fit-shape-to-text:t">
                  <w:txbxContent>
                    <w:p w:rsidP="0056765B" w:rsidR="00CA2B35" w:rsidRDefault="00CA2B35" w:rsidRPr="002D68E4">
                      <w:r w:rsidRPr="002D68E4">
                        <w:t xml:space="preserve">L’employeur est tenu de compléter le compte professionnel de prévention du salarié en fonction des éléments transmis par l’entreprise utilisatrice pour les salariés </w:t>
                      </w:r>
                      <w:r>
                        <w:t xml:space="preserve">en parcours et </w:t>
                      </w:r>
                      <w:r w:rsidRPr="002D68E4">
                        <w:t>exposés à un ou des facteurs de pénibilité.</w:t>
                      </w:r>
                    </w:p>
                    <w:p w:rsidP="0056765B" w:rsidR="00CA2B35" w:rsidRDefault="00CA2B35" w:rsidRPr="002D68E4"/>
                    <w:p w:rsidP="0056765B" w:rsidR="00CA2B35" w:rsidRDefault="00CA2B35" w:rsidRPr="002D68E4">
                      <w:r w:rsidRPr="002D68E4">
                        <w:t>Le particulier n’étant pas soumis à une obligation générale de prévention des risques, l’AI par substitution à celui-ci</w:t>
                      </w:r>
                      <w:r>
                        <w:t>,</w:t>
                      </w:r>
                      <w:r w:rsidRPr="002D68E4">
                        <w:t xml:space="preserve"> établi</w:t>
                      </w:r>
                      <w:r>
                        <w:t>t</w:t>
                      </w:r>
                      <w:r w:rsidRPr="002D68E4">
                        <w:t xml:space="preserve"> la fiche pénibilité en fonction des éléments connus sur le poste à occuper.</w:t>
                      </w:r>
                      <w:r w:rsidRPr="002D68E4">
                        <w:rPr>
                          <w:i/>
                          <w:noProof/>
                        </w:rPr>
                        <w:t xml:space="preserve"> </w:t>
                      </w:r>
                    </w:p>
                    <w:p w:rsidP="0056765B" w:rsidR="00CA2B35" w:rsidRDefault="00CA2B35" w:rsidRPr="002D68E4"/>
                    <w:p w:rsidP="0056765B" w:rsidR="00CA2B35" w:rsidRDefault="00CA2B35" w:rsidRPr="00676B29">
                      <w:r w:rsidRPr="002D68E4">
                        <w:t>Pour ce faire, un salarié permanent de l’AI peut se déplacer afin d’évaluer les risques que peut entraîner le poste en question.</w:t>
                      </w:r>
                    </w:p>
                  </w:txbxContent>
                </v:textbox>
                <w10:anchorlock/>
              </v:shape>
            </w:pict>
          </mc:Fallback>
        </mc:AlternateContent>
      </w:r>
    </w:p>
    <w:p w:rsidP="0012217A" w:rsidR="00AD4051" w:rsidRDefault="00AD4051" w:rsidRPr="002D68E4"/>
    <w:p w:rsidP="0012217A" w:rsidR="00525ACF" w:rsidRDefault="00525ACF" w:rsidRPr="002D68E4">
      <w:r w:rsidRPr="002D68E4">
        <w:t>L’association intermédiaire doit réaliser une fiche pénibilité en fonction des éléments transmis par l’entreprise utilisatrice pour les salariés exposés à un ou des facteurs de pénibilité.</w:t>
      </w:r>
    </w:p>
    <w:p w:rsidP="0012217A" w:rsidR="00525ACF" w:rsidRDefault="00525ACF" w:rsidRPr="002D68E4"/>
    <w:p w:rsidP="0012217A" w:rsidR="00525ACF" w:rsidRDefault="00525ACF" w:rsidRPr="002D68E4">
      <w:r w:rsidRPr="002D68E4">
        <w:t xml:space="preserve">Si l’utilisateur ne transmet pas les éléments de nature à établir une fiche de  pénibilité alors que le poste est soumis à un facteur de pénibilité, l’AI est en droit de refuser la </w:t>
      </w:r>
      <w:r w:rsidR="004E658B">
        <w:t>mise à disposition</w:t>
      </w:r>
      <w:r w:rsidRPr="002D68E4">
        <w:t>.</w:t>
      </w:r>
    </w:p>
    <w:p w:rsidP="0012217A" w:rsidR="00525ACF" w:rsidRDefault="00525ACF" w:rsidRPr="002D68E4"/>
    <w:p w:rsidP="0012217A" w:rsidR="00525ACF" w:rsidRDefault="00525ACF" w:rsidRPr="002D68E4">
      <w:r w:rsidRPr="002D68E4">
        <w:t>Cette disposition doit être prévue dans le contrat de mise à disposition.</w:t>
      </w:r>
    </w:p>
    <w:p w:rsidP="0012217A" w:rsidR="00864B2F" w:rsidRDefault="00864B2F">
      <w:pPr>
        <w:tabs>
          <w:tab w:pos="1440" w:val="clear"/>
          <w:tab w:pos="4320" w:val="clear"/>
        </w:tabs>
        <w:rPr>
          <w:bCs w:val="0"/>
          <w:szCs w:val="22"/>
        </w:rPr>
      </w:pPr>
    </w:p>
    <w:p w:rsidP="0012217A" w:rsidR="00AC4A9E" w:rsidRDefault="00AC4A9E" w:rsidRPr="009C2DD4">
      <w:pPr>
        <w:tabs>
          <w:tab w:pos="1440" w:val="clear"/>
          <w:tab w:pos="4320" w:val="clear"/>
        </w:tabs>
        <w:rPr>
          <w:bCs w:val="0"/>
          <w:szCs w:val="22"/>
        </w:rPr>
      </w:pPr>
      <w:r w:rsidRPr="009C2DD4">
        <w:rPr>
          <w:bCs w:val="0"/>
          <w:szCs w:val="22"/>
        </w:rPr>
        <w:t xml:space="preserve">Le </w:t>
      </w:r>
      <w:r w:rsidR="00853508" w:rsidRPr="002D68E4">
        <w:rPr>
          <w:bCs w:val="0"/>
          <w:szCs w:val="22"/>
        </w:rPr>
        <w:t>C</w:t>
      </w:r>
      <w:r w:rsidRPr="009C2DD4">
        <w:rPr>
          <w:bCs w:val="0"/>
          <w:szCs w:val="22"/>
        </w:rPr>
        <w:t xml:space="preserve">ode du travail précise désormais que l'accord ou le plan d'action doit </w:t>
      </w:r>
      <w:r w:rsidRPr="009C2DD4">
        <w:rPr>
          <w:b/>
          <w:bCs w:val="0"/>
          <w:szCs w:val="22"/>
          <w:u w:val="single"/>
        </w:rPr>
        <w:t>préciser comment les titulaires d'un C2P peuvent utiliser leurs points</w:t>
      </w:r>
      <w:r w:rsidRPr="009C2DD4">
        <w:rPr>
          <w:bCs w:val="0"/>
          <w:szCs w:val="22"/>
        </w:rPr>
        <w:t xml:space="preserve"> pour faire une formation permettant d'accéder à un emploi non exposé ou moins exposé, ou pour financer une réduction de leur temps de travail.</w:t>
      </w:r>
    </w:p>
    <w:p w:rsidP="0012217A" w:rsidR="00AC4A9E" w:rsidRDefault="00AC4A9E" w:rsidRPr="009C2DD4">
      <w:pPr>
        <w:tabs>
          <w:tab w:pos="1440" w:val="clear"/>
          <w:tab w:pos="4320" w:val="clear"/>
        </w:tabs>
        <w:rPr>
          <w:bCs w:val="0"/>
          <w:szCs w:val="22"/>
        </w:rPr>
      </w:pPr>
      <w:r w:rsidRPr="009C2DD4">
        <w:rPr>
          <w:bCs w:val="0"/>
          <w:szCs w:val="22"/>
        </w:rPr>
        <w:t>En revanche, il n’existe aucune obligation spécifique pour la troisième possibilité d'utilisation des points, soit la retraite anticipée.</w:t>
      </w:r>
    </w:p>
    <w:p w:rsidP="0012217A" w:rsidR="006E0988" w:rsidRDefault="006E0988">
      <w:pPr>
        <w:pStyle w:val="Titre1"/>
      </w:pPr>
    </w:p>
    <w:p w:rsidP="0012217A" w:rsidR="007814CD" w:rsidRDefault="007814CD">
      <w:pPr>
        <w:pStyle w:val="Titre1"/>
      </w:pPr>
    </w:p>
    <w:p w:rsidP="0012217A" w:rsidR="007814CD" w:rsidRDefault="007814CD">
      <w:pPr>
        <w:pStyle w:val="Titre1"/>
      </w:pPr>
    </w:p>
    <w:p w:rsidP="0012217A" w:rsidR="007814CD" w:rsidRDefault="007814CD">
      <w:pPr>
        <w:pStyle w:val="Titre1"/>
      </w:pPr>
    </w:p>
    <w:p w:rsidP="0012217A" w:rsidR="007814CD" w:rsidRDefault="007814CD">
      <w:pPr>
        <w:pStyle w:val="Titre1"/>
      </w:pPr>
    </w:p>
    <w:p w:rsidP="0012217A" w:rsidR="007814CD" w:rsidRDefault="007814CD">
      <w:pPr>
        <w:pStyle w:val="Titre1"/>
      </w:pPr>
    </w:p>
    <w:p w:rsidP="0012217A" w:rsidR="007814CD" w:rsidRDefault="007814CD">
      <w:pPr>
        <w:pStyle w:val="Titre1"/>
      </w:pPr>
    </w:p>
    <w:p w:rsidP="0012217A" w:rsidR="007814CD" w:rsidRDefault="007814CD">
      <w:pPr>
        <w:pStyle w:val="Titre1"/>
      </w:pPr>
    </w:p>
    <w:p w:rsidP="0012217A" w:rsidR="007814CD" w:rsidRDefault="007814CD">
      <w:pPr>
        <w:pStyle w:val="Titre1"/>
      </w:pPr>
    </w:p>
    <w:p w:rsidP="0012217A" w:rsidR="007814CD" w:rsidRDefault="007814CD">
      <w:pPr>
        <w:pStyle w:val="Titre1"/>
      </w:pPr>
    </w:p>
    <w:p w:rsidP="0012217A" w:rsidR="007814CD" w:rsidRDefault="007814CD">
      <w:pPr>
        <w:pStyle w:val="Titre1"/>
      </w:pPr>
    </w:p>
    <w:p w:rsidP="0012217A" w:rsidR="007814CD" w:rsidRDefault="007814CD">
      <w:pPr>
        <w:pStyle w:val="Titre1"/>
      </w:pPr>
    </w:p>
    <w:p w:rsidP="0012217A" w:rsidR="007814CD" w:rsidRDefault="007814CD">
      <w:pPr>
        <w:pStyle w:val="Titre1"/>
      </w:pPr>
    </w:p>
    <w:p w:rsidP="0012217A" w:rsidR="007814CD" w:rsidRDefault="007814CD">
      <w:pPr>
        <w:pStyle w:val="Titre1"/>
      </w:pPr>
    </w:p>
    <w:p w:rsidP="0012217A" w:rsidR="007814CD" w:rsidRDefault="007814CD">
      <w:pPr>
        <w:pStyle w:val="Titre1"/>
      </w:pPr>
    </w:p>
    <w:p w:rsidP="0012217A" w:rsidR="007814CD" w:rsidRDefault="007814CD">
      <w:pPr>
        <w:pStyle w:val="Titre1"/>
      </w:pPr>
    </w:p>
    <w:p w:rsidP="0012217A" w:rsidR="007814CD" w:rsidRDefault="007814CD">
      <w:pPr>
        <w:pStyle w:val="Titre1"/>
      </w:pPr>
    </w:p>
    <w:p w:rsidP="0012217A" w:rsidR="007814CD" w:rsidRDefault="007814CD">
      <w:pPr>
        <w:pStyle w:val="Titre1"/>
      </w:pPr>
    </w:p>
    <w:p w:rsidP="0012217A" w:rsidR="00525ACF" w:rsidRDefault="001970AB">
      <w:pPr>
        <w:pStyle w:val="Titre1"/>
      </w:pPr>
      <w:bookmarkStart w:id="64" w:name="_Toc70606046"/>
      <w:r w:rsidRPr="002D68E4">
        <w:lastRenderedPageBreak/>
        <w:t xml:space="preserve">Titre </w:t>
      </w:r>
      <w:r w:rsidR="008F0B12" w:rsidRPr="002D68E4">
        <w:t>1</w:t>
      </w:r>
      <w:r w:rsidR="008F0B12">
        <w:t>1</w:t>
      </w:r>
      <w:r w:rsidR="008F0B12" w:rsidRPr="002D68E4">
        <w:t xml:space="preserve"> </w:t>
      </w:r>
      <w:r w:rsidRPr="002D68E4">
        <w:t xml:space="preserve">– </w:t>
      </w:r>
      <w:r w:rsidR="00C55214">
        <w:t>S</w:t>
      </w:r>
      <w:r w:rsidR="00525ACF" w:rsidRPr="002D68E4">
        <w:t>uivi médical</w:t>
      </w:r>
      <w:bookmarkEnd w:id="64"/>
    </w:p>
    <w:p w:rsidP="00151FB6" w:rsidR="00151FB6" w:rsidRDefault="00151FB6" w:rsidRPr="00151FB6"/>
    <w:p w:rsidP="000A4267" w:rsidR="001970AB" w:rsidRDefault="001970AB" w:rsidRPr="002D68E4">
      <w:pPr>
        <w:pStyle w:val="Titre2"/>
      </w:pPr>
      <w:bookmarkStart w:id="65" w:name="_Toc486531761"/>
      <w:bookmarkStart w:id="66" w:name="_Toc70606047"/>
      <w:r w:rsidRPr="002D68E4">
        <w:t xml:space="preserve">Article </w:t>
      </w:r>
      <w:r w:rsidR="008F0B12">
        <w:t>11</w:t>
      </w:r>
      <w:r w:rsidRPr="002D68E4">
        <w:t>.1 : Principe</w:t>
      </w:r>
      <w:bookmarkEnd w:id="65"/>
      <w:bookmarkEnd w:id="66"/>
    </w:p>
    <w:p w:rsidP="0012217A" w:rsidR="00AD4051" w:rsidRDefault="00AD4051"/>
    <w:p w:rsidP="0012217A" w:rsidR="00151FB6" w:rsidRDefault="00151FB6">
      <w:r>
        <w:rPr>
          <w:noProof/>
        </w:rPr>
        <mc:AlternateContent>
          <mc:Choice Requires="wps">
            <w:drawing>
              <wp:inline distB="0" distL="0" distR="0" distT="0" wp14:anchorId="5521AEBA" wp14:editId="0838FA21">
                <wp:extent cx="6010275" cy="1403985"/>
                <wp:effectExtent b="25400" l="19050" r="28575" t="19050"/>
                <wp:docPr id="6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151FB6" w:rsidR="00CA2B35" w:rsidRDefault="00CA2B35" w:rsidRPr="00676B29">
                            <w:r w:rsidRPr="002D68E4">
                              <w:t>Les dispositions légales s’appliquent dans le présent accord.</w:t>
                            </w:r>
                          </w:p>
                        </w:txbxContent>
                      </wps:txbx>
                      <wps:bodyPr anchor="t" anchorCtr="0" bIns="45720" lIns="91440" rIns="91440" rot="0" tIns="45720" vert="horz" wrap="square">
                        <a:spAutoFit/>
                      </wps:bodyPr>
                    </wps:wsp>
                  </a:graphicData>
                </a:graphic>
              </wp:inline>
            </w:drawing>
          </mc:Choice>
          <mc:Fallback>
            <w:pict>
              <v:shape id="_x0000_s112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1ePjwNAIAAFgEAAAOAAAAZHJzL2Uyb0RvYy54bWysVE2P0zAQvSPxHyzfadLQdrtR09XSpQhp +ZAWLtwmjtNY+AvbbVJ+PWOn2y0sJ0QOlsczfn7zZiarm0FJcuDOC6MrOp3klHDNTCP0rqJfv2xf LSnxAXQD0mhe0SP39Gb98sWqtyUvTGdkwx1BEO3L3la0C8GWWeZZxxX4ibFco7M1TkFA0+2yxkGP 6EpmRZ4vst64xjrDuPd4ejc66Trhty1n4VPbeh6IrChyC2l1aa3jmq1XUO4c2E6wEw34BxYKhMZH z1B3EIDsnXgGpQRzxps2TJhRmWlbwXjKAbOZ5n9k89CB5SkXFMfbs0z+/8Gyj4fPjoimoosCS6VB YZG+YalIw0ngQ+CkiCL11pcY+2AxOgxvzIDFTgl7e2/Yd0+02XSgd/zWOdN3HBokOY03s4urI46P IHX/wTT4FuyDSUBD61RUEDUhiI7FOp4LhDwIw8MFalRczSlh6JvO8tfXy3l6A8rH69b58I4bReKm og47IMHD4d6HSAfKx5D4mjdSNFshZTLcrt5IRw6A3bJN3wn9tzCpSV/RYjlHJs8xYufyMwowxnWY /Q1GiYCtL4Wq6DKPXwyCMmr3VjdpH0DIcY+0pT6JGfUblQxDPaTiXS/j5ah0bZojyuvM2Oo4mrjp jPtJSY9tXlH/Yw+OUyLfayzR9XQ2i3ORjNn8qkDDXXrqSw9ohlAVDZSM201Is5RUsLdYyq1IIj8x OXHG9k3an0YtzselnaKefgjrXwA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NXj48DQCAABY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5521AEBA">
                <v:textbox style="mso-fit-shape-to-text:t">
                  <w:txbxContent>
                    <w:p w:rsidP="00151FB6" w:rsidR="00CA2B35" w:rsidRDefault="00CA2B35" w:rsidRPr="00676B29">
                      <w:r w:rsidRPr="002D68E4">
                        <w:t>Les dispositions légales s’appliquent dans le présent accord.</w:t>
                      </w:r>
                    </w:p>
                  </w:txbxContent>
                </v:textbox>
                <w10:anchorlock/>
              </v:shape>
            </w:pict>
          </mc:Fallback>
        </mc:AlternateContent>
      </w:r>
    </w:p>
    <w:p w:rsidP="0012217A" w:rsidR="00AD4051" w:rsidRDefault="00AD4051" w:rsidRPr="002D68E4"/>
    <w:p w:rsidP="0012217A" w:rsidR="001970AB" w:rsidRDefault="001970AB" w:rsidRPr="002D68E4">
      <w:r w:rsidRPr="002D68E4">
        <w:t xml:space="preserve">Plusieurs types de suivis sont à observer : </w:t>
      </w:r>
    </w:p>
    <w:p w:rsidP="0012217A" w:rsidR="001970AB" w:rsidRDefault="001970AB" w:rsidRPr="002D68E4"/>
    <w:p w:rsidP="0012217A" w:rsidR="001970AB" w:rsidRDefault="001970AB" w:rsidRPr="002D68E4">
      <w:pPr>
        <w:pStyle w:val="Paragraphedeliste"/>
        <w:numPr>
          <w:ilvl w:val="0"/>
          <w:numId w:val="3"/>
        </w:numPr>
      </w:pPr>
      <w:r w:rsidRPr="009C2DD4">
        <w:rPr>
          <w:b/>
        </w:rPr>
        <w:t>Le suivi normal</w:t>
      </w:r>
      <w:r w:rsidRPr="002D68E4">
        <w:t xml:space="preserve"> : La visite d’information et de prévention à lieu au maximum tous les 5 ans</w:t>
      </w:r>
    </w:p>
    <w:p w:rsidP="0012217A" w:rsidR="001970AB" w:rsidRDefault="001970AB" w:rsidRPr="002D68E4"/>
    <w:p w:rsidP="0012217A" w:rsidR="001970AB" w:rsidRDefault="001970AB" w:rsidRPr="002D68E4">
      <w:pPr>
        <w:pStyle w:val="Paragraphedeliste"/>
        <w:numPr>
          <w:ilvl w:val="0"/>
          <w:numId w:val="3"/>
        </w:numPr>
      </w:pPr>
      <w:r w:rsidRPr="009C2DD4">
        <w:rPr>
          <w:b/>
        </w:rPr>
        <w:t>Le suivi adapté</w:t>
      </w:r>
      <w:r w:rsidRPr="002D68E4">
        <w:t xml:space="preserve"> : Pour certaines catégories de travailleurs (moins de 18 ans, travailleurs handicapés, travailleurs bénéficiant d'une pension d'invalidité, travailleurs de nuit…), la visite doit avoir lieu tous les 3 ans au plus ;</w:t>
      </w:r>
    </w:p>
    <w:p w:rsidP="0012217A" w:rsidR="001970AB" w:rsidRDefault="001970AB" w:rsidRPr="002D68E4"/>
    <w:p w:rsidP="0012217A" w:rsidR="00AD4051" w:rsidRDefault="001970AB">
      <w:pPr>
        <w:pStyle w:val="Paragraphedeliste"/>
        <w:numPr>
          <w:ilvl w:val="0"/>
          <w:numId w:val="3"/>
        </w:numPr>
      </w:pPr>
      <w:r w:rsidRPr="009C2DD4">
        <w:rPr>
          <w:b/>
        </w:rPr>
        <w:t>Le suivi médical renforcé</w:t>
      </w:r>
      <w:r w:rsidRPr="002D68E4">
        <w:t xml:space="preserve"> : Si le médecin du travail est informé et constate que le travailleur est affecté à un poste présentant des risques particuliers pour sa santé ou sa sécurité ou pour celles de ses collègues ou des tiers évoluant dans l’environnement immédiat de travail, le travailleur bénéficie sans délai des modalités du suivi individuel renforcé. Dans ce cas le médecin du travail fourni un avis d’aptitude.</w:t>
      </w:r>
    </w:p>
    <w:p w:rsidP="00151FB6" w:rsidR="00151FB6" w:rsidRDefault="00151FB6"/>
    <w:p w:rsidP="000A4267" w:rsidR="00AD4051" w:rsidRDefault="00F30628" w:rsidRPr="002D68E4">
      <w:pPr>
        <w:pStyle w:val="Titre2"/>
      </w:pPr>
      <w:bookmarkStart w:id="67" w:name="_Toc70606048"/>
      <w:bookmarkStart w:id="68" w:name="_Toc486531762"/>
      <w:r w:rsidRPr="002D68E4">
        <w:t xml:space="preserve">Article </w:t>
      </w:r>
      <w:r w:rsidR="008F0B12">
        <w:t>11</w:t>
      </w:r>
      <w:r w:rsidRPr="002D68E4">
        <w:t>.2 : Délai</w:t>
      </w:r>
      <w:bookmarkEnd w:id="67"/>
      <w:r w:rsidRPr="002D68E4">
        <w:t xml:space="preserve"> </w:t>
      </w:r>
      <w:bookmarkEnd w:id="68"/>
    </w:p>
    <w:p w:rsidP="0012217A" w:rsidR="00EE718C" w:rsidRDefault="00EE718C"/>
    <w:p w:rsidP="0012217A" w:rsidR="005107C3" w:rsidRDefault="005107C3">
      <w:r>
        <w:t>La durée du contrat de travail, même lorsqu'elle est courte, ne dispense pas de faire passer une visite.</w:t>
      </w:r>
    </w:p>
    <w:p w:rsidP="0012217A" w:rsidR="005107C3" w:rsidRDefault="005107C3"/>
    <w:p w:rsidP="0012217A" w:rsidR="00861F68" w:rsidRDefault="00381FA6">
      <w:r>
        <w:t>L’</w:t>
      </w:r>
      <w:r w:rsidR="005107C3">
        <w:t xml:space="preserve">article R4624-10 issu du décret du 27 décembre 2016, prévoit qu’une </w:t>
      </w:r>
      <w:r w:rsidR="005107C3" w:rsidRPr="00DC71CE">
        <w:rPr>
          <w:iCs/>
        </w:rPr>
        <w:t>visite d'information et de prévention</w:t>
      </w:r>
      <w:r w:rsidR="005107C3">
        <w:rPr>
          <w:iCs/>
        </w:rPr>
        <w:t xml:space="preserve"> doit être réalisée </w:t>
      </w:r>
      <w:r w:rsidR="005107C3">
        <w:t>« </w:t>
      </w:r>
      <w:r w:rsidR="00861F68" w:rsidRPr="00861F68">
        <w:rPr>
          <w:b/>
          <w:bCs w:val="0"/>
        </w:rPr>
        <w:t>dans un délai qui n'excède pas trois mois</w:t>
      </w:r>
      <w:r w:rsidR="00861F68" w:rsidRPr="00861F68">
        <w:rPr>
          <w:i/>
          <w:iCs/>
        </w:rPr>
        <w:t xml:space="preserve"> </w:t>
      </w:r>
      <w:r w:rsidR="00861F68" w:rsidRPr="00861F68">
        <w:rPr>
          <w:b/>
          <w:bCs w:val="0"/>
        </w:rPr>
        <w:t>à compter de la prise effective du poste de travail</w:t>
      </w:r>
      <w:r w:rsidR="00861F68" w:rsidRPr="00861F68">
        <w:rPr>
          <w:i/>
          <w:iCs/>
        </w:rPr>
        <w:t> </w:t>
      </w:r>
      <w:r w:rsidR="00861F68">
        <w:t>».</w:t>
      </w:r>
    </w:p>
    <w:p w:rsidP="0012217A" w:rsidR="00861F68" w:rsidRDefault="00861F68"/>
    <w:p w:rsidP="0012217A" w:rsidR="00861F68" w:rsidRDefault="00381FA6">
      <w:r>
        <w:t>L’</w:t>
      </w:r>
      <w:r w:rsidR="00861F68">
        <w:t xml:space="preserve">article R4624-10 du Code du travail </w:t>
      </w:r>
      <w:r>
        <w:t>rallonge</w:t>
      </w:r>
      <w:r w:rsidR="00861F68">
        <w:t xml:space="preserve"> le délai pour passer la visite médicale (aujourd’hui visite d’information et de prévention) pour l’ensemble des entreprises.</w:t>
      </w:r>
      <w:r w:rsidR="00CC312D">
        <w:t xml:space="preserve"> </w:t>
      </w:r>
    </w:p>
    <w:p w:rsidP="0012217A" w:rsidR="00861F68" w:rsidRDefault="00861F68">
      <w:r>
        <w:t xml:space="preserve">Dans certains cas, </w:t>
      </w:r>
      <w:r w:rsidR="00CC312D">
        <w:t xml:space="preserve">la </w:t>
      </w:r>
      <w:r>
        <w:t xml:space="preserve">visite doit </w:t>
      </w:r>
      <w:r w:rsidR="00CC312D">
        <w:t xml:space="preserve">néanmoins </w:t>
      </w:r>
      <w:r>
        <w:t>être passée </w:t>
      </w:r>
      <w:r w:rsidR="00CC312D">
        <w:t xml:space="preserve">obligatoirement </w:t>
      </w:r>
      <w:r>
        <w:t>avant l’embauche :</w:t>
      </w:r>
    </w:p>
    <w:p w:rsidP="0012217A" w:rsidR="00861F68" w:rsidRDefault="00861F68">
      <w:r>
        <w:t>- le suivi individuel renforcé comprend un examen médical d'aptitude, qui se substitue à la visite d'information et de prévention prévue à l'article R4624-10. Il est effectué par le médecin du travail préalablement à l'affectation sur le poste (</w:t>
      </w:r>
      <w:r w:rsidR="00CC312D">
        <w:t xml:space="preserve">C. </w:t>
      </w:r>
      <w:proofErr w:type="spellStart"/>
      <w:proofErr w:type="gramStart"/>
      <w:r w:rsidR="00CC312D">
        <w:t>trav</w:t>
      </w:r>
      <w:proofErr w:type="spellEnd"/>
      <w:r w:rsidR="00CC312D">
        <w:t>.,</w:t>
      </w:r>
      <w:proofErr w:type="gramEnd"/>
      <w:r w:rsidR="00CC312D">
        <w:t xml:space="preserve"> art. </w:t>
      </w:r>
      <w:r>
        <w:t>R4624-24) ;</w:t>
      </w:r>
    </w:p>
    <w:p w:rsidP="0012217A" w:rsidR="00861F68" w:rsidRDefault="00861F68" w:rsidRPr="00861F68">
      <w:pPr>
        <w:rPr>
          <w:bCs w:val="0"/>
        </w:rPr>
      </w:pPr>
      <w:r w:rsidRPr="00861F68">
        <w:rPr>
          <w:bCs w:val="0"/>
        </w:rPr>
        <w:t>- les salariés mineurs et les travailleurs de nuit doivent impérativement passer la visite avant leur affectation sur leur poste (</w:t>
      </w:r>
      <w:r w:rsidR="00CC312D">
        <w:rPr>
          <w:bCs w:val="0"/>
        </w:rPr>
        <w:t xml:space="preserve">C. </w:t>
      </w:r>
      <w:proofErr w:type="spellStart"/>
      <w:proofErr w:type="gramStart"/>
      <w:r w:rsidR="00CC312D">
        <w:rPr>
          <w:bCs w:val="0"/>
        </w:rPr>
        <w:t>trav</w:t>
      </w:r>
      <w:proofErr w:type="spellEnd"/>
      <w:r w:rsidR="00CC312D">
        <w:rPr>
          <w:bCs w:val="0"/>
        </w:rPr>
        <w:t>.,</w:t>
      </w:r>
      <w:proofErr w:type="gramEnd"/>
      <w:r w:rsidR="00CC312D">
        <w:rPr>
          <w:bCs w:val="0"/>
        </w:rPr>
        <w:t xml:space="preserve"> </w:t>
      </w:r>
      <w:r w:rsidR="00CC312D" w:rsidRPr="00861F68">
        <w:rPr>
          <w:bCs w:val="0"/>
        </w:rPr>
        <w:t>art</w:t>
      </w:r>
      <w:r w:rsidR="00CC312D">
        <w:rPr>
          <w:bCs w:val="0"/>
        </w:rPr>
        <w:t>.</w:t>
      </w:r>
      <w:r w:rsidR="00CC312D" w:rsidRPr="00861F68">
        <w:rPr>
          <w:bCs w:val="0"/>
        </w:rPr>
        <w:t xml:space="preserve"> </w:t>
      </w:r>
      <w:r w:rsidRPr="00861F68">
        <w:rPr>
          <w:bCs w:val="0"/>
        </w:rPr>
        <w:t>R4624-18).</w:t>
      </w:r>
    </w:p>
    <w:p w:rsidP="0012217A" w:rsidR="00861F68" w:rsidRDefault="00861F68"/>
    <w:p w:rsidP="0012217A" w:rsidR="00861F68" w:rsidRDefault="004E658B">
      <w:r>
        <w:t>Les associations intermédiaires bénéficient</w:t>
      </w:r>
      <w:r w:rsidR="00CC280A">
        <w:t xml:space="preserve"> </w:t>
      </w:r>
      <w:r>
        <w:t xml:space="preserve">d’une disposition favorable avec l’article R5132-26-7 leur permettant d’effectuer la visite médicale le mois suivant la première mise à disposition. </w:t>
      </w:r>
    </w:p>
    <w:p w:rsidP="0012217A" w:rsidR="00CC280A" w:rsidRDefault="00CC280A"/>
    <w:p w:rsidP="000A4267" w:rsidR="00AD4051" w:rsidRDefault="002B071D" w:rsidRPr="002D68E4">
      <w:pPr>
        <w:pStyle w:val="Titre2"/>
      </w:pPr>
      <w:bookmarkStart w:id="69" w:name="_Toc70606049"/>
      <w:r w:rsidRPr="002D68E4">
        <w:t xml:space="preserve">Article </w:t>
      </w:r>
      <w:r w:rsidR="008F0B12">
        <w:t>11</w:t>
      </w:r>
      <w:r w:rsidRPr="002D68E4">
        <w:t xml:space="preserve">.3 : </w:t>
      </w:r>
      <w:r w:rsidR="003D4376">
        <w:t>Examen médical d’aptitude</w:t>
      </w:r>
      <w:bookmarkEnd w:id="69"/>
    </w:p>
    <w:p w:rsidP="0012217A" w:rsidR="00AD4051" w:rsidRDefault="00AD4051"/>
    <w:p w:rsidP="0012217A" w:rsidR="00864B2F" w:rsidRDefault="00864B2F">
      <w:r>
        <w:rPr>
          <w:noProof/>
        </w:rPr>
        <mc:AlternateContent>
          <mc:Choice Requires="wps">
            <w:drawing>
              <wp:inline distB="0" distL="0" distR="0" distT="0" wp14:anchorId="4624A400" wp14:editId="06B477F5">
                <wp:extent cx="6092042" cy="651509"/>
                <wp:effectExtent b="24130" l="19050" r="23495" t="19050"/>
                <wp:docPr id="80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2042" cy="651509"/>
                        </a:xfrm>
                        <a:prstGeom prst="rect">
                          <a:avLst/>
                        </a:prstGeom>
                        <a:solidFill>
                          <a:srgbClr val="FFFFFF"/>
                        </a:solidFill>
                        <a:ln w="28575">
                          <a:solidFill>
                            <a:schemeClr val="accent4"/>
                          </a:solidFill>
                          <a:miter lim="800000"/>
                          <a:headEnd/>
                          <a:tailEnd/>
                        </a:ln>
                      </wps:spPr>
                      <wps:txbx>
                        <w:txbxContent>
                          <w:p w:rsidP="00864B2F" w:rsidR="00CA2B35" w:rsidRDefault="00CA2B35" w:rsidRPr="00151FB6">
                            <w:r>
                              <w:t>Le salarié se rend obligatoirement à l’examen médical d’aptitude qu’il soit de l’ini</w:t>
                            </w:r>
                            <w:r w:rsidRPr="007814CD">
                              <w:t>t</w:t>
                            </w:r>
                            <w:ins w:author="Marlene Trezeguet" w:date="2018-08-01T15:56:00Z" w:id="70">
                              <w:r w:rsidRPr="007814CD">
                                <w:t>i</w:t>
                              </w:r>
                            </w:ins>
                            <w:r w:rsidRPr="00B245E4">
                              <w:t>a</w:t>
                            </w:r>
                            <w:r>
                              <w:t>tive de l’association intermédiaire ou de celle de l’utilisateur.</w:t>
                            </w:r>
                          </w:p>
                        </w:txbxContent>
                      </wps:txbx>
                      <wps:bodyPr anchor="t" anchorCtr="0" bIns="45720" lIns="91440" rIns="91440" rot="0" tIns="45720" vert="horz" wrap="square">
                        <a:spAutoFit/>
                      </wps:bodyPr>
                    </wps:wsp>
                  </a:graphicData>
                </a:graphic>
              </wp:inline>
            </w:drawing>
          </mc:Choice>
          <mc:Fallback>
            <w:pict>
              <v:shape id="_x0000_s112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9QvQgNAIAAFcEAAAOAAAAZHJzL2Uyb0RvYy54bWysVEtv2zAMvg/YfxB0X+wYSdoYcYouXYYB 3QPodtmNluVYmF6TlNjZry8lp2m67TTMB4EUqY/kR9Krm0FJcuDOC6MrOp3klHDNTCP0rqLfvm7f XFPiA+gGpNG8okfu6c369atVb0temM7IhjuCINqXva1oF4Its8yzjivwE2O5RmNrnIKAqttljYMe 0ZXMijxfZL1xjXWGce/x9m400nXCb1vOwue29TwQWVHMLaTTpbOOZ7ZeQblzYDvBTmnAP2ShQGgM eoa6gwBk78QfUEowZ7xpw4QZlZm2FYynGrCaaf5bNQ8dWJ5qQXK8PdPk/x8s+3T44ohoKnqdLyjR oLBJ37FVpOEk8CFwUkSSeutL9H2w6B2Gt2bAZqeCvb037Icn2mw60Dt+65zpOw4NJjmNL7OLpyOO jyB1/9E0GAv2wSSgoXUqMoicEETHZh3PDcI8CMPLRb4s8llBCUPbYj6d58sUAsqn19b58J4bRaJQ UYcDkNDhcO9DzAbKJ5cYzBspmq2QMiluV2+kIwfAYdmm74T+wk1q0le0uJ5fzUcGXmDEweVnFGCM 6zD7G4wSASdfChWpj190gjJS9043SQ4g5Chj2lKfuIz0jUSGoR5S75aJhkh0bZojsuvMOOm4mSh0 xv2ipMcpr6j/uQfHKZEfNHZoOZ3N4lokZTa/KlBxl5b60gKaIVRFAyWjuAlplRJ59hY7uRWJ5OdM Tjnj9CbuT5sW1+NST17P/4P1IwAAAP//AwBQSwMEFAAGAAgAAAAhAC20chncAAAABQEAAA8AAABk cnMvZG93bnJldi54bWxMj0FLxDAQhe+C/yGM4EXc1FWLW5suKiyIt1YRj2kztmWTSW2ybfffO3rR y4PhPd77Jt8uzooJx9B7UnC1SkAgNd701Cp4e91d3oEIUZPR1hMqOGKAbXF6kuvM+JlKnKrYCi6h kGkFXYxDJmVoOnQ6rPyAxN6nH52OfI6tNKOeudxZuU6SVDrdEy90esCnDpt9dXAKPh6v7Uu5r7/K 5+P87tOdr6YLr9T52fJwDyLiEv/C8IPP6FAwU+0PZIKwCviR+KvsbW43NyBqDiXrFGSRy//0xTcA AAD//wMAUEsBAi0AFAAGAAgAAAAhALaDOJL+AAAA4QEAABMAAAAAAAAAAAAAAAAAAAAAAFtDb250 ZW50X1R5cGVzXS54bWxQSwECLQAUAAYACAAAACEAOP0h/9YAAACUAQAACwAAAAAAAAAAAAAAAAAv AQAAX3JlbHMvLnJlbHNQSwECLQAUAAYACAAAACEA/UL0IDQCAABXBAAADgAAAAAAAAAAAAAAAAAu AgAAZHJzL2Uyb0RvYy54bWxQSwECLQAUAAYACAAAACEALbRyGdwAAAAFAQAADwAAAAAAAAAAAAAA AACOBAAAZHJzL2Rvd25yZXYueG1sUEsFBgAAAAAEAAQA8wAAAJcFAAAAAA== " strokecolor="#ffc000 [3207]" strokeweight="2.25pt" style="width:479.7pt;height:51.3pt;visibility:visible;mso-wrap-style:square;mso-left-percent:-10001;mso-top-percent:-10001;mso-position-horizontal:absolute;mso-position-horizontal-relative:char;mso-position-vertical:absolute;mso-position-vertical-relative:line;mso-left-percent:-10001;mso-top-percent:-10001;v-text-anchor:top" type="#_x0000_t202" w14:anchorId="4624A400">
                <v:textbox style="mso-fit-shape-to-text:t">
                  <w:txbxContent>
                    <w:p w:rsidP="00864B2F" w:rsidR="00CA2B35" w:rsidRDefault="00CA2B35" w:rsidRPr="00151FB6">
                      <w:r>
                        <w:t>Le salarié se rend obligatoirement à l’examen médical d’aptitude qu’il soit de l’ini</w:t>
                      </w:r>
                      <w:r w:rsidRPr="007814CD">
                        <w:t>t</w:t>
                      </w:r>
                      <w:ins w:author="Marlene Trezeguet" w:date="2018-08-01T15:56:00Z" w:id="70">
                        <w:r w:rsidRPr="007814CD">
                          <w:t>i</w:t>
                        </w:r>
                      </w:ins>
                      <w:r w:rsidRPr="00B245E4">
                        <w:t>a</w:t>
                      </w:r>
                      <w:r>
                        <w:t>tive de l’association intermédiaire ou de celle de l’utilisateur.</w:t>
                      </w:r>
                    </w:p>
                  </w:txbxContent>
                </v:textbox>
                <w10:anchorlock/>
              </v:shape>
            </w:pict>
          </mc:Fallback>
        </mc:AlternateContent>
      </w:r>
    </w:p>
    <w:p w:rsidP="0012217A" w:rsidR="003D4376" w:rsidRDefault="003D4376">
      <w:r w:rsidRPr="002D68E4">
        <w:t xml:space="preserve">L’entreprise utilisatrice informe l’association intermédiaire des éventuels risques </w:t>
      </w:r>
      <w:r>
        <w:t>sur le</w:t>
      </w:r>
      <w:r w:rsidRPr="002D68E4">
        <w:t xml:space="preserve"> poste </w:t>
      </w:r>
      <w:r>
        <w:t>proposé au salarié. Elle organise le suivi individuel renforcé.</w:t>
      </w:r>
    </w:p>
    <w:p w:rsidP="0012217A" w:rsidR="003D4376" w:rsidRDefault="003D4376">
      <w:r w:rsidRPr="002D68E4">
        <w:t>L’association intermédiaire rappel</w:t>
      </w:r>
      <w:r>
        <w:t>le</w:t>
      </w:r>
      <w:r w:rsidRPr="002D68E4">
        <w:t xml:space="preserve"> ces dispositions dans le contrat de mise à disposition.</w:t>
      </w:r>
    </w:p>
    <w:p w:rsidP="0012217A" w:rsidR="003D4376" w:rsidRDefault="003D4376" w:rsidRPr="002D68E4">
      <w:r w:rsidRPr="002D68E4">
        <w:t>Si le salarié travaille dans plusieurs structures de l’IAE, une convention de partage des frais liés au suivi médical du salarié peut être rédigée à l’initiative de l’une ou de l’autre des structures.</w:t>
      </w:r>
    </w:p>
    <w:p w:rsidP="0012217A" w:rsidR="003D4376" w:rsidRDefault="003D4376" w:rsidRPr="002D68E4">
      <w:r w:rsidRPr="002D68E4">
        <w:lastRenderedPageBreak/>
        <w:t xml:space="preserve">L’association intermédiaire </w:t>
      </w:r>
      <w:r>
        <w:t xml:space="preserve">peut </w:t>
      </w:r>
      <w:r w:rsidRPr="002D68E4">
        <w:t>s’engage</w:t>
      </w:r>
      <w:r>
        <w:t>r</w:t>
      </w:r>
      <w:r w:rsidRPr="002D68E4">
        <w:t xml:space="preserve"> à prendre en charge les frais de santé du salarié peu importe le nombre d’employeurs du salarié.</w:t>
      </w:r>
    </w:p>
    <w:p w:rsidP="0012217A" w:rsidR="00A93422" w:rsidRDefault="00A93422">
      <w:pPr>
        <w:tabs>
          <w:tab w:pos="1440" w:val="clear"/>
          <w:tab w:pos="4320" w:val="clear"/>
        </w:tabs>
        <w:rPr>
          <w:b/>
          <w:smallCaps/>
          <w:sz w:val="28"/>
        </w:rPr>
      </w:pPr>
    </w:p>
    <w:p w:rsidP="000A4267" w:rsidR="00570730" w:rsidRDefault="00570730" w:rsidRPr="002D68E4">
      <w:pPr>
        <w:pStyle w:val="Titre2"/>
      </w:pPr>
      <w:bookmarkStart w:id="71" w:name="_Toc486531765"/>
      <w:bookmarkStart w:id="72" w:name="_Toc70606050"/>
      <w:r w:rsidRPr="002D68E4">
        <w:t xml:space="preserve">Article </w:t>
      </w:r>
      <w:r w:rsidR="008F0B12">
        <w:t>11</w:t>
      </w:r>
      <w:r w:rsidR="005B5F6D" w:rsidRPr="002D68E4">
        <w:t>.</w:t>
      </w:r>
      <w:r w:rsidR="003D4376">
        <w:t>4</w:t>
      </w:r>
      <w:r w:rsidR="003D4376" w:rsidRPr="002D68E4">
        <w:t> </w:t>
      </w:r>
      <w:r w:rsidRPr="002D68E4">
        <w:t xml:space="preserve">: </w:t>
      </w:r>
      <w:r w:rsidR="00F444DB" w:rsidRPr="002D68E4">
        <w:t>T</w:t>
      </w:r>
      <w:r w:rsidR="00F86E95" w:rsidRPr="002D68E4">
        <w:t xml:space="preserve">emps de trajet et </w:t>
      </w:r>
      <w:r w:rsidRPr="002D68E4">
        <w:t>dur</w:t>
      </w:r>
      <w:r w:rsidR="005B5F6D" w:rsidRPr="002D68E4">
        <w:t>é</w:t>
      </w:r>
      <w:r w:rsidRPr="002D68E4">
        <w:t>e de la visite</w:t>
      </w:r>
      <w:bookmarkEnd w:id="71"/>
      <w:bookmarkEnd w:id="72"/>
    </w:p>
    <w:p w:rsidP="0012217A" w:rsidR="00151FB6" w:rsidRDefault="00151FB6"/>
    <w:p w:rsidP="0012217A" w:rsidR="00151FB6" w:rsidRDefault="00151FB6">
      <w:r>
        <w:rPr>
          <w:noProof/>
        </w:rPr>
        <mc:AlternateContent>
          <mc:Choice Requires="wps">
            <w:drawing>
              <wp:inline distB="0" distL="0" distR="0" distT="0" wp14:anchorId="549C5A7B" wp14:editId="0D4802EB">
                <wp:extent cx="6010275" cy="1403985"/>
                <wp:effectExtent b="25400" l="19050" r="28575" t="19050"/>
                <wp:docPr id="6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151FB6" w:rsidR="00CA2B35" w:rsidRDefault="00CA2B35" w:rsidRPr="002D68E4">
                            <w:r w:rsidRPr="002D68E4">
                              <w:t>Le temps nécessité par les visites et les examens médicaux, y compris les examens complémentaires, est soit pris sur les heures de travail des travailleurs sans qu'aucune retenue de salaire puisse être opérée, soit rémunéré comme temps de travail effectif lorsque ces examens ne peuvent avoir lieu pendant les heures de travail.</w:t>
                            </w:r>
                          </w:p>
                          <w:p w:rsidP="00151FB6" w:rsidR="00CA2B35" w:rsidRDefault="00CA2B35" w:rsidRPr="002D68E4">
                            <w:r w:rsidRPr="002D68E4">
                              <w:t>Le temps et les frais de transport nécessités par ces visites et ces examens sont pris en charge par l'employeur.</w:t>
                            </w:r>
                          </w:p>
                        </w:txbxContent>
                      </wps:txbx>
                      <wps:bodyPr anchor="t" anchorCtr="0" bIns="45720" lIns="91440" rIns="91440" rot="0" tIns="45720" vert="horz" wrap="square">
                        <a:spAutoFit/>
                      </wps:bodyPr>
                    </wps:wsp>
                  </a:graphicData>
                </a:graphic>
              </wp:inline>
            </w:drawing>
          </mc:Choice>
          <mc:Fallback>
            <w:pict>
              <v:shape id="_x0000_s112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dgnKeNAIAAFkEAAAOAAAAZHJzL2Uyb0RvYy54bWysVEtv2zAMvg/YfxB0X/xoXjXiFF26DAO6 B9Dtshsty7EwWdIkJXb660fJaZqtOw3zQRBF6tPHj6RXN0MnyYFbJ7QqaTZJKeGK6VqoXUm/fd2+ WVLiPKgapFa8pEfu6M369atVbwqe61bLmluCIMoVvSlp670pksSxlnfgJtpwhc5G2w48mnaX1BZ6 RO9kkqfpPOm1rY3VjDuHp3ejk64jftNw5j83jeOeyJIiNx9XG9cqrMl6BcXOgmkFO9GAf2DRgVD4 6BnqDjyQvRUvoDrBrHa68ROmu0Q3jWA85oDZZOkf2Ty0YHjMBcVx5iyT+3+w7NPhiyWiLun8akGJ gg6L9B1LRWpOPB88J3kQqTeuwNgHg9F+eKsHLHZM2Jl7zX44ovSmBbXjt9bqvuVQI8ks3Ewuro44 LoBU/Udd41uw9zoCDY3tgoKoCUF0LNbxXCDkQRgezlGjfDGjhKEvm6ZX18tZfAOKp+vGOv+e646E TUktdkCEh8O984EOFE8h4TWnpai3Qspo2F21kZYcALtlG78T+m9hUpG+pPlyhkxeYoTO5WcUYIwr P/0bTCc8tr4UXUmXafhCEBRBu3eqjnsPQo57pC3VScyg36ikH6ohFi8bbwepK10fUV+rx17H2cRN q+0jJT32eUndzz1YTon8oLBG19l0GgYjGtPZIkfDXnqqSw8ohlAl9ZSM242PwxRlMLdYy62IKj8z OZHG/o3in2YtDMilHaOe/wjrXwA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nYJynjQCAABZ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549C5A7B">
                <v:textbox style="mso-fit-shape-to-text:t">
                  <w:txbxContent>
                    <w:p w:rsidP="00151FB6" w:rsidR="00CA2B35" w:rsidRDefault="00CA2B35" w:rsidRPr="002D68E4">
                      <w:r w:rsidRPr="002D68E4">
                        <w:t>Le temps nécessité par les visites et les examens médicaux, y compris les examens complémentaires, est soit pris sur les heures de travail des travailleurs sans qu'aucune retenue de salaire puisse être opérée, soit rémunéré comme temps de travail effectif lorsque ces examens ne peuvent avoir lieu pendant les heures de travail.</w:t>
                      </w:r>
                    </w:p>
                    <w:p w:rsidP="00151FB6" w:rsidR="00CA2B35" w:rsidRDefault="00CA2B35" w:rsidRPr="002D68E4">
                      <w:r w:rsidRPr="002D68E4">
                        <w:t>Le temps et les frais de transport nécessités par ces visites et ces examens sont pris en charge par l'employeur.</w:t>
                      </w:r>
                    </w:p>
                  </w:txbxContent>
                </v:textbox>
                <w10:anchorlock/>
              </v:shape>
            </w:pict>
          </mc:Fallback>
        </mc:AlternateContent>
      </w:r>
    </w:p>
    <w:p w:rsidP="0012217A" w:rsidR="00151FB6" w:rsidRDefault="00151FB6">
      <w:r>
        <w:rPr>
          <w:noProof/>
        </w:rPr>
        <mc:AlternateContent>
          <mc:Choice Requires="wps">
            <w:drawing>
              <wp:inline distB="0" distL="0" distR="0" distT="0" wp14:anchorId="1EA4A9DF" wp14:editId="2E1581D7">
                <wp:extent cx="6010275" cy="651509"/>
                <wp:effectExtent b="15875" l="19050" r="28575" t="19050"/>
                <wp:docPr id="6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651509"/>
                        </a:xfrm>
                        <a:prstGeom prst="rect">
                          <a:avLst/>
                        </a:prstGeom>
                        <a:solidFill>
                          <a:srgbClr val="FFFFFF"/>
                        </a:solidFill>
                        <a:ln w="28575">
                          <a:solidFill>
                            <a:schemeClr val="accent4"/>
                          </a:solidFill>
                          <a:miter lim="800000"/>
                          <a:headEnd/>
                          <a:tailEnd/>
                        </a:ln>
                      </wps:spPr>
                      <wps:txbx>
                        <w:txbxContent>
                          <w:p w:rsidP="00151FB6" w:rsidR="00CA2B35" w:rsidRDefault="00CA2B35"/>
                          <w:p w:rsidP="00F05E98" w:rsidR="00CA2B35" w:rsidRDefault="00CA2B35" w:rsidRPr="00151FB6">
                            <w:pPr>
                              <w:pStyle w:val="Paragraphedeliste"/>
                              <w:numPr>
                                <w:ilvl w:val="0"/>
                                <w:numId w:val="32"/>
                              </w:numPr>
                              <w:tabs>
                                <w:tab w:pos="1440" w:val="clear"/>
                                <w:tab w:pos="1134" w:val="left"/>
                              </w:tabs>
                              <w:ind w:hanging="11"/>
                            </w:pPr>
                            <w:r>
                              <w:t>L</w:t>
                            </w:r>
                            <w:r w:rsidRPr="002D68E4">
                              <w:t>’association indemnise le salarié sur la base d’un forfait</w:t>
                            </w:r>
                            <w:r>
                              <w:t xml:space="preserve"> (1 heure)</w:t>
                            </w:r>
                            <w:r w:rsidRPr="002D68E4">
                              <w:t>.</w:t>
                            </w:r>
                          </w:p>
                        </w:txbxContent>
                      </wps:txbx>
                      <wps:bodyPr anchor="t" anchorCtr="0" bIns="45720" lIns="91440" rIns="91440" rot="0" tIns="45720" vert="horz" wrap="square">
                        <a:spAutoFit/>
                      </wps:bodyPr>
                    </wps:wsp>
                  </a:graphicData>
                </a:graphic>
              </wp:inline>
            </w:drawing>
          </mc:Choice>
          <mc:Fallback>
            <w:pict>
              <v:shape id="_x0000_s112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k7D/pNAIAAFgEAAAOAAAAZHJzL2Uyb0RvYy54bWysVE2P0zAQvSPxHyzfadLQdrtR09XSpQhp +ZAWLtwmttNYOLax3Sbl1zN2ut3CckLkYHk84+c3b2ayuhk6RQ7CeWl0RaeTnBKhmeFS7yr69cv2 1ZISH0BzUEaLih6Fpzfrly9WvS1FYVqjuHAEQbQve1vRNgRbZplnrejAT4wVGp2NcR0ENN0u4w56 RO9UVuT5IuuN49YZJrzH07vRSdcJv2kEC5+axotAVEWRW0irS2sd12y9gnLnwLaSnWjAP7DoQGp8 9Ax1BwHI3slnUJ1kznjThAkzXWaaRjKRcsBspvkf2Ty0YEXKBcXx9iyT/3+w7OPhsyOSV3Tx+poS DR0W6RuWinBBghiCIEUUqbe+xNgHi9FheGMGLHZK2Nt7w757os2mBb0Tt86ZvhXAkeQ03swuro44 PoLU/QfD8S3YB5OAhsZ1UUHUhCA6Fut4LhDyIAwPF6hRcTWnhKFvMZ/O8+v0BJSPt63z4Z0wHYmb ijpsgIQOh3sfIhsoH0PiY94oybdSqWS4Xb1RjhwAm2WbvhP6b2FKk76ixXKORJ5jxMYVZxRgTOgw +xtMJwN2vpJdRZd5/GIQlFG6t5qnfQCpxj3SVvqkZZRvFDIM9ZBqN82T1FHp2vAjyuvM2Oo4mrhp jftJSY9tXlH/Yw9OUKLeayzR9XQ2i3ORjNn8qkDDXXrqSw9ohlAVDZSM201Is5RksLdYyq1MKj8x OZHG9k3in0YtzselnaKefgjrXwAAAP//AwBQSwMEFAAGAAgAAAAhACdmHXjbAAAABQEAAA8AAABk cnMvZG93bnJldi54bWxMj0FLxDAQhe+C/yGM4EXc1FWL1qaLCgvirVXEY9qMbdkkU5ts2/33jnvR y4PhPd77Jt8szooJx9CTV3C1SkCgb8j0vlXw/ra9vAMRovZGW/Ko4IABNsXpSa4zQ7MvcapiK7jE h0wr6GIcMilD06HTYUUDeva+aHQ68jm20ox65nJn5TpJUul073mh0wM+d9jsqr1T8Pl0bV/LXf1d vhzmD0q3VE0XpNT52fL4ACLiEv/C8IvP6FAwU017b4KwCviReFT27m/SWxA1h5J1CrLI5X/64gcA AP//AwBQSwECLQAUAAYACAAAACEAtoM4kv4AAADhAQAAEwAAAAAAAAAAAAAAAAAAAAAAW0NvbnRl bnRfVHlwZXNdLnhtbFBLAQItABQABgAIAAAAIQA4/SH/1gAAAJQBAAALAAAAAAAAAAAAAAAAAC8B AABfcmVscy8ucmVsc1BLAQItABQABgAIAAAAIQCk7D/pNAIAAFgEAAAOAAAAAAAAAAAAAAAAAC4C AABkcnMvZTJvRG9jLnhtbFBLAQItABQABgAIAAAAIQAnZh142wAAAAUBAAAPAAAAAAAAAAAAAAAA AI4EAABkcnMvZG93bnJldi54bWxQSwUGAAAAAAQABADzAAAAlgUAAAAA " strokecolor="#ffc000 [3207]" strokeweight="2.25pt" style="width:473.25pt;height:51.3pt;visibility:visible;mso-wrap-style:square;mso-left-percent:-10001;mso-top-percent:-10001;mso-position-horizontal:absolute;mso-position-horizontal-relative:char;mso-position-vertical:absolute;mso-position-vertical-relative:line;mso-left-percent:-10001;mso-top-percent:-10001;v-text-anchor:top" type="#_x0000_t202" w14:anchorId="1EA4A9DF">
                <v:textbox style="mso-fit-shape-to-text:t">
                  <w:txbxContent>
                    <w:p w:rsidP="00151FB6" w:rsidR="00CA2B35" w:rsidRDefault="00CA2B35"/>
                    <w:p w:rsidP="00F05E98" w:rsidR="00CA2B35" w:rsidRDefault="00CA2B35" w:rsidRPr="00151FB6">
                      <w:pPr>
                        <w:pStyle w:val="Paragraphedeliste"/>
                        <w:numPr>
                          <w:ilvl w:val="0"/>
                          <w:numId w:val="32"/>
                        </w:numPr>
                        <w:tabs>
                          <w:tab w:pos="1440" w:val="clear"/>
                          <w:tab w:pos="1134" w:val="left"/>
                        </w:tabs>
                        <w:ind w:hanging="11"/>
                      </w:pPr>
                      <w:r>
                        <w:t>L</w:t>
                      </w:r>
                      <w:r w:rsidRPr="002D68E4">
                        <w:t>’association indemnise le salarié sur la base d’un forfait</w:t>
                      </w:r>
                      <w:r>
                        <w:t xml:space="preserve"> (1 heure)</w:t>
                      </w:r>
                      <w:r w:rsidRPr="002D68E4">
                        <w:t>.</w:t>
                      </w:r>
                    </w:p>
                  </w:txbxContent>
                </v:textbox>
                <w10:anchorlock/>
              </v:shape>
            </w:pict>
          </mc:Fallback>
        </mc:AlternateContent>
      </w:r>
    </w:p>
    <w:p w:rsidP="0012217A" w:rsidR="00151FB6" w:rsidRDefault="00151FB6" w:rsidRPr="002D68E4"/>
    <w:p w:rsidP="0012217A" w:rsidR="00E030C1" w:rsidRDefault="00AD4051">
      <w:pPr>
        <w:pStyle w:val="Titre1"/>
        <w:rPr>
          <w:bCs/>
          <w:iCs/>
        </w:rPr>
      </w:pPr>
      <w:bookmarkStart w:id="73" w:name="_Toc70606051"/>
      <w:r w:rsidRPr="002D68E4">
        <w:t xml:space="preserve">Titre </w:t>
      </w:r>
      <w:r w:rsidR="008F0B12" w:rsidRPr="002D68E4">
        <w:t>1</w:t>
      </w:r>
      <w:r w:rsidR="008F0B12">
        <w:t>2</w:t>
      </w:r>
      <w:r w:rsidR="008F0B12" w:rsidRPr="002D68E4">
        <w:t xml:space="preserve"> </w:t>
      </w:r>
      <w:r w:rsidR="00E030C1" w:rsidRPr="002D68E4">
        <w:t>–</w:t>
      </w:r>
      <w:bookmarkStart w:id="74" w:name="_Toc486531767"/>
      <w:r w:rsidR="00E030C1" w:rsidRPr="002D68E4">
        <w:t xml:space="preserve"> </w:t>
      </w:r>
      <w:r w:rsidR="00E030C1" w:rsidRPr="002D68E4">
        <w:rPr>
          <w:bCs/>
          <w:iCs/>
        </w:rPr>
        <w:t>Equipements de protection individuelle</w:t>
      </w:r>
      <w:bookmarkEnd w:id="73"/>
      <w:bookmarkEnd w:id="74"/>
    </w:p>
    <w:p w:rsidP="00151FB6" w:rsidR="00151FB6" w:rsidRDefault="00151FB6" w:rsidRPr="00151FB6"/>
    <w:p w:rsidP="000A4267" w:rsidR="00AD4051" w:rsidRDefault="001058FC" w:rsidRPr="002D68E4">
      <w:pPr>
        <w:pStyle w:val="Titre2"/>
      </w:pPr>
      <w:bookmarkStart w:id="75" w:name="_Toc70606052"/>
      <w:r w:rsidRPr="002D68E4">
        <w:t xml:space="preserve">Article </w:t>
      </w:r>
      <w:r w:rsidR="008F0B12" w:rsidRPr="002D68E4">
        <w:t>1</w:t>
      </w:r>
      <w:r w:rsidR="008F0B12">
        <w:t>2</w:t>
      </w:r>
      <w:r w:rsidRPr="002D68E4">
        <w:t>.1 : Principe</w:t>
      </w:r>
      <w:bookmarkEnd w:id="75"/>
    </w:p>
    <w:p w:rsidP="0012217A" w:rsidR="001058FC" w:rsidRDefault="001058FC"/>
    <w:p w:rsidP="0012217A" w:rsidR="00C074D0" w:rsidRDefault="00C074D0">
      <w:r>
        <w:t xml:space="preserve">Les propositions suivantes sont inspirées de la législation du travail temporaire. En principe, les équipements de protection individuelle </w:t>
      </w:r>
      <w:r w:rsidR="00786EE5">
        <w:t xml:space="preserve">doivent être remis au salarié par </w:t>
      </w:r>
      <w:r>
        <w:t xml:space="preserve">l’utilisateur </w:t>
      </w:r>
      <w:r w:rsidR="00786EE5">
        <w:t>qui connait mieux les risques particuliers du poste eu égard son</w:t>
      </w:r>
      <w:r>
        <w:t xml:space="preserve"> </w:t>
      </w:r>
      <w:r w:rsidR="00786EE5">
        <w:t xml:space="preserve">secteur </w:t>
      </w:r>
      <w:r>
        <w:t xml:space="preserve">d’activité. </w:t>
      </w:r>
    </w:p>
    <w:p w:rsidP="0012217A" w:rsidR="00786EE5" w:rsidRDefault="00786EE5"/>
    <w:p w:rsidP="0012217A" w:rsidR="00C51FDA" w:rsidRDefault="00C51FDA">
      <w:r>
        <w:rPr>
          <w:noProof/>
        </w:rPr>
        <mc:AlternateContent>
          <mc:Choice Requires="wps">
            <w:drawing>
              <wp:inline distB="0" distL="0" distR="0" distT="0" wp14:anchorId="597C6B04" wp14:editId="15224B7A">
                <wp:extent cx="6010275" cy="1403985"/>
                <wp:effectExtent b="25400" l="19050" r="28575" t="19050"/>
                <wp:docPr id="8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C51FDA" w:rsidR="00CA2B35" w:rsidRDefault="00CA2B35" w:rsidRPr="002D68E4">
                            <w:r w:rsidRPr="002D68E4">
                              <w:t>S’agissant de la fourniture des équipements de protection individuelle incombant à l’utilisateur, les signataires du présent accord rappellent que sont exclusivement visés :</w:t>
                            </w:r>
                          </w:p>
                          <w:p w:rsidP="00C51FDA" w:rsidR="00CA2B35" w:rsidRDefault="00CA2B35" w:rsidRPr="002D68E4"/>
                          <w:p w:rsidP="00C51FDA" w:rsidR="00CA2B35" w:rsidRDefault="00CA2B35" w:rsidRPr="002D68E4">
                            <w:r w:rsidRPr="002D68E4">
                              <w:t>- les équipements de protection imposés par le poste de travail répondant aux exigences réglementaires en matière d’hygiène ou de sécurité, qui restent dans l’entreprise en dehors des heures de travail, demeurent sa propriété et ne constituant pas un avantage en nature ;</w:t>
                            </w:r>
                          </w:p>
                          <w:p w:rsidP="00C51FDA" w:rsidR="00CA2B35" w:rsidRDefault="00CA2B35" w:rsidRPr="002D68E4"/>
                          <w:p w:rsidP="00C51FDA" w:rsidR="00CA2B35" w:rsidRDefault="00CA2B35" w:rsidRPr="002D68E4">
                            <w:r w:rsidRPr="002D68E4">
                              <w:t>- les vêtements professionnels spécifiques obligatoires, inhérents à l’emploi occupé ou dont le port s’explique du fait du caractère anormalement salissant des travaux effectués (excepté tout autre vêtement d’usage courant) et qui ne constituent pas un avantage en nature.</w:t>
                            </w:r>
                          </w:p>
                          <w:p w:rsidP="00C51FDA" w:rsidR="00CA2B35" w:rsidRDefault="00CA2B35" w:rsidRPr="002D68E4"/>
                          <w:p w:rsidP="00C51FDA" w:rsidR="00CA2B35" w:rsidRDefault="00CA2B35">
                            <w:r w:rsidRPr="002D68E4">
                              <w:t>Les équipements de protection individuelle sont fournis</w:t>
                            </w:r>
                            <w:r>
                              <w:t xml:space="preserve"> par l'utilisateur.</w:t>
                            </w:r>
                          </w:p>
                          <w:p w:rsidP="00C51FDA" w:rsidR="00CA2B35" w:rsidRDefault="00CA2B35"/>
                          <w:p w:rsidP="00C51FDA" w:rsidR="00CA2B35" w:rsidRDefault="00CA2B35" w:rsidRPr="002D68E4">
                            <w:r w:rsidRPr="002D68E4">
                              <w:t xml:space="preserve">Toutefois, certains équipements de protection individuelle personnalisés, définis par le présent accord d’entreprise, peuvent être fournis </w:t>
                            </w:r>
                            <w:r>
                              <w:t xml:space="preserve">à titre exceptionnel </w:t>
                            </w:r>
                            <w:r w:rsidRPr="002D68E4">
                              <w:t>par l’association intermédiaire, notamment lorsque l’utilisateur est un particulier.</w:t>
                            </w:r>
                          </w:p>
                          <w:p w:rsidP="00C51FDA" w:rsidR="00CA2B35" w:rsidRDefault="00CA2B35" w:rsidRPr="002D68E4"/>
                          <w:p w:rsidP="00C51FDA" w:rsidR="00CA2B35" w:rsidRDefault="00CA2B35" w:rsidRPr="00151FB6">
                            <w:r>
                              <w:t>Les salariés en parcours</w:t>
                            </w:r>
                            <w:r w:rsidRPr="002D68E4">
                              <w:t xml:space="preserve"> ne doivent pas supporter la charge financière des équipements de protection individuelle.</w:t>
                            </w:r>
                          </w:p>
                        </w:txbxContent>
                      </wps:txbx>
                      <wps:bodyPr anchor="t" anchorCtr="0" bIns="45720" lIns="91440" rIns="91440" rot="0" tIns="45720" vert="horz" wrap="square">
                        <a:spAutoFit/>
                      </wps:bodyPr>
                    </wps:wsp>
                  </a:graphicData>
                </a:graphic>
              </wp:inline>
            </w:drawing>
          </mc:Choice>
          <mc:Fallback>
            <w:pict>
              <v:shape id="_x0000_s112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6UVq3NAIAAFkEAAAOAAAAZHJzL2Uyb0RvYy54bWysVE1v2zAMvQ/YfxB0X/yxpE2NOEWXLsOA 7gPodtmNluRYmCxpkhK7+/Wj5DTN1p2G+SCIIvX0+Eh6dT32ihyE89LomhaznBKhmeFS72r69cv2 1ZISH0BzUEaLmj4IT6/XL1+sBluJ0nRGceEIgmhfDbamXQi2yjLPOtGDnxkrNDpb43oIaLpdxh0M iN6rrMzzi2wwjltnmPAeT28nJ10n/LYVLHxqWy8CUTVFbiGtLq1NXLP1CqqdA9tJdqQB/8CiB6nx 0RPULQQgeyefQfWSOeNNG2bM9JlpW8lEygGzKfI/srnvwIqUC4rj7Ukm//9g2cfDZ0ckr+myKCnR 0GORvmGpCBckiDEIUkaRBusrjL23GB3GN2bEYqeEvb0z7Lsn2mw60Dtx45wZOgEcSRbxZnZ2dcLx EaQZPhiOb8E+mAQ0tq6PCqImBNGxWA+nAiEPwvDwAjUqLxeUMPQV8/z11XKR3oDq8bp1PrwTpidx U1OHHZDg4XDnQ6QD1WNIfM0bJflWKpUMt2s2ypEDYLds03dE/y1MaTLUtFwukMlzjNi54oQCjAkd 5n+D6WXA1leyR+3z+MUgqKJ2bzVP+wBSTXukrfRRzKjfpGQYmzEVD2WJt6PUjeEPqK8zU6/jbOKm M+4nJQP2eU39jz04QYl6r7FGV8V8HgcjGfPFZYmGO/c05x7QDKFqGiiZtpuQhinJYG+wlluZVH5i ciSN/ZvEP85aHJBzO0U9/RHWvwA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ulFatzQCAABZ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597C6B04">
                <v:textbox style="mso-fit-shape-to-text:t">
                  <w:txbxContent>
                    <w:p w:rsidP="00C51FDA" w:rsidR="00CA2B35" w:rsidRDefault="00CA2B35" w:rsidRPr="002D68E4">
                      <w:r w:rsidRPr="002D68E4">
                        <w:t>S’agissant de la fourniture des équipements de protection individuelle incombant à l’utilisateur, les signataires du présent accord rappellent que sont exclusivement visés :</w:t>
                      </w:r>
                    </w:p>
                    <w:p w:rsidP="00C51FDA" w:rsidR="00CA2B35" w:rsidRDefault="00CA2B35" w:rsidRPr="002D68E4"/>
                    <w:p w:rsidP="00C51FDA" w:rsidR="00CA2B35" w:rsidRDefault="00CA2B35" w:rsidRPr="002D68E4">
                      <w:r w:rsidRPr="002D68E4">
                        <w:t>- les équipements de protection imposés par le poste de travail répondant aux exigences réglementaires en matière d’hygiène ou de sécurité, qui restent dans l’entreprise en dehors des heures de travail, demeurent sa propriété et ne constituant pas un avantage en nature ;</w:t>
                      </w:r>
                    </w:p>
                    <w:p w:rsidP="00C51FDA" w:rsidR="00CA2B35" w:rsidRDefault="00CA2B35" w:rsidRPr="002D68E4"/>
                    <w:p w:rsidP="00C51FDA" w:rsidR="00CA2B35" w:rsidRDefault="00CA2B35" w:rsidRPr="002D68E4">
                      <w:r w:rsidRPr="002D68E4">
                        <w:t>- les vêtements professionnels spécifiques obligatoires, inhérents à l’emploi occupé ou dont le port s’explique du fait du caractère anormalement salissant des travaux effectués (excepté tout autre vêtement d’usage courant) et qui ne constituent pas un avantage en nature.</w:t>
                      </w:r>
                    </w:p>
                    <w:p w:rsidP="00C51FDA" w:rsidR="00CA2B35" w:rsidRDefault="00CA2B35" w:rsidRPr="002D68E4"/>
                    <w:p w:rsidP="00C51FDA" w:rsidR="00CA2B35" w:rsidRDefault="00CA2B35">
                      <w:r w:rsidRPr="002D68E4">
                        <w:t>Les équipements de protection individuelle sont fournis</w:t>
                      </w:r>
                      <w:r>
                        <w:t xml:space="preserve"> par l'utilisateur.</w:t>
                      </w:r>
                    </w:p>
                    <w:p w:rsidP="00C51FDA" w:rsidR="00CA2B35" w:rsidRDefault="00CA2B35"/>
                    <w:p w:rsidP="00C51FDA" w:rsidR="00CA2B35" w:rsidRDefault="00CA2B35" w:rsidRPr="002D68E4">
                      <w:r w:rsidRPr="002D68E4">
                        <w:t xml:space="preserve">Toutefois, certains équipements de protection individuelle personnalisés, définis par le présent accord d’entreprise, peuvent être fournis </w:t>
                      </w:r>
                      <w:r>
                        <w:t xml:space="preserve">à titre exceptionnel </w:t>
                      </w:r>
                      <w:r w:rsidRPr="002D68E4">
                        <w:t>par l’association intermédiaire, notamment lorsque l’utilisateur est un particulier.</w:t>
                      </w:r>
                    </w:p>
                    <w:p w:rsidP="00C51FDA" w:rsidR="00CA2B35" w:rsidRDefault="00CA2B35" w:rsidRPr="002D68E4"/>
                    <w:p w:rsidP="00C51FDA" w:rsidR="00CA2B35" w:rsidRDefault="00CA2B35" w:rsidRPr="00151FB6">
                      <w:r>
                        <w:t>Les salariés en parcours</w:t>
                      </w:r>
                      <w:r w:rsidRPr="002D68E4">
                        <w:t xml:space="preserve"> ne doivent pas supporter la charge financière des équipements de protection individuelle.</w:t>
                      </w:r>
                    </w:p>
                  </w:txbxContent>
                </v:textbox>
                <w10:anchorlock/>
              </v:shape>
            </w:pict>
          </mc:Fallback>
        </mc:AlternateContent>
      </w:r>
    </w:p>
    <w:p w:rsidP="0012217A" w:rsidR="00C074D0" w:rsidRDefault="00C074D0" w:rsidRPr="002D68E4"/>
    <w:p w:rsidP="0012217A" w:rsidR="00AD4051" w:rsidRDefault="00C51FDA" w:rsidRPr="002D68E4">
      <w:r>
        <w:rPr>
          <w:noProof/>
        </w:rPr>
        <mc:AlternateContent>
          <mc:Choice Requires="wps">
            <w:drawing>
              <wp:inline distB="0" distL="0" distR="0" distT="0" wp14:anchorId="40579A4F" wp14:editId="7BC7A2FC">
                <wp:extent cx="6010275" cy="1403985"/>
                <wp:effectExtent b="25400" l="19050" r="28575" t="19050"/>
                <wp:docPr id="8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C51FDA" w:rsidR="00CA2B35" w:rsidRDefault="00CA2B35" w:rsidRPr="00151FB6">
                            <w:r w:rsidRPr="002D68E4">
                              <w:t>Les équipements de protection individuelle pouvant être fournis par l’association in</w:t>
                            </w:r>
                            <w:r>
                              <w:t>termédiaire sont les suivants :</w:t>
                            </w:r>
                          </w:p>
                        </w:txbxContent>
                      </wps:txbx>
                      <wps:bodyPr anchor="t" anchorCtr="0" bIns="45720" lIns="91440" rIns="91440" rot="0" tIns="45720" vert="horz" wrap="square">
                        <a:spAutoFit/>
                      </wps:bodyPr>
                    </wps:wsp>
                  </a:graphicData>
                </a:graphic>
              </wp:inline>
            </w:drawing>
          </mc:Choice>
          <mc:Fallback>
            <w:pict>
              <v:shape id="_x0000_s112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rX/cNQIAAFkEAAAOAAAAZHJzL2Uyb0RvYy54bWysVE1v2zAMvQ/YfxB0X2ynSZsacYouXYYB 3QfQ7bIbLcmxMFnSJCV2+utHyWmarTsN80EQRerp8ZH08mboFNkL56XRFS0mOSVCM8Ol3lb029fN mwUlPoDmoIwWFT0IT29Wr18te1uKqWmN4sIRBNG+7G1F2xBsmWWetaIDPzFWaHQ2xnUQ0HTbjDvo Eb1T2TTPL7PeOG6dYcJ7PL0bnXSV8JtGsPC5abwIRFUUuYW0urTWcc1WSyi3Dmwr2ZEG/AOLDqTG R09QdxCA7Jx8AdVJ5ow3TZgw02WmaSQTKQfMpsj/yOahBStSLiiOtyeZ/P+DZZ/2XxyRvKKLYk6J hg6L9B1LRbggQQxBkGkUqbe+xNgHi9FheGsGLHZK2Nt7w354os26Bb0Vt86ZvhXAkWQRb2ZnV0cc H0Hq/qPh+BbsgklAQ+O6qCBqQhAdi3U4FQh5EIaHl6jR9Ap5MvQVs/ziejFPb0D5dN06H94L05G4 qajDDkjwsL/3IdKB8ikkvuaNknwjlUqG29Zr5cgesFs26Tui/xamNOkrOl3MkclLjNi54oQCjAkd Zn+D6WTA1leyQ+3z+MUgKKN27zRP+wBSjXukrfRRzKjfqGQY6iEVr8gv4u0odW34AfV1Zux1nE3c tMY9UtJjn1fU/9yBE5SoDxprdF3MZnEwkjGbX03RcOee+twDmiFURQMl43Yd0jAlGewt1nIjk8rP TI6ksX+T+MdZiwNybqeo5z/C6hcAAAD//wMAUEsDBBQABgAIAAAAIQCbDDZA3AAAAAUBAAAPAAAA ZHJzL2Rvd25yZXYueG1sTI9BT4QwEIXvJv6HZky8GLeAShQpGzXZxHgDjfFY6Ahk6QzSLrD/3upF L5O8vJf3vsm3qx3EjJPrmRTEmwgEUsOmp1bB2+vu8haE85qMHphQwREdbIvTk1xnhhcqca58K0IJ uUwr6LwfMyld06HVbsMjUvA+ebLaBzm10kx6CeV2kEkUpdLqnsJCp0d86rDZVwer4OPxangp9/VX +Xxc3jndcTVfsFLnZ+vDPQiPq/8Lww9+QIciMNV8IOPEoCA84n9v8O6u0xsQtYIkiWOQRS7/0xff AAAA//8DAFBLAQItABQABgAIAAAAIQC2gziS/gAAAOEBAAATAAAAAAAAAAAAAAAAAAAAAABbQ29u dGVudF9UeXBlc10ueG1sUEsBAi0AFAAGAAgAAAAhADj9If/WAAAAlAEAAAsAAAAAAAAAAAAAAAAA LwEAAF9yZWxzLy5yZWxzUEsBAi0AFAAGAAgAAAAhAKGtf9w1AgAAWQQAAA4AAAAAAAAAAAAAAAAA LgIAAGRycy9lMm9Eb2MueG1sUEsBAi0AFAAGAAgAAAAhAJsMNkDcAAAABQEAAA8AAAAAAAAAAAAA AAAAjwQAAGRycy9kb3ducmV2LnhtbFBLBQYAAAAABAAEAPMAAACYBQ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40579A4F">
                <v:textbox style="mso-fit-shape-to-text:t">
                  <w:txbxContent>
                    <w:p w:rsidP="00C51FDA" w:rsidR="00CA2B35" w:rsidRDefault="00CA2B35" w:rsidRPr="00151FB6">
                      <w:r w:rsidRPr="002D68E4">
                        <w:t>Les équipements de protection individuelle pouvant être fournis par l’association in</w:t>
                      </w:r>
                      <w:r>
                        <w:t>termédiaire sont les suivants :</w:t>
                      </w:r>
                    </w:p>
                  </w:txbxContent>
                </v:textbox>
                <w10:anchorlock/>
              </v:shape>
            </w:pict>
          </mc:Fallback>
        </mc:AlternateContent>
      </w:r>
    </w:p>
    <w:p w:rsidP="0012217A" w:rsidR="0086023A" w:rsidRDefault="0086023A"/>
    <w:p w:rsidP="0012217A" w:rsidR="00C51FDA" w:rsidRDefault="00C51FDA">
      <w:r>
        <w:rPr>
          <w:noProof/>
        </w:rPr>
        <mc:AlternateContent>
          <mc:Choice Requires="wps">
            <w:drawing>
              <wp:inline distB="0" distL="0" distR="0" distT="0" wp14:anchorId="5B60BC86" wp14:editId="292D5A5D">
                <wp:extent cx="6010275" cy="1403985"/>
                <wp:effectExtent b="15875" l="19050" r="28575" t="19050"/>
                <wp:docPr id="8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F05E98" w:rsidR="00CA2B35" w:rsidRDefault="00CA2B35" w:rsidRPr="00151FB6">
                            <w:pPr>
                              <w:pStyle w:val="Paragraphedeliste"/>
                              <w:numPr>
                                <w:ilvl w:val="0"/>
                                <w:numId w:val="35"/>
                              </w:numPr>
                            </w:pPr>
                            <w:r>
                              <w:t>Des blouses, des gants, des chaussures de sécurité, …</w:t>
                            </w:r>
                          </w:p>
                        </w:txbxContent>
                      </wps:txbx>
                      <wps:bodyPr anchor="t" anchorCtr="0" bIns="45720" lIns="91440" rIns="91440" rot="0" tIns="45720" vert="horz" wrap="square">
                        <a:spAutoFit/>
                      </wps:bodyPr>
                    </wps:wsp>
                  </a:graphicData>
                </a:graphic>
              </wp:inline>
            </w:drawing>
          </mc:Choice>
          <mc:Fallback>
            <w:pict>
              <v:shape id="_x0000_s113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1msfLNAIAAFkEAAAOAAAAZHJzL2Uyb0RvYy54bWysVEtv2zAMvg/YfxB0X/xY0qZGnKJLl2FA 9wC6XXajJTkWJkuapMTufv0oOU2zdadhPgikSH0kP5JeXY+9IgfhvDS6psUsp0RoZrjUu5p+/bJ9 taTEB9AclNGipg/C0+v1yxerwVaiNJ1RXDiCINpXg61pF4KtssyzTvTgZ8YKjcbWuB4Cqm6XcQcD ovcqK/P8IhuM49YZJrzH29vJSNcJv20FC5/a1otAVE0xt5BOl84mntl6BdXOge0kO6YB/5BFD1Jj 0BPULQQgeyefQfWSOeNNG2bM9JlpW8lEqgGrKfI/qrnvwIpUC5Lj7Ykm//9g2cfDZ0ckr+myLCnR 0GOTvmGrCBckiDEIUkaSBusr9L236B3GN2bEZqeCvb0z7Lsn2mw60Dtx45wZOgEckyziy+zs6YTj I0gzfDAcY8E+mAQ0tq6PDCInBNGxWQ+nBmEehOHlBXJUXi4oYWgr5vnrq+UixYDq8bl1PrwTpidR qKnDCUjwcLjzIaYD1aNLjOaNknwrlUqK2zUb5cgBcFq26Tui/+amNBlqWi4XmMlzjDi54oQCjAkd 5n+D6WXA0VeyR+7z+EUnqCJ3bzVPcgCpJhnTVvpIZuRvYjKMzZiaV+QpRKS6MfwB+XVmmnXcTRQ6 435SMuCc19T/2IMTlKj3Gnt0VczncTGSMl9clqi4c0tzbgHNEKqmgZJJ3IS0TIkGe4O93MrE8lMm x6RxfhP5x12LC3KuJ6+nP8L6FwA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dZrHyzQCAABZ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5B60BC86">
                <v:textbox style="mso-fit-shape-to-text:t">
                  <w:txbxContent>
                    <w:p w:rsidP="00F05E98" w:rsidR="00CA2B35" w:rsidRDefault="00CA2B35" w:rsidRPr="00151FB6">
                      <w:pPr>
                        <w:pStyle w:val="Paragraphedeliste"/>
                        <w:numPr>
                          <w:ilvl w:val="0"/>
                          <w:numId w:val="35"/>
                        </w:numPr>
                      </w:pPr>
                      <w:r>
                        <w:t>Des blouses, des gants, des chaussures de sécurité, …</w:t>
                      </w:r>
                    </w:p>
                  </w:txbxContent>
                </v:textbox>
                <w10:anchorlock/>
              </v:shape>
            </w:pict>
          </mc:Fallback>
        </mc:AlternateContent>
      </w:r>
    </w:p>
    <w:p w:rsidP="0012217A" w:rsidR="00FA4E34" w:rsidRDefault="00FA4E34"/>
    <w:p w:rsidP="000A4267" w:rsidR="00AD4051" w:rsidRDefault="0053307D" w:rsidRPr="007814CD">
      <w:pPr>
        <w:pStyle w:val="Titre2"/>
      </w:pPr>
      <w:bookmarkStart w:id="76" w:name="_Toc70606053"/>
      <w:r w:rsidRPr="007814CD">
        <w:lastRenderedPageBreak/>
        <w:t xml:space="preserve">Article </w:t>
      </w:r>
      <w:r w:rsidR="008F0B12" w:rsidRPr="007814CD">
        <w:t>12</w:t>
      </w:r>
      <w:r w:rsidRPr="007814CD">
        <w:t>.2 : Transfert de responsabilité</w:t>
      </w:r>
      <w:bookmarkEnd w:id="76"/>
    </w:p>
    <w:p w:rsidP="0012217A" w:rsidR="00FA4E34" w:rsidRDefault="00FA4E34" w:rsidRPr="007814CD"/>
    <w:p w:rsidP="0012217A" w:rsidR="00FA4E34" w:rsidRDefault="00C51FDA" w:rsidRPr="007814CD">
      <w:r w:rsidRPr="007814CD">
        <w:rPr>
          <w:noProof/>
        </w:rPr>
        <mc:AlternateContent>
          <mc:Choice Requires="wps">
            <w:drawing>
              <wp:inline distB="0" distL="0" distR="0" distT="0" wp14:anchorId="516F3A2C" wp14:editId="33179BA7">
                <wp:extent cx="6010275" cy="1403985"/>
                <wp:effectExtent b="25400" l="19050" r="28575" t="19050"/>
                <wp:docPr id="8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C51FDA" w:rsidR="00CA2B35" w:rsidRDefault="00CA2B35" w:rsidRPr="007814CD">
                            <w:r w:rsidRPr="007814CD">
                              <w:t>Conformément à l’article L1251-21 du Code du travail, un transfert total de responsabilité s’opère envers l’utilisateur en matière de conditions d’exécution du travail.</w:t>
                            </w:r>
                          </w:p>
                          <w:p w:rsidP="00C51FDA" w:rsidR="00CA2B35" w:rsidRDefault="00CA2B35" w:rsidRPr="007814CD"/>
                          <w:p w:rsidP="00C51FDA" w:rsidR="00CA2B35" w:rsidRDefault="00CA2B35" w:rsidRPr="007814CD">
                            <w:r w:rsidRPr="007814CD">
                              <w:t>Les conditions d’exécution du travail comprennent ce qui a trait :</w:t>
                            </w:r>
                          </w:p>
                          <w:p w:rsidP="00C51FDA" w:rsidR="00CA2B35" w:rsidRDefault="00CA2B35" w:rsidRPr="007814CD">
                            <w:r w:rsidRPr="007814CD">
                              <w:t>- à la durée du travail ;</w:t>
                            </w:r>
                          </w:p>
                          <w:p w:rsidP="00C51FDA" w:rsidR="00CA2B35" w:rsidRDefault="00CA2B35" w:rsidRPr="007814CD">
                            <w:r w:rsidRPr="007814CD">
                              <w:t>- au travail de nuit ;</w:t>
                            </w:r>
                          </w:p>
                          <w:p w:rsidP="00C51FDA" w:rsidR="00CA2B35" w:rsidRDefault="00CA2B35" w:rsidRPr="007814CD">
                            <w:r w:rsidRPr="007814CD">
                              <w:t>- au repos hebdomadaire et aux jours fériés ;</w:t>
                            </w:r>
                          </w:p>
                          <w:p w:rsidP="00C51FDA" w:rsidR="00CA2B35" w:rsidRDefault="00CA2B35" w:rsidRPr="007814CD">
                            <w:r w:rsidRPr="007814CD">
                              <w:t>- à la santé et la sécurité au travail ;</w:t>
                            </w:r>
                          </w:p>
                          <w:p w:rsidP="00C51FDA" w:rsidR="00CA2B35" w:rsidRDefault="00CA2B35" w:rsidRPr="00151FB6">
                            <w:r w:rsidRPr="007814CD">
                              <w:t>- au travail des femmes, des enfants et des jeunes travailleurs.</w:t>
                            </w:r>
                          </w:p>
                        </w:txbxContent>
                      </wps:txbx>
                      <wps:bodyPr anchor="t" anchorCtr="0" bIns="45720" lIns="91440" rIns="91440" rot="0" tIns="45720" vert="horz" wrap="square">
                        <a:spAutoFit/>
                      </wps:bodyPr>
                    </wps:wsp>
                  </a:graphicData>
                </a:graphic>
              </wp:inline>
            </w:drawing>
          </mc:Choice>
          <mc:Fallback>
            <w:pict>
              <v:shape id="_x0000_s113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ApnxdNAIAAFkEAAAOAAAAZHJzL2Uyb0RvYy54bWysVE1v2zAMvQ/YfxB0X+x4TpsacYouXYYB 3QfQ7bIbLcmxMFnSJCV29+tHyWmarTsN80EQRerp8ZH06nrsFTkI56XRNZ3PckqEZoZLvavp1y/b V0tKfADNQRktavogPL1ev3yxGmwlCtMZxYUjCKJ9NdiadiHYKss860QPfmas0OhsjeshoOl2GXcw IHqvsiLPL7LBOG6dYcJ7PL2dnHSd8NtWsPCpbb0IRNUUuYW0urQ2cc3WK6h2Dmwn2ZEG/AOLHqTG R09QtxCA7J18BtVL5ow3bZgx02embSUTKQfMZp7/kc19B1akXFAcb08y+f8Hyz4ePjsieU2XRUmJ hh6L9A1LRbggQYxBkCKKNFhfYey9xegwvjEjFjsl7O2dYd890WbTgd6JG+fM0AngSHIeb2ZnVycc H0Ga4YPh+Bbsg0lAY+v6qCBqQhAdi/VwKhDyIAwPL1Cj4nJBCUPfvMxfXy0X6Q2oHq9b58M7YXoS NzV12AEJHg53PkQ6UD2GxNe8UZJvpVLJcLtmoxw5AHbLNn1H9N/ClCZDTYvlApk8x4idK04owJjQ ofwbTC8Dtr6SPWqfxy8GQRW1e6t52geQatojbaWPYkb9JiXD2IypePM86RClbgx/QH2dmXodZxM3 nXE/KRmwz2vqf+zBCUrUe401upqXZRyMZJSLywINd+5pzj2gGULVNFAybTchDVOSwd5gLbcyqfzE 5Ega+zeJf5y1OCDndop6+iOsfwE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AKZ8XTQCAABZ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516F3A2C">
                <v:textbox style="mso-fit-shape-to-text:t">
                  <w:txbxContent>
                    <w:p w:rsidP="00C51FDA" w:rsidR="00CA2B35" w:rsidRDefault="00CA2B35" w:rsidRPr="007814CD">
                      <w:r w:rsidRPr="007814CD">
                        <w:t>Conformément à l’article L1251-21 du Code du travail, un transfert total de responsabilité s’opère envers l’utilisateur en matière de conditions d’exécution du travail.</w:t>
                      </w:r>
                    </w:p>
                    <w:p w:rsidP="00C51FDA" w:rsidR="00CA2B35" w:rsidRDefault="00CA2B35" w:rsidRPr="007814CD"/>
                    <w:p w:rsidP="00C51FDA" w:rsidR="00CA2B35" w:rsidRDefault="00CA2B35" w:rsidRPr="007814CD">
                      <w:r w:rsidRPr="007814CD">
                        <w:t>Les conditions d’exécution du travail comprennent ce qui a trait :</w:t>
                      </w:r>
                    </w:p>
                    <w:p w:rsidP="00C51FDA" w:rsidR="00CA2B35" w:rsidRDefault="00CA2B35" w:rsidRPr="007814CD">
                      <w:r w:rsidRPr="007814CD">
                        <w:t>- à la durée du travail ;</w:t>
                      </w:r>
                    </w:p>
                    <w:p w:rsidP="00C51FDA" w:rsidR="00CA2B35" w:rsidRDefault="00CA2B35" w:rsidRPr="007814CD">
                      <w:r w:rsidRPr="007814CD">
                        <w:t>- au travail de nuit ;</w:t>
                      </w:r>
                    </w:p>
                    <w:p w:rsidP="00C51FDA" w:rsidR="00CA2B35" w:rsidRDefault="00CA2B35" w:rsidRPr="007814CD">
                      <w:r w:rsidRPr="007814CD">
                        <w:t>- au repos hebdomadaire et aux jours fériés ;</w:t>
                      </w:r>
                    </w:p>
                    <w:p w:rsidP="00C51FDA" w:rsidR="00CA2B35" w:rsidRDefault="00CA2B35" w:rsidRPr="007814CD">
                      <w:r w:rsidRPr="007814CD">
                        <w:t>- à la santé et la sécurité au travail ;</w:t>
                      </w:r>
                    </w:p>
                    <w:p w:rsidP="00C51FDA" w:rsidR="00CA2B35" w:rsidRDefault="00CA2B35" w:rsidRPr="00151FB6">
                      <w:r w:rsidRPr="007814CD">
                        <w:t>- au travail des femmes, des enfants et des jeunes travailleurs.</w:t>
                      </w:r>
                    </w:p>
                  </w:txbxContent>
                </v:textbox>
                <w10:anchorlock/>
              </v:shape>
            </w:pict>
          </mc:Fallback>
        </mc:AlternateContent>
      </w:r>
    </w:p>
    <w:p w:rsidP="0012217A" w:rsidR="00FA4E34" w:rsidRDefault="00FA4E34" w:rsidRPr="007814CD"/>
    <w:p w:rsidP="0012217A" w:rsidR="00FA4E34" w:rsidRDefault="00FA4E34" w:rsidRPr="007814CD">
      <w:r w:rsidRPr="007814CD">
        <w:t>La remise d’équipements individuels de protection par l’association intermédiaire n’opère aucun transfert de responsabilité. L’utilisateur vérifie impérativement ces équipements avant le début de la mission et s’interdit de faire travailler le salarié mis à disposition si l’équipement ne répond pas aux exigences de sécurité, à moins qu’il soit en mesure de lui en fournir.</w:t>
      </w:r>
    </w:p>
    <w:p w:rsidP="0012217A" w:rsidR="00FA4E34" w:rsidRDefault="00FA4E34" w:rsidRPr="007814CD"/>
    <w:p w:rsidP="0012217A" w:rsidR="00C51FDA" w:rsidRDefault="00C51FDA" w:rsidRPr="007814CD">
      <w:r w:rsidRPr="007814CD">
        <w:rPr>
          <w:noProof/>
        </w:rPr>
        <mc:AlternateContent>
          <mc:Choice Requires="wps">
            <w:drawing>
              <wp:inline distB="0" distL="0" distR="0" distT="0" wp14:anchorId="441B9A43" wp14:editId="71F9E40A">
                <wp:extent cx="6010275" cy="1403985"/>
                <wp:effectExtent b="25400" l="19050" r="28575" t="19050"/>
                <wp:docPr id="8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C51FDA" w:rsidR="00CA2B35" w:rsidRDefault="00CA2B35" w:rsidRPr="007814CD">
                            <w:r w:rsidRPr="007814CD">
                              <w:t>Le matériel de protection individuelle qui sera fourni pa</w:t>
                            </w:r>
                            <w:r>
                              <w:t xml:space="preserve">r l’association intermédiaire </w:t>
                            </w:r>
                            <w:r w:rsidRPr="007814CD">
                              <w:t>devra préalablement être vérifié par l’association intermédiaire en amont et par l’utilisateur avant de commencer la mission.</w:t>
                            </w:r>
                          </w:p>
                          <w:p w:rsidP="00C51FDA" w:rsidR="00CA2B35" w:rsidRDefault="00CA2B35" w:rsidRPr="007814CD"/>
                          <w:p w:rsidP="00C51FDA" w:rsidR="00CA2B35" w:rsidRDefault="00CA2B35" w:rsidRPr="007814CD">
                            <w:r w:rsidRPr="007814CD">
                              <w:t>L’utilisateur doit toujours s’assurer que le matériel fourni est conforme aux règles de sécurité et le cas échéant refuser de l’utiliser.</w:t>
                            </w:r>
                          </w:p>
                          <w:p w:rsidP="00C51FDA" w:rsidR="00CA2B35" w:rsidRDefault="00CA2B35" w:rsidRPr="007814CD"/>
                          <w:p w:rsidP="00C51FDA" w:rsidR="00CA2B35" w:rsidRDefault="00CA2B35" w:rsidRPr="00151FB6">
                            <w:r w:rsidRPr="007814CD">
                              <w:t>Après vérification du matériel de protection individuelle, l’utilisateur se réserve le droit de refuser de le faire porter aux salariés qui lui sont mis à disposition, de sorte que, sa responsabilité est pleinement engagée dans le sens de l’article L1251-21 du Code du travail et que cette pratique ne saurait constituer un partage de responsabilité avec l’association intermédiaire.</w:t>
                            </w:r>
                          </w:p>
                        </w:txbxContent>
                      </wps:txbx>
                      <wps:bodyPr anchor="t" anchorCtr="0" bIns="45720" lIns="91440" rIns="91440" rot="0" tIns="45720" vert="horz" wrap="square">
                        <a:spAutoFit/>
                      </wps:bodyPr>
                    </wps:wsp>
                  </a:graphicData>
                </a:graphic>
              </wp:inline>
            </w:drawing>
          </mc:Choice>
          <mc:Fallback>
            <w:pict>
              <v:shape id="_x0000_s113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EPmxBNAIAAFkEAAAOAAAAZHJzL2Uyb0RvYy54bWysVE2P0zAQvSPxHyzfadLQr42arpYuRUjL h7Rw4TaxncbCsY3tNll+PWOn2y0sJ0QOlsczfn7zZibr66FT5Cicl0ZXdDrJKRGaGS71vqJfv+xe rSjxATQHZbSo6IPw9Hrz8sW6t6UoTGsUF44giPZlbyvahmDLLPOsFR34ibFCo7MxroOApttn3EGP 6J3KijxfZL1x3DrDhPd4ejs66SbhN41g4VPTeBGIqihyC2l1aa3jmm3WUO4d2FayEw34BxYdSI2P nqFuIQA5OPkMqpPMGW+aMGGmy0zTSCZSDpjNNP8jm/sWrEi5oDjenmXy/w+WfTx+dkTyiq6KJSUa OizSNywV4YIEMQRBiihSb32JsfcWo8PwxgxY7JSwt3eGffdEm20Lei9unDN9K4AjyWm8mV1cHXF8 BKn7D4bjW3AIJgENjeuigqgJQXQs1sO5QMiDMDxcoEbFck4JQ990lr++Ws3TG1A+XrfOh3fCdCRu KuqwAxI8HO98iHSgfAyJr3mjJN9JpZLh9vVWOXIE7JZd+k7ov4UpTfqKFqs5MnmOETtXnFGAMaHD 7G8wnQzY+kp2qH0evxgEZdTureZpH0CqcY+0lT6JGfUblQxDPaTiTfNFvB2lrg1/QH2dGXsdZxM3 rXE/KemxzyvqfxzACUrUe401uprOZnEwkjGbLws03KWnvvSAZghV0UDJuN2GNExJBnuDtdzJpPIT kxNp7N8k/mnW4oBc2inq6Y+w+QU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xD5sQTQCAABZ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441B9A43">
                <v:textbox style="mso-fit-shape-to-text:t">
                  <w:txbxContent>
                    <w:p w:rsidP="00C51FDA" w:rsidR="00CA2B35" w:rsidRDefault="00CA2B35" w:rsidRPr="007814CD">
                      <w:r w:rsidRPr="007814CD">
                        <w:t>Le matériel de protection individuelle qui sera fourni pa</w:t>
                      </w:r>
                      <w:r>
                        <w:t xml:space="preserve">r l’association intermédiaire </w:t>
                      </w:r>
                      <w:r w:rsidRPr="007814CD">
                        <w:t>devra préalablement être vérifié par l’association intermédiaire en amont et par l’utilisateur avant de commencer la mission.</w:t>
                      </w:r>
                    </w:p>
                    <w:p w:rsidP="00C51FDA" w:rsidR="00CA2B35" w:rsidRDefault="00CA2B35" w:rsidRPr="007814CD"/>
                    <w:p w:rsidP="00C51FDA" w:rsidR="00CA2B35" w:rsidRDefault="00CA2B35" w:rsidRPr="007814CD">
                      <w:r w:rsidRPr="007814CD">
                        <w:t>L’utilisateur doit toujours s’assurer que le matériel fourni est conforme aux règles de sécurité et le cas échéant refuser de l’utiliser.</w:t>
                      </w:r>
                    </w:p>
                    <w:p w:rsidP="00C51FDA" w:rsidR="00CA2B35" w:rsidRDefault="00CA2B35" w:rsidRPr="007814CD"/>
                    <w:p w:rsidP="00C51FDA" w:rsidR="00CA2B35" w:rsidRDefault="00CA2B35" w:rsidRPr="00151FB6">
                      <w:r w:rsidRPr="007814CD">
                        <w:t>Après vérification du matériel de protection individuelle, l’utilisateur se réserve le droit de refuser de le faire porter aux salariés qui lui sont mis à disposition, de sorte que, sa responsabilité est pleinement engagée dans le sens de l’article L1251-21 du Code du travail et que cette pratique ne saurait constituer un partage de responsabilité avec l’association intermédiaire.</w:t>
                      </w:r>
                    </w:p>
                  </w:txbxContent>
                </v:textbox>
                <w10:anchorlock/>
              </v:shape>
            </w:pict>
          </mc:Fallback>
        </mc:AlternateContent>
      </w:r>
    </w:p>
    <w:p w:rsidP="0012217A" w:rsidR="00AD4051" w:rsidRDefault="00AD4051" w:rsidRPr="007814CD"/>
    <w:p w:rsidP="0012217A" w:rsidR="0053307D" w:rsidRDefault="00E9006C" w:rsidRPr="002D68E4">
      <w:r>
        <w:t xml:space="preserve">Ces conditions sont mentionnées </w:t>
      </w:r>
      <w:r w:rsidR="0053307D" w:rsidRPr="007814CD">
        <w:t>sur chaque contrat de mise à di</w:t>
      </w:r>
      <w:r w:rsidR="00333BC9" w:rsidRPr="007814CD">
        <w:t>sposition afin d’en informer</w:t>
      </w:r>
      <w:r w:rsidR="0053307D" w:rsidRPr="007814CD">
        <w:t xml:space="preserve"> le client utilisateur.</w:t>
      </w:r>
      <w:r w:rsidR="0053307D" w:rsidRPr="002D68E4">
        <w:t xml:space="preserve"> </w:t>
      </w:r>
    </w:p>
    <w:p w:rsidP="0012217A" w:rsidR="0053307D" w:rsidRDefault="0053307D" w:rsidRPr="002D68E4"/>
    <w:p w:rsidP="0012217A" w:rsidR="000C2AED" w:rsidRDefault="000C2AED" w:rsidRPr="00777438"/>
    <w:p w:rsidP="0012217A" w:rsidR="009919AB" w:rsidRDefault="009919AB" w:rsidRPr="002D68E4">
      <w:bookmarkStart w:id="77" w:name="_Toc486531770"/>
    </w:p>
    <w:p w:rsidP="0012217A" w:rsidR="008F0B12" w:rsidRDefault="008F0B12">
      <w:pPr>
        <w:tabs>
          <w:tab w:pos="1440" w:val="clear"/>
          <w:tab w:pos="4320" w:val="clear"/>
        </w:tabs>
        <w:rPr>
          <w:b/>
          <w:bCs w:val="0"/>
          <w:sz w:val="32"/>
        </w:rPr>
      </w:pPr>
      <w:r>
        <w:br w:type="page"/>
      </w:r>
    </w:p>
    <w:p w:rsidP="0012217A" w:rsidR="0053307D" w:rsidRDefault="0053307D" w:rsidRPr="002D68E4">
      <w:pPr>
        <w:pStyle w:val="Titre1"/>
      </w:pPr>
      <w:bookmarkStart w:id="78" w:name="_Toc70606054"/>
      <w:r w:rsidRPr="002D68E4">
        <w:lastRenderedPageBreak/>
        <w:t xml:space="preserve">Titre </w:t>
      </w:r>
      <w:r w:rsidR="008F0B12" w:rsidRPr="002D68E4">
        <w:t>1</w:t>
      </w:r>
      <w:r w:rsidR="008F0B12">
        <w:t>3</w:t>
      </w:r>
      <w:r w:rsidR="008F0B12" w:rsidRPr="002D68E4">
        <w:t xml:space="preserve"> </w:t>
      </w:r>
      <w:r w:rsidRPr="002D68E4">
        <w:t>– Régime de mutuelle</w:t>
      </w:r>
      <w:bookmarkEnd w:id="77"/>
      <w:bookmarkEnd w:id="78"/>
    </w:p>
    <w:p w:rsidP="0012217A" w:rsidR="0053307D" w:rsidRDefault="0053307D" w:rsidRPr="002D68E4"/>
    <w:p w:rsidP="000A4267" w:rsidR="00AD4051" w:rsidRDefault="001F2BF3" w:rsidRPr="002D68E4">
      <w:pPr>
        <w:pStyle w:val="Titre2"/>
      </w:pPr>
      <w:bookmarkStart w:id="79" w:name="_Toc70606055"/>
      <w:r w:rsidRPr="002D68E4">
        <w:t xml:space="preserve">Article </w:t>
      </w:r>
      <w:r w:rsidR="008F0B12" w:rsidRPr="002D68E4">
        <w:t>1</w:t>
      </w:r>
      <w:r w:rsidR="008F0B12">
        <w:t>3</w:t>
      </w:r>
      <w:r w:rsidRPr="002D68E4">
        <w:t>.1 : Principe</w:t>
      </w:r>
      <w:bookmarkEnd w:id="79"/>
    </w:p>
    <w:p w:rsidP="0012217A" w:rsidR="00AD4051" w:rsidRDefault="00AD4051"/>
    <w:p w:rsidP="0012217A" w:rsidR="00C51FDA" w:rsidRDefault="00A93436">
      <w:r>
        <w:rPr>
          <w:noProof/>
        </w:rPr>
        <mc:AlternateContent>
          <mc:Choice Requires="wps">
            <w:drawing>
              <wp:inline distB="0" distL="0" distR="0" distT="0" wp14:anchorId="35F18724" wp14:editId="0DDA41D4">
                <wp:extent cx="6010275" cy="1403985"/>
                <wp:effectExtent b="25400" l="19050" r="28575" t="19050"/>
                <wp:docPr id="8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A93436" w:rsidR="00CA2B35" w:rsidRDefault="00CA2B35" w:rsidRPr="002D68E4">
                            <w:r w:rsidRPr="002D68E4">
                              <w:t>Un régime de mutuelle est proposé à l’ensemble des salariés conformément à la règlementation applicable au 1er janvier 2016, au titre de l’article L</w:t>
                            </w:r>
                            <w:r w:rsidRPr="009C2DD4">
                              <w:t>911-1 et suivants</w:t>
                            </w:r>
                            <w:r w:rsidRPr="002D68E4">
                              <w:t xml:space="preserve"> du Code de Sécurité sociale.</w:t>
                            </w:r>
                          </w:p>
                          <w:p w:rsidP="00A93436" w:rsidR="00CA2B35" w:rsidRDefault="00CA2B35" w:rsidRPr="002D68E4"/>
                          <w:p w:rsidP="00A93436" w:rsidR="00CA2B35" w:rsidRDefault="00CA2B35" w:rsidRPr="002D68E4">
                            <w:r w:rsidRPr="002D68E4">
                              <w:t>Le salarié bénéficie de cette mutuelle qui est prise en charge pour moitié par lui-même et pour moitié par l’employeur. La partie à la charge du salarié est retenue sur sa fiche de paie à la fin du mois. La cotisation mensuelle est révisable chaque année en fonction du plafond de la Sécurité sociale.</w:t>
                            </w:r>
                          </w:p>
                          <w:p w:rsidP="00A93436" w:rsidR="00CA2B35" w:rsidRDefault="00CA2B35" w:rsidRPr="002D68E4"/>
                          <w:p w:rsidP="00A93436" w:rsidR="00CA2B35" w:rsidRDefault="00CA2B35" w:rsidRPr="002D68E4">
                            <w:r w:rsidRPr="002D68E4">
                              <w:t>Par ailleurs, conformément aux dispositions du décret n° 2014-786 du 8 juillet 2014 relatif au caractère collectif et obligatoire des garanties de protection sociale complémentaire, il est admis que certains salariés peuvent choisir de ne pas cotiser, quelle que soit leur date d’embauche, dès lors qu’ils en font la demande et qu’ils-elles justifient a minima annuellement de leur situation :</w:t>
                            </w:r>
                          </w:p>
                          <w:p w:rsidP="00A93436" w:rsidR="00CA2B35" w:rsidRDefault="00CA2B35" w:rsidRPr="002D68E4">
                            <w:r w:rsidRPr="002D68E4">
                              <w:t xml:space="preserve"> </w:t>
                            </w:r>
                          </w:p>
                          <w:p w:rsidP="00A93436" w:rsidR="00CA2B35" w:rsidRDefault="00CA2B35" w:rsidRPr="002D68E4">
                            <w:r w:rsidRPr="002D68E4">
                              <w:t>- les salariés et apprentis bénéficiaires d'un contrat à durée déterminée ou d'un contrat de mission d'une durée au moins égale à douze 12 mois à condition de justifier par écrit en produisant tous documents d'une couverture individuelle souscrite par ailleurs en frais de santé ;</w:t>
                            </w:r>
                          </w:p>
                          <w:p w:rsidP="00A93436" w:rsidR="00CA2B35" w:rsidRDefault="00CA2B35" w:rsidRPr="002D68E4"/>
                          <w:p w:rsidP="00A93436" w:rsidR="00CA2B35" w:rsidRDefault="00CA2B35" w:rsidRPr="002D68E4">
                            <w:r w:rsidRPr="002D68E4">
                              <w:t>- les salariés et apprentis bénéficiaires d'un contrat à durée déterminée ou d'un contrat de mission d'une durée inférieure à douze 12 mois, même s'ils-elles ne bénéficient pas d'une couverture individuelle en frais de santé souscrite par ailleurs ;</w:t>
                            </w:r>
                          </w:p>
                          <w:p w:rsidP="00A93436" w:rsidR="00CA2B35" w:rsidRDefault="00CA2B35" w:rsidRPr="002D68E4"/>
                          <w:p w:rsidP="00A93436" w:rsidR="00CA2B35" w:rsidRDefault="00CA2B35" w:rsidRPr="002D68E4">
                            <w:r w:rsidRPr="002D68E4">
                              <w:t>- les salariés à temps partiel et apprentis dont l'adhésion au système de garanties les conduirait à s'acquitter d'une cotisation au moins égale à 10 % de leur rémunération brute ;</w:t>
                            </w:r>
                          </w:p>
                          <w:p w:rsidP="00A93436" w:rsidR="00CA2B35" w:rsidRDefault="00CA2B35" w:rsidRPr="002D68E4"/>
                          <w:p w:rsidP="00A93436" w:rsidR="00CA2B35" w:rsidRDefault="00CA2B35" w:rsidRPr="002D68E4">
                            <w:r w:rsidRPr="002D68E4">
                              <w:t>- les salariés bénéficiaires d’une couverture maladie universelle prévue à l’article L861-3 du Code de la Sécurité sociale. La dispense ne peut alors jouer que jusqu'à la date à laquelle les salariés cessent de bénéficier de cette couverture ;</w:t>
                            </w:r>
                          </w:p>
                          <w:p w:rsidP="00A93436" w:rsidR="00CA2B35" w:rsidRDefault="00CA2B35" w:rsidRPr="002D68E4"/>
                          <w:p w:rsidP="00A93436" w:rsidR="00CA2B35" w:rsidRDefault="00CA2B35">
                            <w:r w:rsidRPr="002D68E4">
                              <w:t>- les salariés bénéficiaires de l’aide à l’acquisition d’une complémentaire santé prévue à l’article L.863-1 du Code de la Sécurité sociale. La dispense ne peut alors jouer que jusqu'à la date à laquelle les salarié-e-s cessent de bénéficier ou de cette aide ;</w:t>
                            </w:r>
                          </w:p>
                          <w:p w:rsidP="00A93436" w:rsidR="00CA2B35" w:rsidRDefault="00CA2B35"/>
                          <w:p w:rsidP="00A93436" w:rsidR="00CA2B35" w:rsidRDefault="00CA2B35" w:rsidRPr="00151FB6">
                            <w:r w:rsidRPr="002D68E4">
                              <w:t>- les salariés couverts par une assurance individuelle frais de santé au moment de la mise en place des garanties ou de l’embauche si elle est postérieure. La dispense ne peut alors jouer que jusqu'à échéance du contrat individuel.</w:t>
                            </w:r>
                          </w:p>
                        </w:txbxContent>
                      </wps:txbx>
                      <wps:bodyPr anchor="t" anchorCtr="0" bIns="45720" lIns="91440" rIns="91440" rot="0" tIns="45720" vert="horz" wrap="square">
                        <a:spAutoFit/>
                      </wps:bodyPr>
                    </wps:wsp>
                  </a:graphicData>
                </a:graphic>
              </wp:inline>
            </w:drawing>
          </mc:Choice>
          <mc:Fallback>
            <w:pict>
              <v:shape id="_x0000_s113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GOVWNQIAAFkEAAAOAAAAZHJzL2Uyb0RvYy54bWysVE2P0zAQvSPxHyzfadLQbrtR09XSpQhp +ZAWLtwmttNYOLax3Sbl1zN2ut3CckLkYHk84+c3b2ayuhk6RQ7CeWl0RaeTnBKhmeFS7yr69cv2 1ZISH0BzUEaLih6Fpzfrly9WvS1FYVqjuHAEQbQve1vRNgRbZplnrejAT4wVGp2NcR0ENN0u4w56 RO9UVuT5VdYbx60zTHiPp3ejk64TftMIFj41jReBqIoit5BWl9Y6rtl6BeXOgW0lO9GAf2DRgdT4 6BnqDgKQvZPPoDrJnPGmCRNmusw0jWQi5YDZTPM/snlowYqUC4rj7Vkm//9g2cfDZ0ckr+iyuKZE Q4dF+oalIlyQIIYgSBFF6q0vMfbBYnQY3pgBi50S9vbesO+eaLNpQe/ErXOmbwVwJDmNN7OLqyOO jyB1/8FwfAv2wSSgoXFdVBA1IYiOxTqeC4Q8CMPDK9SoWMwpYeibzvLX18t5egPKx+vW+fBOmI7E TUUddkCCh8O9D5EOlI8h8TVvlORbqVQy3K7eKEcOgN2yTd8J/bcwpUlf0WI5RybPMWLnijMKMCZ0 mP0NppMBW1/JDrXP4xeDoIzavdU87QNINe6RttInMaN+o5JhqIdUvGm+iLej1LXhR9TXmbHXcTZx 0xr3k5Ie+7yi/scenKBEvddYo+vpbBYHIxmz+aJAw1166ksPaIZQFQ2UjNtNSMOUZLC3WMutTCo/ MTmRxv5N4p9mLQ7IpZ2inv4I618AAAD//wMAUEsDBBQABgAIAAAAIQCbDDZA3AAAAAUBAAAPAAAA ZHJzL2Rvd25yZXYueG1sTI9BT4QwEIXvJv6HZky8GLeAShQpGzXZxHgDjfFY6Ahk6QzSLrD/3upF L5O8vJf3vsm3qx3EjJPrmRTEmwgEUsOmp1bB2+vu8haE85qMHphQwREdbIvTk1xnhhcqca58K0IJ uUwr6LwfMyld06HVbsMjUvA+ebLaBzm10kx6CeV2kEkUpdLqnsJCp0d86rDZVwer4OPxangp9/VX +Xxc3jndcTVfsFLnZ+vDPQiPq/8Lww9+QIciMNV8IOPEoCA84n9v8O6u0xsQtYIkiWOQRS7/0xff AAAA//8DAFBLAQItABQABgAIAAAAIQC2gziS/gAAAOEBAAATAAAAAAAAAAAAAAAAAAAAAABbQ29u dGVudF9UeXBlc10ueG1sUEsBAi0AFAAGAAgAAAAhADj9If/WAAAAlAEAAAsAAAAAAAAAAAAAAAAA LwEAAF9yZWxzLy5yZWxzUEsBAi0AFAAGAAgAAAAhAMUY5VY1AgAAWQQAAA4AAAAAAAAAAAAAAAAA LgIAAGRycy9lMm9Eb2MueG1sUEsBAi0AFAAGAAgAAAAhAJsMNkDcAAAABQEAAA8AAAAAAAAAAAAA AAAAjwQAAGRycy9kb3ducmV2LnhtbFBLBQYAAAAABAAEAPMAAACYBQ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35F18724">
                <v:textbox style="mso-fit-shape-to-text:t">
                  <w:txbxContent>
                    <w:p w:rsidP="00A93436" w:rsidR="00CA2B35" w:rsidRDefault="00CA2B35" w:rsidRPr="002D68E4">
                      <w:r w:rsidRPr="002D68E4">
                        <w:t>Un régime de mutuelle est proposé à l’ensemble des salariés conformément à la règlementation applicable au 1er janvier 2016, au titre de l’article L</w:t>
                      </w:r>
                      <w:r w:rsidRPr="009C2DD4">
                        <w:t>911-1 et suivants</w:t>
                      </w:r>
                      <w:r w:rsidRPr="002D68E4">
                        <w:t xml:space="preserve"> du Code de Sécurité sociale.</w:t>
                      </w:r>
                    </w:p>
                    <w:p w:rsidP="00A93436" w:rsidR="00CA2B35" w:rsidRDefault="00CA2B35" w:rsidRPr="002D68E4"/>
                    <w:p w:rsidP="00A93436" w:rsidR="00CA2B35" w:rsidRDefault="00CA2B35" w:rsidRPr="002D68E4">
                      <w:r w:rsidRPr="002D68E4">
                        <w:t>Le salarié bénéficie de cette mutuelle qui est prise en charge pour moitié par lui-même et pour moitié par l’employeur. La partie à la charge du salarié est retenue sur sa fiche de paie à la fin du mois. La cotisation mensuelle est révisable chaque année en fonction du plafond de la Sécurité sociale.</w:t>
                      </w:r>
                    </w:p>
                    <w:p w:rsidP="00A93436" w:rsidR="00CA2B35" w:rsidRDefault="00CA2B35" w:rsidRPr="002D68E4"/>
                    <w:p w:rsidP="00A93436" w:rsidR="00CA2B35" w:rsidRDefault="00CA2B35" w:rsidRPr="002D68E4">
                      <w:r w:rsidRPr="002D68E4">
                        <w:t>Par ailleurs, conformément aux dispositions du décret n° 2014-786 du 8 juillet 2014 relatif au caractère collectif et obligatoire des garanties de protection sociale complémentaire, il est admis que certains salariés peuvent choisir de ne pas cotiser, quelle que soit leur date d’embauche, dès lors qu’ils en font la demande et qu’ils-elles justifient a minima annuellement de leur situation :</w:t>
                      </w:r>
                    </w:p>
                    <w:p w:rsidP="00A93436" w:rsidR="00CA2B35" w:rsidRDefault="00CA2B35" w:rsidRPr="002D68E4">
                      <w:r w:rsidRPr="002D68E4">
                        <w:t xml:space="preserve"> </w:t>
                      </w:r>
                    </w:p>
                    <w:p w:rsidP="00A93436" w:rsidR="00CA2B35" w:rsidRDefault="00CA2B35" w:rsidRPr="002D68E4">
                      <w:r w:rsidRPr="002D68E4">
                        <w:t>- les salariés et apprentis bénéficiaires d'un contrat à durée déterminée ou d'un contrat de mission d'une durée au moins égale à douze 12 mois à condition de justifier par écrit en produisant tous documents d'une couverture individuelle souscrite par ailleurs en frais de santé ;</w:t>
                      </w:r>
                    </w:p>
                    <w:p w:rsidP="00A93436" w:rsidR="00CA2B35" w:rsidRDefault="00CA2B35" w:rsidRPr="002D68E4"/>
                    <w:p w:rsidP="00A93436" w:rsidR="00CA2B35" w:rsidRDefault="00CA2B35" w:rsidRPr="002D68E4">
                      <w:r w:rsidRPr="002D68E4">
                        <w:t>- les salariés et apprentis bénéficiaires d'un contrat à durée déterminée ou d'un contrat de mission d'une durée inférieure à douze 12 mois, même s'ils-elles ne bénéficient pas d'une couverture individuelle en frais de santé souscrite par ailleurs ;</w:t>
                      </w:r>
                    </w:p>
                    <w:p w:rsidP="00A93436" w:rsidR="00CA2B35" w:rsidRDefault="00CA2B35" w:rsidRPr="002D68E4"/>
                    <w:p w:rsidP="00A93436" w:rsidR="00CA2B35" w:rsidRDefault="00CA2B35" w:rsidRPr="002D68E4">
                      <w:r w:rsidRPr="002D68E4">
                        <w:t>- les salariés à temps partiel et apprentis dont l'adhésion au système de garanties les conduirait à s'acquitter d'une cotisation au moins égale à 10 % de leur rémunération brute ;</w:t>
                      </w:r>
                    </w:p>
                    <w:p w:rsidP="00A93436" w:rsidR="00CA2B35" w:rsidRDefault="00CA2B35" w:rsidRPr="002D68E4"/>
                    <w:p w:rsidP="00A93436" w:rsidR="00CA2B35" w:rsidRDefault="00CA2B35" w:rsidRPr="002D68E4">
                      <w:r w:rsidRPr="002D68E4">
                        <w:t>- les salariés bénéficiaires d’une couverture maladie universelle prévue à l’article L861-3 du Code de la Sécurité sociale. La dispense ne peut alors jouer que jusqu'à la date à laquelle les salariés cessent de bénéficier de cette couverture ;</w:t>
                      </w:r>
                    </w:p>
                    <w:p w:rsidP="00A93436" w:rsidR="00CA2B35" w:rsidRDefault="00CA2B35" w:rsidRPr="002D68E4"/>
                    <w:p w:rsidP="00A93436" w:rsidR="00CA2B35" w:rsidRDefault="00CA2B35">
                      <w:r w:rsidRPr="002D68E4">
                        <w:t>- les salariés bénéficiaires de l’aide à l’acquisition d’une complémentaire santé prévue à l’article L.863-1 du Code de la Sécurité sociale. La dispense ne peut alors jouer que jusqu'à la date à laquelle les salarié-e-s cessent de bénéficier ou de cette aide ;</w:t>
                      </w:r>
                    </w:p>
                    <w:p w:rsidP="00A93436" w:rsidR="00CA2B35" w:rsidRDefault="00CA2B35"/>
                    <w:p w:rsidP="00A93436" w:rsidR="00CA2B35" w:rsidRDefault="00CA2B35" w:rsidRPr="00151FB6">
                      <w:r w:rsidRPr="002D68E4">
                        <w:t>- les salariés couverts par une assurance individuelle frais de santé au moment de la mise en place des garanties ou de l’embauche si elle est postérieure. La dispense ne peut alors jouer que jusqu'à échéance du contrat individuel.</w:t>
                      </w:r>
                    </w:p>
                  </w:txbxContent>
                </v:textbox>
                <w10:anchorlock/>
              </v:shape>
            </w:pict>
          </mc:Fallback>
        </mc:AlternateContent>
      </w:r>
    </w:p>
    <w:p w:rsidP="0012217A" w:rsidR="00C51FDA" w:rsidRDefault="00C51FDA"/>
    <w:p w:rsidP="0012217A" w:rsidR="00A93436" w:rsidRDefault="00A93436">
      <w:r>
        <w:rPr>
          <w:noProof/>
        </w:rPr>
        <w:lastRenderedPageBreak/>
        <mc:AlternateContent>
          <mc:Choice Requires="wps">
            <w:drawing>
              <wp:inline distB="0" distL="0" distR="0" distT="0" wp14:anchorId="17BDBDA3" wp14:editId="6520DC7F">
                <wp:extent cx="6010275" cy="1403985"/>
                <wp:effectExtent b="25400" l="19050" r="28575" t="19050"/>
                <wp:docPr id="8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A93436" w:rsidR="00CA2B35" w:rsidRDefault="00CA2B35" w:rsidRPr="002D68E4">
                            <w:r w:rsidRPr="002D68E4">
                              <w:t>- les salariés qui bénéficient par ailleurs  (par exemple, dans le cadre d’un autre emploi), pour le risque frais de santé, y compris en tant qu’ayants droit), d’une couverture collective relevant d’un dispositif de prévoyance complémentaire conforme à un de ceux fixés par l’arrêté du 26 mars 201</w:t>
                            </w:r>
                            <w:r>
                              <w:t>2 (JO du 8 mai 2012).</w:t>
                            </w:r>
                          </w:p>
                          <w:p w:rsidP="00A93436" w:rsidR="00CA2B35" w:rsidRDefault="00CA2B35" w:rsidRPr="002D68E4"/>
                          <w:p w:rsidP="00A93436" w:rsidR="00CA2B35" w:rsidRDefault="00CA2B35" w:rsidRPr="002D68E4">
                            <w:r w:rsidRPr="002D68E4">
                              <w:t>Dans ces cas, le  salarié doit justifier de cette couverture chaque année.</w:t>
                            </w:r>
                          </w:p>
                          <w:p w:rsidP="00A93436" w:rsidR="00CA2B35" w:rsidRDefault="00CA2B35" w:rsidRPr="002D68E4"/>
                          <w:p w:rsidP="00A93436" w:rsidR="00CA2B35" w:rsidRDefault="00CA2B35" w:rsidRPr="002D68E4">
                            <w:r w:rsidRPr="002D68E4">
                              <w:t>Le salarié entrant dans un des cas précités et qui ne souhaiter</w:t>
                            </w:r>
                            <w:r>
                              <w:t>ait pas être affilié, devra</w:t>
                            </w:r>
                            <w:r w:rsidRPr="002D68E4">
                              <w:t xml:space="preserve"> le faire savoir par écrit à la Direction et y joindre les documents justificatifs. A titre informatif, les demandes doivent comprendre la mention selon laquelle le salarié a été préalablement informé par l'employeur des conséquences de son choix.</w:t>
                            </w:r>
                          </w:p>
                          <w:p w:rsidP="00A93436" w:rsidR="00CA2B35" w:rsidRDefault="00CA2B35" w:rsidRPr="002D68E4"/>
                          <w:p w:rsidP="00A93436" w:rsidR="00CA2B35" w:rsidRDefault="00CA2B35" w:rsidRPr="00151FB6">
                            <w:r w:rsidRPr="002D68E4">
                              <w:t>En tout état de cause, ces salariés seront tenus d’adhérer au régime lorsqu’ils-elles  cesseront de justifier de leur situation.</w:t>
                            </w:r>
                          </w:p>
                        </w:txbxContent>
                      </wps:txbx>
                      <wps:bodyPr anchor="t" anchorCtr="0" bIns="45720" lIns="91440" rIns="91440" rot="0" tIns="45720" vert="horz" wrap="square">
                        <a:spAutoFit/>
                      </wps:bodyPr>
                    </wps:wsp>
                  </a:graphicData>
                </a:graphic>
              </wp:inline>
            </w:drawing>
          </mc:Choice>
          <mc:Fallback>
            <w:pict>
              <v:shape id="_x0000_s113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HegsNNQIAAFkEAAAOAAAAZHJzL2Uyb0RvYy54bWysVE1v2zAMvQ/YfxB0X2ynSZsacYouXYYB 3QfQ7bIbLcmxMFnSJCV2+utHyWmarTsN80EQRerp8ZH08mboFNkL56XRFS0mOSVCM8Ol3lb029fN mwUlPoDmoIwWFT0IT29Wr18te1uKqWmN4sIRBNG+7G1F2xBsmWWetaIDPzFWaHQ2xnUQ0HTbjDvo Eb1T2TTPL7PeOG6dYcJ7PL0bnXSV8JtGsPC5abwIRFUUuYW0urTWcc1WSyi3Dmwr2ZEG/AOLDqTG R09QdxCA7Jx8AdVJ5ow3TZgw02WmaSQTKQfMpsj/yOahBStSLiiOtyeZ/P+DZZ/2XxyRvKKLi4IS DR0W6TuWinBBghiCINMoUm99ibEPFqPD8NYMWOyUsLf3hv3wRJt1C3orbp0zfSuAI8ki3szOro44 PoLU/UfD8S3YBZOAhsZ1UUHUhCA6FutwKhDyIAwPL1Gj6dWcEoa+YpZfXC/m6Q0on65b58N7YToS NxV12AEJHvb3PkQ6UD6FxNe8UZJvpFLJcNt6rRzZA3bLJn1H9N/ClCZ9RaeLOTJ5iRE7V5xQgDGh w+xvMJ0M2PpKdqh9Hr8YBGXU7p3maR9AqnGPtJU+ihn1G5UMQz2k4hX5It6OUteGH1BfZ8Zex9nE TWvcIyU99nlF/c8dOEGJ+qCxRtfFbBYHIxmz+dUUDXfuqc89oBlCVTRQMm7XIQ1TksHeYi03Mqn8 zORIGvs3iX+ctTgg53aKev4jrH4BAAD//wMAUEsDBBQABgAIAAAAIQCbDDZA3AAAAAUBAAAPAAAA ZHJzL2Rvd25yZXYueG1sTI9BT4QwEIXvJv6HZky8GLeAShQpGzXZxHgDjfFY6Ahk6QzSLrD/3upF L5O8vJf3vsm3qx3EjJPrmRTEmwgEUsOmp1bB2+vu8haE85qMHphQwREdbIvTk1xnhhcqca58K0IJ uUwr6LwfMyld06HVbsMjUvA+ebLaBzm10kx6CeV2kEkUpdLqnsJCp0d86rDZVwer4OPxangp9/VX +Xxc3jndcTVfsFLnZ+vDPQiPq/8Lww9+QIciMNV8IOPEoCA84n9v8O6u0xsQtYIkiWOQRS7/0xff AAAA//8DAFBLAQItABQABgAIAAAAIQC2gziS/gAAAOEBAAATAAAAAAAAAAAAAAAAAAAAAABbQ29u dGVudF9UeXBlc10ueG1sUEsBAi0AFAAGAAgAAAAhADj9If/WAAAAlAEAAAsAAAAAAAAAAAAAAAAA LwEAAF9yZWxzLy5yZWxzUEsBAi0AFAAGAAgAAAAhAEd6Cw01AgAAWQQAAA4AAAAAAAAAAAAAAAAA LgIAAGRycy9lMm9Eb2MueG1sUEsBAi0AFAAGAAgAAAAhAJsMNkDcAAAABQEAAA8AAAAAAAAAAAAA AAAAjwQAAGRycy9kb3ducmV2LnhtbFBLBQYAAAAABAAEAPMAAACYBQ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17BDBDA3">
                <v:textbox style="mso-fit-shape-to-text:t">
                  <w:txbxContent>
                    <w:p w:rsidP="00A93436" w:rsidR="00CA2B35" w:rsidRDefault="00CA2B35" w:rsidRPr="002D68E4">
                      <w:r w:rsidRPr="002D68E4">
                        <w:t>- les salariés qui bénéficient par ailleurs  (par exemple, dans le cadre d’un autre emploi), pour le risque frais de santé, y compris en tant qu’ayants droit), d’une couverture collective relevant d’un dispositif de prévoyance complémentaire conforme à un de ceux fixés par l’arrêté du 26 mars 201</w:t>
                      </w:r>
                      <w:r>
                        <w:t>2 (JO du 8 mai 2012).</w:t>
                      </w:r>
                    </w:p>
                    <w:p w:rsidP="00A93436" w:rsidR="00CA2B35" w:rsidRDefault="00CA2B35" w:rsidRPr="002D68E4"/>
                    <w:p w:rsidP="00A93436" w:rsidR="00CA2B35" w:rsidRDefault="00CA2B35" w:rsidRPr="002D68E4">
                      <w:r w:rsidRPr="002D68E4">
                        <w:t>Dans ces cas, le  salarié doit justifier de cette couverture chaque année.</w:t>
                      </w:r>
                    </w:p>
                    <w:p w:rsidP="00A93436" w:rsidR="00CA2B35" w:rsidRDefault="00CA2B35" w:rsidRPr="002D68E4"/>
                    <w:p w:rsidP="00A93436" w:rsidR="00CA2B35" w:rsidRDefault="00CA2B35" w:rsidRPr="002D68E4">
                      <w:r w:rsidRPr="002D68E4">
                        <w:t>Le salarié entrant dans un des cas précités et qui ne souhaiter</w:t>
                      </w:r>
                      <w:r>
                        <w:t>ait pas être affilié, devra</w:t>
                      </w:r>
                      <w:r w:rsidRPr="002D68E4">
                        <w:t xml:space="preserve"> le faire savoir par écrit à la Direction et y joindre les documents justificatifs. A titre informatif, les demandes doivent comprendre la mention selon laquelle le salarié a été préalablement informé par l'employeur des conséquences de son choix.</w:t>
                      </w:r>
                    </w:p>
                    <w:p w:rsidP="00A93436" w:rsidR="00CA2B35" w:rsidRDefault="00CA2B35" w:rsidRPr="002D68E4"/>
                    <w:p w:rsidP="00A93436" w:rsidR="00CA2B35" w:rsidRDefault="00CA2B35" w:rsidRPr="00151FB6">
                      <w:r w:rsidRPr="002D68E4">
                        <w:t>En tout état de cause, ces salariés seront tenus d’adhérer au régime lorsqu’ils-elles  cesseront de justifier de leur situation.</w:t>
                      </w:r>
                    </w:p>
                  </w:txbxContent>
                </v:textbox>
                <w10:anchorlock/>
              </v:shape>
            </w:pict>
          </mc:Fallback>
        </mc:AlternateContent>
      </w:r>
    </w:p>
    <w:p w:rsidP="0012217A" w:rsidR="00A93436" w:rsidRDefault="00A93436" w:rsidRPr="002D68E4"/>
    <w:p w:rsidP="0012217A" w:rsidR="009919AB" w:rsidRDefault="009919AB" w:rsidRPr="002D68E4">
      <w:bookmarkStart w:id="80" w:name="_Toc486531771"/>
    </w:p>
    <w:p w:rsidP="0012217A" w:rsidR="008F0B12" w:rsidRDefault="008F0B12">
      <w:pPr>
        <w:tabs>
          <w:tab w:pos="1440" w:val="clear"/>
          <w:tab w:pos="4320" w:val="clear"/>
        </w:tabs>
        <w:rPr>
          <w:b/>
          <w:bCs w:val="0"/>
          <w:sz w:val="32"/>
        </w:rPr>
      </w:pPr>
      <w:r>
        <w:br w:type="page"/>
      </w:r>
    </w:p>
    <w:p w:rsidP="0012217A" w:rsidR="0053307D" w:rsidRDefault="00C10FED" w:rsidRPr="002D68E4">
      <w:pPr>
        <w:pStyle w:val="Titre1"/>
      </w:pPr>
      <w:bookmarkStart w:id="81" w:name="_Toc70606056"/>
      <w:r>
        <w:lastRenderedPageBreak/>
        <w:t xml:space="preserve">Titre </w:t>
      </w:r>
      <w:r w:rsidR="008F0B12">
        <w:t>14</w:t>
      </w:r>
      <w:r w:rsidR="008F0B12" w:rsidRPr="002D68E4">
        <w:t xml:space="preserve"> </w:t>
      </w:r>
      <w:r w:rsidR="0053307D" w:rsidRPr="002D68E4">
        <w:t>– Versement santé</w:t>
      </w:r>
      <w:bookmarkEnd w:id="80"/>
      <w:bookmarkEnd w:id="81"/>
    </w:p>
    <w:p w:rsidP="0012217A" w:rsidR="0053307D" w:rsidRDefault="0053307D" w:rsidRPr="002D68E4"/>
    <w:p w:rsidP="000A4267" w:rsidR="00AD4051" w:rsidRDefault="0053307D" w:rsidRPr="002D68E4">
      <w:pPr>
        <w:pStyle w:val="Titre2"/>
      </w:pPr>
      <w:bookmarkStart w:id="82" w:name="_Toc70606057"/>
      <w:r w:rsidRPr="002D68E4">
        <w:t xml:space="preserve">Article </w:t>
      </w:r>
      <w:r w:rsidR="008F0B12" w:rsidRPr="002D68E4">
        <w:t>1</w:t>
      </w:r>
      <w:r w:rsidR="008F0B12">
        <w:t>4</w:t>
      </w:r>
      <w:r w:rsidRPr="002D68E4">
        <w:t xml:space="preserve">.1 : </w:t>
      </w:r>
      <w:r w:rsidR="001F2BF3" w:rsidRPr="002D68E4">
        <w:t>Principe</w:t>
      </w:r>
      <w:bookmarkEnd w:id="82"/>
    </w:p>
    <w:p w:rsidP="0012217A" w:rsidR="00AD4051" w:rsidRDefault="00AD4051"/>
    <w:p w:rsidP="0012217A" w:rsidR="00A93436" w:rsidRDefault="00A93436">
      <w:r>
        <w:rPr>
          <w:noProof/>
        </w:rPr>
        <mc:AlternateContent>
          <mc:Choice Requires="wps">
            <w:drawing>
              <wp:inline distB="0" distL="0" distR="0" distT="0" wp14:anchorId="53A79B14" wp14:editId="5FF5403B">
                <wp:extent cx="6010275" cy="1403985"/>
                <wp:effectExtent b="25400" l="19050" r="28575" t="19050"/>
                <wp:docPr id="8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A93436" w:rsidR="00CA2B35" w:rsidRDefault="00CA2B35" w:rsidRPr="002D68E4">
                            <w:r w:rsidRPr="002D68E4">
                              <w:t>Le versement santé est une aide individuelle permettant aux salariés de financer la souscription d’une couverture en matière de remboursement complémentaire de frais occasionnés par une maladie, une maternité ou un accident.</w:t>
                            </w:r>
                          </w:p>
                          <w:p w:rsidP="00A93436" w:rsidR="00CA2B35" w:rsidRDefault="00CA2B35" w:rsidRPr="002D68E4"/>
                          <w:p w:rsidP="00A93436" w:rsidR="00CA2B35" w:rsidRDefault="00CA2B35" w:rsidRPr="002D68E4">
                            <w:r w:rsidRPr="002D68E4">
                              <w:t>En raison de la situation souvent précaire des salariés mis à disposition, l’association s’engage à informer le salarié de l’existence de cette aide afin qu’il puisse en bénéficier dans les conditions prévues par le Code du travail aux articles L911-7-1 du Code de Sécurité sociale.</w:t>
                            </w:r>
                          </w:p>
                          <w:p w:rsidP="00A93436" w:rsidR="00CA2B35" w:rsidRDefault="00CA2B35" w:rsidRPr="002D68E4"/>
                          <w:p w:rsidP="00A93436" w:rsidR="00CA2B35" w:rsidRDefault="00CA2B35" w:rsidRPr="00A52244">
                            <w:r w:rsidRPr="00A52244">
                              <w:t>Le versement santé est l’unique modalité de couverture des salariés mis à disposition qui remplissent les conditions suivantes :</w:t>
                            </w:r>
                          </w:p>
                          <w:p w:rsidP="00A93436" w:rsidR="00CA2B35" w:rsidRDefault="00CA2B35" w:rsidRPr="00A52244"/>
                          <w:p w:rsidP="00A93436" w:rsidR="00CA2B35" w:rsidRDefault="00CA2B35" w:rsidRPr="00A52244">
                            <w:r w:rsidRPr="00A52244">
                              <w:t xml:space="preserve">- ne pas être affiliés obligatoirement au régime collectif, </w:t>
                            </w:r>
                          </w:p>
                          <w:p w:rsidP="00A93436" w:rsidR="00CA2B35" w:rsidRDefault="00CA2B35" w:rsidRPr="00A52244">
                            <w:r w:rsidRPr="00A52244">
                              <w:t>- avoir un contrat de mission dont la durée est inférieure ou égale à 3 mois ou dont la durée effective du travail prévue par ce contrat est inférieure ou égale à 15 heures par semaine.</w:t>
                            </w:r>
                          </w:p>
                          <w:p w:rsidP="00A93436" w:rsidR="00CA2B35" w:rsidRDefault="00CA2B35" w:rsidRPr="00A52244">
                            <w:r w:rsidRPr="00A52244">
                              <w:t xml:space="preserve">- justifier d’un contrat individuel d’assurance « responsable », </w:t>
                            </w:r>
                          </w:p>
                          <w:p w:rsidP="00A93436" w:rsidR="00CA2B35" w:rsidRDefault="00CA2B35" w:rsidRPr="00A52244">
                            <w:r w:rsidRPr="00A52244">
                              <w:t>- en faire la demande.</w:t>
                            </w:r>
                          </w:p>
                          <w:p w:rsidP="00A93436" w:rsidR="00CA2B35" w:rsidRDefault="00CA2B35" w:rsidRPr="00A52244"/>
                          <w:p w:rsidP="00A93436" w:rsidR="00CA2B35" w:rsidRDefault="00CA2B35" w:rsidRPr="002D68E4">
                            <w:r w:rsidRPr="002D68E4">
                              <w:t>Le calcul du versement s'effectue, pour les salariés mis à disposition dans le cadre de l'article L5132-9 du Code du travail, sur le fondement du nombre d'heures faisant l'objet de cette mise à disposition.</w:t>
                            </w:r>
                          </w:p>
                          <w:p w:rsidP="00A93436" w:rsidR="00CA2B35" w:rsidRDefault="00CA2B35" w:rsidRPr="002D68E4"/>
                          <w:p w:rsidP="00A93436" w:rsidR="00CA2B35" w:rsidRDefault="00CA2B35" w:rsidRPr="00151FB6">
                            <w:r w:rsidRPr="002D68E4">
                              <w:t xml:space="preserve">Ce montant est calculé mensuellement, en tenant compte de la durée du contrat, et en déterminant un montant de référence auquel il faut appliquer le taux prévu à l’article L911-8 du Code de Sécurité sociale. Ce montant est de 105 % pour les salariés en CDI et de 125% pour les salariés en </w:t>
                            </w:r>
                            <w:r>
                              <w:t>contre à durée déterminée</w:t>
                            </w:r>
                            <w:r w:rsidRPr="002D68E4">
                              <w:t>.</w:t>
                            </w:r>
                          </w:p>
                        </w:txbxContent>
                      </wps:txbx>
                      <wps:bodyPr anchor="t" anchorCtr="0" bIns="45720" lIns="91440" rIns="91440" rot="0" tIns="45720" vert="horz" wrap="square">
                        <a:spAutoFit/>
                      </wps:bodyPr>
                    </wps:wsp>
                  </a:graphicData>
                </a:graphic>
              </wp:inline>
            </w:drawing>
          </mc:Choice>
          <mc:Fallback>
            <w:pict>
              <v:shape id="_x0000_s113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ISynbNQIAAFkEAAAOAAAAZHJzL2Uyb0RvYy54bWysVE1v2zAMvQ/YfxB0X/yRpE2MOEWXLsOA 7gPodtmNluVYmCxpkhI7/fWj5DTN1p2G+SCIIvX0+Eh6dTN0khy4dUKrkmaTlBKumK6F2pX029ft mwUlzoOqQWrFS3rkjt6sX79a9abguW61rLklCKJc0ZuStt6bIkkca3kHbqINV+hstO3Ao2l3SW2h R/ROJnmaXiW9trWxmnHn8PRudNJ1xG8azvznpnHcE1lS5ObjauNahTVZr6DYWTCtYCca8A8sOhAK Hz1D3YEHsrfiBVQnmNVON37CdJfophGMxxwwmyz9I5uHFgyPuaA4zpxlcv8Pln06fLFE1CVdTKeU KOiwSN+xVKTmxPPBc5IHkXrjCox9MBjth7d6wGLHhJ251+yHI0pvWlA7fmut7lsONZLMws3k4uqI 4wJI1X/UNb4Fe68j0NDYLiiImhBEx2IdzwVCHoTh4RVqlF/PKWHoy2bpdLmYxzegeLpurPPvue5I 2JTUYgdEeDjcOx/oQPEUEl5zWop6K6SMht1VG2nJAbBbtvE7of8WJhXpS5ov5sjkJUboXH5GAca4 8rO/wXTCY+tL0aH2afhCEBRBu3eqjnsPQo57pC3VScyg36ikH6ohFi9Ll+F2kLrS9RH1tXrsdZxN 3LTaPlLSY5+X1P3cg+WUyA8Ka7TMZrMwGNGYza9zNOylp7r0gGIIVVJPybjd+DhMUQZzi7Xciqjy M5MTaezfKP5p1sKAXNox6vmPsP4FAAD//wMAUEsDBBQABgAIAAAAIQCbDDZA3AAAAAUBAAAPAAAA ZHJzL2Rvd25yZXYueG1sTI9BT4QwEIXvJv6HZky8GLeAShQpGzXZxHgDjfFY6Ahk6QzSLrD/3upF L5O8vJf3vsm3qx3EjJPrmRTEmwgEUsOmp1bB2+vu8haE85qMHphQwREdbIvTk1xnhhcqca58K0IJ uUwr6LwfMyld06HVbsMjUvA+ebLaBzm10kx6CeV2kEkUpdLqnsJCp0d86rDZVwer4OPxangp9/VX +Xxc3jndcTVfsFLnZ+vDPQiPq/8Lww9+QIciMNV8IOPEoCA84n9v8O6u0xsQtYIkiWOQRS7/0xff AAAA//8DAFBLAQItABQABgAIAAAAIQC2gziS/gAAAOEBAAATAAAAAAAAAAAAAAAAAAAAAABbQ29u dGVudF9UeXBlc10ueG1sUEsBAi0AFAAGAAgAAAAhADj9If/WAAAAlAEAAAsAAAAAAAAAAAAAAAAA LwEAAF9yZWxzLy5yZWxzUEsBAi0AFAAGAAgAAAAhAAhLKds1AgAAWQQAAA4AAAAAAAAAAAAAAAAA LgIAAGRycy9lMm9Eb2MueG1sUEsBAi0AFAAGAAgAAAAhAJsMNkDcAAAABQEAAA8AAAAAAAAAAAAA AAAAjwQAAGRycy9kb3ducmV2LnhtbFBLBQYAAAAABAAEAPMAAACYBQ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53A79B14">
                <v:textbox style="mso-fit-shape-to-text:t">
                  <w:txbxContent>
                    <w:p w:rsidP="00A93436" w:rsidR="00CA2B35" w:rsidRDefault="00CA2B35" w:rsidRPr="002D68E4">
                      <w:r w:rsidRPr="002D68E4">
                        <w:t>Le versement santé est une aide individuelle permettant aux salariés de financer la souscription d’une couverture en matière de remboursement complémentaire de frais occasionnés par une maladie, une maternité ou un accident.</w:t>
                      </w:r>
                    </w:p>
                    <w:p w:rsidP="00A93436" w:rsidR="00CA2B35" w:rsidRDefault="00CA2B35" w:rsidRPr="002D68E4"/>
                    <w:p w:rsidP="00A93436" w:rsidR="00CA2B35" w:rsidRDefault="00CA2B35" w:rsidRPr="002D68E4">
                      <w:r w:rsidRPr="002D68E4">
                        <w:t>En raison de la situation souvent précaire des salariés mis à disposition, l’association s’engage à informer le salarié de l’existence de cette aide afin qu’il puisse en bénéficier dans les conditions prévues par le Code du travail aux articles L911-7-1 du Code de Sécurité sociale.</w:t>
                      </w:r>
                    </w:p>
                    <w:p w:rsidP="00A93436" w:rsidR="00CA2B35" w:rsidRDefault="00CA2B35" w:rsidRPr="002D68E4"/>
                    <w:p w:rsidP="00A93436" w:rsidR="00CA2B35" w:rsidRDefault="00CA2B35" w:rsidRPr="00A52244">
                      <w:r w:rsidRPr="00A52244">
                        <w:t>Le versement santé est l’unique modalité de couverture des salariés mis à disposition qui remplissent les conditions suivantes :</w:t>
                      </w:r>
                    </w:p>
                    <w:p w:rsidP="00A93436" w:rsidR="00CA2B35" w:rsidRDefault="00CA2B35" w:rsidRPr="00A52244"/>
                    <w:p w:rsidP="00A93436" w:rsidR="00CA2B35" w:rsidRDefault="00CA2B35" w:rsidRPr="00A52244">
                      <w:r w:rsidRPr="00A52244">
                        <w:t xml:space="preserve">- ne pas être affiliés obligatoirement au régime collectif, </w:t>
                      </w:r>
                    </w:p>
                    <w:p w:rsidP="00A93436" w:rsidR="00CA2B35" w:rsidRDefault="00CA2B35" w:rsidRPr="00A52244">
                      <w:r w:rsidRPr="00A52244">
                        <w:t>- avoir un contrat de mission dont la durée est inférieure ou égale à 3 mois ou dont la durée effective du travail prévue par ce contrat est inférieure ou égale à 15 heures par semaine.</w:t>
                      </w:r>
                    </w:p>
                    <w:p w:rsidP="00A93436" w:rsidR="00CA2B35" w:rsidRDefault="00CA2B35" w:rsidRPr="00A52244">
                      <w:r w:rsidRPr="00A52244">
                        <w:t xml:space="preserve">- justifier d’un contrat individuel d’assurance « responsable », </w:t>
                      </w:r>
                    </w:p>
                    <w:p w:rsidP="00A93436" w:rsidR="00CA2B35" w:rsidRDefault="00CA2B35" w:rsidRPr="00A52244">
                      <w:r w:rsidRPr="00A52244">
                        <w:t>- en faire la demande.</w:t>
                      </w:r>
                    </w:p>
                    <w:p w:rsidP="00A93436" w:rsidR="00CA2B35" w:rsidRDefault="00CA2B35" w:rsidRPr="00A52244"/>
                    <w:p w:rsidP="00A93436" w:rsidR="00CA2B35" w:rsidRDefault="00CA2B35" w:rsidRPr="002D68E4">
                      <w:r w:rsidRPr="002D68E4">
                        <w:t>Le calcul du versement s'effectue, pour les salariés mis à disposition dans le cadre de l'article L5132-9 du Code du travail, sur le fondement du nombre d'heures faisant l'objet de cette mise à disposition.</w:t>
                      </w:r>
                    </w:p>
                    <w:p w:rsidP="00A93436" w:rsidR="00CA2B35" w:rsidRDefault="00CA2B35" w:rsidRPr="002D68E4"/>
                    <w:p w:rsidP="00A93436" w:rsidR="00CA2B35" w:rsidRDefault="00CA2B35" w:rsidRPr="00151FB6">
                      <w:r w:rsidRPr="002D68E4">
                        <w:t xml:space="preserve">Ce montant est calculé mensuellement, en tenant compte de la durée du contrat, et en déterminant un montant de référence auquel il faut appliquer le taux prévu à l’article L911-8 du Code de Sécurité sociale. Ce montant est de 105 % pour les salariés en CDI et de 125% pour les salariés en </w:t>
                      </w:r>
                      <w:r>
                        <w:t>contre à durée déterminée</w:t>
                      </w:r>
                      <w:r w:rsidRPr="002D68E4">
                        <w:t>.</w:t>
                      </w:r>
                    </w:p>
                  </w:txbxContent>
                </v:textbox>
                <w10:anchorlock/>
              </v:shape>
            </w:pict>
          </mc:Fallback>
        </mc:AlternateContent>
      </w:r>
    </w:p>
    <w:p w:rsidP="0012217A" w:rsidR="00AC01B2" w:rsidRDefault="00AC01B2" w:rsidRPr="002D68E4"/>
    <w:p w:rsidP="0012217A" w:rsidR="00AC01B2" w:rsidRDefault="003226AC" w:rsidRPr="002D68E4">
      <w:r w:rsidRPr="002D68E4">
        <w:t xml:space="preserve">Le niveau de garantie peut être différent </w:t>
      </w:r>
      <w:r w:rsidR="009C3F6F" w:rsidRPr="002D68E4">
        <w:t xml:space="preserve">pour les salariés en parcours </w:t>
      </w:r>
      <w:r w:rsidRPr="002D68E4">
        <w:t xml:space="preserve">mais la complémentaire doit être proposée à </w:t>
      </w:r>
      <w:r w:rsidRPr="002D68E4">
        <w:rPr>
          <w:u w:val="single"/>
        </w:rPr>
        <w:t>tous</w:t>
      </w:r>
      <w:r w:rsidRPr="002D68E4">
        <w:t>.</w:t>
      </w:r>
    </w:p>
    <w:p w:rsidP="0012217A" w:rsidR="003226AC" w:rsidRDefault="003226AC"/>
    <w:p w:rsidP="0012217A" w:rsidR="009848E2" w:rsidRDefault="009848E2"/>
    <w:p w:rsidP="0012217A" w:rsidR="009848E2" w:rsidRDefault="009848E2" w:rsidRPr="002D68E4"/>
    <w:p w:rsidP="0012217A" w:rsidR="008F0B12" w:rsidRDefault="008F0B12">
      <w:pPr>
        <w:tabs>
          <w:tab w:pos="1440" w:val="clear"/>
          <w:tab w:pos="4320" w:val="clear"/>
        </w:tabs>
        <w:rPr>
          <w:b/>
          <w:bCs w:val="0"/>
          <w:sz w:val="32"/>
        </w:rPr>
      </w:pPr>
      <w:bookmarkStart w:id="83" w:name="_Toc486531772"/>
      <w:r>
        <w:br w:type="page"/>
      </w:r>
    </w:p>
    <w:p w:rsidP="0012217A" w:rsidR="0053307D" w:rsidRDefault="0053307D" w:rsidRPr="002D68E4">
      <w:pPr>
        <w:pStyle w:val="Titre1"/>
      </w:pPr>
      <w:bookmarkStart w:id="84" w:name="_Toc70606058"/>
      <w:r w:rsidRPr="002D68E4">
        <w:lastRenderedPageBreak/>
        <w:t xml:space="preserve">Titre </w:t>
      </w:r>
      <w:r w:rsidR="008F0B12" w:rsidRPr="002D68E4">
        <w:t>1</w:t>
      </w:r>
      <w:r w:rsidR="008F0B12">
        <w:t>5</w:t>
      </w:r>
      <w:r w:rsidR="008F0B12" w:rsidRPr="002D68E4">
        <w:t xml:space="preserve"> </w:t>
      </w:r>
      <w:r w:rsidRPr="002D68E4">
        <w:t>– Régime de prévoyance</w:t>
      </w:r>
      <w:bookmarkEnd w:id="83"/>
      <w:bookmarkEnd w:id="84"/>
    </w:p>
    <w:p w:rsidP="0012217A" w:rsidR="00AC01B2" w:rsidRDefault="00AC01B2" w:rsidRPr="002D68E4"/>
    <w:p w:rsidP="000A4267" w:rsidR="0053307D" w:rsidRDefault="001F2BF3" w:rsidRPr="002D68E4">
      <w:pPr>
        <w:pStyle w:val="Titre2"/>
      </w:pPr>
      <w:bookmarkStart w:id="85" w:name="_Toc70606059"/>
      <w:r w:rsidRPr="002D68E4">
        <w:t xml:space="preserve">Article </w:t>
      </w:r>
      <w:r w:rsidR="008F0B12" w:rsidRPr="002D68E4">
        <w:t>1</w:t>
      </w:r>
      <w:r w:rsidR="008F0B12">
        <w:t>5</w:t>
      </w:r>
      <w:r w:rsidRPr="002D68E4">
        <w:t>.1 : Principe</w:t>
      </w:r>
      <w:bookmarkEnd w:id="85"/>
    </w:p>
    <w:p w:rsidP="0012217A" w:rsidR="0053307D" w:rsidRDefault="0053307D"/>
    <w:p w:rsidP="0012217A" w:rsidR="00551AEA" w:rsidRDefault="00551AEA">
      <w:r>
        <w:rPr>
          <w:noProof/>
        </w:rPr>
        <mc:AlternateContent>
          <mc:Choice Requires="wps">
            <w:drawing>
              <wp:inline distB="0" distL="0" distR="0" distT="0" wp14:anchorId="4C62AB70" wp14:editId="0057C6DA">
                <wp:extent cx="6010275" cy="1403985"/>
                <wp:effectExtent b="25400" l="19050" r="28575" t="19050"/>
                <wp:docPr id="8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551AEA" w:rsidR="00CA2B35" w:rsidRDefault="00CA2B35" w:rsidRPr="009D7844">
                            <w:r w:rsidRPr="009D7844">
                              <w:t>Tout salarié ayant travaillé douze mois, consécutifs ou non, dans l’association avec un minimum de 150 heures, bénéficie d’un régime de prévoyance.</w:t>
                            </w:r>
                          </w:p>
                          <w:p w:rsidP="00551AEA" w:rsidR="00CA2B35" w:rsidRDefault="00CA2B35" w:rsidRPr="002D68E4"/>
                          <w:p w:rsidP="00551AEA" w:rsidR="00CA2B35" w:rsidRDefault="00CA2B35" w:rsidRPr="002D68E4">
                            <w:r w:rsidRPr="002D68E4">
                              <w:t>Ce régime de prévoyance doit obligatoirement le couvrir en cas :</w:t>
                            </w:r>
                          </w:p>
                          <w:p w:rsidP="00551AEA" w:rsidR="00CA2B35" w:rsidRDefault="00CA2B35" w:rsidRPr="002D68E4">
                            <w:r w:rsidRPr="002D68E4">
                              <w:t>- d’incapacité de travail temporaire ;</w:t>
                            </w:r>
                          </w:p>
                          <w:p w:rsidP="00551AEA" w:rsidR="00CA2B35" w:rsidRDefault="00CA2B35" w:rsidRPr="002D68E4">
                            <w:r w:rsidRPr="002D68E4">
                              <w:t>- d’incapacité permanente totale, invalidité ;</w:t>
                            </w:r>
                          </w:p>
                          <w:p w:rsidP="00551AEA" w:rsidR="00CA2B35" w:rsidRDefault="00CA2B35" w:rsidRPr="002D68E4">
                            <w:r w:rsidRPr="002D68E4">
                              <w:t>- de décès.</w:t>
                            </w:r>
                          </w:p>
                          <w:p w:rsidP="00551AEA" w:rsidR="00CA2B35" w:rsidRDefault="00CA2B35" w:rsidRPr="002D68E4"/>
                          <w:p w:rsidP="00551AEA" w:rsidR="00CA2B35" w:rsidRDefault="00CA2B35" w:rsidRPr="002D68E4">
                            <w:r w:rsidRPr="002D68E4">
                              <w:t>Les garanties couvertes ainsi que les montants attribués sont fonction du contrat signé entre l’association et l’organisme de prévoyance.</w:t>
                            </w:r>
                          </w:p>
                          <w:p w:rsidP="00551AEA" w:rsidR="00CA2B35" w:rsidRDefault="00CA2B35" w:rsidRPr="002D68E4"/>
                          <w:p w:rsidP="00551AEA" w:rsidR="00CA2B35" w:rsidRDefault="00CA2B35" w:rsidRPr="00151FB6">
                            <w:r w:rsidRPr="002D68E4">
                              <w:t xml:space="preserve">La moitié des cotisations </w:t>
                            </w:r>
                            <w:r>
                              <w:t>est à la charge de l’employeur.</w:t>
                            </w:r>
                          </w:p>
                        </w:txbxContent>
                      </wps:txbx>
                      <wps:bodyPr anchor="t" anchorCtr="0" bIns="45720" lIns="91440" rIns="91440" rot="0" tIns="45720" vert="horz" wrap="square">
                        <a:spAutoFit/>
                      </wps:bodyPr>
                    </wps:wsp>
                  </a:graphicData>
                </a:graphic>
              </wp:inline>
            </w:drawing>
          </mc:Choice>
          <mc:Fallback>
            <w:pict>
              <v:shape id="_x0000_s113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IzZYGNAIAAFkEAAAOAAAAZHJzL2Uyb0RvYy54bWysVE1v2zAMvQ/YfxB0X/xRp02NOEWXLsOA 7gPodtmNluVYmCxpkhI7/fWj5DTN1p2G+SCIIvX0+Eh6eTP2kuy5dUKrimazlBKumG6E2lb029fN mwUlzoNqQGrFK3rgjt6sXr9aDqbkue60bLglCKJcOZiKdt6bMkkc63gPbqYNV+hste3Bo2m3SWNh QPReJnmaXiaDto2xmnHn8PRuctJVxG9bzvzntnXcE1lR5ObjauNahzVZLaHcWjCdYEca8A8sehAK Hz1B3YEHsrPiBVQvmNVOt37GdJ/othWMxxwwmyz9I5uHDgyPuaA4zpxkcv8Pln3af7FENBVdXBSU KOixSN+xVKThxPPRc5IHkQbjSox9MBjtx7d6xGLHhJ251+yHI0qvO1BbfmutHjoODZLMws3k7OqE 4wJIPXzUDb4FO68j0NjaPiiImhBEx2IdTgVCHoTh4SVqlF/NKWHoy4r04noxj29A+XTdWOffc92T sKmoxQ6I8LC/dz7QgfIpJLzmtBTNRkgZDbut19KSPWC3bOJ3RP8tTCoyVDRfzJHJS4zQufyEAoxx 5Yu/wfTCY+tL0aP2afhCEJRBu3eqiXsPQk57pC3VUcyg36SkH+sxFi/L4u0gda2bA+pr9dTrOJu4 6bR9pGTAPq+o+7kDyymRHxTW6DorijAY0SjmVzka9txTn3tAMYSqqKdk2q59HKYog7nFWm5EVPmZ yZE09m8U/zhrYUDO7Rj1/EdY/QI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yM2WBjQCAABZ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4C62AB70">
                <v:textbox style="mso-fit-shape-to-text:t">
                  <w:txbxContent>
                    <w:p w:rsidP="00551AEA" w:rsidR="00CA2B35" w:rsidRDefault="00CA2B35" w:rsidRPr="009D7844">
                      <w:r w:rsidRPr="009D7844">
                        <w:t>Tout salarié ayant travaillé douze mois, consécutifs ou non, dans l’association avec un minimum de 150 heures, bénéficie d’un régime de prévoyance.</w:t>
                      </w:r>
                    </w:p>
                    <w:p w:rsidP="00551AEA" w:rsidR="00CA2B35" w:rsidRDefault="00CA2B35" w:rsidRPr="002D68E4"/>
                    <w:p w:rsidP="00551AEA" w:rsidR="00CA2B35" w:rsidRDefault="00CA2B35" w:rsidRPr="002D68E4">
                      <w:r w:rsidRPr="002D68E4">
                        <w:t>Ce régime de prévoyance doit obligatoirement le couvrir en cas :</w:t>
                      </w:r>
                    </w:p>
                    <w:p w:rsidP="00551AEA" w:rsidR="00CA2B35" w:rsidRDefault="00CA2B35" w:rsidRPr="002D68E4">
                      <w:r w:rsidRPr="002D68E4">
                        <w:t>- d’incapacité de travail temporaire ;</w:t>
                      </w:r>
                    </w:p>
                    <w:p w:rsidP="00551AEA" w:rsidR="00CA2B35" w:rsidRDefault="00CA2B35" w:rsidRPr="002D68E4">
                      <w:r w:rsidRPr="002D68E4">
                        <w:t>- d’incapacité permanente totale, invalidité ;</w:t>
                      </w:r>
                    </w:p>
                    <w:p w:rsidP="00551AEA" w:rsidR="00CA2B35" w:rsidRDefault="00CA2B35" w:rsidRPr="002D68E4">
                      <w:r w:rsidRPr="002D68E4">
                        <w:t>- de décès.</w:t>
                      </w:r>
                    </w:p>
                    <w:p w:rsidP="00551AEA" w:rsidR="00CA2B35" w:rsidRDefault="00CA2B35" w:rsidRPr="002D68E4"/>
                    <w:p w:rsidP="00551AEA" w:rsidR="00CA2B35" w:rsidRDefault="00CA2B35" w:rsidRPr="002D68E4">
                      <w:r w:rsidRPr="002D68E4">
                        <w:t>Les garanties couvertes ainsi que les montants attribués sont fonction du contrat signé entre l’association et l’organisme de prévoyance.</w:t>
                      </w:r>
                    </w:p>
                    <w:p w:rsidP="00551AEA" w:rsidR="00CA2B35" w:rsidRDefault="00CA2B35" w:rsidRPr="002D68E4"/>
                    <w:p w:rsidP="00551AEA" w:rsidR="00CA2B35" w:rsidRDefault="00CA2B35" w:rsidRPr="00151FB6">
                      <w:r w:rsidRPr="002D68E4">
                        <w:t xml:space="preserve">La moitié des cotisations </w:t>
                      </w:r>
                      <w:r>
                        <w:t>est à la charge de l’employeur.</w:t>
                      </w:r>
                    </w:p>
                  </w:txbxContent>
                </v:textbox>
                <w10:anchorlock/>
              </v:shape>
            </w:pict>
          </mc:Fallback>
        </mc:AlternateContent>
      </w:r>
    </w:p>
    <w:p w:rsidP="0012217A" w:rsidR="0053307D" w:rsidRDefault="0053307D" w:rsidRPr="002D68E4"/>
    <w:p w:rsidP="0012217A" w:rsidR="00A6371C" w:rsidRDefault="00894813" w:rsidRPr="002D68E4">
      <w:r w:rsidRPr="00894813">
        <w:t>L</w:t>
      </w:r>
      <w:r w:rsidR="00A6371C" w:rsidRPr="00894813">
        <w:t>’a</w:t>
      </w:r>
      <w:r w:rsidR="00A6371C" w:rsidRPr="002D68E4">
        <w:t>rrêt du 9 juillet 2014 (n° de pourvoi 13-12.121) permet d’effectuer une différenciation de traitement en fonction des catégories professionnelles concernant la prévoyance.</w:t>
      </w:r>
    </w:p>
    <w:p w:rsidP="0012217A" w:rsidR="00A6371C" w:rsidRDefault="00A6371C" w:rsidRPr="002D68E4">
      <w:r w:rsidRPr="002D68E4">
        <w:t>En ce sens, l’égalité de traitement dans le cadre de la prévoyance ne vaut qu’entre salariés d’une même catégorie professionnelle. Les salariés en parcours peuvent donc être exclus compte tenu de la spécificité de leur poste qui rendrait difficile une telle pratique de prévoyance.</w:t>
      </w:r>
    </w:p>
    <w:p w:rsidP="0012217A" w:rsidR="00A6371C" w:rsidRDefault="00A6371C" w:rsidRPr="002D68E4"/>
    <w:p w:rsidP="0012217A" w:rsidR="00A6371C" w:rsidRDefault="00894813" w:rsidRPr="000F5B4C">
      <w:r w:rsidRPr="000F5B4C">
        <w:t>L</w:t>
      </w:r>
      <w:r w:rsidR="00A6371C" w:rsidRPr="000F5B4C">
        <w:t>e bénéfice de la prévoyance peut également être subordonné à certaines conditions. Par exemple, une ancienneté de X mois des salariés, ou la réalisation de certaines heures pour les salariés en parcours pour qu’ils soient pris en charge.</w:t>
      </w:r>
      <w:r w:rsidR="00090C87" w:rsidRPr="000F5B4C">
        <w:t xml:space="preserve"> Ou le statut des salariés permanents (assimilé cadre)</w:t>
      </w:r>
    </w:p>
    <w:p w:rsidP="0012217A" w:rsidR="00A6371C" w:rsidRDefault="00A6371C" w:rsidRPr="000F5B4C"/>
    <w:p w:rsidP="0012217A" w:rsidR="000F5B4C" w:rsidRDefault="000F5B4C">
      <w:pPr>
        <w:pStyle w:val="Titre1"/>
      </w:pPr>
      <w:bookmarkStart w:id="86" w:name="_Toc486531773"/>
    </w:p>
    <w:p w:rsidP="0012217A" w:rsidR="000F5B4C" w:rsidRDefault="000F5B4C">
      <w:pPr>
        <w:pStyle w:val="Titre1"/>
      </w:pPr>
    </w:p>
    <w:p w:rsidP="0012217A" w:rsidR="000F5B4C" w:rsidRDefault="000F5B4C">
      <w:pPr>
        <w:pStyle w:val="Titre1"/>
      </w:pPr>
    </w:p>
    <w:p w:rsidP="0012217A" w:rsidR="000F5B4C" w:rsidRDefault="000F5B4C">
      <w:pPr>
        <w:pStyle w:val="Titre1"/>
      </w:pPr>
    </w:p>
    <w:p w:rsidP="0012217A" w:rsidR="000F5B4C" w:rsidRDefault="000F5B4C">
      <w:pPr>
        <w:pStyle w:val="Titre1"/>
      </w:pPr>
    </w:p>
    <w:p w:rsidP="0012217A" w:rsidR="000F5B4C" w:rsidRDefault="000F5B4C">
      <w:pPr>
        <w:pStyle w:val="Titre1"/>
      </w:pPr>
    </w:p>
    <w:p w:rsidP="0012217A" w:rsidR="000F5B4C" w:rsidRDefault="000F5B4C">
      <w:pPr>
        <w:pStyle w:val="Titre1"/>
      </w:pPr>
    </w:p>
    <w:p w:rsidP="0012217A" w:rsidR="000F5B4C" w:rsidRDefault="000F5B4C">
      <w:pPr>
        <w:pStyle w:val="Titre1"/>
      </w:pPr>
    </w:p>
    <w:p w:rsidP="0012217A" w:rsidR="000F5B4C" w:rsidRDefault="000F5B4C">
      <w:pPr>
        <w:pStyle w:val="Titre1"/>
      </w:pPr>
    </w:p>
    <w:p w:rsidP="0012217A" w:rsidR="000F5B4C" w:rsidRDefault="000F5B4C">
      <w:pPr>
        <w:pStyle w:val="Titre1"/>
      </w:pPr>
    </w:p>
    <w:p w:rsidP="0012217A" w:rsidR="000F5B4C" w:rsidRDefault="000F5B4C">
      <w:pPr>
        <w:pStyle w:val="Titre1"/>
      </w:pPr>
    </w:p>
    <w:p w:rsidP="0012217A" w:rsidR="000F5B4C" w:rsidRDefault="000F5B4C">
      <w:pPr>
        <w:pStyle w:val="Titre1"/>
      </w:pPr>
    </w:p>
    <w:p w:rsidP="0012217A" w:rsidR="000F5B4C" w:rsidRDefault="000F5B4C">
      <w:pPr>
        <w:pStyle w:val="Titre1"/>
      </w:pPr>
    </w:p>
    <w:p w:rsidP="0012217A" w:rsidR="000F5B4C" w:rsidRDefault="000F5B4C">
      <w:pPr>
        <w:pStyle w:val="Titre1"/>
      </w:pPr>
    </w:p>
    <w:p w:rsidP="003834F9" w:rsidR="003834F9" w:rsidRDefault="003834F9" w:rsidRPr="003834F9"/>
    <w:p w:rsidP="0012217A" w:rsidR="000F5B4C" w:rsidRDefault="000F5B4C">
      <w:pPr>
        <w:pStyle w:val="Titre1"/>
      </w:pPr>
    </w:p>
    <w:p w:rsidP="0012217A" w:rsidR="000F5B4C" w:rsidRDefault="000F5B4C">
      <w:pPr>
        <w:pStyle w:val="Titre1"/>
      </w:pPr>
    </w:p>
    <w:p w:rsidP="0012217A" w:rsidR="0053307D" w:rsidRDefault="0053307D" w:rsidRPr="002D68E4">
      <w:pPr>
        <w:pStyle w:val="Titre1"/>
      </w:pPr>
      <w:bookmarkStart w:id="87" w:name="_Toc70606060"/>
      <w:r w:rsidRPr="002D68E4">
        <w:lastRenderedPageBreak/>
        <w:t xml:space="preserve">Titre </w:t>
      </w:r>
      <w:r w:rsidR="008F0B12" w:rsidRPr="002D68E4">
        <w:t>1</w:t>
      </w:r>
      <w:r w:rsidR="008F0B12">
        <w:t>6</w:t>
      </w:r>
      <w:r w:rsidR="008F0B12" w:rsidRPr="002D68E4">
        <w:t xml:space="preserve"> </w:t>
      </w:r>
      <w:r w:rsidRPr="002D68E4">
        <w:t>– Formation professionnelle</w:t>
      </w:r>
      <w:bookmarkEnd w:id="86"/>
      <w:bookmarkEnd w:id="87"/>
    </w:p>
    <w:p w:rsidP="0012217A" w:rsidR="0053307D" w:rsidRDefault="0053307D" w:rsidRPr="002D68E4"/>
    <w:p w:rsidP="000A4267" w:rsidR="0053307D" w:rsidRDefault="0053307D" w:rsidRPr="002D68E4">
      <w:pPr>
        <w:pStyle w:val="Titre2"/>
      </w:pPr>
      <w:bookmarkStart w:id="88" w:name="_Toc486531774"/>
      <w:bookmarkStart w:id="89" w:name="_Toc70606061"/>
      <w:r w:rsidRPr="002D68E4">
        <w:t xml:space="preserve">Article </w:t>
      </w:r>
      <w:r w:rsidR="008F0B12" w:rsidRPr="002D68E4">
        <w:t>1</w:t>
      </w:r>
      <w:r w:rsidR="008F0B12">
        <w:t>6</w:t>
      </w:r>
      <w:r w:rsidRPr="002D68E4">
        <w:t>.1 : Objectifs et priorités</w:t>
      </w:r>
      <w:bookmarkEnd w:id="88"/>
      <w:bookmarkEnd w:id="89"/>
    </w:p>
    <w:p w:rsidP="0012217A" w:rsidR="00A4333F" w:rsidRDefault="00A4333F">
      <w:pPr>
        <w:rPr>
          <w:b/>
          <w:color w:val="FF0000"/>
        </w:rPr>
      </w:pPr>
    </w:p>
    <w:p w:rsidP="0012217A" w:rsidR="002302CB" w:rsidRDefault="002302CB">
      <w:pPr>
        <w:rPr>
          <w:b/>
          <w:color w:val="FF0000"/>
        </w:rPr>
      </w:pPr>
      <w:r>
        <w:rPr>
          <w:noProof/>
        </w:rPr>
        <mc:AlternateContent>
          <mc:Choice Requires="wps">
            <w:drawing>
              <wp:inline distB="0" distL="0" distR="0" distT="0" wp14:anchorId="1C2983E9" wp14:editId="7FB63378">
                <wp:extent cx="6010275" cy="1403985"/>
                <wp:effectExtent b="25400" l="19050" r="28575" t="19050"/>
                <wp:docPr id="8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2302CB" w:rsidR="00CA2B35" w:rsidRDefault="00CA2B35" w:rsidRPr="002D68E4">
                            <w:r w:rsidRPr="002D68E4">
                              <w:t>La formation professionnelle continue est une priorité pour les associations intermédiaires.</w:t>
                            </w:r>
                          </w:p>
                          <w:p w:rsidP="002302CB" w:rsidR="00CA2B35" w:rsidRDefault="00CA2B35" w:rsidRPr="002D68E4"/>
                          <w:p w:rsidP="002302CB" w:rsidR="00CA2B35" w:rsidRDefault="00CA2B35" w:rsidRPr="002D68E4">
                            <w:r w:rsidRPr="002D68E4">
                              <w:t>L’association intermédiaire agit pour sécuriser les parcours des personnes les plus précarisées, renforcer leur accès réel à tous les droits, notamment le droit à la formation. Elle s’engage à défendre le statut et les droits des salariés en situation de multi emploi par la promotion de logiques contractuelles protectrices pour ces derniers.</w:t>
                            </w:r>
                          </w:p>
                          <w:p w:rsidP="002302CB" w:rsidR="00CA2B35" w:rsidRDefault="00CA2B35" w:rsidRPr="002D68E4"/>
                          <w:p w:rsidP="002302CB" w:rsidR="00CA2B35" w:rsidRDefault="00CA2B35" w:rsidRPr="002D68E4">
                            <w:r w:rsidRPr="002D68E4">
                              <w:t>Au regard de la situation particulière du salarié mis à disposition, les parties considèrent comme prioritaire la formation professionnelle au bénéfice des salariés mis à disposition afin que leurs compétences et leurs qualifications soient en adéquation avec leur projet professionnel et avec les besoins des entreprises clientes.</w:t>
                            </w:r>
                          </w:p>
                          <w:p w:rsidP="002302CB" w:rsidR="00CA2B35" w:rsidRDefault="00CA2B35" w:rsidRPr="002D68E4"/>
                          <w:p w:rsidP="002302CB" w:rsidR="00CA2B35" w:rsidRDefault="00CA2B35" w:rsidRPr="002D68E4">
                            <w:r w:rsidRPr="002D68E4">
                              <w:t>Les parties signataires portent une attention partic</w:t>
                            </w:r>
                            <w:r>
                              <w:t>ulière aux objectifs suivants :</w:t>
                            </w:r>
                          </w:p>
                          <w:p w:rsidP="002302CB" w:rsidR="00CA2B35" w:rsidRDefault="00CA2B35" w:rsidRPr="002D68E4">
                            <w:r>
                              <w:tab/>
                            </w:r>
                            <w:r w:rsidRPr="002D68E4">
                              <w:t>- les formations d’adaptation au poste afin que le salarié évolue sereinem</w:t>
                            </w:r>
                            <w:r>
                              <w:t>ent dans l’entreprise cliente ;</w:t>
                            </w:r>
                          </w:p>
                          <w:p w:rsidP="002302CB" w:rsidR="00CA2B35" w:rsidRDefault="00CA2B35" w:rsidRPr="002D68E4">
                            <w:r>
                              <w:tab/>
                            </w:r>
                            <w:r w:rsidRPr="002D68E4">
                              <w:t>- les formations permettant au salarié mis à disposition de cons</w:t>
                            </w:r>
                            <w:r>
                              <w:t xml:space="preserve">truire son projet professionnel </w:t>
                            </w:r>
                            <w:r w:rsidRPr="002D68E4">
                              <w:t>;</w:t>
                            </w:r>
                          </w:p>
                          <w:p w:rsidP="002302CB" w:rsidR="00CA2B35" w:rsidRDefault="00CA2B35" w:rsidRPr="002D68E4">
                            <w:r>
                              <w:tab/>
                            </w:r>
                            <w:r w:rsidRPr="002D68E4">
                              <w:t>- les formations permettant au salarié porté de développer et de maintenir ses compétences et ses qualifications mises à profit dans les sociétés clientes ;</w:t>
                            </w:r>
                          </w:p>
                          <w:p w:rsidP="002302CB" w:rsidR="00CA2B35" w:rsidRDefault="00CA2B35" w:rsidRPr="002302CB">
                            <w:r>
                              <w:tab/>
                            </w:r>
                            <w:r w:rsidRPr="002D68E4">
                              <w:t xml:space="preserve">- les formations permettant d’élever les niveaux de qualification </w:t>
                            </w:r>
                            <w:r>
                              <w:t>des salariés mis à disposition.</w:t>
                            </w:r>
                          </w:p>
                        </w:txbxContent>
                      </wps:txbx>
                      <wps:bodyPr anchor="t" anchorCtr="0" bIns="45720" lIns="91440" rIns="91440" rot="0" tIns="45720" vert="horz" wrap="square">
                        <a:spAutoFit/>
                      </wps:bodyPr>
                    </wps:wsp>
                  </a:graphicData>
                </a:graphic>
              </wp:inline>
            </w:drawing>
          </mc:Choice>
          <mc:Fallback>
            <w:pict>
              <v:shape id="_x0000_s113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6rc3MNAIAAFkEAAAOAAAAZHJzL2Uyb0RvYy54bWysVE1v2zAMvQ/YfxB0X/zRpE2MOEWXLsOA 7gPodtmNluRYmCxpkhK7/fWjlDTN1p2G+SCIIvX0+Eh6eT32iuyF89LomhaTnBKhmeFSb2v67evm zZwSH0BzUEaLmj4IT69Xr18tB1uJ0nRGceEIgmhfDbamXQi2yjLPOtGDnxgrNDpb43oIaLptxh0M iN6rrMzzy2wwjltnmPAeT28PTrpK+G0rWPjctl4EomqK3EJaXVqbuGarJVRbB7aT7EgD/oFFD1Lj oyeoWwhAdk6+gOolc8abNkyY6TPTtpKJlANmU+R/ZHPfgRUpFxTH25NM/v/Bsk/7L45IXtP5xYIS DT0W6TuWinBBghiDIGUUabC+wth7i9FhfGtGLHZK2Ns7w354os26A70VN86ZoRPAkWQRb2ZnVw84 PoI0w0fD8S3YBZOAxtb1UUHUhCA6FuvhVCDkQRgeXqJG5dWMEoa+YppfLOaz9AZUT9et8+G9MD2J m5o67IAED/s7HyIdqJ5C4mveKMk3UqlkuG2zVo7sAbtlk74j+m9hSpOhpuV8hkxeYsTOFScUYEzo MP0bTC8Dtr6SPWqfxy8GQRW1e6d52geQ6rBH2kofxYz6HZQMYzOm4hVF0jpK3Rj+gPo6c+h1nE3c dMY9UjJgn9fU/9yBE5SoDxprtCim0zgYyZjOrko03LmnOfeAZghV00DJYbsOaZiSDPYGa7mRSeVn JkfS2L9J/OOsxQE5t1PU8x9h9Qs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Oq3NzDQCAABZ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1C2983E9">
                <v:textbox style="mso-fit-shape-to-text:t">
                  <w:txbxContent>
                    <w:p w:rsidP="002302CB" w:rsidR="00CA2B35" w:rsidRDefault="00CA2B35" w:rsidRPr="002D68E4">
                      <w:r w:rsidRPr="002D68E4">
                        <w:t>La formation professionnelle continue est une priorité pour les associations intermédiaires.</w:t>
                      </w:r>
                    </w:p>
                    <w:p w:rsidP="002302CB" w:rsidR="00CA2B35" w:rsidRDefault="00CA2B35" w:rsidRPr="002D68E4"/>
                    <w:p w:rsidP="002302CB" w:rsidR="00CA2B35" w:rsidRDefault="00CA2B35" w:rsidRPr="002D68E4">
                      <w:r w:rsidRPr="002D68E4">
                        <w:t>L’association intermédiaire agit pour sécuriser les parcours des personnes les plus précarisées, renforcer leur accès réel à tous les droits, notamment le droit à la formation. Elle s’engage à défendre le statut et les droits des salariés en situation de multi emploi par la promotion de logiques contractuelles protectrices pour ces derniers.</w:t>
                      </w:r>
                    </w:p>
                    <w:p w:rsidP="002302CB" w:rsidR="00CA2B35" w:rsidRDefault="00CA2B35" w:rsidRPr="002D68E4"/>
                    <w:p w:rsidP="002302CB" w:rsidR="00CA2B35" w:rsidRDefault="00CA2B35" w:rsidRPr="002D68E4">
                      <w:r w:rsidRPr="002D68E4">
                        <w:t>Au regard de la situation particulière du salarié mis à disposition, les parties considèrent comme prioritaire la formation professionnelle au bénéfice des salariés mis à disposition afin que leurs compétences et leurs qualifications soient en adéquation avec leur projet professionnel et avec les besoins des entreprises clientes.</w:t>
                      </w:r>
                    </w:p>
                    <w:p w:rsidP="002302CB" w:rsidR="00CA2B35" w:rsidRDefault="00CA2B35" w:rsidRPr="002D68E4"/>
                    <w:p w:rsidP="002302CB" w:rsidR="00CA2B35" w:rsidRDefault="00CA2B35" w:rsidRPr="002D68E4">
                      <w:r w:rsidRPr="002D68E4">
                        <w:t>Les parties signataires portent une attention partic</w:t>
                      </w:r>
                      <w:r>
                        <w:t>ulière aux objectifs suivants :</w:t>
                      </w:r>
                    </w:p>
                    <w:p w:rsidP="002302CB" w:rsidR="00CA2B35" w:rsidRDefault="00CA2B35" w:rsidRPr="002D68E4">
                      <w:r>
                        <w:tab/>
                      </w:r>
                      <w:r w:rsidRPr="002D68E4">
                        <w:t>- les formations d’adaptation au poste afin que le salarié évolue sereinem</w:t>
                      </w:r>
                      <w:r>
                        <w:t>ent dans l’entreprise cliente ;</w:t>
                      </w:r>
                    </w:p>
                    <w:p w:rsidP="002302CB" w:rsidR="00CA2B35" w:rsidRDefault="00CA2B35" w:rsidRPr="002D68E4">
                      <w:r>
                        <w:tab/>
                      </w:r>
                      <w:r w:rsidRPr="002D68E4">
                        <w:t>- les formations permettant au salarié mis à disposition de cons</w:t>
                      </w:r>
                      <w:r>
                        <w:t xml:space="preserve">truire son projet professionnel </w:t>
                      </w:r>
                      <w:r w:rsidRPr="002D68E4">
                        <w:t>;</w:t>
                      </w:r>
                    </w:p>
                    <w:p w:rsidP="002302CB" w:rsidR="00CA2B35" w:rsidRDefault="00CA2B35" w:rsidRPr="002D68E4">
                      <w:r>
                        <w:tab/>
                      </w:r>
                      <w:r w:rsidRPr="002D68E4">
                        <w:t>- les formations permettant au salarié porté de développer et de maintenir ses compétences et ses qualifications mises à profit dans les sociétés clientes ;</w:t>
                      </w:r>
                    </w:p>
                    <w:p w:rsidP="002302CB" w:rsidR="00CA2B35" w:rsidRDefault="00CA2B35" w:rsidRPr="002302CB">
                      <w:r>
                        <w:tab/>
                      </w:r>
                      <w:r w:rsidRPr="002D68E4">
                        <w:t xml:space="preserve">- les formations permettant d’élever les niveaux de qualification </w:t>
                      </w:r>
                      <w:r>
                        <w:t>des salariés mis à disposition.</w:t>
                      </w:r>
                    </w:p>
                  </w:txbxContent>
                </v:textbox>
                <w10:anchorlock/>
              </v:shape>
            </w:pict>
          </mc:Fallback>
        </mc:AlternateContent>
      </w:r>
    </w:p>
    <w:p w:rsidP="0012217A" w:rsidR="002302CB" w:rsidRDefault="002302CB">
      <w:pPr>
        <w:rPr>
          <w:b/>
          <w:color w:val="FF0000"/>
        </w:rPr>
      </w:pPr>
    </w:p>
    <w:p w:rsidP="000A4267" w:rsidR="0053307D" w:rsidRDefault="0053307D" w:rsidRPr="002D68E4">
      <w:pPr>
        <w:pStyle w:val="Titre2"/>
      </w:pPr>
      <w:bookmarkStart w:id="90" w:name="_Toc70606062"/>
      <w:r w:rsidRPr="002D68E4">
        <w:t xml:space="preserve">Article </w:t>
      </w:r>
      <w:r w:rsidR="008F0B12" w:rsidRPr="002D68E4">
        <w:t>1</w:t>
      </w:r>
      <w:r w:rsidR="008F0B12">
        <w:t>6</w:t>
      </w:r>
      <w:r w:rsidR="005B5F6D" w:rsidRPr="002D68E4">
        <w:t>.</w:t>
      </w:r>
      <w:r w:rsidRPr="002D68E4">
        <w:t>2 : Obligations de l’employeur</w:t>
      </w:r>
      <w:bookmarkEnd w:id="90"/>
    </w:p>
    <w:p w:rsidP="0012217A" w:rsidR="002302CB" w:rsidRDefault="002302CB"/>
    <w:p w:rsidP="0012217A" w:rsidR="0053307D" w:rsidRDefault="002302CB" w:rsidRPr="002D68E4">
      <w:r>
        <w:rPr>
          <w:noProof/>
        </w:rPr>
        <mc:AlternateContent>
          <mc:Choice Requires="wps">
            <w:drawing>
              <wp:inline distB="0" distL="0" distR="0" distT="0" wp14:anchorId="7A36AB8B" wp14:editId="1E5FE6BD">
                <wp:extent cx="6010275" cy="1403985"/>
                <wp:effectExtent b="25400" l="19050" r="28575" t="19050"/>
                <wp:docPr id="8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2302CB" w:rsidR="00CA2B35" w:rsidRDefault="00CA2B35" w:rsidRPr="002D68E4">
                            <w:pPr>
                              <w:rPr>
                                <w:b/>
                              </w:rPr>
                            </w:pPr>
                            <w:r w:rsidRPr="002D68E4">
                              <w:rPr>
                                <w:b/>
                              </w:rPr>
                              <w:t>Vérification des compétences</w:t>
                            </w:r>
                          </w:p>
                          <w:p w:rsidP="002302CB" w:rsidR="00CA2B35" w:rsidRDefault="00CA2B35" w:rsidRPr="002D68E4"/>
                          <w:p w:rsidP="002302CB" w:rsidR="00CA2B35" w:rsidRDefault="00CA2B35" w:rsidRPr="002302CB">
                            <w:r w:rsidRPr="002D68E4">
                              <w:t xml:space="preserve">Conformément à la loi, l’employeur assure l’adaptation des salariés permanents et des salariés mis à disposition à leur poste de travail et veille au maintien de leur capacité à occuper un emploi, au regard notamment de l’évolution des emplois </w:t>
                            </w:r>
                            <w:r>
                              <w:t>et des besoins des territoires.</w:t>
                            </w:r>
                          </w:p>
                        </w:txbxContent>
                      </wps:txbx>
                      <wps:bodyPr anchor="t" anchorCtr="0" bIns="45720" lIns="91440" rIns="91440" rot="0" tIns="45720" vert="horz" wrap="square">
                        <a:spAutoFit/>
                      </wps:bodyPr>
                    </wps:wsp>
                  </a:graphicData>
                </a:graphic>
              </wp:inline>
            </w:drawing>
          </mc:Choice>
          <mc:Fallback>
            <w:pict>
              <v:shape id="_x0000_s113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mWBhuNAIAAFkEAAAOAAAAZHJzL2Uyb0RvYy54bWysVE1v2zAMvQ/YfxB0X/yxpE2NOEWXLsOA 7gPodtmNluRYmCxpkhK7/fWj5DTL1p2G+SCIIvVEvkd6dT32ihyE89LomhaznBKhmeFS72r69cv2 1ZISH0BzUEaLmj4IT6/XL1+sBluJ0nRGceEIgmhfDbamXQi2yjLPOtGDnxkrNDpb43oIaLpdxh0M iN6rrMzzi2wwjltnmPAeT28nJ10n/LYVLHxqWy8CUTXF3EJaXVqbuGbrFVQ7B7aT7JgG/EMWPUiN j56gbiEA2Tv5DKqXzBlv2jBjps9M20omUg1YTZH/Uc19B1akWpAcb080+f8Hyz4ePjsieU2X84IS DT2K9A2lIlyQIMYgSBlJGqyvMPbeYnQY35gRxU4Fe3tn2HdPtNl0oHfixjkzdAI4JlnEm9nZ1QnH R5Bm+GA4vgX7YBLQ2Lo+MoicEERHsR5OAmEehOHhBXJUXi4oYegr5vnrq+UivQHV03XrfHgnTE/i pqYOOyDBw+HOh5gOVE8h8TVvlORbqVQy3K7ZKEcOgN2yTd8R/bcwpclQ03K5wEyeY8TOFScUYEzo MP8bTC8Dtr6SPXKfxy8GQRW5e6t52geQatpj2kofyYz8TUyGsRmTeEVxUqkx/AH5dWbqdZxN3HTG PVIyYJ/X1P/YgxOUqPcaNboq5vM4GMmYLy5LNNy5pzn3gGYIVdNAybTdhDRMiQZ7g1puZWI5ij5l ckwa+zeRf5y1OCDndor69UdY/wQ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JlgYbjQCAABZ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7A36AB8B">
                <v:textbox style="mso-fit-shape-to-text:t">
                  <w:txbxContent>
                    <w:p w:rsidP="002302CB" w:rsidR="00CA2B35" w:rsidRDefault="00CA2B35" w:rsidRPr="002D68E4">
                      <w:pPr>
                        <w:rPr>
                          <w:b/>
                        </w:rPr>
                      </w:pPr>
                      <w:r w:rsidRPr="002D68E4">
                        <w:rPr>
                          <w:b/>
                        </w:rPr>
                        <w:t>Vérification des compétences</w:t>
                      </w:r>
                    </w:p>
                    <w:p w:rsidP="002302CB" w:rsidR="00CA2B35" w:rsidRDefault="00CA2B35" w:rsidRPr="002D68E4"/>
                    <w:p w:rsidP="002302CB" w:rsidR="00CA2B35" w:rsidRDefault="00CA2B35" w:rsidRPr="002302CB">
                      <w:r w:rsidRPr="002D68E4">
                        <w:t xml:space="preserve">Conformément à la loi, l’employeur assure l’adaptation des salariés permanents et des salariés mis à disposition à leur poste de travail et veille au maintien de leur capacité à occuper un emploi, au regard notamment de l’évolution des emplois </w:t>
                      </w:r>
                      <w:r>
                        <w:t>et des besoins des territoires.</w:t>
                      </w:r>
                    </w:p>
                  </w:txbxContent>
                </v:textbox>
                <w10:anchorlock/>
              </v:shape>
            </w:pict>
          </mc:Fallback>
        </mc:AlternateContent>
      </w:r>
    </w:p>
    <w:p w:rsidP="0012217A" w:rsidR="002E5883" w:rsidRDefault="002302CB" w:rsidRPr="002D68E4">
      <w:r>
        <w:rPr>
          <w:noProof/>
        </w:rPr>
        <mc:AlternateContent>
          <mc:Choice Requires="wps">
            <w:drawing>
              <wp:inline distB="0" distL="0" distR="0" distT="0" wp14:anchorId="3E83784F" wp14:editId="54AB4EC2">
                <wp:extent cx="6010275" cy="1403985"/>
                <wp:effectExtent b="25400" l="19050" r="28575" t="19050"/>
                <wp:docPr id="8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2302CB" w:rsidR="00CA2B35" w:rsidRDefault="00CA2B35" w:rsidRPr="002D68E4">
                            <w:pPr>
                              <w:rPr>
                                <w:b/>
                              </w:rPr>
                            </w:pPr>
                            <w:r w:rsidRPr="002D68E4">
                              <w:rPr>
                                <w:b/>
                              </w:rPr>
                              <w:t>Développement des compétences et des qualifications</w:t>
                            </w:r>
                          </w:p>
                          <w:p w:rsidP="002302CB" w:rsidR="00CA2B35" w:rsidRDefault="00CA2B35" w:rsidRPr="002D68E4"/>
                          <w:p w:rsidP="002302CB" w:rsidR="00CA2B35" w:rsidRDefault="00CA2B35" w:rsidRPr="002D68E4">
                            <w:r w:rsidRPr="002D68E4">
                              <w:t>Conformément à la loi, l’employeur peut proposer des actions de formation qui participent au développement des compétences et des qualifications du salarié.</w:t>
                            </w:r>
                          </w:p>
                          <w:p w:rsidP="002302CB" w:rsidR="00CA2B35" w:rsidRDefault="00CA2B35" w:rsidRPr="002D68E4"/>
                          <w:p w:rsidP="002302CB" w:rsidR="00CA2B35" w:rsidRDefault="00CA2B35" w:rsidRPr="002D68E4">
                            <w:r w:rsidRPr="002D68E4">
                              <w:t>A cette fin, le salarié peut mobiliser son compte personnel de formation.</w:t>
                            </w:r>
                          </w:p>
                          <w:p w:rsidP="002302CB" w:rsidR="00CA2B35" w:rsidRDefault="00CA2B35" w:rsidRPr="002D68E4">
                            <w:r w:rsidRPr="002D68E4">
                              <w:t>L’association consacre au moins 1% de sa masse salariale po</w:t>
                            </w:r>
                            <w:r>
                              <w:t>ur la formation professionnelle</w:t>
                            </w:r>
                            <w:r w:rsidRPr="002D68E4">
                              <w:t>. La répartition des fonds de formation doit être conforme aux dispositions légales en vigueur.</w:t>
                            </w:r>
                          </w:p>
                          <w:p w:rsidP="002302CB" w:rsidR="00CA2B35" w:rsidRDefault="00CA2B35" w:rsidRPr="002D68E4"/>
                          <w:p w:rsidP="002302CB" w:rsidR="00CA2B35" w:rsidRDefault="00CA2B35" w:rsidRPr="002302CB">
                            <w:r w:rsidRPr="002D68E4">
                              <w:t xml:space="preserve">Dans le cadre de l’accord national, Fédération </w:t>
                            </w:r>
                            <w:r>
                              <w:t>COORACE</w:t>
                            </w:r>
                            <w:r w:rsidRPr="002D68E4">
                              <w:t xml:space="preserve"> – AGEFOS PME, l’association verse la totalité de sa c</w:t>
                            </w:r>
                            <w:r>
                              <w:t>ontribution à l’OPCO Entreprise de Proximité</w:t>
                            </w:r>
                            <w:r w:rsidRPr="002D68E4">
                              <w:t>.</w:t>
                            </w:r>
                          </w:p>
                        </w:txbxContent>
                      </wps:txbx>
                      <wps:bodyPr anchor="t" anchorCtr="0" bIns="45720" lIns="91440" rIns="91440" rot="0" tIns="45720" vert="horz" wrap="square">
                        <a:spAutoFit/>
                      </wps:bodyPr>
                    </wps:wsp>
                  </a:graphicData>
                </a:graphic>
              </wp:inline>
            </w:drawing>
          </mc:Choice>
          <mc:Fallback>
            <w:pict>
              <v:shape id="_x0000_s113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paTq4NQIAAFkEAAAOAAAAZHJzL2Uyb0RvYy54bWysVE1v2zAMvQ/YfxB0X/wRp02NOEWXLsOA 7gPodtmNluVYmCxpkhK7/fWj5DTN1p2G+SCIIvX0+Eh6dT32khy4dUKrimazlBKumG6E2lX029ft myUlzoNqQGrFK/rAHb1ev361GkzJc91p2XBLEES5cjAV7bw3ZZI41vEe3EwbrtDZatuDR9PuksbC gOi9TPI0vUgGbRtjNePO4ent5KTriN+2nPnPbeu4J7KiyM3H1ca1DmuyXkG5s2A6wY404B9Y9CAU PnqCugUPZG/FC6heMKudbv2M6T7RbSsYjzlgNln6Rzb3HRgec0FxnDnJ5P4fLPt0+GKJaCq6LOaU KOixSN+xVKThxPPRc5IHkQbjSoy9Nxjtx7d6xGLHhJ250+yHI0pvOlA7fmOtHjoODZLMws3k7OqE 4wJIPXzUDb4Fe68j0NjaPiiImhBEx2I9nAqEPAjDwwvUKL9cUMLQlxXp/Gq5iG9A+XTdWOffc92T sKmoxQ6I8HC4cz7QgfIpJLzmtBTNVkgZDburN9KSA2C3bON3RP8tTCoyVDRfLpDJS4zQufyEAoxx 5Yu/wfTCY+tL0aP2afhCEJRBu3eqiXsPQk57pC3VUcyg36SkH+sxFi/L5uF2kLrWzQPqa/XU6zib uOm0faRkwD6vqPu5B8spkR8U1ugqK4owGNEoFpc5GvbcU597QDGEqqinZNpufBymKIO5wVpuRVT5 mcmRNPZvFP84a2FAzu0Y9fxHWP8CAAD//wMAUEsDBBQABgAIAAAAIQCbDDZA3AAAAAUBAAAPAAAA ZHJzL2Rvd25yZXYueG1sTI9BT4QwEIXvJv6HZky8GLeAShQpGzXZxHgDjfFY6Ahk6QzSLrD/3upF L5O8vJf3vsm3qx3EjJPrmRTEmwgEUsOmp1bB2+vu8haE85qMHphQwREdbIvTk1xnhhcqca58K0IJ uUwr6LwfMyld06HVbsMjUvA+ebLaBzm10kx6CeV2kEkUpdLqnsJCp0d86rDZVwer4OPxangp9/VX +Xxc3jndcTVfsFLnZ+vDPQiPq/8Lww9+QIciMNV8IOPEoCA84n9v8O6u0xsQtYIkiWOQRS7/0xff AAAA//8DAFBLAQItABQABgAIAAAAIQC2gziS/gAAAOEBAAATAAAAAAAAAAAAAAAAAAAAAABbQ29u dGVudF9UeXBlc10ueG1sUEsBAi0AFAAGAAgAAAAhADj9If/WAAAAlAEAAAsAAAAAAAAAAAAAAAAA LwEAAF9yZWxzLy5yZWxzUEsBAi0AFAAGAAgAAAAhAGlpOrg1AgAAWQQAAA4AAAAAAAAAAAAAAAAA LgIAAGRycy9lMm9Eb2MueG1sUEsBAi0AFAAGAAgAAAAhAJsMNkDcAAAABQEAAA8AAAAAAAAAAAAA AAAAjwQAAGRycy9kb3ducmV2LnhtbFBLBQYAAAAABAAEAPMAAACYBQ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3E83784F">
                <v:textbox style="mso-fit-shape-to-text:t">
                  <w:txbxContent>
                    <w:p w:rsidP="002302CB" w:rsidR="00CA2B35" w:rsidRDefault="00CA2B35" w:rsidRPr="002D68E4">
                      <w:pPr>
                        <w:rPr>
                          <w:b/>
                        </w:rPr>
                      </w:pPr>
                      <w:r w:rsidRPr="002D68E4">
                        <w:rPr>
                          <w:b/>
                        </w:rPr>
                        <w:t>Développement des compétences et des qualifications</w:t>
                      </w:r>
                    </w:p>
                    <w:p w:rsidP="002302CB" w:rsidR="00CA2B35" w:rsidRDefault="00CA2B35" w:rsidRPr="002D68E4"/>
                    <w:p w:rsidP="002302CB" w:rsidR="00CA2B35" w:rsidRDefault="00CA2B35" w:rsidRPr="002D68E4">
                      <w:r w:rsidRPr="002D68E4">
                        <w:t>Conformément à la loi, l’employeur peut proposer des actions de formation qui participent au développement des compétences et des qualifications du salarié.</w:t>
                      </w:r>
                    </w:p>
                    <w:p w:rsidP="002302CB" w:rsidR="00CA2B35" w:rsidRDefault="00CA2B35" w:rsidRPr="002D68E4"/>
                    <w:p w:rsidP="002302CB" w:rsidR="00CA2B35" w:rsidRDefault="00CA2B35" w:rsidRPr="002D68E4">
                      <w:r w:rsidRPr="002D68E4">
                        <w:t>A cette fin, le salarié peut mobiliser son compte personnel de formation.</w:t>
                      </w:r>
                    </w:p>
                    <w:p w:rsidP="002302CB" w:rsidR="00CA2B35" w:rsidRDefault="00CA2B35" w:rsidRPr="002D68E4">
                      <w:r w:rsidRPr="002D68E4">
                        <w:t>L’association consacre au moins 1% de sa masse salariale po</w:t>
                      </w:r>
                      <w:r>
                        <w:t>ur la formation professionnelle</w:t>
                      </w:r>
                      <w:r w:rsidRPr="002D68E4">
                        <w:t>. La répartition des fonds de formation doit être conforme aux dispositions légales en vigueur.</w:t>
                      </w:r>
                    </w:p>
                    <w:p w:rsidP="002302CB" w:rsidR="00CA2B35" w:rsidRDefault="00CA2B35" w:rsidRPr="002D68E4"/>
                    <w:p w:rsidP="002302CB" w:rsidR="00CA2B35" w:rsidRDefault="00CA2B35" w:rsidRPr="002302CB">
                      <w:r w:rsidRPr="002D68E4">
                        <w:t xml:space="preserve">Dans le cadre de l’accord national, Fédération </w:t>
                      </w:r>
                      <w:r>
                        <w:t>COORACE</w:t>
                      </w:r>
                      <w:r w:rsidRPr="002D68E4">
                        <w:t xml:space="preserve"> – AGEFOS PME, l’association verse la totalité de sa c</w:t>
                      </w:r>
                      <w:r>
                        <w:t>ontribution à l’OPCO Entreprise de Proximité</w:t>
                      </w:r>
                      <w:r w:rsidRPr="002D68E4">
                        <w:t>.</w:t>
                      </w:r>
                    </w:p>
                  </w:txbxContent>
                </v:textbox>
                <w10:anchorlock/>
              </v:shape>
            </w:pict>
          </mc:Fallback>
        </mc:AlternateContent>
      </w:r>
    </w:p>
    <w:p w:rsidP="003834F9" w:rsidR="003834F9" w:rsidRDefault="003834F9">
      <w:pPr>
        <w:pStyle w:val="Titre2"/>
        <w:numPr>
          <w:ilvl w:val="0"/>
          <w:numId w:val="0"/>
        </w:numPr>
        <w:ind w:hanging="360" w:left="720"/>
      </w:pPr>
      <w:bookmarkStart w:id="91" w:name="_Toc70606063"/>
    </w:p>
    <w:p w:rsidP="003834F9" w:rsidR="003834F9" w:rsidRDefault="003834F9"/>
    <w:p w:rsidP="003834F9" w:rsidR="003834F9" w:rsidRDefault="003834F9"/>
    <w:p w:rsidP="003834F9" w:rsidR="003834F9" w:rsidRDefault="003834F9" w:rsidRPr="003834F9"/>
    <w:p w:rsidP="003834F9" w:rsidR="0053307D" w:rsidRDefault="0053307D" w:rsidRPr="002D68E4">
      <w:pPr>
        <w:pStyle w:val="Titre2"/>
      </w:pPr>
      <w:r w:rsidRPr="002D68E4">
        <w:lastRenderedPageBreak/>
        <w:t xml:space="preserve">Article </w:t>
      </w:r>
      <w:r w:rsidR="008F0B12" w:rsidRPr="002D68E4">
        <w:t>1</w:t>
      </w:r>
      <w:r w:rsidR="008F0B12">
        <w:t>6</w:t>
      </w:r>
      <w:r w:rsidR="005B5F6D" w:rsidRPr="002D68E4">
        <w:t>.</w:t>
      </w:r>
      <w:r w:rsidRPr="002D68E4">
        <w:t xml:space="preserve">3 : </w:t>
      </w:r>
      <w:r w:rsidR="00C55214">
        <w:t>E</w:t>
      </w:r>
      <w:r w:rsidRPr="002D68E4">
        <w:t>ntretien professionnel</w:t>
      </w:r>
      <w:bookmarkEnd w:id="91"/>
    </w:p>
    <w:p w:rsidP="0012217A" w:rsidR="0053307D" w:rsidRDefault="0053307D"/>
    <w:p w:rsidP="0012217A" w:rsidR="00B54BC8" w:rsidRDefault="00B54BC8">
      <w:r>
        <w:rPr>
          <w:noProof/>
        </w:rPr>
        <mc:AlternateContent>
          <mc:Choice Requires="wps">
            <w:drawing>
              <wp:inline distB="0" distL="0" distR="0" distT="0" wp14:anchorId="498BC365" wp14:editId="11D3C91E">
                <wp:extent cx="6010275" cy="1403985"/>
                <wp:effectExtent b="25400" l="19050" r="28575" t="19050"/>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B54BC8" w:rsidR="00CA2B35" w:rsidRDefault="00CA2B35" w:rsidRPr="002D68E4">
                            <w:r w:rsidRPr="002D68E4">
                              <w:t xml:space="preserve">L’employeur </w:t>
                            </w:r>
                            <w:r>
                              <w:t>assure</w:t>
                            </w:r>
                            <w:r w:rsidRPr="002D68E4">
                              <w:t xml:space="preserve"> l’entretien professionnel prévu à l’article L6315-1 du Code du travail pour les salariés permanents.</w:t>
                            </w:r>
                          </w:p>
                          <w:p w:rsidP="00B54BC8" w:rsidR="00CA2B35" w:rsidRDefault="00CA2B35" w:rsidRPr="002D68E4"/>
                          <w:p w:rsidP="00B54BC8" w:rsidR="00CA2B35" w:rsidRDefault="00CA2B35" w:rsidRPr="002D68E4">
                            <w:r w:rsidRPr="002D68E4">
                              <w:t>Le suivi et l’accompagnement régulier des salariés en parcours d’insertion remplacent l’entretien professionnel.</w:t>
                            </w:r>
                          </w:p>
                          <w:p w:rsidP="00B54BC8" w:rsidR="00CA2B35" w:rsidRDefault="00CA2B35" w:rsidRPr="002D68E4"/>
                        </w:txbxContent>
                      </wps:txbx>
                      <wps:bodyPr anchor="t" anchorCtr="0" bIns="45720" lIns="91440" rIns="91440" rot="0" tIns="45720" vert="horz" wrap="square">
                        <a:spAutoFit/>
                      </wps:bodyPr>
                    </wps:wsp>
                  </a:graphicData>
                </a:graphic>
              </wp:inline>
            </w:drawing>
          </mc:Choice>
          <mc:Fallback>
            <w:pict>
              <v:shape id="_x0000_s114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2zTktMwIAAFcEAAAOAAAAZHJzL2Uyb0RvYy54bWysVEtv2zAMvg/YfxB0X/xYkqZGnKJLl2FA 9wC6XXajJTkWJkuapMTOfv0oJU2zdadhPgikSH0kP5Je3oy9InvhvDS6psUkp0RoZrjU25p+/bJ5 taDEB9AclNGipgfh6c3q5YvlYCtRms4oLhxBEO2rwda0C8FWWeZZJ3rwE2OFRmNrXA8BVbfNuIMB 0XuVlXk+zwbjuHWGCe/x9u5opKuE37aChU9t60UgqqaYW0inS2cTz2y1hGrrwHaSndKAf8iiB6kx 6BnqDgKQnZPPoHrJnPGmDRNm+sy0rWQi1YDVFPkf1Tx0YEWqBcnx9kyT/3+w7OP+syOS13ROiYYe W/QNG0W4IEGMQZAyUjRYX6Hng0XfML4xI7Y6levtvWHfPdFm3YHeilvnzNAJ4JhiEV9mF0+POD6C NMMHwzEW7IJJQGPr+sgfMkIQHVt1OLcH8yAML+fIUHk1o4ShrZjmr68XsxQDqsfn1vnwTpieRKGm Dvuf4GF/70NMB6pHlxjNGyX5RiqVFLdt1sqRPeCsbNJ3Qv/NTWky1LRczDCT5xhxbsUZBRgTOkz/ BtPLgIOvZF/TRR6/6ARV5O6t5kkOINVRxrSVPpEZ+TsyGcZmTK0rihQiUt0YfkB+nTlOOm4mCp1x PykZcMpr6n/swAlK1HuNPbouptO4FkmZzq5KVNylpbm0gGYIVdNAyVFch7RKiQZ7i73cyMTyUyan pHF6E/mnTYvrcaknr6f/weoXAAAA//8DAFBLAwQUAAYACAAAACEAmww2QNwAAAAFAQAADwAAAGRy cy9kb3ducmV2LnhtbEyPQU+EMBCF7yb+h2ZMvBi3gEoUKRs12cR4A43xWOgIZOkM0i6w/97qRS+T vLyX977Jt6sdxIyT65kUxJsIBFLDpqdWwdvr7vIWhPOajB6YUMERHWyL05NcZ4YXKnGufCtCCblM K+i8HzMpXdOh1W7DI1LwPnmy2gc5tdJMegnldpBJFKXS6p7CQqdHfOqw2VcHq+Dj8Wp4Kff1V/l8 XN453XE1X7BS52frwz0Ij6v/C8MPfkCHIjDVfCDjxKAgPOJ/b/DurtMbELWCJIljkEUu/9MX3wAA AP//AwBQSwECLQAUAAYACAAAACEAtoM4kv4AAADhAQAAEwAAAAAAAAAAAAAAAAAAAAAAW0NvbnRl bnRfVHlwZXNdLnhtbFBLAQItABQABgAIAAAAIQA4/SH/1gAAAJQBAAALAAAAAAAAAAAAAAAAAC8B AABfcmVscy8ucmVsc1BLAQItABQABgAIAAAAIQD2zTktMwIAAFcEAAAOAAAAAAAAAAAAAAAAAC4C AABkcnMvZTJvRG9jLnhtbFBLAQItABQABgAIAAAAIQCbDDZA3AAAAAUBAAAPAAAAAAAAAAAAAAAA AI0EAABkcnMvZG93bnJldi54bWxQSwUGAAAAAAQABADzAAAAlgU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498BC365">
                <v:textbox style="mso-fit-shape-to-text:t">
                  <w:txbxContent>
                    <w:p w:rsidP="00B54BC8" w:rsidR="00CA2B35" w:rsidRDefault="00CA2B35" w:rsidRPr="002D68E4">
                      <w:r w:rsidRPr="002D68E4">
                        <w:t xml:space="preserve">L’employeur </w:t>
                      </w:r>
                      <w:r>
                        <w:t>assure</w:t>
                      </w:r>
                      <w:r w:rsidRPr="002D68E4">
                        <w:t xml:space="preserve"> l’entretien professionnel prévu à l’article L6315-1 du Code du travail pour les salariés permanents.</w:t>
                      </w:r>
                    </w:p>
                    <w:p w:rsidP="00B54BC8" w:rsidR="00CA2B35" w:rsidRDefault="00CA2B35" w:rsidRPr="002D68E4"/>
                    <w:p w:rsidP="00B54BC8" w:rsidR="00CA2B35" w:rsidRDefault="00CA2B35" w:rsidRPr="002D68E4">
                      <w:r w:rsidRPr="002D68E4">
                        <w:t>Le suivi et l’accompagnement régulier des salariés en parcours d’insertion remplacent l’entretien professionnel.</w:t>
                      </w:r>
                    </w:p>
                    <w:p w:rsidP="00B54BC8" w:rsidR="00CA2B35" w:rsidRDefault="00CA2B35" w:rsidRPr="002D68E4"/>
                  </w:txbxContent>
                </v:textbox>
                <w10:anchorlock/>
              </v:shape>
            </w:pict>
          </mc:Fallback>
        </mc:AlternateContent>
      </w:r>
    </w:p>
    <w:p w:rsidP="0012217A" w:rsidR="00B54BC8" w:rsidRDefault="00B54BC8" w:rsidRPr="002D68E4"/>
    <w:p w:rsidP="000A4267" w:rsidR="0053307D" w:rsidRDefault="0053307D" w:rsidRPr="002D68E4">
      <w:pPr>
        <w:pStyle w:val="Titre2"/>
      </w:pPr>
      <w:bookmarkStart w:id="92" w:name="_Toc70606064"/>
      <w:r w:rsidRPr="002D68E4">
        <w:t xml:space="preserve">Article </w:t>
      </w:r>
      <w:r w:rsidR="008F0B12" w:rsidRPr="002D68E4">
        <w:t>1</w:t>
      </w:r>
      <w:r w:rsidR="008F0B12">
        <w:t>6</w:t>
      </w:r>
      <w:r w:rsidR="005B5F6D" w:rsidRPr="002D68E4">
        <w:t>.</w:t>
      </w:r>
      <w:r w:rsidRPr="002D68E4">
        <w:t xml:space="preserve">4 : </w:t>
      </w:r>
      <w:r w:rsidR="00C55214">
        <w:t>P</w:t>
      </w:r>
      <w:r w:rsidRPr="002D68E4">
        <w:t>lan de formation de l’association</w:t>
      </w:r>
      <w:bookmarkEnd w:id="92"/>
    </w:p>
    <w:p w:rsidP="0012217A" w:rsidR="0053307D" w:rsidRDefault="0053307D"/>
    <w:p w:rsidP="0012217A" w:rsidR="00B54BC8" w:rsidRDefault="00B54BC8">
      <w:r>
        <w:rPr>
          <w:noProof/>
        </w:rPr>
        <mc:AlternateContent>
          <mc:Choice Requires="wps">
            <w:drawing>
              <wp:inline distB="0" distL="0" distR="0" distT="0" wp14:anchorId="7EB497C5" wp14:editId="712F6064">
                <wp:extent cx="6010275" cy="1403985"/>
                <wp:effectExtent b="25400" l="19050" r="28575" t="19050"/>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B54BC8" w:rsidR="00CA2B35" w:rsidRDefault="00CA2B35" w:rsidRPr="002D68E4">
                            <w:r w:rsidRPr="002D68E4">
                              <w:t>Un plan de formation est établi à la fin de chaque année, pour l’année suivante. Celui-ci prend en compte les demandes exprimées par les salariés au cours de leur entretien annuel ou au cours du suivi et de l’accompagnement des salariés en parcours d’insertion.</w:t>
                            </w:r>
                          </w:p>
                          <w:p w:rsidP="00B54BC8" w:rsidR="00CA2B35" w:rsidRDefault="00CA2B35" w:rsidRPr="002D68E4"/>
                          <w:p w:rsidP="00B54BC8" w:rsidR="00CA2B35" w:rsidRDefault="00CA2B35" w:rsidRPr="002D68E4">
                            <w:r w:rsidRPr="002D68E4">
                              <w:t>Ce plan est élaboré par le Président de l’association ou son représentant et soumis pour avis aux</w:t>
                            </w:r>
                            <w:r>
                              <w:t xml:space="preserve"> représentants</w:t>
                            </w:r>
                            <w:r w:rsidRPr="002D68E4">
                              <w:t xml:space="preserve"> du personnel</w:t>
                            </w:r>
                            <w:r>
                              <w:t xml:space="preserve"> élus du CSE</w:t>
                            </w:r>
                            <w:r w:rsidRPr="002D68E4">
                              <w:t>. Un échéancier pouvant porter sur plusieurs années est établi de telle façon que chaque membre du personnel puisse bénéficier de la formation continue.</w:t>
                            </w:r>
                          </w:p>
                          <w:p w:rsidP="00B54BC8" w:rsidR="00CA2B35" w:rsidRDefault="00CA2B35" w:rsidRPr="002D68E4"/>
                          <w:p w:rsidP="00B54BC8" w:rsidR="00CA2B35" w:rsidRDefault="00CA2B35" w:rsidRPr="002D68E4">
                            <w:r w:rsidRPr="002D68E4">
                              <w:t>L’association établit tous les ans un bilan faisant le point des actions entreprises et des résultats obtenus dans le domaine de la formation.</w:t>
                            </w:r>
                          </w:p>
                          <w:p w:rsidP="00B54BC8" w:rsidR="00CA2B35" w:rsidRDefault="00CA2B35" w:rsidRPr="002D68E4"/>
                          <w:p w:rsidP="00B54BC8" w:rsidR="00CA2B35" w:rsidRDefault="00CA2B35" w:rsidRPr="002D68E4">
                            <w:r w:rsidRPr="002D68E4">
                              <w:t>Tout salarié ayant participé à une action de formation bénéficie d’une priorité pour examen de sa candidature en cas de vacance d’un poste dont la qualification correspond à la formation reçue.</w:t>
                            </w:r>
                          </w:p>
                          <w:p w:rsidP="00B54BC8" w:rsidR="00CA2B35" w:rsidRDefault="00CA2B35" w:rsidRPr="002D68E4"/>
                          <w:p w:rsidP="00B54BC8" w:rsidR="00CA2B35" w:rsidRDefault="00CA2B35" w:rsidRPr="002D68E4">
                            <w:r w:rsidRPr="002D68E4">
                              <w:t>Le contrat de travail du salarié qui part en formation dans le cadre du plan de formation continue à produire tous ses effets. Le départ en formation décidé par l’employeur est assimilé à un envoi en mission professionnelle, de ce fait, la rémunération est maintenue dans sa totalité et les frais pédagogiques sont entièrement à la charge de l’employeur, ainsi que les coûts d’hébergement et de déplacement.</w:t>
                            </w:r>
                          </w:p>
                          <w:p w:rsidP="00B54BC8" w:rsidR="00CA2B35" w:rsidRDefault="00CA2B35" w:rsidRPr="002D68E4"/>
                          <w:p w:rsidP="00B54BC8" w:rsidR="00CA2B35" w:rsidRDefault="00CA2B35" w:rsidRPr="004B55AD">
                            <w:r w:rsidRPr="004B55AD">
                              <w:t>Les salariés en parcours d’insertion, inscrits dans l’association mais ne disposant pas d’un contrat de travail en cours peuvent bénéficier d’actions de formation. Celles-ci sont rémunérées comme du temps de travail effectif.</w:t>
                            </w:r>
                          </w:p>
                          <w:p w:rsidP="00B54BC8" w:rsidR="00CA2B35" w:rsidRDefault="00CA2B35" w:rsidRPr="004B55AD"/>
                          <w:p w:rsidP="00B54BC8" w:rsidR="00CA2B35" w:rsidRDefault="00CA2B35" w:rsidRPr="00B54BC8">
                            <w:pPr>
                              <w:jc w:val="left"/>
                              <w:rPr>
                                <w:i/>
                              </w:rPr>
                            </w:pPr>
                            <w:r w:rsidRPr="004B55AD">
                              <w:t>L’association intermédiaire peut cependant conclure un contrat de travail à durée déterminée spécifiquement pour la durée de la formation.</w:t>
                            </w:r>
                          </w:p>
                        </w:txbxContent>
                      </wps:txbx>
                      <wps:bodyPr anchor="t" anchorCtr="0" bIns="45720" lIns="91440" rIns="91440" rot="0" tIns="45720" vert="horz" wrap="square">
                        <a:spAutoFit/>
                      </wps:bodyPr>
                    </wps:wsp>
                  </a:graphicData>
                </a:graphic>
              </wp:inline>
            </w:drawing>
          </mc:Choice>
          <mc:Fallback>
            <w:pict>
              <v:shape id="_x0000_s114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Ky7HMwIAAFcEAAAOAAAAZHJzL2Uyb0RvYy54bWysVE2P0zAQvSPxHyzfaT5od9uo6WrpUoS0 fEgLF24T22ksHNvYbpPy6xm73W5hOSFysDye8fObNzNZ3oy9InvhvDS6psUkp0RoZrjU25p+/bJ5 NafEB9AclNGipgfh6c3q5YvlYCtRms4oLhxBEO2rwda0C8FWWeZZJ3rwE2OFRmdrXA8BTbfNuIMB 0XuVlXl+lQ3GcesME97j6d3RSVcJv20FC5/a1otAVE2RW0irS2sT12y1hGrrwHaSnWjAP7DoQWp8 9Ax1BwHIzslnUL1kznjThgkzfWbaVjKRcsBsivyPbB46sCLlguJ4e5bJ/z9Y9nH/2RHJa7qgREOP JfqGhSJckCDGIEgZJRqsrzDywWJsGN+YEUud0vX23rDvnmiz7kBvxa1zZugEcKRYxJvZxdUjjo8g zfDBcHwLdsEkoLF1fdQPFSGIjqU6nMuDPAjDwytUqLyeUcLQV0zz14v5LL0B1eN163x4J0xP4qam Duuf4GF/70OkA9VjSHzNGyX5RiqVDLdt1sqRPWCvbNJ3Qv8tTGky1LScz5DJc4zYt+KMAowJHaZ/ g+llwMZXsq/pPI9fDIIqavdW87QPINVxj7SVPokZ9TsqGcZmTKUriqRDlLox/ID6OnPsdJxM3HTG /aRkwC6vqf+xAycoUe811mhRTKdxLJIxnV2XaLhLT3PpAc0QqqaBkuN2HdIoJRnsLdZyI5PKT0xO pLF7k/inSYvjcWmnqKf/weoXAAAA//8DAFBLAwQUAAYACAAAACEAmww2QNwAAAAFAQAADwAAAGRy cy9kb3ducmV2LnhtbEyPQU+EMBCF7yb+h2ZMvBi3gEoUKRs12cR4A43xWOgIZOkM0i6w/97qRS+T vLyX977Jt6sdxIyT65kUxJsIBFLDpqdWwdvr7vIWhPOajB6YUMERHWyL05NcZ4YXKnGufCtCCblM K+i8HzMpXdOh1W7DI1LwPnmy2gc5tdJMegnldpBJFKXS6p7CQqdHfOqw2VcHq+Dj8Wp4Kff1V/l8 XN453XE1X7BS52frwz0Ij6v/C8MPfkCHIjDVfCDjxKAgPOJ/b/DurtMbELWCJIljkEUu/9MX3wAA AP//AwBQSwECLQAUAAYACAAAACEAtoM4kv4AAADhAQAAEwAAAAAAAAAAAAAAAAAAAAAAW0NvbnRl bnRfVHlwZXNdLnhtbFBLAQItABQABgAIAAAAIQA4/SH/1gAAAJQBAAALAAAAAAAAAAAAAAAAAC8B AABfcmVscy8ucmVsc1BLAQItABQABgAIAAAAIQCZKy7HMwIAAFcEAAAOAAAAAAAAAAAAAAAAAC4C AABkcnMvZTJvRG9jLnhtbFBLAQItABQABgAIAAAAIQCbDDZA3AAAAAUBAAAPAAAAAAAAAAAAAAAA AI0EAABkcnMvZG93bnJldi54bWxQSwUGAAAAAAQABADzAAAAlgU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7EB497C5">
                <v:textbox style="mso-fit-shape-to-text:t">
                  <w:txbxContent>
                    <w:p w:rsidP="00B54BC8" w:rsidR="00CA2B35" w:rsidRDefault="00CA2B35" w:rsidRPr="002D68E4">
                      <w:r w:rsidRPr="002D68E4">
                        <w:t>Un plan de formation est établi à la fin de chaque année, pour l’année suivante. Celui-ci prend en compte les demandes exprimées par les salariés au cours de leur entretien annuel ou au cours du suivi et de l’accompagnement des salariés en parcours d’insertion.</w:t>
                      </w:r>
                    </w:p>
                    <w:p w:rsidP="00B54BC8" w:rsidR="00CA2B35" w:rsidRDefault="00CA2B35" w:rsidRPr="002D68E4"/>
                    <w:p w:rsidP="00B54BC8" w:rsidR="00CA2B35" w:rsidRDefault="00CA2B35" w:rsidRPr="002D68E4">
                      <w:r w:rsidRPr="002D68E4">
                        <w:t>Ce plan est élaboré par le Président de l’association ou son représentant et soumis pour avis aux</w:t>
                      </w:r>
                      <w:r>
                        <w:t xml:space="preserve"> représentants</w:t>
                      </w:r>
                      <w:r w:rsidRPr="002D68E4">
                        <w:t xml:space="preserve"> du personnel</w:t>
                      </w:r>
                      <w:r>
                        <w:t xml:space="preserve"> élus du CSE</w:t>
                      </w:r>
                      <w:r w:rsidRPr="002D68E4">
                        <w:t>. Un échéancier pouvant porter sur plusieurs années est établi de telle façon que chaque membre du personnel puisse bénéficier de la formation continue.</w:t>
                      </w:r>
                    </w:p>
                    <w:p w:rsidP="00B54BC8" w:rsidR="00CA2B35" w:rsidRDefault="00CA2B35" w:rsidRPr="002D68E4"/>
                    <w:p w:rsidP="00B54BC8" w:rsidR="00CA2B35" w:rsidRDefault="00CA2B35" w:rsidRPr="002D68E4">
                      <w:r w:rsidRPr="002D68E4">
                        <w:t>L’association établit tous les ans un bilan faisant le point des actions entreprises et des résultats obtenus dans le domaine de la formation.</w:t>
                      </w:r>
                    </w:p>
                    <w:p w:rsidP="00B54BC8" w:rsidR="00CA2B35" w:rsidRDefault="00CA2B35" w:rsidRPr="002D68E4"/>
                    <w:p w:rsidP="00B54BC8" w:rsidR="00CA2B35" w:rsidRDefault="00CA2B35" w:rsidRPr="002D68E4">
                      <w:r w:rsidRPr="002D68E4">
                        <w:t>Tout salarié ayant participé à une action de formation bénéficie d’une priorité pour examen de sa candidature en cas de vacance d’un poste dont la qualification correspond à la formation reçue.</w:t>
                      </w:r>
                    </w:p>
                    <w:p w:rsidP="00B54BC8" w:rsidR="00CA2B35" w:rsidRDefault="00CA2B35" w:rsidRPr="002D68E4"/>
                    <w:p w:rsidP="00B54BC8" w:rsidR="00CA2B35" w:rsidRDefault="00CA2B35" w:rsidRPr="002D68E4">
                      <w:r w:rsidRPr="002D68E4">
                        <w:t>Le contrat de travail du salarié qui part en formation dans le cadre du plan de formation continue à produire tous ses effets. Le départ en formation décidé par l’employeur est assimilé à un envoi en mission professionnelle, de ce fait, la rémunération est maintenue dans sa totalité et les frais pédagogiques sont entièrement à la charge de l’employeur, ainsi que les coûts d’hébergement et de déplacement.</w:t>
                      </w:r>
                    </w:p>
                    <w:p w:rsidP="00B54BC8" w:rsidR="00CA2B35" w:rsidRDefault="00CA2B35" w:rsidRPr="002D68E4"/>
                    <w:p w:rsidP="00B54BC8" w:rsidR="00CA2B35" w:rsidRDefault="00CA2B35" w:rsidRPr="004B55AD">
                      <w:r w:rsidRPr="004B55AD">
                        <w:t>Les salariés en parcours d’insertion, inscrits dans l’association mais ne disposant pas d’un contrat de travail en cours peuvent bénéficier d’actions de formation. Celles-ci sont rémunérées comme du temps de travail effectif.</w:t>
                      </w:r>
                    </w:p>
                    <w:p w:rsidP="00B54BC8" w:rsidR="00CA2B35" w:rsidRDefault="00CA2B35" w:rsidRPr="004B55AD"/>
                    <w:p w:rsidP="00B54BC8" w:rsidR="00CA2B35" w:rsidRDefault="00CA2B35" w:rsidRPr="00B54BC8">
                      <w:pPr>
                        <w:jc w:val="left"/>
                        <w:rPr>
                          <w:i/>
                        </w:rPr>
                      </w:pPr>
                      <w:r w:rsidRPr="004B55AD">
                        <w:t>L’association intermédiaire peut cependant conclure un contrat de travail à durée déterminée spécifiquement pour la durée de la formation.</w:t>
                      </w:r>
                    </w:p>
                  </w:txbxContent>
                </v:textbox>
                <w10:anchorlock/>
              </v:shape>
            </w:pict>
          </mc:Fallback>
        </mc:AlternateContent>
      </w:r>
    </w:p>
    <w:p w:rsidP="0012217A" w:rsidR="0053307D" w:rsidRDefault="0053307D" w:rsidRPr="002D68E4"/>
    <w:p w:rsidP="000A4267" w:rsidR="0053307D" w:rsidRDefault="00F256F5" w:rsidRPr="002D68E4">
      <w:pPr>
        <w:pStyle w:val="Titre2"/>
      </w:pPr>
      <w:bookmarkStart w:id="93" w:name="_Toc70606065"/>
      <w:r w:rsidRPr="002D68E4">
        <w:t xml:space="preserve">Article </w:t>
      </w:r>
      <w:r w:rsidR="008F0B12" w:rsidRPr="002D68E4">
        <w:t>1</w:t>
      </w:r>
      <w:r w:rsidR="008F0B12">
        <w:t>6</w:t>
      </w:r>
      <w:r w:rsidR="005B5F6D" w:rsidRPr="002D68E4">
        <w:t>.</w:t>
      </w:r>
      <w:r w:rsidRPr="002D68E4">
        <w:t>5 : Congé individuel de formation</w:t>
      </w:r>
      <w:bookmarkEnd w:id="93"/>
    </w:p>
    <w:p w:rsidP="0012217A" w:rsidR="00B54BC8" w:rsidRDefault="00B54BC8"/>
    <w:p w:rsidP="0012217A" w:rsidR="00B54BC8" w:rsidRDefault="00B54BC8">
      <w:r>
        <w:rPr>
          <w:noProof/>
        </w:rPr>
        <mc:AlternateContent>
          <mc:Choice Requires="wps">
            <w:drawing>
              <wp:inline distB="0" distL="0" distR="0" distT="0" wp14:anchorId="2F623802" wp14:editId="660B7D71">
                <wp:extent cx="6010275" cy="1403985"/>
                <wp:effectExtent b="25400" l="19050" r="28575" t="19050"/>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B54BC8" w:rsidR="00CA2B35" w:rsidRDefault="00CA2B35" w:rsidRPr="002D68E4">
                            <w:r w:rsidRPr="002D68E4">
                              <w:t>Les règles relatives au congé individuel de formation s’appliquent à l’association.</w:t>
                            </w:r>
                          </w:p>
                          <w:p w:rsidP="00B54BC8" w:rsidR="00CA2B35" w:rsidRDefault="00CA2B35" w:rsidRPr="002D68E4">
                            <w:r w:rsidRPr="002D68E4">
                              <w:t>Un droit au congé est ouvert au bénéfice des salariés en CDI qui justifient d’une activité salariée d’au moins 2 ans consécutifs ou non, dont un an dans la même entreprise.</w:t>
                            </w:r>
                          </w:p>
                          <w:p w:rsidP="00B54BC8" w:rsidR="00CA2B35" w:rsidRDefault="00CA2B35" w:rsidRPr="002D68E4"/>
                          <w:p w:rsidP="00B54BC8" w:rsidR="00CA2B35" w:rsidRDefault="00CA2B35" w:rsidRPr="002D68E4">
                            <w:r w:rsidRPr="002D68E4">
                              <w:t>Le salarié en CDD doit justifier d’une ancienneté d’au moins 2 ans, consécutifs ou non, au cours des 5 dernières années dont 4 mois, consécutifs ou non, sous CDD, au cours de la dernière année.</w:t>
                            </w:r>
                          </w:p>
                          <w:p w:rsidP="00B54BC8" w:rsidR="00CA2B35" w:rsidRDefault="00CA2B35" w:rsidRPr="002D68E4"/>
                        </w:txbxContent>
                      </wps:txbx>
                      <wps:bodyPr anchor="t" anchorCtr="0" bIns="45720" lIns="91440" rIns="91440" rot="0" tIns="45720" vert="horz" wrap="square">
                        <a:spAutoFit/>
                      </wps:bodyPr>
                    </wps:wsp>
                  </a:graphicData>
                </a:graphic>
              </wp:inline>
            </w:drawing>
          </mc:Choice>
          <mc:Fallback>
            <w:pict>
              <v:shape id="_x0000_s114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W2WAzMwIAAFgEAAAOAAAAZHJzL2Uyb0RvYy54bWysVE2P0zAQvSPxHyzfadLQdrtR09XSpQhp +ZAWLtwmttNYOLax3Sbl1zN2ut3CckLkYHk84+c3b2ayuhk6RQ7CeWl0RaeTnBKhmeFS7yr69cv2 1ZISH0BzUEaLih6Fpzfrly9WvS1FYVqjuHAEQbQve1vRNgRbZplnrejAT4wVGp2NcR0ENN0u4w56 RO9UVuT5IuuN49YZJrzH07vRSdcJv2kEC5+axotAVEWRW0irS2sd12y9gnLnwLaSnWjAP7DoQGp8 9Ax1BwHI3slnUJ1kznjThAkzXWaaRjKRcsBspvkf2Ty0YEXKBcXx9iyT/3+w7OPhsyOSY+2wUho6 rNE3rBThggQxBEGKqFFvfYmhDxaDw/DGDBif8vX23rDvnmizaUHvxK1zpm8FcOQ4jTezi6sjjo8g df/BcHwL9sEkoKFxXRQQJSGIjrU6nuuDPAjDwwVKVFzNKWHom87y19fLeXoDysfr1vnwTpiOxE1F HTZAgofDvQ+RDpSPIfE1b5TkW6lUMtyu3ihHDoDNsk3fCf23MKVJX9FiOUcmzzFi44ozCjAmdJj9 DaaTATtfya6iyzx+MQjKqN1bzdM+gFTjHmkrfRIz6jcqGYZ6GGs3XcTbUera8CPq68zY6jiauGmN +0lJj21eUf9jD05Qot5rrNH1dDaLc5GM2fyqQMNdeupLD2iGUBUNlIzbTUizlGSwt1jLrUwqPzE5 kcb2TeKfRi3Ox6Wdop5+COtfAAAA//8DAFBLAwQUAAYACAAAACEAmww2QNwAAAAFAQAADwAAAGRy cy9kb3ducmV2LnhtbEyPQU+EMBCF7yb+h2ZMvBi3gEoUKRs12cR4A43xWOgIZOkM0i6w/97qRS+T vLyX977Jt6sdxIyT65kUxJsIBFLDpqdWwdvr7vIWhPOajB6YUMERHWyL05NcZ4YXKnGufCtCCblM K+i8HzMpXdOh1W7DI1LwPnmy2gc5tdJMegnldpBJFKXS6p7CQqdHfOqw2VcHq+Dj8Wp4Kff1V/l8 XN453XE1X7BS52frwz0Ij6v/C8MPfkCHIjDVfCDjxKAgPOJ/b/DurtMbELWCJIljkEUu/9MX3wAA AP//AwBQSwECLQAUAAYACAAAACEAtoM4kv4AAADhAQAAEwAAAAAAAAAAAAAAAAAAAAAAW0NvbnRl bnRfVHlwZXNdLnhtbFBLAQItABQABgAIAAAAIQA4/SH/1gAAAJQBAAALAAAAAAAAAAAAAAAAAC8B AABfcmVscy8ucmVsc1BLAQItABQABgAIAAAAIQDW2WAzMwIAAFgEAAAOAAAAAAAAAAAAAAAAAC4C AABkcnMvZTJvRG9jLnhtbFBLAQItABQABgAIAAAAIQCbDDZA3AAAAAUBAAAPAAAAAAAAAAAAAAAA AI0EAABkcnMvZG93bnJldi54bWxQSwUGAAAAAAQABADzAAAAlgU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2F623802">
                <v:textbox style="mso-fit-shape-to-text:t">
                  <w:txbxContent>
                    <w:p w:rsidP="00B54BC8" w:rsidR="00CA2B35" w:rsidRDefault="00CA2B35" w:rsidRPr="002D68E4">
                      <w:r w:rsidRPr="002D68E4">
                        <w:t>Les règles relatives au congé individuel de formation s’appliquent à l’association.</w:t>
                      </w:r>
                    </w:p>
                    <w:p w:rsidP="00B54BC8" w:rsidR="00CA2B35" w:rsidRDefault="00CA2B35" w:rsidRPr="002D68E4">
                      <w:r w:rsidRPr="002D68E4">
                        <w:t>Un droit au congé est ouvert au bénéfice des salariés en CDI qui justifient d’une activité salariée d’au moins 2 ans consécutifs ou non, dont un an dans la même entreprise.</w:t>
                      </w:r>
                    </w:p>
                    <w:p w:rsidP="00B54BC8" w:rsidR="00CA2B35" w:rsidRDefault="00CA2B35" w:rsidRPr="002D68E4"/>
                    <w:p w:rsidP="00B54BC8" w:rsidR="00CA2B35" w:rsidRDefault="00CA2B35" w:rsidRPr="002D68E4">
                      <w:r w:rsidRPr="002D68E4">
                        <w:t>Le salarié en CDD doit justifier d’une ancienneté d’au moins 2 ans, consécutifs ou non, au cours des 5 dernières années dont 4 mois, consécutifs ou non, sous CDD, au cours de la dernière année.</w:t>
                      </w:r>
                    </w:p>
                    <w:p w:rsidP="00B54BC8" w:rsidR="00CA2B35" w:rsidRDefault="00CA2B35" w:rsidRPr="002D68E4"/>
                  </w:txbxContent>
                </v:textbox>
                <w10:anchorlock/>
              </v:shape>
            </w:pict>
          </mc:Fallback>
        </mc:AlternateContent>
      </w:r>
    </w:p>
    <w:p w:rsidP="0012217A" w:rsidR="0053307D" w:rsidRDefault="0053307D" w:rsidRPr="002D68E4"/>
    <w:p w:rsidP="000A4267" w:rsidR="0053307D" w:rsidRDefault="00F256F5" w:rsidRPr="002D68E4">
      <w:pPr>
        <w:pStyle w:val="Titre2"/>
      </w:pPr>
      <w:bookmarkStart w:id="94" w:name="_Toc70606066"/>
      <w:r w:rsidRPr="002D68E4">
        <w:t xml:space="preserve">Article </w:t>
      </w:r>
      <w:r w:rsidR="008F0B12" w:rsidRPr="002D68E4">
        <w:t>1</w:t>
      </w:r>
      <w:r w:rsidR="008F0B12">
        <w:t>6</w:t>
      </w:r>
      <w:r w:rsidR="005B5F6D" w:rsidRPr="002D68E4">
        <w:t>.</w:t>
      </w:r>
      <w:r w:rsidRPr="002D68E4">
        <w:t>6 : Egalité d’accès à la formation</w:t>
      </w:r>
      <w:bookmarkEnd w:id="94"/>
    </w:p>
    <w:p w:rsidP="0012217A" w:rsidR="003D50AB" w:rsidRDefault="003D50AB"/>
    <w:p w:rsidP="0012217A" w:rsidR="00B54BC8" w:rsidRDefault="00B54BC8">
      <w:r>
        <w:rPr>
          <w:noProof/>
        </w:rPr>
        <mc:AlternateContent>
          <mc:Choice Requires="wps">
            <w:drawing>
              <wp:inline distB="0" distL="0" distR="0" distT="0" wp14:anchorId="3D353195" wp14:editId="3CBBF712">
                <wp:extent cx="6010275" cy="1403985"/>
                <wp:effectExtent b="25400" l="19050" r="28575" t="19050"/>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B54BC8" w:rsidR="00CA2B35" w:rsidRDefault="00CA2B35" w:rsidRPr="002D68E4">
                            <w:r w:rsidRPr="002D68E4">
                              <w:t>L’association s’engage à maintenir l’égal accès des femmes et des hommes à la formation professionnelle en veillant à ce que le taux d’heures de formation attribuées aux femmes et aux hommes reflète leur proportion dans les effectifs.</w:t>
                            </w:r>
                          </w:p>
                          <w:p w:rsidP="00B54BC8" w:rsidR="00CA2B35" w:rsidRDefault="00CA2B35" w:rsidRPr="002D68E4"/>
                          <w:p w:rsidP="00B54BC8" w:rsidR="00CA2B35" w:rsidRDefault="00CA2B35">
                            <w:r w:rsidRPr="002D68E4">
                              <w:t>Les formations ne seront pas organisées, dans la mesure du possible, le mercredi et pendant les vacances scolaires et seront compatibles avec les horaires habituels de travail.</w:t>
                            </w:r>
                          </w:p>
                          <w:p w:rsidP="00B54BC8" w:rsidR="00CA2B35" w:rsidRDefault="00CA2B35"/>
                        </w:txbxContent>
                      </wps:txbx>
                      <wps:bodyPr anchor="t" anchorCtr="0" bIns="45720" lIns="91440" rIns="91440" rot="0" tIns="45720" vert="horz" wrap="square">
                        <a:spAutoFit/>
                      </wps:bodyPr>
                    </wps:wsp>
                  </a:graphicData>
                </a:graphic>
              </wp:inline>
            </w:drawing>
          </mc:Choice>
          <mc:Fallback>
            <w:pict>
              <v:shape id="_x0000_s114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xcudNAIAAFgEAAAOAAAAZHJzL2Uyb0RvYy54bWysVE2P0zAQvSPxHyzfaT5ot92o6WrpUoS0 fEgLF24T22ksHNvYbpPy6xm73W5hOSFysDye8fObNzNZ3oy9InvhvDS6psUkp0RoZrjU25p+/bJ5 taDEB9AclNGipgfh6c3q5YvlYCtRms4oLhxBEO2rwda0C8FWWeZZJ3rwE2OFRmdrXA8BTbfNuIMB 0XuVlXl+lQ3GcesME97j6d3RSVcJv20FC5/a1otAVE2RW0irS2sT12y1hGrrwHaSnWjAP7DoQWp8 9Ax1BwHIzslnUL1kznjThgkzfWbaVjKRcsBsivyPbB46sCLlguJ4e5bJ/z9Y9nH/2RHJa1oWlGjo sUbfsFKECxLEGAQpo0aD9RWGPlgMDuMbM2KtU77e3hv23RNt1h3orbh1zgydAI4ci3gzu7h6xPER pBk+GI5vwS6YBDS2ro8CoiQE0bFWh3N9kAdheHiFEpXzGSUMfcU0f329mKU3oHq8bp0P74TpSdzU 1GEDJHjY3/sQ6UD1GBJf80ZJvpFKJcNtm7VyZA/YLJv0ndB/C1OaDCjXYoZMnmPExhVnFGBM6DD9 G0wvA3a+kn1NF3n8YhBUUbu3mqd9AKmOe6St9EnMqN9RyTA2Y6pdUczj7Sh1Y/gB9XXm2Oo4mrjp jPtJyYBtXlP/YwdOUKLea6zRdTGdxrlIxnQ2L9Fwl57m0gOaIVRNAyXH7TqkWUoy2Fus5UYmlZ+Y nEhj+ybxT6MW5+PSTlFPP4TVLwA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sXLnTQCAABY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3D353195">
                <v:textbox style="mso-fit-shape-to-text:t">
                  <w:txbxContent>
                    <w:p w:rsidP="00B54BC8" w:rsidR="00CA2B35" w:rsidRDefault="00CA2B35" w:rsidRPr="002D68E4">
                      <w:r w:rsidRPr="002D68E4">
                        <w:t>L’association s’engage à maintenir l’égal accès des femmes et des hommes à la formation professionnelle en veillant à ce que le taux d’heures de formation attribuées aux femmes et aux hommes reflète leur proportion dans les effectifs.</w:t>
                      </w:r>
                    </w:p>
                    <w:p w:rsidP="00B54BC8" w:rsidR="00CA2B35" w:rsidRDefault="00CA2B35" w:rsidRPr="002D68E4"/>
                    <w:p w:rsidP="00B54BC8" w:rsidR="00CA2B35" w:rsidRDefault="00CA2B35">
                      <w:r w:rsidRPr="002D68E4">
                        <w:t>Les formations ne seront pas organisées, dans la mesure du possible, le mercredi et pendant les vacances scolaires et seront compatibles avec les horaires habituels de travail.</w:t>
                      </w:r>
                    </w:p>
                    <w:p w:rsidP="00B54BC8" w:rsidR="00CA2B35" w:rsidRDefault="00CA2B35"/>
                  </w:txbxContent>
                </v:textbox>
                <w10:anchorlock/>
              </v:shape>
            </w:pict>
          </mc:Fallback>
        </mc:AlternateContent>
      </w:r>
    </w:p>
    <w:p w:rsidP="0012217A" w:rsidR="00B54BC8" w:rsidRDefault="00B54BC8"/>
    <w:p w:rsidP="0012217A" w:rsidR="00B54BC8" w:rsidRDefault="00B54BC8"/>
    <w:p w:rsidP="0012217A" w:rsidR="0053307D" w:rsidRDefault="0053307D" w:rsidRPr="002D68E4"/>
    <w:p w:rsidP="0012217A" w:rsidR="008F0B12" w:rsidRDefault="008F0B12">
      <w:pPr>
        <w:tabs>
          <w:tab w:pos="1440" w:val="clear"/>
          <w:tab w:pos="4320" w:val="clear"/>
        </w:tabs>
        <w:rPr>
          <w:b/>
          <w:bCs w:val="0"/>
          <w:sz w:val="32"/>
        </w:rPr>
      </w:pPr>
      <w:bookmarkStart w:id="95" w:name="_Toc486531779"/>
      <w:r>
        <w:br w:type="page"/>
      </w:r>
    </w:p>
    <w:p w:rsidP="0012217A" w:rsidR="00F256F5" w:rsidRDefault="00F256F5" w:rsidRPr="002D68E4">
      <w:pPr>
        <w:pStyle w:val="Titre1"/>
      </w:pPr>
      <w:bookmarkStart w:id="96" w:name="_Toc70606067"/>
      <w:r w:rsidRPr="002D68E4">
        <w:lastRenderedPageBreak/>
        <w:t xml:space="preserve">Titre </w:t>
      </w:r>
      <w:r w:rsidR="008F0B12" w:rsidRPr="002D68E4">
        <w:t>1</w:t>
      </w:r>
      <w:r w:rsidR="008F0B12">
        <w:t>7</w:t>
      </w:r>
      <w:r w:rsidR="008F0B12" w:rsidRPr="002D68E4">
        <w:t xml:space="preserve"> </w:t>
      </w:r>
      <w:r w:rsidRPr="002D68E4">
        <w:t xml:space="preserve">– </w:t>
      </w:r>
      <w:bookmarkEnd w:id="95"/>
      <w:r w:rsidRPr="002D68E4">
        <w:t>Protection juridique</w:t>
      </w:r>
      <w:bookmarkEnd w:id="96"/>
    </w:p>
    <w:p w:rsidP="0012217A" w:rsidR="0053307D" w:rsidRDefault="0053307D" w:rsidRPr="002D68E4"/>
    <w:p w:rsidP="000A4267" w:rsidR="0053307D" w:rsidRDefault="00F256F5" w:rsidRPr="002D68E4">
      <w:pPr>
        <w:pStyle w:val="Titre2"/>
      </w:pPr>
      <w:bookmarkStart w:id="97" w:name="_Toc70606068"/>
      <w:r w:rsidRPr="002D68E4">
        <w:t xml:space="preserve">Article </w:t>
      </w:r>
      <w:r w:rsidR="008F0B12" w:rsidRPr="002D68E4">
        <w:t>1</w:t>
      </w:r>
      <w:r w:rsidR="008F0B12">
        <w:t>7</w:t>
      </w:r>
      <w:r w:rsidR="005B5F6D" w:rsidRPr="002D68E4">
        <w:t>.</w:t>
      </w:r>
      <w:r w:rsidRPr="002D68E4">
        <w:t>1 : Assurances</w:t>
      </w:r>
      <w:bookmarkEnd w:id="97"/>
    </w:p>
    <w:p w:rsidP="0012217A" w:rsidR="0053307D" w:rsidRDefault="0053307D" w:rsidRPr="002D68E4"/>
    <w:p w:rsidP="0012217A" w:rsidR="0053307D" w:rsidRDefault="00B54BC8" w:rsidRPr="002D68E4">
      <w:r>
        <w:rPr>
          <w:noProof/>
        </w:rPr>
        <mc:AlternateContent>
          <mc:Choice Requires="wps">
            <w:drawing>
              <wp:inline distB="0" distL="0" distR="0" distT="0" wp14:anchorId="04573463" wp14:editId="20817F93">
                <wp:extent cx="6010275" cy="1403985"/>
                <wp:effectExtent b="25400" l="19050" r="28575" t="19050"/>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B54BC8" w:rsidR="00CA2B35" w:rsidRDefault="00CA2B35" w:rsidRPr="002D68E4">
                            <w:r w:rsidRPr="002D68E4">
                              <w:t>L’association est assurée par :</w:t>
                            </w:r>
                          </w:p>
                          <w:p w:rsidP="00B54BC8" w:rsidR="00CA2B35" w:rsidRDefault="00CA2B35" w:rsidRPr="002D68E4">
                            <w:r w:rsidRPr="002D68E4">
                              <w:t xml:space="preserve">- une police d’assurance couvrant les salariés permanents et </w:t>
                            </w:r>
                            <w:r w:rsidRPr="005739E2">
                              <w:t xml:space="preserve">les bénévoles </w:t>
                            </w:r>
                            <w:r w:rsidRPr="002D68E4">
                              <w:t>pour les missions qui leur sont confiées par l’association ;</w:t>
                            </w:r>
                          </w:p>
                          <w:p w:rsidP="00B54BC8" w:rsidR="00CA2B35" w:rsidRDefault="00CA2B35" w:rsidRPr="002D68E4">
                            <w:r w:rsidRPr="002D68E4">
                              <w:t xml:space="preserve">- </w:t>
                            </w:r>
                            <w:r w:rsidRPr="005739E2">
                              <w:t>une police d’assurance mandataires sociaux</w:t>
                            </w:r>
                          </w:p>
                          <w:p w:rsidP="00B54BC8" w:rsidR="00CA2B35" w:rsidRDefault="00CA2B35" w:rsidRPr="002D68E4">
                            <w:r w:rsidRPr="002D68E4">
                              <w:t>- une police d’assurance couvrant les salariés inscrits dans l’association n’ayant pas de contrat de travail en cours et qui bénéficient d’une formation dans le cadre de leur parcours d’insertion.</w:t>
                            </w:r>
                          </w:p>
                          <w:p w:rsidP="00B54BC8" w:rsidR="00CA2B35" w:rsidRDefault="00CA2B35" w:rsidRPr="002D68E4"/>
                          <w:p w:rsidP="00B54BC8" w:rsidR="00CA2B35" w:rsidRDefault="00CA2B35">
                            <w:r>
                              <w:t xml:space="preserve">Il incombe aux </w:t>
                            </w:r>
                            <w:r w:rsidRPr="002D68E4">
                              <w:t>salariés autorisés à faire usage de leur voiture personnelle pour les besoins du service</w:t>
                            </w:r>
                            <w:r>
                              <w:t xml:space="preserve"> de </w:t>
                            </w:r>
                            <w:r w:rsidRPr="002D68E4">
                              <w:t>demander une extension d’assurance</w:t>
                            </w:r>
                            <w:r>
                              <w:t>.</w:t>
                            </w:r>
                          </w:p>
                          <w:p w:rsidP="004F7F27" w:rsidR="00CA2B35" w:rsidRDefault="00CA2B35" w:rsidRPr="00B54BC8">
                            <w:pPr>
                              <w:rPr>
                                <w:i/>
                              </w:rPr>
                            </w:pPr>
                          </w:p>
                        </w:txbxContent>
                      </wps:txbx>
                      <wps:bodyPr anchor="t" anchorCtr="0" bIns="45720" lIns="91440" rIns="91440" rot="0" tIns="45720" vert="horz" wrap="square">
                        <a:spAutoFit/>
                      </wps:bodyPr>
                    </wps:wsp>
                  </a:graphicData>
                </a:graphic>
              </wp:inline>
            </w:drawing>
          </mc:Choice>
          <mc:Fallback>
            <w:pict>
              <v:shape id="_x0000_s114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JKtwNAIAAFgEAAAOAAAAZHJzL2Uyb0RvYy54bWysVE2P0zAQvSPxHyzfaT5ou92o6WrpUoS0 fEgLF24T22ksHNvYbpPy6xm73W5hOSFysDye8fObNzNZ3oy9InvhvDS6psUkp0RoZrjU25p+/bJ5 taDEB9AclNGipgfh6c3q5YvlYCtRms4oLhxBEO2rwda0C8FWWeZZJ3rwE2OFRmdrXA8BTbfNuIMB 0XuVlXk+zwbjuHWGCe/x9O7opKuE37aChU9t60UgqqbILaTVpbWJa7ZaQrV1YDvJTjTgH1j0IDU+ eoa6gwBk5+QzqF4yZ7xpw4SZPjNtK5lIOWA2Rf5HNg8dWJFyQXG8Pcvk/x8s+7j/7IjkNS3nlGjo sUbfsFKECxLEGAQpo0aD9RWGPlgMDuMbM2KtU77e3hv23RNt1h3orbh1zgydAI4ci3gzu7h6xPER pBk+GI5vwS6YBDS2ro8CoiQE0bFWh3N9kAdheDhHicqrGSUMfcU0f329mKU3oHq8bp0P74TpSdzU 1GEDJHjY3/sQ6UD1GBJf80ZJvpFKJcNtm7VyZA/YLJv0ndB/C1OaDCjXYoZMnmPExhVnFGBM6DD9 G0wvA3a+kn1NF3n8YhBUUbu3mqd9AKmOe6St9EnMqN9RyTA2Y6pdUSzi7Sh1Y/gB9XXm2Oo4mrjp jPtJyYBtXlP/YwdOUKLea6zRdTGdxrlIxnR2VaLhLj3NpQc0Q6iaBkqO23VIs5RksLdYy41MKj8x OZHG9k3in0YtzselnaKefgirXwA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XiSrcDQCAABY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04573463">
                <v:textbox style="mso-fit-shape-to-text:t">
                  <w:txbxContent>
                    <w:p w:rsidP="00B54BC8" w:rsidR="00CA2B35" w:rsidRDefault="00CA2B35" w:rsidRPr="002D68E4">
                      <w:r w:rsidRPr="002D68E4">
                        <w:t>L’association est assurée par :</w:t>
                      </w:r>
                    </w:p>
                    <w:p w:rsidP="00B54BC8" w:rsidR="00CA2B35" w:rsidRDefault="00CA2B35" w:rsidRPr="002D68E4">
                      <w:r w:rsidRPr="002D68E4">
                        <w:t xml:space="preserve">- une police d’assurance couvrant les salariés permanents et </w:t>
                      </w:r>
                      <w:r w:rsidRPr="005739E2">
                        <w:t xml:space="preserve">les bénévoles </w:t>
                      </w:r>
                      <w:r w:rsidRPr="002D68E4">
                        <w:t>pour les missions qui leur sont confiées par l’association ;</w:t>
                      </w:r>
                    </w:p>
                    <w:p w:rsidP="00B54BC8" w:rsidR="00CA2B35" w:rsidRDefault="00CA2B35" w:rsidRPr="002D68E4">
                      <w:r w:rsidRPr="002D68E4">
                        <w:t xml:space="preserve">- </w:t>
                      </w:r>
                      <w:r w:rsidRPr="005739E2">
                        <w:t>une police d’assurance mandataires sociaux</w:t>
                      </w:r>
                    </w:p>
                    <w:p w:rsidP="00B54BC8" w:rsidR="00CA2B35" w:rsidRDefault="00CA2B35" w:rsidRPr="002D68E4">
                      <w:r w:rsidRPr="002D68E4">
                        <w:t>- une police d’assurance couvrant les salariés inscrits dans l’association n’ayant pas de contrat de travail en cours et qui bénéficient d’une formation dans le cadre de leur parcours d’insertion.</w:t>
                      </w:r>
                    </w:p>
                    <w:p w:rsidP="00B54BC8" w:rsidR="00CA2B35" w:rsidRDefault="00CA2B35" w:rsidRPr="002D68E4"/>
                    <w:p w:rsidP="00B54BC8" w:rsidR="00CA2B35" w:rsidRDefault="00CA2B35">
                      <w:r>
                        <w:t xml:space="preserve">Il incombe aux </w:t>
                      </w:r>
                      <w:r w:rsidRPr="002D68E4">
                        <w:t>salariés autorisés à faire usage de leur voiture personnelle pour les besoins du service</w:t>
                      </w:r>
                      <w:r>
                        <w:t xml:space="preserve"> de </w:t>
                      </w:r>
                      <w:r w:rsidRPr="002D68E4">
                        <w:t>demander une extension d’assurance</w:t>
                      </w:r>
                      <w:r>
                        <w:t>.</w:t>
                      </w:r>
                    </w:p>
                    <w:p w:rsidP="004F7F27" w:rsidR="00CA2B35" w:rsidRDefault="00CA2B35" w:rsidRPr="00B54BC8">
                      <w:pPr>
                        <w:rPr>
                          <w:i/>
                        </w:rPr>
                      </w:pPr>
                    </w:p>
                  </w:txbxContent>
                </v:textbox>
                <w10:anchorlock/>
              </v:shape>
            </w:pict>
          </mc:Fallback>
        </mc:AlternateContent>
      </w:r>
    </w:p>
    <w:p w:rsidP="0012217A" w:rsidR="002E6DD1" w:rsidRDefault="002E6DD1" w:rsidRPr="002D68E4">
      <w:pPr>
        <w:tabs>
          <w:tab w:pos="1440" w:val="clear"/>
          <w:tab w:pos="4320" w:val="clear"/>
        </w:tabs>
        <w:rPr>
          <w:b/>
          <w:bCs w:val="0"/>
          <w:sz w:val="32"/>
        </w:rPr>
      </w:pPr>
      <w:r w:rsidRPr="002D68E4">
        <w:br w:type="page"/>
      </w:r>
    </w:p>
    <w:p w:rsidP="0012217A" w:rsidR="00F256F5" w:rsidRDefault="00F256F5" w:rsidRPr="002D68E4">
      <w:pPr>
        <w:pStyle w:val="Titre1"/>
      </w:pPr>
      <w:bookmarkStart w:id="98" w:name="_Toc70606069"/>
      <w:r w:rsidRPr="002D68E4">
        <w:lastRenderedPageBreak/>
        <w:t xml:space="preserve">Titre </w:t>
      </w:r>
      <w:r w:rsidR="008F0B12" w:rsidRPr="002D68E4">
        <w:t>1</w:t>
      </w:r>
      <w:r w:rsidR="008F0B12">
        <w:t>8</w:t>
      </w:r>
      <w:r w:rsidR="008F0B12" w:rsidRPr="002D68E4">
        <w:t xml:space="preserve"> </w:t>
      </w:r>
      <w:r w:rsidRPr="002D68E4">
        <w:t>– Frais professionnel</w:t>
      </w:r>
      <w:bookmarkEnd w:id="98"/>
    </w:p>
    <w:p w:rsidP="0012217A" w:rsidR="0053307D" w:rsidRDefault="0053307D" w:rsidRPr="002D68E4"/>
    <w:p w:rsidP="000A4267" w:rsidR="0053307D" w:rsidRDefault="00F256F5" w:rsidRPr="002D68E4">
      <w:pPr>
        <w:pStyle w:val="Titre2"/>
      </w:pPr>
      <w:bookmarkStart w:id="99" w:name="_Toc70606070"/>
      <w:r w:rsidRPr="002D68E4">
        <w:t xml:space="preserve">Article </w:t>
      </w:r>
      <w:r w:rsidR="008F0B12" w:rsidRPr="002D68E4">
        <w:t>1</w:t>
      </w:r>
      <w:r w:rsidR="008F0B12">
        <w:t>8</w:t>
      </w:r>
      <w:r w:rsidRPr="002D68E4">
        <w:t>.1 : Indemnités kilométriques</w:t>
      </w:r>
      <w:bookmarkEnd w:id="99"/>
    </w:p>
    <w:p w:rsidP="0012217A" w:rsidR="0053307D" w:rsidRDefault="0053307D"/>
    <w:p w:rsidP="0012217A" w:rsidR="00B54BC8" w:rsidRDefault="00B54BC8">
      <w:r>
        <w:rPr>
          <w:noProof/>
        </w:rPr>
        <mc:AlternateContent>
          <mc:Choice Requires="wps">
            <w:drawing>
              <wp:inline distB="0" distL="0" distR="0" distT="0" wp14:anchorId="436DB47E" wp14:editId="62B21E1D">
                <wp:extent cx="6010275" cy="1403985"/>
                <wp:effectExtent b="25400" l="19050" r="28575" t="19050"/>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B54BC8" w:rsidR="00CA2B35" w:rsidRDefault="00CA2B35" w:rsidRPr="0001295F">
                            <w:r w:rsidRPr="0001295F">
                              <w:t>Les salariés autorisés à faire usage de leur voiture personnelle pour les besoins du service, perçoivent une indemnité forfaitaire. Le décompte se fait à partir :</w:t>
                            </w:r>
                          </w:p>
                          <w:p w:rsidP="00B54BC8" w:rsidR="00CA2B35" w:rsidRDefault="00CA2B35" w:rsidRPr="0001295F"/>
                          <w:p w:rsidP="00F05E98" w:rsidR="00CA2B35" w:rsidRDefault="00CA2B35" w:rsidRPr="0001295F">
                            <w:pPr>
                              <w:pStyle w:val="Paragraphedeliste"/>
                              <w:numPr>
                                <w:ilvl w:val="0"/>
                                <w:numId w:val="36"/>
                              </w:numPr>
                            </w:pPr>
                            <w:r w:rsidRPr="0001295F">
                              <w:t>du lieu d’embauche habituel inscrit dans le contrat de travail ;</w:t>
                            </w:r>
                          </w:p>
                          <w:p w:rsidP="00F05E98" w:rsidR="00CA2B35" w:rsidRDefault="00CA2B35" w:rsidRPr="0001295F">
                            <w:pPr>
                              <w:pStyle w:val="Paragraphedeliste"/>
                              <w:numPr>
                                <w:ilvl w:val="0"/>
                                <w:numId w:val="36"/>
                              </w:numPr>
                            </w:pPr>
                            <w:r w:rsidRPr="0001295F">
                              <w:t>du lieu où le salarié effectué la majorité de ses heures de mission</w:t>
                            </w:r>
                          </w:p>
                          <w:p w:rsidP="00B54BC8" w:rsidR="00CA2B35" w:rsidRDefault="00CA2B35" w:rsidRPr="0001295F"/>
                          <w:p w:rsidP="00B54BC8" w:rsidR="00CA2B35" w:rsidRDefault="00CA2B35" w:rsidRPr="0001295F">
                            <w:r w:rsidRPr="0001295F">
                              <w:t>Chaque salarié devant utiliser son véhicule pour des raisons professionnelles devra fournir une photocopie de la carte grise de son véhicule.</w:t>
                            </w:r>
                          </w:p>
                          <w:p w:rsidP="00B54BC8" w:rsidR="00CA2B35" w:rsidRDefault="00CA2B35" w:rsidRPr="0001295F"/>
                          <w:p w:rsidP="00B54BC8" w:rsidR="00CA2B35" w:rsidRDefault="00CA2B35">
                            <w:r w:rsidRPr="0001295F">
                              <w:t>Les frais sont intégrés dans la paye et l’ordre de mission.</w:t>
                            </w:r>
                            <w:r>
                              <w:t xml:space="preserve"> </w:t>
                            </w:r>
                          </w:p>
                          <w:p w:rsidP="00B54BC8" w:rsidR="00CA2B35" w:rsidRDefault="00CA2B35">
                            <w:r w:rsidRPr="0001295F">
                              <w:rPr>
                                <w:b/>
                              </w:rPr>
                              <w:t>Le permis de conduire sera demandé à chaque remise des clés du véhicule de Haut Services</w:t>
                            </w:r>
                            <w:r>
                              <w:t>.</w:t>
                            </w:r>
                          </w:p>
                          <w:p w:rsidP="00B54BC8" w:rsidR="00CA2B35" w:rsidRDefault="00CA2B35" w:rsidRPr="0001295F"/>
                        </w:txbxContent>
                      </wps:txbx>
                      <wps:bodyPr anchor="t" anchorCtr="0" bIns="45720" lIns="91440" rIns="91440" rot="0" tIns="45720" vert="horz" wrap="square">
                        <a:spAutoFit/>
                      </wps:bodyPr>
                    </wps:wsp>
                  </a:graphicData>
                </a:graphic>
              </wp:inline>
            </w:drawing>
          </mc:Choice>
          <mc:Fallback>
            <w:pict>
              <v:shape id="_x0000_s114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0yudMNAIAAFgEAAAOAAAAZHJzL2Uyb0RvYy54bWysVE1v2zAMvQ/YfxB0X/zRpE2MOEWXLsOA 7gPodtmNluRYmCxpkhK7/fWjlDTN1p2G+SCIIvX0+Eh6eT32iuyF89LomhaTnBKhmeFSb2v67evm zZwSH0BzUEaLmj4IT69Xr18tB1uJ0nRGceEIgmhfDbamXQi2yjLPOtGDnxgrNDpb43oIaLptxh0M iN6rrMzzy2wwjltnmPAeT28PTrpK+G0rWPjctl4EomqK3EJaXVqbuGarJVRbB7aT7EgD/oFFD1Lj oyeoWwhAdk6+gOolc8abNkyY6TPTtpKJlANmU+R/ZHPfgRUpFxTH25NM/v/Bsk/7L45IXtMLlEdD jzX6jpUiXJAgxiBIGTUarK8w9N5icBjfmhFrnfL19s6wH55os+5Ab8WNc2boBHDkWMSb2dnVA46P IM3w0XB8C3bBJKCxdX0UECUhiI5kHk71QR6E4eElSlRezShh6Cum+cViPktvQPV03Tof3gvTk7ip qcMGSPCwv/Mh0oHqKSS+5o2SfCOVSobbNmvlyB6wWTbpO6L/FqY0GWpazmfI5CVGbFxxQgHGhA7T v8H0MmDnK9nXdJ7HLwZBFbV7p3naB5DqsEfaSh/FjPodlAxjM6baFcUi3o5SN4Y/oL7OHFodRxM3 nXGPlAzY5jX1P3fgBCXqg8YaLYrpNM5FMqazqxINd+5pzj2gGULVNFBy2K5DmqUkg73BWm5kUvmZ yZE0tm8S/zhqcT7O7RT1/ENY/QI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tMrnTDQCAABY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436DB47E">
                <v:textbox style="mso-fit-shape-to-text:t">
                  <w:txbxContent>
                    <w:p w:rsidP="00B54BC8" w:rsidR="00CA2B35" w:rsidRDefault="00CA2B35" w:rsidRPr="0001295F">
                      <w:r w:rsidRPr="0001295F">
                        <w:t>Les salariés autorisés à faire usage de leur voiture personnelle pour les besoins du service, perçoivent une indemnité forfaitaire. Le décompte se fait à partir :</w:t>
                      </w:r>
                    </w:p>
                    <w:p w:rsidP="00B54BC8" w:rsidR="00CA2B35" w:rsidRDefault="00CA2B35" w:rsidRPr="0001295F"/>
                    <w:p w:rsidP="00F05E98" w:rsidR="00CA2B35" w:rsidRDefault="00CA2B35" w:rsidRPr="0001295F">
                      <w:pPr>
                        <w:pStyle w:val="Paragraphedeliste"/>
                        <w:numPr>
                          <w:ilvl w:val="0"/>
                          <w:numId w:val="36"/>
                        </w:numPr>
                      </w:pPr>
                      <w:r w:rsidRPr="0001295F">
                        <w:t>du lieu d’embauche habituel inscrit dans le contrat de travail ;</w:t>
                      </w:r>
                    </w:p>
                    <w:p w:rsidP="00F05E98" w:rsidR="00CA2B35" w:rsidRDefault="00CA2B35" w:rsidRPr="0001295F">
                      <w:pPr>
                        <w:pStyle w:val="Paragraphedeliste"/>
                        <w:numPr>
                          <w:ilvl w:val="0"/>
                          <w:numId w:val="36"/>
                        </w:numPr>
                      </w:pPr>
                      <w:r w:rsidRPr="0001295F">
                        <w:t>du lieu où le salarié effectué la majorité de ses heures de mission</w:t>
                      </w:r>
                    </w:p>
                    <w:p w:rsidP="00B54BC8" w:rsidR="00CA2B35" w:rsidRDefault="00CA2B35" w:rsidRPr="0001295F"/>
                    <w:p w:rsidP="00B54BC8" w:rsidR="00CA2B35" w:rsidRDefault="00CA2B35" w:rsidRPr="0001295F">
                      <w:r w:rsidRPr="0001295F">
                        <w:t>Chaque salarié devant utiliser son véhicule pour des raisons professionnelles devra fournir une photocopie de la carte grise de son véhicule.</w:t>
                      </w:r>
                    </w:p>
                    <w:p w:rsidP="00B54BC8" w:rsidR="00CA2B35" w:rsidRDefault="00CA2B35" w:rsidRPr="0001295F"/>
                    <w:p w:rsidP="00B54BC8" w:rsidR="00CA2B35" w:rsidRDefault="00CA2B35">
                      <w:r w:rsidRPr="0001295F">
                        <w:t>Les frais sont intégrés dans la paye et l’ordre de mission.</w:t>
                      </w:r>
                      <w:r>
                        <w:t xml:space="preserve"> </w:t>
                      </w:r>
                    </w:p>
                    <w:p w:rsidP="00B54BC8" w:rsidR="00CA2B35" w:rsidRDefault="00CA2B35">
                      <w:r w:rsidRPr="0001295F">
                        <w:rPr>
                          <w:b/>
                        </w:rPr>
                        <w:t>Le permis de conduire sera demandé à chaque remise des clés du véhicule de Haut Services</w:t>
                      </w:r>
                      <w:r>
                        <w:t>.</w:t>
                      </w:r>
                    </w:p>
                    <w:p w:rsidP="00B54BC8" w:rsidR="00CA2B35" w:rsidRDefault="00CA2B35" w:rsidRPr="0001295F"/>
                  </w:txbxContent>
                </v:textbox>
                <w10:anchorlock/>
              </v:shape>
            </w:pict>
          </mc:Fallback>
        </mc:AlternateContent>
      </w:r>
    </w:p>
    <w:p w:rsidP="0012217A" w:rsidR="0053307D" w:rsidRDefault="0053307D" w:rsidRPr="002D68E4"/>
    <w:p w:rsidP="000A4267" w:rsidR="0053307D" w:rsidRDefault="00B4654D" w:rsidRPr="00E37017">
      <w:pPr>
        <w:pStyle w:val="Titre2"/>
      </w:pPr>
      <w:bookmarkStart w:id="100" w:name="_Toc70606071"/>
      <w:r>
        <w:t xml:space="preserve">Article </w:t>
      </w:r>
      <w:r w:rsidR="008F0B12">
        <w:t>18</w:t>
      </w:r>
      <w:r w:rsidR="003239E4" w:rsidRPr="00E37017">
        <w:t>.2 : Indemnité de transport</w:t>
      </w:r>
      <w:bookmarkEnd w:id="100"/>
    </w:p>
    <w:p w:rsidP="0012217A" w:rsidR="003239E4" w:rsidRDefault="003239E4"/>
    <w:p w:rsidP="0012217A" w:rsidR="00B54BC8" w:rsidRDefault="00B54BC8">
      <w:r>
        <w:rPr>
          <w:noProof/>
        </w:rPr>
        <mc:AlternateContent>
          <mc:Choice Requires="wps">
            <w:drawing>
              <wp:inline distB="0" distL="0" distR="0" distT="0" wp14:anchorId="56A196F3" wp14:editId="1028D8BF">
                <wp:extent cx="6010275" cy="1403985"/>
                <wp:effectExtent b="25400" l="19050" r="28575" t="19050"/>
                <wp:docPr id="2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B54BC8" w:rsidR="00CA2B35" w:rsidRDefault="00CA2B35" w:rsidRPr="002D68E4">
                            <w:r w:rsidRPr="002D68E4">
                              <w:t>L’association intermédiaire participe aux frais de transport public en prenant en charge 50% du prix des titres d’abonnements souscrits par ses salariés pour l’intégralité du trajet entre leur résidence habituelle et leur lieu de travail accompli au moyen de services de transport en public même si plusieurs abonnements sont nécessaires à l’accomplissement de ce trajet (train, bus…).</w:t>
                            </w:r>
                          </w:p>
                          <w:p w:rsidP="00B54BC8" w:rsidR="00CA2B35" w:rsidRDefault="00CA2B35" w:rsidRPr="002D68E4"/>
                          <w:p w:rsidP="00B54BC8" w:rsidR="00CA2B35" w:rsidRDefault="00CA2B35" w:rsidRPr="002D68E4">
                            <w:r w:rsidRPr="002D68E4">
                              <w:t>Les services publics de location de vélos sont également concernés.</w:t>
                            </w:r>
                          </w:p>
                          <w:p w:rsidP="00B54BC8" w:rsidR="00CA2B35" w:rsidRDefault="00CA2B35" w:rsidRPr="002D68E4"/>
                          <w:p w:rsidP="00B54BC8" w:rsidR="00CA2B35" w:rsidRDefault="00CA2B35" w:rsidRPr="002D68E4">
                            <w:r w:rsidRPr="002D68E4">
                              <w:t>La notion de résidence habituelle doit s’entendre du lieu où le salarié réside pendant les jours travaillés.</w:t>
                            </w:r>
                          </w:p>
                          <w:p w:rsidP="00B54BC8" w:rsidR="00CA2B35" w:rsidRDefault="00CA2B35" w:rsidRPr="002D68E4"/>
                          <w:p w:rsidP="00B54BC8" w:rsidR="00CA2B35" w:rsidRDefault="00CA2B35" w:rsidRPr="002D68E4">
                            <w:r w:rsidRPr="002D68E4">
                              <w:t>Tous les salariés sont concernés par cette disposition, y compris les salariés à temps partiel.</w:t>
                            </w:r>
                          </w:p>
                          <w:p w:rsidP="00B54BC8" w:rsidR="00CA2B35" w:rsidRDefault="00CA2B35" w:rsidRPr="002D68E4"/>
                          <w:p w:rsidP="00B54BC8" w:rsidR="00CA2B35" w:rsidRDefault="00CA2B35" w:rsidRPr="002D68E4">
                            <w:r w:rsidRPr="002D68E4">
                              <w:t>En cas de mi-temps, le salarié est remboursé dans les mêmes conditions qu’un salarié à temps complet.</w:t>
                            </w:r>
                          </w:p>
                          <w:p w:rsidP="00B54BC8" w:rsidR="00CA2B35" w:rsidRDefault="00CA2B35" w:rsidRPr="002D68E4"/>
                          <w:p w:rsidP="00B54BC8" w:rsidR="00CA2B35" w:rsidRDefault="00CA2B35" w:rsidRPr="002D68E4">
                            <w:r w:rsidRPr="002D68E4">
                              <w:t xml:space="preserve">En cas d’horaires inférieurs à </w:t>
                            </w:r>
                            <w:proofErr w:type="gramStart"/>
                            <w:r w:rsidRPr="002D68E4">
                              <w:t>un</w:t>
                            </w:r>
                            <w:proofErr w:type="gramEnd"/>
                            <w:r w:rsidRPr="002D68E4">
                              <w:t xml:space="preserve"> mi-temps, le salarié bénéficie d’une prise en charge au prorata du nombre d’heures travaillées par rapport à un mi-temps. </w:t>
                            </w:r>
                          </w:p>
                          <w:p w:rsidP="00B54BC8" w:rsidR="00CA2B35" w:rsidRDefault="00CA2B35" w:rsidRPr="002D68E4"/>
                        </w:txbxContent>
                      </wps:txbx>
                      <wps:bodyPr anchor="t" anchorCtr="0" bIns="45720" lIns="91440" rIns="91440" rot="0" tIns="45720" vert="horz" wrap="square">
                        <a:spAutoFit/>
                      </wps:bodyPr>
                    </wps:wsp>
                  </a:graphicData>
                </a:graphic>
              </wp:inline>
            </w:drawing>
          </mc:Choice>
          <mc:Fallback>
            <w:pict>
              <v:shape id="_x0000_s114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XtQFRMwIAAFkEAAAOAAAAZHJzL2Uyb0RvYy54bWysVE2P0zAQvSPxHyzfadLQ7rZR09XSpQhp +ZAWLtwmttNYOLax3Sbl1zN2ut3CckLkYI094+c3b2ayuhk6RQ7CeWl0RaeTnBKhmeFS7yr69cv2 1YISH0BzUEaLih6Fpzfrly9WvS1FYVqjuHAEQbQve1vRNgRbZplnrejAT4wVGp2NcR0E3Lpdxh30 iN6prMjzq6w3jltnmPAeT+9GJ10n/KYRLHxqGi8CURVFbiGtLq11XLP1CsqdA9tKdqIB/8CiA6nx 0TPUHQQgeyefQXWSOeNNEybMdJlpGslEygGzmeZ/ZPPQghUpFxTH27NM/v/Bso+Hz45IXtFiifpo 6LBI37BUhAsSxBAEKaJIvfUlxj5YjA7DGzNgsVPC3t4b9t0TbTYt6J24dc70rQCOJKfxZnZxdcTx EaTuPxiOb8E+mAQ0NK6LCqImBNGRzPFcIORBGB5eoUbF9ZwShr7pLH+9XMzTG1A+XrfOh3fCdCQa FXXYAQkeDvc+RDpQPobE17xRkm+lUmnjdvVGOXIA7JZt+k7ov4UpTXrUazFHJs8xYueKMwowJnSY /Q2mkwFbX8muoos8fjEIyqjdW82THUCq0UbaSp/EjPqNSoahHlLxpkW6HaWuDT+ivs6MvY6ziUZr 3E9Keuzzivofe3CCEvVeY42W09ksDkbazObXCETcpae+9IBmCFXRQMlobkIapiSDvcVabmVS+YnJ iTT2bxL/NGtxQC73Kerpj7D+BQAA//8DAFBLAwQUAAYACAAAACEAmww2QNwAAAAFAQAADwAAAGRy cy9kb3ducmV2LnhtbEyPQU+EMBCF7yb+h2ZMvBi3gEoUKRs12cR4A43xWOgIZOkM0i6w/97qRS+T vLyX977Jt6sdxIyT65kUxJsIBFLDpqdWwdvr7vIWhPOajB6YUMERHWyL05NcZ4YXKnGufCtCCblM K+i8HzMpXdOh1W7DI1LwPnmy2gc5tdJMegnldpBJFKXS6p7CQqdHfOqw2VcHq+Dj8Wp4Kff1V/l8 XN453XE1X7BS52frwz0Ij6v/C8MPfkCHIjDVfCDjxKAgPOJ/b/DurtMbELWCJIljkEUu/9MX3wAA AP//AwBQSwECLQAUAAYACAAAACEAtoM4kv4AAADhAQAAEwAAAAAAAAAAAAAAAAAAAAAAW0NvbnRl bnRfVHlwZXNdLnhtbFBLAQItABQABgAIAAAAIQA4/SH/1gAAAJQBAAALAAAAAAAAAAAAAAAAAC8B AABfcmVscy8ucmVsc1BLAQItABQABgAIAAAAIQDXtQFRMwIAAFkEAAAOAAAAAAAAAAAAAAAAAC4C AABkcnMvZTJvRG9jLnhtbFBLAQItABQABgAIAAAAIQCbDDZA3AAAAAUBAAAPAAAAAAAAAAAAAAAA AI0EAABkcnMvZG93bnJldi54bWxQSwUGAAAAAAQABADzAAAAlgU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56A196F3">
                <v:textbox style="mso-fit-shape-to-text:t">
                  <w:txbxContent>
                    <w:p w:rsidP="00B54BC8" w:rsidR="00CA2B35" w:rsidRDefault="00CA2B35" w:rsidRPr="002D68E4">
                      <w:r w:rsidRPr="002D68E4">
                        <w:t>L’association intermédiaire participe aux frais de transport public en prenant en charge 50% du prix des titres d’abonnements souscrits par ses salariés pour l’intégralité du trajet entre leur résidence habituelle et leur lieu de travail accompli au moyen de services de transport en public même si plusieurs abonnements sont nécessaires à l’accomplissement de ce trajet (train, bus…).</w:t>
                      </w:r>
                    </w:p>
                    <w:p w:rsidP="00B54BC8" w:rsidR="00CA2B35" w:rsidRDefault="00CA2B35" w:rsidRPr="002D68E4"/>
                    <w:p w:rsidP="00B54BC8" w:rsidR="00CA2B35" w:rsidRDefault="00CA2B35" w:rsidRPr="002D68E4">
                      <w:r w:rsidRPr="002D68E4">
                        <w:t>Les services publics de location de vélos sont également concernés.</w:t>
                      </w:r>
                    </w:p>
                    <w:p w:rsidP="00B54BC8" w:rsidR="00CA2B35" w:rsidRDefault="00CA2B35" w:rsidRPr="002D68E4"/>
                    <w:p w:rsidP="00B54BC8" w:rsidR="00CA2B35" w:rsidRDefault="00CA2B35" w:rsidRPr="002D68E4">
                      <w:r w:rsidRPr="002D68E4">
                        <w:t>La notion de résidence habituelle doit s’entendre du lieu où le salarié réside pendant les jours travaillés.</w:t>
                      </w:r>
                    </w:p>
                    <w:p w:rsidP="00B54BC8" w:rsidR="00CA2B35" w:rsidRDefault="00CA2B35" w:rsidRPr="002D68E4"/>
                    <w:p w:rsidP="00B54BC8" w:rsidR="00CA2B35" w:rsidRDefault="00CA2B35" w:rsidRPr="002D68E4">
                      <w:r w:rsidRPr="002D68E4">
                        <w:t>Tous les salariés sont concernés par cette disposition, y compris les salariés à temps partiel.</w:t>
                      </w:r>
                    </w:p>
                    <w:p w:rsidP="00B54BC8" w:rsidR="00CA2B35" w:rsidRDefault="00CA2B35" w:rsidRPr="002D68E4"/>
                    <w:p w:rsidP="00B54BC8" w:rsidR="00CA2B35" w:rsidRDefault="00CA2B35" w:rsidRPr="002D68E4">
                      <w:r w:rsidRPr="002D68E4">
                        <w:t>En cas de mi-temps, le salarié est remboursé dans les mêmes conditions qu’un salarié à temps complet.</w:t>
                      </w:r>
                    </w:p>
                    <w:p w:rsidP="00B54BC8" w:rsidR="00CA2B35" w:rsidRDefault="00CA2B35" w:rsidRPr="002D68E4"/>
                    <w:p w:rsidP="00B54BC8" w:rsidR="00CA2B35" w:rsidRDefault="00CA2B35" w:rsidRPr="002D68E4">
                      <w:r w:rsidRPr="002D68E4">
                        <w:t xml:space="preserve">En cas d’horaires inférieurs à </w:t>
                      </w:r>
                      <w:proofErr w:type="gramStart"/>
                      <w:r w:rsidRPr="002D68E4">
                        <w:t>un</w:t>
                      </w:r>
                      <w:proofErr w:type="gramEnd"/>
                      <w:r w:rsidRPr="002D68E4">
                        <w:t xml:space="preserve"> mi-temps, le salarié bénéficie d’une prise en charge au prorata du nombre d’heures travaillées par rapport à un mi-temps. </w:t>
                      </w:r>
                    </w:p>
                    <w:p w:rsidP="00B54BC8" w:rsidR="00CA2B35" w:rsidRDefault="00CA2B35" w:rsidRPr="002D68E4"/>
                  </w:txbxContent>
                </v:textbox>
                <w10:anchorlock/>
              </v:shape>
            </w:pict>
          </mc:Fallback>
        </mc:AlternateContent>
      </w:r>
    </w:p>
    <w:p w:rsidP="0012217A" w:rsidR="00B54BC8" w:rsidRDefault="00B54BC8" w:rsidRPr="002D68E4"/>
    <w:p w:rsidP="0012217A" w:rsidR="003239E4" w:rsidRDefault="003239E4" w:rsidRPr="002D68E4"/>
    <w:p w:rsidP="0012217A" w:rsidR="00090C87" w:rsidRDefault="00090C87">
      <w:pPr>
        <w:tabs>
          <w:tab w:pos="1440" w:val="clear"/>
          <w:tab w:pos="4320" w:val="clear"/>
        </w:tabs>
        <w:rPr>
          <w:b/>
          <w:smallCaps/>
          <w:sz w:val="28"/>
        </w:rPr>
      </w:pPr>
      <w:r>
        <w:br w:type="page"/>
      </w:r>
    </w:p>
    <w:p w:rsidP="000A4267" w:rsidR="0053307D" w:rsidRDefault="00F256F5" w:rsidRPr="002D68E4">
      <w:pPr>
        <w:pStyle w:val="Titre2"/>
      </w:pPr>
      <w:bookmarkStart w:id="101" w:name="_Toc70606072"/>
      <w:r w:rsidRPr="002D68E4">
        <w:lastRenderedPageBreak/>
        <w:t xml:space="preserve">Article </w:t>
      </w:r>
      <w:r w:rsidR="008F0B12" w:rsidRPr="002D68E4">
        <w:t>1</w:t>
      </w:r>
      <w:r w:rsidR="008F0B12">
        <w:t>8</w:t>
      </w:r>
      <w:r w:rsidRPr="002D68E4">
        <w:t>.</w:t>
      </w:r>
      <w:r w:rsidR="00274F55" w:rsidRPr="002D68E4">
        <w:t>3</w:t>
      </w:r>
      <w:r w:rsidRPr="002D68E4">
        <w:t xml:space="preserve"> : Indemnités de de repas </w:t>
      </w:r>
      <w:bookmarkEnd w:id="101"/>
    </w:p>
    <w:p w:rsidP="0012217A" w:rsidR="0053307D" w:rsidRDefault="0053307D"/>
    <w:p w:rsidP="0012217A" w:rsidR="00B54BC8" w:rsidRDefault="00B54BC8">
      <w:r>
        <w:rPr>
          <w:noProof/>
        </w:rPr>
        <mc:AlternateContent>
          <mc:Choice Requires="wps">
            <w:drawing>
              <wp:inline distB="0" distL="0" distR="0" distT="0" wp14:anchorId="26D251E0" wp14:editId="6D9BC51B">
                <wp:extent cx="6010275" cy="1403985"/>
                <wp:effectExtent b="25400" l="19050" r="28575" t="19050"/>
                <wp:docPr id="29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B54BC8" w:rsidR="00CA2B35" w:rsidRDefault="00CA2B35" w:rsidRPr="00B54BC8">
                            <w:r w:rsidRPr="002D68E4">
                              <w:t>Les repas de service sont remboursés sur justificatifs aux frais réels plafonnés selon un barème défini et révisé tous les deux ans</w:t>
                            </w:r>
                            <w:r>
                              <w:t xml:space="preserve"> (15 euros)</w:t>
                            </w:r>
                            <w:r w:rsidRPr="002D68E4">
                              <w:t>.</w:t>
                            </w:r>
                          </w:p>
                        </w:txbxContent>
                      </wps:txbx>
                      <wps:bodyPr anchor="t" anchorCtr="0" bIns="45720" lIns="91440" rIns="91440" rot="0" tIns="45720" vert="horz" wrap="square">
                        <a:spAutoFit/>
                      </wps:bodyPr>
                    </wps:wsp>
                  </a:graphicData>
                </a:graphic>
              </wp:inline>
            </w:drawing>
          </mc:Choice>
          <mc:Fallback>
            <w:pict>
              <v:shape id="_x0000_s114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iibrHNAIAAFkEAAAOAAAAZHJzL2Uyb0RvYy54bWysVE2P0zAQvSPxHyzfadLQdrtR09XSpQhp +ZAWLtwmttNYOLax3Sbl1zN2ut3CckLkYHk84+c3b2ayuhk6RQ7CeWl0RaeTnBKhmeFS7yr69cv2 1ZISH0BzUEaLih6Fpzfrly9WvS1FYVqjuHAEQbQve1vRNgRbZplnrejAT4wVGp2NcR0ENN0u4w56 RO9UVuT5IuuN49YZJrzH07vRSdcJv2kEC5+axotAVEWRW0irS2sd12y9gnLnwLaSnWjAP7DoQGp8 9Ax1BwHI3slnUJ1kznjThAkzXWaaRjKRcsBspvkf2Ty0YEXKBcXx9iyT/3+w7OPhsyOSV7S4XlCi ocMifcNSES5IEEMQpIgi9daXGPtgMToMb8yAxU4Je3tv2HdPtNm0oHfi1jnTtwI4kpzGm9nF1RHH R5C6/2A4vgX7YBLQ0LguKoiaEETHYh3PBUIehOHhAjUqruaUMPRNZ/nr6+U8vQHl43XrfHgnTEfi pqIOOyDBw+Heh0gHyseQ+Jo3SvKtVCoZbldvlCMHwG7Zpu+E/luY0qRHvZZzZPIcI3auOKMAY0KH 2d9gOhmw9ZXsKrrM4xeDoIzavdU87QNINe6RttInMaN+o5JhqIdUvGmRtI5S14YfUV9nxl7H2cRN a9xPSnrs84r6H3twghL1XmONrqezWRyMZMzmVwUa7tJTX3pAM4SqaKBk3G5CGqYkg73FWm5lUvmJ yYk09m8S/zRrcUAu7RT19EdY/wI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oom6xzQCAABZ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26D251E0">
                <v:textbox style="mso-fit-shape-to-text:t">
                  <w:txbxContent>
                    <w:p w:rsidP="00B54BC8" w:rsidR="00CA2B35" w:rsidRDefault="00CA2B35" w:rsidRPr="00B54BC8">
                      <w:r w:rsidRPr="002D68E4">
                        <w:t>Les repas de service sont remboursés sur justificatifs aux frais réels plafonnés selon un barème défini et révisé tous les deux ans</w:t>
                      </w:r>
                      <w:r>
                        <w:t xml:space="preserve"> (15 euros)</w:t>
                      </w:r>
                      <w:r w:rsidRPr="002D68E4">
                        <w:t>.</w:t>
                      </w:r>
                    </w:p>
                  </w:txbxContent>
                </v:textbox>
                <w10:anchorlock/>
              </v:shape>
            </w:pict>
          </mc:Fallback>
        </mc:AlternateContent>
      </w:r>
    </w:p>
    <w:p w:rsidP="0012217A" w:rsidR="002E6DD1" w:rsidRDefault="002E6DD1" w:rsidRPr="002D68E4">
      <w:pPr>
        <w:tabs>
          <w:tab w:pos="1440" w:val="clear"/>
          <w:tab w:pos="4320" w:val="clear"/>
        </w:tabs>
        <w:rPr>
          <w:b/>
          <w:smallCaps/>
          <w:sz w:val="28"/>
        </w:rPr>
      </w:pPr>
    </w:p>
    <w:p w:rsidP="000A4267" w:rsidR="0053307D" w:rsidRDefault="00F256F5" w:rsidRPr="002D68E4">
      <w:pPr>
        <w:pStyle w:val="Titre2"/>
      </w:pPr>
      <w:bookmarkStart w:id="102" w:name="_Toc70606073"/>
      <w:r w:rsidRPr="002D68E4">
        <w:t xml:space="preserve">Article </w:t>
      </w:r>
      <w:r w:rsidR="008F0B12" w:rsidRPr="002D68E4">
        <w:t>1</w:t>
      </w:r>
      <w:r w:rsidR="008F0B12">
        <w:t>8</w:t>
      </w:r>
      <w:r w:rsidRPr="002D68E4">
        <w:t>.4 : Tenue de travail</w:t>
      </w:r>
      <w:bookmarkEnd w:id="102"/>
    </w:p>
    <w:p w:rsidP="0012217A" w:rsidR="00090C87" w:rsidRDefault="00090C87"/>
    <w:p w:rsidP="0012217A" w:rsidR="00697BC9" w:rsidRDefault="00090C87">
      <w:r>
        <w:t>Le salarié se conforme aux exigences vestimentaires de l’utilisateur</w:t>
      </w:r>
      <w:r w:rsidR="00B92FAF">
        <w:t>.</w:t>
      </w:r>
    </w:p>
    <w:p w:rsidR="00697BC9" w:rsidRDefault="00697BC9">
      <w:pPr>
        <w:tabs>
          <w:tab w:pos="1440" w:val="clear"/>
          <w:tab w:pos="4320" w:val="clear"/>
        </w:tabs>
        <w:jc w:val="left"/>
      </w:pPr>
      <w:r>
        <w:br w:type="page"/>
      </w:r>
    </w:p>
    <w:p w:rsidP="00697BC9" w:rsidR="00697BC9" w:rsidRDefault="008E5C96" w:rsidRPr="00697BC9">
      <w:pPr>
        <w:outlineLvl w:val="0"/>
        <w:rPr>
          <w:b/>
          <w:bCs w:val="0"/>
          <w:sz w:val="32"/>
        </w:rPr>
      </w:pPr>
      <w:bookmarkStart w:id="103" w:name="_Toc531594415"/>
      <w:r>
        <w:rPr>
          <w:b/>
          <w:bCs w:val="0"/>
          <w:sz w:val="32"/>
        </w:rPr>
        <w:lastRenderedPageBreak/>
        <w:t>Titre 19 – Avantage</w:t>
      </w:r>
      <w:r w:rsidR="00697BC9" w:rsidRPr="00697BC9">
        <w:rPr>
          <w:b/>
          <w:bCs w:val="0"/>
          <w:sz w:val="32"/>
        </w:rPr>
        <w:t xml:space="preserve"> professionnel</w:t>
      </w:r>
      <w:bookmarkEnd w:id="103"/>
    </w:p>
    <w:p w:rsidP="00697BC9" w:rsidR="00697BC9" w:rsidRDefault="00697BC9" w:rsidRPr="00697BC9"/>
    <w:p w:rsidP="00697BC9" w:rsidR="00697BC9" w:rsidRDefault="00697BC9" w:rsidRPr="00697BC9"/>
    <w:p w:rsidP="00697BC9" w:rsidR="00697BC9" w:rsidRDefault="00697BC9" w:rsidRPr="00697BC9"/>
    <w:p w:rsidP="00697BC9" w:rsidR="00697BC9" w:rsidRDefault="00697BC9" w:rsidRPr="00A52244">
      <w:pPr>
        <w:keepNext/>
        <w:keepLines/>
        <w:numPr>
          <w:ilvl w:val="0"/>
          <w:numId w:val="5"/>
        </w:numPr>
        <w:tabs>
          <w:tab w:pos="1440" w:val="clear"/>
          <w:tab w:pos="4320" w:val="clear"/>
        </w:tabs>
        <w:spacing w:line="276" w:lineRule="auto"/>
        <w:outlineLvl w:val="1"/>
        <w:rPr>
          <w:b/>
          <w:smallCaps/>
          <w:color w:val="FFC000"/>
          <w:sz w:val="28"/>
        </w:rPr>
      </w:pPr>
      <w:bookmarkStart w:id="104" w:name="_Toc531594416"/>
      <w:r w:rsidRPr="00A52244">
        <w:rPr>
          <w:b/>
          <w:smallCaps/>
          <w:color w:val="FFC000"/>
          <w:sz w:val="28"/>
        </w:rPr>
        <w:t xml:space="preserve">Article 19.1 : Prime de </w:t>
      </w:r>
      <w:bookmarkEnd w:id="104"/>
      <w:r w:rsidRPr="00A52244">
        <w:rPr>
          <w:b/>
          <w:smallCaps/>
          <w:color w:val="FFC000"/>
          <w:sz w:val="28"/>
        </w:rPr>
        <w:t>DEPART  VOLONTAIRE A LA RETRAITE</w:t>
      </w:r>
    </w:p>
    <w:p w:rsidP="00697BC9" w:rsidR="00697BC9" w:rsidRDefault="00697BC9" w:rsidRPr="00697BC9"/>
    <w:p w:rsidP="00697BC9" w:rsidR="00697BC9" w:rsidRDefault="00697BC9" w:rsidRPr="00697BC9">
      <w:pPr>
        <w:tabs>
          <w:tab w:pos="1440" w:val="clear"/>
          <w:tab w:pos="4320" w:val="clear"/>
        </w:tabs>
        <w:spacing w:after="100" w:afterAutospacing="1" w:before="100" w:beforeAutospacing="1"/>
        <w:jc w:val="left"/>
        <w:rPr>
          <w:bCs w:val="0"/>
          <w:szCs w:val="22"/>
        </w:rPr>
      </w:pPr>
      <w:r w:rsidRPr="00697BC9">
        <w:rPr>
          <w:bCs w:val="0"/>
          <w:szCs w:val="22"/>
        </w:rPr>
        <w:t>Lorsque le salarié prend l’initiative de son départ en retraite, il ne s’agit pas d’une démission, mais d’un mode spécifique de rupture du contrat de travail.</w:t>
      </w:r>
    </w:p>
    <w:p w:rsidP="00697BC9" w:rsidR="00697BC9" w:rsidRDefault="00697BC9" w:rsidRPr="00697BC9">
      <w:pPr>
        <w:tabs>
          <w:tab w:pos="1440" w:val="clear"/>
          <w:tab w:pos="4320" w:val="clear"/>
        </w:tabs>
        <w:spacing w:after="100" w:afterAutospacing="1" w:before="100" w:beforeAutospacing="1"/>
        <w:jc w:val="left"/>
        <w:rPr>
          <w:bCs w:val="0"/>
          <w:szCs w:val="22"/>
        </w:rPr>
      </w:pPr>
      <w:r w:rsidRPr="00697BC9">
        <w:rPr>
          <w:bCs w:val="0"/>
          <w:szCs w:val="22"/>
        </w:rPr>
        <w:t>Le salarié quittant volontairement l’entreprise pour bénéficier d’une pension de vieillesse a droit, sous réserve des dispositions plus favorables d’une convention ou d’un accord collectif de travail ou du contrat de travail, à une indemnité de départ en retraite conventionnelle ou contractuelle ou si elle est plus avantageuse, équivalente à :</w:t>
      </w:r>
    </w:p>
    <w:p w:rsidP="00697BC9" w:rsidR="00697BC9" w:rsidRDefault="00697BC9" w:rsidRPr="00697BC9">
      <w:pPr>
        <w:numPr>
          <w:ilvl w:val="0"/>
          <w:numId w:val="40"/>
        </w:numPr>
        <w:tabs>
          <w:tab w:pos="1440" w:val="clear"/>
          <w:tab w:pos="4320" w:val="clear"/>
        </w:tabs>
        <w:spacing w:after="100" w:afterAutospacing="1" w:before="100" w:beforeAutospacing="1"/>
        <w:jc w:val="left"/>
        <w:rPr>
          <w:bCs w:val="0"/>
          <w:szCs w:val="22"/>
        </w:rPr>
      </w:pPr>
      <w:r w:rsidRPr="00697BC9">
        <w:rPr>
          <w:bCs w:val="0"/>
          <w:szCs w:val="22"/>
        </w:rPr>
        <w:t xml:space="preserve">un </w:t>
      </w:r>
      <w:proofErr w:type="spellStart"/>
      <w:r w:rsidRPr="00697BC9">
        <w:rPr>
          <w:bCs w:val="0"/>
          <w:szCs w:val="22"/>
        </w:rPr>
        <w:t>demi-mois</w:t>
      </w:r>
      <w:proofErr w:type="spellEnd"/>
      <w:r w:rsidRPr="00697BC9">
        <w:rPr>
          <w:bCs w:val="0"/>
          <w:szCs w:val="22"/>
        </w:rPr>
        <w:t xml:space="preserve"> de salaire après 10 ans d’ancienneté ;</w:t>
      </w:r>
    </w:p>
    <w:p w:rsidP="00697BC9" w:rsidR="00697BC9" w:rsidRDefault="00697BC9" w:rsidRPr="00697BC9">
      <w:pPr>
        <w:numPr>
          <w:ilvl w:val="0"/>
          <w:numId w:val="40"/>
        </w:numPr>
        <w:tabs>
          <w:tab w:pos="1440" w:val="clear"/>
          <w:tab w:pos="4320" w:val="clear"/>
        </w:tabs>
        <w:spacing w:after="100" w:afterAutospacing="1" w:before="100" w:beforeAutospacing="1"/>
        <w:jc w:val="left"/>
        <w:rPr>
          <w:bCs w:val="0"/>
          <w:szCs w:val="22"/>
        </w:rPr>
      </w:pPr>
      <w:r w:rsidRPr="00697BC9">
        <w:rPr>
          <w:bCs w:val="0"/>
          <w:szCs w:val="22"/>
        </w:rPr>
        <w:t>1 mois de salaire après 15 ans d’ancienneté ;</w:t>
      </w:r>
    </w:p>
    <w:p w:rsidP="00697BC9" w:rsidR="00697BC9" w:rsidRDefault="00697BC9" w:rsidRPr="00697BC9">
      <w:pPr>
        <w:numPr>
          <w:ilvl w:val="0"/>
          <w:numId w:val="40"/>
        </w:numPr>
        <w:tabs>
          <w:tab w:pos="1440" w:val="clear"/>
          <w:tab w:pos="4320" w:val="clear"/>
        </w:tabs>
        <w:spacing w:after="100" w:afterAutospacing="1" w:before="100" w:beforeAutospacing="1"/>
        <w:jc w:val="left"/>
        <w:rPr>
          <w:bCs w:val="0"/>
          <w:szCs w:val="22"/>
        </w:rPr>
      </w:pPr>
      <w:r w:rsidRPr="00697BC9">
        <w:rPr>
          <w:bCs w:val="0"/>
          <w:szCs w:val="22"/>
        </w:rPr>
        <w:t>1 mois et demi de salaire après 20 ans d’ancienneté ;</w:t>
      </w:r>
    </w:p>
    <w:p w:rsidP="00697BC9" w:rsidR="00697BC9" w:rsidRDefault="00697BC9" w:rsidRPr="00697BC9">
      <w:pPr>
        <w:numPr>
          <w:ilvl w:val="0"/>
          <w:numId w:val="40"/>
        </w:numPr>
        <w:tabs>
          <w:tab w:pos="1440" w:val="clear"/>
          <w:tab w:pos="4320" w:val="clear"/>
        </w:tabs>
        <w:spacing w:after="100" w:afterAutospacing="1" w:before="100" w:beforeAutospacing="1"/>
        <w:jc w:val="left"/>
        <w:rPr>
          <w:bCs w:val="0"/>
          <w:szCs w:val="22"/>
        </w:rPr>
      </w:pPr>
      <w:r w:rsidRPr="00697BC9">
        <w:rPr>
          <w:bCs w:val="0"/>
          <w:szCs w:val="22"/>
        </w:rPr>
        <w:t>2 mois de salaire après 30 ans d’ancienneté.</w:t>
      </w:r>
    </w:p>
    <w:p w:rsidP="00697BC9" w:rsidR="00697BC9" w:rsidRDefault="00697BC9" w:rsidRPr="00697BC9">
      <w:pPr>
        <w:tabs>
          <w:tab w:pos="1440" w:val="clear"/>
          <w:tab w:pos="4320" w:val="clear"/>
        </w:tabs>
        <w:spacing w:after="100" w:afterAutospacing="1" w:before="100" w:beforeAutospacing="1"/>
        <w:jc w:val="left"/>
        <w:rPr>
          <w:bCs w:val="0"/>
          <w:szCs w:val="22"/>
        </w:rPr>
      </w:pPr>
      <w:r w:rsidRPr="00697BC9">
        <w:rPr>
          <w:bCs w:val="0"/>
          <w:szCs w:val="22"/>
        </w:rPr>
        <w:t xml:space="preserve">Le salaire à prendre en considération pour le calcul de l’indemnité est, selon la formule la plus avantageuse pour l’intéressé, le salaire moyen des 12 derniers mois ou celui des 3 derniers mois avec la prise en compte au prorata </w:t>
      </w:r>
      <w:proofErr w:type="spellStart"/>
      <w:r w:rsidRPr="00697BC9">
        <w:rPr>
          <w:bCs w:val="0"/>
          <w:szCs w:val="22"/>
        </w:rPr>
        <w:t>temporis</w:t>
      </w:r>
      <w:proofErr w:type="spellEnd"/>
      <w:r w:rsidRPr="00697BC9">
        <w:rPr>
          <w:bCs w:val="0"/>
          <w:szCs w:val="22"/>
        </w:rPr>
        <w:t xml:space="preserve"> des primes et gratifications de caractère annuel ou exceptionnel.</w:t>
      </w:r>
    </w:p>
    <w:p w:rsidP="00697BC9" w:rsidR="00697BC9" w:rsidRDefault="00697BC9" w:rsidRPr="00A52244">
      <w:pPr>
        <w:tabs>
          <w:tab w:pos="1440" w:val="clear"/>
          <w:tab w:pos="4320" w:val="clear"/>
        </w:tabs>
        <w:spacing w:after="100" w:afterAutospacing="1" w:before="100" w:beforeAutospacing="1"/>
        <w:jc w:val="left"/>
        <w:rPr>
          <w:bCs w:val="0"/>
          <w:szCs w:val="22"/>
        </w:rPr>
      </w:pPr>
      <w:r w:rsidRPr="00697BC9">
        <w:rPr>
          <w:bCs w:val="0"/>
          <w:szCs w:val="22"/>
        </w:rPr>
        <w:t>L’indemnité de départ à la retraite (hors Plan de sauvegarde de l’emploi) a un caractère de salaire et non pas de dommages et intérêts. Elle est assujettie dès le 1</w:t>
      </w:r>
      <w:r w:rsidRPr="00697BC9">
        <w:rPr>
          <w:bCs w:val="0"/>
          <w:szCs w:val="22"/>
          <w:vertAlign w:val="superscript"/>
        </w:rPr>
        <w:t>er</w:t>
      </w:r>
      <w:r w:rsidRPr="00697BC9">
        <w:rPr>
          <w:bCs w:val="0"/>
          <w:szCs w:val="22"/>
        </w:rPr>
        <w:t xml:space="preserve"> euro aux </w:t>
      </w:r>
      <w:r w:rsidRPr="00A52244">
        <w:rPr>
          <w:bCs w:val="0"/>
          <w:szCs w:val="22"/>
        </w:rPr>
        <w:t xml:space="preserve">cotisations de </w:t>
      </w:r>
      <w:hyperlink r:id="rId19" w:history="1">
        <w:r w:rsidRPr="00A52244">
          <w:rPr>
            <w:bCs w:val="0"/>
            <w:szCs w:val="22"/>
          </w:rPr>
          <w:t>Sécurité sociale</w:t>
        </w:r>
      </w:hyperlink>
      <w:r w:rsidRPr="00A52244">
        <w:rPr>
          <w:bCs w:val="0"/>
          <w:szCs w:val="22"/>
        </w:rPr>
        <w:t xml:space="preserve"> ainsi qu’à la </w:t>
      </w:r>
      <w:hyperlink r:id="rId20" w:history="1">
        <w:r w:rsidRPr="00A52244">
          <w:rPr>
            <w:bCs w:val="0"/>
            <w:szCs w:val="22"/>
          </w:rPr>
          <w:t>CSG</w:t>
        </w:r>
      </w:hyperlink>
      <w:r w:rsidRPr="00A52244">
        <w:rPr>
          <w:bCs w:val="0"/>
          <w:szCs w:val="22"/>
        </w:rPr>
        <w:t>-</w:t>
      </w:r>
      <w:hyperlink r:id="rId21" w:history="1">
        <w:r w:rsidRPr="00A52244">
          <w:rPr>
            <w:bCs w:val="0"/>
            <w:szCs w:val="22"/>
          </w:rPr>
          <w:t>CRDS</w:t>
        </w:r>
      </w:hyperlink>
      <w:r w:rsidRPr="00A52244">
        <w:rPr>
          <w:bCs w:val="0"/>
          <w:szCs w:val="22"/>
        </w:rPr>
        <w:t>.</w:t>
      </w:r>
    </w:p>
    <w:p w:rsidP="0012217A" w:rsidR="00090C87" w:rsidRDefault="00090C87" w:rsidRPr="00697BC9">
      <w:pPr>
        <w:rPr>
          <w:szCs w:val="22"/>
        </w:rPr>
      </w:pPr>
    </w:p>
    <w:p w:rsidP="0012217A" w:rsidR="00090C87" w:rsidRDefault="00090C87" w:rsidRPr="00697BC9">
      <w:pPr>
        <w:rPr>
          <w:szCs w:val="22"/>
        </w:rPr>
      </w:pPr>
    </w:p>
    <w:p w:rsidP="0012217A" w:rsidR="00B54BC8" w:rsidRDefault="00B54BC8" w:rsidRPr="00697BC9">
      <w:pPr>
        <w:rPr>
          <w:szCs w:val="22"/>
        </w:rPr>
      </w:pPr>
    </w:p>
    <w:p w:rsidP="0012217A" w:rsidR="001D2FD2" w:rsidRDefault="001D2FD2" w:rsidRPr="002D68E4">
      <w:pPr>
        <w:tabs>
          <w:tab w:pos="1440" w:val="clear"/>
          <w:tab w:pos="4320" w:val="clear"/>
        </w:tabs>
      </w:pPr>
    </w:p>
    <w:p w:rsidP="0012217A" w:rsidR="001D2FD2" w:rsidRDefault="001D2FD2" w:rsidRPr="002D68E4">
      <w:pPr>
        <w:tabs>
          <w:tab w:pos="1440" w:val="clear"/>
          <w:tab w:pos="4320" w:val="clear"/>
        </w:tabs>
      </w:pPr>
    </w:p>
    <w:p w:rsidP="00844C5E" w:rsidR="0053307D" w:rsidRDefault="008F0B12" w:rsidRPr="00844C5E">
      <w:pPr>
        <w:tabs>
          <w:tab w:pos="1440" w:val="clear"/>
          <w:tab w:pos="4320" w:val="clear"/>
        </w:tabs>
        <w:rPr>
          <w:b/>
          <w:bCs w:val="0"/>
          <w:sz w:val="32"/>
        </w:rPr>
      </w:pPr>
      <w:r>
        <w:br w:type="page"/>
      </w:r>
    </w:p>
    <w:p w:rsidP="0012217A" w:rsidR="001F2BF3" w:rsidRDefault="001F2BF3" w:rsidRPr="002D68E4">
      <w:pPr>
        <w:pStyle w:val="Titre1"/>
      </w:pPr>
      <w:bookmarkStart w:id="105" w:name="_Toc70606077"/>
      <w:r w:rsidRPr="002D68E4">
        <w:lastRenderedPageBreak/>
        <w:t xml:space="preserve">Titre </w:t>
      </w:r>
      <w:r w:rsidR="008F0B12" w:rsidRPr="002D68E4">
        <w:t>2</w:t>
      </w:r>
      <w:r w:rsidR="008F0B12">
        <w:t>0</w:t>
      </w:r>
      <w:r w:rsidR="008F0B12" w:rsidRPr="002D68E4">
        <w:t xml:space="preserve"> </w:t>
      </w:r>
      <w:r w:rsidRPr="002D68E4">
        <w:t>– Télétravail</w:t>
      </w:r>
      <w:bookmarkEnd w:id="105"/>
      <w:r w:rsidRPr="002D68E4">
        <w:t xml:space="preserve"> </w:t>
      </w:r>
    </w:p>
    <w:p w:rsidP="0012217A" w:rsidR="0053307D" w:rsidRDefault="0053307D"/>
    <w:p w:rsidP="0012217A" w:rsidR="00783C29" w:rsidRDefault="00783C29">
      <w:r>
        <w:rPr>
          <w:noProof/>
        </w:rPr>
        <mc:AlternateContent>
          <mc:Choice Requires="wps">
            <w:drawing>
              <wp:inline distB="0" distL="0" distR="0" distT="0" wp14:anchorId="62AF8CFD" wp14:editId="03C0C032">
                <wp:extent cx="6010275" cy="1403985"/>
                <wp:effectExtent b="25400" l="19050" r="28575" t="19050"/>
                <wp:docPr id="3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783C29" w:rsidR="00CA2B35" w:rsidRDefault="00CA2B35" w:rsidRPr="002D68E4">
                            <w:r w:rsidRPr="00783C29">
                              <w:t xml:space="preserve"> </w:t>
                            </w:r>
                            <w:r w:rsidRPr="00A52244">
                              <w:t>Conformément aux articles L1222-9 et suivants du Code du travail, les modalités du télétravail peuvent être définies dans le cadre d'un accord collectif. Les dispositions suivantes reprennent en partie l'Accord-cadre européen sur le télétravail signé le 16 juillet 2002 et de l'Accord national interprofessionnel du 19 juillet 2005 sur le télétravail.</w:t>
                            </w:r>
                            <w:r>
                              <w:t xml:space="preserve"> </w:t>
                            </w:r>
                          </w:p>
                        </w:txbxContent>
                      </wps:txbx>
                      <wps:bodyPr anchor="t" anchorCtr="0" bIns="45720" lIns="91440" rIns="91440" rot="0" tIns="45720" vert="horz" wrap="square">
                        <a:spAutoFit/>
                      </wps:bodyPr>
                    </wps:wsp>
                  </a:graphicData>
                </a:graphic>
              </wp:inline>
            </w:drawing>
          </mc:Choice>
          <mc:Fallback>
            <w:pict>
              <v:shape id="_x0000_s114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71nsNAIAAFkEAAAOAAAAZHJzL2Uyb0RvYy54bWysVE1v2zAMvQ/YfxB0X/zRpE2NOEWXLsOA 7gPodtmNluRYmCxpkhK7+/Wj5DTL1p2G+SCIIvX0+Eh6dTP2ihyE89LomhaznBKhmeFS72r65fP2 1ZISH0BzUEaLmj4KT2/WL1+sBluJ0nRGceEIgmhfDbamXQi2yjLPOtGDnxkrNDpb43oIaLpdxh0M iN6rrMzzy2wwjltnmPAeT+8mJ10n/LYVLHxsWy8CUTVFbiGtLq1NXLP1CqqdA9tJdqQB/8CiB6nx 0RPUHQQgeyefQfWSOeNNG2bM9JlpW8lEygGzKfI/snnowIqUC4rj7Ukm//9g2YfDJ0ckr+lFsaBE Q49F+oqlIlyQIMYgSBlFGqyvMPbBYnQYX5sRi50S9vbesG+eaLPpQO/ErXNm6ARwJFnEm9nZ1QnH R5BmeG84vgX7YBLQ2Lo+KoiaEETHYj2eCoQ8CMPDS9SovEKeDH3FPL+4Xi7SG1A9XbfOh7fC9CRu auqwAxI8HO59iHSgegqJr3mjJN9KpZLhds1GOXIA7JZt+o7ov4UpTYaalssFMnmOETtXnFCAMaHD /G8wvQzY+kr2NV3m8YtBUEXt3mie9gGkmvZIW+mjmFG/SckwNmMqXlGeqtQY/oj6OjP1Os4mbjrj flAyYJ/X1H/fgxOUqHcaa3RdzOdxMJIxX1yVaLhzT3PuAc0QqqaBkmm7CWmYkgz2Fmu5lUnlWPSJ yZE09m8S/zhrcUDO7RT164+w/gk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Xu9Z7DQCAABZ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62AF8CFD">
                <v:textbox style="mso-fit-shape-to-text:t">
                  <w:txbxContent>
                    <w:p w:rsidP="00783C29" w:rsidR="00CA2B35" w:rsidRDefault="00CA2B35" w:rsidRPr="002D68E4">
                      <w:r w:rsidRPr="00783C29">
                        <w:t xml:space="preserve"> </w:t>
                      </w:r>
                      <w:r w:rsidRPr="00A52244">
                        <w:t>Conformément aux articles L1222-9 et suivants du Code du travail, les modalités du télétravail peuvent être définies dans le cadre d'un accord collectif. Les dispositions suivantes reprennent en partie l'Accord-cadre européen sur le télétravail signé le 16 juillet 2002 et de l'Accord national interprofessionnel du 19 juillet 2005 sur le télétravail.</w:t>
                      </w:r>
                      <w:r>
                        <w:t xml:space="preserve"> </w:t>
                      </w:r>
                    </w:p>
                  </w:txbxContent>
                </v:textbox>
                <w10:anchorlock/>
              </v:shape>
            </w:pict>
          </mc:Fallback>
        </mc:AlternateContent>
      </w:r>
    </w:p>
    <w:p w:rsidP="0012217A" w:rsidR="001F2BF3" w:rsidRDefault="001F2BF3" w:rsidRPr="002D68E4"/>
    <w:p w:rsidP="0012217A" w:rsidR="008F29AF" w:rsidRDefault="008F29AF" w:rsidRPr="002D68E4"/>
    <w:p w:rsidP="000A4267" w:rsidR="0053307D" w:rsidRDefault="001F2BF3" w:rsidRPr="002D68E4">
      <w:pPr>
        <w:pStyle w:val="Titre2"/>
      </w:pPr>
      <w:bookmarkStart w:id="106" w:name="_Toc70606078"/>
      <w:r w:rsidRPr="002D68E4">
        <w:t xml:space="preserve">Article </w:t>
      </w:r>
      <w:r w:rsidR="008F0B12">
        <w:t>20</w:t>
      </w:r>
      <w:r w:rsidRPr="002D68E4">
        <w:t>.1 : Définitions</w:t>
      </w:r>
      <w:bookmarkEnd w:id="106"/>
    </w:p>
    <w:p w:rsidP="0012217A" w:rsidR="0053307D" w:rsidRDefault="0053307D"/>
    <w:p w:rsidP="0012217A" w:rsidR="00783C29" w:rsidRDefault="00783C29">
      <w:r>
        <w:rPr>
          <w:noProof/>
        </w:rPr>
        <mc:AlternateContent>
          <mc:Choice Requires="wps">
            <w:drawing>
              <wp:inline distB="0" distL="0" distR="0" distT="0" wp14:anchorId="2171143C" wp14:editId="0A21FE1E">
                <wp:extent cx="6010275" cy="1403985"/>
                <wp:effectExtent b="25400" l="19050" r="28575" t="19050"/>
                <wp:docPr id="3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783C29" w:rsidR="00CA2B35" w:rsidRDefault="00CA2B35" w:rsidRPr="002D68E4">
                            <w:pPr>
                              <w:ind w:hanging="1440" w:left="1440"/>
                              <w:rPr>
                                <w:b/>
                              </w:rPr>
                            </w:pPr>
                            <w:r>
                              <w:rPr>
                                <w:b/>
                              </w:rPr>
                              <w:t>20.1.</w:t>
                            </w:r>
                            <w:r w:rsidRPr="002D68E4">
                              <w:rPr>
                                <w:b/>
                              </w:rPr>
                              <w:t>1. Télétravail</w:t>
                            </w:r>
                          </w:p>
                          <w:p w:rsidP="00783C29" w:rsidR="00CA2B35" w:rsidRDefault="00CA2B35" w:rsidRPr="002D68E4">
                            <w:pPr>
                              <w:ind w:hanging="1440" w:left="1440"/>
                              <w:rPr>
                                <w:b/>
                              </w:rPr>
                            </w:pPr>
                          </w:p>
                          <w:p w:rsidP="00783C29" w:rsidR="00CA2B35" w:rsidRDefault="00CA2B35" w:rsidRPr="00783C29">
                            <w:r w:rsidRPr="002D68E4">
                              <w:t>Le télétravail correspond à la réalisation en tout ou partie au domicile du salarié d'un travail normalement effectué au sein de la structure.</w:t>
                            </w:r>
                          </w:p>
                        </w:txbxContent>
                      </wps:txbx>
                      <wps:bodyPr anchor="t" anchorCtr="0" bIns="45720" lIns="91440" rIns="91440" rot="0" tIns="45720" vert="horz" wrap="square">
                        <a:spAutoFit/>
                      </wps:bodyPr>
                    </wps:wsp>
                  </a:graphicData>
                </a:graphic>
              </wp:inline>
            </w:drawing>
          </mc:Choice>
          <mc:Fallback>
            <w:pict>
              <v:shape id="_x0000_s114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sjwImNQIAAFkEAAAOAAAAZHJzL2Uyb0RvYy54bWysVE1v2zAMvQ/YfxB0X/yRpE2NOEWXLsOA 7gPodtmNluRYmCxpkhK7/fWjlDTN1p2G+SCIIvX0+Eh6eT32iuyF89LomhaTnBKhmeFSb2v67evm zYISH0BzUEaLmj4IT69Xr18tB1uJ0nRGceEIgmhfDbamXQi2yjLPOtGDnxgrNDpb43oIaLptxh0M iN6rrMzzi2wwjltnmPAeT28PTrpK+G0rWPjctl4EomqK3EJaXVqbuGarJVRbB7aT7EgD/oFFD1Lj oyeoWwhAdk6+gOolc8abNkyY6TPTtpKJlANmU+R/ZHPfgRUpFxTH25NM/v/Bsk/7L45IXtNpgaXS 0GORvmOpCBckiDEIUkaRBusrjL23GB3Gt2bEYqeEvb0z7Icn2qw70Ftx45wZOgEcSRbxZnZ29YDj I0gzfDQc34JdMAlobF0fFURNCKJjsR5OBUIehOHhBWpUXs4pYegrZvn0ajFPb0D1dN06H94L05O4 qanDDkjwsL/zIdKB6ikkvuaNknwjlUqG2zZr5cgesFs26Tui/xamNBlqWi7myOQlRuxccUIBxoQO s7/B9DJg6yvZ13SRxy8GQRW1e6d52geQ6rBH2kofxYz6HZQMYzOm4hXlNN6OUjeGP6C+zhx6HWcT N51xj5QM2Oc19T934AQl6oPGGl0Vs1kcjGTM5pclGu7c05x7QDOEqmmg5LBdhzRMSQZ7g7XcyKTy M5MjaezfJP5x1uKAnNsp6vmPsPoFAAD//wMAUEsDBBQABgAIAAAAIQCbDDZA3AAAAAUBAAAPAAAA ZHJzL2Rvd25yZXYueG1sTI9BT4QwEIXvJv6HZky8GLeAShQpGzXZxHgDjfFY6Ahk6QzSLrD/3upF L5O8vJf3vsm3qx3EjJPrmRTEmwgEUsOmp1bB2+vu8haE85qMHphQwREdbIvTk1xnhhcqca58K0IJ uUwr6LwfMyld06HVbsMjUvA+ebLaBzm10kx6CeV2kEkUpdLqnsJCp0d86rDZVwer4OPxangp9/VX +Xxc3jndcTVfsFLnZ+vDPQiPq/8Lww9+QIciMNV8IOPEoCA84n9v8O6u0xsQtYIkiWOQRS7/0xff AAAA//8DAFBLAQItABQABgAIAAAAIQC2gziS/gAAAOEBAAATAAAAAAAAAAAAAAAAAAAAAABbQ29u dGVudF9UeXBlc10ueG1sUEsBAi0AFAAGAAgAAAAhADj9If/WAAAAlAEAAAsAAAAAAAAAAAAAAAAA LwEAAF9yZWxzLy5yZWxzUEsBAi0AFAAGAAgAAAAhAKyPAiY1AgAAWQQAAA4AAAAAAAAAAAAAAAAA LgIAAGRycy9lMm9Eb2MueG1sUEsBAi0AFAAGAAgAAAAhAJsMNkDcAAAABQEAAA8AAAAAAAAAAAAA AAAAjwQAAGRycy9kb3ducmV2LnhtbFBLBQYAAAAABAAEAPMAAACYBQ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2171143C">
                <v:textbox style="mso-fit-shape-to-text:t">
                  <w:txbxContent>
                    <w:p w:rsidP="00783C29" w:rsidR="00CA2B35" w:rsidRDefault="00CA2B35" w:rsidRPr="002D68E4">
                      <w:pPr>
                        <w:ind w:hanging="1440" w:left="1440"/>
                        <w:rPr>
                          <w:b/>
                        </w:rPr>
                      </w:pPr>
                      <w:r>
                        <w:rPr>
                          <w:b/>
                        </w:rPr>
                        <w:t>20.1.</w:t>
                      </w:r>
                      <w:r w:rsidRPr="002D68E4">
                        <w:rPr>
                          <w:b/>
                        </w:rPr>
                        <w:t>1. Télétravail</w:t>
                      </w:r>
                    </w:p>
                    <w:p w:rsidP="00783C29" w:rsidR="00CA2B35" w:rsidRDefault="00CA2B35" w:rsidRPr="002D68E4">
                      <w:pPr>
                        <w:ind w:hanging="1440" w:left="1440"/>
                        <w:rPr>
                          <w:b/>
                        </w:rPr>
                      </w:pPr>
                    </w:p>
                    <w:p w:rsidP="00783C29" w:rsidR="00CA2B35" w:rsidRDefault="00CA2B35" w:rsidRPr="00783C29">
                      <w:r w:rsidRPr="002D68E4">
                        <w:t>Le télétravail correspond à la réalisation en tout ou partie au domicile du salarié d'un travail normalement effectué au sein de la structure.</w:t>
                      </w:r>
                    </w:p>
                  </w:txbxContent>
                </v:textbox>
                <w10:anchorlock/>
              </v:shape>
            </w:pict>
          </mc:Fallback>
        </mc:AlternateContent>
      </w:r>
    </w:p>
    <w:p w:rsidP="0012217A" w:rsidR="00783C29" w:rsidRDefault="00783C29" w:rsidRPr="002D68E4"/>
    <w:p w:rsidP="0012217A" w:rsidR="0053307D" w:rsidRDefault="00783C29" w:rsidRPr="002D68E4">
      <w:r>
        <w:rPr>
          <w:noProof/>
        </w:rPr>
        <mc:AlternateContent>
          <mc:Choice Requires="wps">
            <w:drawing>
              <wp:inline distB="0" distL="0" distR="0" distT="0" wp14:anchorId="519AEEB4" wp14:editId="3FC44808">
                <wp:extent cx="6010275" cy="1403985"/>
                <wp:effectExtent b="25400" l="19050" r="28575" t="19050"/>
                <wp:docPr id="3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783C29" w:rsidR="00CA2B35" w:rsidRDefault="00CA2B35" w:rsidRPr="002D68E4">
                            <w:pPr>
                              <w:rPr>
                                <w:b/>
                              </w:rPr>
                            </w:pPr>
                            <w:r>
                              <w:rPr>
                                <w:b/>
                              </w:rPr>
                              <w:t>20.1.</w:t>
                            </w:r>
                            <w:r w:rsidRPr="002D68E4">
                              <w:rPr>
                                <w:b/>
                              </w:rPr>
                              <w:t>2. Télétravailleur</w:t>
                            </w:r>
                          </w:p>
                          <w:p w:rsidP="00783C29" w:rsidR="00CA2B35" w:rsidRDefault="00CA2B35" w:rsidRPr="002D68E4">
                            <w:pPr>
                              <w:rPr>
                                <w:b/>
                              </w:rPr>
                            </w:pPr>
                          </w:p>
                          <w:p w:rsidP="00783C29" w:rsidR="00CA2B35" w:rsidRDefault="00CA2B35" w:rsidRPr="00783C29">
                            <w:r w:rsidRPr="002D68E4">
                              <w:t>Est considéré comme télétravailleur tout salarié qui effectue toute ou partie de son activité professionnelle au sein de son domicile.</w:t>
                            </w:r>
                          </w:p>
                        </w:txbxContent>
                      </wps:txbx>
                      <wps:bodyPr anchor="t" anchorCtr="0" bIns="45720" lIns="91440" rIns="91440" rot="0" tIns="45720" vert="horz" wrap="square">
                        <a:spAutoFit/>
                      </wps:bodyPr>
                    </wps:wsp>
                  </a:graphicData>
                </a:graphic>
              </wp:inline>
            </w:drawing>
          </mc:Choice>
          <mc:Fallback>
            <w:pict>
              <v:shape id="_x0000_s115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rKV3QNAIAAFkEAAAOAAAAZHJzL2Uyb0RvYy54bWysVEtv2zAMvg/YfxB0X/xo0qZGnKJLl2FA 9wC6XXajJTkWJkuapMROf/0oJU2zdadhPgikSH0kP5Je3Iy9IjvhvDS6psUkp0RoZrjUm5p++7p+ M6fEB9AclNGipnvh6c3y9avFYCtRms4oLhxBEO2rwda0C8FWWeZZJ3rwE2OFRmNrXA8BVbfJuIMB 0XuVlXl+mQ3GcesME97j7d3BSJcJv20FC5/b1otAVE0xt5BOl84mntlyAdXGge0kO6YB/5BFD1Jj 0BPUHQQgWydfQPWSOeNNGybM9JlpW8lEqgGrKfI/qnnowIpUC5Lj7Ykm//9g2afdF0ckr+lFWVCi occmfcdWES5IEGMQpIwkDdZX6Ptg0TuMb82IzU4Fe3tv2A9PtFl1oDfi1jkzdAI4JlnEl9nZ0wOO jyDN8NFwjAXbYBLQ2Lo+MoicEETHZu1PDcI8CMPLS+SovJpRwtBWTPOL6/ksxYDq6bl1PrwXpidR qKnDCUjwsLv3IaYD1ZNLjOaNknwtlUqK2zQr5cgOcFrW6Tui/+amNBlqWs5nmMlLjDi54oQCjAkd pn+D6WXA0Veyr+k8j190gipy907zJAeQ6iBj2kofyYz8HZgMYzOm5hVlChGpbgzfI7/OHGYddxOF zrhHSgac85r6n1twghL1QWOProvpNC5GUqazqxIVd25pzi2gGULVNFByEFchLVOiwd5iL9cysfyc yTFpnN9E/nHX4oKc68nr+Y+w/AU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qyld0DQCAABZ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519AEEB4">
                <v:textbox style="mso-fit-shape-to-text:t">
                  <w:txbxContent>
                    <w:p w:rsidP="00783C29" w:rsidR="00CA2B35" w:rsidRDefault="00CA2B35" w:rsidRPr="002D68E4">
                      <w:pPr>
                        <w:rPr>
                          <w:b/>
                        </w:rPr>
                      </w:pPr>
                      <w:r>
                        <w:rPr>
                          <w:b/>
                        </w:rPr>
                        <w:t>20.1.</w:t>
                      </w:r>
                      <w:r w:rsidRPr="002D68E4">
                        <w:rPr>
                          <w:b/>
                        </w:rPr>
                        <w:t>2. Télétravailleur</w:t>
                      </w:r>
                    </w:p>
                    <w:p w:rsidP="00783C29" w:rsidR="00CA2B35" w:rsidRDefault="00CA2B35" w:rsidRPr="002D68E4">
                      <w:pPr>
                        <w:rPr>
                          <w:b/>
                        </w:rPr>
                      </w:pPr>
                    </w:p>
                    <w:p w:rsidP="00783C29" w:rsidR="00CA2B35" w:rsidRDefault="00CA2B35" w:rsidRPr="00783C29">
                      <w:r w:rsidRPr="002D68E4">
                        <w:t>Est considéré comme télétravailleur tout salarié qui effectue toute ou partie de son activité professionnelle au sein de son domicile.</w:t>
                      </w:r>
                    </w:p>
                  </w:txbxContent>
                </v:textbox>
                <w10:anchorlock/>
              </v:shape>
            </w:pict>
          </mc:Fallback>
        </mc:AlternateContent>
      </w:r>
    </w:p>
    <w:p w:rsidP="0012217A" w:rsidR="00BC6C54" w:rsidRDefault="00BC6C54" w:rsidRPr="002D68E4"/>
    <w:p w:rsidP="000A4267" w:rsidR="0053307D" w:rsidRDefault="001F2BF3" w:rsidRPr="002D68E4">
      <w:pPr>
        <w:pStyle w:val="Titre2"/>
      </w:pPr>
      <w:bookmarkStart w:id="107" w:name="_Toc70606079"/>
      <w:r w:rsidRPr="002D68E4">
        <w:t xml:space="preserve">Article </w:t>
      </w:r>
      <w:r w:rsidR="008F0B12">
        <w:t>20</w:t>
      </w:r>
      <w:r w:rsidR="005B5F6D" w:rsidRPr="002D68E4">
        <w:t>.</w:t>
      </w:r>
      <w:r w:rsidRPr="002D68E4">
        <w:t>2</w:t>
      </w:r>
      <w:r w:rsidR="005B5F6D" w:rsidRPr="002D68E4">
        <w:t xml:space="preserve"> : </w:t>
      </w:r>
      <w:r w:rsidRPr="002D68E4">
        <w:t>Champ d'application</w:t>
      </w:r>
      <w:bookmarkEnd w:id="107"/>
    </w:p>
    <w:p w:rsidP="0012217A" w:rsidR="0053307D" w:rsidRDefault="0053307D"/>
    <w:p w:rsidP="0012217A" w:rsidR="00783C29" w:rsidRDefault="00783C29">
      <w:r>
        <w:rPr>
          <w:noProof/>
        </w:rPr>
        <mc:AlternateContent>
          <mc:Choice Requires="wps">
            <w:drawing>
              <wp:inline distB="0" distL="0" distR="0" distT="0" wp14:anchorId="4F84C555" wp14:editId="33932758">
                <wp:extent cx="6010275" cy="1403985"/>
                <wp:effectExtent b="25400" l="19050" r="28575" t="19050"/>
                <wp:docPr id="3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783C29" w:rsidR="00CA2B35" w:rsidRDefault="00CA2B35" w:rsidRPr="00783C29">
                            <w:r w:rsidRPr="002D68E4">
                              <w:t>Le présent accord s'applique aux salariés permanents.</w:t>
                            </w:r>
                          </w:p>
                        </w:txbxContent>
                      </wps:txbx>
                      <wps:bodyPr anchor="t" anchorCtr="0" bIns="45720" lIns="91440" rIns="91440" rot="0" tIns="45720" vert="horz" wrap="square">
                        <a:spAutoFit/>
                      </wps:bodyPr>
                    </wps:wsp>
                  </a:graphicData>
                </a:graphic>
              </wp:inline>
            </w:drawing>
          </mc:Choice>
          <mc:Fallback>
            <w:pict>
              <v:shape id="_x0000_s115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K2OH7NQIAAFkEAAAOAAAAZHJzL2Uyb0RvYy54bWysVE1v2zAMvQ/YfxB0X/zRpE2NOEWXLsOA 7gPodtmNluRYmCxpkhI7/fWjlDTN1p2G+SCIIvX0+Eh6cTP2iuyE89LomhaTnBKhmeFSb2r67ev6 zZwSH0BzUEaLmu6FpzfL168Wg61EaTqjuHAEQbSvBlvTLgRbZZlnnejBT4wVGp2tcT0ENN0m4w4G RO9VVub5ZTYYx60zTHiPp3cHJ10m/LYVLHxuWy8CUTVFbiGtLq1NXLPlAqqNA9tJdqQB/8CiB6nx 0RPUHQQgWydfQPWSOeNNGybM9JlpW8lEygGzKfI/snnowIqUC4rj7Ukm//9g2afdF0ckr+lFWVKi occifcdSES5IEGMQpIwiDdZXGPtgMTqMb82IxU4Je3tv2A9PtFl1oDfi1jkzdAI4kizizezs6gHH R5Bm+Gg4vgXbYBLQ2Lo+KoiaEETHYu1PBUIehOHhJWpUXs0oYegrpvnF9XyW3oDq6bp1PrwXpidx U1OHHZDgYXfvQ6QD1VNIfM0bJflaKpUMt2lWypEdYLes03dE/y1MaTLUtJzPkMlLjNi54oQCjAkd pn+D6WXA1leyr+k8j18Mgipq907ztA8g1WGPtJU+ihn1OygZxmZMxSvKpEOUujF8j/o6c+h1nE3c dMY9UjJgn9fU/9yCE5SoDxprdF1Mp3EwkjGdXZVouHNPc+4BzRCqpoGSw3YV0jAlGewt1nItk8rP TI6ksX+T+MdZiwNybqeo5z/C8hcAAAD//wMAUEsDBBQABgAIAAAAIQCbDDZA3AAAAAUBAAAPAAAA ZHJzL2Rvd25yZXYueG1sTI9BT4QwEIXvJv6HZky8GLeAShQpGzXZxHgDjfFY6Ahk6QzSLrD/3upF L5O8vJf3vsm3qx3EjJPrmRTEmwgEUsOmp1bB2+vu8haE85qMHphQwREdbIvTk1xnhhcqca58K0IJ uUwr6LwfMyld06HVbsMjUvA+ebLaBzm10kx6CeV2kEkUpdLqnsJCp0d86rDZVwer4OPxangp9/VX +Xxc3jndcTVfsFLnZ+vDPQiPq/8Lww9+QIciMNV8IOPEoCA84n9v8O6u0xsQtYIkiWOQRS7/0xff AAAA//8DAFBLAQItABQABgAIAAAAIQC2gziS/gAAAOEBAAATAAAAAAAAAAAAAAAAAAAAAABbQ29u dGVudF9UeXBlc10ueG1sUEsBAi0AFAAGAAgAAAAhADj9If/WAAAAlAEAAAsAAAAAAAAAAAAAAAAA LwEAAF9yZWxzLy5yZWxzUEsBAi0AFAAGAAgAAAAhAIrY4fs1AgAAWQQAAA4AAAAAAAAAAAAAAAAA LgIAAGRycy9lMm9Eb2MueG1sUEsBAi0AFAAGAAgAAAAhAJsMNkDcAAAABQEAAA8AAAAAAAAAAAAA AAAAjwQAAGRycy9kb3ducmV2LnhtbFBLBQYAAAAABAAEAPMAAACYBQ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4F84C555">
                <v:textbox style="mso-fit-shape-to-text:t">
                  <w:txbxContent>
                    <w:p w:rsidP="00783C29" w:rsidR="00CA2B35" w:rsidRDefault="00CA2B35" w:rsidRPr="00783C29">
                      <w:r w:rsidRPr="002D68E4">
                        <w:t>Le présent accord s'applique aux salariés permanents.</w:t>
                      </w:r>
                    </w:p>
                  </w:txbxContent>
                </v:textbox>
                <w10:anchorlock/>
              </v:shape>
            </w:pict>
          </mc:Fallback>
        </mc:AlternateContent>
      </w:r>
    </w:p>
    <w:p w:rsidP="0012217A" w:rsidR="00783C29" w:rsidRDefault="00783C29" w:rsidRPr="002D68E4"/>
    <w:p w:rsidP="000A4267" w:rsidR="0053307D" w:rsidRDefault="001F2BF3" w:rsidRPr="002D68E4">
      <w:pPr>
        <w:pStyle w:val="Titre2"/>
      </w:pPr>
      <w:bookmarkStart w:id="108" w:name="_Toc70606080"/>
      <w:r w:rsidRPr="002D68E4">
        <w:t xml:space="preserve">Article </w:t>
      </w:r>
      <w:r w:rsidR="008F0B12" w:rsidRPr="002D68E4">
        <w:t>2</w:t>
      </w:r>
      <w:r w:rsidR="008F0B12">
        <w:t>0</w:t>
      </w:r>
      <w:r w:rsidR="005B5F6D" w:rsidRPr="002D68E4">
        <w:t>.</w:t>
      </w:r>
      <w:r w:rsidRPr="002D68E4">
        <w:t>3</w:t>
      </w:r>
      <w:r w:rsidR="005B5F6D" w:rsidRPr="002D68E4">
        <w:t xml:space="preserve"> : </w:t>
      </w:r>
      <w:r w:rsidRPr="002D68E4">
        <w:t>Conditions de passage au télétravail</w:t>
      </w:r>
      <w:bookmarkEnd w:id="108"/>
    </w:p>
    <w:p w:rsidP="0012217A" w:rsidR="0053307D" w:rsidRDefault="0053307D"/>
    <w:p w:rsidP="0012217A" w:rsidR="00783C29" w:rsidRDefault="00783C29">
      <w:r>
        <w:rPr>
          <w:noProof/>
        </w:rPr>
        <mc:AlternateContent>
          <mc:Choice Requires="wps">
            <w:drawing>
              <wp:inline distB="0" distL="0" distR="0" distT="0" wp14:anchorId="51503A9D" wp14:editId="0DE57BDE">
                <wp:extent cx="6010275" cy="1403985"/>
                <wp:effectExtent b="25400" l="19050" r="28575" t="19050"/>
                <wp:docPr id="3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783C29" w:rsidR="00CA2B35" w:rsidRDefault="00CA2B35" w:rsidRPr="002D68E4">
                            <w:pPr>
                              <w:rPr>
                                <w:b/>
                              </w:rPr>
                            </w:pPr>
                            <w:r>
                              <w:rPr>
                                <w:b/>
                              </w:rPr>
                              <w:t>20.3.</w:t>
                            </w:r>
                            <w:r w:rsidRPr="002D68E4">
                              <w:rPr>
                                <w:b/>
                              </w:rPr>
                              <w:t>1. Métiers concernés par le télétravail</w:t>
                            </w:r>
                          </w:p>
                          <w:p w:rsidP="00783C29" w:rsidR="00CA2B35" w:rsidRDefault="00CA2B35" w:rsidRPr="002D68E4"/>
                          <w:p w:rsidP="00783C29" w:rsidR="00CA2B35" w:rsidRDefault="00CA2B35" w:rsidRPr="002D68E4">
                            <w:r w:rsidRPr="002D68E4">
                              <w:t xml:space="preserve">Les métiers exercés actuellement dans la structure </w:t>
                            </w:r>
                            <w:r>
                              <w:t>Haut Services</w:t>
                            </w:r>
                            <w:r w:rsidRPr="002D68E4">
                              <w:t xml:space="preserve"> et pouvant être concernés par le télétravail sont : </w:t>
                            </w:r>
                          </w:p>
                          <w:p w:rsidP="00783C29" w:rsidR="00CA2B35" w:rsidRDefault="00CA2B35">
                            <w:r w:rsidRPr="002D68E4">
                              <w:t>-</w:t>
                            </w:r>
                            <w:r>
                              <w:t xml:space="preserve"> poste de direction</w:t>
                            </w:r>
                          </w:p>
                          <w:p w:rsidP="00783C29" w:rsidR="00CA2B35" w:rsidRDefault="00CA2B35" w:rsidRPr="00783C29">
                            <w:r>
                              <w:t>- Poste d’accompagnement socioprofessionnel</w:t>
                            </w:r>
                          </w:p>
                        </w:txbxContent>
                      </wps:txbx>
                      <wps:bodyPr anchor="t" anchorCtr="0" bIns="45720" lIns="91440" rIns="91440" rot="0" tIns="45720" vert="horz" wrap="square">
                        <a:spAutoFit/>
                      </wps:bodyPr>
                    </wps:wsp>
                  </a:graphicData>
                </a:graphic>
              </wp:inline>
            </w:drawing>
          </mc:Choice>
          <mc:Fallback>
            <w:pict>
              <v:shape id="_x0000_s115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ajfZaNgIAAFkEAAAOAAAAZHJzL2Uyb0RvYy54bWysVE1v2zAMvQ/YfxB0X/xRJ02NOEWXLsOA 7gPodtmNluVYmCxpkhK7/fWj5DTN1p2G+SCIIvX0+Eh6dT32khy4dUKrimazlBKumG6E2lX029ft myUlzoNqQGrFK/rAHb1ev361GkzJc91p2XBLEES5cjAV7bw3ZZI41vEe3EwbrtDZatuDR9PuksbC gOi9TPI0XSSDto2xmnHn8PR2ctJ1xG9bzvzntnXcE1lR5ObjauNahzVZr6DcWTCdYEca8A8sehAK Hz1B3YIHsrfiBVQvmNVOt37GdJ/othWMxxwwmyz9I5v7DgyPuaA4zpxkcv8Pln06fLFENBW9yAtK FPRYpO9YKtJw4vnoOcmDSINxJcbeG4z241s9YrFjws7cafbDEaU3Hagdv7FWDx2HBklm4WZydnXC cQGkHj7qBt+CvdcRaGxtHxRETQiiY7EeTgVCHoTh4QI1yi/nlDD0ZUV6cbWcxzegfLpurPPvue5J 2FTUYgdEeDjcOR/oQPkUEl5zWopmK6SMht3VG2nJAbBbtvE7ov8WJhUZKpov58jkJUboXH5CAca4 8sXfYHrhsfWl6Cu6TMMXgqAM2r1TTdx7EHLaI22pjmIG/SYl/ViPsXhZvgi3g9S1bh5QX6unXsfZ xE2n7SMlA/Z5Rd3PPVhOifygsEZXWVGEwYhGMb/M0bDnnvrcA4ohVEU9JdN24+MwRRnMDdZyK6LK z0yOpLF/o/jHWQsDcm7HqOc/wvoXAAAA//8DAFBLAwQUAAYACAAAACEAmww2QNwAAAAFAQAADwAA AGRycy9kb3ducmV2LnhtbEyPQU+EMBCF7yb+h2ZMvBi3gEoUKRs12cR4A43xWOgIZOkM0i6w/97q RS+TvLyX977Jt6sdxIyT65kUxJsIBFLDpqdWwdvr7vIWhPOajB6YUMERHWyL05NcZ4YXKnGufCtC CblMK+i8HzMpXdOh1W7DI1LwPnmy2gc5tdJMegnldpBJFKXS6p7CQqdHfOqw2VcHq+Dj8Wp4Kff1 V/l8XN453XE1X7BS52frwz0Ij6v/C8MPfkCHIjDVfCDjxKAgPOJ/b/DurtMbELWCJIljkEUu/9MX 3wAAAP//AwBQSwECLQAUAAYACAAAACEAtoM4kv4AAADhAQAAEwAAAAAAAAAAAAAAAAAAAAAAW0Nv bnRlbnRfVHlwZXNdLnhtbFBLAQItABQABgAIAAAAIQA4/SH/1gAAAJQBAAALAAAAAAAAAAAAAAAA AC8BAABfcmVscy8ucmVsc1BLAQItABQABgAIAAAAIQAajfZaNgIAAFkEAAAOAAAAAAAAAAAAAAAA AC4CAABkcnMvZTJvRG9jLnhtbFBLAQItABQABgAIAAAAIQCbDDZA3AAAAAUBAAAPAAAAAAAAAAAA AAAAAJAEAABkcnMvZG93bnJldi54bWxQSwUGAAAAAAQABADzAAAAmQU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51503A9D">
                <v:textbox style="mso-fit-shape-to-text:t">
                  <w:txbxContent>
                    <w:p w:rsidP="00783C29" w:rsidR="00CA2B35" w:rsidRDefault="00CA2B35" w:rsidRPr="002D68E4">
                      <w:pPr>
                        <w:rPr>
                          <w:b/>
                        </w:rPr>
                      </w:pPr>
                      <w:r>
                        <w:rPr>
                          <w:b/>
                        </w:rPr>
                        <w:t>20.3.</w:t>
                      </w:r>
                      <w:r w:rsidRPr="002D68E4">
                        <w:rPr>
                          <w:b/>
                        </w:rPr>
                        <w:t>1. Métiers concernés par le télétravail</w:t>
                      </w:r>
                    </w:p>
                    <w:p w:rsidP="00783C29" w:rsidR="00CA2B35" w:rsidRDefault="00CA2B35" w:rsidRPr="002D68E4"/>
                    <w:p w:rsidP="00783C29" w:rsidR="00CA2B35" w:rsidRDefault="00CA2B35" w:rsidRPr="002D68E4">
                      <w:r w:rsidRPr="002D68E4">
                        <w:t xml:space="preserve">Les métiers exercés actuellement dans la structure </w:t>
                      </w:r>
                      <w:r>
                        <w:t>Haut Services</w:t>
                      </w:r>
                      <w:r w:rsidRPr="002D68E4">
                        <w:t xml:space="preserve"> et pouvant être concernés par le télétravail sont : </w:t>
                      </w:r>
                    </w:p>
                    <w:p w:rsidP="00783C29" w:rsidR="00CA2B35" w:rsidRDefault="00CA2B35">
                      <w:r w:rsidRPr="002D68E4">
                        <w:t>-</w:t>
                      </w:r>
                      <w:r>
                        <w:t xml:space="preserve"> poste de direction</w:t>
                      </w:r>
                    </w:p>
                    <w:p w:rsidP="00783C29" w:rsidR="00CA2B35" w:rsidRDefault="00CA2B35" w:rsidRPr="00783C29">
                      <w:r>
                        <w:t>- Poste d’accompagnement socioprofessionnel</w:t>
                      </w:r>
                    </w:p>
                  </w:txbxContent>
                </v:textbox>
                <w10:anchorlock/>
              </v:shape>
            </w:pict>
          </mc:Fallback>
        </mc:AlternateContent>
      </w:r>
    </w:p>
    <w:p w:rsidP="0012217A" w:rsidR="0053307D" w:rsidRDefault="0053307D" w:rsidRPr="002D68E4"/>
    <w:p w:rsidP="0012217A" w:rsidR="00783C29" w:rsidRDefault="00783C29">
      <w:pPr>
        <w:rPr>
          <w:sz w:val="20"/>
        </w:rPr>
      </w:pPr>
      <w:r>
        <w:rPr>
          <w:noProof/>
        </w:rPr>
        <mc:AlternateContent>
          <mc:Choice Requires="wps">
            <w:drawing>
              <wp:inline distB="0" distL="0" distR="0" distT="0" wp14:anchorId="3D1695FD" wp14:editId="2684D8D6">
                <wp:extent cx="6010275" cy="1403985"/>
                <wp:effectExtent b="25400" l="19050" r="28575" t="19050"/>
                <wp:docPr id="3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783C29" w:rsidR="00CA2B35" w:rsidRDefault="00CA2B35" w:rsidRPr="002D68E4">
                            <w:pPr>
                              <w:rPr>
                                <w:b/>
                              </w:rPr>
                            </w:pPr>
                            <w:r>
                              <w:rPr>
                                <w:b/>
                              </w:rPr>
                              <w:t>20.3.</w:t>
                            </w:r>
                            <w:r w:rsidRPr="002D68E4">
                              <w:rPr>
                                <w:b/>
                              </w:rPr>
                              <w:t>2. Passage au télétravail</w:t>
                            </w:r>
                          </w:p>
                          <w:p w:rsidP="00783C29" w:rsidR="00CA2B35" w:rsidRDefault="00CA2B35" w:rsidRPr="002D68E4">
                            <w:pPr>
                              <w:rPr>
                                <w:b/>
                              </w:rPr>
                            </w:pPr>
                          </w:p>
                          <w:p w:rsidP="00783C29" w:rsidR="00CA2B35" w:rsidRDefault="00CA2B35">
                            <w:r w:rsidRPr="002D68E4">
                              <w:t>Le télétravail est accessible :</w:t>
                            </w:r>
                          </w:p>
                          <w:p w:rsidP="00783C29" w:rsidR="00CA2B35" w:rsidRDefault="00CA2B35" w:rsidRPr="002D68E4">
                            <w:r>
                              <w:t>-</w:t>
                            </w:r>
                            <w:r w:rsidRPr="002D68E4">
                              <w:t xml:space="preserve"> sur demande du salarié occupant un poste éligible au télétravail, la structure étant libre d'accepter ou de refuser la demande. Tout refus fait l'objet d'une motivation écrite ;</w:t>
                            </w:r>
                          </w:p>
                          <w:p w:rsidP="00783C29" w:rsidR="00CA2B35" w:rsidRDefault="00CA2B35" w:rsidRPr="002D68E4">
                            <w:r>
                              <w:t>-</w:t>
                            </w:r>
                            <w:r w:rsidRPr="002D68E4">
                              <w:t xml:space="preserve"> sur proposition de la structure, le salarié étant libre de refuser cette proposition, sans que cela soit un motif de rupture du contrat de travail ;</w:t>
                            </w:r>
                          </w:p>
                          <w:p w:rsidP="00783C29" w:rsidR="00CA2B35" w:rsidRDefault="00CA2B35" w:rsidRPr="00783C29">
                            <w:r>
                              <w:t>-</w:t>
                            </w:r>
                            <w:r w:rsidRPr="002D68E4">
                              <w:t xml:space="preserve"> lors de l'embauche.</w:t>
                            </w:r>
                          </w:p>
                        </w:txbxContent>
                      </wps:txbx>
                      <wps:bodyPr anchor="t" anchorCtr="0" bIns="45720" lIns="91440" rIns="91440" rot="0" tIns="45720" vert="horz" wrap="square">
                        <a:spAutoFit/>
                      </wps:bodyPr>
                    </wps:wsp>
                  </a:graphicData>
                </a:graphic>
              </wp:inline>
            </w:drawing>
          </mc:Choice>
          <mc:Fallback>
            <w:pict>
              <v:shape id="_x0000_s115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m+gZRNQIAAFkEAAAOAAAAZHJzL2Uyb0RvYy54bWysVE1v2zAMvQ/YfxB0X/zRpEmNOEWXLsOA 7gPodtmNluRYmCxpkhK7/fWjlDTN1p2G+SCIIvX0+Eh6eT32iuyF89LomhaTnBKhmeFSb2v67evm zYISH0BzUEaLmj4IT69Xr18tB1uJ0nRGceEIgmhfDbamXQi2yjLPOtGDnxgrNDpb43oIaLptxh0M iN6rrMzzy2wwjltnmPAeT28PTrpK+G0rWPjctl4EomqK3EJaXVqbuGarJVRbB7aT7EgD/oFFD1Lj oyeoWwhAdk6+gOolc8abNkyY6TPTtpKJlANmU+R/ZHPfgRUpFxTH25NM/v/Bsk/7L45IXtOLckaJ hh6L9B1LRbggQYxBkDKKNFhfYey9xegwvjUjFjsl7O2dYT880Wbdgd6KG+fM0AngSLKIN7Ozqwcc H0Ga4aPh+BbsgklAY+v6qCBqQhAdi/VwKhDyIAwPL1Gjco48GfqKaX5xtZilN6B6um6dD++F6Unc 1NRhByR42N/5EOlA9RQSX/NGSb6RSiXDbZu1cmQP2C2b9B3RfwtTmgw1LRczZPISI3auOKEAY0KH 6d9gehmw9ZXsa7rI4xeDoIravdM87QNIddgjbaWPYkb9DkqGsRlT8YpyHm9HqRvDH1BfZw69jrOJ m864R0oG7POa+p87cIIS9UFjja6K6TQORjKms3mJhjv3NOce0AyhahooOWzXIQ1TksHeYC03Mqn8 zORIGvs3iX+ctTgg53aKev4jrH4BAAD//wMAUEsDBBQABgAIAAAAIQCbDDZA3AAAAAUBAAAPAAAA ZHJzL2Rvd25yZXYueG1sTI9BT4QwEIXvJv6HZky8GLeAShQpGzXZxHgDjfFY6Ahk6QzSLrD/3upF L5O8vJf3vsm3qx3EjJPrmRTEmwgEUsOmp1bB2+vu8haE85qMHphQwREdbIvTk1xnhhcqca58K0IJ uUwr6LwfMyld06HVbsMjUvA+ebLaBzm10kx6CeV2kEkUpdLqnsJCp0d86rDZVwer4OPxangp9/VX +Xxc3jndcTVfsFLnZ+vDPQiPq/8Lww9+QIciMNV8IOPEoCA84n9v8O6u0xsQtYIkiWOQRS7/0xff AAAA//8DAFBLAQItABQABgAIAAAAIQC2gziS/gAAAOEBAAATAAAAAAAAAAAAAAAAAAAAAABbQ29u dGVudF9UeXBlc10ueG1sUEsBAi0AFAAGAAgAAAAhADj9If/WAAAAlAEAAAsAAAAAAAAAAAAAAAAA LwEAAF9yZWxzLy5yZWxzUEsBAi0AFAAGAAgAAAAhAKb6BlE1AgAAWQQAAA4AAAAAAAAAAAAAAAAA LgIAAGRycy9lMm9Eb2MueG1sUEsBAi0AFAAGAAgAAAAhAJsMNkDcAAAABQEAAA8AAAAAAAAAAAAA AAAAjwQAAGRycy9kb3ducmV2LnhtbFBLBQYAAAAABAAEAPMAAACYBQ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3D1695FD">
                <v:textbox style="mso-fit-shape-to-text:t">
                  <w:txbxContent>
                    <w:p w:rsidP="00783C29" w:rsidR="00CA2B35" w:rsidRDefault="00CA2B35" w:rsidRPr="002D68E4">
                      <w:pPr>
                        <w:rPr>
                          <w:b/>
                        </w:rPr>
                      </w:pPr>
                      <w:r>
                        <w:rPr>
                          <w:b/>
                        </w:rPr>
                        <w:t>20.3.</w:t>
                      </w:r>
                      <w:r w:rsidRPr="002D68E4">
                        <w:rPr>
                          <w:b/>
                        </w:rPr>
                        <w:t>2. Passage au télétravail</w:t>
                      </w:r>
                    </w:p>
                    <w:p w:rsidP="00783C29" w:rsidR="00CA2B35" w:rsidRDefault="00CA2B35" w:rsidRPr="002D68E4">
                      <w:pPr>
                        <w:rPr>
                          <w:b/>
                        </w:rPr>
                      </w:pPr>
                    </w:p>
                    <w:p w:rsidP="00783C29" w:rsidR="00CA2B35" w:rsidRDefault="00CA2B35">
                      <w:r w:rsidRPr="002D68E4">
                        <w:t>Le télétravail est accessible :</w:t>
                      </w:r>
                    </w:p>
                    <w:p w:rsidP="00783C29" w:rsidR="00CA2B35" w:rsidRDefault="00CA2B35" w:rsidRPr="002D68E4">
                      <w:r>
                        <w:t>-</w:t>
                      </w:r>
                      <w:r w:rsidRPr="002D68E4">
                        <w:t xml:space="preserve"> sur demande du salarié occupant un poste éligible au télétravail, la structure étant libre d'accepter ou de refuser la demande. Tout refus fait l'objet d'une motivation écrite ;</w:t>
                      </w:r>
                    </w:p>
                    <w:p w:rsidP="00783C29" w:rsidR="00CA2B35" w:rsidRDefault="00CA2B35" w:rsidRPr="002D68E4">
                      <w:r>
                        <w:t>-</w:t>
                      </w:r>
                      <w:r w:rsidRPr="002D68E4">
                        <w:t xml:space="preserve"> sur proposition de la structure, le salarié étant libre de refuser cette proposition, sans que cela soit un motif de rupture du contrat de travail ;</w:t>
                      </w:r>
                    </w:p>
                    <w:p w:rsidP="00783C29" w:rsidR="00CA2B35" w:rsidRDefault="00CA2B35" w:rsidRPr="00783C29">
                      <w:r>
                        <w:t>-</w:t>
                      </w:r>
                      <w:r w:rsidRPr="002D68E4">
                        <w:t xml:space="preserve"> lors de l'embauche.</w:t>
                      </w:r>
                    </w:p>
                  </w:txbxContent>
                </v:textbox>
                <w10:anchorlock/>
              </v:shape>
            </w:pict>
          </mc:Fallback>
        </mc:AlternateContent>
      </w:r>
    </w:p>
    <w:p w:rsidP="0012217A" w:rsidR="00783C29" w:rsidRDefault="00783C29" w:rsidRPr="002D68E4">
      <w:pPr>
        <w:rPr>
          <w:sz w:val="20"/>
        </w:rPr>
      </w:pPr>
    </w:p>
    <w:p w:rsidP="0012217A" w:rsidR="00BC6C54" w:rsidRDefault="00783C29" w:rsidRPr="002D68E4">
      <w:r>
        <w:rPr>
          <w:noProof/>
        </w:rPr>
        <w:lastRenderedPageBreak/>
        <mc:AlternateContent>
          <mc:Choice Requires="wps">
            <w:drawing>
              <wp:inline distB="0" distL="0" distR="0" distT="0" wp14:anchorId="0BB3282A" wp14:editId="73188FB9">
                <wp:extent cx="6010275" cy="1403985"/>
                <wp:effectExtent b="25400" l="19050" r="28575" t="19050"/>
                <wp:docPr id="3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783C29" w:rsidR="00CA2B35" w:rsidRDefault="00CA2B35" w:rsidRPr="002D68E4">
                            <w:pPr>
                              <w:rPr>
                                <w:b/>
                              </w:rPr>
                            </w:pPr>
                            <w:r>
                              <w:rPr>
                                <w:b/>
                              </w:rPr>
                              <w:t>20.3.</w:t>
                            </w:r>
                            <w:r w:rsidRPr="002D68E4">
                              <w:rPr>
                                <w:b/>
                              </w:rPr>
                              <w:t>3. Période d'adaptation</w:t>
                            </w:r>
                          </w:p>
                          <w:p w:rsidP="00783C29" w:rsidR="00CA2B35" w:rsidRDefault="00CA2B35" w:rsidRPr="002D68E4">
                            <w:pPr>
                              <w:rPr>
                                <w:b/>
                              </w:rPr>
                            </w:pPr>
                          </w:p>
                          <w:p w:rsidP="00783C29" w:rsidR="00CA2B35" w:rsidRDefault="00CA2B35" w:rsidRPr="002D68E4">
                            <w:r w:rsidRPr="002D68E4">
                              <w:t>Tout passage au télétravail d'un salarié déjà présent dans l'entreprise donne lieu à une période d'adaptation d'une durée de 3 mois.</w:t>
                            </w:r>
                          </w:p>
                          <w:p w:rsidP="00783C29" w:rsidR="00CA2B35" w:rsidRDefault="00CA2B35" w:rsidRPr="00783C29">
                            <w:r w:rsidRPr="002D68E4">
                              <w:t>Pendant ce délai, chacune des parties peut librement mettre fin au télétravail sous réserve du respect d'un préavis de 1 jours.</w:t>
                            </w:r>
                          </w:p>
                        </w:txbxContent>
                      </wps:txbx>
                      <wps:bodyPr anchor="t" anchorCtr="0" bIns="45720" lIns="91440" rIns="91440" rot="0" tIns="45720" vert="horz" wrap="square">
                        <a:spAutoFit/>
                      </wps:bodyPr>
                    </wps:wsp>
                  </a:graphicData>
                </a:graphic>
              </wp:inline>
            </w:drawing>
          </mc:Choice>
          <mc:Fallback>
            <w:pict>
              <v:shape id="_x0000_s115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8Fv/8NgIAAFkEAAAOAAAAZHJzL2Uyb0RvYy54bWysVE1v2zAMvQ/YfxB0X/zRJE2NOEWXLsOA 7gPodtmNluRYmCxpkhK7/fWjlDTN1p2G+SCIIvX0+Eh6eT32iuyF89LomhaTnBKhmeFSb2v67evm zYISH0BzUEaLmj4IT69Xr18tB1uJ0nRGceEIgmhfDbamXQi2yjLPOtGDnxgrNDpb43oIaLptxh0M iN6rrMzzeTYYx60zTHiPp7cHJ10l/LYVLHxuWy8CUTVFbiGtLq1NXLPVEqqtA9tJdqQB/8CiB6nx 0RPULQQgOydfQPWSOeNNGybM9JlpW8lEygGzKfI/srnvwIqUC4rj7Ukm//9g2af9F0ckr+lFOadE Q49F+o6lIlyQIMYgSBlFGqyvMPbeYnQY35oRi50S9vbOsB+eaLPuQG/FjXNm6ARwJFnEm9nZ1QOO jyDN8NFwfAt2wSSgsXV9VBA1IYiOxXo4FQh5EIaHc9SovJxRwtBXTPOLq8UsvQHV03XrfHgvTE/i pqYOOyDBw/7Oh0gHqqeQ+Jo3SvKNVCoZbtuslSN7wG7ZpO+I/luY0mSoabmYIZOXGLFzxQkFGBM6 TP8G08uAra9kX9NFHr8YBFXU7p3maR9AqsMeaSt9FDPqd1AyjM2YileUi3g7St0Y/oD6OnPodZxN 3HTGPVIyYJ/X1P/cgROUqA8aa3RVTKdxMJIxnV2WaLhzT3PuAc0QqqaBksN2HdIwJRnsDdZyI5PK z0yOpLF/k/jHWYsDcm6nqOc/wuoXAAAA//8DAFBLAwQUAAYACAAAACEAmww2QNwAAAAFAQAADwAA AGRycy9kb3ducmV2LnhtbEyPQU+EMBCF7yb+h2ZMvBi3gEoUKRs12cR4A43xWOgIZOkM0i6w/97q RS+TvLyX977Jt6sdxIyT65kUxJsIBFLDpqdWwdvr7vIWhPOajB6YUMERHWyL05NcZ4YXKnGufCtC CblMK+i8HzMpXdOh1W7DI1LwPnmy2gc5tdJMegnldpBJFKXS6p7CQqdHfOqw2VcHq+Dj8Wp4Kff1 V/l8XN453XE1X7BS52frwz0Ij6v/C8MPfkCHIjDVfCDjxKAgPOJ/b/DurtMbELWCJIljkEUu/9MX 3wAAAP//AwBQSwECLQAUAAYACAAAACEAtoM4kv4AAADhAQAAEwAAAAAAAAAAAAAAAAAAAAAAW0Nv bnRlbnRfVHlwZXNdLnhtbFBLAQItABQABgAIAAAAIQA4/SH/1gAAAJQBAAALAAAAAAAAAAAAAAAA AC8BAABfcmVscy8ucmVsc1BLAQItABQABgAIAAAAIQA8Fv/8NgIAAFkEAAAOAAAAAAAAAAAAAAAA AC4CAABkcnMvZTJvRG9jLnhtbFBLAQItABQABgAIAAAAIQCbDDZA3AAAAAUBAAAPAAAAAAAAAAAA AAAAAJAEAABkcnMvZG93bnJldi54bWxQSwUGAAAAAAQABADzAAAAmQU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0BB3282A">
                <v:textbox style="mso-fit-shape-to-text:t">
                  <w:txbxContent>
                    <w:p w:rsidP="00783C29" w:rsidR="00CA2B35" w:rsidRDefault="00CA2B35" w:rsidRPr="002D68E4">
                      <w:pPr>
                        <w:rPr>
                          <w:b/>
                        </w:rPr>
                      </w:pPr>
                      <w:r>
                        <w:rPr>
                          <w:b/>
                        </w:rPr>
                        <w:t>20.3.</w:t>
                      </w:r>
                      <w:r w:rsidRPr="002D68E4">
                        <w:rPr>
                          <w:b/>
                        </w:rPr>
                        <w:t>3. Période d'adaptation</w:t>
                      </w:r>
                    </w:p>
                    <w:p w:rsidP="00783C29" w:rsidR="00CA2B35" w:rsidRDefault="00CA2B35" w:rsidRPr="002D68E4">
                      <w:pPr>
                        <w:rPr>
                          <w:b/>
                        </w:rPr>
                      </w:pPr>
                    </w:p>
                    <w:p w:rsidP="00783C29" w:rsidR="00CA2B35" w:rsidRDefault="00CA2B35" w:rsidRPr="002D68E4">
                      <w:r w:rsidRPr="002D68E4">
                        <w:t>Tout passage au télétravail d'un salarié déjà présent dans l'entreprise donne lieu à une période d'adaptation d'une durée de 3 mois.</w:t>
                      </w:r>
                    </w:p>
                    <w:p w:rsidP="00783C29" w:rsidR="00CA2B35" w:rsidRDefault="00CA2B35" w:rsidRPr="00783C29">
                      <w:r w:rsidRPr="002D68E4">
                        <w:t>Pendant ce délai, chacune des parties peut librement mettre fin au télétravail sous réserve du respect d'un préavis de 1 jours.</w:t>
                      </w:r>
                    </w:p>
                  </w:txbxContent>
                </v:textbox>
                <w10:anchorlock/>
              </v:shape>
            </w:pict>
          </mc:Fallback>
        </mc:AlternateContent>
      </w:r>
    </w:p>
    <w:p w:rsidP="0012217A" w:rsidR="00BC6C54" w:rsidRDefault="00BC6C54" w:rsidRPr="002D68E4"/>
    <w:p w:rsidP="0012217A" w:rsidR="00BC6C54" w:rsidRDefault="00783C29" w:rsidRPr="002D68E4">
      <w:r>
        <w:rPr>
          <w:noProof/>
        </w:rPr>
        <mc:AlternateContent>
          <mc:Choice Requires="wps">
            <w:drawing>
              <wp:inline distB="0" distL="0" distR="0" distT="0" wp14:anchorId="215BBEAB" wp14:editId="57AE5EFE">
                <wp:extent cx="6010275" cy="1403985"/>
                <wp:effectExtent b="25400" l="19050" r="28575" t="19050"/>
                <wp:docPr id="3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783C29" w:rsidR="00CA2B35" w:rsidRDefault="00CA2B35" w:rsidRPr="002D68E4">
                            <w:pPr>
                              <w:rPr>
                                <w:b/>
                              </w:rPr>
                            </w:pPr>
                            <w:r>
                              <w:rPr>
                                <w:b/>
                              </w:rPr>
                              <w:t>20.3.</w:t>
                            </w:r>
                            <w:r w:rsidRPr="002D68E4">
                              <w:rPr>
                                <w:b/>
                              </w:rPr>
                              <w:t>4. Réversibilité</w:t>
                            </w:r>
                          </w:p>
                          <w:p w:rsidP="00783C29" w:rsidR="00CA2B35" w:rsidRDefault="00CA2B35" w:rsidRPr="002D68E4">
                            <w:pPr>
                              <w:rPr>
                                <w:b/>
                              </w:rPr>
                            </w:pPr>
                          </w:p>
                          <w:p w:rsidP="00783C29" w:rsidR="00CA2B35" w:rsidRDefault="00CA2B35" w:rsidRPr="002D68E4">
                            <w:r w:rsidRPr="002D68E4">
                              <w:t>L'entreprise ou le salarié pourront librement prendre l'initiative de proposer un abandon du télétravail sans obligation d'acceptation.</w:t>
                            </w:r>
                          </w:p>
                          <w:p w:rsidP="00783C29" w:rsidR="00CA2B35" w:rsidRDefault="00CA2B35" w:rsidRPr="002D68E4">
                            <w:r w:rsidRPr="002D68E4">
                              <w:t>Toutefois, les télétravailleurs bénéficient d'une priorité pour l'accès à un emploi disponible dans l'entreprise ne faisant pas appel au télétravail.</w:t>
                            </w:r>
                          </w:p>
                          <w:p w:rsidP="00783C29" w:rsidR="00CA2B35" w:rsidRDefault="00CA2B35" w:rsidRPr="00783C29">
                            <w:r w:rsidRPr="002D68E4">
                              <w:t>L'entreprise s'engage à informer régulièrement les télétravailleurs ayant fait connaître leur volonté d'abandonner le télétravail des disponibilités d'emploi.</w:t>
                            </w:r>
                          </w:p>
                        </w:txbxContent>
                      </wps:txbx>
                      <wps:bodyPr anchor="t" anchorCtr="0" bIns="45720" lIns="91440" rIns="91440" rot="0" tIns="45720" vert="horz" wrap="square">
                        <a:spAutoFit/>
                      </wps:bodyPr>
                    </wps:wsp>
                  </a:graphicData>
                </a:graphic>
              </wp:inline>
            </w:drawing>
          </mc:Choice>
          <mc:Fallback>
            <w:pict>
              <v:shape id="_x0000_s115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AYQ/3NgIAAFkEAAAOAAAAZHJzL2Uyb0RvYy54bWysVE1v2zAMvQ/YfxB0X/zRpEmMOEWXLsOA 7gPodtmNluVYmCxpkhI7/fWj5DTN1p2G+SCIIvX0+Eh6dTN0khy4dUKrkmaTlBKumK6F2pX029ft mwUlzoOqQWrFS3rkjt6sX79a9abguW61rLklCKJc0ZuStt6bIkkca3kHbqINV+hstO3Ao2l3SW2h R/ROJnmaXie9trWxmnHn8PRudNJ1xG8azvznpnHcE1lS5ObjauNahTVZr6DYWTCtYCca8A8sOhAK Hz1D3YEHsrfiBVQnmNVON37CdJfophGMxxwwmyz9I5uHFgyPuaA4zpxlcv8Pln06fLFE1CW9yueU KOiwSN+xVKTmxPPBc5IHkXrjCox9MBjth7d6wGLHhJ251+yHI0pvWlA7fmut7lsONZLMws3k4uqI 4wJI1X/UNb4Fe68j0NDYLiiImhBEx2IdzwVCHoTh4TVqlM9nlDD0ZdP0armYxTegeLpurPPvue5I 2JTUYgdEeDjcOx/oQPEUEl5zWop6K6SMht1VG2nJAbBbtvE7of8WJhXpS5ovZsjkJUboXH5GAca4 8tO/wXTCY+tL0ZV0kYYvBEERtHun6rj3IOS4R9pSncQM+o1K+qEaYvGyfBluB6krXR9RX6vHXsfZ xE2r7SMlPfZ5Sd3PPVhOifygsEbLbDoNgxGN6Wyeo2EvPdWlBxRDqJJ6SsbtxsdhijKYW6zlVkSV n5mcSGP/RvFPsxYG5NKOUc9/hPUvAAAA//8DAFBLAwQUAAYACAAAACEAmww2QNwAAAAFAQAADwAA AGRycy9kb3ducmV2LnhtbEyPQU+EMBCF7yb+h2ZMvBi3gEoUKRs12cR4A43xWOgIZOkM0i6w/97q RS+TvLyX977Jt6sdxIyT65kUxJsIBFLDpqdWwdvr7vIWhPOajB6YUMERHWyL05NcZ4YXKnGufCtC CblMK+i8HzMpXdOh1W7DI1LwPnmy2gc5tdJMegnldpBJFKXS6p7CQqdHfOqw2VcHq+Dj8Wp4Kff1 V/l8XN453XE1X7BS52frwz0Ij6v/C8MPfkCHIjDVfCDjxKAgPOJ/b/DurtMbELWCJIljkEUu/9MX 3wAAAP//AwBQSwECLQAUAAYACAAAACEAtoM4kv4AAADhAQAAEwAAAAAAAAAAAAAAAAAAAAAAW0Nv bnRlbnRfVHlwZXNdLnhtbFBLAQItABQABgAIAAAAIQA4/SH/1gAAAJQBAAALAAAAAAAAAAAAAAAA AC8BAABfcmVscy8ucmVsc1BLAQItABQABgAIAAAAIQCAYQ/3NgIAAFkEAAAOAAAAAAAAAAAAAAAA AC4CAABkcnMvZTJvRG9jLnhtbFBLAQItABQABgAIAAAAIQCbDDZA3AAAAAUBAAAPAAAAAAAAAAAA AAAAAJAEAABkcnMvZG93bnJldi54bWxQSwUGAAAAAAQABADzAAAAmQU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215BBEAB">
                <v:textbox style="mso-fit-shape-to-text:t">
                  <w:txbxContent>
                    <w:p w:rsidP="00783C29" w:rsidR="00CA2B35" w:rsidRDefault="00CA2B35" w:rsidRPr="002D68E4">
                      <w:pPr>
                        <w:rPr>
                          <w:b/>
                        </w:rPr>
                      </w:pPr>
                      <w:r>
                        <w:rPr>
                          <w:b/>
                        </w:rPr>
                        <w:t>20.3.</w:t>
                      </w:r>
                      <w:r w:rsidRPr="002D68E4">
                        <w:rPr>
                          <w:b/>
                        </w:rPr>
                        <w:t>4. Réversibilité</w:t>
                      </w:r>
                    </w:p>
                    <w:p w:rsidP="00783C29" w:rsidR="00CA2B35" w:rsidRDefault="00CA2B35" w:rsidRPr="002D68E4">
                      <w:pPr>
                        <w:rPr>
                          <w:b/>
                        </w:rPr>
                      </w:pPr>
                    </w:p>
                    <w:p w:rsidP="00783C29" w:rsidR="00CA2B35" w:rsidRDefault="00CA2B35" w:rsidRPr="002D68E4">
                      <w:r w:rsidRPr="002D68E4">
                        <w:t>L'entreprise ou le salarié pourront librement prendre l'initiative de proposer un abandon du télétravail sans obligation d'acceptation.</w:t>
                      </w:r>
                    </w:p>
                    <w:p w:rsidP="00783C29" w:rsidR="00CA2B35" w:rsidRDefault="00CA2B35" w:rsidRPr="002D68E4">
                      <w:r w:rsidRPr="002D68E4">
                        <w:t>Toutefois, les télétravailleurs bénéficient d'une priorité pour l'accès à un emploi disponible dans l'entreprise ne faisant pas appel au télétravail.</w:t>
                      </w:r>
                    </w:p>
                    <w:p w:rsidP="00783C29" w:rsidR="00CA2B35" w:rsidRDefault="00CA2B35" w:rsidRPr="00783C29">
                      <w:r w:rsidRPr="002D68E4">
                        <w:t>L'entreprise s'engage à informer régulièrement les télétravailleurs ayant fait connaître leur volonté d'abandonner le télétravail des disponibilités d'emploi.</w:t>
                      </w:r>
                    </w:p>
                  </w:txbxContent>
                </v:textbox>
                <w10:anchorlock/>
              </v:shape>
            </w:pict>
          </mc:Fallback>
        </mc:AlternateContent>
      </w:r>
    </w:p>
    <w:p w:rsidP="0012217A" w:rsidR="00BC6C54" w:rsidRDefault="00BC6C54" w:rsidRPr="002D68E4"/>
    <w:p w:rsidP="0012217A" w:rsidR="00BC6C54" w:rsidRDefault="00783C29" w:rsidRPr="002D68E4">
      <w:r>
        <w:rPr>
          <w:noProof/>
        </w:rPr>
        <mc:AlternateContent>
          <mc:Choice Requires="wps">
            <w:drawing>
              <wp:inline distB="0" distL="0" distR="0" distT="0" wp14:anchorId="36A1A7A8" wp14:editId="72A9B34B">
                <wp:extent cx="6010275" cy="1403985"/>
                <wp:effectExtent b="25400" l="19050" r="28575" t="19050"/>
                <wp:docPr id="3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783C29" w:rsidR="00CA2B35" w:rsidRDefault="00CA2B35" w:rsidRPr="002D68E4">
                            <w:pPr>
                              <w:rPr>
                                <w:b/>
                              </w:rPr>
                            </w:pPr>
                            <w:r>
                              <w:rPr>
                                <w:b/>
                              </w:rPr>
                              <w:t>20.3.</w:t>
                            </w:r>
                            <w:r w:rsidRPr="002D68E4">
                              <w:rPr>
                                <w:b/>
                              </w:rPr>
                              <w:t>5. Informations remises avant la mise en place du télétravail</w:t>
                            </w:r>
                          </w:p>
                          <w:p w:rsidP="00783C29" w:rsidR="00CA2B35" w:rsidRDefault="00CA2B35" w:rsidRPr="002D68E4">
                            <w:pPr>
                              <w:rPr>
                                <w:b/>
                              </w:rPr>
                            </w:pPr>
                          </w:p>
                          <w:p w:rsidP="00783C29" w:rsidR="00CA2B35" w:rsidRDefault="00CA2B35" w:rsidRPr="002D68E4">
                            <w:r w:rsidRPr="002D68E4">
                              <w:t>Avant la mise en œuvre du télétravail, le salarié se verra remettre les données informatives suivantes:</w:t>
                            </w:r>
                          </w:p>
                          <w:p w:rsidP="00783C29" w:rsidR="00CA2B35" w:rsidRDefault="00CA2B35" w:rsidRPr="002D68E4">
                            <w:r>
                              <w:t>-</w:t>
                            </w:r>
                            <w:r w:rsidRPr="002D68E4">
                              <w:t xml:space="preserve"> les conditions d'exécution du télétravail notamment : le descriptif des tâches et missions, l'évaluation de la charge de travail, les plages horaires d'accessibilité, la rémunération, la durée du travail, le rattachement hiérarchique, les modalités d'évaluation de la charge de travail, les modalités de compte rendu et de liaison avec la structure etc. ;</w:t>
                            </w:r>
                          </w:p>
                          <w:p w:rsidP="00783C29" w:rsidR="00CA2B35" w:rsidRDefault="00CA2B35" w:rsidRPr="002D68E4">
                            <w:r>
                              <w:t>-</w:t>
                            </w:r>
                            <w:r w:rsidRPr="002D68E4">
                              <w:t xml:space="preserve"> les matériels (hard et/ou soft) mis à disposition du salarié par la structure : le descriptif, les modalités d'installation, de maintenance et de suivi, les conditions de prise en charge des coûts de fonctionnement directs et/ou indirects, etc. ;</w:t>
                            </w:r>
                          </w:p>
                          <w:p w:rsidP="00783C29" w:rsidR="00CA2B35" w:rsidRDefault="00CA2B35" w:rsidRPr="002D68E4">
                            <w:r>
                              <w:t>-</w:t>
                            </w:r>
                            <w:r w:rsidRPr="002D68E4">
                              <w:t xml:space="preserve"> les dispositions légales et les règles de la structure relatives à la protection et à la confidentialité des données utilisées et traitées par le télétravailleur à des fins professionnelles, etc. ;</w:t>
                            </w:r>
                          </w:p>
                          <w:p w:rsidP="00783C29" w:rsidR="00CA2B35" w:rsidRDefault="00CA2B35" w:rsidRPr="002D68E4">
                            <w:r>
                              <w:t>-</w:t>
                            </w:r>
                            <w:r w:rsidRPr="002D68E4">
                              <w:t xml:space="preserve"> les conditions d'utilisation des équipements ou outils informatiques comme internet : énoncé des règles, restrictions et sanctions en cas de non-respect, procédure à suivre en cas de panne, etc. ;</w:t>
                            </w:r>
                          </w:p>
                          <w:p w:rsidP="00783C29" w:rsidR="00CA2B35" w:rsidRDefault="00CA2B35" w:rsidRPr="002D68E4">
                            <w:r>
                              <w:t>-</w:t>
                            </w:r>
                            <w:r w:rsidRPr="002D68E4">
                              <w:t xml:space="preserve"> les moyens éventuellement utilisés pour surveiller l'activité du télétravailleur ;</w:t>
                            </w:r>
                          </w:p>
                          <w:p w:rsidP="00783C29" w:rsidR="00CA2B35" w:rsidRDefault="00CA2B35" w:rsidRPr="002D68E4">
                            <w:r>
                              <w:t>-</w:t>
                            </w:r>
                            <w:r w:rsidRPr="002D68E4">
                              <w:t xml:space="preserve"> la politique d'entreprise en matière de santé et de sécurité au travail notamment les règles relatives à l'utilisation des écrans de visualisation ;</w:t>
                            </w:r>
                          </w:p>
                          <w:p w:rsidP="00783C29" w:rsidR="00CA2B35" w:rsidRDefault="00CA2B35" w:rsidRPr="002D68E4">
                            <w:r>
                              <w:t>-</w:t>
                            </w:r>
                            <w:r w:rsidRPr="002D68E4">
                              <w:t xml:space="preserve"> l'établissement auquel le télétravailleur sera rattaché afin d'exercer ses droits collectifs.</w:t>
                            </w:r>
                          </w:p>
                          <w:p w:rsidP="00783C29" w:rsidR="00CA2B35" w:rsidRDefault="00CA2B35" w:rsidRPr="002D68E4">
                            <w:r w:rsidRPr="002D68E4">
                              <w:t>En cas de désaccord sur les conditions de mise en œuvre du télétravail transmises par la structure, un entretien individuel sera organisé afin d'identifier les difficultés posées et d'envisager les éventuelles adaptations nécessaires.</w:t>
                            </w:r>
                          </w:p>
                          <w:p w:rsidP="00783C29" w:rsidR="00CA2B35" w:rsidRDefault="00CA2B35" w:rsidRPr="002D68E4">
                            <w:r w:rsidRPr="002D68E4">
                              <w:t>Le salarié aura la faculté de renoncer à sa demande de mise en place du télétravail (ou de refuser la proposition faite par l'employeur), sans que cela ne puisse constituer un motif de rupture de son contrat de travail.</w:t>
                            </w:r>
                          </w:p>
                          <w:p w:rsidP="00783C29" w:rsidR="00CA2B35" w:rsidRDefault="00CA2B35" w:rsidRPr="00783C29"/>
                        </w:txbxContent>
                      </wps:txbx>
                      <wps:bodyPr anchor="t" anchorCtr="0" bIns="45720" lIns="91440" rIns="91440" rot="0" tIns="45720" vert="horz" wrap="square">
                        <a:spAutoFit/>
                      </wps:bodyPr>
                    </wps:wsp>
                  </a:graphicData>
                </a:graphic>
              </wp:inline>
            </w:drawing>
          </mc:Choice>
          <mc:Fallback>
            <w:pict>
              <v:shape id="_x0000_s115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0/YKrNQIAAFkEAAAOAAAAZHJzL2Uyb0RvYy54bWysVE1v2zAMvQ/YfxB0X/yRpE2NOEWXLsOA 7gPodtmNluRYmCxpkhK7/fWjlDTN1p2G+SCIIvX0+Eh6eT32iuyF89LomhaTnBKhmeFSb2v67evm zYISH0BzUEaLmj4IT69Xr18tB1uJ0nRGceEIgmhfDbamXQi2yjLPOtGDnxgrNDpb43oIaLptxh0M iN6rrMzzi2wwjltnmPAeT28PTrpK+G0rWPjctl4EomqK3EJaXVqbuGarJVRbB7aT7EgD/oFFD1Lj oyeoWwhAdk6+gOolc8abNkyY6TPTtpKJlANmU+R/ZHPfgRUpFxTH25NM/v/Bsk/7L45IXtNpiaXS 0GORvmOpCBckiDEIUkaRBusrjL23GB3Gt2bEYqeEvb0z7Icn2qw70Ftx45wZOgEcSRbxZnZ29YDj I0gzfDQc34JdMAlobF0fFURNCKJjsR5OBUIehOHhBWpUXs4pYegrZvn0ajFPb0D1dN06H94L05O4 qanDDkjwsL/zIdKB6ikkvuaNknwjlUqG2zZr5cgesFs26Tui/xamNBlqWi7myOQlRuxccUIBxoQO s7/B9DJg6yvZ13SRxy8GQRW1e6d52geQ6rBH2kofxYz6HZQMYzOm4hXTdDtK3Rj+gPo6c+h1nE3c dMY9UjJgn9fU/9yBE5SoDxprdFXMZnEwkjGbX5ZouHNPc+4BzRCqpoGSw3Yd0jAlGewN1nIjk8rP TI6ksX+T+MdZiwNybqeo5z/C6hcAAAD//wMAUEsDBBQABgAIAAAAIQCbDDZA3AAAAAUBAAAPAAAA ZHJzL2Rvd25yZXYueG1sTI9BT4QwEIXvJv6HZky8GLeAShQpGzXZxHgDjfFY6Ahk6QzSLrD/3upF L5O8vJf3vsm3qx3EjJPrmRTEmwgEUsOmp1bB2+vu8haE85qMHphQwREdbIvTk1xnhhcqca58K0IJ uUwr6LwfMyld06HVbsMjUvA+ebLaBzm10kx6CeV2kEkUpdLqnsJCp0d86rDZVwer4OPxangp9/VX +Xxc3jndcTVfsFLnZ+vDPQiPq/8Lww9+QIciMNV8IOPEoCA84n9v8O6u0xsQtYIkiWOQRS7/0xff AAAA//8DAFBLAQItABQABgAIAAAAIQC2gziS/gAAAOEBAAATAAAAAAAAAAAAAAAAAAAAAABbQ29u dGVudF9UeXBlc10ueG1sUEsBAi0AFAAGAAgAAAAhADj9If/WAAAAlAEAAAsAAAAAAAAAAAAAAAAA LwEAAF9yZWxzLy5yZWxzUEsBAi0AFAAGAAgAAAAhADT9gqs1AgAAWQQAAA4AAAAAAAAAAAAAAAAA LgIAAGRycy9lMm9Eb2MueG1sUEsBAi0AFAAGAAgAAAAhAJsMNkDcAAAABQEAAA8AAAAAAAAAAAAA AAAAjwQAAGRycy9kb3ducmV2LnhtbFBLBQYAAAAABAAEAPMAAACYBQ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36A1A7A8">
                <v:textbox style="mso-fit-shape-to-text:t">
                  <w:txbxContent>
                    <w:p w:rsidP="00783C29" w:rsidR="00CA2B35" w:rsidRDefault="00CA2B35" w:rsidRPr="002D68E4">
                      <w:pPr>
                        <w:rPr>
                          <w:b/>
                        </w:rPr>
                      </w:pPr>
                      <w:r>
                        <w:rPr>
                          <w:b/>
                        </w:rPr>
                        <w:t>20.3.</w:t>
                      </w:r>
                      <w:r w:rsidRPr="002D68E4">
                        <w:rPr>
                          <w:b/>
                        </w:rPr>
                        <w:t>5. Informations remises avant la mise en place du télétravail</w:t>
                      </w:r>
                    </w:p>
                    <w:p w:rsidP="00783C29" w:rsidR="00CA2B35" w:rsidRDefault="00CA2B35" w:rsidRPr="002D68E4">
                      <w:pPr>
                        <w:rPr>
                          <w:b/>
                        </w:rPr>
                      </w:pPr>
                    </w:p>
                    <w:p w:rsidP="00783C29" w:rsidR="00CA2B35" w:rsidRDefault="00CA2B35" w:rsidRPr="002D68E4">
                      <w:r w:rsidRPr="002D68E4">
                        <w:t>Avant la mise en œuvre du télétravail, le salarié se verra remettre les données informatives suivantes:</w:t>
                      </w:r>
                    </w:p>
                    <w:p w:rsidP="00783C29" w:rsidR="00CA2B35" w:rsidRDefault="00CA2B35" w:rsidRPr="002D68E4">
                      <w:r>
                        <w:t>-</w:t>
                      </w:r>
                      <w:r w:rsidRPr="002D68E4">
                        <w:t xml:space="preserve"> les conditions d'exécution du télétravail notamment : le descriptif des tâches et missions, l'évaluation de la charge de travail, les plages horaires d'accessibilité, la rémunération, la durée du travail, le rattachement hiérarchique, les modalités d'évaluation de la charge de travail, les modalités de compte rendu et de liaison avec la structure etc. ;</w:t>
                      </w:r>
                    </w:p>
                    <w:p w:rsidP="00783C29" w:rsidR="00CA2B35" w:rsidRDefault="00CA2B35" w:rsidRPr="002D68E4">
                      <w:r>
                        <w:t>-</w:t>
                      </w:r>
                      <w:r w:rsidRPr="002D68E4">
                        <w:t xml:space="preserve"> les matériels (hard et/ou soft) mis à disposition du salarié par la structure : le descriptif, les modalités d'installation, de maintenance et de suivi, les conditions de prise en charge des coûts de fonctionnement directs et/ou indirects, etc. ;</w:t>
                      </w:r>
                    </w:p>
                    <w:p w:rsidP="00783C29" w:rsidR="00CA2B35" w:rsidRDefault="00CA2B35" w:rsidRPr="002D68E4">
                      <w:r>
                        <w:t>-</w:t>
                      </w:r>
                      <w:r w:rsidRPr="002D68E4">
                        <w:t xml:space="preserve"> les dispositions légales et les règles de la structure relatives à la protection et à la confidentialité des données utilisées et traitées par le télétravailleur à des fins professionnelles, etc. ;</w:t>
                      </w:r>
                    </w:p>
                    <w:p w:rsidP="00783C29" w:rsidR="00CA2B35" w:rsidRDefault="00CA2B35" w:rsidRPr="002D68E4">
                      <w:r>
                        <w:t>-</w:t>
                      </w:r>
                      <w:r w:rsidRPr="002D68E4">
                        <w:t xml:space="preserve"> les conditions d'utilisation des équipements ou outils informatiques comme internet : énoncé des règles, restrictions et sanctions en cas de non-respect, procédure à suivre en cas de panne, etc. ;</w:t>
                      </w:r>
                    </w:p>
                    <w:p w:rsidP="00783C29" w:rsidR="00CA2B35" w:rsidRDefault="00CA2B35" w:rsidRPr="002D68E4">
                      <w:r>
                        <w:t>-</w:t>
                      </w:r>
                      <w:r w:rsidRPr="002D68E4">
                        <w:t xml:space="preserve"> les moyens éventuellement utilisés pour surveiller l'activité du télétravailleur ;</w:t>
                      </w:r>
                    </w:p>
                    <w:p w:rsidP="00783C29" w:rsidR="00CA2B35" w:rsidRDefault="00CA2B35" w:rsidRPr="002D68E4">
                      <w:r>
                        <w:t>-</w:t>
                      </w:r>
                      <w:r w:rsidRPr="002D68E4">
                        <w:t xml:space="preserve"> la politique d'entreprise en matière de santé et de sécurité au travail notamment les règles relatives à l'utilisation des écrans de visualisation ;</w:t>
                      </w:r>
                    </w:p>
                    <w:p w:rsidP="00783C29" w:rsidR="00CA2B35" w:rsidRDefault="00CA2B35" w:rsidRPr="002D68E4">
                      <w:r>
                        <w:t>-</w:t>
                      </w:r>
                      <w:r w:rsidRPr="002D68E4">
                        <w:t xml:space="preserve"> l'établissement auquel le télétravailleur sera rattaché afin d'exercer ses droits collectifs.</w:t>
                      </w:r>
                    </w:p>
                    <w:p w:rsidP="00783C29" w:rsidR="00CA2B35" w:rsidRDefault="00CA2B35" w:rsidRPr="002D68E4">
                      <w:r w:rsidRPr="002D68E4">
                        <w:t>En cas de désaccord sur les conditions de mise en œuvre du télétravail transmises par la structure, un entretien individuel sera organisé afin d'identifier les difficultés posées et d'envisager les éventuelles adaptations nécessaires.</w:t>
                      </w:r>
                    </w:p>
                    <w:p w:rsidP="00783C29" w:rsidR="00CA2B35" w:rsidRDefault="00CA2B35" w:rsidRPr="002D68E4">
                      <w:r w:rsidRPr="002D68E4">
                        <w:t>Le salarié aura la faculté de renoncer à sa demande de mise en place du télétravail (ou de refuser la proposition faite par l'employeur), sans que cela ne puisse constituer un motif de rupture de son contrat de travail.</w:t>
                      </w:r>
                    </w:p>
                    <w:p w:rsidP="00783C29" w:rsidR="00CA2B35" w:rsidRDefault="00CA2B35" w:rsidRPr="00783C29"/>
                  </w:txbxContent>
                </v:textbox>
                <w10:anchorlock/>
              </v:shape>
            </w:pict>
          </mc:Fallback>
        </mc:AlternateContent>
      </w:r>
    </w:p>
    <w:p w:rsidP="0012217A" w:rsidR="00975E17" w:rsidRDefault="00975E17"/>
    <w:p w:rsidP="0012217A" w:rsidR="00975E17" w:rsidRDefault="00975E17"/>
    <w:p w:rsidP="0012217A" w:rsidR="00783C29" w:rsidRDefault="00783C29"/>
    <w:p w:rsidP="0012217A" w:rsidR="00783C29" w:rsidRDefault="00783C29"/>
    <w:p w:rsidP="0012217A" w:rsidR="00783C29" w:rsidRDefault="00783C29"/>
    <w:p w:rsidP="0012217A" w:rsidR="00783C29" w:rsidRDefault="00783C29"/>
    <w:p w:rsidP="0012217A" w:rsidR="00783C29" w:rsidRDefault="00783C29"/>
    <w:p w:rsidP="0012217A" w:rsidR="00783C29" w:rsidRDefault="00783C29"/>
    <w:p w:rsidP="000A4267" w:rsidR="0053307D" w:rsidRDefault="001F2BF3" w:rsidRPr="002D68E4">
      <w:pPr>
        <w:pStyle w:val="Titre2"/>
      </w:pPr>
      <w:bookmarkStart w:id="109" w:name="_Toc70606081"/>
      <w:r w:rsidRPr="002D68E4">
        <w:t xml:space="preserve">Article </w:t>
      </w:r>
      <w:r w:rsidR="008F0B12" w:rsidRPr="002D68E4">
        <w:t>2</w:t>
      </w:r>
      <w:r w:rsidR="008F0B12">
        <w:t>0</w:t>
      </w:r>
      <w:r w:rsidR="005B5F6D" w:rsidRPr="002D68E4">
        <w:t>.</w:t>
      </w:r>
      <w:r w:rsidRPr="002D68E4">
        <w:t>4</w:t>
      </w:r>
      <w:r w:rsidR="005B5F6D" w:rsidRPr="002D68E4">
        <w:t xml:space="preserve"> : </w:t>
      </w:r>
      <w:r w:rsidRPr="002D68E4">
        <w:t>Durée et aménagement du temps de télétravail</w:t>
      </w:r>
      <w:bookmarkEnd w:id="109"/>
    </w:p>
    <w:p w:rsidP="0012217A" w:rsidR="009B08D3" w:rsidRDefault="009B08D3"/>
    <w:p w:rsidP="0012217A" w:rsidR="00783C29" w:rsidRDefault="00783C29">
      <w:r>
        <w:rPr>
          <w:noProof/>
        </w:rPr>
        <mc:AlternateContent>
          <mc:Choice Requires="wps">
            <w:drawing>
              <wp:inline distB="0" distL="0" distR="0" distT="0" wp14:anchorId="10781953" wp14:editId="6A704B6F">
                <wp:extent cx="6010275" cy="1403985"/>
                <wp:effectExtent b="25400" l="19050" r="28575" t="19050"/>
                <wp:docPr id="3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783C29" w:rsidR="00CA2B35" w:rsidRDefault="00CA2B35" w:rsidRPr="002D68E4">
                            <w:pPr>
                              <w:rPr>
                                <w:b/>
                              </w:rPr>
                            </w:pPr>
                            <w:r>
                              <w:rPr>
                                <w:b/>
                              </w:rPr>
                              <w:t>20.4.</w:t>
                            </w:r>
                            <w:r w:rsidRPr="002D68E4">
                              <w:rPr>
                                <w:b/>
                              </w:rPr>
                              <w:t>1. Salariés au forfait</w:t>
                            </w:r>
                          </w:p>
                          <w:p w:rsidP="00783C29" w:rsidR="00CA2B35" w:rsidRDefault="00CA2B35" w:rsidRPr="002D68E4">
                            <w:pPr>
                              <w:rPr>
                                <w:b/>
                              </w:rPr>
                            </w:pPr>
                          </w:p>
                          <w:p w:rsidP="00783C29" w:rsidR="00CA2B35" w:rsidRDefault="00CA2B35" w:rsidRPr="00783C29">
                            <w:r w:rsidRPr="002D68E4">
                              <w:t>Les télétravailleurs dont la durée du travail est fixée de manière forfaitaire en heures ou en jours demeurent régis par les dispositions légales et conventionnelles relatives à ce mode d'aménagement du temps de travail.</w:t>
                            </w:r>
                          </w:p>
                        </w:txbxContent>
                      </wps:txbx>
                      <wps:bodyPr anchor="t" anchorCtr="0" bIns="45720" lIns="91440" rIns="91440" rot="0" tIns="45720" vert="horz" wrap="square">
                        <a:spAutoFit/>
                      </wps:bodyPr>
                    </wps:wsp>
                  </a:graphicData>
                </a:graphic>
              </wp:inline>
            </w:drawing>
          </mc:Choice>
          <mc:Fallback>
            <w:pict>
              <v:shape id="_x0000_s115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Ngil2NAIAAFkEAAAOAAAAZHJzL2Uyb0RvYy54bWysVE1v2zAMvQ/YfxB0X/yRpE2NOEWXLsOA 7gPodtmNluRYmCxpkhK7/fWjlDTN1p2G+SCIIvX0+Eh6eT32iuyF89LomhaTnBKhmeFSb2v67evm zYISH0BzUEaLmj4IT69Xr18tB1uJ0nRGceEIgmhfDbamXQi2yjLPOtGDnxgrNDpb43oIaLptxh0M iN6rrMzzi2wwjltnmPAeT28PTrpK+G0rWPjctl4EomqK3EJaXVqbuGarJVRbB7aT7EgD/oFFD1Lj oyeoWwhAdk6+gOolc8abNkyY6TPTtpKJlANmU+R/ZHPfgRUpFxTH25NM/v/Bsk/7L45IXtPpFPXR 0GORvmOpCBckiDEIUkaRBusrjL23GB3Gt2bEYqeEvb0z7Icn2qw70Ftx45wZOgEcSRbxZnZ29YDj I0gzfDQc34JdMAlobF0fFURNCKIjmYdTgZAHYXh4gRqVl3NKGPqKWT69WszTG1A9XbfOh/fC9CRu auqwAxI87O98iHSgegqJr3mjJN9IpZLhts1aObIH7JZN+o7ov4UpTYaalos5MnmJETtXnFCAMaHD 7G8wvQzY+kr2NV3k8YtBUEXt3mme9gGkOuyRttJHMaN+ByXD2IypeMU0aR2lbgx/QH2dOfQ6ziZu OuMeKRmwz2vqf+7ACUrUB401uipmszgYyZjNL0s03LmnOfeAZghV00DJYbsOaZiSDPYGa7mRSeVn JkfS2L9J/OOsxQE5t1PU8x9h9Qs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DYIpdjQCAABZ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10781953">
                <v:textbox style="mso-fit-shape-to-text:t">
                  <w:txbxContent>
                    <w:p w:rsidP="00783C29" w:rsidR="00CA2B35" w:rsidRDefault="00CA2B35" w:rsidRPr="002D68E4">
                      <w:pPr>
                        <w:rPr>
                          <w:b/>
                        </w:rPr>
                      </w:pPr>
                      <w:r>
                        <w:rPr>
                          <w:b/>
                        </w:rPr>
                        <w:t>20.4.</w:t>
                      </w:r>
                      <w:r w:rsidRPr="002D68E4">
                        <w:rPr>
                          <w:b/>
                        </w:rPr>
                        <w:t>1. Salariés au forfait</w:t>
                      </w:r>
                    </w:p>
                    <w:p w:rsidP="00783C29" w:rsidR="00CA2B35" w:rsidRDefault="00CA2B35" w:rsidRPr="002D68E4">
                      <w:pPr>
                        <w:rPr>
                          <w:b/>
                        </w:rPr>
                      </w:pPr>
                    </w:p>
                    <w:p w:rsidP="00783C29" w:rsidR="00CA2B35" w:rsidRDefault="00CA2B35" w:rsidRPr="00783C29">
                      <w:r w:rsidRPr="002D68E4">
                        <w:t>Les télétravailleurs dont la durée du travail est fixée de manière forfaitaire en heures ou en jours demeurent régis par les dispositions légales et conventionnelles relatives à ce mode d'aménagement du temps de travail.</w:t>
                      </w:r>
                    </w:p>
                  </w:txbxContent>
                </v:textbox>
                <w10:anchorlock/>
              </v:shape>
            </w:pict>
          </mc:Fallback>
        </mc:AlternateContent>
      </w:r>
    </w:p>
    <w:p w:rsidP="0012217A" w:rsidR="00783C29" w:rsidRDefault="00783C29"/>
    <w:p w:rsidP="0012217A" w:rsidR="00783C29" w:rsidRDefault="00783C29" w:rsidRPr="002D68E4">
      <w:r>
        <w:rPr>
          <w:noProof/>
        </w:rPr>
        <mc:AlternateContent>
          <mc:Choice Requires="wps">
            <w:drawing>
              <wp:inline distB="0" distL="0" distR="0" distT="0" wp14:anchorId="12BE9A6B" wp14:editId="3536C55A">
                <wp:extent cx="6010275" cy="1403985"/>
                <wp:effectExtent b="25400" l="19050" r="28575" t="19050"/>
                <wp:docPr id="3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783C29" w:rsidR="00CA2B35" w:rsidRDefault="00CA2B35" w:rsidRPr="002D68E4">
                            <w:pPr>
                              <w:rPr>
                                <w:b/>
                              </w:rPr>
                            </w:pPr>
                            <w:r>
                              <w:rPr>
                                <w:b/>
                              </w:rPr>
                              <w:t>20.4.</w:t>
                            </w:r>
                            <w:r w:rsidRPr="002D68E4">
                              <w:rPr>
                                <w:b/>
                              </w:rPr>
                              <w:t>2. Salariés en horaire prescrit</w:t>
                            </w:r>
                          </w:p>
                          <w:p w:rsidP="00783C29" w:rsidR="00CA2B35" w:rsidRDefault="00CA2B35" w:rsidRPr="002D68E4">
                            <w:pPr>
                              <w:rPr>
                                <w:b/>
                              </w:rPr>
                            </w:pPr>
                          </w:p>
                          <w:p w:rsidP="00783C29" w:rsidR="00CA2B35" w:rsidRDefault="00CA2B35" w:rsidRPr="00783C29">
                            <w:r w:rsidRPr="002D68E4">
                              <w:t>Les horaires de télétravail sont fixés par l'entreprise. Ces horaires sont modifiables sous réserve d'une information individuelle du salarié au moins 7 jours à l'avance.</w:t>
                            </w:r>
                          </w:p>
                        </w:txbxContent>
                      </wps:txbx>
                      <wps:bodyPr anchor="t" anchorCtr="0" bIns="45720" lIns="91440" rIns="91440" rot="0" tIns="45720" vert="horz" wrap="square">
                        <a:spAutoFit/>
                      </wps:bodyPr>
                    </wps:wsp>
                  </a:graphicData>
                </a:graphic>
              </wp:inline>
            </w:drawing>
          </mc:Choice>
          <mc:Fallback>
            <w:pict>
              <v:shape id="_x0000_s115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UnHVKNQIAAFkEAAAOAAAAZHJzL2Uyb0RvYy54bWysVE2P0zAQvSPxHyzfaZJ+7HajpqulSxHS 8iEtXLhNbKexcGxju03Kr2fsdEthOSFysDye8fPMezNZ3Q6dIgfhvDS6osUkp0RoZrjUu4p++bx9 taTEB9AclNGiokfh6e365YtVb0sxNa1RXDiCINqXva1oG4Its8yzVnTgJ8YKjc7GuA4Cmm6XcQc9 oncqm+b5VdYbx60zTHiPp/ejk64TftMIFj42jReBqIpibiGtLq11XLP1CsqdA9tKdkoD/iGLDqTG R89Q9xCA7J18BtVJ5ow3TZgw02WmaSQTqQaspsj/qOaxBStSLUiOt2ea/P+DZR8OnxyRvKKzWUGJ hg5F+opSES5IEEMQZBpJ6q0vMfbRYnQYXpsBxU4Fe/tg2DdPtNm0oHfizjnTtwI4JlnEm9nF1RHH R5C6f284vgX7YBLQ0LguMoicEERHsY5ngTAPwvDwCjmaXi8oYegr5vnsZrlIb0D5dN06H94K05G4 qajDDkjwcHjwIaYD5VNIfM0bJflWKpUMt6s3ypEDYLds03dC/y1MadJXdLpcYCbPMWLnijMKMCZ0 mP8NppMBW1/JrqLLPH4xCMrI3RvN0z6AVOMe01b6RGbkb2QyDPWQxCtmZ5Vqw4/IrzNjr+Ns4qY1 7gclPfZ5Rf33PThBiXqnUaObYj6Pg5GM+eJ6ioa79NSXHtAMoSoaKBm3m5CGKdFg71DLrUwsR9HH TE5JY/8m8k+zFgfk0k5Rv/4I658AAAD//wMAUEsDBBQABgAIAAAAIQCbDDZA3AAAAAUBAAAPAAAA ZHJzL2Rvd25yZXYueG1sTI9BT4QwEIXvJv6HZky8GLeAShQpGzXZxHgDjfFY6Ahk6QzSLrD/3upF L5O8vJf3vsm3qx3EjJPrmRTEmwgEUsOmp1bB2+vu8haE85qMHphQwREdbIvTk1xnhhcqca58K0IJ uUwr6LwfMyld06HVbsMjUvA+ebLaBzm10kx6CeV2kEkUpdLqnsJCp0d86rDZVwer4OPxangp9/VX +Xxc3jndcTVfsFLnZ+vDPQiPq/8Lww9+QIciMNV8IOPEoCA84n9v8O6u0xsQtYIkiWOQRS7/0xff AAAA//8DAFBLAQItABQABgAIAAAAIQC2gziS/gAAAOEBAAATAAAAAAAAAAAAAAAAAAAAAABbQ29u dGVudF9UeXBlc10ueG1sUEsBAi0AFAAGAAgAAAAhADj9If/WAAAAlAEAAAsAAAAAAAAAAAAAAAAA LwEAAF9yZWxzLy5yZWxzUEsBAi0AFAAGAAgAAAAhAFScdUo1AgAAWQQAAA4AAAAAAAAAAAAAAAAA LgIAAGRycy9lMm9Eb2MueG1sUEsBAi0AFAAGAAgAAAAhAJsMNkDcAAAABQEAAA8AAAAAAAAAAAAA AAAAjwQAAGRycy9kb3ducmV2LnhtbFBLBQYAAAAABAAEAPMAAACYBQ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12BE9A6B">
                <v:textbox style="mso-fit-shape-to-text:t">
                  <w:txbxContent>
                    <w:p w:rsidP="00783C29" w:rsidR="00CA2B35" w:rsidRDefault="00CA2B35" w:rsidRPr="002D68E4">
                      <w:pPr>
                        <w:rPr>
                          <w:b/>
                        </w:rPr>
                      </w:pPr>
                      <w:r>
                        <w:rPr>
                          <w:b/>
                        </w:rPr>
                        <w:t>20.4.</w:t>
                      </w:r>
                      <w:r w:rsidRPr="002D68E4">
                        <w:rPr>
                          <w:b/>
                        </w:rPr>
                        <w:t>2. Salariés en horaire prescrit</w:t>
                      </w:r>
                    </w:p>
                    <w:p w:rsidP="00783C29" w:rsidR="00CA2B35" w:rsidRDefault="00CA2B35" w:rsidRPr="002D68E4">
                      <w:pPr>
                        <w:rPr>
                          <w:b/>
                        </w:rPr>
                      </w:pPr>
                    </w:p>
                    <w:p w:rsidP="00783C29" w:rsidR="00CA2B35" w:rsidRDefault="00CA2B35" w:rsidRPr="00783C29">
                      <w:r w:rsidRPr="002D68E4">
                        <w:t>Les horaires de télétravail sont fixés par l'entreprise. Ces horaires sont modifiables sous réserve d'une information individuelle du salarié au moins 7 jours à l'avance.</w:t>
                      </w:r>
                    </w:p>
                  </w:txbxContent>
                </v:textbox>
                <w10:anchorlock/>
              </v:shape>
            </w:pict>
          </mc:Fallback>
        </mc:AlternateContent>
      </w:r>
    </w:p>
    <w:p w:rsidP="0012217A" w:rsidR="00BC6C54" w:rsidRDefault="00BC6C54" w:rsidRPr="002D68E4"/>
    <w:p w:rsidP="0012217A" w:rsidR="004B55AD" w:rsidRDefault="00783C29">
      <w:r>
        <w:rPr>
          <w:noProof/>
        </w:rPr>
        <mc:AlternateContent>
          <mc:Choice Requires="wps">
            <w:drawing>
              <wp:inline distB="0" distL="0" distR="0" distT="0" wp14:anchorId="0CD2FBB5" wp14:editId="150F16D6">
                <wp:extent cx="6010275" cy="1403985"/>
                <wp:effectExtent b="25400" l="19050" r="28575" t="19050"/>
                <wp:docPr id="3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783C29" w:rsidR="00CA2B35" w:rsidRDefault="00CA2B35" w:rsidRPr="002D68E4">
                            <w:pPr>
                              <w:rPr>
                                <w:b/>
                              </w:rPr>
                            </w:pPr>
                            <w:r>
                              <w:rPr>
                                <w:b/>
                              </w:rPr>
                              <w:t>20.4.</w:t>
                            </w:r>
                            <w:r w:rsidRPr="002D68E4">
                              <w:rPr>
                                <w:b/>
                              </w:rPr>
                              <w:t>3. Horaires individualisés</w:t>
                            </w:r>
                          </w:p>
                          <w:p w:rsidP="00783C29" w:rsidR="00CA2B35" w:rsidRDefault="00CA2B35" w:rsidRPr="002D68E4">
                            <w:pPr>
                              <w:rPr>
                                <w:b/>
                              </w:rPr>
                            </w:pPr>
                          </w:p>
                          <w:p w:rsidP="00783C29" w:rsidR="00CA2B35" w:rsidRDefault="00CA2B35" w:rsidRPr="002D68E4">
                            <w:r w:rsidRPr="002D68E4">
                              <w:t>Le télétravail s'exerce dans le cadre d'un horaire individualisé et dans le respect des conditions suivantes :</w:t>
                            </w:r>
                          </w:p>
                          <w:p w:rsidP="00783C29" w:rsidR="00CA2B35" w:rsidRDefault="00CA2B35" w:rsidRPr="002D68E4">
                            <w:r>
                              <w:t>-</w:t>
                            </w:r>
                            <w:r w:rsidRPr="002D68E4">
                              <w:t xml:space="preserve"> le télétravail s'effectue obligatoirement dans la plage horaire ;</w:t>
                            </w:r>
                          </w:p>
                          <w:p w:rsidP="00783C29" w:rsidR="00CA2B35" w:rsidRDefault="00CA2B35" w:rsidRPr="002D68E4">
                            <w:r>
                              <w:t>-</w:t>
                            </w:r>
                            <w:r w:rsidRPr="002D68E4">
                              <w:t xml:space="preserve"> le télétravailleur s'engage à ne pas travailler plus de six heures d'affilée sans prendre une pause d'au moins 20 minutes ;</w:t>
                            </w:r>
                          </w:p>
                          <w:p w:rsidP="00783C29" w:rsidR="00CA2B35" w:rsidRDefault="00CA2B35" w:rsidRPr="00783C29">
                            <w:r>
                              <w:t>-</w:t>
                            </w:r>
                            <w:r w:rsidRPr="002D68E4">
                              <w:t xml:space="preserve"> à l'intérieur de la plage horaire définie au présent article, le télétravailleur fixe librement son horaire effectif de travail dans le respect de la durée du travail, aucune heure supplémentaire ne devant être effectuée.</w:t>
                            </w:r>
                          </w:p>
                        </w:txbxContent>
                      </wps:txbx>
                      <wps:bodyPr anchor="t" anchorCtr="0" bIns="45720" lIns="91440" rIns="91440" rot="0" tIns="45720" vert="horz" wrap="square">
                        <a:spAutoFit/>
                      </wps:bodyPr>
                    </wps:wsp>
                  </a:graphicData>
                </a:graphic>
              </wp:inline>
            </w:drawing>
          </mc:Choice>
          <mc:Fallback>
            <w:pict>
              <v:shape id="_x0000_s115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1bclhNgIAAFkEAAAOAAAAZHJzL2Uyb0RvYy54bWysVE1v2zAMvQ/YfxB0X/yRpE2NOEWXLsOA 7gPodtmNluRYmCxpkhK7/fWjlDTN1p2G+SCIIvX0+Eh6eT32iuyF89LomhaTnBKhmeFSb2v67evm zYISH0BzUEaLmj4IT69Xr18tB1uJ0nRGceEIgmhfDbamXQi2yjLPOtGDnxgrNDpb43oIaLptxh0M iN6rrMzzi2wwjltnmPAeT28PTrpK+G0rWPjctl4EomqK3EJaXVqbuGarJVRbB7aT7EgD/oFFD1Lj oyeoWwhAdk6+gOolc8abNkyY6TPTtpKJlANmU+R/ZHPfgRUpFxTH25NM/v/Bsk/7L45IXtPptKRE Q49F+o6lIlyQIMYgSBlFGqyvMPbeYnQY35oRi50S9vbOsB+eaLPuQG/FjXNm6ARwJFnEm9nZ1QOO jyDN8NFwfAt2wSSgsXV9VBA1IYiOxXo4FQh5EIaHF6hReTmnhKGvmOXTq8U8vQHV03XrfHgvTE/i pqYOOyDBw/7Oh0gHqqeQ+Jo3SvKNVCoZbtuslSN7wG7ZpO+I/luY0mSoabmYI5OXGLFzxQkFGBM6 zP4G08uAra9kX9NFHr8YBFXU7p3maR9AqsMeaSt9FDPqd1AyjM2YildMp/F2lLox/AH1debQ6zib uOmMe6RkwD6vqf+5AycoUR801uiqmM3iYCRjNr8s0XDnnubcA5ohVE0DJYftOqRhSjLYG6zlRiaV n5kcSWP/JvGPsxYH5NxOUc9/hNUvAAAA//8DAFBLAwQUAAYACAAAACEAmww2QNwAAAAFAQAADwAA AGRycy9kb3ducmV2LnhtbEyPQU+EMBCF7yb+h2ZMvBi3gEoUKRs12cR4A43xWOgIZOkM0i6w/97q RS+TvLyX977Jt6sdxIyT65kUxJsIBFLDpqdWwdvr7vIWhPOajB6YUMERHWyL05NcZ4YXKnGufCtC CblMK+i8HzMpXdOh1W7DI1LwPnmy2gc5tdJMegnldpBJFKXS6p7CQqdHfOqw2VcHq+Dj8Wp4Kff1 V/l8XN453XE1X7BS52frwz0Ij6v/C8MPfkCHIjDVfCDjxKAgPOJ/b/DurtMbELWCJIljkEUu/9MX 3wAAAP//AwBQSwECLQAUAAYACAAAACEAtoM4kv4AAADhAQAAEwAAAAAAAAAAAAAAAAAAAAAAW0Nv bnRlbnRfVHlwZXNdLnhtbFBLAQItABQABgAIAAAAIQA4/SH/1gAAAJQBAAALAAAAAAAAAAAAAAAA AC8BAABfcmVscy8ucmVsc1BLAQItABQABgAIAAAAIQB1bclhNgIAAFkEAAAOAAAAAAAAAAAAAAAA AC4CAABkcnMvZTJvRG9jLnhtbFBLAQItABQABgAIAAAAIQCbDDZA3AAAAAUBAAAPAAAAAAAAAAAA AAAAAJAEAABkcnMvZG93bnJldi54bWxQSwUGAAAAAAQABADzAAAAmQU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0CD2FBB5">
                <v:textbox style="mso-fit-shape-to-text:t">
                  <w:txbxContent>
                    <w:p w:rsidP="00783C29" w:rsidR="00CA2B35" w:rsidRDefault="00CA2B35" w:rsidRPr="002D68E4">
                      <w:pPr>
                        <w:rPr>
                          <w:b/>
                        </w:rPr>
                      </w:pPr>
                      <w:r>
                        <w:rPr>
                          <w:b/>
                        </w:rPr>
                        <w:t>20.4.</w:t>
                      </w:r>
                      <w:r w:rsidRPr="002D68E4">
                        <w:rPr>
                          <w:b/>
                        </w:rPr>
                        <w:t>3. Horaires individualisés</w:t>
                      </w:r>
                    </w:p>
                    <w:p w:rsidP="00783C29" w:rsidR="00CA2B35" w:rsidRDefault="00CA2B35" w:rsidRPr="002D68E4">
                      <w:pPr>
                        <w:rPr>
                          <w:b/>
                        </w:rPr>
                      </w:pPr>
                    </w:p>
                    <w:p w:rsidP="00783C29" w:rsidR="00CA2B35" w:rsidRDefault="00CA2B35" w:rsidRPr="002D68E4">
                      <w:r w:rsidRPr="002D68E4">
                        <w:t>Le télétravail s'exerce dans le cadre d'un horaire individualisé et dans le respect des conditions suivantes :</w:t>
                      </w:r>
                    </w:p>
                    <w:p w:rsidP="00783C29" w:rsidR="00CA2B35" w:rsidRDefault="00CA2B35" w:rsidRPr="002D68E4">
                      <w:r>
                        <w:t>-</w:t>
                      </w:r>
                      <w:r w:rsidRPr="002D68E4">
                        <w:t xml:space="preserve"> le télétravail s'effectue obligatoirement dans la plage horaire ;</w:t>
                      </w:r>
                    </w:p>
                    <w:p w:rsidP="00783C29" w:rsidR="00CA2B35" w:rsidRDefault="00CA2B35" w:rsidRPr="002D68E4">
                      <w:r>
                        <w:t>-</w:t>
                      </w:r>
                      <w:r w:rsidRPr="002D68E4">
                        <w:t xml:space="preserve"> le télétravailleur s'engage à ne pas travailler plus de six heures d'affilée sans prendre une pause d'au moins 20 minutes ;</w:t>
                      </w:r>
                    </w:p>
                    <w:p w:rsidP="00783C29" w:rsidR="00CA2B35" w:rsidRDefault="00CA2B35" w:rsidRPr="00783C29">
                      <w:r>
                        <w:t>-</w:t>
                      </w:r>
                      <w:r w:rsidRPr="002D68E4">
                        <w:t xml:space="preserve"> à l'intérieur de la plage horaire définie au présent article, le télétravailleur fixe librement son horaire effectif de travail dans le respect de la durée du travail, aucune heure supplémentaire ne devant être effectuée.</w:t>
                      </w:r>
                    </w:p>
                  </w:txbxContent>
                </v:textbox>
                <w10:anchorlock/>
              </v:shape>
            </w:pict>
          </mc:Fallback>
        </mc:AlternateContent>
      </w:r>
    </w:p>
    <w:p w:rsidP="0012217A" w:rsidR="00975E17" w:rsidRDefault="00975E17"/>
    <w:p w:rsidP="0012217A" w:rsidR="00783C29" w:rsidRDefault="00783C29" w:rsidRPr="002D68E4">
      <w:r>
        <w:rPr>
          <w:noProof/>
        </w:rPr>
        <mc:AlternateContent>
          <mc:Choice Requires="wps">
            <w:drawing>
              <wp:inline distB="0" distL="0" distR="0" distT="0" wp14:anchorId="44BF4CE6" wp14:editId="79F5E3A6">
                <wp:extent cx="6010275" cy="1403985"/>
                <wp:effectExtent b="25400" l="19050" r="28575" t="19050"/>
                <wp:docPr id="3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783C29" w:rsidR="00CA2B35" w:rsidRDefault="00CA2B35" w:rsidRPr="002D68E4">
                            <w:pPr>
                              <w:rPr>
                                <w:b/>
                              </w:rPr>
                            </w:pPr>
                            <w:r>
                              <w:rPr>
                                <w:b/>
                              </w:rPr>
                              <w:t>20.4.</w:t>
                            </w:r>
                            <w:r w:rsidRPr="002D68E4">
                              <w:rPr>
                                <w:b/>
                              </w:rPr>
                              <w:t>4. Régulation de la charge de travail</w:t>
                            </w:r>
                          </w:p>
                          <w:p w:rsidP="00783C29" w:rsidR="00CA2B35" w:rsidRDefault="00CA2B35" w:rsidRPr="002D68E4">
                            <w:pPr>
                              <w:rPr>
                                <w:b/>
                              </w:rPr>
                            </w:pPr>
                          </w:p>
                          <w:p w:rsidP="00783C29" w:rsidR="00CA2B35" w:rsidRDefault="00CA2B35" w:rsidRPr="002D68E4">
                            <w:r w:rsidRPr="002D68E4">
                              <w:t>Si la charge de travail ne permet pas le respect des horaires ou du forfait, le télétravailleur en informe la structure.</w:t>
                            </w:r>
                          </w:p>
                          <w:p w:rsidP="00783C29" w:rsidR="00CA2B35" w:rsidRDefault="00CA2B35" w:rsidRPr="00783C29">
                            <w:r w:rsidRPr="002D68E4">
                              <w:t>Un entretien individuel est organisé avec le salarié pour procéder à une analyse de la charge de travail et définir, sur la base du constat qui aura été dressé, les mesures nécessaires pour pouvoir adapter temps de travail et charge de travail.</w:t>
                            </w:r>
                          </w:p>
                        </w:txbxContent>
                      </wps:txbx>
                      <wps:bodyPr anchor="t" anchorCtr="0" bIns="45720" lIns="91440" rIns="91440" rot="0" tIns="45720" vert="horz" wrap="square">
                        <a:spAutoFit/>
                      </wps:bodyPr>
                    </wps:wsp>
                  </a:graphicData>
                </a:graphic>
              </wp:inline>
            </w:drawing>
          </mc:Choice>
          <mc:Fallback>
            <w:pict>
              <v:shape id="_x0000_s116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moM0yNQIAAFkEAAAOAAAAZHJzL2Uyb0RvYy54bWysVEtv2zAMvg/YfxB0X/xI0qZGnKJLl2FA 9wC6XXajJTkWJkuapMRuf/0oJU2zdadhPgikSH0kP5JeXo+9InvhvDS6psUkp0RoZrjU25p++7p5 s6DEB9AclNGipg/C0+vV61fLwVaiNJ1RXDiCINpXg61pF4KtssyzTvTgJ8YKjcbWuB4Cqm6bcQcD ovcqK/P8IhuM49YZJrzH29uDka4SftsKFj63rReBqJpibiGdLp1NPLPVEqqtA9tJdkwD/iGLHqTG oCeoWwhAdk6+gOolc8abNkyY6TPTtpKJVANWU+R/VHPfgRWpFiTH2xNN/v/Bsk/7L45IXtPpdEqJ hh6b9B1bRbggQYxBkDKSNFhfoe+9Re8wvjUjNjsV7O2dYT880Wbdgd6KG+fM0AngmGQRX2ZnTw84 PoI0w0fDMRbsgklAY+v6yCByQhAdm/VwahDmQRheXiBH5eWcEoa2YpZPrxbzFAOqp+fW+fBemJ5E oaYOJyDBw/7Oh5gOVE8uMZo3SvKNVCopbtuslSN7wGnZpO+I/pub0mSoabmYYyYvMeLkihMKMCZ0 mP0NppcBR1/JvqaLPH7RCarI3TvNkxxAqoOMaSt9JDPyd2AyjM2YmldMU4hIdWP4A/LrzGHWcTdR 6Ix7pGTAOa+p/7kDJyhRHzT26KqYzeJiJGU2vyxRceeW5twCmiFUTQMlB3Ed0jIlGuwN9nIjE8vP mRyTxvlN5B93LS7IuZ68nv8Iq18AAAD//wMAUEsDBBQABgAIAAAAIQCbDDZA3AAAAAUBAAAPAAAA ZHJzL2Rvd25yZXYueG1sTI9BT4QwEIXvJv6HZky8GLeAShQpGzXZxHgDjfFY6Ahk6QzSLrD/3upF L5O8vJf3vsm3qx3EjJPrmRTEmwgEUsOmp1bB2+vu8haE85qMHphQwREdbIvTk1xnhhcqca58K0IJ uUwr6LwfMyld06HVbsMjUvA+ebLaBzm10kx6CeV2kEkUpdLqnsJCp0d86rDZVwer4OPxangp9/VX +Xxc3jndcTVfsFLnZ+vDPQiPq/8Lww9+QIciMNV8IOPEoCA84n9v8O6u0xsQtYIkiWOQRS7/0xff AAAA//8DAFBLAQItABQABgAIAAAAIQC2gziS/gAAAOEBAAATAAAAAAAAAAAAAAAAAAAAAABbQ29u dGVudF9UeXBlc10ueG1sUEsBAi0AFAAGAAgAAAAhADj9If/WAAAAlAEAAAsAAAAAAAAAAAAAAAAA LwEAAF9yZWxzLy5yZWxzUEsBAi0AFAAGAAgAAAAhAOagzTI1AgAAWQQAAA4AAAAAAAAAAAAAAAAA LgIAAGRycy9lMm9Eb2MueG1sUEsBAi0AFAAGAAgAAAAhAJsMNkDcAAAABQEAAA8AAAAAAAAAAAAA AAAAjwQAAGRycy9kb3ducmV2LnhtbFBLBQYAAAAABAAEAPMAAACYBQ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44BF4CE6">
                <v:textbox style="mso-fit-shape-to-text:t">
                  <w:txbxContent>
                    <w:p w:rsidP="00783C29" w:rsidR="00CA2B35" w:rsidRDefault="00CA2B35" w:rsidRPr="002D68E4">
                      <w:pPr>
                        <w:rPr>
                          <w:b/>
                        </w:rPr>
                      </w:pPr>
                      <w:r>
                        <w:rPr>
                          <w:b/>
                        </w:rPr>
                        <w:t>20.4.</w:t>
                      </w:r>
                      <w:r w:rsidRPr="002D68E4">
                        <w:rPr>
                          <w:b/>
                        </w:rPr>
                        <w:t>4. Régulation de la charge de travail</w:t>
                      </w:r>
                    </w:p>
                    <w:p w:rsidP="00783C29" w:rsidR="00CA2B35" w:rsidRDefault="00CA2B35" w:rsidRPr="002D68E4">
                      <w:pPr>
                        <w:rPr>
                          <w:b/>
                        </w:rPr>
                      </w:pPr>
                    </w:p>
                    <w:p w:rsidP="00783C29" w:rsidR="00CA2B35" w:rsidRDefault="00CA2B35" w:rsidRPr="002D68E4">
                      <w:r w:rsidRPr="002D68E4">
                        <w:t>Si la charge de travail ne permet pas le respect des horaires ou du forfait, le télétravailleur en informe la structure.</w:t>
                      </w:r>
                    </w:p>
                    <w:p w:rsidP="00783C29" w:rsidR="00CA2B35" w:rsidRDefault="00CA2B35" w:rsidRPr="00783C29">
                      <w:r w:rsidRPr="002D68E4">
                        <w:t>Un entretien individuel est organisé avec le salarié pour procéder à une analyse de la charge de travail et définir, sur la base du constat qui aura été dressé, les mesures nécessaires pour pouvoir adapter temps de travail et charge de travail.</w:t>
                      </w:r>
                    </w:p>
                  </w:txbxContent>
                </v:textbox>
                <w10:anchorlock/>
              </v:shape>
            </w:pict>
          </mc:Fallback>
        </mc:AlternateContent>
      </w:r>
    </w:p>
    <w:p w:rsidP="0012217A" w:rsidR="00BC6C54" w:rsidRDefault="00BC6C54"/>
    <w:p w:rsidP="0012217A" w:rsidR="00783C29" w:rsidRDefault="00783C29" w:rsidRPr="002D68E4">
      <w:r>
        <w:rPr>
          <w:noProof/>
        </w:rPr>
        <mc:AlternateContent>
          <mc:Choice Requires="wps">
            <w:drawing>
              <wp:inline distB="0" distL="0" distR="0" distT="0" wp14:anchorId="052CDDE4" wp14:editId="25493984">
                <wp:extent cx="6010275" cy="1403985"/>
                <wp:effectExtent b="25400" l="19050" r="28575" t="19050"/>
                <wp:docPr id="3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783C29" w:rsidR="00CA2B35" w:rsidRDefault="00CA2B35" w:rsidRPr="002D68E4">
                            <w:pPr>
                              <w:rPr>
                                <w:b/>
                              </w:rPr>
                            </w:pPr>
                            <w:r>
                              <w:rPr>
                                <w:b/>
                              </w:rPr>
                              <w:t>20.4.</w:t>
                            </w:r>
                            <w:r w:rsidRPr="002D68E4">
                              <w:rPr>
                                <w:b/>
                              </w:rPr>
                              <w:t>5. Plages horaires pendant lesquelles le salarié peut être contacté</w:t>
                            </w:r>
                          </w:p>
                          <w:p w:rsidP="00783C29" w:rsidR="00CA2B35" w:rsidRDefault="00CA2B35" w:rsidRPr="002D68E4">
                            <w:pPr>
                              <w:rPr>
                                <w:b/>
                              </w:rPr>
                            </w:pPr>
                          </w:p>
                          <w:p w:rsidP="00783C29" w:rsidR="00CA2B35" w:rsidRDefault="00CA2B35" w:rsidRPr="002D68E4">
                            <w:r w:rsidRPr="002D68E4">
                              <w:t>Afin de garantir au salarié le respect de sa vie privée, l'entreprise et les salariés en télétravail s'engagent à respecter les plages de disponibilités suivantes : [définir la plage horaire]</w:t>
                            </w:r>
                          </w:p>
                          <w:p w:rsidP="00783C29" w:rsidR="00CA2B35" w:rsidRDefault="00CA2B35" w:rsidRPr="002D68E4">
                            <w:r w:rsidRPr="002D68E4">
                              <w:t>Le salarié pourra être contacté pendant ces plages.</w:t>
                            </w:r>
                          </w:p>
                          <w:p w:rsidP="00783C29" w:rsidR="00CA2B35" w:rsidRDefault="00CA2B35" w:rsidRPr="00783C29">
                            <w:r w:rsidRPr="002D68E4">
                              <w:t>En dehors de ces plages, il ne pourra être reproché au salarié de ne pas être joignable.</w:t>
                            </w:r>
                          </w:p>
                        </w:txbxContent>
                      </wps:txbx>
                      <wps:bodyPr anchor="t" anchorCtr="0" bIns="45720" lIns="91440" rIns="91440" rot="0" tIns="45720" vert="horz" wrap="square">
                        <a:spAutoFit/>
                      </wps:bodyPr>
                    </wps:wsp>
                  </a:graphicData>
                </a:graphic>
              </wp:inline>
            </w:drawing>
          </mc:Choice>
          <mc:Fallback>
            <w:pict>
              <v:shape id="_x0000_s116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9XOhZNQIAAFkEAAAOAAAAZHJzL2Uyb0RvYy54bWysVE1v2zAMvQ/YfxB0X/wRp02NOEWXLsOA 7gPodtmNluVYmCxpkhK7/fWj5DTN1p2G+SCIIvX0+Eh6dT32khy4dUKrimazlBKumG6E2lX029ft myUlzoNqQGrFK/rAHb1ev361GkzJc91p2XBLEES5cjAV7bw3ZZI41vEe3EwbrtDZatuDR9PuksbC gOi9TPI0vUgGbRtjNePO4ent5KTriN+2nPnPbeu4J7KiyM3H1ca1DmuyXkG5s2A6wY404B9Y9CAU PnqCugUPZG/FC6heMKudbv2M6T7RbSsYjzlgNln6Rzb3HRgec0FxnDnJ5P4fLPt0+GKJaCo6nxeU KOixSN+xVKThxPPRc5IHkQbjSoy9Nxjtx7d6xGLHhJ250+yHI0pvOlA7fmOtHjoODZLMws3k7OqE 4wJIPXzUDb4Fe68j0NjaPiiImhBEx2I9nAqEPAjDwwvUKL9cUMLQlxXp/Gq5iG9A+XTdWOffc92T sKmoxQ6I8HC4cz7QgfIpJLzmtBTNVkgZDburN9KSA2C3bON3RP8tTCoyVDRfLpDJS4zQufyEAoxx 5Yu/wfTCY+tL0Vd0mYYvBEEZtHunmrj3IOS0R9pSHcUM+k1K+rEeY/GyedQhSF3r5gH1tXrqdZxN 3HTaPlIyYJ9X1P3cg+WUyA8Ka3SVFUUYjGgUi8scDXvuqc89oBhCVdRTMm03Pg5TlMHcYC23Iqr8 zORIGvs3in+ctTAg53aMev4jrH8BAAD//wMAUEsDBBQABgAIAAAAIQCbDDZA3AAAAAUBAAAPAAAA ZHJzL2Rvd25yZXYueG1sTI9BT4QwEIXvJv6HZky8GLeAShQpGzXZxHgDjfFY6Ahk6QzSLrD/3upF L5O8vJf3vsm3qx3EjJPrmRTEmwgEUsOmp1bB2+vu8haE85qMHphQwREdbIvTk1xnhhcqca58K0IJ uUwr6LwfMyld06HVbsMjUvA+ebLaBzm10kx6CeV2kEkUpdLqnsJCp0d86rDZVwer4OPxangp9/VX +Xxc3jndcTVfsFLnZ+vDPQiPq/8Lww9+QIciMNV8IOPEoCA84n9v8O6u0xsQtYIkiWOQRS7/0xff AAAA//8DAFBLAQItABQABgAIAAAAIQC2gziS/gAAAOEBAAATAAAAAAAAAAAAAAAAAAAAAABbQ29u dGVudF9UeXBlc10ueG1sUEsBAi0AFAAGAAgAAAAhADj9If/WAAAAlAEAAAsAAAAAAAAAAAAAAAAA LwEAAF9yZWxzLy5yZWxzUEsBAi0AFAAGAAgAAAAhAP1c6Fk1AgAAWQQAAA4AAAAAAAAAAAAAAAAA LgIAAGRycy9lMm9Eb2MueG1sUEsBAi0AFAAGAAgAAAAhAJsMNkDcAAAABQEAAA8AAAAAAAAAAAAA AAAAjwQAAGRycy9kb3ducmV2LnhtbFBLBQYAAAAABAAEAPMAAACYBQ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052CDDE4">
                <v:textbox style="mso-fit-shape-to-text:t">
                  <w:txbxContent>
                    <w:p w:rsidP="00783C29" w:rsidR="00CA2B35" w:rsidRDefault="00CA2B35" w:rsidRPr="002D68E4">
                      <w:pPr>
                        <w:rPr>
                          <w:b/>
                        </w:rPr>
                      </w:pPr>
                      <w:r>
                        <w:rPr>
                          <w:b/>
                        </w:rPr>
                        <w:t>20.4.</w:t>
                      </w:r>
                      <w:r w:rsidRPr="002D68E4">
                        <w:rPr>
                          <w:b/>
                        </w:rPr>
                        <w:t>5. Plages horaires pendant lesquelles le salarié peut être contacté</w:t>
                      </w:r>
                    </w:p>
                    <w:p w:rsidP="00783C29" w:rsidR="00CA2B35" w:rsidRDefault="00CA2B35" w:rsidRPr="002D68E4">
                      <w:pPr>
                        <w:rPr>
                          <w:b/>
                        </w:rPr>
                      </w:pPr>
                    </w:p>
                    <w:p w:rsidP="00783C29" w:rsidR="00CA2B35" w:rsidRDefault="00CA2B35" w:rsidRPr="002D68E4">
                      <w:r w:rsidRPr="002D68E4">
                        <w:t>Afin de garantir au salarié le respect de sa vie privée, l'entreprise et les salariés en télétravail s'engagent à respecter les plages de disponibilités suivantes : [définir la plage horaire]</w:t>
                      </w:r>
                    </w:p>
                    <w:p w:rsidP="00783C29" w:rsidR="00CA2B35" w:rsidRDefault="00CA2B35" w:rsidRPr="002D68E4">
                      <w:r w:rsidRPr="002D68E4">
                        <w:t>Le salarié pourra être contacté pendant ces plages.</w:t>
                      </w:r>
                    </w:p>
                    <w:p w:rsidP="00783C29" w:rsidR="00CA2B35" w:rsidRDefault="00CA2B35" w:rsidRPr="00783C29">
                      <w:r w:rsidRPr="002D68E4">
                        <w:t>En dehors de ces plages, il ne pourra être reproché au salarié de ne pas être joignable.</w:t>
                      </w:r>
                    </w:p>
                  </w:txbxContent>
                </v:textbox>
                <w10:anchorlock/>
              </v:shape>
            </w:pict>
          </mc:Fallback>
        </mc:AlternateContent>
      </w:r>
    </w:p>
    <w:p w:rsidP="0012217A" w:rsidR="00BC6C54" w:rsidRDefault="00BC6C54" w:rsidRPr="002D68E4"/>
    <w:p w:rsidP="0012217A" w:rsidR="00BC6C54" w:rsidRDefault="00BC6C54"/>
    <w:p w:rsidP="0012217A" w:rsidR="00783C29" w:rsidRDefault="00783C29"/>
    <w:p w:rsidP="0012217A" w:rsidR="003834F9" w:rsidRDefault="003834F9"/>
    <w:p w:rsidP="0012217A" w:rsidR="003834F9" w:rsidRDefault="003834F9"/>
    <w:p w:rsidP="0012217A" w:rsidR="00783C29" w:rsidRDefault="00783C29"/>
    <w:p w:rsidP="0012217A" w:rsidR="00783C29" w:rsidRDefault="00783C29"/>
    <w:p w:rsidP="0012217A" w:rsidR="00783C29" w:rsidRDefault="00783C29"/>
    <w:p w:rsidP="0012217A" w:rsidR="00783C29" w:rsidRDefault="00783C29" w:rsidRPr="002D68E4"/>
    <w:p w:rsidP="000A4267" w:rsidR="0053307D" w:rsidRDefault="001F2BF3" w:rsidRPr="002D68E4">
      <w:pPr>
        <w:pStyle w:val="Titre2"/>
      </w:pPr>
      <w:bookmarkStart w:id="110" w:name="_Toc70606082"/>
      <w:r w:rsidRPr="002D68E4">
        <w:lastRenderedPageBreak/>
        <w:t xml:space="preserve">Article </w:t>
      </w:r>
      <w:r w:rsidR="008F0B12" w:rsidRPr="002D68E4">
        <w:t>2</w:t>
      </w:r>
      <w:r w:rsidR="008F0B12">
        <w:t>0</w:t>
      </w:r>
      <w:r w:rsidR="005B5F6D" w:rsidRPr="002D68E4">
        <w:t>.</w:t>
      </w:r>
      <w:r w:rsidRPr="002D68E4">
        <w:t>5</w:t>
      </w:r>
      <w:r w:rsidR="005B5F6D" w:rsidRPr="002D68E4">
        <w:t xml:space="preserve"> : </w:t>
      </w:r>
      <w:r w:rsidRPr="002D68E4">
        <w:t>Principe de l'égalité de traitement</w:t>
      </w:r>
      <w:bookmarkEnd w:id="110"/>
    </w:p>
    <w:p w:rsidP="0012217A" w:rsidR="0053307D" w:rsidRDefault="0053307D"/>
    <w:p w:rsidP="0012217A" w:rsidR="00783C29" w:rsidRDefault="00783C29">
      <w:r>
        <w:rPr>
          <w:noProof/>
        </w:rPr>
        <mc:AlternateContent>
          <mc:Choice Requires="wps">
            <w:drawing>
              <wp:inline distB="0" distL="0" distR="0" distT="0" wp14:anchorId="0DCE84AB" wp14:editId="46C45BFA">
                <wp:extent cx="6010275" cy="1403985"/>
                <wp:effectExtent b="25400" l="19050" r="28575" t="19050"/>
                <wp:docPr id="3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783C29" w:rsidR="00CA2B35" w:rsidRDefault="00CA2B35" w:rsidRPr="00783C29">
                            <w:r w:rsidRPr="002D68E4">
                              <w:t>Pour le bénéfice et l'exercice des droits individuels (rémunération, gestion des carrières, formation, etc.) et des droits collectifs (statut et avantages collectifs, épargne salariale, élections, représentation du personnel, etc.), les salariés embauchés ou ayant opté pour le passage au télétravail bénéficient des mêmes garanties et traitement que les autres collaborateurs de la structure.</w:t>
                            </w:r>
                          </w:p>
                        </w:txbxContent>
                      </wps:txbx>
                      <wps:bodyPr anchor="t" anchorCtr="0" bIns="45720" lIns="91440" rIns="91440" rot="0" tIns="45720" vert="horz" wrap="square">
                        <a:spAutoFit/>
                      </wps:bodyPr>
                    </wps:wsp>
                  </a:graphicData>
                </a:graphic>
              </wp:inline>
            </w:drawing>
          </mc:Choice>
          <mc:Fallback>
            <w:pict>
              <v:shape id="_x0000_s116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kQrRlNQIAAFkEAAAOAAAAZHJzL2Uyb0RvYy54bWysVEtv2zAMvg/YfxB0X/zIo6kRp+jSZRjQ PYBul91oWY6FyZImKbHTXz9KTtNs3WmYD4IoUp8+fiS9uhk6SQ7cOqFVSbNJSglXTNdC7Ur67ev2 zZIS50HVILXiJT1yR2/Wr1+telPwXLda1twSBFGu6E1JW+9NkSSOtbwDN9GGK3Q22nbg0bS7pLbQ I3onkzxNF0mvbW2sZtw5PL0bnXQd8ZuGM/+5aRz3RJYUufm42rhWYU3WKyh2Fkwr2IkG/AOLDoTC R89Qd+CB7K14AdUJZrXTjZ8w3SW6aQTjMQfMJkv/yOahBcNjLiiOM2eZ3P+DZZ8OXywRdUmn0zkl Cjos0ncsFak58XzwnORBpN64AmMfDEb74a0esNgxYWfuNfvhiNKbFtSO31qr+5ZDjSSzcDO5uDri uABS9R91jW/B3usINDS2CwqiJgTRsVjHc4GQB2F4uECN8ivkydCXzdLp9XIe34Di6bqxzr/nuiNh U1KLHRDh4XDvfKADxVNIeM1pKeqtkDIadldtpCUHwG7Zxu+E/luYVKQvab6cI5OXGKFz+RkFGOPK z/4G0wmPrS9FV9JlGr4QBEXQ7p2q496DkOMeaUt1EjPoNyrph2qIxcumi3A7SF3p+oj6Wj32Os4m blptHynpsc9L6n7uwXJK5AeFNbrOZrMwGNGYza9yNOylp7r0gGIIVVJPybjd+DhMUQZzi7Xciqjy M5MTaezfKP5p1sKAXNox6vmPsP4FAAD//wMAUEsDBBQABgAIAAAAIQCbDDZA3AAAAAUBAAAPAAAA ZHJzL2Rvd25yZXYueG1sTI9BT4QwEIXvJv6HZky8GLeAShQpGzXZxHgDjfFY6Ahk6QzSLrD/3upF L5O8vJf3vsm3qx3EjJPrmRTEmwgEUsOmp1bB2+vu8haE85qMHphQwREdbIvTk1xnhhcqca58K0IJ uUwr6LwfMyld06HVbsMjUvA+ebLaBzm10kx6CeV2kEkUpdLqnsJCp0d86rDZVwer4OPxangp9/VX +Xxc3jndcTVfsFLnZ+vDPQiPq/8Lww9+QIciMNV8IOPEoCA84n9v8O6u0xsQtYIkiWOQRS7/0xff AAAA//8DAFBLAQItABQABgAIAAAAIQC2gziS/gAAAOEBAAATAAAAAAAAAAAAAAAAAAAAAABbQ29u dGVudF9UeXBlc10ueG1sUEsBAi0AFAAGAAgAAAAhADj9If/WAAAAlAEAAAsAAAAAAAAAAAAAAAAA LwEAAF9yZWxzLy5yZWxzUEsBAi0AFAAGAAgAAAAhAKRCtGU1AgAAWQQAAA4AAAAAAAAAAAAAAAAA LgIAAGRycy9lMm9Eb2MueG1sUEsBAi0AFAAGAAgAAAAhAJsMNkDcAAAABQEAAA8AAAAAAAAAAAAA AAAAjwQAAGRycy9kb3ducmV2LnhtbFBLBQYAAAAABAAEAPMAAACYBQ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0DCE84AB">
                <v:textbox style="mso-fit-shape-to-text:t">
                  <w:txbxContent>
                    <w:p w:rsidP="00783C29" w:rsidR="00CA2B35" w:rsidRDefault="00CA2B35" w:rsidRPr="00783C29">
                      <w:r w:rsidRPr="002D68E4">
                        <w:t>Pour le bénéfice et l'exercice des droits individuels (rémunération, gestion des carrières, formation, etc.) et des droits collectifs (statut et avantages collectifs, épargne salariale, élections, représentation du personnel, etc.), les salariés embauchés ou ayant opté pour le passage au télétravail bénéficient des mêmes garanties et traitement que les autres collaborateurs de la structure.</w:t>
                      </w:r>
                    </w:p>
                  </w:txbxContent>
                </v:textbox>
                <w10:anchorlock/>
              </v:shape>
            </w:pict>
          </mc:Fallback>
        </mc:AlternateContent>
      </w:r>
    </w:p>
    <w:p w:rsidP="0012217A" w:rsidR="00975E17" w:rsidRDefault="00975E17"/>
    <w:p w:rsidP="000A4267" w:rsidR="0053307D" w:rsidRDefault="001F2BF3" w:rsidRPr="002D68E4">
      <w:pPr>
        <w:pStyle w:val="Titre2"/>
      </w:pPr>
      <w:bookmarkStart w:id="111" w:name="_Toc70606083"/>
      <w:r w:rsidRPr="002D68E4">
        <w:t xml:space="preserve">Article </w:t>
      </w:r>
      <w:r w:rsidR="008F0B12" w:rsidRPr="002D68E4">
        <w:t>2</w:t>
      </w:r>
      <w:r w:rsidR="008F0B12">
        <w:t>0</w:t>
      </w:r>
      <w:r w:rsidR="005B5F6D" w:rsidRPr="002D68E4">
        <w:t>.</w:t>
      </w:r>
      <w:r w:rsidRPr="002D68E4">
        <w:t>6</w:t>
      </w:r>
      <w:r w:rsidR="005B5F6D" w:rsidRPr="002D68E4">
        <w:t xml:space="preserve"> : </w:t>
      </w:r>
      <w:r w:rsidRPr="002D68E4">
        <w:t>Matériel informatique et de communication</w:t>
      </w:r>
      <w:bookmarkEnd w:id="111"/>
    </w:p>
    <w:p w:rsidP="0012217A" w:rsidR="0053307D" w:rsidRDefault="0053307D"/>
    <w:p w:rsidP="0012217A" w:rsidR="00783C29" w:rsidRDefault="00783C29">
      <w:r>
        <w:rPr>
          <w:noProof/>
        </w:rPr>
        <mc:AlternateContent>
          <mc:Choice Requires="wps">
            <w:drawing>
              <wp:inline distB="0" distL="0" distR="0" distT="0" wp14:anchorId="0CD6356E" wp14:editId="10CC649A">
                <wp:extent cx="6010275" cy="1403985"/>
                <wp:effectExtent b="25400" l="19050" r="28575" t="19050"/>
                <wp:docPr id="3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783C29" w:rsidR="00CA2B35" w:rsidRDefault="00CA2B35" w:rsidRPr="002D68E4">
                            <w:pPr>
                              <w:rPr>
                                <w:b/>
                              </w:rPr>
                            </w:pPr>
                            <w:r>
                              <w:rPr>
                                <w:b/>
                              </w:rPr>
                              <w:t>20.6.</w:t>
                            </w:r>
                            <w:r w:rsidRPr="002D68E4">
                              <w:rPr>
                                <w:b/>
                              </w:rPr>
                              <w:t>1. Conditions de mise à disposition du matériel</w:t>
                            </w:r>
                          </w:p>
                          <w:p w:rsidP="00783C29" w:rsidR="00CA2B35" w:rsidRDefault="00CA2B35" w:rsidRPr="002D68E4">
                            <w:pPr>
                              <w:rPr>
                                <w:b/>
                              </w:rPr>
                            </w:pPr>
                          </w:p>
                          <w:p w:rsidP="00783C29" w:rsidR="00CA2B35" w:rsidRDefault="00CA2B35" w:rsidRPr="002D68E4">
                            <w:r w:rsidRPr="002D68E4">
                              <w:t>Sous réserve de la conformité des installations électriques et du lieu où s'exerce le travail, la structure fournit aux télétravailleurs l'ensemble du matériel informatique et de communication permettant l'exercice de leur activité.</w:t>
                            </w:r>
                          </w:p>
                          <w:p w:rsidP="00783C29" w:rsidR="00CA2B35" w:rsidRDefault="00CA2B35" w:rsidRPr="00783C29">
                            <w:r w:rsidRPr="002D68E4">
                              <w:t>Une fiche de remise de matériel sera signée par le salarié lors de toute mise à disposition.</w:t>
                            </w:r>
                          </w:p>
                        </w:txbxContent>
                      </wps:txbx>
                      <wps:bodyPr anchor="t" anchorCtr="0" bIns="45720" lIns="91440" rIns="91440" rot="0" tIns="45720" vert="horz" wrap="square">
                        <a:spAutoFit/>
                      </wps:bodyPr>
                    </wps:wsp>
                  </a:graphicData>
                </a:graphic>
              </wp:inline>
            </w:drawing>
          </mc:Choice>
          <mc:Fallback>
            <w:pict>
              <v:shape id="_x0000_s116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FswhONQIAAFkEAAAOAAAAZHJzL2Uyb0RvYy54bWysVEtv2zAMvg/YfxB0X/zIs0acokuXYUD3 ALpddqNlORYmS5qkxG5//Sg5TbN1p2E+CKJIffr4kfT6eugkOXLrhFYlzSYpJVwxXQu1L+m3r7s3 K0qcB1WD1IqX9IE7er15/Wrdm4LnutWy5pYgiHJFb0raem+KJHGs5R24iTZcobPRtgOPpt0ntYUe 0TuZ5Gm6SHpta2M1487h6e3opJuI3zSc+c9N47gnsqTIzcfVxrUKa7JZQ7G3YFrBTjTgH1h0IBQ+ eoa6BQ/kYMULqE4wq51u/ITpLtFNIxiPOWA2WfpHNvctGB5zQXGcOcvk/h8s+3T8YomoSzqdLihR 0GGRvmOpSM2J54PnJA8i9cYVGHtvMNoPb/WAxY4JO3On2Q9HlN62oPb8xlrdtxxqJJmFm8nF1RHH BZCq/6hrfAsOXkegobFdUBA1IYiOxXo4Fwh5EIaHC9QoX84pYejLZun0ajWPb0DxdN1Y599z3ZGw KanFDojwcLxzPtCB4ikkvOa0FPVOSBkNu6+20pIjYLfs4ndC/y1MKtKXNF/NkclLjNC5/IwCjHHl Z3+D6YTH1peiK+kqDV8IgiJo907Vce9ByHGPtKU6iRn0G5X0QzXE4mXTZbgdpK50/YD6Wj32Os4m blptHynpsc9L6n4ewHJK5AeFNbrKZrMwGNGYzZc5GvbSU116QDGEKqmnZNxufRymKIO5wVruRFT5 mcmJNPZvFP80a2FALu0Y9fxH2PwCAAD//wMAUEsDBBQABgAIAAAAIQCbDDZA3AAAAAUBAAAPAAAA ZHJzL2Rvd25yZXYueG1sTI9BT4QwEIXvJv6HZky8GLeAShQpGzXZxHgDjfFY6Ahk6QzSLrD/3upF L5O8vJf3vsm3qx3EjJPrmRTEmwgEUsOmp1bB2+vu8haE85qMHphQwREdbIvTk1xnhhcqca58K0IJ uUwr6LwfMyld06HVbsMjUvA+ebLaBzm10kx6CeV2kEkUpdLqnsJCp0d86rDZVwer4OPxangp9/VX +Xxc3jndcTVfsFLnZ+vDPQiPq/8Lww9+QIciMNV8IOPEoCA84n9v8O6u0xsQtYIkiWOQRS7/0xff AAAA//8DAFBLAQItABQABgAIAAAAIQC2gziS/gAAAOEBAAATAAAAAAAAAAAAAAAAAAAAAABbQ29u dGVudF9UeXBlc10ueG1sUEsBAi0AFAAGAAgAAAAhADj9If/WAAAAlAEAAAsAAAAAAAAAAAAAAAAA LwEAAF9yZWxzLy5yZWxzUEsBAi0AFAAGAAgAAAAhAIWzCE41AgAAWQQAAA4AAAAAAAAAAAAAAAAA LgIAAGRycy9lMm9Eb2MueG1sUEsBAi0AFAAGAAgAAAAhAJsMNkDcAAAABQEAAA8AAAAAAAAAAAAA AAAAjwQAAGRycy9kb3ducmV2LnhtbFBLBQYAAAAABAAEAPMAAACYBQ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0CD6356E">
                <v:textbox style="mso-fit-shape-to-text:t">
                  <w:txbxContent>
                    <w:p w:rsidP="00783C29" w:rsidR="00CA2B35" w:rsidRDefault="00CA2B35" w:rsidRPr="002D68E4">
                      <w:pPr>
                        <w:rPr>
                          <w:b/>
                        </w:rPr>
                      </w:pPr>
                      <w:r>
                        <w:rPr>
                          <w:b/>
                        </w:rPr>
                        <w:t>20.6.</w:t>
                      </w:r>
                      <w:r w:rsidRPr="002D68E4">
                        <w:rPr>
                          <w:b/>
                        </w:rPr>
                        <w:t>1. Conditions de mise à disposition du matériel</w:t>
                      </w:r>
                    </w:p>
                    <w:p w:rsidP="00783C29" w:rsidR="00CA2B35" w:rsidRDefault="00CA2B35" w:rsidRPr="002D68E4">
                      <w:pPr>
                        <w:rPr>
                          <w:b/>
                        </w:rPr>
                      </w:pPr>
                    </w:p>
                    <w:p w:rsidP="00783C29" w:rsidR="00CA2B35" w:rsidRDefault="00CA2B35" w:rsidRPr="002D68E4">
                      <w:r w:rsidRPr="002D68E4">
                        <w:t>Sous réserve de la conformité des installations électriques et du lieu où s'exerce le travail, la structure fournit aux télétravailleurs l'ensemble du matériel informatique et de communication permettant l'exercice de leur activité.</w:t>
                      </w:r>
                    </w:p>
                    <w:p w:rsidP="00783C29" w:rsidR="00CA2B35" w:rsidRDefault="00CA2B35" w:rsidRPr="00783C29">
                      <w:r w:rsidRPr="002D68E4">
                        <w:t>Une fiche de remise de matériel sera signée par le salarié lors de toute mise à disposition.</w:t>
                      </w:r>
                    </w:p>
                  </w:txbxContent>
                </v:textbox>
                <w10:anchorlock/>
              </v:shape>
            </w:pict>
          </mc:Fallback>
        </mc:AlternateContent>
      </w:r>
    </w:p>
    <w:p w:rsidP="0012217A" w:rsidR="00783C29" w:rsidRDefault="00783C29"/>
    <w:p w:rsidP="0012217A" w:rsidR="00783C29" w:rsidRDefault="00783C29" w:rsidRPr="002D68E4">
      <w:r>
        <w:rPr>
          <w:noProof/>
        </w:rPr>
        <mc:AlternateContent>
          <mc:Choice Requires="wps">
            <w:drawing>
              <wp:inline distB="0" distL="0" distR="0" distT="0" wp14:anchorId="0597BC14" wp14:editId="29170410">
                <wp:extent cx="6010275" cy="1403985"/>
                <wp:effectExtent b="25400" l="19050" r="28575" t="19050"/>
                <wp:docPr id="3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783C29" w:rsidR="00CA2B35" w:rsidRDefault="00CA2B35" w:rsidRPr="002D68E4">
                            <w:pPr>
                              <w:rPr>
                                <w:b/>
                              </w:rPr>
                            </w:pPr>
                            <w:r>
                              <w:rPr>
                                <w:b/>
                              </w:rPr>
                              <w:t>20.6.</w:t>
                            </w:r>
                            <w:r w:rsidRPr="002D68E4">
                              <w:rPr>
                                <w:b/>
                              </w:rPr>
                              <w:t>2. Obligations des télétravailleurs</w:t>
                            </w:r>
                          </w:p>
                          <w:p w:rsidP="00783C29" w:rsidR="00CA2B35" w:rsidRDefault="00CA2B35" w:rsidRPr="002D68E4">
                            <w:pPr>
                              <w:rPr>
                                <w:b/>
                              </w:rPr>
                            </w:pPr>
                          </w:p>
                          <w:p w:rsidP="00783C29" w:rsidR="00CA2B35" w:rsidRDefault="00CA2B35" w:rsidRPr="002D68E4">
                            <w:r w:rsidRPr="002D68E4">
                              <w:t>Les télétravailleurs sont tenus :</w:t>
                            </w:r>
                          </w:p>
                          <w:p w:rsidP="00783C29" w:rsidR="00CA2B35" w:rsidRDefault="00CA2B35" w:rsidRPr="002D68E4">
                            <w:r>
                              <w:t>-</w:t>
                            </w:r>
                            <w:r w:rsidRPr="002D68E4">
                              <w:t xml:space="preserve"> d'utiliser uniquement ce matériel à titre professionnel et pour le seul compte de la structure à l'exclusion de toute autre utilisation ;</w:t>
                            </w:r>
                          </w:p>
                          <w:p w:rsidP="00783C29" w:rsidR="00CA2B35" w:rsidRDefault="00CA2B35" w:rsidRPr="002D68E4">
                            <w:r>
                              <w:t>-</w:t>
                            </w:r>
                            <w:r w:rsidRPr="002D68E4">
                              <w:t xml:space="preserve"> de prendre le soin le plus extrême de ce matériel (logiciels inclus) ;</w:t>
                            </w:r>
                          </w:p>
                          <w:p w:rsidP="00783C29" w:rsidR="00CA2B35" w:rsidRDefault="00CA2B35" w:rsidRPr="002D68E4">
                            <w:r>
                              <w:t>-</w:t>
                            </w:r>
                            <w:r w:rsidRPr="002D68E4">
                              <w:t xml:space="preserve"> de respecter toutes les procédures et bonnes pratiques d'utilisation sur lesquelles le télétravailleur aura été informé ;</w:t>
                            </w:r>
                          </w:p>
                          <w:p w:rsidP="00783C29" w:rsidR="00CA2B35" w:rsidRDefault="00CA2B35" w:rsidRPr="00783C29">
                            <w:r>
                              <w:t>-</w:t>
                            </w:r>
                            <w:r w:rsidRPr="002D68E4">
                              <w:t xml:space="preserve"> d'aviser immédiatement la structure en cas de panne ou de mauvais fonctionnement des équipements de travail.</w:t>
                            </w:r>
                          </w:p>
                        </w:txbxContent>
                      </wps:txbx>
                      <wps:bodyPr anchor="t" anchorCtr="0" bIns="45720" lIns="91440" rIns="91440" rot="0" tIns="45720" vert="horz" wrap="square">
                        <a:spAutoFit/>
                      </wps:bodyPr>
                    </wps:wsp>
                  </a:graphicData>
                </a:graphic>
              </wp:inline>
            </w:drawing>
          </mc:Choice>
          <mc:Fallback>
            <w:pict>
              <v:shape id="_x0000_s116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iMTfNgIAAFkEAAAOAAAAZHJzL2Uyb0RvYy54bWysVE1v2zAMvQ/YfxB0X/yRpE2NOEWXLsOA 7gPodtmNluRYmCxpkhK7/fWjlDTN1p2G+SCIIvVEvkd6eT32iuyF89LomhaTnBKhmeFSb2v67evm zYISH0BzUEaLmj4IT69Xr18tB1uJ0nRGceEIgmhfDbamXQi2yjLPOtGDnxgrNDpb43oIaLptxh0M iN6rrMzzi2wwjltnmPAeT28PTrpK+G0rWPjctl4EomqKuYW0urQ2cc1WS6i2Dmwn2TEN+IcsepAa Hz1B3UIAsnPyBVQvmTPetGHCTJ+ZtpVMpBqwmiL/o5r7DqxItSA53p5o8v8Pln3af3FE8ppOpyiV hh5F+o5SES5IEGMQpIwkDdZXGHtvMTqMb82IYqeCvb0z7Icn2qw70Ftx45wZOgEckyzizezs6gHH R5Bm+Gg4vgW7YBLQ2Lo+MoicEERHsR5OAmEehOHhBXJUXs4pYegrZvn0ajFPb0D1dN06H94L05O4 qanDDkjwsL/zIaYD1VNIfM0bJflGKpUMt23WypE9YLds0ndE/y1MaTLUtFzMMZOXGLFzxQkFGBM6 zP4G08uAra9kX9NFHr8YBFXk7p3maR9AqsMe01b6SGbk78BkGJsxiVegeHgjUt0Y/oD8OnPodZxN 3HTGPVIyYJ/X1P/cgROUqA8aNboqZrM4GMmYzS9LNNy5pzn3gGYIVdNAyWG7DmmYEg32BrXcyMTy cybHpLF/E/nHWYsDcm6nqOc/wuoXAAAA//8DAFBLAwQUAAYACAAAACEAmww2QNwAAAAFAQAADwAA AGRycy9kb3ducmV2LnhtbEyPQU+EMBCF7yb+h2ZMvBi3gEoUKRs12cR4A43xWOgIZOkM0i6w/97q RS+TvLyX977Jt6sdxIyT65kUxJsIBFLDpqdWwdvr7vIWhPOajB6YUMERHWyL05NcZ4YXKnGufCtC CblMK+i8HzMpXdOh1W7DI1LwPnmy2gc5tdJMegnldpBJFKXS6p7CQqdHfOqw2VcHq+Dj8Wp4Kff1 V/l8XN453XE1X7BS52frwz0Ij6v/C8MPfkCHIjDVfCDjxKAgPOJ/b/DurtMbELWCJIljkEUu/9MX 3wAAAP//AwBQSwECLQAUAAYACAAAACEAtoM4kv4AAADhAQAAEwAAAAAAAAAAAAAAAAAAAAAAW0Nv bnRlbnRfVHlwZXNdLnhtbFBLAQItABQABgAIAAAAIQA4/SH/1gAAAJQBAAALAAAAAAAAAAAAAAAA AC8BAABfcmVscy8ucmVsc1BLAQItABQABgAIAAAAIQA/iMTfNgIAAFkEAAAOAAAAAAAAAAAAAAAA AC4CAABkcnMvZTJvRG9jLnhtbFBLAQItABQABgAIAAAAIQCbDDZA3AAAAAUBAAAPAAAAAAAAAAAA AAAAAJAEAABkcnMvZG93bnJldi54bWxQSwUGAAAAAAQABADzAAAAmQU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0597BC14">
                <v:textbox style="mso-fit-shape-to-text:t">
                  <w:txbxContent>
                    <w:p w:rsidP="00783C29" w:rsidR="00CA2B35" w:rsidRDefault="00CA2B35" w:rsidRPr="002D68E4">
                      <w:pPr>
                        <w:rPr>
                          <w:b/>
                        </w:rPr>
                      </w:pPr>
                      <w:r>
                        <w:rPr>
                          <w:b/>
                        </w:rPr>
                        <w:t>20.6.</w:t>
                      </w:r>
                      <w:r w:rsidRPr="002D68E4">
                        <w:rPr>
                          <w:b/>
                        </w:rPr>
                        <w:t>2. Obligations des télétravailleurs</w:t>
                      </w:r>
                    </w:p>
                    <w:p w:rsidP="00783C29" w:rsidR="00CA2B35" w:rsidRDefault="00CA2B35" w:rsidRPr="002D68E4">
                      <w:pPr>
                        <w:rPr>
                          <w:b/>
                        </w:rPr>
                      </w:pPr>
                    </w:p>
                    <w:p w:rsidP="00783C29" w:rsidR="00CA2B35" w:rsidRDefault="00CA2B35" w:rsidRPr="002D68E4">
                      <w:r w:rsidRPr="002D68E4">
                        <w:t>Les télétravailleurs sont tenus :</w:t>
                      </w:r>
                    </w:p>
                    <w:p w:rsidP="00783C29" w:rsidR="00CA2B35" w:rsidRDefault="00CA2B35" w:rsidRPr="002D68E4">
                      <w:r>
                        <w:t>-</w:t>
                      </w:r>
                      <w:r w:rsidRPr="002D68E4">
                        <w:t xml:space="preserve"> d'utiliser uniquement ce matériel à titre professionnel et pour le seul compte de la structure à l'exclusion de toute autre utilisation ;</w:t>
                      </w:r>
                    </w:p>
                    <w:p w:rsidP="00783C29" w:rsidR="00CA2B35" w:rsidRDefault="00CA2B35" w:rsidRPr="002D68E4">
                      <w:r>
                        <w:t>-</w:t>
                      </w:r>
                      <w:r w:rsidRPr="002D68E4">
                        <w:t xml:space="preserve"> de prendre le soin le plus extrême de ce matériel (logiciels inclus) ;</w:t>
                      </w:r>
                    </w:p>
                    <w:p w:rsidP="00783C29" w:rsidR="00CA2B35" w:rsidRDefault="00CA2B35" w:rsidRPr="002D68E4">
                      <w:r>
                        <w:t>-</w:t>
                      </w:r>
                      <w:r w:rsidRPr="002D68E4">
                        <w:t xml:space="preserve"> de respecter toutes les procédures et bonnes pratiques d'utilisation sur lesquelles le télétravailleur aura été informé ;</w:t>
                      </w:r>
                    </w:p>
                    <w:p w:rsidP="00783C29" w:rsidR="00CA2B35" w:rsidRDefault="00CA2B35" w:rsidRPr="00783C29">
                      <w:r>
                        <w:t>-</w:t>
                      </w:r>
                      <w:r w:rsidRPr="002D68E4">
                        <w:t xml:space="preserve"> d'aviser immédiatement la structure en cas de panne ou de mauvais fonctionnement des équipements de travail.</w:t>
                      </w:r>
                    </w:p>
                  </w:txbxContent>
                </v:textbox>
                <w10:anchorlock/>
              </v:shape>
            </w:pict>
          </mc:Fallback>
        </mc:AlternateContent>
      </w:r>
    </w:p>
    <w:p w:rsidP="0012217A" w:rsidR="00230D89" w:rsidRDefault="00230D89" w:rsidRPr="002D68E4"/>
    <w:p w:rsidP="000A4267" w:rsidR="00230D89" w:rsidRDefault="00230D89" w:rsidRPr="002D68E4">
      <w:pPr>
        <w:pStyle w:val="Titre2"/>
      </w:pPr>
      <w:bookmarkStart w:id="112" w:name="_Toc70606084"/>
      <w:r w:rsidRPr="002D68E4">
        <w:t xml:space="preserve">Article </w:t>
      </w:r>
      <w:r w:rsidR="008F0B12">
        <w:t>20</w:t>
      </w:r>
      <w:r w:rsidR="005B5F6D" w:rsidRPr="002D68E4">
        <w:t>.</w:t>
      </w:r>
      <w:r w:rsidRPr="002D68E4">
        <w:t>7 : Frais de fonctionnement</w:t>
      </w:r>
      <w:bookmarkEnd w:id="112"/>
    </w:p>
    <w:p w:rsidP="0012217A" w:rsidR="0053307D" w:rsidRDefault="0053307D"/>
    <w:p w:rsidP="0012217A" w:rsidR="00783C29" w:rsidRDefault="00783C29">
      <w:r>
        <w:rPr>
          <w:noProof/>
        </w:rPr>
        <mc:AlternateContent>
          <mc:Choice Requires="wps">
            <w:drawing>
              <wp:inline distB="0" distL="0" distR="0" distT="0" wp14:anchorId="0B31633E" wp14:editId="00B8ED70">
                <wp:extent cx="6010275" cy="1403985"/>
                <wp:effectExtent b="25400" l="19050" r="28575" t="19050"/>
                <wp:docPr id="3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783C29" w:rsidR="00CA2B35" w:rsidRDefault="00CA2B35" w:rsidRPr="002D68E4">
                            <w:pPr>
                              <w:rPr>
                                <w:b/>
                              </w:rPr>
                            </w:pPr>
                            <w:r w:rsidRPr="002D68E4">
                              <w:rPr>
                                <w:b/>
                              </w:rPr>
                              <w:t>Prise en charge par l’employeur</w:t>
                            </w:r>
                          </w:p>
                          <w:p w:rsidP="00783C29" w:rsidR="00CA2B35" w:rsidRDefault="00CA2B35" w:rsidRPr="002D68E4">
                            <w:pPr>
                              <w:rPr>
                                <w:b/>
                              </w:rPr>
                            </w:pPr>
                          </w:p>
                          <w:p w:rsidP="00783C29" w:rsidR="00CA2B35" w:rsidRDefault="00CA2B35" w:rsidRPr="002D68E4">
                            <w:r w:rsidRPr="002D68E4">
                              <w:t xml:space="preserve">L'entreprise prend en charge uniquement le surcoût nécessaire à l’exercice du télétravail des salariés. </w:t>
                            </w:r>
                          </w:p>
                          <w:p w:rsidP="00783C29" w:rsidR="00CA2B35" w:rsidRDefault="00CA2B35" w:rsidRPr="00783C29">
                            <w:r w:rsidRPr="002D68E4">
                              <w:t>Ainsi si les salariés disposent déjà d’une connexion internet, la structure ne prendra pas en charge son paiement.</w:t>
                            </w:r>
                          </w:p>
                        </w:txbxContent>
                      </wps:txbx>
                      <wps:bodyPr anchor="t" anchorCtr="0" bIns="45720" lIns="91440" rIns="91440" rot="0" tIns="45720" vert="horz" wrap="square">
                        <a:spAutoFit/>
                      </wps:bodyPr>
                    </wps:wsp>
                  </a:graphicData>
                </a:graphic>
              </wp:inline>
            </w:drawing>
          </mc:Choice>
          <mc:Fallback>
            <w:pict>
              <v:shape id="_x0000_s116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D/zTUNgIAAFkEAAAOAAAAZHJzL2Uyb0RvYy54bWysVE1v2zAMvQ/YfxB0X/yRpE2MOEWXLsOA 7gPodtmNluVYmCxpkhI7/fWj5DTN1p2G+SCIIvX0+Eh6dTN0khy4dUKrkmaTlBKumK6F2pX029ft mwUlzoOqQWrFS3rkjt6sX79a9abguW61rLklCKJc0ZuStt6bIkkca3kHbqINV+hstO3Ao2l3SW2h R/ROJnmaXiW9trWxmnHn8PRudNJ1xG8azvznpnHcE1lS5ObjauNahTVZr6DYWTCtYCca8A8sOhAK Hz1D3YEHsrfiBVQnmNVON37CdJfophGMxxwwmyz9I5uHFgyPuaA4zpxlcv8Pln06fLFE1CWdTpeU KOiwSN+xVKTmxPPBc5IHkXrjCox9MBjth7d6wGLHhJ251+yHI0pvWlA7fmut7lsONZLMws3k4uqI 4wJI1X/UNb4Fe68j0NDYLiiImhBEx2IdzwVCHoTh4RVqlF/PKWHoy2bpdLmYxzegeLpurPPvue5I 2JTUYgdEeDjcOx/oQPEUEl5zWop6K6SMht1VG2nJAbBbtvE7of8WJhXpS5ov5sjkJUboXH5GAca4 8rO/wXTCY+tL0ZV0kYYvBEERtHun6rj3IOS4R9pSncQM+o1K+qEaYvEyLB7eCFJXuj6ivlaPvY6z iZtW20dKeuzzkrqfe7CcEvlBYY2W2WwWBiMas/l1joa99FSXHlAMoUrqKRm3Gx+HKcpgbrGWWxFV fmZyIo39G8U/zVoYkEs7Rj3/Eda/AAAA//8DAFBLAwQUAAYACAAAACEAmww2QNwAAAAFAQAADwAA AGRycy9kb3ducmV2LnhtbEyPQU+EMBCF7yb+h2ZMvBi3gEoUKRs12cR4A43xWOgIZOkM0i6w/97q RS+TvLyX977Jt6sdxIyT65kUxJsIBFLDpqdWwdvr7vIWhPOajB6YUMERHWyL05NcZ4YXKnGufCtC CblMK+i8HzMpXdOh1W7DI1LwPnmy2gc5tdJMegnldpBJFKXS6p7CQqdHfOqw2VcHq+Dj8Wp4Kff1 V/l8XN453XE1X7BS52frwz0Ij6v/C8MPfkCHIjDVfCDjxKAgPOJ/b/DurtMbELWCJIljkEUu/9MX 3wAAAP//AwBQSwECLQAUAAYACAAAACEAtoM4kv4AAADhAQAAEwAAAAAAAAAAAAAAAAAAAAAAW0Nv bnRlbnRfVHlwZXNdLnhtbFBLAQItABQABgAIAAAAIQA4/SH/1gAAAJQBAAALAAAAAAAAAAAAAAAA AC8BAABfcmVscy8ucmVsc1BLAQItABQABgAIAAAAIQCD/zTUNgIAAFkEAAAOAAAAAAAAAAAAAAAA AC4CAABkcnMvZTJvRG9jLnhtbFBLAQItABQABgAIAAAAIQCbDDZA3AAAAAUBAAAPAAAAAAAAAAAA AAAAAJAEAABkcnMvZG93bnJldi54bWxQSwUGAAAAAAQABADzAAAAmQU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0B31633E">
                <v:textbox style="mso-fit-shape-to-text:t">
                  <w:txbxContent>
                    <w:p w:rsidP="00783C29" w:rsidR="00CA2B35" w:rsidRDefault="00CA2B35" w:rsidRPr="002D68E4">
                      <w:pPr>
                        <w:rPr>
                          <w:b/>
                        </w:rPr>
                      </w:pPr>
                      <w:r w:rsidRPr="002D68E4">
                        <w:rPr>
                          <w:b/>
                        </w:rPr>
                        <w:t>Prise en charge par l’employeur</w:t>
                      </w:r>
                    </w:p>
                    <w:p w:rsidP="00783C29" w:rsidR="00CA2B35" w:rsidRDefault="00CA2B35" w:rsidRPr="002D68E4">
                      <w:pPr>
                        <w:rPr>
                          <w:b/>
                        </w:rPr>
                      </w:pPr>
                    </w:p>
                    <w:p w:rsidP="00783C29" w:rsidR="00CA2B35" w:rsidRDefault="00CA2B35" w:rsidRPr="002D68E4">
                      <w:r w:rsidRPr="002D68E4">
                        <w:t xml:space="preserve">L'entreprise prend en charge uniquement le surcoût nécessaire à l’exercice du télétravail des salariés. </w:t>
                      </w:r>
                    </w:p>
                    <w:p w:rsidP="00783C29" w:rsidR="00CA2B35" w:rsidRDefault="00CA2B35" w:rsidRPr="00783C29">
                      <w:r w:rsidRPr="002D68E4">
                        <w:t>Ainsi si les salariés disposent déjà d’une connexion internet, la structure ne prendra pas en charge son paiement.</w:t>
                      </w:r>
                    </w:p>
                  </w:txbxContent>
                </v:textbox>
                <w10:anchorlock/>
              </v:shape>
            </w:pict>
          </mc:Fallback>
        </mc:AlternateContent>
      </w:r>
    </w:p>
    <w:p w:rsidP="0012217A" w:rsidR="00783C29" w:rsidRDefault="00783C29" w:rsidRPr="002D68E4"/>
    <w:p w:rsidP="000A4267" w:rsidR="0053307D" w:rsidRDefault="001F2BF3" w:rsidRPr="002D68E4">
      <w:pPr>
        <w:pStyle w:val="Titre2"/>
      </w:pPr>
      <w:bookmarkStart w:id="113" w:name="_Toc70606085"/>
      <w:r w:rsidRPr="002D68E4">
        <w:t xml:space="preserve">Article </w:t>
      </w:r>
      <w:r w:rsidR="008F0B12">
        <w:t>20</w:t>
      </w:r>
      <w:r w:rsidR="005B5F6D" w:rsidRPr="002D68E4">
        <w:t>.</w:t>
      </w:r>
      <w:r w:rsidRPr="002D68E4">
        <w:t>8</w:t>
      </w:r>
      <w:r w:rsidR="005B5F6D" w:rsidRPr="002D68E4">
        <w:t xml:space="preserve"> : </w:t>
      </w:r>
      <w:r w:rsidRPr="002D68E4">
        <w:t>Assurances</w:t>
      </w:r>
      <w:bookmarkEnd w:id="113"/>
    </w:p>
    <w:p w:rsidP="0012217A" w:rsidR="0053307D" w:rsidRDefault="0053307D"/>
    <w:p w:rsidP="0012217A" w:rsidR="00783C29" w:rsidRDefault="00783C29">
      <w:r>
        <w:rPr>
          <w:noProof/>
        </w:rPr>
        <mc:AlternateContent>
          <mc:Choice Requires="wps">
            <w:drawing>
              <wp:inline distB="0" distL="0" distR="0" distT="0" wp14:anchorId="428CD70B" wp14:editId="3022AB3F">
                <wp:extent cx="6010275" cy="1403985"/>
                <wp:effectExtent b="25400" l="19050" r="28575" t="19050"/>
                <wp:docPr id="3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783C29" w:rsidR="00CA2B35" w:rsidRDefault="00CA2B35" w:rsidRPr="00783C29">
                            <w:r w:rsidRPr="002D68E4">
                              <w:t>Des polices d'assurance couvrant l'ensemble des risques liés à la présence et au fonctionnement du matériel de l'entreprise au sein du domicile des salariés sont souscrites et payées par l'entreprise.</w:t>
                            </w:r>
                          </w:p>
                        </w:txbxContent>
                      </wps:txbx>
                      <wps:bodyPr anchor="t" anchorCtr="0" bIns="45720" lIns="91440" rIns="91440" rot="0" tIns="45720" vert="horz" wrap="square">
                        <a:spAutoFit/>
                      </wps:bodyPr>
                    </wps:wsp>
                  </a:graphicData>
                </a:graphic>
              </wp:inline>
            </w:drawing>
          </mc:Choice>
          <mc:Fallback>
            <w:pict>
              <v:shape id="_x0000_s116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sEMChNAIAAFkEAAAOAAAAZHJzL2Uyb0RvYy54bWysVE1v2zAMvQ/YfxB0X+y4SZsacYouXYYB 3QfQ7bIbLcmxMFnSJCV2+utHyWmarTsN80EgRerp8ZHy8mboFNkL56XRFZ1OckqEZoZLva3ot6+b NwtKfADNQRktKnoQnt6sXr9a9rYUhWmN4sIRBNG+7G1F2xBsmWWetaIDPzFWaAw2xnUQ0HXbjDvo Eb1TWZHnl1lvHLfOMOE97t6NQbpK+E0jWPjcNF4EoiqK3EJaXVrruGarJZRbB7aV7EgD/oFFB1Lj pSeoOwhAdk6+gOokc8abJkyY6TLTNJKJVANWM83/qOahBStSLSiOtyeZ/P+DZZ/2XxyRvKIXM9RH Q4dN+o6tIlyQIIYgSBFF6q0vMffBYnYY3poBm50K9vbesB+eaLNuQW/FrXOmbwVwJDmNJ7OzoyOO jyB1/9FwvAt2wSSgoXFdVBA1IYiOZA6nBiEPwnDzEjUqruaUMIxNZ/nF9WKe7oDy6bh1PrwXpiPR qKjDCUjwsL/3IdKB8ikl3uaNknwjlUqO29Zr5cgecFo26Tui/5amNOkrWizmyOQlRpxccUIBxoQO s7/BdDLg6CvZVXSRxy8mQRm1e6d5sgNINdpIW+mjmFG/Uckw1ENqHmoRT0epa8MPqK8z46zj20Sj Ne6Rkh7nvKL+5w6coER90Nij6+ksNj4kZza/KtBx55H6PAKaIVRFAyWjuQ7pMSUZ7C32ciOTys9M jqRxfpP4x7cWH8i5n7Ke/wirXwA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LBDAoTQCAABZ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428CD70B">
                <v:textbox style="mso-fit-shape-to-text:t">
                  <w:txbxContent>
                    <w:p w:rsidP="00783C29" w:rsidR="00CA2B35" w:rsidRDefault="00CA2B35" w:rsidRPr="00783C29">
                      <w:r w:rsidRPr="002D68E4">
                        <w:t>Des polices d'assurance couvrant l'ensemble des risques liés à la présence et au fonctionnement du matériel de l'entreprise au sein du domicile des salariés sont souscrites et payées par l'entreprise.</w:t>
                      </w:r>
                    </w:p>
                  </w:txbxContent>
                </v:textbox>
                <w10:anchorlock/>
              </v:shape>
            </w:pict>
          </mc:Fallback>
        </mc:AlternateContent>
      </w:r>
    </w:p>
    <w:p w:rsidP="0012217A" w:rsidR="00783C29" w:rsidRDefault="00783C29" w:rsidRPr="002D68E4"/>
    <w:p w:rsidP="0012217A" w:rsidR="00975E17" w:rsidRDefault="00975E17" w:rsidRPr="002D68E4"/>
    <w:p w:rsidP="000A4267" w:rsidR="001F2BF3" w:rsidRDefault="001F2BF3" w:rsidRPr="002D68E4">
      <w:pPr>
        <w:pStyle w:val="Titre2"/>
      </w:pPr>
      <w:bookmarkStart w:id="114" w:name="_Toc70606086"/>
      <w:r w:rsidRPr="002D68E4">
        <w:lastRenderedPageBreak/>
        <w:t xml:space="preserve">Article </w:t>
      </w:r>
      <w:r w:rsidR="008F0B12">
        <w:t>20</w:t>
      </w:r>
      <w:r w:rsidR="005B5F6D" w:rsidRPr="002D68E4">
        <w:t>.</w:t>
      </w:r>
      <w:r w:rsidRPr="002D68E4">
        <w:t>9</w:t>
      </w:r>
      <w:r w:rsidR="005B5F6D" w:rsidRPr="002D68E4">
        <w:t xml:space="preserve"> : </w:t>
      </w:r>
      <w:r w:rsidRPr="002D68E4">
        <w:t>Protection des libertés individuelles et de la vie privée</w:t>
      </w:r>
      <w:bookmarkEnd w:id="114"/>
    </w:p>
    <w:p w:rsidP="0012217A" w:rsidR="001F2BF3" w:rsidRDefault="001F2BF3"/>
    <w:p w:rsidP="0012217A" w:rsidR="00783C29" w:rsidRDefault="00783C29">
      <w:r>
        <w:rPr>
          <w:noProof/>
        </w:rPr>
        <mc:AlternateContent>
          <mc:Choice Requires="wps">
            <w:drawing>
              <wp:inline distB="0" distL="0" distR="0" distT="0" wp14:anchorId="6C72EA2A" wp14:editId="0F8E4479">
                <wp:extent cx="6010275" cy="1403985"/>
                <wp:effectExtent b="25400" l="19050" r="28575" t="19050"/>
                <wp:docPr id="3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783C29" w:rsidR="00CA2B35" w:rsidRDefault="00CA2B35" w:rsidRPr="002D68E4">
                            <w:pPr>
                              <w:rPr>
                                <w:b/>
                              </w:rPr>
                            </w:pPr>
                            <w:r>
                              <w:rPr>
                                <w:b/>
                              </w:rPr>
                              <w:t xml:space="preserve">20.9.1. </w:t>
                            </w:r>
                            <w:r w:rsidRPr="002D68E4">
                              <w:rPr>
                                <w:b/>
                              </w:rPr>
                              <w:t>Accès au domicile du salarié</w:t>
                            </w:r>
                          </w:p>
                          <w:p w:rsidP="00783C29" w:rsidR="00CA2B35" w:rsidRDefault="00CA2B35" w:rsidRPr="002D68E4">
                            <w:pPr>
                              <w:rPr>
                                <w:b/>
                              </w:rPr>
                            </w:pPr>
                          </w:p>
                          <w:p w:rsidP="00783C29" w:rsidR="00CA2B35" w:rsidRDefault="00CA2B35">
                            <w:r w:rsidRPr="002D68E4">
                              <w:t>L'accès au domicile du salarié est par principe interdit, sauf accord du salarié.</w:t>
                            </w:r>
                          </w:p>
                          <w:p w:rsidP="00783C29" w:rsidR="00CA2B35" w:rsidRDefault="00CA2B35" w:rsidRPr="002D68E4"/>
                          <w:p w:rsidP="00783C29" w:rsidR="00CA2B35" w:rsidRDefault="00CA2B35" w:rsidRPr="002D68E4">
                            <w:r w:rsidRPr="002D68E4">
                              <w:t>L'accord n'est pas requis dans les cas suivants qui donnent lieu à une simple information préalable du salarié :</w:t>
                            </w:r>
                          </w:p>
                          <w:p w:rsidP="00783C29" w:rsidR="00CA2B35" w:rsidRDefault="00CA2B35" w:rsidRPr="002D68E4">
                            <w:r>
                              <w:t>-</w:t>
                            </w:r>
                            <w:r w:rsidRPr="002D68E4">
                              <w:t xml:space="preserve"> maintenance du matériel;</w:t>
                            </w:r>
                          </w:p>
                          <w:p w:rsidP="00783C29" w:rsidR="00CA2B35" w:rsidRDefault="00CA2B35" w:rsidRPr="00783C29">
                            <w:r>
                              <w:t>-</w:t>
                            </w:r>
                            <w:r w:rsidRPr="002D68E4">
                              <w:t xml:space="preserve"> visites de sécurité effectuées par l'entreprise ou toute personne mandatée par elle ou par le CHSCT.</w:t>
                            </w:r>
                          </w:p>
                        </w:txbxContent>
                      </wps:txbx>
                      <wps:bodyPr anchor="t" anchorCtr="0" bIns="45720" lIns="91440" rIns="91440" rot="0" tIns="45720" vert="horz" wrap="square">
                        <a:spAutoFit/>
                      </wps:bodyPr>
                    </wps:wsp>
                  </a:graphicData>
                </a:graphic>
              </wp:inline>
            </w:drawing>
          </mc:Choice>
          <mc:Fallback>
            <w:pict>
              <v:shape id="_x0000_s116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QZzCqNgIAAFkEAAAOAAAAZHJzL2Uyb0RvYy54bWysVE1v2zAMvQ/YfxB0X/xRp02NOEWXLsOA 7gPodtmNluVYmCxpkhI7/fWj5DTN1p2G+SCIIvX0+Eh6eTP2kuy5dUKrimazlBKumG6E2lb029fN mwUlzoNqQGrFK3rgjt6sXr9aDqbkue60bLglCKJcOZiKdt6bMkkc63gPbqYNV+hste3Bo2m3SWNh QPReJnmaXiaDto2xmnHn8PRuctJVxG9bzvzntnXcE1lR5ObjauNahzVZLaHcWjCdYEca8A8sehAK Hz1B3YEHsrPiBVQvmNVOt37GdJ/othWMxxwwmyz9I5uHDgyPuaA4zpxkcv8Pln3af7FENBW9KDJK FPRYpO9YKtJw4vnoOcmDSINxJcY+GIz241s9YrFjws7ca/bDEaXXHagtv7VWDx2HBklm4WZydnXC cQGkHj7qBt+CndcRaGxtHxRETQiiY7EOpwIhD8Lw8BI1yq/mlDD0ZUV6cb2YxzegfLpurPPvue5J 2FTUYgdEeNjfOx/oQPkUEl5zWopmI6SMht3Wa2nJHrBbNvE7ov8WJhUZKpov5sjkJUboXH5CAca4 8sXfYHrhsfWl6Cu6SMMXgqAM2r1TTdx7EHLaI22pjmIG/SYl/ViPsXgZFg9vBKlr3RxQX6unXsfZ xE2n7SMlA/Z5Rd3PHVhOifygsEbXWVGEwYhGMb/K0bDnnvrcA4ohVEU9JdN27eMwRRnMLdZyI6LK z0yOpLF/o/jHWQsDcm7HqOc/wuoXAAAA//8DAFBLAwQUAAYACAAAACEAmww2QNwAAAAFAQAADwAA AGRycy9kb3ducmV2LnhtbEyPQU+EMBCF7yb+h2ZMvBi3gEoUKRs12cR4A43xWOgIZOkM0i6w/97q RS+TvLyX977Jt6sdxIyT65kUxJsIBFLDpqdWwdvr7vIWhPOajB6YUMERHWyL05NcZ4YXKnGufCtC CblMK+i8HzMpXdOh1W7DI1LwPnmy2gc5tdJMegnldpBJFKXS6p7CQqdHfOqw2VcHq+Dj8Wp4Kff1 V/l8XN453XE1X7BS52frwz0Ij6v/C8MPfkCHIjDVfCDjxKAgPOJ/b/DurtMbELWCJIljkEUu/9MX 3wAAAP//AwBQSwECLQAUAAYACAAAACEAtoM4kv4AAADhAQAAEwAAAAAAAAAAAAAAAAAAAAAAW0Nv bnRlbnRfVHlwZXNdLnhtbFBLAQItABQABgAIAAAAIQA4/SH/1gAAAJQBAAALAAAAAAAAAAAAAAAA AC8BAABfcmVscy8ucmVsc1BLAQItABQABgAIAAAAIQCQZzCqNgIAAFkEAAAOAAAAAAAAAAAAAAAA AC4CAABkcnMvZTJvRG9jLnhtbFBLAQItABQABgAIAAAAIQCbDDZA3AAAAAUBAAAPAAAAAAAAAAAA AAAAAJAEAABkcnMvZG93bnJldi54bWxQSwUGAAAAAAQABADzAAAAmQU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6C72EA2A">
                <v:textbox style="mso-fit-shape-to-text:t">
                  <w:txbxContent>
                    <w:p w:rsidP="00783C29" w:rsidR="00CA2B35" w:rsidRDefault="00CA2B35" w:rsidRPr="002D68E4">
                      <w:pPr>
                        <w:rPr>
                          <w:b/>
                        </w:rPr>
                      </w:pPr>
                      <w:r>
                        <w:rPr>
                          <w:b/>
                        </w:rPr>
                        <w:t xml:space="preserve">20.9.1. </w:t>
                      </w:r>
                      <w:r w:rsidRPr="002D68E4">
                        <w:rPr>
                          <w:b/>
                        </w:rPr>
                        <w:t>Accès au domicile du salarié</w:t>
                      </w:r>
                    </w:p>
                    <w:p w:rsidP="00783C29" w:rsidR="00CA2B35" w:rsidRDefault="00CA2B35" w:rsidRPr="002D68E4">
                      <w:pPr>
                        <w:rPr>
                          <w:b/>
                        </w:rPr>
                      </w:pPr>
                    </w:p>
                    <w:p w:rsidP="00783C29" w:rsidR="00CA2B35" w:rsidRDefault="00CA2B35">
                      <w:r w:rsidRPr="002D68E4">
                        <w:t>L'accès au domicile du salarié est par principe interdit, sauf accord du salarié.</w:t>
                      </w:r>
                    </w:p>
                    <w:p w:rsidP="00783C29" w:rsidR="00CA2B35" w:rsidRDefault="00CA2B35" w:rsidRPr="002D68E4"/>
                    <w:p w:rsidP="00783C29" w:rsidR="00CA2B35" w:rsidRDefault="00CA2B35" w:rsidRPr="002D68E4">
                      <w:r w:rsidRPr="002D68E4">
                        <w:t>L'accord n'est pas requis dans les cas suivants qui donnent lieu à une simple information préalable du salarié :</w:t>
                      </w:r>
                    </w:p>
                    <w:p w:rsidP="00783C29" w:rsidR="00CA2B35" w:rsidRDefault="00CA2B35" w:rsidRPr="002D68E4">
                      <w:r>
                        <w:t>-</w:t>
                      </w:r>
                      <w:r w:rsidRPr="002D68E4">
                        <w:t xml:space="preserve"> maintenance du matériel;</w:t>
                      </w:r>
                    </w:p>
                    <w:p w:rsidP="00783C29" w:rsidR="00CA2B35" w:rsidRDefault="00CA2B35" w:rsidRPr="00783C29">
                      <w:r>
                        <w:t>-</w:t>
                      </w:r>
                      <w:r w:rsidRPr="002D68E4">
                        <w:t xml:space="preserve"> visites de sécurité effectuées par l'entreprise ou toute personne mandatée par elle ou par le CHSCT.</w:t>
                      </w:r>
                    </w:p>
                  </w:txbxContent>
                </v:textbox>
                <w10:anchorlock/>
              </v:shape>
            </w:pict>
          </mc:Fallback>
        </mc:AlternateContent>
      </w:r>
    </w:p>
    <w:p w:rsidP="0012217A" w:rsidR="00783C29" w:rsidRDefault="00783C29"/>
    <w:p w:rsidP="0012217A" w:rsidR="00783C29" w:rsidRDefault="00783C29">
      <w:r>
        <w:rPr>
          <w:noProof/>
        </w:rPr>
        <mc:AlternateContent>
          <mc:Choice Requires="wps">
            <w:drawing>
              <wp:inline distB="0" distL="0" distR="0" distT="0" wp14:anchorId="252C51DC" wp14:editId="304D2F2D">
                <wp:extent cx="6010275" cy="1403985"/>
                <wp:effectExtent b="25400" l="19050" r="28575" t="19050"/>
                <wp:docPr id="3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783C29" w:rsidR="00CA2B35" w:rsidRDefault="00CA2B35" w:rsidRPr="002D68E4">
                            <w:pPr>
                              <w:rPr>
                                <w:b/>
                              </w:rPr>
                            </w:pPr>
                            <w:r>
                              <w:rPr>
                                <w:b/>
                              </w:rPr>
                              <w:t>20.9.</w:t>
                            </w:r>
                            <w:r w:rsidRPr="002D68E4">
                              <w:rPr>
                                <w:b/>
                              </w:rPr>
                              <w:t>2. Protection de la vie privée</w:t>
                            </w:r>
                          </w:p>
                          <w:p w:rsidP="00783C29" w:rsidR="00CA2B35" w:rsidRDefault="00CA2B35" w:rsidRPr="002D68E4">
                            <w:pPr>
                              <w:rPr>
                                <w:b/>
                              </w:rPr>
                            </w:pPr>
                          </w:p>
                          <w:p w:rsidP="00783C29" w:rsidR="00CA2B35" w:rsidRDefault="00CA2B35" w:rsidRPr="00783C29">
                            <w:r w:rsidRPr="002D68E4">
                              <w:t>La structure s'interdit, directement ou indirectement, de solliciter le salarié en dehors des plages de travail fixées au présent accord.</w:t>
                            </w:r>
                          </w:p>
                        </w:txbxContent>
                      </wps:txbx>
                      <wps:bodyPr anchor="t" anchorCtr="0" bIns="45720" lIns="91440" rIns="91440" rot="0" tIns="45720" vert="horz" wrap="square">
                        <a:spAutoFit/>
                      </wps:bodyPr>
                    </wps:wsp>
                  </a:graphicData>
                </a:graphic>
              </wp:inline>
            </w:drawing>
          </mc:Choice>
          <mc:Fallback>
            <w:pict>
              <v:shape id="_x0000_s116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U/yC2NgIAAFkEAAAOAAAAZHJzL2Uyb0RvYy54bWysVE1v2zAMvQ/YfxB0X/xRp02NOEWXLsOA 7gPodtmNluVYmCxpkhI7/fWj5DTN1p2G+SCIIvX0+Eh6eTP2kuy5dUKrimazlBKumG6E2lb029fN mwUlzoNqQGrFK3rgjt6sXr9aDqbkue60bLglCKJcOZiKdt6bMkkc63gPbqYNV+hste3Bo2m3SWNh QPReJnmaXiaDto2xmnHn8PRuctJVxG9bzvzntnXcE1lR5ObjauNahzVZLaHcWjCdYEca8A8sehAK Hz1B3YEHsrPiBVQvmNVOt37GdJ/othWMxxwwmyz9I5uHDgyPuaA4zpxkcv8Pln3af7FENBW9KHJK FPRYpO9YKtJw4vnoOcmDSINxJcY+GIz241s9YrFjws7ca/bDEaXXHagtv7VWDx2HBklm4WZydnXC cQGkHj7qBt+CndcRaGxtHxRETQiiY7EOpwIhD8Lw8BI1yq/mlDD0ZUV6cb2YxzegfLpurPPvue5J 2FTUYgdEeNjfOx/oQPkUEl5zWopmI6SMht3Wa2nJHrBbNvE7ov8WJhUZKpov5sjkJUboXH5CAca4 8sXfYHrhsfWl6Cu6SMMXgqAM2r1TTdx7EHLaI22pjmIG/SYl/ViPsXgZFg9vBKlr3RxQX6unXsfZ xE2n7SMlA/Z5Rd3PHVhOifygsEbXWVGEwYhGMb/K0bDnnvrcA4ohVEU9JdN27eMwRRnMLdZyI6LK z0yOpLF/o/jHWQsDcm7HqOc/wuoXAAAA//8DAFBLAwQUAAYACAAAACEAmww2QNwAAAAFAQAADwAA AGRycy9kb3ducmV2LnhtbEyPQU+EMBCF7yb+h2ZMvBi3gEoUKRs12cR4A43xWOgIZOkM0i6w/97q RS+TvLyX977Jt6sdxIyT65kUxJsIBFLDpqdWwdvr7vIWhPOajB6YUMERHWyL05NcZ4YXKnGufCtC CblMK+i8HzMpXdOh1W7DI1LwPnmy2gc5tdJMegnldpBJFKXS6p7CQqdHfOqw2VcHq+Dj8Wp4Kff1 V/l8XN453XE1X7BS52frwz0Ij6v/C8MPfkCHIjDVfCDjxKAgPOJ/b/DurtMbELWCJIljkEUu/9MX 3wAAAP//AwBQSwECLQAUAAYACAAAACEAtoM4kv4AAADhAQAAEwAAAAAAAAAAAAAAAAAAAAAAW0Nv bnRlbnRfVHlwZXNdLnhtbFBLAQItABQABgAIAAAAIQA4/SH/1gAAAJQBAAALAAAAAAAAAAAAAAAA AC8BAABfcmVscy8ucmVsc1BLAQItABQABgAIAAAAIQBU/yC2NgIAAFkEAAAOAAAAAAAAAAAAAAAA AC4CAABkcnMvZTJvRG9jLnhtbFBLAQItABQABgAIAAAAIQCbDDZA3AAAAAUBAAAPAAAAAAAAAAAA AAAAAJAEAABkcnMvZG93bnJldi54bWxQSwUGAAAAAAQABADzAAAAmQU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252C51DC">
                <v:textbox style="mso-fit-shape-to-text:t">
                  <w:txbxContent>
                    <w:p w:rsidP="00783C29" w:rsidR="00CA2B35" w:rsidRDefault="00CA2B35" w:rsidRPr="002D68E4">
                      <w:pPr>
                        <w:rPr>
                          <w:b/>
                        </w:rPr>
                      </w:pPr>
                      <w:r>
                        <w:rPr>
                          <w:b/>
                        </w:rPr>
                        <w:t>20.9.</w:t>
                      </w:r>
                      <w:r w:rsidRPr="002D68E4">
                        <w:rPr>
                          <w:b/>
                        </w:rPr>
                        <w:t>2. Protection de la vie privée</w:t>
                      </w:r>
                    </w:p>
                    <w:p w:rsidP="00783C29" w:rsidR="00CA2B35" w:rsidRDefault="00CA2B35" w:rsidRPr="002D68E4">
                      <w:pPr>
                        <w:rPr>
                          <w:b/>
                        </w:rPr>
                      </w:pPr>
                    </w:p>
                    <w:p w:rsidP="00783C29" w:rsidR="00CA2B35" w:rsidRDefault="00CA2B35" w:rsidRPr="00783C29">
                      <w:r w:rsidRPr="002D68E4">
                        <w:t>La structure s'interdit, directement ou indirectement, de solliciter le salarié en dehors des plages de travail fixées au présent accord.</w:t>
                      </w:r>
                    </w:p>
                  </w:txbxContent>
                </v:textbox>
                <w10:anchorlock/>
              </v:shape>
            </w:pict>
          </mc:Fallback>
        </mc:AlternateContent>
      </w:r>
    </w:p>
    <w:p w:rsidP="0012217A" w:rsidR="00783C29" w:rsidRDefault="00783C29"/>
    <w:p w:rsidP="0012217A" w:rsidR="00783C29" w:rsidRDefault="00783C29">
      <w:r>
        <w:rPr>
          <w:noProof/>
        </w:rPr>
        <mc:AlternateContent>
          <mc:Choice Requires="wps">
            <w:drawing>
              <wp:inline distB="0" distL="0" distR="0" distT="0" wp14:anchorId="0F8ACBD1" wp14:editId="5AB9CFDD">
                <wp:extent cx="6010275" cy="1403985"/>
                <wp:effectExtent b="25400" l="19050" r="28575" t="19050"/>
                <wp:docPr id="3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783C29" w:rsidR="00CA2B35" w:rsidRDefault="00CA2B35" w:rsidRPr="002D68E4">
                            <w:pPr>
                              <w:rPr>
                                <w:b/>
                              </w:rPr>
                            </w:pPr>
                            <w:r>
                              <w:rPr>
                                <w:b/>
                              </w:rPr>
                              <w:t>20.9.</w:t>
                            </w:r>
                            <w:r w:rsidRPr="002D68E4">
                              <w:rPr>
                                <w:b/>
                              </w:rPr>
                              <w:t>3. Moyens de surveillance</w:t>
                            </w:r>
                          </w:p>
                          <w:p w:rsidP="00783C29" w:rsidR="00CA2B35" w:rsidRDefault="00CA2B35" w:rsidRPr="002D68E4">
                            <w:pPr>
                              <w:rPr>
                                <w:b/>
                              </w:rPr>
                            </w:pPr>
                          </w:p>
                          <w:p w:rsidP="00783C29" w:rsidR="00CA2B35" w:rsidRDefault="00CA2B35" w:rsidRPr="00783C29">
                            <w:r w:rsidRPr="002D68E4">
                              <w:t>Toute mise en place d'un système de surveillance et/ou de contrôle de l'activité des télétravailleurs donne lieu à une information préalable des représentants du personnel et des salariés concernés. Cette information précise les moyens utilisés ainsi que la finalité de la surveillance et/ou du contrôle.</w:t>
                            </w:r>
                          </w:p>
                        </w:txbxContent>
                      </wps:txbx>
                      <wps:bodyPr anchor="t" anchorCtr="0" bIns="45720" lIns="91440" rIns="91440" rot="0" tIns="45720" vert="horz" wrap="square">
                        <a:spAutoFit/>
                      </wps:bodyPr>
                    </wps:wsp>
                  </a:graphicData>
                </a:graphic>
              </wp:inline>
            </w:drawing>
          </mc:Choice>
          <mc:Fallback>
            <w:pict>
              <v:shape id="_x0000_s116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w5sgNgIAAFkEAAAOAAAAZHJzL2Uyb0RvYy54bWysVE1v2zAMvQ/YfxB0X/wRp02NOEWXLsOA 7gPodtmNluVYmCxpkhK7/fWj5DTN1p2G+SCIIvX0+Eh6dT32khy4dUKrimazlBKumG6E2lX029ft myUlzoNqQGrFK/rAHb1ev361GkzJc91p2XBLEES5cjAV7bw3ZZI41vEe3EwbrtDZatuDR9PuksbC gOi9TPI0vUgGbRtjNePO4ent5KTriN+2nPnPbeu4J7KiyM3H1ca1DmuyXkG5s2A6wY404B9Y9CAU PnqCugUPZG/FC6heMKudbv2M6T7RbSsYjzlgNln6Rzb3HRgec0FxnDnJ5P4fLPt0+GKJaCo6LwpK FPRYpO9YKtJw4vnoOcmDSINxJcbeG4z241s9YrFjws7cafbDEaU3Hagdv7FWDx2HBklm4WZydnXC cQGkHj7qBt+CvdcRaGxtHxRETQiiY7EeTgVCHoTh4QVqlF8uKGHoy4p0frVcxDegfLpurPPvue5J 2FTUYgdEeDjcOR/oQPkUEl5zWopmK6SMht3VG2nJAbBbtvE7ov8WJhUZKpovF8jkJUboXH5CAca4 8sXfYHrhsfWl6Cu6TMMXgqAM2r1TTdx7EHLaI22pjmIG/SYl/ViPsXhZMQ+3g9S1bh5QX6unXsfZ xE2n7SMlA/Z5Rd3PPVhOifygsEZXWVGEwYhGsbjM0bDnnvrcA4ohVEU9JdN24+MwRRnMDdZyK6LK z0yOpLF/o/jHWQsDcm7HqOc/wvoXAAAA//8DAFBLAwQUAAYACAAAACEAmww2QNwAAAAFAQAADwAA AGRycy9kb3ducmV2LnhtbEyPQU+EMBCF7yb+h2ZMvBi3gEoUKRs12cR4A43xWOgIZOkM0i6w/97q RS+TvLyX977Jt6sdxIyT65kUxJsIBFLDpqdWwdvr7vIWhPOajB6YUMERHWyL05NcZ4YXKnGufCtC CblMK+i8HzMpXdOh1W7DI1LwPnmy2gc5tdJMegnldpBJFKXS6p7CQqdHfOqw2VcHq+Dj8Wp4Kff1 V/l8XN453XE1X7BS52frwz0Ij6v/C8MPfkCHIjDVfCDjxKAgPOJ/b/DurtMbELWCJIljkEUu/9MX 3wAAAP//AwBQSwECLQAUAAYACAAAACEAtoM4kv4AAADhAQAAEwAAAAAAAAAAAAAAAAAAAAAAW0Nv bnRlbnRfVHlwZXNdLnhtbFBLAQItABQABgAIAAAAIQA4/SH/1gAAAJQBAAALAAAAAAAAAAAAAAAA AC8BAABfcmVscy8ucmVsc1BLAQItABQABgAIAAAAIQAhw5sgNgIAAFkEAAAOAAAAAAAAAAAAAAAA AC4CAABkcnMvZTJvRG9jLnhtbFBLAQItABQABgAIAAAAIQCbDDZA3AAAAAUBAAAPAAAAAAAAAAAA AAAAAJAEAABkcnMvZG93bnJldi54bWxQSwUGAAAAAAQABADzAAAAmQU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0F8ACBD1">
                <v:textbox style="mso-fit-shape-to-text:t">
                  <w:txbxContent>
                    <w:p w:rsidP="00783C29" w:rsidR="00CA2B35" w:rsidRDefault="00CA2B35" w:rsidRPr="002D68E4">
                      <w:pPr>
                        <w:rPr>
                          <w:b/>
                        </w:rPr>
                      </w:pPr>
                      <w:r>
                        <w:rPr>
                          <w:b/>
                        </w:rPr>
                        <w:t>20.9.</w:t>
                      </w:r>
                      <w:r w:rsidRPr="002D68E4">
                        <w:rPr>
                          <w:b/>
                        </w:rPr>
                        <w:t>3. Moyens de surveillance</w:t>
                      </w:r>
                    </w:p>
                    <w:p w:rsidP="00783C29" w:rsidR="00CA2B35" w:rsidRDefault="00CA2B35" w:rsidRPr="002D68E4">
                      <w:pPr>
                        <w:rPr>
                          <w:b/>
                        </w:rPr>
                      </w:pPr>
                    </w:p>
                    <w:p w:rsidP="00783C29" w:rsidR="00CA2B35" w:rsidRDefault="00CA2B35" w:rsidRPr="00783C29">
                      <w:r w:rsidRPr="002D68E4">
                        <w:t>Toute mise en place d'un système de surveillance et/ou de contrôle de l'activité des télétravailleurs donne lieu à une information préalable des représentants du personnel et des salariés concernés. Cette information précise les moyens utilisés ainsi que la finalité de la surveillance et/ou du contrôle.</w:t>
                      </w:r>
                    </w:p>
                  </w:txbxContent>
                </v:textbox>
                <w10:anchorlock/>
              </v:shape>
            </w:pict>
          </mc:Fallback>
        </mc:AlternateContent>
      </w:r>
    </w:p>
    <w:p w:rsidP="0012217A" w:rsidR="001F2BF3" w:rsidRDefault="001F2BF3" w:rsidRPr="002D68E4"/>
    <w:p w:rsidP="000A4267" w:rsidR="001F2BF3" w:rsidRDefault="001F2BF3" w:rsidRPr="002D68E4">
      <w:pPr>
        <w:pStyle w:val="Titre2"/>
      </w:pPr>
      <w:bookmarkStart w:id="115" w:name="_Toc70606087"/>
      <w:r w:rsidRPr="002D68E4">
        <w:t xml:space="preserve">Article </w:t>
      </w:r>
      <w:r w:rsidR="008F0B12">
        <w:t>20</w:t>
      </w:r>
      <w:r w:rsidR="005B5F6D" w:rsidRPr="002D68E4">
        <w:t>.</w:t>
      </w:r>
      <w:r w:rsidRPr="002D68E4">
        <w:t>10</w:t>
      </w:r>
      <w:r w:rsidR="005B5F6D" w:rsidRPr="002D68E4">
        <w:t xml:space="preserve"> : </w:t>
      </w:r>
      <w:r w:rsidRPr="002D68E4">
        <w:t>Protection de la santé et de la sécurité des télétravailleurs</w:t>
      </w:r>
      <w:bookmarkEnd w:id="115"/>
    </w:p>
    <w:p w:rsidP="0012217A" w:rsidR="001F2BF3" w:rsidRDefault="001F2BF3"/>
    <w:p w:rsidP="0012217A" w:rsidR="002A0E75" w:rsidRDefault="002A0E75">
      <w:r>
        <w:rPr>
          <w:noProof/>
        </w:rPr>
        <mc:AlternateContent>
          <mc:Choice Requires="wps">
            <w:drawing>
              <wp:inline distB="0" distL="0" distR="0" distT="0" wp14:anchorId="7C448CBF" wp14:editId="6CD87777">
                <wp:extent cx="6010275" cy="1403985"/>
                <wp:effectExtent b="25400" l="19050" r="28575" t="19050"/>
                <wp:docPr id="34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2A0E75" w:rsidR="00CA2B35" w:rsidRDefault="00CA2B35" w:rsidRPr="002D68E4">
                            <w:pPr>
                              <w:rPr>
                                <w:b/>
                              </w:rPr>
                            </w:pPr>
                            <w:r>
                              <w:rPr>
                                <w:b/>
                              </w:rPr>
                              <w:t>20.10.1.</w:t>
                            </w:r>
                            <w:r w:rsidRPr="002D68E4">
                              <w:rPr>
                                <w:b/>
                              </w:rPr>
                              <w:t xml:space="preserve"> Travail sur écran</w:t>
                            </w:r>
                          </w:p>
                          <w:p w:rsidP="002A0E75" w:rsidR="00CA2B35" w:rsidRDefault="00CA2B35" w:rsidRPr="002D68E4">
                            <w:pPr>
                              <w:rPr>
                                <w:b/>
                              </w:rPr>
                            </w:pPr>
                          </w:p>
                          <w:p w:rsidP="002A0E75" w:rsidR="00CA2B35" w:rsidRDefault="00CA2B35" w:rsidRPr="002D68E4">
                            <w:r w:rsidRPr="002D68E4">
                              <w:t>La réglementation du travail sur écran s'applique au télétravail.</w:t>
                            </w:r>
                          </w:p>
                          <w:p w:rsidP="002A0E75" w:rsidR="00CA2B35" w:rsidRDefault="00CA2B35" w:rsidRPr="00783C29">
                            <w:r w:rsidRPr="002D68E4">
                              <w:t>Les salariés sont soumis à une surveillance médicale spéciale du fait du travail sur écran. Ils doivent répondre positivement à toute sollicitation en la matière notamment aux convocations et visite</w:t>
                            </w:r>
                            <w:r>
                              <w:t>s devant le médecin du travail.</w:t>
                            </w:r>
                          </w:p>
                        </w:txbxContent>
                      </wps:txbx>
                      <wps:bodyPr anchor="t" anchorCtr="0" bIns="45720" lIns="91440" rIns="91440" rot="0" tIns="45720" vert="horz" wrap="square">
                        <a:spAutoFit/>
                      </wps:bodyPr>
                    </wps:wsp>
                  </a:graphicData>
                </a:graphic>
              </wp:inline>
            </w:drawing>
          </mc:Choice>
          <mc:Fallback>
            <w:pict>
              <v:shape id="_x0000_s117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Dp9zNAIAAFkEAAAOAAAAZHJzL2Uyb0RvYy54bWysVE1v2zAMvQ/YfxB0X+y4SZsacYouXYYB 3QfQ7bIbLcmxMFnSJCV2+utHyWmarTsN80EQJerx8ZH08mboFNkL56XRFZ1OckqEZoZLva3ot6+b NwtKfADNQRktKnoQnt6sXr9a9rYUhWmN4sIRBNG+7G1F2xBsmWWetaIDPzFWaLxsjOsgoOm2GXfQ I3qnsiLPL7PeOG6dYcJ7PL0bL+kq4TeNYOFz03gRiKoocgtpdWmt45qtllBuHdhWsiMN+AcWHUiN QU9QdxCA7Jx8AdVJ5ow3TZgw02WmaSQTKQfMZpr/kc1DC1akXFAcb08y+f8Hyz7tvzgieUUvZnNK NHRYpO9YKsIFCWIIghRRpN76En0fLHqH4a0ZsNgpYW/vDfvhiTbrFvRW3Dpn+lYAR5LT+DI7ezri +AhS9x8Nx1iwCyYBDY3rooKoCUF0LNbhVCDkQRgeXqJGxRXyZHg3neUX14t5igHl03PrfHgvTEfi pqIOOyDBw/7eh0gHyieXGM0bJflGKpUMt63XypE9YLds0ndE/81NadJXtFjMkclLjNi54oQCjAkd Zn+D6WTA1leyq+gij190gjJq907ztA8g1bhH2kofxYz6jUqGoR5S8aazFCJKXRt+QH2dGXsdZxM3 rXGPlPTY5xX1P3fgBCXqg8YaXePTOBjJmM2vCjTc+U19fgOaIVRFAyXjdh3SMCUZ7C3WciOTys9M jqSxf5P4x1mLA3JuJ6/nP8LqFwA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sg6fczQCAABZ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7C448CBF">
                <v:textbox style="mso-fit-shape-to-text:t">
                  <w:txbxContent>
                    <w:p w:rsidP="002A0E75" w:rsidR="00CA2B35" w:rsidRDefault="00CA2B35" w:rsidRPr="002D68E4">
                      <w:pPr>
                        <w:rPr>
                          <w:b/>
                        </w:rPr>
                      </w:pPr>
                      <w:r>
                        <w:rPr>
                          <w:b/>
                        </w:rPr>
                        <w:t>20.10.1.</w:t>
                      </w:r>
                      <w:r w:rsidRPr="002D68E4">
                        <w:rPr>
                          <w:b/>
                        </w:rPr>
                        <w:t xml:space="preserve"> Travail sur écran</w:t>
                      </w:r>
                    </w:p>
                    <w:p w:rsidP="002A0E75" w:rsidR="00CA2B35" w:rsidRDefault="00CA2B35" w:rsidRPr="002D68E4">
                      <w:pPr>
                        <w:rPr>
                          <w:b/>
                        </w:rPr>
                      </w:pPr>
                    </w:p>
                    <w:p w:rsidP="002A0E75" w:rsidR="00CA2B35" w:rsidRDefault="00CA2B35" w:rsidRPr="002D68E4">
                      <w:r w:rsidRPr="002D68E4">
                        <w:t>La réglementation du travail sur écran s'applique au télétravail.</w:t>
                      </w:r>
                    </w:p>
                    <w:p w:rsidP="002A0E75" w:rsidR="00CA2B35" w:rsidRDefault="00CA2B35" w:rsidRPr="00783C29">
                      <w:r w:rsidRPr="002D68E4">
                        <w:t>Les salariés sont soumis à une surveillance médicale spéciale du fait du travail sur écran. Ils doivent répondre positivement à toute sollicitation en la matière notamment aux convocations et visite</w:t>
                      </w:r>
                      <w:r>
                        <w:t>s devant le médecin du travail.</w:t>
                      </w:r>
                    </w:p>
                  </w:txbxContent>
                </v:textbox>
                <w10:anchorlock/>
              </v:shape>
            </w:pict>
          </mc:Fallback>
        </mc:AlternateContent>
      </w:r>
    </w:p>
    <w:p w:rsidP="0012217A" w:rsidR="002A0E75" w:rsidRDefault="002A0E75"/>
    <w:p w:rsidP="0012217A" w:rsidR="002A0E75" w:rsidRDefault="002A0E75">
      <w:r>
        <w:rPr>
          <w:noProof/>
        </w:rPr>
        <mc:AlternateContent>
          <mc:Choice Requires="wps">
            <w:drawing>
              <wp:inline distB="0" distL="0" distR="0" distT="0" wp14:anchorId="2D6EF888" wp14:editId="1541544C">
                <wp:extent cx="6010275" cy="1403985"/>
                <wp:effectExtent b="25400" l="19050" r="28575" t="19050"/>
                <wp:docPr id="3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2A0E75" w:rsidR="00CA2B35" w:rsidRDefault="00CA2B35">
                            <w:pPr>
                              <w:rPr>
                                <w:b/>
                              </w:rPr>
                            </w:pPr>
                            <w:r>
                              <w:rPr>
                                <w:b/>
                              </w:rPr>
                              <w:t>20.10.2.</w:t>
                            </w:r>
                            <w:r w:rsidRPr="002A0E75">
                              <w:rPr>
                                <w:b/>
                              </w:rPr>
                              <w:t xml:space="preserve"> </w:t>
                            </w:r>
                            <w:r w:rsidRPr="002D68E4">
                              <w:rPr>
                                <w:b/>
                              </w:rPr>
                              <w:t>Accident du travail</w:t>
                            </w:r>
                          </w:p>
                          <w:p w:rsidP="002A0E75" w:rsidR="00CA2B35" w:rsidRDefault="00CA2B35" w:rsidRPr="002D68E4">
                            <w:pPr>
                              <w:rPr>
                                <w:b/>
                              </w:rPr>
                            </w:pPr>
                          </w:p>
                          <w:p w:rsidP="002A0E75" w:rsidR="00CA2B35" w:rsidRDefault="00CA2B35" w:rsidRPr="00783C29">
                            <w:r w:rsidRPr="002D68E4">
                              <w:t>En cas de survenue d'un accident du travail, les salariés infor</w:t>
                            </w:r>
                            <w:r>
                              <w:t>ment sans délai la structure.</w:t>
                            </w:r>
                          </w:p>
                        </w:txbxContent>
                      </wps:txbx>
                      <wps:bodyPr anchor="t" anchorCtr="0" bIns="45720" lIns="91440" rIns="91440" rot="0" tIns="45720" vert="horz" wrap="square">
                        <a:spAutoFit/>
                      </wps:bodyPr>
                    </wps:wsp>
                  </a:graphicData>
                </a:graphic>
              </wp:inline>
            </w:drawing>
          </mc:Choice>
          <mc:Fallback>
            <w:pict>
              <v:shape id="_x0000_s117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T/yNYNQIAAFkEAAAOAAAAZHJzL2Uyb0RvYy54bWysVE1v2zAMvQ/YfxB0X/xRJ02NOEWXLsOA 7gPodtmNluVYmCxpkhK7/fWj5DTN1p2G+SCIIvX0+Eh6dT32khy4dUKrimazlBKumG6E2lX029ft myUlzoNqQGrFK/rAHb1ev361GkzJc91p2XBLEES5cjAV7bw3ZZI41vEe3EwbrtDZatuDR9PuksbC gOi9TPI0XSSDto2xmnHn8PR2ctJ1xG9bzvzntnXcE1lR5ObjauNahzVZr6DcWTCdYEca8A8sehAK Hz1B3YIHsrfiBVQvmNVOt37GdJ/othWMxxwwmyz9I5v7DgyPuaA4zpxkcv8Pln06fLFENBW9KBaU KOixSN+xVKThxPPRc5IHkQbjSoy9Nxjtx7d6xGLHhJ250+yHI0pvOlA7fmOtHjoODZLMws3k7OqE 4wJIPXzUDb4Fe68j0NjaPiiImhBEx2I9nAqEPAjDwwVqlF/OKWHoy4r04mo5j29A+XTdWOffc92T sKmoxQ6I8HC4cz7QgfIpJLzmtBTNVkgZDburN9KSA2C3bON3RP8tTCoyVDRfzpHJS4zQufyEAoxx 5Yu/wfTCY+tL0Vd0mYYvBEEZtHunmrj3IOS0R9pSHcUM+k1K+rEeY/GyIuoQpK5184D6Wj31Os4m bjptHykZsM8r6n7uwXJK5AeFNbrKiiIMRjSK+WWOhj331OceUAyhKuopmbYbH4cpymBusJZbEVV+ ZnIkjf0bxT/OWhiQcztGPf8R1r8AAAD//wMAUEsDBBQABgAIAAAAIQCbDDZA3AAAAAUBAAAPAAAA ZHJzL2Rvd25yZXYueG1sTI9BT4QwEIXvJv6HZky8GLeAShQpGzXZxHgDjfFY6Ahk6QzSLrD/3upF L5O8vJf3vsm3qx3EjJPrmRTEmwgEUsOmp1bB2+vu8haE85qMHphQwREdbIvTk1xnhhcqca58K0IJ uUwr6LwfMyld06HVbsMjUvA+ebLaBzm10kx6CeV2kEkUpdLqnsJCp0d86rDZVwer4OPxangp9/VX +Xxc3jndcTVfsFLnZ+vDPQiPq/8Lww9+QIciMNV8IOPEoCA84n9v8O6u0xsQtYIkiWOQRS7/0xff AAAA//8DAFBLAQItABQABgAIAAAAIQC2gziS/gAAAOEBAAATAAAAAAAAAAAAAAAAAAAAAABbQ29u dGVudF9UeXBlc10ueG1sUEsBAi0AFAAGAAgAAAAhADj9If/WAAAAlAEAAAsAAAAAAAAAAAAAAAAA LwEAAF9yZWxzLy5yZWxzUEsBAi0AFAAGAAgAAAAhAJP/I1g1AgAAWQQAAA4AAAAAAAAAAAAAAAAA LgIAAGRycy9lMm9Eb2MueG1sUEsBAi0AFAAGAAgAAAAhAJsMNkDcAAAABQEAAA8AAAAAAAAAAAAA AAAAjwQAAGRycy9kb3ducmV2LnhtbFBLBQYAAAAABAAEAPMAAACYBQ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2D6EF888">
                <v:textbox style="mso-fit-shape-to-text:t">
                  <w:txbxContent>
                    <w:p w:rsidP="002A0E75" w:rsidR="00CA2B35" w:rsidRDefault="00CA2B35">
                      <w:pPr>
                        <w:rPr>
                          <w:b/>
                        </w:rPr>
                      </w:pPr>
                      <w:r>
                        <w:rPr>
                          <w:b/>
                        </w:rPr>
                        <w:t>20.10.2.</w:t>
                      </w:r>
                      <w:r w:rsidRPr="002A0E75">
                        <w:rPr>
                          <w:b/>
                        </w:rPr>
                        <w:t xml:space="preserve"> </w:t>
                      </w:r>
                      <w:r w:rsidRPr="002D68E4">
                        <w:rPr>
                          <w:b/>
                        </w:rPr>
                        <w:t>Accident du travail</w:t>
                      </w:r>
                    </w:p>
                    <w:p w:rsidP="002A0E75" w:rsidR="00CA2B35" w:rsidRDefault="00CA2B35" w:rsidRPr="002D68E4">
                      <w:pPr>
                        <w:rPr>
                          <w:b/>
                        </w:rPr>
                      </w:pPr>
                    </w:p>
                    <w:p w:rsidP="002A0E75" w:rsidR="00CA2B35" w:rsidRDefault="00CA2B35" w:rsidRPr="00783C29">
                      <w:r w:rsidRPr="002D68E4">
                        <w:t>En cas de survenue d'un accident du travail, les salariés infor</w:t>
                      </w:r>
                      <w:r>
                        <w:t>ment sans délai la structure.</w:t>
                      </w:r>
                    </w:p>
                  </w:txbxContent>
                </v:textbox>
                <w10:anchorlock/>
              </v:shape>
            </w:pict>
          </mc:Fallback>
        </mc:AlternateContent>
      </w:r>
    </w:p>
    <w:p w:rsidP="0012217A" w:rsidR="002A0E75" w:rsidRDefault="002A0E75" w:rsidRPr="002D68E4"/>
    <w:p w:rsidP="0012217A" w:rsidR="00975E17" w:rsidRDefault="00975E17"/>
    <w:p w:rsidP="0012217A" w:rsidR="002A0E75" w:rsidRDefault="002A0E75"/>
    <w:p w:rsidP="0012217A" w:rsidR="002A0E75" w:rsidRDefault="002A0E75"/>
    <w:p w:rsidP="0012217A" w:rsidR="00975E17" w:rsidRDefault="00975E17"/>
    <w:p w:rsidP="0012217A" w:rsidR="00975E17" w:rsidRDefault="00975E17"/>
    <w:p w:rsidP="0012217A" w:rsidR="003834F9" w:rsidRDefault="003834F9"/>
    <w:p w:rsidP="0012217A" w:rsidR="003834F9" w:rsidRDefault="003834F9" w:rsidRPr="002D68E4"/>
    <w:p w:rsidP="000A4267" w:rsidR="001F2BF3" w:rsidRDefault="001F2BF3" w:rsidRPr="002D68E4">
      <w:pPr>
        <w:pStyle w:val="Titre2"/>
      </w:pPr>
      <w:bookmarkStart w:id="116" w:name="_Toc70606088"/>
      <w:r w:rsidRPr="002D68E4">
        <w:lastRenderedPageBreak/>
        <w:t xml:space="preserve">Article </w:t>
      </w:r>
      <w:r w:rsidR="008F0B12">
        <w:t>20</w:t>
      </w:r>
      <w:r w:rsidR="005B5F6D" w:rsidRPr="002D68E4">
        <w:t>.</w:t>
      </w:r>
      <w:r w:rsidRPr="002D68E4">
        <w:t>11</w:t>
      </w:r>
      <w:r w:rsidR="005B5F6D" w:rsidRPr="002D68E4">
        <w:t xml:space="preserve"> : </w:t>
      </w:r>
      <w:r w:rsidRPr="002D68E4">
        <w:t>Encadrement des télétravailleurs</w:t>
      </w:r>
      <w:bookmarkEnd w:id="116"/>
    </w:p>
    <w:p w:rsidP="0012217A" w:rsidR="001F2BF3" w:rsidRDefault="001F2BF3"/>
    <w:p w:rsidP="0012217A" w:rsidR="002A0E75" w:rsidRDefault="002A0E75">
      <w:r>
        <w:rPr>
          <w:noProof/>
        </w:rPr>
        <mc:AlternateContent>
          <mc:Choice Requires="wps">
            <w:drawing>
              <wp:inline distB="0" distL="0" distR="0" distT="0" wp14:anchorId="7CDDC37D" wp14:editId="62A181D4">
                <wp:extent cx="6010275" cy="1306286"/>
                <wp:effectExtent b="27305" l="19050" r="28575" t="19050"/>
                <wp:docPr id="3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306286"/>
                        </a:xfrm>
                        <a:prstGeom prst="rect">
                          <a:avLst/>
                        </a:prstGeom>
                        <a:solidFill>
                          <a:srgbClr val="FFFFFF"/>
                        </a:solidFill>
                        <a:ln w="28575">
                          <a:solidFill>
                            <a:schemeClr val="accent4"/>
                          </a:solidFill>
                          <a:miter lim="800000"/>
                          <a:headEnd/>
                          <a:tailEnd/>
                        </a:ln>
                      </wps:spPr>
                      <wps:txbx>
                        <w:txbxContent>
                          <w:p w:rsidP="002A0E75" w:rsidR="00CA2B35" w:rsidRDefault="00CA2B35" w:rsidRPr="002D68E4">
                            <w:r w:rsidRPr="002D68E4">
                              <w:t>La structure organise l'encadrement des télétravailleurs de mani</w:t>
                            </w:r>
                            <w:r>
                              <w:t xml:space="preserve">ère à ce que le télétravailleur </w:t>
                            </w:r>
                            <w:r w:rsidRPr="002D68E4">
                              <w:t>:</w:t>
                            </w:r>
                          </w:p>
                          <w:p w:rsidP="002A0E75" w:rsidR="00CA2B35" w:rsidRDefault="00CA2B35" w:rsidRPr="002D68E4">
                            <w:r>
                              <w:t>-</w:t>
                            </w:r>
                            <w:r w:rsidRPr="002D68E4">
                              <w:t xml:space="preserve"> participe régulièrement à des activités collectives (formation, réunions, etc.) ;</w:t>
                            </w:r>
                          </w:p>
                          <w:p w:rsidP="002A0E75" w:rsidR="00CA2B35" w:rsidRDefault="00CA2B35" w:rsidRPr="002D68E4">
                            <w:r>
                              <w:t>-</w:t>
                            </w:r>
                            <w:r w:rsidRPr="002D68E4">
                              <w:t xml:space="preserve"> puisse rencontrer régulièrement sa hiérarchie ;</w:t>
                            </w:r>
                          </w:p>
                          <w:p w:rsidP="002A0E75" w:rsidR="00CA2B35" w:rsidRDefault="00CA2B35" w:rsidRPr="002D68E4">
                            <w:r>
                              <w:t>-</w:t>
                            </w:r>
                            <w:r w:rsidRPr="002D68E4">
                              <w:t xml:space="preserve"> dispose d'un « référent » qui peut être, ou non, son responsable hiérarchique ;</w:t>
                            </w:r>
                          </w:p>
                          <w:p w:rsidP="002A0E75" w:rsidR="00CA2B35" w:rsidRDefault="00CA2B35" w:rsidRPr="00783C29">
                            <w:r>
                              <w:t>-</w:t>
                            </w:r>
                            <w:r w:rsidRPr="002D68E4">
                              <w:t xml:space="preserve"> bénéficie de l'ensemble des processus de gestion des ressources humaines comme les autres salariés de l’entreprise.</w:t>
                            </w:r>
                          </w:p>
                        </w:txbxContent>
                      </wps:txbx>
                      <wps:bodyPr anchor="t" anchorCtr="0" bIns="45720" lIns="91440" rIns="91440" rot="0" tIns="45720" vert="horz" wrap="square">
                        <a:noAutofit/>
                      </wps:bodyPr>
                    </wps:wsp>
                  </a:graphicData>
                </a:graphic>
              </wp:inline>
            </w:drawing>
          </mc:Choice>
          <mc:Fallback>
            <w:pict>
              <v:shape id="_x0000_s117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qSp9NQIAAFkEAAAOAAAAZHJzL2Uyb0RvYy54bWysVE2P0zAQvSPxHyzfadps+kHUdLV0KUJa PqSFC7eJ4zQWjifYbpPl1zN2ut3CckLkYHk84+c3b2ayvh5azY7SOoWm4LPJlDNpBFbK7Av+9cvu 1Yoz58FUoNHIgj9Ix683L1+s+y6XKTaoK2kZgRiX913BG++7PEmcaGQLboKdNOSs0bbgybT7pLLQ E3qrk3Q6XSQ92qqzKKRzdHo7Ovkm4te1FP5TXTvpmS44cfNxtXEtw5ps1pDvLXSNEica8A8sWlCG Hj1D3YIHdrDqGVSrhEWHtZ8IbBOsayVkzIGymU3/yOa+gU7GXEgc151lcv8PVnw8frZMVQW/ypac GWipSN+oVKySzMvBS5YGkfrO5RR731G0H97gQMWOCbvuDsV3xwxuGzB7eWMt9o2EikjOws3k4uqI 4wJI2X/Ait6Cg8cINNS2DQqSJozQqVgP5wIRDybocEEapcs5Z4J8s6vpIl0t4huQP17vrPPvJLYs bApuqQMiPBzvnA90IH8MCa851KraKa2jYfflVlt2BOqWXfxO6L+FacP6gqerOTF5jhE6V55RQAhp fPY3mFZ5an2t2oKvpuELQZAH7d6aKu49KD3uibY2JzGDfqOSfiiHWLxZFnUIUpdYPZC+Fsdep9mk TYP2J2c99XnB3Y8DWMmZfm+oRq9nWRYGIxrZfJmSYS895aUHjCCognvOxu3Wx2EKxA3eUC1rFVV+ YnIiTf0bxT/NWhiQSztGPf0RNr8AAAD//wMAUEsDBBQABgAIAAAAIQAKmpqs3wAAAAUBAAAPAAAA ZHJzL2Rvd25yZXYueG1sTI9BSwMxEIXvgv8hTMGL2GyLrbputhTFIkUEay/eppvpZmkyWTZpu/XX m3rRy8DjPd77ppj1zooDdaHxrGA0zEAQV143XCtYf77c3IMIEVmj9UwKThRgVl5eFJhrf+QPOqxi LVIJhxwVmBjbXMpQGXIYhr4lTt7Wdw5jkl0tdYfHVO6sHGfZVDpsOC0YbOnJULVb7Z2C+BaeR9/z nVksr5dW4/r0+vXeKHU16OePICL18S8MZ/yEDmVi2vg96yCsgvRI/L3Je7idTkBsFIyzyR3IspD/ 6csfAAAA//8DAFBLAQItABQABgAIAAAAIQC2gziS/gAAAOEBAAATAAAAAAAAAAAAAAAAAAAAAABb Q29udGVudF9UeXBlc10ueG1sUEsBAi0AFAAGAAgAAAAhADj9If/WAAAAlAEAAAsAAAAAAAAAAAAA AAAALwEAAF9yZWxzLy5yZWxzUEsBAi0AFAAGAAgAAAAhAH6pKn01AgAAWQQAAA4AAAAAAAAAAAAA AAAALgIAAGRycy9lMm9Eb2MueG1sUEsBAi0AFAAGAAgAAAAhAAqamqzfAAAABQEAAA8AAAAAAAAA AAAAAAAAjwQAAGRycy9kb3ducmV2LnhtbFBLBQYAAAAABAAEAPMAAACbBQAAAAA= " strokecolor="#ffc000 [3207]" strokeweight="2.25pt" style="width:473.25pt;height:102.85pt;visibility:visible;mso-wrap-style:square;mso-left-percent:-10001;mso-top-percent:-10001;mso-position-horizontal:absolute;mso-position-horizontal-relative:char;mso-position-vertical:absolute;mso-position-vertical-relative:line;mso-left-percent:-10001;mso-top-percent:-10001;v-text-anchor:top" type="#_x0000_t202" w14:anchorId="7CDDC37D">
                <v:textbox>
                  <w:txbxContent>
                    <w:p w:rsidP="002A0E75" w:rsidR="00CA2B35" w:rsidRDefault="00CA2B35" w:rsidRPr="002D68E4">
                      <w:r w:rsidRPr="002D68E4">
                        <w:t>La structure organise l'encadrement des télétravailleurs de mani</w:t>
                      </w:r>
                      <w:r>
                        <w:t xml:space="preserve">ère à ce que le télétravailleur </w:t>
                      </w:r>
                      <w:r w:rsidRPr="002D68E4">
                        <w:t>:</w:t>
                      </w:r>
                    </w:p>
                    <w:p w:rsidP="002A0E75" w:rsidR="00CA2B35" w:rsidRDefault="00CA2B35" w:rsidRPr="002D68E4">
                      <w:r>
                        <w:t>-</w:t>
                      </w:r>
                      <w:r w:rsidRPr="002D68E4">
                        <w:t xml:space="preserve"> participe régulièrement à des activités collectives (formation, réunions, etc.) ;</w:t>
                      </w:r>
                    </w:p>
                    <w:p w:rsidP="002A0E75" w:rsidR="00CA2B35" w:rsidRDefault="00CA2B35" w:rsidRPr="002D68E4">
                      <w:r>
                        <w:t>-</w:t>
                      </w:r>
                      <w:r w:rsidRPr="002D68E4">
                        <w:t xml:space="preserve"> puisse rencontrer régulièrement sa hiérarchie ;</w:t>
                      </w:r>
                    </w:p>
                    <w:p w:rsidP="002A0E75" w:rsidR="00CA2B35" w:rsidRDefault="00CA2B35" w:rsidRPr="002D68E4">
                      <w:r>
                        <w:t>-</w:t>
                      </w:r>
                      <w:r w:rsidRPr="002D68E4">
                        <w:t xml:space="preserve"> dispose d'un « référent » qui peut être, ou non, son responsable hiérarchique ;</w:t>
                      </w:r>
                    </w:p>
                    <w:p w:rsidP="002A0E75" w:rsidR="00CA2B35" w:rsidRDefault="00CA2B35" w:rsidRPr="00783C29">
                      <w:r>
                        <w:t>-</w:t>
                      </w:r>
                      <w:r w:rsidRPr="002D68E4">
                        <w:t xml:space="preserve"> bénéficie de l'ensemble des processus de gestion des ressources humaines comme les autres salariés de l’entreprise.</w:t>
                      </w:r>
                    </w:p>
                  </w:txbxContent>
                </v:textbox>
                <w10:anchorlock/>
              </v:shape>
            </w:pict>
          </mc:Fallback>
        </mc:AlternateContent>
      </w:r>
    </w:p>
    <w:p w:rsidP="0012217A" w:rsidR="002A0E75" w:rsidRDefault="002A0E75" w:rsidRPr="002D68E4"/>
    <w:p w:rsidP="0012217A" w:rsidR="002E6DD1" w:rsidRDefault="002E6DD1" w:rsidRPr="002D68E4"/>
    <w:p w:rsidP="0012217A" w:rsidR="002E6DD1" w:rsidRDefault="002E6DD1" w:rsidRPr="002D68E4">
      <w:pPr>
        <w:tabs>
          <w:tab w:pos="1440" w:val="clear"/>
          <w:tab w:pos="4320" w:val="clear"/>
        </w:tabs>
        <w:rPr>
          <w:b/>
          <w:bCs w:val="0"/>
          <w:sz w:val="32"/>
        </w:rPr>
      </w:pPr>
      <w:r w:rsidRPr="002D68E4">
        <w:br w:type="page"/>
      </w:r>
    </w:p>
    <w:p w:rsidP="0012217A" w:rsidR="00230D89" w:rsidRDefault="00230D89" w:rsidRPr="002D68E4">
      <w:pPr>
        <w:pStyle w:val="Titre1"/>
      </w:pPr>
      <w:bookmarkStart w:id="117" w:name="_Toc70606089"/>
      <w:r w:rsidRPr="002D68E4">
        <w:lastRenderedPageBreak/>
        <w:t xml:space="preserve">Titre </w:t>
      </w:r>
      <w:r w:rsidR="008F0B12" w:rsidRPr="002D68E4">
        <w:t>2</w:t>
      </w:r>
      <w:r w:rsidR="008F0B12">
        <w:t>1</w:t>
      </w:r>
      <w:r w:rsidR="008F0B12" w:rsidRPr="002D68E4">
        <w:t xml:space="preserve"> </w:t>
      </w:r>
      <w:r w:rsidRPr="002D68E4">
        <w:t>- Qualité de vie au travail</w:t>
      </w:r>
      <w:bookmarkEnd w:id="117"/>
    </w:p>
    <w:p w:rsidP="0012217A" w:rsidR="001F2BF3" w:rsidRDefault="001F2BF3" w:rsidRPr="002D68E4"/>
    <w:p w:rsidP="000A4267" w:rsidR="001F2BF3" w:rsidRDefault="0070011F" w:rsidRPr="002D68E4">
      <w:pPr>
        <w:pStyle w:val="Titre2"/>
      </w:pPr>
      <w:bookmarkStart w:id="118" w:name="_Toc70606090"/>
      <w:r w:rsidRPr="002D68E4">
        <w:t xml:space="preserve">Article </w:t>
      </w:r>
      <w:r w:rsidR="008F0B12">
        <w:t>21</w:t>
      </w:r>
      <w:r w:rsidRPr="002D68E4">
        <w:t>.1 : Engagement de tous les acteurs dans la promotion de la qualité de vie au travail</w:t>
      </w:r>
      <w:bookmarkEnd w:id="118"/>
    </w:p>
    <w:p w:rsidP="0012217A" w:rsidR="001F2BF3" w:rsidRDefault="001F2BF3"/>
    <w:p w:rsidP="0012217A" w:rsidR="002A0E75" w:rsidRDefault="002A0E75">
      <w:r>
        <w:rPr>
          <w:noProof/>
        </w:rPr>
        <mc:AlternateContent>
          <mc:Choice Requires="wps">
            <w:drawing>
              <wp:inline distB="0" distL="0" distR="0" distT="0" wp14:anchorId="0734D360" wp14:editId="109DC73F">
                <wp:extent cx="6010275" cy="1403985"/>
                <wp:effectExtent b="25400" l="19050" r="28575" t="19050"/>
                <wp:docPr id="34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2A0E75" w:rsidR="00CA2B35" w:rsidRDefault="00CA2B35" w:rsidRPr="002D68E4">
                            <w:r w:rsidRPr="002D68E4">
                              <w:t>L’association reconnaît que l’amélioration de la qualité de vie au travail passe avant tout par un sentiment du « travail bien fait » au sein d’un environnement de travail agréable. Cette culture commune doit guider l’ensemble des conduites de chacun au sein d’une meilleure prise en charge des salariés mis à disposition.</w:t>
                            </w:r>
                          </w:p>
                          <w:p w:rsidP="002A0E75" w:rsidR="00CA2B35" w:rsidRDefault="00CA2B35" w:rsidRPr="002D68E4"/>
                          <w:p w:rsidP="002A0E75" w:rsidR="00CA2B35" w:rsidRDefault="00CA2B35" w:rsidRPr="002D68E4">
                            <w:r w:rsidRPr="002D68E4">
                              <w:t>L’association peut se référer aux guides et documents produits par l’Agence Nationale pour l’Amélioration des Conditions de Travail (ANACT) en matière de qualité de vie au travail.</w:t>
                            </w:r>
                          </w:p>
                          <w:p w:rsidP="002A0E75" w:rsidR="00CA2B35" w:rsidRDefault="00CA2B35" w:rsidRPr="002D68E4"/>
                          <w:p w:rsidP="002A0E75" w:rsidR="00CA2B35" w:rsidRDefault="00CA2B35" w:rsidRPr="002D68E4">
                            <w:r w:rsidRPr="002D68E4">
                              <w:t>La direction veille à développer un climat favorable à l’instauration de bonnes relations de travail en développant notamment l’écoute et le dialogue avec son équipe.</w:t>
                            </w:r>
                          </w:p>
                          <w:p w:rsidP="002A0E75" w:rsidR="00CA2B35" w:rsidRDefault="00CA2B35" w:rsidRPr="002D68E4"/>
                          <w:p w:rsidP="002A0E75" w:rsidR="00CA2B35" w:rsidRDefault="00CA2B35" w:rsidRPr="002D68E4">
                            <w:r w:rsidRPr="002D68E4">
                              <w:t>Conformément à l’article L4121-1 du Code du travail, l’employeur prend les mesures nécessaires pour assurer la sécurité et protéger la santé physique et mentale des salariés.</w:t>
                            </w:r>
                          </w:p>
                          <w:p w:rsidP="002A0E75" w:rsidR="00CA2B35" w:rsidRDefault="00CA2B35" w:rsidRPr="002D68E4"/>
                          <w:p w:rsidP="002A0E75" w:rsidR="00CA2B35" w:rsidRDefault="00CA2B35" w:rsidRPr="002D68E4">
                            <w:r w:rsidRPr="002D68E4">
                              <w:t>La fonction Ressources Humaines coordonne la mise en place des actions en faveur du développement de la qualité de vie au travail au sein de la structure.</w:t>
                            </w:r>
                          </w:p>
                          <w:p w:rsidP="002A0E75" w:rsidR="00CA2B35" w:rsidRDefault="00CA2B35" w:rsidRPr="002D68E4"/>
                          <w:p w:rsidP="002A0E75" w:rsidR="00CA2B35" w:rsidRDefault="00CA2B35" w:rsidRPr="002D68E4">
                            <w:r w:rsidRPr="002D68E4">
                              <w:t>D’autre part, la qualité de vie au travail implique la participation de chacun, quelle que soit sa place dans l’entreprise. Dès lors, tous les salariés ont leur rôle à jouer dans l’amélioration de la qualité de vie au travail notamment dans la prévention et l’identification des situations individuelles.</w:t>
                            </w:r>
                          </w:p>
                          <w:p w:rsidP="002A0E75" w:rsidR="00CA2B35" w:rsidRDefault="00CA2B35" w:rsidRPr="002D68E4"/>
                          <w:p w:rsidP="00894813" w:rsidR="00CA2B35" w:rsidRDefault="00CA2B35">
                            <w:r w:rsidRPr="002D68E4">
                              <w:t>Les instances représentatives du personnel participent à la politique de prévention des risques et de la pénibilité au travail. Elles contribuent également à la promotion de la qualité de vie au travail ainsi qu’à l’information et l</w:t>
                            </w:r>
                            <w:r>
                              <w:t xml:space="preserve">a sensibilisation des salariés. </w:t>
                            </w:r>
                          </w:p>
                          <w:p w:rsidP="00894813" w:rsidR="00CA2B35" w:rsidRDefault="00CA2B35"/>
                        </w:txbxContent>
                      </wps:txbx>
                      <wps:bodyPr anchor="t" anchorCtr="0" bIns="45720" lIns="91440" rIns="91440" rot="0" tIns="45720" vert="horz" wrap="square">
                        <a:spAutoFit/>
                      </wps:bodyPr>
                    </wps:wsp>
                  </a:graphicData>
                </a:graphic>
              </wp:inline>
            </w:drawing>
          </mc:Choice>
          <mc:Fallback>
            <w:pict>
              <v:shape id="_x0000_s117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Lx/ZzNgIAAFkEAAAOAAAAZHJzL2Uyb0RvYy54bWysVE1v2zAMvQ/YfxB0X/xRp0mMOEWXLsOA 7gPodtmNluVYmCxpkhI7/fWjlDTN1p2G+SCIIvX0+Eh6eTP2kuy5dUKrimaTlBKumG6E2lb029fN mzklzoNqQGrFK3rgjt6sXr9aDqbkue60bLglCKJcOZiKdt6bMkkc63gPbqINV+hste3Bo2m3SWNh QPReJnmaXieDto2xmnHn8PTu6KSriN+2nPnPbeu4J7KiyM3H1ca1DmuyWkK5tWA6wU404B9Y9CAU PnqGugMPZGfFC6heMKudbv2E6T7RbSsYjzlgNln6RzYPHRgec0FxnDnL5P4fLPu0/2KJaCp6VSwo UdBjkb5jqUjDieej5yQPIg3GlRj7YDDaj2/1iMWOCTtzr9kPR5Red6C2/NZaPXQcGiSZhZvJxdUj jgsg9fBRN/gW7LyOQGNr+6AgakIQHYt1OBcIeRCGh9eoUT6bUsLQlxXp1WI+jW9A+XTdWOffc92T sKmoxQ6I8LC/dz7QgfIpJLzmtBTNRkgZDbut19KSPWC3bOJ3Qv8tTCoyVDSfT5HJS4zQufyMAoxx 5Yu/wfTCY+tL0Vd0noYvBEEZtHunmrj3IORxj7SlOokZ9Dsq6cd6jMXLilm4HaSudXNAfa0+9jrO Jm46bR8pGbDPK+p+7sBySuQHhTVaZEURBiMaxXSWo2EvPfWlBxRDqIp6So7btY/DFGUwt1jLjYgq PzM5kcb+jeKfZi0MyKUdo57/CKtfAAAA//8DAFBLAwQUAAYACAAAACEAmww2QNwAAAAFAQAADwAA AGRycy9kb3ducmV2LnhtbEyPQU+EMBCF7yb+h2ZMvBi3gEoUKRs12cR4A43xWOgIZOkM0i6w/97q RS+TvLyX977Jt6sdxIyT65kUxJsIBFLDpqdWwdvr7vIWhPOajB6YUMERHWyL05NcZ4YXKnGufCtC CblMK+i8HzMpXdOh1W7DI1LwPnmy2gc5tdJMegnldpBJFKXS6p7CQqdHfOqw2VcHq+Dj8Wp4Kff1 V/l8XN453XE1X7BS52frwz0Ij6v/C8MPfkCHIjDVfCDjxKAgPOJ/b/DurtMbELWCJIljkEUu/9MX 3wAAAP//AwBQSwECLQAUAAYACAAAACEAtoM4kv4AAADhAQAAEwAAAAAAAAAAAAAAAAAAAAAAW0Nv bnRlbnRfVHlwZXNdLnhtbFBLAQItABQABgAIAAAAIQA4/SH/1gAAAJQBAAALAAAAAAAAAAAAAAAA AC8BAABfcmVscy8ucmVsc1BLAQItABQABgAIAAAAIQDLx/ZzNgIAAFkEAAAOAAAAAAAAAAAAAAAA AC4CAABkcnMvZTJvRG9jLnhtbFBLAQItABQABgAIAAAAIQCbDDZA3AAAAAUBAAAPAAAAAAAAAAAA AAAAAJAEAABkcnMvZG93bnJldi54bWxQSwUGAAAAAAQABADzAAAAmQU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0734D360">
                <v:textbox style="mso-fit-shape-to-text:t">
                  <w:txbxContent>
                    <w:p w:rsidP="002A0E75" w:rsidR="00CA2B35" w:rsidRDefault="00CA2B35" w:rsidRPr="002D68E4">
                      <w:r w:rsidRPr="002D68E4">
                        <w:t>L’association reconnaît que l’amélioration de la qualité de vie au travail passe avant tout par un sentiment du « travail bien fait » au sein d’un environnement de travail agréable. Cette culture commune doit guider l’ensemble des conduites de chacun au sein d’une meilleure prise en charge des salariés mis à disposition.</w:t>
                      </w:r>
                    </w:p>
                    <w:p w:rsidP="002A0E75" w:rsidR="00CA2B35" w:rsidRDefault="00CA2B35" w:rsidRPr="002D68E4"/>
                    <w:p w:rsidP="002A0E75" w:rsidR="00CA2B35" w:rsidRDefault="00CA2B35" w:rsidRPr="002D68E4">
                      <w:r w:rsidRPr="002D68E4">
                        <w:t>L’association peut se référer aux guides et documents produits par l’Agence Nationale pour l’Amélioration des Conditions de Travail (ANACT) en matière de qualité de vie au travail.</w:t>
                      </w:r>
                    </w:p>
                    <w:p w:rsidP="002A0E75" w:rsidR="00CA2B35" w:rsidRDefault="00CA2B35" w:rsidRPr="002D68E4"/>
                    <w:p w:rsidP="002A0E75" w:rsidR="00CA2B35" w:rsidRDefault="00CA2B35" w:rsidRPr="002D68E4">
                      <w:r w:rsidRPr="002D68E4">
                        <w:t>La direction veille à développer un climat favorable à l’instauration de bonnes relations de travail en développant notamment l’écoute et le dialogue avec son équipe.</w:t>
                      </w:r>
                    </w:p>
                    <w:p w:rsidP="002A0E75" w:rsidR="00CA2B35" w:rsidRDefault="00CA2B35" w:rsidRPr="002D68E4"/>
                    <w:p w:rsidP="002A0E75" w:rsidR="00CA2B35" w:rsidRDefault="00CA2B35" w:rsidRPr="002D68E4">
                      <w:r w:rsidRPr="002D68E4">
                        <w:t>Conformément à l’article L4121-1 du Code du travail, l’employeur prend les mesures nécessaires pour assurer la sécurité et protéger la santé physique et mentale des salariés.</w:t>
                      </w:r>
                    </w:p>
                    <w:p w:rsidP="002A0E75" w:rsidR="00CA2B35" w:rsidRDefault="00CA2B35" w:rsidRPr="002D68E4"/>
                    <w:p w:rsidP="002A0E75" w:rsidR="00CA2B35" w:rsidRDefault="00CA2B35" w:rsidRPr="002D68E4">
                      <w:r w:rsidRPr="002D68E4">
                        <w:t>La fonction Ressources Humaines coordonne la mise en place des actions en faveur du développement de la qualité de vie au travail au sein de la structure.</w:t>
                      </w:r>
                    </w:p>
                    <w:p w:rsidP="002A0E75" w:rsidR="00CA2B35" w:rsidRDefault="00CA2B35" w:rsidRPr="002D68E4"/>
                    <w:p w:rsidP="002A0E75" w:rsidR="00CA2B35" w:rsidRDefault="00CA2B35" w:rsidRPr="002D68E4">
                      <w:r w:rsidRPr="002D68E4">
                        <w:t>D’autre part, la qualité de vie au travail implique la participation de chacun, quelle que soit sa place dans l’entreprise. Dès lors, tous les salariés ont leur rôle à jouer dans l’amélioration de la qualité de vie au travail notamment dans la prévention et l’identification des situations individuelles.</w:t>
                      </w:r>
                    </w:p>
                    <w:p w:rsidP="002A0E75" w:rsidR="00CA2B35" w:rsidRDefault="00CA2B35" w:rsidRPr="002D68E4"/>
                    <w:p w:rsidP="00894813" w:rsidR="00CA2B35" w:rsidRDefault="00CA2B35">
                      <w:r w:rsidRPr="002D68E4">
                        <w:t>Les instances représentatives du personnel participent à la politique de prévention des risques et de la pénibilité au travail. Elles contribuent également à la promotion de la qualité de vie au travail ainsi qu’à l’information et l</w:t>
                      </w:r>
                      <w:r>
                        <w:t xml:space="preserve">a sensibilisation des salariés. </w:t>
                      </w:r>
                    </w:p>
                    <w:p w:rsidP="00894813" w:rsidR="00CA2B35" w:rsidRDefault="00CA2B35"/>
                  </w:txbxContent>
                </v:textbox>
                <w10:anchorlock/>
              </v:shape>
            </w:pict>
          </mc:Fallback>
        </mc:AlternateContent>
      </w:r>
    </w:p>
    <w:p w:rsidP="0012217A" w:rsidR="00094A73" w:rsidRDefault="00094A73" w:rsidRPr="002D68E4"/>
    <w:p w:rsidP="0012217A" w:rsidR="002A0E75" w:rsidRDefault="002A0E75"/>
    <w:p w:rsidP="0012217A" w:rsidR="002A0E75" w:rsidRDefault="002A0E75" w:rsidRPr="002D68E4">
      <w:r>
        <w:rPr>
          <w:noProof/>
        </w:rPr>
        <mc:AlternateContent>
          <mc:Choice Requires="wps">
            <w:drawing>
              <wp:inline distB="0" distL="0" distR="0" distT="0" wp14:anchorId="29DB9CA7" wp14:editId="691580AB">
                <wp:extent cx="6010275" cy="1403985"/>
                <wp:effectExtent b="25400" l="19050" r="28575" t="19050"/>
                <wp:docPr id="35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2A0E75" w:rsidR="00CA2B35" w:rsidRDefault="00CA2B35" w:rsidRPr="00783C29">
                            <w:pPr>
                              <w:jc w:val="center"/>
                            </w:pPr>
                            <w:r>
                              <w:rPr>
                                <w:noProof/>
                              </w:rPr>
                              <w:drawing>
                                <wp:inline distB="0" distL="0" distR="0" distT="0">
                                  <wp:extent cx="3681095" cy="3016250"/>
                                  <wp:effectExtent b="0" l="0" r="0" t="0"/>
                                  <wp:docPr id="595" name="Image 595"/>
                                  <wp:cNvGraphicFramePr>
                                    <a:graphicFrameLocks noChangeAspect="1"/>
                                  </wp:cNvGraphicFramePr>
                                  <a:graphic>
                                    <a:graphicData uri="http://schemas.openxmlformats.org/drawingml/2006/picture">
                                      <pic:pic xmlns:pic="http://schemas.openxmlformats.org/drawingml/2006/picture">
                                        <pic:nvPicPr>
                                          <pic:cNvPr id="0" name="Picture 3"/>
                                          <pic:cNvPicPr>
                                            <a:picLocks noChangeArrowheads="1"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81095" cy="3016250"/>
                                          </a:xfrm>
                                          <a:prstGeom prst="rect">
                                            <a:avLst/>
                                          </a:prstGeom>
                                          <a:noFill/>
                                          <a:ln>
                                            <a:noFill/>
                                          </a:ln>
                                        </pic:spPr>
                                      </pic:pic>
                                    </a:graphicData>
                                  </a:graphic>
                                </wp:inline>
                              </w:drawing>
                            </w:r>
                          </w:p>
                        </w:txbxContent>
                      </wps:txbx>
                      <wps:bodyPr anchor="t" anchorCtr="0" bIns="45720" lIns="91440" rIns="91440" rot="0" tIns="45720" vert="horz" wrap="square">
                        <a:spAutoFit/>
                      </wps:bodyPr>
                    </wps:wsp>
                  </a:graphicData>
                </a:graphic>
              </wp:inline>
            </w:drawing>
          </mc:Choice>
          <mc:Fallback>
            <w:pict>
              <v:shape id="_x0000_s117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JpRgoNgIAAFkEAAAOAAAAZHJzL2Uyb0RvYy54bWysVE1v2zAMvQ/YfxB0X/xRp02NOEWXLsOA 7gPodtmNluVYmCxpkhI7/fWj5DTN1p2G+SCIIvX0+Eh6eTP2kuy5dUKrimazlBKumG6E2lb029fN mwUlzoNqQGrFK3rgjt6sXr9aDqbkue60bLglCKJcOZiKdt6bMkkc63gPbqYNV+hste3Bo2m3SWNh QPReJnmaXiaDto2xmnHn8PRuctJVxG9bzvzntnXcE1lR5ObjauNahzVZLaHcWjCdYEca8A8sehAK Hz1B3YEHsrPiBVQvmNVOt37GdJ/othWMxxwwmyz9I5uHDgyPuaA4zpxkcv8Pln3af7FENBW9mGeU KOixSN+xVKThxPPRc5IHkQbjSox9MBjtx7d6xGLHhJ251+yHI0qvO1BbfmutHjoODZLMws3k7OqE 4wJIPXzUDb4FO68j0NjaPiiImhBEx2IdTgVCHoTh4SVqlF/NKWHoy4r04noxj29A+XTdWOffc92T sKmoxQ6I8LC/dz7QgfIpJLzmtBTNRkgZDbut19KSPWC3bOJ3RP8tTCoyVDRfzJHJS4zQufyEAoxx 5Yu/wfTCY+tL0Vd0kYYvBEEZtHunmrj3IOS0R9pSHcUM+k1K+rEeY/GyYhFuB6lr3RxQX6unXsfZ xE2n7SMlA/Z5Rd3PHVhOifygsEbXWVGEwYhGMb/K0bDnnvrcA4ohVEU9JdN27eMwRRnMLdZyI6LK z0yOpLF/o/jHWQsDcm7HqOc/wuoXAAAA//8DAFBLAwQUAAYACAAAACEAmww2QNwAAAAFAQAADwAA AGRycy9kb3ducmV2LnhtbEyPQU+EMBCF7yb+h2ZMvBi3gEoUKRs12cR4A43xWOgIZOkM0i6w/97q RS+TvLyX977Jt6sdxIyT65kUxJsIBFLDpqdWwdvr7vIWhPOajB6YUMERHWyL05NcZ4YXKnGufCtC CblMK+i8HzMpXdOh1W7DI1LwPnmy2gc5tdJMegnldpBJFKXS6p7CQqdHfOqw2VcHq+Dj8Wp4Kff1 V/l8XN453XE1X7BS52frwz0Ij6v/C8MPfkCHIjDVfCDjxKAgPOJ/b/DurtMbELWCJIljkEUu/9MX 3wAAAP//AwBQSwECLQAUAAYACAAAACEAtoM4kv4AAADhAQAAEwAAAAAAAAAAAAAAAAAAAAAAW0Nv bnRlbnRfVHlwZXNdLnhtbFBLAQItABQABgAIAAAAIQA4/SH/1gAAAJQBAAALAAAAAAAAAAAAAAAA AC8BAABfcmVscy8ucmVsc1BLAQItABQABgAIAAAAIQBJpRgoNgIAAFkEAAAOAAAAAAAAAAAAAAAA AC4CAABkcnMvZTJvRG9jLnhtbFBLAQItABQABgAIAAAAIQCbDDZA3AAAAAUBAAAPAAAAAAAAAAAA AAAAAJAEAABkcnMvZG93bnJldi54bWxQSwUGAAAAAAQABADzAAAAmQU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29DB9CA7">
                <v:textbox style="mso-fit-shape-to-text:t">
                  <w:txbxContent>
                    <w:p w:rsidP="002A0E75" w:rsidR="00CA2B35" w:rsidRDefault="00CA2B35" w:rsidRPr="00783C29">
                      <w:pPr>
                        <w:jc w:val="center"/>
                      </w:pPr>
                      <w:r>
                        <w:rPr>
                          <w:noProof/>
                        </w:rPr>
                        <w:drawing>
                          <wp:inline distB="0" distL="0" distR="0" distT="0">
                            <wp:extent cx="3681095" cy="3016250"/>
                            <wp:effectExtent b="0" l="0" r="0" t="0"/>
                            <wp:docPr id="595" name="Imag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81095" cy="3016250"/>
                                    </a:xfrm>
                                    <a:prstGeom prst="rect">
                                      <a:avLst/>
                                    </a:prstGeom>
                                    <a:noFill/>
                                    <a:ln>
                                      <a:noFill/>
                                    </a:ln>
                                  </pic:spPr>
                                </pic:pic>
                              </a:graphicData>
                            </a:graphic>
                          </wp:inline>
                        </w:drawing>
                      </w:r>
                    </w:p>
                  </w:txbxContent>
                </v:textbox>
                <w10:anchorlock/>
              </v:shape>
            </w:pict>
          </mc:Fallback>
        </mc:AlternateContent>
      </w:r>
    </w:p>
    <w:p w:rsidP="0012217A" w:rsidR="001F2BF3" w:rsidRDefault="001F2BF3">
      <w:pPr>
        <w:rPr>
          <w:color w:val="00B0F0"/>
        </w:rPr>
      </w:pPr>
    </w:p>
    <w:p w:rsidP="0012217A" w:rsidR="002A0E75" w:rsidRDefault="002A0E75">
      <w:r>
        <w:rPr>
          <w:noProof/>
        </w:rPr>
        <mc:AlternateContent>
          <mc:Choice Requires="wps">
            <w:drawing>
              <wp:inline distB="0" distL="0" distR="0" distT="0" wp14:anchorId="44B34E5F" wp14:editId="2DD2715F">
                <wp:extent cx="6010275" cy="1403985"/>
                <wp:effectExtent b="25400" l="19050" r="28575" t="19050"/>
                <wp:docPr id="35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2A0E75" w:rsidR="00CA2B35" w:rsidRDefault="00CA2B35" w:rsidRPr="002D68E4">
                            <w:r w:rsidRPr="002D68E4">
                              <w:t>L’association est sensible et respectueuse des obligations légales en matière de conditions de travail.</w:t>
                            </w:r>
                          </w:p>
                          <w:p w:rsidP="002A0E75" w:rsidR="00CA2B35" w:rsidRDefault="00CA2B35" w:rsidRPr="002D68E4"/>
                          <w:p w:rsidP="002A0E75" w:rsidR="00CA2B35" w:rsidRDefault="00CA2B35" w:rsidRPr="002D68E4">
                            <w:r w:rsidRPr="002D68E4">
                              <w:t>Indicateurs de suivi :</w:t>
                            </w:r>
                          </w:p>
                          <w:p w:rsidP="002A0E75" w:rsidR="00CA2B35" w:rsidRDefault="00CA2B35" w:rsidRPr="002D68E4">
                            <w:r w:rsidRPr="002D68E4">
                              <w:t>- Nombre d’accidents du travail des salariés permanents et des salariés mis à disposition ;</w:t>
                            </w:r>
                          </w:p>
                          <w:p w:rsidP="002A0E75" w:rsidR="00CA2B35" w:rsidRDefault="00CA2B35" w:rsidRPr="002D68E4">
                            <w:r w:rsidRPr="002D68E4">
                              <w:t>- Nombre de jours d’absence pour accident de travail des salariés permanents et des salariés en parcours ;</w:t>
                            </w:r>
                          </w:p>
                          <w:p w:rsidP="002A0E75" w:rsidR="00CA2B35" w:rsidRDefault="00CA2B35" w:rsidRPr="002D68E4">
                            <w:r w:rsidRPr="002D68E4">
                              <w:t>- Nombre de congé maladie pour les salariés permanents et les salariés mis à disposition ;</w:t>
                            </w:r>
                          </w:p>
                          <w:p w:rsidP="002A0E75" w:rsidR="00CA2B35" w:rsidRDefault="00CA2B35" w:rsidRPr="00783C29">
                            <w:r w:rsidRPr="002D68E4">
                              <w:t xml:space="preserve">- Nombre de jours d’absence pour congés maladie des salariés permanents et </w:t>
                            </w:r>
                            <w:r>
                              <w:t>des salariés mis à disposition.</w:t>
                            </w:r>
                          </w:p>
                        </w:txbxContent>
                      </wps:txbx>
                      <wps:bodyPr anchor="t" anchorCtr="0" bIns="45720" lIns="91440" rIns="91440" rot="0" tIns="45720" vert="horz" wrap="square">
                        <a:spAutoFit/>
                      </wps:bodyPr>
                    </wps:wsp>
                  </a:graphicData>
                </a:graphic>
              </wp:inline>
            </w:drawing>
          </mc:Choice>
          <mc:Fallback>
            <w:pict>
              <v:shape id="_x0000_s117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GlDr+NgIAAFkEAAAOAAAAZHJzL2Uyb0RvYy54bWysVE1v2zAMvQ/YfxB0X/wRp02MOEWXLsOA 7gPodtmNluVYmCxpkhI7/fWjlDTN1p2G+SCIIvX0+Eh6eTP2kuy5dUKrimaTlBKumG6E2lb029fN mzklzoNqQGrFK3rgjt6sXr9aDqbkue60bLglCKJcOZiKdt6bMkkc63gPbqINV+hste3Bo2m3SWNh QPReJnmaXiWDto2xmnHn8PTu6KSriN+2nPnPbeu4J7KiyM3H1ca1DmuyWkK5tWA6wU404B9Y9CAU PnqGugMPZGfFC6heMKudbv2E6T7RbSsYjzlgNln6RzYPHRgec0FxnDnL5P4fLPu0/2KJaCo6nU0p UdBjkb5jqUjDieej5yQPIg3GlRj7YDDaj2/1iMWOCTtzr9kPR5Red6C2/NZaPXQcGiSZhZvJxdUj jgsg9fBRN/gW7LyOQGNr+6AgakIQHYt1OBcIeRCGh1eoUX49o4ShLyvS6WI+i29A+XTdWOffc92T sKmoxQ6I8LC/dz7QgfIpJLzmtBTNRkgZDbut19KSPWC3bOJ3Qv8tTCoyVDSfz5DJS4zQufyMAoxx 5Yu/wfTCY+tL0Vd0noYvBEEZtHunmrj3IORxj7SlOokZ9Dsq6cd6jMXLikW4HaSudXNAfa0+9jrO Jm46bR8pGbDPK+p+7sBySuQHhTVaZEURBiMaxew6R8NeeupLDyiGUBX1lBy3ax+HKcpgbrGWGxFV fmZyIo39G8U/zVoYkEs7Rj3/EVa/AAAA//8DAFBLAwQUAAYACAAAACEAmww2QNwAAAAFAQAADwAA AGRycy9kb3ducmV2LnhtbEyPQU+EMBCF7yb+h2ZMvBi3gEoUKRs12cR4A43xWOgIZOkM0i6w/97q RS+TvLyX977Jt6sdxIyT65kUxJsIBFLDpqdWwdvr7vIWhPOajB6YUMERHWyL05NcZ4YXKnGufCtC CblMK+i8HzMpXdOh1W7DI1LwPnmy2gc5tdJMegnldpBJFKXS6p7CQqdHfOqw2VcHq+Dj8Wp4Kff1 V/l8XN453XE1X7BS52frwz0Ij6v/C8MPfkCHIjDVfCDjxKAgPOJ/b/DurtMbELWCJIljkEUu/9MX 3wAAAP//AwBQSwECLQAUAAYACAAAACEAtoM4kv4AAADhAQAAEwAAAAAAAAAAAAAAAAAAAAAAW0Nv bnRlbnRfVHlwZXNdLnhtbFBLAQItABQABgAIAAAAIQA4/SH/1gAAAJQBAAALAAAAAAAAAAAAAAAA AC8BAABfcmVscy8ucmVsc1BLAQItABQABgAIAAAAIQAGlDr+NgIAAFkEAAAOAAAAAAAAAAAAAAAA AC4CAABkcnMvZTJvRG9jLnhtbFBLAQItABQABgAIAAAAIQCbDDZA3AAAAAUBAAAPAAAAAAAAAAAA AAAAAJAEAABkcnMvZG93bnJldi54bWxQSwUGAAAAAAQABADzAAAAmQU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44B34E5F">
                <v:textbox style="mso-fit-shape-to-text:t">
                  <w:txbxContent>
                    <w:p w:rsidP="002A0E75" w:rsidR="00CA2B35" w:rsidRDefault="00CA2B35" w:rsidRPr="002D68E4">
                      <w:r w:rsidRPr="002D68E4">
                        <w:t>L’association est sensible et respectueuse des obligations légales en matière de conditions de travail.</w:t>
                      </w:r>
                    </w:p>
                    <w:p w:rsidP="002A0E75" w:rsidR="00CA2B35" w:rsidRDefault="00CA2B35" w:rsidRPr="002D68E4"/>
                    <w:p w:rsidP="002A0E75" w:rsidR="00CA2B35" w:rsidRDefault="00CA2B35" w:rsidRPr="002D68E4">
                      <w:r w:rsidRPr="002D68E4">
                        <w:t>Indicateurs de suivi :</w:t>
                      </w:r>
                    </w:p>
                    <w:p w:rsidP="002A0E75" w:rsidR="00CA2B35" w:rsidRDefault="00CA2B35" w:rsidRPr="002D68E4">
                      <w:r w:rsidRPr="002D68E4">
                        <w:t>- Nombre d’accidents du travail des salariés permanents et des salariés mis à disposition ;</w:t>
                      </w:r>
                    </w:p>
                    <w:p w:rsidP="002A0E75" w:rsidR="00CA2B35" w:rsidRDefault="00CA2B35" w:rsidRPr="002D68E4">
                      <w:r w:rsidRPr="002D68E4">
                        <w:t>- Nombre de jours d’absence pour accident de travail des salariés permanents et des salariés en parcours ;</w:t>
                      </w:r>
                    </w:p>
                    <w:p w:rsidP="002A0E75" w:rsidR="00CA2B35" w:rsidRDefault="00CA2B35" w:rsidRPr="002D68E4">
                      <w:r w:rsidRPr="002D68E4">
                        <w:t>- Nombre de congé maladie pour les salariés permanents et les salariés mis à disposition ;</w:t>
                      </w:r>
                    </w:p>
                    <w:p w:rsidP="002A0E75" w:rsidR="00CA2B35" w:rsidRDefault="00CA2B35" w:rsidRPr="00783C29">
                      <w:r w:rsidRPr="002D68E4">
                        <w:t xml:space="preserve">- Nombre de jours d’absence pour congés maladie des salariés permanents et </w:t>
                      </w:r>
                      <w:r>
                        <w:t>des salariés mis à disposition.</w:t>
                      </w:r>
                    </w:p>
                  </w:txbxContent>
                </v:textbox>
                <w10:anchorlock/>
              </v:shape>
            </w:pict>
          </mc:Fallback>
        </mc:AlternateContent>
      </w:r>
    </w:p>
    <w:p w:rsidP="0012217A" w:rsidR="002A0E75" w:rsidRDefault="002A0E75" w:rsidRPr="002D68E4"/>
    <w:p w:rsidP="000A4267" w:rsidR="001F2BF3" w:rsidRDefault="0070011F" w:rsidRPr="002D68E4">
      <w:pPr>
        <w:pStyle w:val="Titre2"/>
      </w:pPr>
      <w:bookmarkStart w:id="119" w:name="_Toc70606091"/>
      <w:r w:rsidRPr="002D68E4">
        <w:t xml:space="preserve">Article </w:t>
      </w:r>
      <w:r w:rsidR="008F0B12">
        <w:t>21</w:t>
      </w:r>
      <w:r w:rsidRPr="002D68E4">
        <w:t>.</w:t>
      </w:r>
      <w:r w:rsidR="00094A73" w:rsidRPr="002D68E4">
        <w:t>2</w:t>
      </w:r>
      <w:r w:rsidRPr="002D68E4">
        <w:t xml:space="preserve"> : Mesures d’articulation vie professionnelle et vie personnelle</w:t>
      </w:r>
      <w:bookmarkEnd w:id="119"/>
    </w:p>
    <w:p w:rsidP="0012217A" w:rsidR="001F2BF3" w:rsidRDefault="001F2BF3"/>
    <w:p w:rsidP="0012217A" w:rsidR="002A0E75" w:rsidRDefault="002A0E75">
      <w:r>
        <w:rPr>
          <w:noProof/>
        </w:rPr>
        <mc:AlternateContent>
          <mc:Choice Requires="wps">
            <w:drawing>
              <wp:inline distB="0" distL="0" distR="0" distT="0" wp14:anchorId="3A0F3E6C" wp14:editId="75DA9524">
                <wp:extent cx="6010275" cy="1403985"/>
                <wp:effectExtent b="25400" l="19050" r="28575" t="19050"/>
                <wp:docPr id="35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2A0E75" w:rsidR="00CA2B35" w:rsidRDefault="00CA2B35" w:rsidRPr="002D68E4">
                            <w:r w:rsidRPr="002D68E4">
                              <w:t>L’association est vigilante à la mise en place d’une organisation du travail facilitant l’articulation de la vie familiale et professionnelle des salariés. Elle s’engage à mettre en place des mesures favorisant l’aménagement du temps de travail. Pour cela, l’échange entre les salariés et les instances de l’association est privilégiée pour procéder à l’aménagement du travail.</w:t>
                            </w:r>
                          </w:p>
                          <w:p w:rsidP="002A0E75" w:rsidR="00CA2B35" w:rsidRDefault="00CA2B35" w:rsidRPr="002D68E4"/>
                          <w:p w:rsidP="002A0E75" w:rsidR="00CA2B35" w:rsidRDefault="00CA2B35" w:rsidRPr="002D68E4">
                            <w:r w:rsidRPr="002D68E4">
                              <w:t>Afin de contribuer à une vie familiale harmonieuse, il sera tenu compte de la situation de famille des salariés ans la fixation de l’ordre des départs en congé.</w:t>
                            </w:r>
                          </w:p>
                          <w:p w:rsidP="002A0E75" w:rsidR="00CA2B35" w:rsidRDefault="00CA2B35" w:rsidRPr="002D68E4"/>
                          <w:p w:rsidP="002A0E75" w:rsidR="00CA2B35" w:rsidRDefault="00CA2B35" w:rsidRPr="002D68E4">
                            <w:r w:rsidRPr="002D68E4">
                              <w:rPr>
                                <w:u w:val="single"/>
                              </w:rPr>
                              <w:t>Indicateurs de suivi</w:t>
                            </w:r>
                            <w:r>
                              <w:t xml:space="preserve"> :</w:t>
                            </w:r>
                          </w:p>
                          <w:p w:rsidP="002A0E75" w:rsidR="00CA2B35" w:rsidRDefault="00CA2B35" w:rsidRPr="002D68E4">
                            <w:r w:rsidRPr="002D68E4">
                              <w:t>- Nombre de salariés permanents à temps partiel ayant repris un travail à temps plein ;</w:t>
                            </w:r>
                          </w:p>
                          <w:p w:rsidP="002A0E75" w:rsidR="00CA2B35" w:rsidRDefault="00CA2B35" w:rsidRPr="002D68E4">
                            <w:r w:rsidRPr="002D68E4">
                              <w:t>- Nombre de salariés permanents ayant réduit leur temps de travail sur l’année.</w:t>
                            </w:r>
                          </w:p>
                          <w:p w:rsidP="002A0E75" w:rsidR="00CA2B35" w:rsidRDefault="00CA2B35" w:rsidRPr="002D68E4"/>
                          <w:p w:rsidP="002A0E75" w:rsidR="00CA2B35" w:rsidRDefault="00CA2B35" w:rsidRPr="002D68E4">
                            <w:pPr>
                              <w:rPr>
                                <w:b/>
                              </w:rPr>
                            </w:pPr>
                            <w:r w:rsidRPr="002D68E4">
                              <w:rPr>
                                <w:b/>
                              </w:rPr>
                              <w:t>Don de jours de repos</w:t>
                            </w:r>
                          </w:p>
                          <w:p w:rsidP="002A0E75" w:rsidR="00CA2B35" w:rsidRDefault="00CA2B35" w:rsidRPr="002D68E4"/>
                          <w:p w:rsidP="002A0E75" w:rsidR="00CA2B35" w:rsidRDefault="00CA2B35" w:rsidRPr="002D68E4">
                            <w:r w:rsidRPr="002D68E4">
                              <w:t>Conformément aux dispositions légales, le don de jours de congés ou de repos (5ème semaine de congés payés, RTT ou récupération) est possible au profit d’un salarié, parent ou enfant de moins de 20 ans gravement malade et nécessitant une présence soutenue, sous réserve de la présentation d’un certificat médical.</w:t>
                            </w:r>
                          </w:p>
                          <w:p w:rsidP="002A0E75" w:rsidR="00CA2B35" w:rsidRDefault="00CA2B35" w:rsidRPr="002D68E4"/>
                          <w:p w:rsidP="002A0E75" w:rsidR="00CA2B35" w:rsidRDefault="00CA2B35" w:rsidRPr="002D68E4">
                            <w:r w:rsidRPr="002D68E4">
                              <w:t>Le don concerne les salariés appartenant à la même structure et doit viser un salarié identifié.</w:t>
                            </w:r>
                          </w:p>
                          <w:p w:rsidP="002A0E75" w:rsidR="00CA2B35" w:rsidRDefault="00CA2B35">
                            <w:r w:rsidRPr="002D68E4">
                              <w:t>Le don prend la forme d’une renonciation anonyme et sans contrepartie à tout ou partie des jours de repos non pris par le donateur.</w:t>
                            </w:r>
                          </w:p>
                          <w:p w:rsidP="002A0E75" w:rsidR="00CA2B35" w:rsidRDefault="00CA2B35"/>
                          <w:p w:rsidP="002A0E75" w:rsidR="00CA2B35" w:rsidRDefault="00CA2B35" w:rsidRPr="00783C29">
                            <w:r w:rsidRPr="002D68E4">
                              <w:t>Don de jours de repos à un parent d'enfant gravement malade (article L1225-65-1 et L1225-65-2)</w:t>
                            </w:r>
                            <w:r>
                              <w:t>.</w:t>
                            </w:r>
                          </w:p>
                        </w:txbxContent>
                      </wps:txbx>
                      <wps:bodyPr anchor="t" anchorCtr="0" bIns="45720" lIns="91440" rIns="91440" rot="0" tIns="45720" vert="horz" wrap="square">
                        <a:spAutoFit/>
                      </wps:bodyPr>
                    </wps:wsp>
                  </a:graphicData>
                </a:graphic>
              </wp:inline>
            </w:drawing>
          </mc:Choice>
          <mc:Fallback>
            <w:pict>
              <v:shape id="_x0000_s117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o0hveNAIAAFkEAAAOAAAAZHJzL2Uyb0RvYy54bWysVE1v2zAMvQ/YfxB0X/zRuE2NOEWXLsOA 7gPodtmNluVYmCxpkhI7/fWj5DTN1p2G+SCIIvX0+Eh6eTP2kuy5dUKrimazlBKumG6E2lb029fN mwUlzoNqQGrFK3rgjt6sXr9aDqbkue60bLglCKJcOZiKdt6bMkkc63gPbqYNV+hste3Bo2m3SWNh QPReJnmaXiaDto2xmnHn8PRuctJVxG9bzvzntnXcE1lR5ObjauNahzVZLaHcWjCdYEca8A8sehAK Hz1B3YEHsrPiBVQvmNVOt37GdJ/othWMxxwwmyz9I5uHDgyPuaA4zpxkcv8Pln3af7FENBW9KApK FPRYpO9YKtJw4vnoOcmDSINxJcY+GIz241s9YrFjws7ca/bDEaXXHagtv7VWDx2HBklm4WZydnXC cQGkHj7qBt+CndcRaGxtHxRETQiiY7EOpwIhD8Lw8BI1yq+QJ0NfNk8vrhdFfAPKp+vGOv+e656E TUUtdkCEh/2984EOlE8h4TWnpWg2Qspo2G29lpbsAbtlE78j+m9hUpGhovmiQCYvMULn8hMKMMaV n/8NphceW1+KvqKLNHwhCMqg3TvVxL0HIac90pbqKGbQb1LSj/UYi5cV8XaQutbNAfW1eup1nE3c dNo+UjJgn1fU/dyB5ZTIDwprdJ3N52EwojEvrnI07LmnPveAYghVUU/JtF37OExRBnOLtdyIqPIz kyNp7N8o/nHWwoCc2zHq+Y+w+gU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qNIb3jQCAABZ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3A0F3E6C">
                <v:textbox style="mso-fit-shape-to-text:t">
                  <w:txbxContent>
                    <w:p w:rsidP="002A0E75" w:rsidR="00CA2B35" w:rsidRDefault="00CA2B35" w:rsidRPr="002D68E4">
                      <w:r w:rsidRPr="002D68E4">
                        <w:t>L’association est vigilante à la mise en place d’une organisation du travail facilitant l’articulation de la vie familiale et professionnelle des salariés. Elle s’engage à mettre en place des mesures favorisant l’aménagement du temps de travail. Pour cela, l’échange entre les salariés et les instances de l’association est privilégiée pour procéder à l’aménagement du travail.</w:t>
                      </w:r>
                    </w:p>
                    <w:p w:rsidP="002A0E75" w:rsidR="00CA2B35" w:rsidRDefault="00CA2B35" w:rsidRPr="002D68E4"/>
                    <w:p w:rsidP="002A0E75" w:rsidR="00CA2B35" w:rsidRDefault="00CA2B35" w:rsidRPr="002D68E4">
                      <w:r w:rsidRPr="002D68E4">
                        <w:t>Afin de contribuer à une vie familiale harmonieuse, il sera tenu compte de la situation de famille des salariés ans la fixation de l’ordre des départs en congé.</w:t>
                      </w:r>
                    </w:p>
                    <w:p w:rsidP="002A0E75" w:rsidR="00CA2B35" w:rsidRDefault="00CA2B35" w:rsidRPr="002D68E4"/>
                    <w:p w:rsidP="002A0E75" w:rsidR="00CA2B35" w:rsidRDefault="00CA2B35" w:rsidRPr="002D68E4">
                      <w:r w:rsidRPr="002D68E4">
                        <w:rPr>
                          <w:u w:val="single"/>
                        </w:rPr>
                        <w:t>Indicateurs de suivi</w:t>
                      </w:r>
                      <w:r>
                        <w:t xml:space="preserve"> :</w:t>
                      </w:r>
                    </w:p>
                    <w:p w:rsidP="002A0E75" w:rsidR="00CA2B35" w:rsidRDefault="00CA2B35" w:rsidRPr="002D68E4">
                      <w:r w:rsidRPr="002D68E4">
                        <w:t>- Nombre de salariés permanents à temps partiel ayant repris un travail à temps plein ;</w:t>
                      </w:r>
                    </w:p>
                    <w:p w:rsidP="002A0E75" w:rsidR="00CA2B35" w:rsidRDefault="00CA2B35" w:rsidRPr="002D68E4">
                      <w:r w:rsidRPr="002D68E4">
                        <w:t>- Nombre de salariés permanents ayant réduit leur temps de travail sur l’année.</w:t>
                      </w:r>
                    </w:p>
                    <w:p w:rsidP="002A0E75" w:rsidR="00CA2B35" w:rsidRDefault="00CA2B35" w:rsidRPr="002D68E4"/>
                    <w:p w:rsidP="002A0E75" w:rsidR="00CA2B35" w:rsidRDefault="00CA2B35" w:rsidRPr="002D68E4">
                      <w:pPr>
                        <w:rPr>
                          <w:b/>
                        </w:rPr>
                      </w:pPr>
                      <w:r w:rsidRPr="002D68E4">
                        <w:rPr>
                          <w:b/>
                        </w:rPr>
                        <w:t>Don de jours de repos</w:t>
                      </w:r>
                    </w:p>
                    <w:p w:rsidP="002A0E75" w:rsidR="00CA2B35" w:rsidRDefault="00CA2B35" w:rsidRPr="002D68E4"/>
                    <w:p w:rsidP="002A0E75" w:rsidR="00CA2B35" w:rsidRDefault="00CA2B35" w:rsidRPr="002D68E4">
                      <w:r w:rsidRPr="002D68E4">
                        <w:t>Conformément aux dispositions légales, le don de jours de congés ou de repos (5ème semaine de congés payés, RTT ou récupération) est possible au profit d’un salarié, parent ou enfant de moins de 20 ans gravement malade et nécessitant une présence soutenue, sous réserve de la présentation d’un certificat médical.</w:t>
                      </w:r>
                    </w:p>
                    <w:p w:rsidP="002A0E75" w:rsidR="00CA2B35" w:rsidRDefault="00CA2B35" w:rsidRPr="002D68E4"/>
                    <w:p w:rsidP="002A0E75" w:rsidR="00CA2B35" w:rsidRDefault="00CA2B35" w:rsidRPr="002D68E4">
                      <w:r w:rsidRPr="002D68E4">
                        <w:t>Le don concerne les salariés appartenant à la même structure et doit viser un salarié identifié.</w:t>
                      </w:r>
                    </w:p>
                    <w:p w:rsidP="002A0E75" w:rsidR="00CA2B35" w:rsidRDefault="00CA2B35">
                      <w:r w:rsidRPr="002D68E4">
                        <w:t>Le don prend la forme d’une renonciation anonyme et sans contrepartie à tout ou partie des jours de repos non pris par le donateur.</w:t>
                      </w:r>
                    </w:p>
                    <w:p w:rsidP="002A0E75" w:rsidR="00CA2B35" w:rsidRDefault="00CA2B35"/>
                    <w:p w:rsidP="002A0E75" w:rsidR="00CA2B35" w:rsidRDefault="00CA2B35" w:rsidRPr="00783C29">
                      <w:r w:rsidRPr="002D68E4">
                        <w:t>Don de jours de repos à un parent d'enfant gravement malade (article L1225-65-1 et L1225-65-2)</w:t>
                      </w:r>
                      <w:r>
                        <w:t>.</w:t>
                      </w:r>
                    </w:p>
                  </w:txbxContent>
                </v:textbox>
                <w10:anchorlock/>
              </v:shape>
            </w:pict>
          </mc:Fallback>
        </mc:AlternateContent>
      </w:r>
    </w:p>
    <w:p w:rsidP="0012217A" w:rsidR="002A0E75" w:rsidRDefault="002A0E75"/>
    <w:p w:rsidP="0012217A" w:rsidR="002A0E75" w:rsidRDefault="002A0E75">
      <w:r>
        <w:rPr>
          <w:noProof/>
        </w:rPr>
        <w:lastRenderedPageBreak/>
        <mc:AlternateContent>
          <mc:Choice Requires="wps">
            <w:drawing>
              <wp:inline distB="0" distL="0" distR="0" distT="0" wp14:anchorId="6F56F9BC" wp14:editId="76B7A0AC">
                <wp:extent cx="6010275" cy="1403985"/>
                <wp:effectExtent b="25400" l="19050" r="28575" t="19050"/>
                <wp:docPr id="35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2A0E75" w:rsidR="00CA2B35" w:rsidRDefault="00CA2B35" w:rsidRPr="002D68E4">
                            <w:pPr>
                              <w:rPr>
                                <w:b/>
                              </w:rPr>
                            </w:pPr>
                            <w:r w:rsidRPr="002D68E4">
                              <w:rPr>
                                <w:b/>
                              </w:rPr>
                              <w:t>Activités bénévoles ou associatives</w:t>
                            </w:r>
                          </w:p>
                          <w:p w:rsidP="002A0E75" w:rsidR="00CA2B35" w:rsidRDefault="00CA2B35" w:rsidRPr="002D68E4"/>
                          <w:p w:rsidP="002A0E75" w:rsidR="00CA2B35" w:rsidRDefault="00CA2B35" w:rsidRPr="002D68E4">
                            <w:r w:rsidRPr="002D68E4">
                              <w:t>Des salariés peuvent exercer, en sus de leurs activités professionnelles, des responsabilités auprès d’associations ou de structures bénévoles externes. Les compétences mises en œuvre à l’occasion de ces activités externes feront l’objet d’une mention spécifique à l’occasion de l’entretien professionnel entre le salarié et son responsable.</w:t>
                            </w:r>
                          </w:p>
                          <w:p w:rsidP="002A0E75" w:rsidR="00CA2B35" w:rsidRDefault="00CA2B35" w:rsidRPr="002D68E4"/>
                          <w:p w:rsidP="002A0E75" w:rsidR="00CA2B35" w:rsidRDefault="00CA2B35" w:rsidRPr="002D68E4">
                            <w:r w:rsidRPr="002D68E4">
                              <w:t xml:space="preserve">La loi du 8 août 2016 prévoit l’intégration d’un compte d’engagement citoyen (CEC) dans le compte personnel d’activité qui recense les activités bénévoles </w:t>
                            </w:r>
                            <w:r>
                              <w:t>o</w:t>
                            </w:r>
                            <w:r w:rsidRPr="002D68E4">
                              <w:t>u de volontariat de son titulaire qui lui permettent d’acquérir des heures qui seront inscrites sur son compte personnel de formation (CPF).</w:t>
                            </w:r>
                          </w:p>
                          <w:p w:rsidP="002A0E75" w:rsidR="00CA2B35" w:rsidRDefault="00CA2B35" w:rsidRPr="002D68E4"/>
                          <w:p w:rsidP="002A0E75" w:rsidR="00CA2B35" w:rsidRDefault="00CA2B35" w:rsidRPr="00783C29">
                            <w:r w:rsidRPr="002D68E4">
                              <w:t>Les conditions d’application de ce dispositif ainsi que les activités qui permettent l’acquisition d’heures sont précisées aux articles L5151-7 du Code d</w:t>
                            </w:r>
                            <w:r>
                              <w:t>u travail.</w:t>
                            </w:r>
                          </w:p>
                        </w:txbxContent>
                      </wps:txbx>
                      <wps:bodyPr anchor="t" anchorCtr="0" bIns="45720" lIns="91440" rIns="91440" rot="0" tIns="45720" vert="horz" wrap="square">
                        <a:spAutoFit/>
                      </wps:bodyPr>
                    </wps:wsp>
                  </a:graphicData>
                </a:graphic>
              </wp:inline>
            </w:drawing>
          </mc:Choice>
          <mc:Fallback>
            <w:pict>
              <v:shape id="_x0000_s117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JI6f1NQIAAFkEAAAOAAAAZHJzL2Uyb0RvYy54bWysVE1v2zAMvQ/YfxB0X/zROE2NOEWXLsOA 7gPodtmNluVYmCxpkhK7/fWj5DTN1p2G+SCIIvX0+Eh6dT32khy4dUKrimazlBKumG6E2lX029ft myUlzoNqQGrFK/rAHb1ev361GkzJc91p2XBLEES5cjAV7bw3ZZI41vEe3EwbrtDZatuDR9PuksbC gOi9TPI0XSSDto2xmnHn8PR2ctJ1xG9bzvzntnXcE1lR5ObjauNahzVZr6DcWTCdYEca8A8sehAK Hz1B3YIHsrfiBVQvmNVOt37GdJ/othWMxxwwmyz9I5v7DgyPuaA4zpxkcv8Pln06fLFENBW9KBaU KOixSN+xVKThxPPRc5IHkQbjSoy9Nxjtx7d6xGLHhJ250+yHI0pvOlA7fmOtHjoODZLMws3k7OqE 4wJIPXzUDb4Fe68j0NjaPiiImhBEx2I9nAqEPAjDwwVqlF8WlDD0ZfP04mpZxDegfLpurPPvue5J 2FTUYgdEeDjcOR/oQPkUEl5zWopmK6SMht3VG2nJAbBbtvE7ov8WJhUZKpovC2TyEiN0Lj+hAGNc +fnfYHrhsfWl6Cu6TMMXgqAM2r1TTdx7EHLaI22pjmIG/SYl/ViPsXhZEbUOUte6eUB9rZ56HWcT N522j5QM2OcVdT/3YDkl8oPCGl1l83kYjGjMi8scDXvuqc89oBhCVdRTMm03Pg5TlMHcYC23Iqr8 zORIGvs3in+ctTAg53aMev4jrH8BAAD//wMAUEsDBBQABgAIAAAAIQCbDDZA3AAAAAUBAAAPAAAA ZHJzL2Rvd25yZXYueG1sTI9BT4QwEIXvJv6HZky8GLeAShQpGzXZxHgDjfFY6Ahk6QzSLrD/3upF L5O8vJf3vsm3qx3EjJPrmRTEmwgEUsOmp1bB2+vu8haE85qMHphQwREdbIvTk1xnhhcqca58K0IJ uUwr6LwfMyld06HVbsMjUvA+ebLaBzm10kx6CeV2kEkUpdLqnsJCp0d86rDZVwer4OPxangp9/VX +Xxc3jndcTVfsFLnZ+vDPQiPq/8Lww9+QIciMNV8IOPEoCA84n9v8O6u0xsQtYIkiWOQRS7/0xff AAAA//8DAFBLAQItABQABgAIAAAAIQC2gziS/gAAAOEBAAATAAAAAAAAAAAAAAAAAAAAAABbQ29u dGVudF9UeXBlc10ueG1sUEsBAi0AFAAGAAgAAAAhADj9If/WAAAAlAEAAAsAAAAAAAAAAAAAAAAA LwEAAF9yZWxzLy5yZWxzUEsBAi0AFAAGAAgAAAAhAIkjp/U1AgAAWQQAAA4AAAAAAAAAAAAAAAAA LgIAAGRycy9lMm9Eb2MueG1sUEsBAi0AFAAGAAgAAAAhAJsMNkDcAAAABQEAAA8AAAAAAAAAAAAA AAAAjwQAAGRycy9kb3ducmV2LnhtbFBLBQYAAAAABAAEAPMAAACYBQ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6F56F9BC">
                <v:textbox style="mso-fit-shape-to-text:t">
                  <w:txbxContent>
                    <w:p w:rsidP="002A0E75" w:rsidR="00CA2B35" w:rsidRDefault="00CA2B35" w:rsidRPr="002D68E4">
                      <w:pPr>
                        <w:rPr>
                          <w:b/>
                        </w:rPr>
                      </w:pPr>
                      <w:r w:rsidRPr="002D68E4">
                        <w:rPr>
                          <w:b/>
                        </w:rPr>
                        <w:t>Activités bénévoles ou associatives</w:t>
                      </w:r>
                    </w:p>
                    <w:p w:rsidP="002A0E75" w:rsidR="00CA2B35" w:rsidRDefault="00CA2B35" w:rsidRPr="002D68E4"/>
                    <w:p w:rsidP="002A0E75" w:rsidR="00CA2B35" w:rsidRDefault="00CA2B35" w:rsidRPr="002D68E4">
                      <w:r w:rsidRPr="002D68E4">
                        <w:t>Des salariés peuvent exercer, en sus de leurs activités professionnelles, des responsabilités auprès d’associations ou de structures bénévoles externes. Les compétences mises en œuvre à l’occasion de ces activités externes feront l’objet d’une mention spécifique à l’occasion de l’entretien professionnel entre le salarié et son responsable.</w:t>
                      </w:r>
                    </w:p>
                    <w:p w:rsidP="002A0E75" w:rsidR="00CA2B35" w:rsidRDefault="00CA2B35" w:rsidRPr="002D68E4"/>
                    <w:p w:rsidP="002A0E75" w:rsidR="00CA2B35" w:rsidRDefault="00CA2B35" w:rsidRPr="002D68E4">
                      <w:r w:rsidRPr="002D68E4">
                        <w:t xml:space="preserve">La loi du 8 août 2016 prévoit l’intégration d’un compte d’engagement citoyen (CEC) dans le compte personnel d’activité qui recense les activités bénévoles </w:t>
                      </w:r>
                      <w:r>
                        <w:t>o</w:t>
                      </w:r>
                      <w:r w:rsidRPr="002D68E4">
                        <w:t>u de volontariat de son titulaire qui lui permettent d’acquérir des heures qui seront inscrites sur son compte personnel de formation (CPF).</w:t>
                      </w:r>
                    </w:p>
                    <w:p w:rsidP="002A0E75" w:rsidR="00CA2B35" w:rsidRDefault="00CA2B35" w:rsidRPr="002D68E4"/>
                    <w:p w:rsidP="002A0E75" w:rsidR="00CA2B35" w:rsidRDefault="00CA2B35" w:rsidRPr="00783C29">
                      <w:r w:rsidRPr="002D68E4">
                        <w:t>Les conditions d’application de ce dispositif ainsi que les activités qui permettent l’acquisition d’heures sont précisées aux articles L5151-7 du Code d</w:t>
                      </w:r>
                      <w:r>
                        <w:t>u travail.</w:t>
                      </w:r>
                    </w:p>
                  </w:txbxContent>
                </v:textbox>
                <w10:anchorlock/>
              </v:shape>
            </w:pict>
          </mc:Fallback>
        </mc:AlternateContent>
      </w:r>
    </w:p>
    <w:p w:rsidP="0012217A" w:rsidR="002E6DD1" w:rsidRDefault="002E6DD1"/>
    <w:p w:rsidP="0012217A" w:rsidR="002A0E75" w:rsidRDefault="002A0E75" w:rsidRPr="002D68E4">
      <w:r>
        <w:rPr>
          <w:noProof/>
        </w:rPr>
        <mc:AlternateContent>
          <mc:Choice Requires="wps">
            <w:drawing>
              <wp:inline distB="0" distL="0" distR="0" distT="0" wp14:anchorId="29C07940" wp14:editId="57F84C50">
                <wp:extent cx="6010275" cy="1403985"/>
                <wp:effectExtent b="25400" l="19050" r="28575" t="19050"/>
                <wp:docPr id="35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2A0E75" w:rsidR="00CA2B35" w:rsidRDefault="00CA2B35" w:rsidRPr="002D68E4">
                            <w:pPr>
                              <w:rPr>
                                <w:b/>
                              </w:rPr>
                            </w:pPr>
                            <w:r w:rsidRPr="002D68E4">
                              <w:rPr>
                                <w:b/>
                              </w:rPr>
                              <w:t>Droit à la déconnexion</w:t>
                            </w:r>
                          </w:p>
                          <w:p w:rsidP="002A0E75" w:rsidR="00CA2B35" w:rsidRDefault="00CA2B35" w:rsidRPr="002D68E4"/>
                          <w:p w:rsidP="002A0E75" w:rsidR="00CA2B35" w:rsidRDefault="00CA2B35" w:rsidRPr="002D68E4">
                            <w:r w:rsidRPr="002D68E4">
                              <w:t>Des principes relatifs aux temps de travail dans les locaux de l’association sont rappelés afin de servir de base au droit à la déconnexion. Ainsi :</w:t>
                            </w:r>
                          </w:p>
                          <w:p w:rsidP="002A0E75" w:rsidR="00CA2B35" w:rsidRDefault="00CA2B35" w:rsidRPr="002D68E4"/>
                          <w:p w:rsidP="002A0E75" w:rsidR="00CA2B35" w:rsidRDefault="00CA2B35" w:rsidRPr="002D68E4">
                            <w:r w:rsidRPr="002D68E4">
                              <w:t xml:space="preserve">- les plages d’ouverture des locaux couvrent une période allant de </w:t>
                            </w:r>
                            <w:r>
                              <w:t>08h00</w:t>
                            </w:r>
                            <w:r w:rsidRPr="002D68E4">
                              <w:t xml:space="preserve"> à</w:t>
                            </w:r>
                            <w:r>
                              <w:t xml:space="preserve"> 18h00, du lundi au vendredi ouvrés</w:t>
                            </w:r>
                            <w:r w:rsidRPr="002D68E4">
                              <w:t>.</w:t>
                            </w:r>
                            <w:r>
                              <w:t xml:space="preserve"> En dehors de ces horaires, le personnel permanent peut, de façon exceptionnelle, occuper les locaux.</w:t>
                            </w:r>
                          </w:p>
                          <w:p w:rsidP="002A0E75" w:rsidR="00CA2B35" w:rsidRDefault="00CA2B35" w:rsidRPr="002D68E4"/>
                          <w:p w:rsidP="002A0E75" w:rsidR="00CA2B35" w:rsidRDefault="00CA2B35" w:rsidRPr="002D68E4">
                            <w:r w:rsidRPr="002D68E4">
                              <w:t>-le temps privé et de repos (quotidien, hebdomadaire, congés payés, congés maladie…) doit être respecté.</w:t>
                            </w:r>
                          </w:p>
                          <w:p w:rsidP="002A0E75" w:rsidR="00CA2B35" w:rsidRDefault="00CA2B35" w:rsidRPr="002D68E4"/>
                          <w:p w:rsidP="002A0E75" w:rsidR="00CA2B35" w:rsidRDefault="00CA2B35" w:rsidRPr="002D68E4">
                            <w:r w:rsidRPr="002D68E4">
                              <w:t xml:space="preserve">-la direction doit veiller à ce que les réunions se tiennent dans une plage horaire </w:t>
                            </w:r>
                            <w:r>
                              <w:t>entre</w:t>
                            </w:r>
                            <w:r w:rsidRPr="002D68E4">
                              <w:t xml:space="preserve"> </w:t>
                            </w:r>
                            <w:r>
                              <w:t>8h00 et 12h00 et 13h30 à 17h00</w:t>
                            </w:r>
                            <w:r w:rsidRPr="002D68E4">
                              <w:t xml:space="preserve"> et prennent en considération le temps de transport afin de permettre à leurs collaborateurs de concilier vie privée et vie professionnelle. La direction s’assure aussi que les salariés disposent d’un temps de pause suffisant pour déjeuner.</w:t>
                            </w:r>
                          </w:p>
                          <w:p w:rsidP="002A0E75" w:rsidR="00CA2B35" w:rsidRDefault="00CA2B35" w:rsidRPr="002D68E4"/>
                          <w:p w:rsidP="002A0E75" w:rsidR="00CA2B35" w:rsidRDefault="00CA2B35" w:rsidRPr="002D68E4">
                            <w:r w:rsidRPr="002D68E4">
                              <w:t>-la programmation de réunions doit prendre en compte dans la mesure du possible le planning de présence des personnes travaillant à temps partiel concernées par ces réunions.</w:t>
                            </w:r>
                          </w:p>
                          <w:p w:rsidP="002A0E75" w:rsidR="00CA2B35" w:rsidRDefault="00CA2B35" w:rsidRPr="002D68E4"/>
                          <w:p w:rsidP="002A0E75" w:rsidR="00CA2B35" w:rsidRDefault="00CA2B35" w:rsidRPr="002D68E4">
                            <w:r w:rsidRPr="002D68E4">
                              <w:t>Le droit à la déconnexion – qui porte par définition sur des situations de travail hors des locaux de l’entreprise – s’inscrit dans le cadre des principes.</w:t>
                            </w:r>
                          </w:p>
                          <w:p w:rsidP="002A0E75" w:rsidR="00CA2B35" w:rsidRDefault="00CA2B35" w:rsidRPr="002D68E4"/>
                          <w:p w:rsidP="002A0E75" w:rsidR="00CA2B35" w:rsidRDefault="00CA2B35" w:rsidRPr="002D68E4">
                            <w:r w:rsidRPr="002D68E4">
                              <w:t>Ce droit exige des personnes concernées la mise en œuvre de comportements responsables quant à l’usage de la messagerie et des outils connectés. Par principe, tout utilisateur doit proscrire l’envoie de mails en dehors du temps de travail. Avant d’envisager une possible dérogation à ce principe, l’émetteur doit s’interroger sur la nécessité d’envoyer un mail ou de faire part d’une information non urgente hors temps de travail du destinataire et envisager le recours par préférence de l’envoi en différé. S’il maintient sa décision, il doit mentionner dans son message d’envoi qu’une réponse immédiate n’est pas requise.</w:t>
                            </w:r>
                          </w:p>
                          <w:p w:rsidP="002A0E75" w:rsidR="00CA2B35" w:rsidRDefault="00CA2B35" w:rsidRPr="002D68E4"/>
                          <w:p w:rsidP="002A0E75" w:rsidR="00CA2B35" w:rsidRDefault="00CA2B35" w:rsidRPr="00783C29">
                            <w:r w:rsidRPr="002D68E4">
                              <w:t>La salarié interrogé n’a pas d’obligation de répondre à une sollicitation dont il fait l’objet en dehors de son temps de travail et est autorisé à éteindre son téléphone ou à ne pas consulter ses mails professionnels durant ses périodes de repos, à indiquer on indisponibilité et la durée de celle-ci et/ou à réorienter ses correspondant</w:t>
                            </w:r>
                            <w:r>
                              <w:t>s vers une personne disponible.</w:t>
                            </w:r>
                          </w:p>
                        </w:txbxContent>
                      </wps:txbx>
                      <wps:bodyPr anchor="t" anchorCtr="0" bIns="45720" lIns="91440" rIns="91440" rot="0" tIns="45720" vert="horz" wrap="square">
                        <a:spAutoFit/>
                      </wps:bodyPr>
                    </wps:wsp>
                  </a:graphicData>
                </a:graphic>
              </wp:inline>
            </w:drawing>
          </mc:Choice>
          <mc:Fallback>
            <w:pict>
              <v:shape id="_x0000_s117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tbILVNQIAAFkEAAAOAAAAZHJzL2Uyb0RvYy54bWysVE1v2zAMvQ/YfxB0X/zRpE2NOEWXLsOA 7gPodtmNluRYmCxpkhK7+/Wj5DTL1p2G+SCIIvVEvkd6dTP2ihyE89LomhaznBKhmeFS72r65fP2 1ZISH0BzUEaLmj4KT2/WL1+sBluJ0nRGceEIgmhfDbamXQi2yjLPOtGDnxkrNDpb43oIaLpdxh0M iN6rrMzzy2wwjltnmPAeT+8mJ10n/LYVLHxsWy8CUTXF3EJaXVqbuGbrFVQ7B7aT7JgG/EMWPUiN j56g7iAA2Tv5DKqXzBlv2jBjps9M20omUg1YTZH/Uc1DB1akWpAcb080+f8Hyz4cPjkieU0vFiiV hh5F+opSES5IEGMQpIwkDdZXGPtgMTqMr82IYqeCvb037Jsn2mw60Dtx65wZOgEckyzizezs6oTj I0gzvDcc34J9MAlobF0fGUROCKKjWI8ngTAPwvDwEjkqrxaUMPQV8/zierlIb0D1dN06H94K05O4 qanDDkjwcLj3IaYD1VNIfM0bJflWKpUMt2s2ypEDYLds03dE/y1MaTLUtFwuMJPnGLFzxQkFGBM6 zP8G08uAra9kX9NlHr8YBFXk7o3maR9AqmmPaSt9JDPyNzEZxmZM4hWLk0qN4Y/IrzNTr+Ns4qYz 7gclA/Z5Tf33PThBiXqnUaPrYj6Pg5GM+eKqRMOde5pzD2iGUDUNlEzbTUjDlGiwt6jlViaWo+hT JseksX8T+cdZiwNybqeoX3+E9U8AAAD//wMAUEsDBBQABgAIAAAAIQCbDDZA3AAAAAUBAAAPAAAA ZHJzL2Rvd25yZXYueG1sTI9BT4QwEIXvJv6HZky8GLeAShQpGzXZxHgDjfFY6Ahk6QzSLrD/3upF L5O8vJf3vsm3qx3EjJPrmRTEmwgEUsOmp1bB2+vu8haE85qMHphQwREdbIvTk1xnhhcqca58K0IJ uUwr6LwfMyld06HVbsMjUvA+ebLaBzm10kx6CeV2kEkUpdLqnsJCp0d86rDZVwer4OPxangp9/VX +Xxc3jndcTVfsFLnZ+vDPQiPq/8Lww9+QIciMNV8IOPEoCA84n9v8O6u0xsQtYIkiWOQRS7/0xff AAAA//8DAFBLAQItABQABgAIAAAAIQC2gziS/gAAAOEBAAATAAAAAAAAAAAAAAAAAAAAAABbQ29u dGVudF9UeXBlc10ueG1sUEsBAi0AFAAGAAgAAAAhADj9If/WAAAAlAEAAAsAAAAAAAAAAAAAAAAA LwEAAF9yZWxzLy5yZWxzUEsBAi0AFAAGAAgAAAAhAG1sgtU1AgAAWQQAAA4AAAAAAAAAAAAAAAAA LgIAAGRycy9lMm9Eb2MueG1sUEsBAi0AFAAGAAgAAAAhAJsMNkDcAAAABQEAAA8AAAAAAAAAAAAA AAAAjwQAAGRycy9kb3ducmV2LnhtbFBLBQYAAAAABAAEAPMAAACYBQ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29C07940">
                <v:textbox style="mso-fit-shape-to-text:t">
                  <w:txbxContent>
                    <w:p w:rsidP="002A0E75" w:rsidR="00CA2B35" w:rsidRDefault="00CA2B35" w:rsidRPr="002D68E4">
                      <w:pPr>
                        <w:rPr>
                          <w:b/>
                        </w:rPr>
                      </w:pPr>
                      <w:r w:rsidRPr="002D68E4">
                        <w:rPr>
                          <w:b/>
                        </w:rPr>
                        <w:t>Droit à la déconnexion</w:t>
                      </w:r>
                    </w:p>
                    <w:p w:rsidP="002A0E75" w:rsidR="00CA2B35" w:rsidRDefault="00CA2B35" w:rsidRPr="002D68E4"/>
                    <w:p w:rsidP="002A0E75" w:rsidR="00CA2B35" w:rsidRDefault="00CA2B35" w:rsidRPr="002D68E4">
                      <w:r w:rsidRPr="002D68E4">
                        <w:t>Des principes relatifs aux temps de travail dans les locaux de l’association sont rappelés afin de servir de base au droit à la déconnexion. Ainsi :</w:t>
                      </w:r>
                    </w:p>
                    <w:p w:rsidP="002A0E75" w:rsidR="00CA2B35" w:rsidRDefault="00CA2B35" w:rsidRPr="002D68E4"/>
                    <w:p w:rsidP="002A0E75" w:rsidR="00CA2B35" w:rsidRDefault="00CA2B35" w:rsidRPr="002D68E4">
                      <w:r w:rsidRPr="002D68E4">
                        <w:t xml:space="preserve">- les plages d’ouverture des locaux couvrent une période allant de </w:t>
                      </w:r>
                      <w:r>
                        <w:t>08h00</w:t>
                      </w:r>
                      <w:r w:rsidRPr="002D68E4">
                        <w:t xml:space="preserve"> à</w:t>
                      </w:r>
                      <w:r>
                        <w:t xml:space="preserve"> 18h00, du lundi au vendredi ouvrés</w:t>
                      </w:r>
                      <w:r w:rsidRPr="002D68E4">
                        <w:t>.</w:t>
                      </w:r>
                      <w:r>
                        <w:t xml:space="preserve"> En dehors de ces horaires, le personnel permanent peut, de façon exceptionnelle, occuper les locaux.</w:t>
                      </w:r>
                    </w:p>
                    <w:p w:rsidP="002A0E75" w:rsidR="00CA2B35" w:rsidRDefault="00CA2B35" w:rsidRPr="002D68E4"/>
                    <w:p w:rsidP="002A0E75" w:rsidR="00CA2B35" w:rsidRDefault="00CA2B35" w:rsidRPr="002D68E4">
                      <w:r w:rsidRPr="002D68E4">
                        <w:t>-le temps privé et de repos (quotidien, hebdomadaire, congés payés, congés maladie…) doit être respecté.</w:t>
                      </w:r>
                    </w:p>
                    <w:p w:rsidP="002A0E75" w:rsidR="00CA2B35" w:rsidRDefault="00CA2B35" w:rsidRPr="002D68E4"/>
                    <w:p w:rsidP="002A0E75" w:rsidR="00CA2B35" w:rsidRDefault="00CA2B35" w:rsidRPr="002D68E4">
                      <w:r w:rsidRPr="002D68E4">
                        <w:t xml:space="preserve">-la direction doit veiller à ce que les réunions se tiennent dans une plage horaire </w:t>
                      </w:r>
                      <w:r>
                        <w:t>entre</w:t>
                      </w:r>
                      <w:r w:rsidRPr="002D68E4">
                        <w:t xml:space="preserve"> </w:t>
                      </w:r>
                      <w:r>
                        <w:t>8h00 et 12h00 et 13h30 à 17h00</w:t>
                      </w:r>
                      <w:r w:rsidRPr="002D68E4">
                        <w:t xml:space="preserve"> et prennent en considération le temps de transport afin de permettre à leurs collaborateurs de concilier vie privée et vie professionnelle. La direction s’assure aussi que les salariés disposent d’un temps de pause suffisant pour déjeuner.</w:t>
                      </w:r>
                    </w:p>
                    <w:p w:rsidP="002A0E75" w:rsidR="00CA2B35" w:rsidRDefault="00CA2B35" w:rsidRPr="002D68E4"/>
                    <w:p w:rsidP="002A0E75" w:rsidR="00CA2B35" w:rsidRDefault="00CA2B35" w:rsidRPr="002D68E4">
                      <w:r w:rsidRPr="002D68E4">
                        <w:t>-la programmation de réunions doit prendre en compte dans la mesure du possible le planning de présence des personnes travaillant à temps partiel concernées par ces réunions.</w:t>
                      </w:r>
                    </w:p>
                    <w:p w:rsidP="002A0E75" w:rsidR="00CA2B35" w:rsidRDefault="00CA2B35" w:rsidRPr="002D68E4"/>
                    <w:p w:rsidP="002A0E75" w:rsidR="00CA2B35" w:rsidRDefault="00CA2B35" w:rsidRPr="002D68E4">
                      <w:r w:rsidRPr="002D68E4">
                        <w:t>Le droit à la déconnexion – qui porte par définition sur des situations de travail hors des locaux de l’entreprise – s’inscrit dans le cadre des principes.</w:t>
                      </w:r>
                    </w:p>
                    <w:p w:rsidP="002A0E75" w:rsidR="00CA2B35" w:rsidRDefault="00CA2B35" w:rsidRPr="002D68E4"/>
                    <w:p w:rsidP="002A0E75" w:rsidR="00CA2B35" w:rsidRDefault="00CA2B35" w:rsidRPr="002D68E4">
                      <w:r w:rsidRPr="002D68E4">
                        <w:t>Ce droit exige des personnes concernées la mise en œuvre de comportements responsables quant à l’usage de la messagerie et des outils connectés. Par principe, tout utilisateur doit proscrire l’envoie de mails en dehors du temps de travail. Avant d’envisager une possible dérogation à ce principe, l’émetteur doit s’interroger sur la nécessité d’envoyer un mail ou de faire part d’une information non urgente hors temps de travail du destinataire et envisager le recours par préférence de l’envoi en différé. S’il maintient sa décision, il doit mentionner dans son message d’envoi qu’une réponse immédiate n’est pas requise.</w:t>
                      </w:r>
                    </w:p>
                    <w:p w:rsidP="002A0E75" w:rsidR="00CA2B35" w:rsidRDefault="00CA2B35" w:rsidRPr="002D68E4"/>
                    <w:p w:rsidP="002A0E75" w:rsidR="00CA2B35" w:rsidRDefault="00CA2B35" w:rsidRPr="00783C29">
                      <w:r w:rsidRPr="002D68E4">
                        <w:t>La salarié interrogé n’a pas d’obligation de répondre à une sollicitation dont il fait l’objet en dehors de son temps de travail et est autorisé à éteindre son téléphone ou à ne pas consulter ses mails professionnels durant ses périodes de repos, à indiquer on indisponibilité et la durée de celle-ci et/ou à réorienter ses correspondant</w:t>
                      </w:r>
                      <w:r>
                        <w:t>s vers une personne disponible.</w:t>
                      </w:r>
                    </w:p>
                  </w:txbxContent>
                </v:textbox>
                <w10:anchorlock/>
              </v:shape>
            </w:pict>
          </mc:Fallback>
        </mc:AlternateContent>
      </w:r>
    </w:p>
    <w:p w:rsidP="0012217A" w:rsidR="002A0E75" w:rsidRDefault="002A0E75"/>
    <w:p w:rsidP="0012217A" w:rsidR="002A0E75" w:rsidRDefault="002A0E75"/>
    <w:p w:rsidP="000A4267" w:rsidR="0070011F" w:rsidRDefault="0070011F" w:rsidRPr="002D68E4">
      <w:pPr>
        <w:pStyle w:val="Titre2"/>
      </w:pPr>
      <w:bookmarkStart w:id="120" w:name="_Toc70606092"/>
      <w:r w:rsidRPr="002D68E4">
        <w:lastRenderedPageBreak/>
        <w:t xml:space="preserve">Article </w:t>
      </w:r>
      <w:r w:rsidR="008F0B12">
        <w:t>21</w:t>
      </w:r>
      <w:r w:rsidRPr="002D68E4">
        <w:t>.</w:t>
      </w:r>
      <w:r w:rsidR="00094A73" w:rsidRPr="002D68E4">
        <w:t>3</w:t>
      </w:r>
      <w:r w:rsidRPr="002D68E4">
        <w:t xml:space="preserve"> : Prise en compte des risques psychosociaux</w:t>
      </w:r>
      <w:bookmarkEnd w:id="120"/>
    </w:p>
    <w:p w:rsidP="0012217A" w:rsidR="001F2BF3" w:rsidRDefault="001F2BF3" w:rsidRPr="002D68E4"/>
    <w:p w:rsidP="0012217A" w:rsidR="001F2BF3" w:rsidRDefault="002A0E75">
      <w:r>
        <w:rPr>
          <w:noProof/>
        </w:rPr>
        <mc:AlternateContent>
          <mc:Choice Requires="wps">
            <w:drawing>
              <wp:inline distB="0" distL="0" distR="0" distT="0" wp14:anchorId="60F695F9" wp14:editId="6EE459C1">
                <wp:extent cx="6010275" cy="1403985"/>
                <wp:effectExtent b="25400" l="19050" r="28575" t="19050"/>
                <wp:docPr id="36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2A0E75" w:rsidR="00CA2B35" w:rsidRDefault="00CA2B35" w:rsidRPr="002D68E4">
                            <w:r w:rsidRPr="002D68E4">
                              <w:t>L’association affirme sa volonté de prévenir les risques psychosociaux, contribuant ainsi à l’amélioration de la santé et du bien-être des salariés.</w:t>
                            </w:r>
                          </w:p>
                          <w:p w:rsidP="002A0E75" w:rsidR="00CA2B35" w:rsidRDefault="00CA2B35" w:rsidRPr="002D68E4"/>
                          <w:p w:rsidP="002A0E75" w:rsidR="00CA2B35" w:rsidRDefault="00CA2B35" w:rsidRPr="002D68E4">
                            <w:r w:rsidRPr="002D68E4">
                              <w:t>L’amélioration de la prévention du stress est un facteur positif qui contribue à une meilleure santé des travailleurs et à une plus grande efficacité de la structure. Un professionnel de santé, comme le médecin du travail, peut être une ressource en termes d’identification du stress au travail.</w:t>
                            </w:r>
                          </w:p>
                          <w:p w:rsidP="002A0E75" w:rsidR="00CA2B35" w:rsidRDefault="00CA2B35" w:rsidRPr="002D68E4"/>
                          <w:p w:rsidP="002A0E75" w:rsidR="00CA2B35" w:rsidRDefault="00CA2B35" w:rsidRPr="002D68E4">
                            <w:r w:rsidRPr="002D68E4">
                              <w:t>Conformément à l’article L1152-4 du Code du travail, l’association s’engage à prendre toutes les dispositions nécessaires pour prévenir les agissements de harcèlement moral ou sexuel.</w:t>
                            </w:r>
                          </w:p>
                          <w:p w:rsidP="002A0E75" w:rsidR="00CA2B35" w:rsidRDefault="00CA2B35" w:rsidRPr="002D68E4">
                            <w:r w:rsidRPr="002D68E4">
                              <w:t xml:space="preserve">Aucun salarié ne doit subir des faits : </w:t>
                            </w:r>
                          </w:p>
                          <w:p w:rsidP="002A0E75" w:rsidR="00CA2B35" w:rsidRDefault="00CA2B35" w:rsidRPr="002D68E4"/>
                          <w:p w:rsidP="002A0E75" w:rsidR="00CA2B35" w:rsidRDefault="00CA2B35" w:rsidRPr="002D68E4">
                            <w:r w:rsidRPr="002D68E4">
                              <w:t xml:space="preserve">1° Soit de harcèlement sexuel, constitué par des propos ou comportements à connotation sexuelle répétés qui soit portent atteinte à sa dignité en raison de leur caractère dégradant ou humiliant, soit créent à son encontre une situation intimidante, hostile ou offensante ; </w:t>
                            </w:r>
                          </w:p>
                          <w:p w:rsidP="002A0E75" w:rsidR="00CA2B35" w:rsidRDefault="00CA2B35" w:rsidRPr="002D68E4"/>
                          <w:p w:rsidP="002A0E75" w:rsidR="00CA2B35" w:rsidRDefault="00CA2B35" w:rsidRPr="002D68E4">
                            <w:r w:rsidRPr="002D68E4">
                              <w:t>2° Soit assimilés au harcèlement sexuel, consistant en toute forme de pression grave, même non répétée, exercée dans le but réel ou apparent d'obtenir un acte de nature sexuelle, que celui-ci soit recherché au profit de l'auteur des faits ou au profit d'un tiers.</w:t>
                            </w:r>
                          </w:p>
                          <w:p w:rsidP="002A0E75" w:rsidR="00CA2B35" w:rsidRDefault="00CA2B35">
                            <w:r w:rsidRPr="002D68E4">
                              <w:t>L’association entend par cet accord rappeler fermement la prohibition de tout comportement hostile au sein de ses établissements : propos désobligeants, calomnieux ou racistes, sarcasmes, mises à l’écart, insultes, insinuations tendancieuses ou dégradantes notamment à caractère sexuel, critiques injustifiées.</w:t>
                            </w:r>
                          </w:p>
                          <w:p w:rsidP="002A0E75" w:rsidR="00CA2B35" w:rsidRDefault="00CA2B35"/>
                        </w:txbxContent>
                      </wps:txbx>
                      <wps:bodyPr anchor="t" anchorCtr="0" bIns="45720" lIns="91440" rIns="91440" rot="0" tIns="45720" vert="horz" wrap="square">
                        <a:spAutoFit/>
                      </wps:bodyPr>
                    </wps:wsp>
                  </a:graphicData>
                </a:graphic>
              </wp:inline>
            </w:drawing>
          </mc:Choice>
          <mc:Fallback>
            <w:pict>
              <v:shape id="_x0000_s117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2NvumNgIAAFkEAAAOAAAAZHJzL2Uyb0RvYy54bWysVEtv2zAMvg/YfxB0X/zIo6kRp+jSZRjQ PYBul91oWY6FyZImKbHTXz9KTtNs3WmYD4IoUp8+fiS9uhk6SQ7cOqFVSbNJSglXTNdC7Ur67ev2 zZIS50HVILXiJT1yR2/Wr1+telPwXLda1twSBFGu6E1JW+9NkSSOtbwDN9GGK3Q22nbg0bS7pLbQ I3onkzxNF0mvbW2sZtw5PL0bnXQd8ZuGM/+5aRz3RJYUufm42rhWYU3WKyh2Fkwr2IkG/AOLDoTC R89Qd+CB7K14AdUJZrXTjZ8w3SW6aQTjMQfMJkv/yOahBcNjLiiOM2eZ3P+DZZ8OXywRdUmni5wS BR0W6TuWitSceD54TvIgUm9cgbEPBqP98FYPWOyYsDP3mv1wROlNC2rHb63VfcuhRpJZuJlcXB1x XACp+o+6xrdg73UEGhrbBQVRE4LoWKzjuUDIgzA8XKBG+dWcEoa+bJZOr5fz+AYUT9eNdf491x0J m5Ja7IAID4d75wMdKJ5CwmtOS1FvhZTRsLtqIy05AHbLNn4n9N/CpCJ9SfPlHJm8xAidy88owBhX fvY3mE54bH0pupIu0/CFICiCdu9UHfcehBz3SFuqk5hBv1FJP1RDLF42n4bbQepK10fU1+qx13E2 cdNq+0hJj31eUvdzD5ZTIj8orNF1NpuFwYjGbH6Vo2EvPdWlBxRDqJJ6SsbtxsdhijKYW6zlVkSV n5mcSGP/RvFPsxYG5NKOUc9/hPUvAAAA//8DAFBLAwQUAAYACAAAACEAmww2QNwAAAAFAQAADwAA AGRycy9kb3ducmV2LnhtbEyPQU+EMBCF7yb+h2ZMvBi3gEoUKRs12cR4A43xWOgIZOkM0i6w/97q RS+TvLyX977Jt6sdxIyT65kUxJsIBFLDpqdWwdvr7vIWhPOajB6YUMERHWyL05NcZ4YXKnGufCtC CblMK+i8HzMpXdOh1W7DI1LwPnmy2gc5tdJMegnldpBJFKXS6p7CQqdHfOqw2VcHq+Dj8Wp4Kff1 V/l8XN453XE1X7BS52frwz0Ij6v/C8MPfkCHIjDVfCDjxKAgPOJ/b/DurtMbELWCJIljkEUu/9MX 3wAAAP//AwBQSwECLQAUAAYACAAAACEAtoM4kv4AAADhAQAAEwAAAAAAAAAAAAAAAAAAAAAAW0Nv bnRlbnRfVHlwZXNdLnhtbFBLAQItABQABgAIAAAAIQA4/SH/1gAAAJQBAAALAAAAAAAAAAAAAAAA AC8BAABfcmVscy8ucmVsc1BLAQItABQABgAIAAAAIQC2NvumNgIAAFkEAAAOAAAAAAAAAAAAAAAA AC4CAABkcnMvZTJvRG9jLnhtbFBLAQItABQABgAIAAAAIQCbDDZA3AAAAAUBAAAPAAAAAAAAAAAA AAAAAJAEAABkcnMvZG93bnJldi54bWxQSwUGAAAAAAQABADzAAAAmQU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60F695F9">
                <v:textbox style="mso-fit-shape-to-text:t">
                  <w:txbxContent>
                    <w:p w:rsidP="002A0E75" w:rsidR="00CA2B35" w:rsidRDefault="00CA2B35" w:rsidRPr="002D68E4">
                      <w:r w:rsidRPr="002D68E4">
                        <w:t>L’association affirme sa volonté de prévenir les risques psychosociaux, contribuant ainsi à l’amélioration de la santé et du bien-être des salariés.</w:t>
                      </w:r>
                    </w:p>
                    <w:p w:rsidP="002A0E75" w:rsidR="00CA2B35" w:rsidRDefault="00CA2B35" w:rsidRPr="002D68E4"/>
                    <w:p w:rsidP="002A0E75" w:rsidR="00CA2B35" w:rsidRDefault="00CA2B35" w:rsidRPr="002D68E4">
                      <w:r w:rsidRPr="002D68E4">
                        <w:t>L’amélioration de la prévention du stress est un facteur positif qui contribue à une meilleure santé des travailleurs et à une plus grande efficacité de la structure. Un professionnel de santé, comme le médecin du travail, peut être une ressource en termes d’identification du stress au travail.</w:t>
                      </w:r>
                    </w:p>
                    <w:p w:rsidP="002A0E75" w:rsidR="00CA2B35" w:rsidRDefault="00CA2B35" w:rsidRPr="002D68E4"/>
                    <w:p w:rsidP="002A0E75" w:rsidR="00CA2B35" w:rsidRDefault="00CA2B35" w:rsidRPr="002D68E4">
                      <w:r w:rsidRPr="002D68E4">
                        <w:t>Conformément à l’article L1152-4 du Code du travail, l’association s’engage à prendre toutes les dispositions nécessaires pour prévenir les agissements de harcèlement moral ou sexuel.</w:t>
                      </w:r>
                    </w:p>
                    <w:p w:rsidP="002A0E75" w:rsidR="00CA2B35" w:rsidRDefault="00CA2B35" w:rsidRPr="002D68E4">
                      <w:r w:rsidRPr="002D68E4">
                        <w:t xml:space="preserve">Aucun salarié ne doit subir des faits : </w:t>
                      </w:r>
                    </w:p>
                    <w:p w:rsidP="002A0E75" w:rsidR="00CA2B35" w:rsidRDefault="00CA2B35" w:rsidRPr="002D68E4"/>
                    <w:p w:rsidP="002A0E75" w:rsidR="00CA2B35" w:rsidRDefault="00CA2B35" w:rsidRPr="002D68E4">
                      <w:r w:rsidRPr="002D68E4">
                        <w:t xml:space="preserve">1° Soit de harcèlement sexuel, constitué par des propos ou comportements à connotation sexuelle répétés qui soit portent atteinte à sa dignité en raison de leur caractère dégradant ou humiliant, soit créent à son encontre une situation intimidante, hostile ou offensante ; </w:t>
                      </w:r>
                    </w:p>
                    <w:p w:rsidP="002A0E75" w:rsidR="00CA2B35" w:rsidRDefault="00CA2B35" w:rsidRPr="002D68E4"/>
                    <w:p w:rsidP="002A0E75" w:rsidR="00CA2B35" w:rsidRDefault="00CA2B35" w:rsidRPr="002D68E4">
                      <w:r w:rsidRPr="002D68E4">
                        <w:t>2° Soit assimilés au harcèlement sexuel, consistant en toute forme de pression grave, même non répétée, exercée dans le but réel ou apparent d'obtenir un acte de nature sexuelle, que celui-ci soit recherché au profit de l'auteur des faits ou au profit d'un tiers.</w:t>
                      </w:r>
                    </w:p>
                    <w:p w:rsidP="002A0E75" w:rsidR="00CA2B35" w:rsidRDefault="00CA2B35">
                      <w:r w:rsidRPr="002D68E4">
                        <w:t>L’association entend par cet accord rappeler fermement la prohibition de tout comportement hostile au sein de ses établissements : propos désobligeants, calomnieux ou racistes, sarcasmes, mises à l’écart, insultes, insinuations tendancieuses ou dégradantes notamment à caractère sexuel, critiques injustifiées.</w:t>
                      </w:r>
                    </w:p>
                    <w:p w:rsidP="002A0E75" w:rsidR="00CA2B35" w:rsidRDefault="00CA2B35"/>
                  </w:txbxContent>
                </v:textbox>
                <w10:anchorlock/>
              </v:shape>
            </w:pict>
          </mc:Fallback>
        </mc:AlternateContent>
      </w:r>
    </w:p>
    <w:p w:rsidP="0012217A" w:rsidR="002A0E75" w:rsidRDefault="002A0E75"/>
    <w:p w:rsidP="0012217A" w:rsidR="002A0E75" w:rsidRDefault="002A0E75"/>
    <w:p w:rsidP="0012217A" w:rsidR="002A0E75" w:rsidRDefault="002A0E75" w:rsidRPr="002D68E4"/>
    <w:p w:rsidP="0012217A" w:rsidR="002E6DD1" w:rsidRDefault="002E6DD1" w:rsidRPr="002D68E4">
      <w:pPr>
        <w:tabs>
          <w:tab w:pos="1440" w:val="clear"/>
          <w:tab w:pos="4320" w:val="clear"/>
        </w:tabs>
        <w:rPr>
          <w:b/>
          <w:smallCaps/>
          <w:sz w:val="28"/>
        </w:rPr>
      </w:pPr>
      <w:r w:rsidRPr="002D68E4">
        <w:br w:type="page"/>
      </w:r>
    </w:p>
    <w:p w:rsidP="000A4267" w:rsidR="00076162" w:rsidRDefault="0070011F" w:rsidRPr="002D68E4">
      <w:pPr>
        <w:pStyle w:val="Titre2"/>
      </w:pPr>
      <w:bookmarkStart w:id="121" w:name="_Toc70606093"/>
      <w:r w:rsidRPr="002D68E4">
        <w:lastRenderedPageBreak/>
        <w:t xml:space="preserve">Article </w:t>
      </w:r>
      <w:r w:rsidR="008F0B12" w:rsidRPr="002D68E4">
        <w:t>2</w:t>
      </w:r>
      <w:r w:rsidR="008F0B12">
        <w:t>1</w:t>
      </w:r>
      <w:r w:rsidRPr="002D68E4">
        <w:t>.</w:t>
      </w:r>
      <w:r w:rsidR="00094A73" w:rsidRPr="002D68E4">
        <w:t>4</w:t>
      </w:r>
      <w:r w:rsidRPr="002D68E4">
        <w:t xml:space="preserve"> : Egalité professionnelle et principe de non-discrimination</w:t>
      </w:r>
      <w:bookmarkEnd w:id="121"/>
    </w:p>
    <w:p w:rsidP="0012217A" w:rsidR="002A0E75" w:rsidRDefault="002A0E75"/>
    <w:p w:rsidP="0012217A" w:rsidR="002A0E75" w:rsidRDefault="002A0E75">
      <w:r>
        <w:rPr>
          <w:noProof/>
        </w:rPr>
        <mc:AlternateContent>
          <mc:Choice Requires="wps">
            <w:drawing>
              <wp:inline distB="0" distL="0" distR="0" distT="0" wp14:anchorId="50C41939" wp14:editId="0E0884B7">
                <wp:extent cx="6010275" cy="1403985"/>
                <wp:effectExtent b="25400" l="19050" r="28575" t="19050"/>
                <wp:docPr id="37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2A0E75" w:rsidR="00CA2B35" w:rsidRDefault="00CA2B35" w:rsidRPr="002D68E4">
                            <w:r w:rsidRPr="002D68E4">
                              <w:t>Les parties signataires profitent du présent accord pour marquer leur attachement à l’égalité professionnelle entre les femmes et les hommes et plus largement au principe de non-discrimination en application de l’article L1132-1 du Code du travail. Le respect de ces principes est essentiel et représente un facteur d’enrichissement, de dynamisme et de bien-être au sein de la structure.</w:t>
                            </w:r>
                          </w:p>
                          <w:p w:rsidP="002A0E75" w:rsidR="00CA2B35" w:rsidRDefault="00CA2B35" w:rsidRPr="002D68E4"/>
                          <w:p w:rsidP="002A0E75" w:rsidR="00CA2B35" w:rsidRDefault="00CA2B35" w:rsidRPr="002D68E4">
                            <w:r w:rsidRPr="002D68E4">
                              <w:t>Dans ce contexte, les parties signataires partagent la conviction que les actions à engager, pour lutter contre les stéréotypes, soutenir le développement de la diversité et contrer toute forme d’inégalité à l’emploi, visent autant les femmes que les hommes.</w:t>
                            </w:r>
                          </w:p>
                          <w:p w:rsidP="002A0E75" w:rsidR="00CA2B35" w:rsidRDefault="00CA2B35" w:rsidRPr="002D68E4"/>
                          <w:p w:rsidP="002A0E75" w:rsidR="00CA2B35" w:rsidRDefault="00CA2B35" w:rsidRPr="00783C29">
                            <w:r w:rsidRPr="002D68E4">
                              <w:t>L’association est attentive à une représentation équilibrée des femmes et des hommes dans toutes les fonctions et à tous les niveaux de l’organisation. Elle est engagée dans le respect de l’égalité professionnelle entre les femmes et es hommes et œuvre dans ce sens afin de garantir l’effectivité de ce principe au sein de l’association et, dans la mesure du possible,</w:t>
                            </w:r>
                            <w:r>
                              <w:t xml:space="preserve"> des entreprises utilisatrices.</w:t>
                            </w:r>
                          </w:p>
                        </w:txbxContent>
                      </wps:txbx>
                      <wps:bodyPr anchor="t" anchorCtr="0" bIns="45720" lIns="91440" rIns="91440" rot="0" tIns="45720" vert="horz" wrap="square">
                        <a:spAutoFit/>
                      </wps:bodyPr>
                    </wps:wsp>
                  </a:graphicData>
                </a:graphic>
              </wp:inline>
            </w:drawing>
          </mc:Choice>
          <mc:Fallback>
            <w:pict>
              <v:shape id="_x0000_s118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6ZaiNQIAAFkEAAAOAAAAZHJzL2Uyb0RvYy54bWysVEtv2zAMvg/YfxB0X/xo0qRGnKJLl2FA 9wC6XXajJTkWJkuapMRuf/0oJU2zdadhPgikSH0kP5JeXo+9InvhvDS6psUkp0RoZrjU25p++7p5 s6DEB9AclNGipg/C0+vV61fLwVaiNJ1RXDiCINpXg61pF4KtssyzTvTgJ8YKjcbWuB4Cqm6bcQcD ovcqK/P8MhuM49YZJrzH29uDka4SftsKFj63rReBqJpibiGdLp1NPLPVEqqtA9tJdkwD/iGLHqTG oCeoWwhAdk6+gOolc8abNkyY6TPTtpKJVANWU+R/VHPfgRWpFiTH2xNN/v/Bsk/7L45IXtOLeUmJ hh6b9B1bRbggQYxBkDKSNFhfoe+9Re8wvjUjNjsV7O2dYT880Wbdgd6KG+fM0AngmGQRX2ZnTw84 PoI0w0fDMRbsgklAY+v6yCByQhAdm/VwahDmQRheXiJH5XxGCUNbMc0vrhazFAOqp+fW+fBemJ5E oaYOJyDBw/7Oh5gOVE8uMZo3SvKNVCopbtuslSN7wGnZpO+I/pub0mSoabmYYSYvMeLkihMKMCZ0 mP4NppcBR1/JvqaLPH7RCarI3TvNkxxAqoOMaSt9JDPyd2AyjM2YmlfMUohIdWP4A/LrzGHWcTdR 6Ix7pGTAOa+p/7kDJyhRHzT26KqYTuNiJGU6m5eouHNLc24BzRCqpoGSg7gOaZkSDfYGe7mRieXn TI5J4/wm8o+7FhfkXE9ez3+E1S8AAAD//wMAUEsDBBQABgAIAAAAIQCbDDZA3AAAAAUBAAAPAAAA ZHJzL2Rvd25yZXYueG1sTI9BT4QwEIXvJv6HZky8GLeAShQpGzXZxHgDjfFY6Ahk6QzSLrD/3upF L5O8vJf3vsm3qx3EjJPrmRTEmwgEUsOmp1bB2+vu8haE85qMHphQwREdbIvTk1xnhhcqca58K0IJ uUwr6LwfMyld06HVbsMjUvA+ebLaBzm10kx6CeV2kEkUpdLqnsJCp0d86rDZVwer4OPxangp9/VX +Xxc3jndcTVfsFLnZ+vDPQiPq/8Lww9+QIciMNV8IOPEoCA84n9v8O6u0xsQtYIkiWOQRS7/0xff AAAA//8DAFBLAQItABQABgAIAAAAIQC2gziS/gAAAOEBAAATAAAAAAAAAAAAAAAAAAAAAABbQ29u dGVudF9UeXBlc10ueG1sUEsBAi0AFAAGAAgAAAAhADj9If/WAAAAlAEAAAsAAAAAAAAAAAAAAAAA LwEAAF9yZWxzLy5yZWxzUEsBAi0AFAAGAAgAAAAhANTplqI1AgAAWQQAAA4AAAAAAAAAAAAAAAAA LgIAAGRycy9lMm9Eb2MueG1sUEsBAi0AFAAGAAgAAAAhAJsMNkDcAAAABQEAAA8AAAAAAAAAAAAA AAAAjwQAAGRycy9kb3ducmV2LnhtbFBLBQYAAAAABAAEAPMAAACYBQ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50C41939">
                <v:textbox style="mso-fit-shape-to-text:t">
                  <w:txbxContent>
                    <w:p w:rsidP="002A0E75" w:rsidR="00CA2B35" w:rsidRDefault="00CA2B35" w:rsidRPr="002D68E4">
                      <w:r w:rsidRPr="002D68E4">
                        <w:t>Les parties signataires profitent du présent accord pour marquer leur attachement à l’égalité professionnelle entre les femmes et les hommes et plus largement au principe de non-discrimination en application de l’article L1132-1 du Code du travail. Le respect de ces principes est essentiel et représente un facteur d’enrichissement, de dynamisme et de bien-être au sein de la structure.</w:t>
                      </w:r>
                    </w:p>
                    <w:p w:rsidP="002A0E75" w:rsidR="00CA2B35" w:rsidRDefault="00CA2B35" w:rsidRPr="002D68E4"/>
                    <w:p w:rsidP="002A0E75" w:rsidR="00CA2B35" w:rsidRDefault="00CA2B35" w:rsidRPr="002D68E4">
                      <w:r w:rsidRPr="002D68E4">
                        <w:t>Dans ce contexte, les parties signataires partagent la conviction que les actions à engager, pour lutter contre les stéréotypes, soutenir le développement de la diversité et contrer toute forme d’inégalité à l’emploi, visent autant les femmes que les hommes.</w:t>
                      </w:r>
                    </w:p>
                    <w:p w:rsidP="002A0E75" w:rsidR="00CA2B35" w:rsidRDefault="00CA2B35" w:rsidRPr="002D68E4"/>
                    <w:p w:rsidP="002A0E75" w:rsidR="00CA2B35" w:rsidRDefault="00CA2B35" w:rsidRPr="00783C29">
                      <w:r w:rsidRPr="002D68E4">
                        <w:t>L’association est attentive à une représentation équilibrée des femmes et des hommes dans toutes les fonctions et à tous les niveaux de l’organisation. Elle est engagée dans le respect de l’égalité professionnelle entre les femmes et es hommes et œuvre dans ce sens afin de garantir l’effectivité de ce principe au sein de l’association et, dans la mesure du possible,</w:t>
                      </w:r>
                      <w:r>
                        <w:t xml:space="preserve"> des entreprises utilisatrices.</w:t>
                      </w:r>
                    </w:p>
                  </w:txbxContent>
                </v:textbox>
                <w10:anchorlock/>
              </v:shape>
            </w:pict>
          </mc:Fallback>
        </mc:AlternateContent>
      </w:r>
    </w:p>
    <w:p w:rsidP="0012217A" w:rsidR="00076162" w:rsidRDefault="00076162" w:rsidRPr="002D68E4"/>
    <w:p w:rsidP="0012217A" w:rsidR="002A0E75" w:rsidRDefault="002A0E75">
      <w:r>
        <w:rPr>
          <w:noProof/>
        </w:rPr>
        <mc:AlternateContent>
          <mc:Choice Requires="wps">
            <w:drawing>
              <wp:inline distB="0" distL="0" distR="0" distT="0" wp14:anchorId="3AC8A41A" wp14:editId="3E4C3D8E">
                <wp:extent cx="6010275" cy="1403985"/>
                <wp:effectExtent b="25400" l="19050" r="28575" t="19050"/>
                <wp:docPr id="37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2A0E75" w:rsidR="00CA2B35" w:rsidRDefault="00CA2B35" w:rsidRPr="002D68E4">
                            <w:pPr>
                              <w:rPr>
                                <w:b/>
                              </w:rPr>
                            </w:pPr>
                            <w:r w:rsidRPr="002D68E4">
                              <w:rPr>
                                <w:b/>
                              </w:rPr>
                              <w:t>Mixité des emplois</w:t>
                            </w:r>
                          </w:p>
                          <w:p w:rsidP="002A0E75" w:rsidR="00CA2B35" w:rsidRDefault="00CA2B35" w:rsidRPr="002D68E4">
                            <w:pPr>
                              <w:rPr>
                                <w:b/>
                              </w:rPr>
                            </w:pPr>
                          </w:p>
                          <w:p w:rsidP="002A0E75" w:rsidR="00CA2B35" w:rsidRDefault="00CA2B35">
                            <w:r w:rsidRPr="002D68E4">
                              <w:t>L’association est engagée dans la promotion de la mixité des emplois, notamment dans le choix des missions attribuées aux salariés mis à disposition.</w:t>
                            </w:r>
                          </w:p>
                          <w:p w:rsidP="002A0E75" w:rsidR="00CA2B35" w:rsidRDefault="00CA2B35" w:rsidRPr="002D68E4"/>
                          <w:p w:rsidP="002A0E75" w:rsidR="00CA2B35" w:rsidRDefault="00CA2B35" w:rsidRPr="00783C29">
                            <w:r w:rsidRPr="002D68E4">
                              <w:t>Le processus de recrutement et de mobilité doit continuer à se dérouler sur la base de critères identiques</w:t>
                            </w:r>
                            <w:r>
                              <w:t xml:space="preserve"> pour les femmes et les hommes.</w:t>
                            </w:r>
                          </w:p>
                        </w:txbxContent>
                      </wps:txbx>
                      <wps:bodyPr anchor="t" anchorCtr="0" bIns="45720" lIns="91440" rIns="91440" rot="0" tIns="45720" vert="horz" wrap="square">
                        <a:spAutoFit/>
                      </wps:bodyPr>
                    </wps:wsp>
                  </a:graphicData>
                </a:graphic>
              </wp:inline>
            </w:drawing>
          </mc:Choice>
          <mc:Fallback>
            <w:pict>
              <v:shape id="_x0000_s118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PFbPJNAIAAFkEAAAOAAAAZHJzL2Uyb0RvYy54bWysVE1v2zAMvQ/YfxB0X/zRpE2NOEWXLsOA 7gPodtmNluRYmCxpkhI7/fWjlDTN1p2G+SCIIvX0+Eh6cTP2iuyE89LomhaTnBKhmeFSb2r67ev6 zZwSH0BzUEaLmu6FpzfL168Wg61EaTqjuHAEQbSvBlvTLgRbZZlnnejBT4wVGp2tcT0ENN0m4w4G RO9VVub5ZTYYx60zTHiPp3cHJ10m/LYVLHxuWy8CUTVFbiGtLq1NXLPlAqqNA9tJdqQB/8CiB6nx 0RPUHQQgWydfQPWSOeNNGybM9JlpW8lEygGzKfI/snnowIqUC4rj7Ukm//9g2afdF0ckr+nF1YwS DT0W6TuWinBBghiDIGUUabC+wtgHi9FhfGtGLHZK2Nt7w354os2qA70Rt86ZoRPAkWQRb2ZnVw84 PoI0w0fD8S3YBpOAxtb1UUHUhCA6Fmt/KhDyIAwPL1GjMvJk6Cum+cX1fJbegOrpunU+vBemJ3FT U4cdkOBhd+9DpAPVU0h8zRsl+VoqlQy3aVbKkR1gt6zTd0T/LUxpMtS0nM+QyUuM2LnihAKMCR2m f4PpZcDWV7Kv6TyPXwyCKmr3TvO0DyDVYY+0lT6KGfU7KBnGZkzFK2ZJhyh1Y/ge9XXm0Os4m7jp jHukZMA+r6n/uQUnKFEfNNbouphO42AkYzq7KtFw557m3AOaIVRNAyWH7SqkYUoy2Fus5VomlZ+Z HElj/ybxj7MWB+TcTlHPf4TlLwAAAP//AwBQSwMEFAAGAAgAAAAhAJsMNkDcAAAABQEAAA8AAABk cnMvZG93bnJldi54bWxMj0FPhDAQhe8m/odmTLwYt4BKFCkbNdnEeAON8VjoCGTpDNIusP/e6kUv k7y8l/e+yberHcSMk+uZFMSbCARSw6anVsHb6+7yFoTzmowemFDBER1si9OTXGeGFypxrnwrQgm5 TCvovB8zKV3TodVuwyNS8D55stoHObXSTHoJ5XaQSRSl0uqewkKnR3zqsNlXB6vg4/FqeCn39Vf5 fFzeOd1xNV+wUudn68M9CI+r/wvDD35AhyIw1Xwg48SgIDzif2/w7q7TGxC1giSJY5BFLv/TF98A AAD//wMAUEsBAi0AFAAGAAgAAAAhALaDOJL+AAAA4QEAABMAAAAAAAAAAAAAAAAAAAAAAFtDb250 ZW50X1R5cGVzXS54bWxQSwECLQAUAAYACAAAACEAOP0h/9YAAACUAQAACwAAAAAAAAAAAAAAAAAv AQAAX3JlbHMvLnJlbHNQSwECLQAUAAYACAAAACEAzxWzyTQCAABZBAAADgAAAAAAAAAAAAAAAAAu AgAAZHJzL2Uyb0RvYy54bWxQSwECLQAUAAYACAAAACEAmww2QNwAAAAFAQAADwAAAAAAAAAAAAAA AACOBAAAZHJzL2Rvd25yZXYueG1sUEsFBgAAAAAEAAQA8wAAAJcFA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3AC8A41A">
                <v:textbox style="mso-fit-shape-to-text:t">
                  <w:txbxContent>
                    <w:p w:rsidP="002A0E75" w:rsidR="00CA2B35" w:rsidRDefault="00CA2B35" w:rsidRPr="002D68E4">
                      <w:pPr>
                        <w:rPr>
                          <w:b/>
                        </w:rPr>
                      </w:pPr>
                      <w:r w:rsidRPr="002D68E4">
                        <w:rPr>
                          <w:b/>
                        </w:rPr>
                        <w:t>Mixité des emplois</w:t>
                      </w:r>
                    </w:p>
                    <w:p w:rsidP="002A0E75" w:rsidR="00CA2B35" w:rsidRDefault="00CA2B35" w:rsidRPr="002D68E4">
                      <w:pPr>
                        <w:rPr>
                          <w:b/>
                        </w:rPr>
                      </w:pPr>
                    </w:p>
                    <w:p w:rsidP="002A0E75" w:rsidR="00CA2B35" w:rsidRDefault="00CA2B35">
                      <w:r w:rsidRPr="002D68E4">
                        <w:t>L’association est engagée dans la promotion de la mixité des emplois, notamment dans le choix des missions attribuées aux salariés mis à disposition.</w:t>
                      </w:r>
                    </w:p>
                    <w:p w:rsidP="002A0E75" w:rsidR="00CA2B35" w:rsidRDefault="00CA2B35" w:rsidRPr="002D68E4"/>
                    <w:p w:rsidP="002A0E75" w:rsidR="00CA2B35" w:rsidRDefault="00CA2B35" w:rsidRPr="00783C29">
                      <w:r w:rsidRPr="002D68E4">
                        <w:t>Le processus de recrutement et de mobilité doit continuer à se dérouler sur la base de critères identiques</w:t>
                      </w:r>
                      <w:r>
                        <w:t xml:space="preserve"> pour les femmes et les hommes.</w:t>
                      </w:r>
                    </w:p>
                  </w:txbxContent>
                </v:textbox>
                <w10:anchorlock/>
              </v:shape>
            </w:pict>
          </mc:Fallback>
        </mc:AlternateContent>
      </w:r>
    </w:p>
    <w:p w:rsidP="0012217A" w:rsidR="00076162" w:rsidRDefault="00076162"/>
    <w:p w:rsidP="0012217A" w:rsidR="00894813" w:rsidRDefault="00894813"/>
    <w:p w:rsidP="0012217A" w:rsidR="002A0E75" w:rsidRDefault="002A0E75">
      <w:r>
        <w:rPr>
          <w:noProof/>
        </w:rPr>
        <mc:AlternateContent>
          <mc:Choice Requires="wps">
            <w:drawing>
              <wp:inline distB="0" distL="0" distR="0" distT="0" wp14:anchorId="286F3148" wp14:editId="4CC24EE7">
                <wp:extent cx="6010275" cy="1403985"/>
                <wp:effectExtent b="25400" l="19050" r="28575" t="19050"/>
                <wp:docPr id="38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2A0E75" w:rsidR="00CA2B35" w:rsidRDefault="00CA2B35" w:rsidRPr="002D68E4">
                            <w:pPr>
                              <w:rPr>
                                <w:b/>
                              </w:rPr>
                            </w:pPr>
                            <w:r w:rsidRPr="002D68E4">
                              <w:rPr>
                                <w:b/>
                              </w:rPr>
                              <w:t>Promotion et évolution professionnelle</w:t>
                            </w:r>
                          </w:p>
                          <w:p w:rsidP="002A0E75" w:rsidR="00CA2B35" w:rsidRDefault="00CA2B35" w:rsidRPr="002D68E4">
                            <w:pPr>
                              <w:rPr>
                                <w:b/>
                              </w:rPr>
                            </w:pPr>
                          </w:p>
                          <w:p w:rsidP="002A0E75" w:rsidR="00CA2B35" w:rsidRDefault="00CA2B35">
                            <w:r w:rsidRPr="002D68E4">
                              <w:t>La politique d’évolution des carrières est basée uniquement sur les compétences des salariés évalués sur des critères transparents et objectifs.</w:t>
                            </w:r>
                          </w:p>
                          <w:p w:rsidP="002A0E75" w:rsidR="00CA2B35" w:rsidRDefault="00CA2B35" w:rsidRPr="002D68E4"/>
                          <w:p w:rsidP="002A0E75" w:rsidR="00CA2B35" w:rsidRDefault="00CA2B35" w:rsidRPr="002D68E4">
                            <w:r w:rsidRPr="002D68E4">
                              <w:t>L’association s’engage :</w:t>
                            </w:r>
                          </w:p>
                          <w:p w:rsidP="002A0E75" w:rsidR="00CA2B35" w:rsidRDefault="00CA2B35" w:rsidRPr="002D68E4">
                            <w:r w:rsidRPr="002D68E4">
                              <w:t xml:space="preserve">- à veiller </w:t>
                            </w:r>
                            <w:r>
                              <w:t xml:space="preserve">à </w:t>
                            </w:r>
                            <w:r w:rsidRPr="002D68E4">
                              <w:t>une répartition équilibrée des augmentations individuelles lors de l’élabor</w:t>
                            </w:r>
                            <w:r>
                              <w:t>ation de la politique salariale</w:t>
                            </w:r>
                            <w:r w:rsidRPr="002D68E4">
                              <w:t xml:space="preserve"> ;</w:t>
                            </w:r>
                          </w:p>
                          <w:p w:rsidP="002A0E75" w:rsidR="00CA2B35" w:rsidRDefault="00CA2B35" w:rsidRPr="002D68E4">
                            <w:r w:rsidRPr="002D68E4">
                              <w:t>- à mobiliser les responsables hiérarchiques avant l’attribution des augmentations individuelles et rappeler les obligations légales en matière d’égalité salariale ;</w:t>
                            </w:r>
                          </w:p>
                          <w:p w:rsidP="002A0E75" w:rsidR="00CA2B35" w:rsidRDefault="00CA2B35" w:rsidRPr="002D68E4">
                            <w:r w:rsidRPr="002D68E4">
                              <w:t>- à analyser les salaires de base entre les femmes et les hommes, dans le cadre de la campagne annuelle de révision des salaires. En cas de dét</w:t>
                            </w:r>
                            <w:r>
                              <w:t>ection de salaire non justifiée</w:t>
                            </w:r>
                            <w:r w:rsidRPr="002D68E4">
                              <w:t xml:space="preserve"> par des critères objectifs, pertinents et vérifiables non liés au sexe (compétences, expérience professionnelle, responsabilité…), les corriger éventuellement ;</w:t>
                            </w:r>
                          </w:p>
                          <w:p w:rsidP="002A0E75" w:rsidR="00CA2B35" w:rsidRDefault="00CA2B35" w:rsidRPr="00783C29">
                            <w:r w:rsidRPr="002D68E4">
                              <w:t>- à ce que le congé de maternité et le congé d’adoption n’entravent pas ou ne ralentissent pas l’évolution de la rémunération. Il est convenu que le salarié perçoive des augmentations générales définies lors de la négociation annuelle sur les sala</w:t>
                            </w:r>
                            <w:r>
                              <w:t>i</w:t>
                            </w:r>
                            <w:r w:rsidRPr="002D68E4">
                              <w:t>res et bénéficie d’un avancemen</w:t>
                            </w:r>
                            <w:r>
                              <w:t>t de salarie individuel égal à l</w:t>
                            </w:r>
                            <w:r w:rsidRPr="002D68E4">
                              <w:t>a moyenne des avancements individuel</w:t>
                            </w:r>
                            <w:r>
                              <w:t>s perçu</w:t>
                            </w:r>
                            <w:r w:rsidRPr="002D68E4">
                              <w:t>s pendant la durée de son congé par les salariés occupant une fonction de la même classe.</w:t>
                            </w:r>
                          </w:p>
                        </w:txbxContent>
                      </wps:txbx>
                      <wps:bodyPr anchor="t" anchorCtr="0" bIns="45720" lIns="91440" rIns="91440" rot="0" tIns="45720" vert="horz" wrap="square">
                        <a:spAutoFit/>
                      </wps:bodyPr>
                    </wps:wsp>
                  </a:graphicData>
                </a:graphic>
              </wp:inline>
            </w:drawing>
          </mc:Choice>
          <mc:Fallback>
            <w:pict>
              <v:shape id="_x0000_s118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F+/GdNQIAAFkEAAAOAAAAZHJzL2Uyb0RvYy54bWysVEtv2zAMvg/YfxB0X/xoXjXiFF26DAO6 B9Dtshsty7EwWdIkJXb660fJaZqtOw3zQRBF6tPHj6RXN0MnyYFbJ7QqaTZJKeGK6VqoXUm/fd2+ WVLiPKgapFa8pEfu6M369atVbwqe61bLmluCIMoVvSlp670pksSxlnfgJtpwhc5G2w48mnaX1BZ6 RO9kkqfpPOm1rY3VjDuHp3ejk64jftNw5j83jeOeyJIiNx9XG9cqrMl6BcXOgmkFO9GAf2DRgVD4 6BnqDjyQvRUvoDrBrHa68ROmu0Q3jWA85oDZZOkf2Ty0YHjMBcVx5iyT+3+w7NPhiyWiLunVckGJ gg6L9B1LRWpOPB88J3kQqTeuwNgHg9F+eKsHLHZM2Jl7zX44ovSmBbXjt9bqvuVQI8ks3Ewuro44 LoBU/Udd41uw9zoCDY3tgoKoCUF0LNbxXCDkQRgezlGjfDGjhKEvm6ZX18tZfAOKp+vGOv+e646E TUktdkCEh8O984EOFE8h4TWnpai3Qspo2F21kZYcALtlG78T+m9hUpG+pPlyhkxeYoTO5WcUYIwr P/0bTCc8tr4UXUmXafhCEBRBu3eqjnsPQo57pC3VScyg36ikH6ohFi+bzcPtIHWl6yPqa/XY6zib uGm1faSkxz4vqfu5B8spkR8U1ug6m07DYERjOlvkaNhLT3XpAcUQqqSeknG78XGYogzmFmu5FVHl ZyYn0ti/UfzTrIUBubRj1PMfYf0LAAD//wMAUEsDBBQABgAIAAAAIQCbDDZA3AAAAAUBAAAPAAAA ZHJzL2Rvd25yZXYueG1sTI9BT4QwEIXvJv6HZky8GLeAShQpGzXZxHgDjfFY6Ahk6QzSLrD/3upF L5O8vJf3vsm3qx3EjJPrmRTEmwgEUsOmp1bB2+vu8haE85qMHphQwREdbIvTk1xnhhcqca58K0IJ uUwr6LwfMyld06HVbsMjUvA+ebLaBzm10kx6CeV2kEkUpdLqnsJCp0d86rDZVwer4OPxangp9/VX +Xxc3jndcTVfsFLnZ+vDPQiPq/8Lww9+QIciMNV8IOPEoCA84n9v8O6u0xsQtYIkiWOQRS7/0xff AAAA//8DAFBLAQItABQABgAIAAAAIQC2gziS/gAAAOEBAAATAAAAAAAAAAAAAAAAAAAAAABbQ29u dGVudF9UeXBlc10ueG1sUEsBAi0AFAAGAAgAAAAhADj9If/WAAAAlAEAAAsAAAAAAAAAAAAAAAAA LwEAAF9yZWxzLy5yZWxzUEsBAi0AFAAGAAgAAAAhAAX78Z01AgAAWQQAAA4AAAAAAAAAAAAAAAAA LgIAAGRycy9lMm9Eb2MueG1sUEsBAi0AFAAGAAgAAAAhAJsMNkDcAAAABQEAAA8AAAAAAAAAAAAA AAAAjwQAAGRycy9kb3ducmV2LnhtbFBLBQYAAAAABAAEAPMAAACYBQ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286F3148">
                <v:textbox style="mso-fit-shape-to-text:t">
                  <w:txbxContent>
                    <w:p w:rsidP="002A0E75" w:rsidR="00CA2B35" w:rsidRDefault="00CA2B35" w:rsidRPr="002D68E4">
                      <w:pPr>
                        <w:rPr>
                          <w:b/>
                        </w:rPr>
                      </w:pPr>
                      <w:r w:rsidRPr="002D68E4">
                        <w:rPr>
                          <w:b/>
                        </w:rPr>
                        <w:t>Promotion et évolution professionnelle</w:t>
                      </w:r>
                    </w:p>
                    <w:p w:rsidP="002A0E75" w:rsidR="00CA2B35" w:rsidRDefault="00CA2B35" w:rsidRPr="002D68E4">
                      <w:pPr>
                        <w:rPr>
                          <w:b/>
                        </w:rPr>
                      </w:pPr>
                    </w:p>
                    <w:p w:rsidP="002A0E75" w:rsidR="00CA2B35" w:rsidRDefault="00CA2B35">
                      <w:r w:rsidRPr="002D68E4">
                        <w:t>La politique d’évolution des carrières est basée uniquement sur les compétences des salariés évalués sur des critères transparents et objectifs.</w:t>
                      </w:r>
                    </w:p>
                    <w:p w:rsidP="002A0E75" w:rsidR="00CA2B35" w:rsidRDefault="00CA2B35" w:rsidRPr="002D68E4"/>
                    <w:p w:rsidP="002A0E75" w:rsidR="00CA2B35" w:rsidRDefault="00CA2B35" w:rsidRPr="002D68E4">
                      <w:r w:rsidRPr="002D68E4">
                        <w:t>L’association s’engage :</w:t>
                      </w:r>
                    </w:p>
                    <w:p w:rsidP="002A0E75" w:rsidR="00CA2B35" w:rsidRDefault="00CA2B35" w:rsidRPr="002D68E4">
                      <w:r w:rsidRPr="002D68E4">
                        <w:t xml:space="preserve">- à veiller </w:t>
                      </w:r>
                      <w:r>
                        <w:t xml:space="preserve">à </w:t>
                      </w:r>
                      <w:r w:rsidRPr="002D68E4">
                        <w:t>une répartition équilibrée des augmentations individuelles lors de l’élabor</w:t>
                      </w:r>
                      <w:r>
                        <w:t>ation de la politique salariale</w:t>
                      </w:r>
                      <w:r w:rsidRPr="002D68E4">
                        <w:t xml:space="preserve"> ;</w:t>
                      </w:r>
                    </w:p>
                    <w:p w:rsidP="002A0E75" w:rsidR="00CA2B35" w:rsidRDefault="00CA2B35" w:rsidRPr="002D68E4">
                      <w:r w:rsidRPr="002D68E4">
                        <w:t>- à mobiliser les responsables hiérarchiques avant l’attribution des augmentations individuelles et rappeler les obligations légales en matière d’égalité salariale ;</w:t>
                      </w:r>
                    </w:p>
                    <w:p w:rsidP="002A0E75" w:rsidR="00CA2B35" w:rsidRDefault="00CA2B35" w:rsidRPr="002D68E4">
                      <w:r w:rsidRPr="002D68E4">
                        <w:t>- à analyser les salaires de base entre les femmes et les hommes, dans le cadre de la campagne annuelle de révision des salaires. En cas de dét</w:t>
                      </w:r>
                      <w:r>
                        <w:t>ection de salaire non justifiée</w:t>
                      </w:r>
                      <w:r w:rsidRPr="002D68E4">
                        <w:t xml:space="preserve"> par des critères objectifs, pertinents et vérifiables non liés au sexe (compétences, expérience professionnelle, responsabilité…), les corriger éventuellement ;</w:t>
                      </w:r>
                    </w:p>
                    <w:p w:rsidP="002A0E75" w:rsidR="00CA2B35" w:rsidRDefault="00CA2B35" w:rsidRPr="00783C29">
                      <w:r w:rsidRPr="002D68E4">
                        <w:t>- à ce que le congé de maternité et le congé d’adoption n’entravent pas ou ne ralentissent pas l’évolution de la rémunération. Il est convenu que le salarié perçoive des augmentations générales définies lors de la négociation annuelle sur les sala</w:t>
                      </w:r>
                      <w:r>
                        <w:t>i</w:t>
                      </w:r>
                      <w:r w:rsidRPr="002D68E4">
                        <w:t>res et bénéficie d’un avancemen</w:t>
                      </w:r>
                      <w:r>
                        <w:t>t de salarie individuel égal à l</w:t>
                      </w:r>
                      <w:r w:rsidRPr="002D68E4">
                        <w:t>a moyenne des avancements individuel</w:t>
                      </w:r>
                      <w:r>
                        <w:t>s perçu</w:t>
                      </w:r>
                      <w:r w:rsidRPr="002D68E4">
                        <w:t>s pendant la durée de son congé par les salariés occupant une fonction de la même classe.</w:t>
                      </w:r>
                    </w:p>
                  </w:txbxContent>
                </v:textbox>
                <w10:anchorlock/>
              </v:shape>
            </w:pict>
          </mc:Fallback>
        </mc:AlternateContent>
      </w:r>
    </w:p>
    <w:p w:rsidP="0012217A" w:rsidR="002A0E75" w:rsidRDefault="002A0E75"/>
    <w:p w:rsidP="0012217A" w:rsidR="002A0E75" w:rsidRDefault="002A0E75" w:rsidRPr="002D68E4">
      <w:r>
        <w:rPr>
          <w:noProof/>
        </w:rPr>
        <w:lastRenderedPageBreak/>
        <mc:AlternateContent>
          <mc:Choice Requires="wps">
            <w:drawing>
              <wp:inline distB="0" distL="0" distR="0" distT="0" wp14:anchorId="3A2AE25D" wp14:editId="1A3AEAF8">
                <wp:extent cx="6010275" cy="1403985"/>
                <wp:effectExtent b="25400" l="19050" r="28575" t="19050"/>
                <wp:docPr id="3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2A0E75" w:rsidR="00CA2B35" w:rsidRDefault="00CA2B35" w:rsidRPr="002D68E4">
                            <w:pPr>
                              <w:rPr>
                                <w:b/>
                              </w:rPr>
                            </w:pPr>
                            <w:r w:rsidRPr="002D68E4">
                              <w:rPr>
                                <w:b/>
                              </w:rPr>
                              <w:t>Mesures en faveur de l’égalité salariale</w:t>
                            </w:r>
                          </w:p>
                          <w:p w:rsidP="002A0E75" w:rsidR="00CA2B35" w:rsidRDefault="00CA2B35" w:rsidRPr="002D68E4"/>
                          <w:p w:rsidP="002A0E75" w:rsidR="00CA2B35" w:rsidRDefault="00CA2B35" w:rsidRPr="00783C29">
                            <w:r w:rsidRPr="002D68E4">
                              <w:t>L’association s’engage à maintenir le respect de l’égalité salariale à l’embauche et tout au long de la carrière professionnelle des salariés et donc à réd</w:t>
                            </w:r>
                            <w:r>
                              <w:t>uire les inégalités salariales.</w:t>
                            </w:r>
                          </w:p>
                        </w:txbxContent>
                      </wps:txbx>
                      <wps:bodyPr anchor="t" anchorCtr="0" bIns="45720" lIns="91440" rIns="91440" rot="0" tIns="45720" vert="horz" wrap="square">
                        <a:spAutoFit/>
                      </wps:bodyPr>
                    </wps:wsp>
                  </a:graphicData>
                </a:graphic>
              </wp:inline>
            </w:drawing>
          </mc:Choice>
          <mc:Fallback>
            <w:pict>
              <v:shape id="_x0000_s118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B1SNcNQIAAFkEAAAOAAAAZHJzL2Uyb0RvYy54bWysVE1v2zAMvQ/YfxB0X/zRpEmMOEWXLsOA 7gPodtmNluVYmCxpkhI7/fWj5DTN1p2G+SCIIvX0+Eh6dTN0khy4dUKrkmaTlBKumK6F2pX029ft mwUlzoOqQWrFS3rkjt6sX79a9abguW61rLklCKJc0ZuStt6bIkkca3kHbqINV+hstO3Ao2l3SW2h R/ROJnmaXie9trWxmnHn8PRudNJ1xG8azvznpnHcE1lS5ObjauNahTVZr6DYWTCtYCca8A8sOhAK Hz1D3YEHsrfiBVQnmNVON37CdJfophGMxxwwmyz9I5uHFgyPuaA4zpxlcv8Pln06fLFE1CW9WqI+ Cjos0ncsFak58XzwnORBpN64AmMfDEb74a0esNgxYWfuNfvhiNKbFtSO31qr+5ZDjSSzcDO5uDri uABS9R91jW/B3usINDS2CwqiJgTRkczxXCDkQRgeXqNG+XxGCUNfNk2vlotZfAOKp+vGOv+e646E TUktdkCEh8O984EOFE8h4TWnpai3Qspo2F21kZYcALtlG78T+m9hUpG+pPlihkxeYoTO5WcUYIwr P/0bTCc8tr4UXUkXafhCEBRBu3eqjnsPQo57pC3VScyg36ikH6ohFi+bzcPtIHWl6yPqa/XY6zib uGm1faSkxz4vqfu5B8spkR8U1miZTadhMKIxnc1zNOylp7r0gGIIVVJPybjd+DhMUQZzi7Xciqjy M5MTaezfKP5p1sKAXNox6vmPsP4FAAD//wMAUEsDBBQABgAIAAAAIQCbDDZA3AAAAAUBAAAPAAAA ZHJzL2Rvd25yZXYueG1sTI9BT4QwEIXvJv6HZky8GLeAShQpGzXZxHgDjfFY6Ahk6QzSLrD/3upF L5O8vJf3vsm3qx3EjJPrmRTEmwgEUsOmp1bB2+vu8haE85qMHphQwREdbIvTk1xnhhcqca58K0IJ uUwr6LwfMyld06HVbsMjUvA+ebLaBzm10kx6CeV2kEkUpdLqnsJCp0d86rDZVwer4OPxangp9/VX +Xxc3jndcTVfsFLnZ+vDPQiPq/8Lww9+QIciMNV8IOPEoCA84n9v8O6u0xsQtYIkiWOQRS7/0xff AAAA//8DAFBLAQItABQABgAIAAAAIQC2gziS/gAAAOEBAAATAAAAAAAAAAAAAAAAAAAAAABbQ29u dGVudF9UeXBlc10ueG1sUEsBAi0AFAAGAAgAAAAhADj9If/WAAAAlAEAAAsAAAAAAAAAAAAAAAAA LwEAAF9yZWxzLy5yZWxzUEsBAi0AFAAGAAgAAAAhAIHVI1w1AgAAWQQAAA4AAAAAAAAAAAAAAAAA LgIAAGRycy9lMm9Eb2MueG1sUEsBAi0AFAAGAAgAAAAhAJsMNkDcAAAABQEAAA8AAAAAAAAAAAAA AAAAjwQAAGRycy9kb3ducmV2LnhtbFBLBQYAAAAABAAEAPMAAACYBQ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3A2AE25D">
                <v:textbox style="mso-fit-shape-to-text:t">
                  <w:txbxContent>
                    <w:p w:rsidP="002A0E75" w:rsidR="00CA2B35" w:rsidRDefault="00CA2B35" w:rsidRPr="002D68E4">
                      <w:pPr>
                        <w:rPr>
                          <w:b/>
                        </w:rPr>
                      </w:pPr>
                      <w:r w:rsidRPr="002D68E4">
                        <w:rPr>
                          <w:b/>
                        </w:rPr>
                        <w:t>Mesures en faveur de l’égalité salariale</w:t>
                      </w:r>
                    </w:p>
                    <w:p w:rsidP="002A0E75" w:rsidR="00CA2B35" w:rsidRDefault="00CA2B35" w:rsidRPr="002D68E4"/>
                    <w:p w:rsidP="002A0E75" w:rsidR="00CA2B35" w:rsidRDefault="00CA2B35" w:rsidRPr="00783C29">
                      <w:r w:rsidRPr="002D68E4">
                        <w:t>L’association s’engage à maintenir le respect de l’égalité salariale à l’embauche et tout au long de la carrière professionnelle des salariés et donc à réd</w:t>
                      </w:r>
                      <w:r>
                        <w:t>uire les inégalités salariales.</w:t>
                      </w:r>
                    </w:p>
                  </w:txbxContent>
                </v:textbox>
                <w10:anchorlock/>
              </v:shape>
            </w:pict>
          </mc:Fallback>
        </mc:AlternateContent>
      </w:r>
    </w:p>
    <w:p w:rsidP="0012217A" w:rsidR="002A0E75" w:rsidRDefault="002A0E75"/>
    <w:p w:rsidP="0012217A" w:rsidR="002A0E75" w:rsidRDefault="002A0E75">
      <w:r>
        <w:rPr>
          <w:noProof/>
        </w:rPr>
        <mc:AlternateContent>
          <mc:Choice Requires="wps">
            <w:drawing>
              <wp:inline distB="0" distL="0" distR="0" distT="0" wp14:anchorId="6B0091D5" wp14:editId="0FE785DA">
                <wp:extent cx="6010275" cy="1403985"/>
                <wp:effectExtent b="25400" l="19050" r="28575" t="19050"/>
                <wp:docPr id="3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2A0E75" w:rsidR="00CA2B35" w:rsidRDefault="00CA2B35" w:rsidRPr="002D68E4">
                            <w:pPr>
                              <w:rPr>
                                <w:b/>
                              </w:rPr>
                            </w:pPr>
                            <w:r w:rsidRPr="002D68E4">
                              <w:rPr>
                                <w:b/>
                              </w:rPr>
                              <w:t>Communication et sensibilisation</w:t>
                            </w:r>
                          </w:p>
                          <w:p w:rsidP="002A0E75" w:rsidR="00CA2B35" w:rsidRDefault="00CA2B35" w:rsidRPr="002D68E4"/>
                          <w:p w:rsidP="002A0E75" w:rsidR="00CA2B35" w:rsidRDefault="00CA2B35" w:rsidRPr="00783C29">
                            <w:r w:rsidRPr="002D68E4">
                              <w:t>L’association s’engage à combattre tous les stéréotypes sur le terrain par des actions de sensibilisation de toutes les parties prenantes sur la nécessité de proscrire les propos, comportements et image</w:t>
                            </w:r>
                            <w:r>
                              <w:t>s sexistes et discriminatoires.</w:t>
                            </w:r>
                          </w:p>
                        </w:txbxContent>
                      </wps:txbx>
                      <wps:bodyPr anchor="t" anchorCtr="0" bIns="45720" lIns="91440" rIns="91440" rot="0" tIns="45720" vert="horz" wrap="square">
                        <a:spAutoFit/>
                      </wps:bodyPr>
                    </wps:wsp>
                  </a:graphicData>
                </a:graphic>
              </wp:inline>
            </w:drawing>
          </mc:Choice>
          <mc:Fallback>
            <w:pict>
              <v:shape id="_x0000_s118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1+UQMNgIAAFkEAAAOAAAAZHJzL2Uyb0RvYy54bWysVE1v2zAMvQ/YfxB0X/zRpE2MOEWXLsOA 7gPodtmNluRYmCxpkhK7/fWjlDTN1p2G+SCIIvX0+Eh6eT32iuyF89LomhaTnBKhmeFSb2v67evm zZwSH0BzUEaLmj4IT69Xr18tB1uJ0nRGceEIgmhfDbamXQi2yjLPOtGDnxgrNDpb43oIaLptxh0M iN6rrMzzy2wwjltnmPAeT28PTrpK+G0rWPjctl4EomqK3EJaXVqbuGarJVRbB7aT7EgD/oFFD1Lj oyeoWwhAdk6+gOolc8abNkyY6TPTtpKJlANmU+R/ZHPfgRUpFxTH25NM/v/Bsk/7L45IXtOLRUmJ hh6L9B1LRbggQYxBkDKKNFhfYey9xegwvjUjFjsl7O2dYT880Wbdgd6KG+fM0AngSLKIN7Ozqwcc H0Ga4aPh+BbsgklAY+v6qCBqQhAdi/VwKhDyIAwPL1Gj8mpGCUNfMc0vFvNZegOqp+vW+fBemJ7E TU0ddkCCh/2dD5EOVE8h8TVvlOQbqVQy3LZZK0f2gN2ySd8R/bcwpclQ03I+QyYvMWLnihMKMCZ0 mP4NppcBW1/JvqbzPH4xCKqo3TvN0z6AVIc90lb6KGbU76BkGJsxFa+YzePtKHVj+APq68yh13E2 cdMZ90jJgH1eU/9zB05Qoj5orNGimE7jYCRjOrsq0XDnnubcA5ohVE0DJYftOqRhSjLYG6zlRiaV n5kcSWP/JvGPsxYH5NxOUc9/hNUvAAAA//8DAFBLAwQUAAYACAAAACEAmww2QNwAAAAFAQAADwAA AGRycy9kb3ducmV2LnhtbEyPQU+EMBCF7yb+h2ZMvBi3gEoUKRs12cR4A43xWOgIZOkM0i6w/97q RS+TvLyX977Jt6sdxIyT65kUxJsIBFLDpqdWwdvr7vIWhPOajB6YUMERHWyL05NcZ4YXKnGufCtC CblMK+i8HzMpXdOh1W7DI1LwPnmy2gc5tdJMegnldpBJFKXS6p7CQqdHfOqw2VcHq+Dj8Wp4Kff1 V/l8XN453XE1X7BS52frwz0Ij6v/C8MPfkCHIjDVfCDjxKAgPOJ/b/DurtMbELWCJIljkEUu/9MX 3wAAAP//AwBQSwECLQAUAAYACAAAACEAtoM4kv4AAADhAQAAEwAAAAAAAAAAAAAAAAAAAAAAW0Nv bnRlbnRfVHlwZXNdLnhtbFBLAQItABQABgAIAAAAIQA4/SH/1gAAAJQBAAALAAAAAAAAAAAAAAAA AC8BAABfcmVscy8ucmVsc1BLAQItABQABgAIAAAAIQB1+UQMNgIAAFkEAAAOAAAAAAAAAAAAAAAA AC4CAABkcnMvZTJvRG9jLnhtbFBLAQItABQABgAIAAAAIQCbDDZA3AAAAAUBAAAPAAAAAAAAAAAA AAAAAJAEAABkcnMvZG93bnJldi54bWxQSwUGAAAAAAQABADzAAAAmQU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6B0091D5">
                <v:textbox style="mso-fit-shape-to-text:t">
                  <w:txbxContent>
                    <w:p w:rsidP="002A0E75" w:rsidR="00CA2B35" w:rsidRDefault="00CA2B35" w:rsidRPr="002D68E4">
                      <w:pPr>
                        <w:rPr>
                          <w:b/>
                        </w:rPr>
                      </w:pPr>
                      <w:r w:rsidRPr="002D68E4">
                        <w:rPr>
                          <w:b/>
                        </w:rPr>
                        <w:t>Communication et sensibilisation</w:t>
                      </w:r>
                    </w:p>
                    <w:p w:rsidP="002A0E75" w:rsidR="00CA2B35" w:rsidRDefault="00CA2B35" w:rsidRPr="002D68E4"/>
                    <w:p w:rsidP="002A0E75" w:rsidR="00CA2B35" w:rsidRDefault="00CA2B35" w:rsidRPr="00783C29">
                      <w:r w:rsidRPr="002D68E4">
                        <w:t>L’association s’engage à combattre tous les stéréotypes sur le terrain par des actions de sensibilisation de toutes les parties prenantes sur la nécessité de proscrire les propos, comportements et image</w:t>
                      </w:r>
                      <w:r>
                        <w:t>s sexistes et discriminatoires.</w:t>
                      </w:r>
                    </w:p>
                  </w:txbxContent>
                </v:textbox>
                <w10:anchorlock/>
              </v:shape>
            </w:pict>
          </mc:Fallback>
        </mc:AlternateContent>
      </w:r>
    </w:p>
    <w:p w:rsidP="0012217A" w:rsidR="002A0E75" w:rsidRDefault="002A0E75"/>
    <w:p w:rsidP="0012217A" w:rsidR="002A0E75" w:rsidRDefault="002A0E75">
      <w:r>
        <w:rPr>
          <w:noProof/>
        </w:rPr>
        <mc:AlternateContent>
          <mc:Choice Requires="wps">
            <w:drawing>
              <wp:inline distB="0" distL="0" distR="0" distT="0" wp14:anchorId="1A86E582" wp14:editId="441F5DE7">
                <wp:extent cx="6010275" cy="1403985"/>
                <wp:effectExtent b="25400" l="19050" r="28575" t="19050"/>
                <wp:docPr id="39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rgbClr val="FFFFFF"/>
                        </a:solidFill>
                        <a:ln w="28575">
                          <a:solidFill>
                            <a:schemeClr val="accent4"/>
                          </a:solidFill>
                          <a:miter lim="800000"/>
                          <a:headEnd/>
                          <a:tailEnd/>
                        </a:ln>
                      </wps:spPr>
                      <wps:txbx>
                        <w:txbxContent>
                          <w:p w:rsidP="002A0E75" w:rsidR="00CA2B35" w:rsidRDefault="00CA2B35" w:rsidRPr="002D68E4">
                            <w:r w:rsidRPr="002D68E4">
                              <w:t>Dans ce cadre, l’association s’engage à prévenir toute action, comportement ou propos discriminatoire de la part des entreprises utilisatrices envers les salariés mis à disposition.</w:t>
                            </w:r>
                          </w:p>
                          <w:p w:rsidP="002A0E75" w:rsidR="00CA2B35" w:rsidRDefault="00CA2B35" w:rsidRPr="00783C29"/>
                        </w:txbxContent>
                      </wps:txbx>
                      <wps:bodyPr anchor="t" anchorCtr="0" bIns="45720" lIns="91440" rIns="91440" rot="0" tIns="45720" vert="horz" wrap="square">
                        <a:spAutoFit/>
                      </wps:bodyPr>
                    </wps:wsp>
                  </a:graphicData>
                </a:graphic>
              </wp:inline>
            </w:drawing>
          </mc:Choice>
          <mc:Fallback>
            <w:pict>
              <v:shape id="_x0000_s118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JjrQHNgIAAFkEAAAOAAAAZHJzL2Uyb0RvYy54bWysVE1v2zAMvQ/YfxB0X/yRpE2MOEWXLsOA 7gPodtmNluVYmCxpkhI7/fWj5DTN1p2G+SCIIvX0+Eh6dTN0khy4dUKrkmaTlBKumK6F2pX029ft mwUlzoOqQWrFS3rkjt6sX79a9abguW61rLklCKJc0ZuStt6bIkkca3kHbqINV+hstO3Ao2l3SW2h R/ROJnmaXiW9trWxmnHn8PRudNJ1xG8azvznpnHcE1lS5ObjauNahTVZr6DYWTCtYCca8A8sOhAK Hz1D3YEHsrfiBVQnmNVON37CdJfophGMxxwwmyz9I5uHFgyPuaA4zpxlcv8Pln06fLFE1CWdLqeU KOiwSN+xVKTmxPPBc5IHkXrjCox9MBjth7d6wGLHhJ251+yHI0pvWlA7fmut7lsONZLMws3k4uqI 4wJI1X/UNb4Fe68j0NDYLiiImhBEx2IdzwVCHoTh4RVqlF/PKWHoy2bpdLmYxzegeLpurPPvue5I 2JTUYgdEeDjcOx/oQPEUEl5zWop6K6SMht1VG2nJAbBbtvE7of8WJhXpS5ov5sjkJUboXH5GAca4 8rO/wXTCY+tL0ZV0kYYvBEERtHun6rj3IOS4R9pSncQM+o1K+qEaYvGy+TLcDlJXuj6ivlaPvY6z iZtW20dKeuzzkrqfe7CcEvlBYY2W2WwWBiMas/l1joa99FSXHlAMoUrqKRm3Gx+HKcpgbrGWWxFV fmZyIo39G8U/zVoYkEs7Rj3/Eda/AAAA//8DAFBLAwQUAAYACAAAACEAmww2QNwAAAAFAQAADwAA AGRycy9kb3ducmV2LnhtbEyPQU+EMBCF7yb+h2ZMvBi3gEoUKRs12cR4A43xWOgIZOkM0i6w/97q RS+TvLyX977Jt6sdxIyT65kUxJsIBFLDpqdWwdvr7vIWhPOajB6YUMERHWyL05NcZ4YXKnGufCtC CblMK+i8HzMpXdOh1W7DI1LwPnmy2gc5tdJMegnldpBJFKXS6p7CQqdHfOqw2VcHq+Dj8Wp4Kff1 V/l8XN453XE1X7BS52frwz0Ij6v/C8MPfkCHIjDVfCDjxKAgPOJ/b/DurtMbELWCJIljkEUu/9MX 3wAAAP//AwBQSwECLQAUAAYACAAAACEAtoM4kv4AAADhAQAAEwAAAAAAAAAAAAAAAAAAAAAAW0Nv bnRlbnRfVHlwZXNdLnhtbFBLAQItABQABgAIAAAAIQA4/SH/1gAAAJQBAAALAAAAAAAAAAAAAAAA AC8BAABfcmVscy8ucmVsc1BLAQItABQABgAIAAAAIQDJjrQHNgIAAFkEAAAOAAAAAAAAAAAAAAAA AC4CAABkcnMvZTJvRG9jLnhtbFBLAQItABQABgAIAAAAIQCbDDZA3AAAAAUBAAAPAAAAAAAAAAAA AAAAAJAEAABkcnMvZG93bnJldi54bWxQSwUGAAAAAAQABADzAAAAmQUAAAAA " strokecolor="#ffc000 [3207]" strokeweight="2.25pt" style="width:473.25pt;height:110.55pt;visibility:visible;mso-wrap-style:square;mso-left-percent:-10001;mso-top-percent:-10001;mso-position-horizontal:absolute;mso-position-horizontal-relative:char;mso-position-vertical:absolute;mso-position-vertical-relative:line;mso-left-percent:-10001;mso-top-percent:-10001;v-text-anchor:top" type="#_x0000_t202" w14:anchorId="1A86E582">
                <v:textbox style="mso-fit-shape-to-text:t">
                  <w:txbxContent>
                    <w:p w:rsidP="002A0E75" w:rsidR="00CA2B35" w:rsidRDefault="00CA2B35" w:rsidRPr="002D68E4">
                      <w:r w:rsidRPr="002D68E4">
                        <w:t>Dans ce cadre, l’association s’engage à prévenir toute action, comportement ou propos discriminatoire de la part des entreprises utilisatrices envers les salariés mis à disposition.</w:t>
                      </w:r>
                    </w:p>
                    <w:p w:rsidP="002A0E75" w:rsidR="00CA2B35" w:rsidRDefault="00CA2B35" w:rsidRPr="00783C29"/>
                  </w:txbxContent>
                </v:textbox>
                <w10:anchorlock/>
              </v:shape>
            </w:pict>
          </mc:Fallback>
        </mc:AlternateContent>
      </w:r>
    </w:p>
    <w:p w:rsidP="0012217A" w:rsidR="001F2BF3" w:rsidRDefault="001F2BF3"/>
    <w:p w:rsidP="0012217A" w:rsidR="002A0E75" w:rsidRDefault="002A0E75"/>
    <w:p w:rsidP="0012217A" w:rsidR="004B17A6" w:rsidRDefault="004B17A6" w:rsidRPr="00E37017">
      <w:bookmarkStart w:id="122" w:name="_Toc499638815"/>
      <w:bookmarkStart w:id="123" w:name="_Toc501030909"/>
      <w:r w:rsidRPr="00E37017">
        <w:t xml:space="preserve">Fait à </w:t>
      </w:r>
      <w:r w:rsidR="005E4357">
        <w:t>Pontarlier, le 05 avril 2022,</w:t>
      </w:r>
      <w:bookmarkEnd w:id="122"/>
      <w:bookmarkEnd w:id="123"/>
    </w:p>
    <w:p w:rsidP="0012217A" w:rsidR="004B17A6" w:rsidRDefault="004B17A6" w:rsidRPr="002D68E4">
      <w:pPr>
        <w:spacing w:line="264" w:lineRule="auto"/>
        <w:ind w:left="1690"/>
        <w:rPr>
          <w:szCs w:val="22"/>
        </w:rPr>
      </w:pPr>
    </w:p>
    <w:p w:rsidP="0012217A" w:rsidR="004B17A6" w:rsidRDefault="004B17A6" w:rsidRPr="002D68E4">
      <w:pPr>
        <w:spacing w:line="264" w:lineRule="auto"/>
        <w:ind w:left="1690"/>
        <w:rPr>
          <w:szCs w:val="22"/>
        </w:rPr>
      </w:pPr>
    </w:p>
    <w:p w:rsidP="0012217A" w:rsidR="004B17A6" w:rsidRDefault="004B17A6" w:rsidRPr="002D68E4">
      <w:pPr>
        <w:spacing w:line="264" w:lineRule="auto"/>
        <w:ind w:left="1690"/>
        <w:rPr>
          <w:szCs w:val="22"/>
        </w:rPr>
      </w:pPr>
    </w:p>
    <w:p w:rsidP="0012217A" w:rsidR="004B17A6" w:rsidRDefault="004B17A6" w:rsidRPr="002D68E4">
      <w:pPr>
        <w:spacing w:line="264" w:lineRule="auto"/>
        <w:rPr>
          <w:szCs w:val="22"/>
        </w:rPr>
      </w:pPr>
    </w:p>
    <w:p w:rsidP="005E4357" w:rsidR="004B17A6" w:rsidRDefault="004B17A6" w:rsidRPr="002D68E4">
      <w:pPr>
        <w:spacing w:line="264" w:lineRule="auto"/>
        <w:rPr>
          <w:szCs w:val="22"/>
        </w:rPr>
      </w:pPr>
      <w:r w:rsidRPr="002D68E4">
        <w:rPr>
          <w:szCs w:val="22"/>
        </w:rPr>
        <w:t xml:space="preserve">Pour </w:t>
      </w:r>
      <w:r w:rsidR="005E4357">
        <w:rPr>
          <w:szCs w:val="22"/>
        </w:rPr>
        <w:t>le délégué du personnel,</w:t>
      </w:r>
      <w:r w:rsidR="005E4357">
        <w:rPr>
          <w:szCs w:val="22"/>
        </w:rPr>
        <w:tab/>
      </w:r>
      <w:r w:rsidR="005E4357">
        <w:rPr>
          <w:szCs w:val="22"/>
        </w:rPr>
        <w:tab/>
        <w:t>Pour le Président de Haut Services,</w:t>
      </w:r>
      <w:r w:rsidR="00B213CD">
        <w:rPr>
          <w:szCs w:val="22"/>
        </w:rPr>
        <w:tab/>
      </w:r>
      <w:r w:rsidR="00B213CD">
        <w:rPr>
          <w:szCs w:val="22"/>
        </w:rPr>
        <w:tab/>
        <w:t xml:space="preserve">          </w:t>
      </w:r>
    </w:p>
    <w:sectPr w:rsidR="004B17A6" w:rsidRPr="002D68E4" w:rsidSect="00B13F54">
      <w:footerReference r:id="rId26" w:type="default"/>
      <w:footerReference r:id="rId27" w:type="first"/>
      <w:pgSz w:code="9" w:h="16838" w:w="11906"/>
      <w:pgMar w:bottom="1418" w:footer="0" w:gutter="0" w:header="720" w:left="1701" w:right="567" w:top="993"/>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8F0" w:rsidRDefault="00A538F0" w:rsidP="00DE5828">
      <w:r>
        <w:separator/>
      </w:r>
    </w:p>
    <w:p w:rsidR="00A538F0" w:rsidRDefault="00A538F0" w:rsidP="00DE5828"/>
  </w:endnote>
  <w:endnote w:type="continuationSeparator" w:id="0">
    <w:p w:rsidR="00A538F0" w:rsidRDefault="00A538F0" w:rsidP="00DE5828">
      <w:r>
        <w:continuationSeparator/>
      </w:r>
    </w:p>
    <w:p w:rsidR="00A538F0" w:rsidRDefault="00A538F0" w:rsidP="00DE58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205D0D" w:rsidR="00CA2B35" w:rsidRDefault="00CA2B35">
    <w:pPr>
      <w:pStyle w:val="Textenormal"/>
      <w:ind w:left="-851"/>
      <w:jc w:val="left"/>
    </w:pPr>
    <w:r w:rsidRPr="002D68E4">
      <w:rPr>
        <w:noProof/>
      </w:rPr>
      <w:drawing>
        <wp:anchor allowOverlap="1" behindDoc="0" distB="0" distL="114300" distR="114300" distT="0" layoutInCell="1" locked="0" relativeHeight="251668992" simplePos="0" wp14:anchorId="6C69F32E" wp14:editId="37A325B2">
          <wp:simplePos x="0" y="0"/>
          <wp:positionH relativeFrom="column">
            <wp:posOffset>754991</wp:posOffset>
          </wp:positionH>
          <wp:positionV relativeFrom="paragraph">
            <wp:posOffset>-129491</wp:posOffset>
          </wp:positionV>
          <wp:extent cx="1211580" cy="366395"/>
          <wp:effectExtent b="0" l="0" r="7620" t="0"/>
          <wp:wrapNone/>
          <wp:docPr descr="3 couleurs avec texte"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3 couleurs avec texte" id="0" name="Picture 7"/>
                  <pic:cNvPicPr>
                    <a:picLocks noChangeArrowheads="1" noChangeAspect="1"/>
                  </pic:cNvPicPr>
                </pic:nvPicPr>
                <pic:blipFill>
                  <a:blip cstate="print" r:embed="rId1">
                    <a:extLst>
                      <a:ext uri="{28A0092B-C50C-407E-A947-70E740481C1C}">
                        <a14:useLocalDpi xmlns:a14="http://schemas.microsoft.com/office/drawing/2010/main" val="0"/>
                      </a:ext>
                    </a:extLst>
                  </a:blip>
                  <a:srcRect/>
                  <a:stretch>
                    <a:fillRect/>
                  </a:stretch>
                </pic:blipFill>
                <pic:spPr bwMode="auto">
                  <a:xfrm>
                    <a:off x="0" y="0"/>
                    <a:ext cx="1211580" cy="366395"/>
                  </a:xfrm>
                  <a:prstGeom prst="rect">
                    <a:avLst/>
                  </a:prstGeom>
                  <a:noFill/>
                  <a:ln>
                    <a:noFill/>
                  </a:ln>
                </pic:spPr>
              </pic:pic>
            </a:graphicData>
          </a:graphic>
          <wp14:sizeRelH relativeFrom="page">
            <wp14:pctWidth>0</wp14:pctWidth>
          </wp14:sizeRelH>
          <wp14:sizeRelV relativeFrom="page">
            <wp14:pctHeight>0</wp14:pctHeight>
          </wp14:sizeRelV>
        </wp:anchor>
      </w:drawing>
    </w:r>
    <w:r>
      <w:t>Avec le soutien de</w:t>
    </w:r>
  </w:p>
  <w:p w:rsidP="00DE5828" w:rsidR="00CA2B35" w:rsidRDefault="00CA2B35"/>
  <w:p w:rsidP="00DE5828" w:rsidR="00CA2B35" w:rsidRDefault="00CA2B35">
    <w:pPr>
      <w:pStyle w:val="Pieddepage"/>
    </w:pPr>
  </w:p>
  <w:p w:rsidP="00DE5828" w:rsidR="00CA2B35" w:rsidRDefault="00CA2B35"/>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DE5828" w:rsidR="00CA2B35" w:rsidRDefault="00CA2B35">
    <w:pPr>
      <w:pStyle w:val="Pieddepage"/>
    </w:pPr>
    <w:r>
      <w:tab/>
    </w:r>
    <w:r>
      <w:tab/>
    </w:r>
    <w:r>
      <w:tab/>
    </w:r>
  </w:p>
  <w:tbl>
    <w:tblPr>
      <w:tblW w:type="dxa" w:w="2693"/>
      <w:tblInd w:type="dxa" w:w="1732"/>
      <w:tblLook w:firstColumn="1" w:firstRow="1" w:lastColumn="0" w:lastRow="0" w:noHBand="0" w:noVBand="1" w:val="04A0"/>
    </w:tblPr>
    <w:tblGrid>
      <w:gridCol w:w="2693"/>
    </w:tblGrid>
    <w:tr w:rsidR="00CA2B35" w:rsidRPr="00201D5F" w:rsidTr="00D364D6">
      <w:trPr>
        <w:trHeight w:val="788"/>
      </w:trPr>
      <w:tc>
        <w:tcPr>
          <w:tcW w:type="dxa" w:w="2693"/>
          <w:shd w:color="auto" w:fill="auto" w:val="clear"/>
        </w:tcPr>
        <w:p w:rsidP="00DE5828" w:rsidR="00CA2B35" w:rsidRDefault="00CA2B35">
          <w:pPr>
            <w:pStyle w:val="Pieddepage"/>
          </w:pPr>
        </w:p>
      </w:tc>
    </w:tr>
  </w:tbl>
  <w:p w:rsidP="00DE5828" w:rsidR="00CA2B35" w:rsidRDefault="00CA2B35">
    <w:pPr>
      <w:pStyle w:val="Pieddepage"/>
    </w:pPr>
  </w:p>
  <w:p w:rsidP="00DE5828" w:rsidR="00CA2B35" w:rsidRDefault="00CA2B35">
    <w:pPr>
      <w:pStyle w:val="Pieddepage"/>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DE5828" w:rsidR="00A538F0" w:rsidRDefault="00A538F0">
      <w:r>
        <w:separator/>
      </w:r>
    </w:p>
    <w:p w:rsidP="00DE5828" w:rsidR="00A538F0" w:rsidRDefault="00A538F0"/>
  </w:footnote>
  <w:footnote w:id="0" w:type="continuationSeparator">
    <w:p w:rsidP="00DE5828" w:rsidR="00A538F0" w:rsidRDefault="00A538F0">
      <w:r>
        <w:continuationSeparator/>
      </w:r>
    </w:p>
    <w:p w:rsidP="00DE5828" w:rsidR="00A538F0" w:rsidRDefault="00A538F0"/>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numPicBullet w:numPicBulletId="0">
    <w:pict>
      <v:shapetype coordsize="21600,21600" filled="f" id="_x0000_t75" o:preferrelative="t" o:spt="75" path="m@4@5l@4@11@9@11@9@5xe" stroked="f" w14:anchorId="7DD46ECC">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9" o:bullet="t" style="width:168.75pt;height:168.75pt;visibility:visible" type="#_x0000_t75">
        <v:imagedata o:title="index" r:id="rId1"/>
      </v:shape>
    </w:pict>
  </w:numPicBullet>
  <w:abstractNum w15:restartNumberingAfterBreak="0" w:abstractNumId="0">
    <w:nsid w:val="04D47047"/>
    <w:multiLevelType w:val="hybridMultilevel"/>
    <w:tmpl w:val="6DB2C75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4E45C43"/>
    <w:multiLevelType w:val="hybridMultilevel"/>
    <w:tmpl w:val="AA6ED7F4"/>
    <w:lvl w:ilvl="0" w:tplc="32D20E7A">
      <w:start w:val="3"/>
      <w:numFmt w:val="bullet"/>
      <w:lvlText w:val="-"/>
      <w:lvlJc w:val="left"/>
      <w:pPr>
        <w:ind w:hanging="360" w:left="720"/>
      </w:pPr>
      <w:rPr>
        <w:rFonts w:ascii="Tahoma" w:cs="Tahoma" w:eastAsia="Times New Roman" w:hAnsi="Tahom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BE45942"/>
    <w:multiLevelType w:val="multilevel"/>
    <w:tmpl w:val="08D0569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3">
    <w:nsid w:val="11CA2CF7"/>
    <w:multiLevelType w:val="hybridMultilevel"/>
    <w:tmpl w:val="5E36CCC2"/>
    <w:lvl w:ilvl="0" w:tplc="78BC5B4C">
      <w:start w:val="1"/>
      <w:numFmt w:val="bullet"/>
      <w:lvlText w:val=""/>
      <w:lvlJc w:val="left"/>
      <w:pPr>
        <w:ind w:hanging="360" w:left="360"/>
      </w:pPr>
      <w:rPr>
        <w:rFonts w:ascii="Symbol" w:hAnsi="Symbol" w:hint="default"/>
      </w:rPr>
    </w:lvl>
    <w:lvl w:ilvl="1" w:tplc="040C0003">
      <w:start w:val="1"/>
      <w:numFmt w:val="bullet"/>
      <w:lvlText w:val="o"/>
      <w:lvlJc w:val="left"/>
      <w:pPr>
        <w:ind w:hanging="360" w:left="1080"/>
      </w:pPr>
      <w:rPr>
        <w:rFonts w:ascii="Courier New" w:cs="Courier New" w:hAnsi="Courier New" w:hint="default"/>
      </w:rPr>
    </w:lvl>
    <w:lvl w:ilvl="2" w:tplc="040C0005">
      <w:start w:val="1"/>
      <w:numFmt w:val="bullet"/>
      <w:lvlText w:val=""/>
      <w:lvlJc w:val="left"/>
      <w:pPr>
        <w:ind w:hanging="360" w:left="1800"/>
      </w:pPr>
      <w:rPr>
        <w:rFonts w:ascii="Wingdings" w:hAnsi="Wingdings" w:hint="default"/>
      </w:rPr>
    </w:lvl>
    <w:lvl w:ilvl="3" w:tplc="040C0001">
      <w:start w:val="1"/>
      <w:numFmt w:val="bullet"/>
      <w:lvlText w:val=""/>
      <w:lvlJc w:val="left"/>
      <w:pPr>
        <w:ind w:hanging="360" w:left="2520"/>
      </w:pPr>
      <w:rPr>
        <w:rFonts w:ascii="Symbol" w:hAnsi="Symbol" w:hint="default"/>
      </w:rPr>
    </w:lvl>
    <w:lvl w:ilvl="4" w:tplc="040C0003">
      <w:start w:val="1"/>
      <w:numFmt w:val="bullet"/>
      <w:lvlText w:val="o"/>
      <w:lvlJc w:val="left"/>
      <w:pPr>
        <w:ind w:hanging="360" w:left="3240"/>
      </w:pPr>
      <w:rPr>
        <w:rFonts w:ascii="Courier New" w:cs="Courier New" w:hAnsi="Courier New" w:hint="default"/>
      </w:rPr>
    </w:lvl>
    <w:lvl w:ilvl="5" w:tplc="040C0005">
      <w:start w:val="1"/>
      <w:numFmt w:val="bullet"/>
      <w:lvlText w:val=""/>
      <w:lvlJc w:val="left"/>
      <w:pPr>
        <w:ind w:hanging="360" w:left="3960"/>
      </w:pPr>
      <w:rPr>
        <w:rFonts w:ascii="Wingdings" w:hAnsi="Wingdings" w:hint="default"/>
      </w:rPr>
    </w:lvl>
    <w:lvl w:ilvl="6" w:tplc="040C0001">
      <w:start w:val="1"/>
      <w:numFmt w:val="bullet"/>
      <w:lvlText w:val=""/>
      <w:lvlJc w:val="left"/>
      <w:pPr>
        <w:ind w:hanging="360" w:left="4680"/>
      </w:pPr>
      <w:rPr>
        <w:rFonts w:ascii="Symbol" w:hAnsi="Symbol" w:hint="default"/>
      </w:rPr>
    </w:lvl>
    <w:lvl w:ilvl="7" w:tplc="040C0003">
      <w:start w:val="1"/>
      <w:numFmt w:val="bullet"/>
      <w:lvlText w:val="o"/>
      <w:lvlJc w:val="left"/>
      <w:pPr>
        <w:ind w:hanging="360" w:left="5400"/>
      </w:pPr>
      <w:rPr>
        <w:rFonts w:ascii="Courier New" w:cs="Courier New" w:hAnsi="Courier New" w:hint="default"/>
      </w:rPr>
    </w:lvl>
    <w:lvl w:ilvl="8" w:tplc="040C0005">
      <w:start w:val="1"/>
      <w:numFmt w:val="bullet"/>
      <w:lvlText w:val=""/>
      <w:lvlJc w:val="left"/>
      <w:pPr>
        <w:ind w:hanging="360" w:left="6120"/>
      </w:pPr>
      <w:rPr>
        <w:rFonts w:ascii="Wingdings" w:hAnsi="Wingdings" w:hint="default"/>
      </w:rPr>
    </w:lvl>
  </w:abstractNum>
  <w:abstractNum w15:restartNumberingAfterBreak="0" w:abstractNumId="4">
    <w:nsid w:val="14D02BFE"/>
    <w:multiLevelType w:val="hybridMultilevel"/>
    <w:tmpl w:val="C396083E"/>
    <w:lvl w:ilvl="0" w:tplc="040C0001">
      <w:start w:val="1"/>
      <w:numFmt w:val="bullet"/>
      <w:lvlText w:val=""/>
      <w:lvlJc w:val="left"/>
      <w:pPr>
        <w:ind w:hanging="360" w:left="720"/>
      </w:pPr>
      <w:rPr>
        <w:rFonts w:ascii="Symbol" w:hAnsi="Symbol" w:hint="default"/>
      </w:rPr>
    </w:lvl>
    <w:lvl w:ilvl="1" w:tplc="05284868">
      <w:numFmt w:val="bullet"/>
      <w:lvlText w:val="—"/>
      <w:lvlJc w:val="left"/>
      <w:pPr>
        <w:ind w:hanging="360" w:left="1440"/>
      </w:pPr>
      <w:rPr>
        <w:rFonts w:ascii="Tahoma" w:cs="Tahoma" w:eastAsia="Times New Roman" w:hAnsi="Tahoma" w:hint="default"/>
      </w:rPr>
    </w:lvl>
    <w:lvl w:ilvl="2" w:tplc="040C0001">
      <w:start w:val="1"/>
      <w:numFmt w:val="bullet"/>
      <w:lvlText w:val=""/>
      <w:lvlJc w:val="left"/>
      <w:pPr>
        <w:ind w:hanging="360" w:left="2160"/>
      </w:pPr>
      <w:rPr>
        <w:rFonts w:ascii="Symbol" w:hAnsi="Symbol"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17111E47"/>
    <w:multiLevelType w:val="hybridMultilevel"/>
    <w:tmpl w:val="79647764"/>
    <w:lvl w:ilvl="0" w:tplc="040C0001">
      <w:start w:val="1"/>
      <w:numFmt w:val="bullet"/>
      <w:lvlText w:val=""/>
      <w:lvlJc w:val="left"/>
      <w:pPr>
        <w:ind w:hanging="360" w:left="1080"/>
      </w:pPr>
      <w:rPr>
        <w:rFonts w:ascii="Symbol" w:hAnsi="Symbo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6">
    <w:nsid w:val="19D11352"/>
    <w:multiLevelType w:val="hybridMultilevel"/>
    <w:tmpl w:val="BD84E7AE"/>
    <w:lvl w:ilvl="0" w:tplc="040C0001">
      <w:start w:val="1"/>
      <w:numFmt w:val="bullet"/>
      <w:lvlText w:val=""/>
      <w:lvlJc w:val="left"/>
      <w:pPr>
        <w:ind w:hanging="360" w:left="1440"/>
      </w:pPr>
      <w:rPr>
        <w:rFonts w:ascii="Symbol" w:hAnsi="Symbol"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7">
    <w:nsid w:val="1E5B3647"/>
    <w:multiLevelType w:val="hybridMultilevel"/>
    <w:tmpl w:val="1368F54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1EAC52B6"/>
    <w:multiLevelType w:val="multilevel"/>
    <w:tmpl w:val="B2CE255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9">
    <w:nsid w:val="231F04EA"/>
    <w:multiLevelType w:val="hybridMultilevel"/>
    <w:tmpl w:val="52760ED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23216C73"/>
    <w:multiLevelType w:val="hybridMultilevel"/>
    <w:tmpl w:val="A50A1E22"/>
    <w:lvl w:ilvl="0" w:tplc="E3C0F554">
      <w:start w:val="1"/>
      <w:numFmt w:val="bullet"/>
      <w:pStyle w:val="Proposition"/>
      <w:lvlText w:val=""/>
      <w:lvlJc w:val="left"/>
      <w:pPr>
        <w:tabs>
          <w:tab w:pos="2418" w:val="num"/>
        </w:tabs>
        <w:ind w:hanging="360" w:left="2418"/>
      </w:pPr>
      <w:rPr>
        <w:rFonts w:ascii="Wingdings" w:hAnsi="Wingdings" w:hint="default"/>
      </w:rPr>
    </w:lvl>
    <w:lvl w:ilvl="1" w:tplc="49849E20">
      <w:start w:val="1"/>
      <w:numFmt w:val="bullet"/>
      <w:lvlText w:val="o"/>
      <w:lvlJc w:val="left"/>
      <w:pPr>
        <w:tabs>
          <w:tab w:pos="1440" w:val="num"/>
        </w:tabs>
        <w:ind w:hanging="360" w:left="1440"/>
      </w:pPr>
      <w:rPr>
        <w:rFonts w:ascii="Courier New" w:hAnsi="Courier New" w:hint="default"/>
      </w:rPr>
    </w:lvl>
    <w:lvl w:ilvl="2" w:tentative="1" w:tplc="B02C2A34">
      <w:start w:val="1"/>
      <w:numFmt w:val="bullet"/>
      <w:lvlText w:val=""/>
      <w:lvlJc w:val="left"/>
      <w:pPr>
        <w:tabs>
          <w:tab w:pos="2160" w:val="num"/>
        </w:tabs>
        <w:ind w:hanging="360" w:left="2160"/>
      </w:pPr>
      <w:rPr>
        <w:rFonts w:ascii="Wingdings" w:hAnsi="Wingdings" w:hint="default"/>
      </w:rPr>
    </w:lvl>
    <w:lvl w:ilvl="3" w:tentative="1" w:tplc="74F0AC94">
      <w:start w:val="1"/>
      <w:numFmt w:val="bullet"/>
      <w:lvlText w:val=""/>
      <w:lvlJc w:val="left"/>
      <w:pPr>
        <w:tabs>
          <w:tab w:pos="2880" w:val="num"/>
        </w:tabs>
        <w:ind w:hanging="360" w:left="2880"/>
      </w:pPr>
      <w:rPr>
        <w:rFonts w:ascii="Symbol" w:hAnsi="Symbol" w:hint="default"/>
      </w:rPr>
    </w:lvl>
    <w:lvl w:ilvl="4" w:tentative="1" w:tplc="5E265BE8">
      <w:start w:val="1"/>
      <w:numFmt w:val="bullet"/>
      <w:lvlText w:val="o"/>
      <w:lvlJc w:val="left"/>
      <w:pPr>
        <w:tabs>
          <w:tab w:pos="3600" w:val="num"/>
        </w:tabs>
        <w:ind w:hanging="360" w:left="3600"/>
      </w:pPr>
      <w:rPr>
        <w:rFonts w:ascii="Courier New" w:hAnsi="Courier New" w:hint="default"/>
      </w:rPr>
    </w:lvl>
    <w:lvl w:ilvl="5" w:tentative="1" w:tplc="55B44E88">
      <w:start w:val="1"/>
      <w:numFmt w:val="bullet"/>
      <w:lvlText w:val=""/>
      <w:lvlJc w:val="left"/>
      <w:pPr>
        <w:tabs>
          <w:tab w:pos="4320" w:val="num"/>
        </w:tabs>
        <w:ind w:hanging="360" w:left="4320"/>
      </w:pPr>
      <w:rPr>
        <w:rFonts w:ascii="Wingdings" w:hAnsi="Wingdings" w:hint="default"/>
      </w:rPr>
    </w:lvl>
    <w:lvl w:ilvl="6" w:tentative="1" w:tplc="2E40D22E">
      <w:start w:val="1"/>
      <w:numFmt w:val="bullet"/>
      <w:lvlText w:val=""/>
      <w:lvlJc w:val="left"/>
      <w:pPr>
        <w:tabs>
          <w:tab w:pos="5040" w:val="num"/>
        </w:tabs>
        <w:ind w:hanging="360" w:left="5040"/>
      </w:pPr>
      <w:rPr>
        <w:rFonts w:ascii="Symbol" w:hAnsi="Symbol" w:hint="default"/>
      </w:rPr>
    </w:lvl>
    <w:lvl w:ilvl="7" w:tentative="1" w:tplc="BC5EECAA">
      <w:start w:val="1"/>
      <w:numFmt w:val="bullet"/>
      <w:lvlText w:val="o"/>
      <w:lvlJc w:val="left"/>
      <w:pPr>
        <w:tabs>
          <w:tab w:pos="5760" w:val="num"/>
        </w:tabs>
        <w:ind w:hanging="360" w:left="5760"/>
      </w:pPr>
      <w:rPr>
        <w:rFonts w:ascii="Courier New" w:hAnsi="Courier New" w:hint="default"/>
      </w:rPr>
    </w:lvl>
    <w:lvl w:ilvl="8" w:tentative="1" w:tplc="FA7E5EDA">
      <w:start w:val="1"/>
      <w:numFmt w:val="bullet"/>
      <w:lvlText w:val=""/>
      <w:lvlJc w:val="left"/>
      <w:pPr>
        <w:tabs>
          <w:tab w:pos="6480" w:val="num"/>
        </w:tabs>
        <w:ind w:hanging="360" w:left="6480"/>
      </w:pPr>
      <w:rPr>
        <w:rFonts w:ascii="Wingdings" w:hAnsi="Wingdings" w:hint="default"/>
      </w:rPr>
    </w:lvl>
  </w:abstractNum>
  <w:abstractNum w15:restartNumberingAfterBreak="0" w:abstractNumId="11">
    <w:nsid w:val="285454E3"/>
    <w:multiLevelType w:val="hybridMultilevel"/>
    <w:tmpl w:val="A47CB75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2A9977EF"/>
    <w:multiLevelType w:val="hybridMultilevel"/>
    <w:tmpl w:val="D35888F4"/>
    <w:lvl w:ilvl="0" w:tplc="A32A0064">
      <w:start w:val="29"/>
      <w:numFmt w:val="bullet"/>
      <w:lvlText w:val="-"/>
      <w:lvlJc w:val="left"/>
      <w:pPr>
        <w:ind w:hanging="360" w:left="720"/>
      </w:pPr>
      <w:rPr>
        <w:rFonts w:ascii="Tahoma" w:cs="Tahoma" w:eastAsia="Times New Roman" w:hAnsi="Tahom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2B017478"/>
    <w:multiLevelType w:val="hybridMultilevel"/>
    <w:tmpl w:val="BF54A778"/>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4">
    <w:nsid w:val="37A8747E"/>
    <w:multiLevelType w:val="hybridMultilevel"/>
    <w:tmpl w:val="C2C46496"/>
    <w:lvl w:ilvl="0" w:tplc="49A471D2">
      <w:start w:val="1"/>
      <w:numFmt w:val="bullet"/>
      <w:pStyle w:val="Dcision"/>
      <w:lvlText w:val=""/>
      <w:lvlJc w:val="left"/>
      <w:pPr>
        <w:tabs>
          <w:tab w:pos="2781" w:val="num"/>
        </w:tabs>
        <w:ind w:hanging="360" w:left="2781"/>
      </w:pPr>
      <w:rPr>
        <w:rFonts w:ascii="Symbol" w:hAnsi="Symbol" w:hint="default"/>
        <w:color w:val="auto"/>
      </w:rPr>
    </w:lvl>
    <w:lvl w:ilvl="1" w:tplc="E53E42F4">
      <w:start w:val="1"/>
      <w:numFmt w:val="bullet"/>
      <w:lvlText w:val=""/>
      <w:lvlJc w:val="left"/>
      <w:pPr>
        <w:tabs>
          <w:tab w:pos="2781" w:val="num"/>
        </w:tabs>
        <w:ind w:hanging="360" w:left="2781"/>
      </w:pPr>
      <w:rPr>
        <w:rFonts w:ascii="Wingdings" w:hAnsi="Wingdings" w:hint="default"/>
      </w:rPr>
    </w:lvl>
    <w:lvl w:ilvl="2" w:tentative="1" w:tplc="EBD4B490">
      <w:start w:val="1"/>
      <w:numFmt w:val="bullet"/>
      <w:lvlText w:val=""/>
      <w:lvlJc w:val="left"/>
      <w:pPr>
        <w:tabs>
          <w:tab w:pos="3501" w:val="num"/>
        </w:tabs>
        <w:ind w:hanging="360" w:left="3501"/>
      </w:pPr>
      <w:rPr>
        <w:rFonts w:ascii="Wingdings" w:hAnsi="Wingdings" w:hint="default"/>
      </w:rPr>
    </w:lvl>
    <w:lvl w:ilvl="3" w:tentative="1" w:tplc="65307168">
      <w:start w:val="1"/>
      <w:numFmt w:val="bullet"/>
      <w:lvlText w:val=""/>
      <w:lvlJc w:val="left"/>
      <w:pPr>
        <w:tabs>
          <w:tab w:pos="4221" w:val="num"/>
        </w:tabs>
        <w:ind w:hanging="360" w:left="4221"/>
      </w:pPr>
      <w:rPr>
        <w:rFonts w:ascii="Symbol" w:hAnsi="Symbol" w:hint="default"/>
      </w:rPr>
    </w:lvl>
    <w:lvl w:ilvl="4" w:tentative="1" w:tplc="31EA3D68">
      <w:start w:val="1"/>
      <w:numFmt w:val="bullet"/>
      <w:lvlText w:val="o"/>
      <w:lvlJc w:val="left"/>
      <w:pPr>
        <w:tabs>
          <w:tab w:pos="4941" w:val="num"/>
        </w:tabs>
        <w:ind w:hanging="360" w:left="4941"/>
      </w:pPr>
      <w:rPr>
        <w:rFonts w:ascii="Courier New" w:hAnsi="Courier New" w:hint="default"/>
      </w:rPr>
    </w:lvl>
    <w:lvl w:ilvl="5" w:tentative="1" w:tplc="1A908B58">
      <w:start w:val="1"/>
      <w:numFmt w:val="bullet"/>
      <w:lvlText w:val=""/>
      <w:lvlJc w:val="left"/>
      <w:pPr>
        <w:tabs>
          <w:tab w:pos="5661" w:val="num"/>
        </w:tabs>
        <w:ind w:hanging="360" w:left="5661"/>
      </w:pPr>
      <w:rPr>
        <w:rFonts w:ascii="Wingdings" w:hAnsi="Wingdings" w:hint="default"/>
      </w:rPr>
    </w:lvl>
    <w:lvl w:ilvl="6" w:tentative="1" w:tplc="4D8A3600">
      <w:start w:val="1"/>
      <w:numFmt w:val="bullet"/>
      <w:lvlText w:val=""/>
      <w:lvlJc w:val="left"/>
      <w:pPr>
        <w:tabs>
          <w:tab w:pos="6381" w:val="num"/>
        </w:tabs>
        <w:ind w:hanging="360" w:left="6381"/>
      </w:pPr>
      <w:rPr>
        <w:rFonts w:ascii="Symbol" w:hAnsi="Symbol" w:hint="default"/>
      </w:rPr>
    </w:lvl>
    <w:lvl w:ilvl="7" w:tentative="1" w:tplc="EF74E708">
      <w:start w:val="1"/>
      <w:numFmt w:val="bullet"/>
      <w:lvlText w:val="o"/>
      <w:lvlJc w:val="left"/>
      <w:pPr>
        <w:tabs>
          <w:tab w:pos="7101" w:val="num"/>
        </w:tabs>
        <w:ind w:hanging="360" w:left="7101"/>
      </w:pPr>
      <w:rPr>
        <w:rFonts w:ascii="Courier New" w:hAnsi="Courier New" w:hint="default"/>
      </w:rPr>
    </w:lvl>
    <w:lvl w:ilvl="8" w:tentative="1" w:tplc="D02A883C">
      <w:start w:val="1"/>
      <w:numFmt w:val="bullet"/>
      <w:lvlText w:val=""/>
      <w:lvlJc w:val="left"/>
      <w:pPr>
        <w:tabs>
          <w:tab w:pos="7821" w:val="num"/>
        </w:tabs>
        <w:ind w:hanging="360" w:left="7821"/>
      </w:pPr>
      <w:rPr>
        <w:rFonts w:ascii="Wingdings" w:hAnsi="Wingdings" w:hint="default"/>
      </w:rPr>
    </w:lvl>
  </w:abstractNum>
  <w:abstractNum w15:restartNumberingAfterBreak="0" w:abstractNumId="15">
    <w:nsid w:val="37C967E8"/>
    <w:multiLevelType w:val="hybridMultilevel"/>
    <w:tmpl w:val="037020C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382F2FB4"/>
    <w:multiLevelType w:val="hybridMultilevel"/>
    <w:tmpl w:val="76B2F172"/>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7">
    <w:nsid w:val="38DE5EE2"/>
    <w:multiLevelType w:val="hybridMultilevel"/>
    <w:tmpl w:val="AC085320"/>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8">
    <w:nsid w:val="3A6C7E0E"/>
    <w:multiLevelType w:val="hybridMultilevel"/>
    <w:tmpl w:val="834A171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3EF03CA2"/>
    <w:multiLevelType w:val="hybridMultilevel"/>
    <w:tmpl w:val="A872B68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46CB255B"/>
    <w:multiLevelType w:val="hybridMultilevel"/>
    <w:tmpl w:val="8BB4FA94"/>
    <w:lvl w:ilvl="0" w:tplc="040C0001">
      <w:start w:val="1"/>
      <w:numFmt w:val="bullet"/>
      <w:lvlText w:val=""/>
      <w:lvlJc w:val="left"/>
      <w:pPr>
        <w:ind w:hanging="360" w:left="1080"/>
      </w:pPr>
      <w:rPr>
        <w:rFonts w:ascii="Symbol" w:hAnsi="Symbo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21">
    <w:nsid w:val="4DBB4778"/>
    <w:multiLevelType w:val="hybridMultilevel"/>
    <w:tmpl w:val="CAC6A4AE"/>
    <w:lvl w:ilvl="0" w:tplc="257A3868">
      <w:start w:val="1"/>
      <w:numFmt w:val="bullet"/>
      <w:pStyle w:val="Titre2"/>
      <w:lvlText w:val=""/>
      <w:lvlPicBulletId w:val="0"/>
      <w:lvlJc w:val="left"/>
      <w:pPr>
        <w:tabs>
          <w:tab w:pos="720" w:val="num"/>
        </w:tabs>
        <w:ind w:hanging="360" w:left="720"/>
      </w:pPr>
      <w:rPr>
        <w:rFonts w:ascii="Symbol" w:hAnsi="Symbol" w:hint="default"/>
      </w:rPr>
    </w:lvl>
    <w:lvl w:ilvl="1" w:tplc="29F02FE0">
      <w:start w:val="1"/>
      <w:numFmt w:val="bullet"/>
      <w:lvlText w:val=""/>
      <w:lvlJc w:val="left"/>
      <w:pPr>
        <w:tabs>
          <w:tab w:pos="1440" w:val="num"/>
        </w:tabs>
        <w:ind w:hanging="360" w:left="1440"/>
      </w:pPr>
      <w:rPr>
        <w:rFonts w:ascii="Symbol" w:hAnsi="Symbol" w:hint="default"/>
      </w:rPr>
    </w:lvl>
    <w:lvl w:ilvl="2" w:tplc="F3C6BE94">
      <w:start w:val="1"/>
      <w:numFmt w:val="bullet"/>
      <w:lvlText w:val=""/>
      <w:lvlJc w:val="left"/>
      <w:pPr>
        <w:tabs>
          <w:tab w:pos="2160" w:val="num"/>
        </w:tabs>
        <w:ind w:hanging="360" w:left="2160"/>
      </w:pPr>
      <w:rPr>
        <w:rFonts w:ascii="Symbol" w:hAnsi="Symbol" w:hint="default"/>
      </w:rPr>
    </w:lvl>
    <w:lvl w:ilvl="3" w:tplc="51E2A27E">
      <w:start w:val="1"/>
      <w:numFmt w:val="bullet"/>
      <w:lvlText w:val=""/>
      <w:lvlPicBulletId w:val="0"/>
      <w:lvlJc w:val="left"/>
      <w:pPr>
        <w:tabs>
          <w:tab w:pos="2880" w:val="num"/>
        </w:tabs>
        <w:ind w:hanging="360" w:left="2880"/>
      </w:pPr>
      <w:rPr>
        <w:rFonts w:ascii="Symbol" w:hAnsi="Symbol" w:hint="default"/>
      </w:rPr>
    </w:lvl>
    <w:lvl w:ilvl="4" w:tentative="1" w:tplc="84AA0C18">
      <w:start w:val="1"/>
      <w:numFmt w:val="bullet"/>
      <w:lvlText w:val=""/>
      <w:lvlJc w:val="left"/>
      <w:pPr>
        <w:tabs>
          <w:tab w:pos="3600" w:val="num"/>
        </w:tabs>
        <w:ind w:hanging="360" w:left="3600"/>
      </w:pPr>
      <w:rPr>
        <w:rFonts w:ascii="Symbol" w:hAnsi="Symbol" w:hint="default"/>
      </w:rPr>
    </w:lvl>
    <w:lvl w:ilvl="5" w:tentative="1" w:tplc="42C02D16">
      <w:start w:val="1"/>
      <w:numFmt w:val="bullet"/>
      <w:lvlText w:val=""/>
      <w:lvlJc w:val="left"/>
      <w:pPr>
        <w:tabs>
          <w:tab w:pos="4320" w:val="num"/>
        </w:tabs>
        <w:ind w:hanging="360" w:left="4320"/>
      </w:pPr>
      <w:rPr>
        <w:rFonts w:ascii="Symbol" w:hAnsi="Symbol" w:hint="default"/>
      </w:rPr>
    </w:lvl>
    <w:lvl w:ilvl="6" w:tentative="1" w:tplc="0CB4A530">
      <w:start w:val="1"/>
      <w:numFmt w:val="bullet"/>
      <w:lvlText w:val=""/>
      <w:lvlJc w:val="left"/>
      <w:pPr>
        <w:tabs>
          <w:tab w:pos="5040" w:val="num"/>
        </w:tabs>
        <w:ind w:hanging="360" w:left="5040"/>
      </w:pPr>
      <w:rPr>
        <w:rFonts w:ascii="Symbol" w:hAnsi="Symbol" w:hint="default"/>
      </w:rPr>
    </w:lvl>
    <w:lvl w:ilvl="7" w:tentative="1" w:tplc="8F5AEF24">
      <w:start w:val="1"/>
      <w:numFmt w:val="bullet"/>
      <w:lvlText w:val=""/>
      <w:lvlJc w:val="left"/>
      <w:pPr>
        <w:tabs>
          <w:tab w:pos="5760" w:val="num"/>
        </w:tabs>
        <w:ind w:hanging="360" w:left="5760"/>
      </w:pPr>
      <w:rPr>
        <w:rFonts w:ascii="Symbol" w:hAnsi="Symbol" w:hint="default"/>
      </w:rPr>
    </w:lvl>
    <w:lvl w:ilvl="8" w:tentative="1" w:tplc="FE606CE6">
      <w:start w:val="1"/>
      <w:numFmt w:val="bullet"/>
      <w:lvlText w:val=""/>
      <w:lvlJc w:val="left"/>
      <w:pPr>
        <w:tabs>
          <w:tab w:pos="6480" w:val="num"/>
        </w:tabs>
        <w:ind w:hanging="360" w:left="6480"/>
      </w:pPr>
      <w:rPr>
        <w:rFonts w:ascii="Symbol" w:hAnsi="Symbol" w:hint="default"/>
      </w:rPr>
    </w:lvl>
  </w:abstractNum>
  <w:abstractNum w15:restartNumberingAfterBreak="0" w:abstractNumId="22">
    <w:nsid w:val="4F232554"/>
    <w:multiLevelType w:val="hybridMultilevel"/>
    <w:tmpl w:val="CA2443B0"/>
    <w:lvl w:ilvl="0" w:tplc="A32A0064">
      <w:start w:val="29"/>
      <w:numFmt w:val="bullet"/>
      <w:lvlText w:val="-"/>
      <w:lvlJc w:val="left"/>
      <w:pPr>
        <w:ind w:hanging="360" w:left="720"/>
      </w:pPr>
      <w:rPr>
        <w:rFonts w:ascii="Tahoma" w:cs="Tahoma" w:eastAsia="Times New Roman" w:hAnsi="Tahom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4F9A1CFA"/>
    <w:multiLevelType w:val="hybridMultilevel"/>
    <w:tmpl w:val="A78E5F26"/>
    <w:lvl w:ilvl="0" w:tplc="040C0001">
      <w:start w:val="1"/>
      <w:numFmt w:val="bullet"/>
      <w:lvlText w:val=""/>
      <w:lvlJc w:val="left"/>
      <w:pPr>
        <w:ind w:hanging="360" w:left="1080"/>
      </w:pPr>
      <w:rPr>
        <w:rFonts w:ascii="Symbol" w:hAnsi="Symbo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24">
    <w:nsid w:val="50D66868"/>
    <w:multiLevelType w:val="hybridMultilevel"/>
    <w:tmpl w:val="5108F13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518E0080"/>
    <w:multiLevelType w:val="hybridMultilevel"/>
    <w:tmpl w:val="B6F44AD8"/>
    <w:lvl w:ilvl="0" w:tplc="040C0011">
      <w:start w:val="1"/>
      <w:numFmt w:val="decimal"/>
      <w:lvlText w:val="%1)"/>
      <w:lvlJc w:val="left"/>
      <w:pPr>
        <w:ind w:hanging="360" w:left="1788"/>
      </w:pPr>
    </w:lvl>
    <w:lvl w:ilvl="1" w:tplc="040C0019">
      <w:start w:val="1"/>
      <w:numFmt w:val="lowerLetter"/>
      <w:lvlText w:val="%2."/>
      <w:lvlJc w:val="left"/>
      <w:pPr>
        <w:ind w:hanging="360" w:left="2508"/>
      </w:pPr>
    </w:lvl>
    <w:lvl w:ilvl="2" w:tentative="1" w:tplc="040C001B">
      <w:start w:val="1"/>
      <w:numFmt w:val="lowerRoman"/>
      <w:lvlText w:val="%3."/>
      <w:lvlJc w:val="right"/>
      <w:pPr>
        <w:ind w:hanging="180" w:left="3228"/>
      </w:pPr>
    </w:lvl>
    <w:lvl w:ilvl="3" w:tentative="1" w:tplc="040C000F">
      <w:start w:val="1"/>
      <w:numFmt w:val="decimal"/>
      <w:lvlText w:val="%4."/>
      <w:lvlJc w:val="left"/>
      <w:pPr>
        <w:ind w:hanging="360" w:left="3948"/>
      </w:pPr>
    </w:lvl>
    <w:lvl w:ilvl="4" w:tentative="1" w:tplc="040C0019">
      <w:start w:val="1"/>
      <w:numFmt w:val="lowerLetter"/>
      <w:lvlText w:val="%5."/>
      <w:lvlJc w:val="left"/>
      <w:pPr>
        <w:ind w:hanging="360" w:left="4668"/>
      </w:pPr>
    </w:lvl>
    <w:lvl w:ilvl="5" w:tentative="1" w:tplc="040C001B">
      <w:start w:val="1"/>
      <w:numFmt w:val="lowerRoman"/>
      <w:lvlText w:val="%6."/>
      <w:lvlJc w:val="right"/>
      <w:pPr>
        <w:ind w:hanging="180" w:left="5388"/>
      </w:pPr>
    </w:lvl>
    <w:lvl w:ilvl="6" w:tentative="1" w:tplc="040C000F">
      <w:start w:val="1"/>
      <w:numFmt w:val="decimal"/>
      <w:lvlText w:val="%7."/>
      <w:lvlJc w:val="left"/>
      <w:pPr>
        <w:ind w:hanging="360" w:left="6108"/>
      </w:pPr>
    </w:lvl>
    <w:lvl w:ilvl="7" w:tentative="1" w:tplc="040C0019">
      <w:start w:val="1"/>
      <w:numFmt w:val="lowerLetter"/>
      <w:lvlText w:val="%8."/>
      <w:lvlJc w:val="left"/>
      <w:pPr>
        <w:ind w:hanging="360" w:left="6828"/>
      </w:pPr>
    </w:lvl>
    <w:lvl w:ilvl="8" w:tentative="1" w:tplc="040C001B">
      <w:start w:val="1"/>
      <w:numFmt w:val="lowerRoman"/>
      <w:lvlText w:val="%9."/>
      <w:lvlJc w:val="right"/>
      <w:pPr>
        <w:ind w:hanging="180" w:left="7548"/>
      </w:pPr>
    </w:lvl>
  </w:abstractNum>
  <w:abstractNum w15:restartNumberingAfterBreak="0" w:abstractNumId="26">
    <w:nsid w:val="52066515"/>
    <w:multiLevelType w:val="hybridMultilevel"/>
    <w:tmpl w:val="6C66F612"/>
    <w:lvl w:ilvl="0" w:tplc="C1A8059A">
      <w:start w:val="1"/>
      <w:numFmt w:val="bullet"/>
      <w:lvlText w:val=""/>
      <w:lvlJc w:val="left"/>
      <w:pPr>
        <w:tabs>
          <w:tab w:pos="720" w:val="num"/>
        </w:tabs>
        <w:ind w:hanging="360" w:left="720"/>
      </w:pPr>
      <w:rPr>
        <w:rFonts w:ascii="Wingdings" w:hAnsi="Wingdings" w:hint="default"/>
      </w:rPr>
    </w:lvl>
    <w:lvl w:ilvl="1" w:tentative="1" w:tplc="5B5E8284">
      <w:start w:val="1"/>
      <w:numFmt w:val="bullet"/>
      <w:lvlText w:val=""/>
      <w:lvlJc w:val="left"/>
      <w:pPr>
        <w:tabs>
          <w:tab w:pos="1440" w:val="num"/>
        </w:tabs>
        <w:ind w:hanging="360" w:left="1440"/>
      </w:pPr>
      <w:rPr>
        <w:rFonts w:ascii="Wingdings" w:hAnsi="Wingdings" w:hint="default"/>
      </w:rPr>
    </w:lvl>
    <w:lvl w:ilvl="2" w:tentative="1" w:tplc="A9FA74B0">
      <w:start w:val="1"/>
      <w:numFmt w:val="bullet"/>
      <w:lvlText w:val=""/>
      <w:lvlJc w:val="left"/>
      <w:pPr>
        <w:tabs>
          <w:tab w:pos="2160" w:val="num"/>
        </w:tabs>
        <w:ind w:hanging="360" w:left="2160"/>
      </w:pPr>
      <w:rPr>
        <w:rFonts w:ascii="Wingdings" w:hAnsi="Wingdings" w:hint="default"/>
      </w:rPr>
    </w:lvl>
    <w:lvl w:ilvl="3" w:tentative="1" w:tplc="145C63FE">
      <w:start w:val="1"/>
      <w:numFmt w:val="bullet"/>
      <w:lvlText w:val=""/>
      <w:lvlJc w:val="left"/>
      <w:pPr>
        <w:tabs>
          <w:tab w:pos="2880" w:val="num"/>
        </w:tabs>
        <w:ind w:hanging="360" w:left="2880"/>
      </w:pPr>
      <w:rPr>
        <w:rFonts w:ascii="Wingdings" w:hAnsi="Wingdings" w:hint="default"/>
      </w:rPr>
    </w:lvl>
    <w:lvl w:ilvl="4" w:tentative="1" w:tplc="6F4896A8">
      <w:start w:val="1"/>
      <w:numFmt w:val="bullet"/>
      <w:lvlText w:val=""/>
      <w:lvlJc w:val="left"/>
      <w:pPr>
        <w:tabs>
          <w:tab w:pos="3600" w:val="num"/>
        </w:tabs>
        <w:ind w:hanging="360" w:left="3600"/>
      </w:pPr>
      <w:rPr>
        <w:rFonts w:ascii="Wingdings" w:hAnsi="Wingdings" w:hint="default"/>
      </w:rPr>
    </w:lvl>
    <w:lvl w:ilvl="5" w:tentative="1" w:tplc="3C503AA0">
      <w:start w:val="1"/>
      <w:numFmt w:val="bullet"/>
      <w:lvlText w:val=""/>
      <w:lvlJc w:val="left"/>
      <w:pPr>
        <w:tabs>
          <w:tab w:pos="4320" w:val="num"/>
        </w:tabs>
        <w:ind w:hanging="360" w:left="4320"/>
      </w:pPr>
      <w:rPr>
        <w:rFonts w:ascii="Wingdings" w:hAnsi="Wingdings" w:hint="default"/>
      </w:rPr>
    </w:lvl>
    <w:lvl w:ilvl="6" w:tentative="1" w:tplc="76B0C150">
      <w:start w:val="1"/>
      <w:numFmt w:val="bullet"/>
      <w:lvlText w:val=""/>
      <w:lvlJc w:val="left"/>
      <w:pPr>
        <w:tabs>
          <w:tab w:pos="5040" w:val="num"/>
        </w:tabs>
        <w:ind w:hanging="360" w:left="5040"/>
      </w:pPr>
      <w:rPr>
        <w:rFonts w:ascii="Wingdings" w:hAnsi="Wingdings" w:hint="default"/>
      </w:rPr>
    </w:lvl>
    <w:lvl w:ilvl="7" w:tentative="1" w:tplc="A1F0E9DA">
      <w:start w:val="1"/>
      <w:numFmt w:val="bullet"/>
      <w:lvlText w:val=""/>
      <w:lvlJc w:val="left"/>
      <w:pPr>
        <w:tabs>
          <w:tab w:pos="5760" w:val="num"/>
        </w:tabs>
        <w:ind w:hanging="360" w:left="5760"/>
      </w:pPr>
      <w:rPr>
        <w:rFonts w:ascii="Wingdings" w:hAnsi="Wingdings" w:hint="default"/>
      </w:rPr>
    </w:lvl>
    <w:lvl w:ilvl="8" w:tentative="1" w:tplc="E19492E6">
      <w:start w:val="1"/>
      <w:numFmt w:val="bullet"/>
      <w:lvlText w:val=""/>
      <w:lvlJc w:val="left"/>
      <w:pPr>
        <w:tabs>
          <w:tab w:pos="6480" w:val="num"/>
        </w:tabs>
        <w:ind w:hanging="360" w:left="6480"/>
      </w:pPr>
      <w:rPr>
        <w:rFonts w:ascii="Wingdings" w:hAnsi="Wingdings" w:hint="default"/>
      </w:rPr>
    </w:lvl>
  </w:abstractNum>
  <w:abstractNum w15:restartNumberingAfterBreak="0" w:abstractNumId="27">
    <w:nsid w:val="56140FF3"/>
    <w:multiLevelType w:val="multilevel"/>
    <w:tmpl w:val="FFD08C9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8">
    <w:nsid w:val="584D4439"/>
    <w:multiLevelType w:val="hybridMultilevel"/>
    <w:tmpl w:val="240C43FC"/>
    <w:lvl w:ilvl="0" w:tplc="040C0001">
      <w:start w:val="1"/>
      <w:numFmt w:val="bullet"/>
      <w:lvlText w:val=""/>
      <w:lvlJc w:val="left"/>
      <w:pPr>
        <w:ind w:hanging="360" w:left="1080"/>
      </w:pPr>
      <w:rPr>
        <w:rFonts w:ascii="Symbol" w:hAnsi="Symbo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29">
    <w:nsid w:val="58E931F6"/>
    <w:multiLevelType w:val="hybridMultilevel"/>
    <w:tmpl w:val="B80E893E"/>
    <w:lvl w:ilvl="0" w:tplc="040C0001">
      <w:start w:val="1"/>
      <w:numFmt w:val="bullet"/>
      <w:lvlText w:val=""/>
      <w:lvlJc w:val="left"/>
      <w:pPr>
        <w:ind w:hanging="360" w:left="1080"/>
      </w:pPr>
      <w:rPr>
        <w:rFonts w:ascii="Symbol" w:hAnsi="Symbo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30">
    <w:nsid w:val="597E703F"/>
    <w:multiLevelType w:val="hybridMultilevel"/>
    <w:tmpl w:val="0F9644D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1">
    <w:nsid w:val="59CF2CEA"/>
    <w:multiLevelType w:val="multilevel"/>
    <w:tmpl w:val="8F123C9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32">
    <w:nsid w:val="5C492798"/>
    <w:multiLevelType w:val="multilevel"/>
    <w:tmpl w:val="68DC533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33">
    <w:nsid w:val="5D572676"/>
    <w:multiLevelType w:val="hybridMultilevel"/>
    <w:tmpl w:val="5142A89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4">
    <w:nsid w:val="5DA30FB4"/>
    <w:multiLevelType w:val="hybridMultilevel"/>
    <w:tmpl w:val="4F18E080"/>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5">
    <w:nsid w:val="64335687"/>
    <w:multiLevelType w:val="hybridMultilevel"/>
    <w:tmpl w:val="9F24B2CE"/>
    <w:lvl w:ilvl="0" w:tplc="040C0005">
      <w:start w:val="1"/>
      <w:numFmt w:val="bullet"/>
      <w:lvlText w:val=""/>
      <w:lvlJc w:val="left"/>
      <w:pPr>
        <w:ind w:hanging="360" w:left="720"/>
      </w:pPr>
      <w:rPr>
        <w:rFonts w:ascii="Wingdings" w:hAnsi="Wingding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6">
    <w:nsid w:val="651B1398"/>
    <w:multiLevelType w:val="hybridMultilevel"/>
    <w:tmpl w:val="AD869D66"/>
    <w:lvl w:ilvl="0" w:tplc="040C0001">
      <w:start w:val="1"/>
      <w:numFmt w:val="bullet"/>
      <w:lvlText w:val=""/>
      <w:lvlJc w:val="left"/>
      <w:pPr>
        <w:ind w:hanging="360" w:left="1080"/>
      </w:pPr>
      <w:rPr>
        <w:rFonts w:ascii="Symbol" w:hAnsi="Symbo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37">
    <w:nsid w:val="77B477C1"/>
    <w:multiLevelType w:val="hybridMultilevel"/>
    <w:tmpl w:val="CEC4C53A"/>
    <w:lvl w:ilvl="0" w:tplc="040C000F">
      <w:start w:val="1"/>
      <w:numFmt w:val="decimal"/>
      <w:lvlText w:val="%1."/>
      <w:lvlJc w:val="left"/>
      <w:pPr>
        <w:ind w:hanging="360" w:left="720"/>
      </w:pPr>
    </w:lvl>
    <w:lvl w:ilvl="1" w:tplc="D890A16A">
      <w:start w:val="1"/>
      <w:numFmt w:val="lowerLetter"/>
      <w:lvlText w:val="%2)"/>
      <w:lvlJc w:val="left"/>
      <w:pPr>
        <w:ind w:hanging="975" w:left="2055"/>
      </w:pPr>
      <w:rPr>
        <w:rFonts w:hint="default"/>
      </w:r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8">
    <w:nsid w:val="7A5027A3"/>
    <w:multiLevelType w:val="hybridMultilevel"/>
    <w:tmpl w:val="A950FC9A"/>
    <w:lvl w:ilvl="0" w:tplc="040C0001">
      <w:start w:val="1"/>
      <w:numFmt w:val="bullet"/>
      <w:lvlText w:val=""/>
      <w:lvlJc w:val="left"/>
      <w:pPr>
        <w:ind w:hanging="360" w:left="660"/>
      </w:pPr>
      <w:rPr>
        <w:rFonts w:ascii="Symbol" w:hAnsi="Symbol" w:hint="default"/>
      </w:rPr>
    </w:lvl>
    <w:lvl w:ilvl="1" w:tentative="1" w:tplc="040C0003">
      <w:start w:val="1"/>
      <w:numFmt w:val="bullet"/>
      <w:lvlText w:val="o"/>
      <w:lvlJc w:val="left"/>
      <w:pPr>
        <w:ind w:hanging="360" w:left="1380"/>
      </w:pPr>
      <w:rPr>
        <w:rFonts w:ascii="Courier New" w:cs="Courier New" w:hAnsi="Courier New" w:hint="default"/>
      </w:rPr>
    </w:lvl>
    <w:lvl w:ilvl="2" w:tentative="1" w:tplc="040C0005">
      <w:start w:val="1"/>
      <w:numFmt w:val="bullet"/>
      <w:lvlText w:val=""/>
      <w:lvlJc w:val="left"/>
      <w:pPr>
        <w:ind w:hanging="360" w:left="2100"/>
      </w:pPr>
      <w:rPr>
        <w:rFonts w:ascii="Wingdings" w:hAnsi="Wingdings" w:hint="default"/>
      </w:rPr>
    </w:lvl>
    <w:lvl w:ilvl="3" w:tentative="1" w:tplc="040C0001">
      <w:start w:val="1"/>
      <w:numFmt w:val="bullet"/>
      <w:lvlText w:val=""/>
      <w:lvlJc w:val="left"/>
      <w:pPr>
        <w:ind w:hanging="360" w:left="2820"/>
      </w:pPr>
      <w:rPr>
        <w:rFonts w:ascii="Symbol" w:hAnsi="Symbol" w:hint="default"/>
      </w:rPr>
    </w:lvl>
    <w:lvl w:ilvl="4" w:tentative="1" w:tplc="040C0003">
      <w:start w:val="1"/>
      <w:numFmt w:val="bullet"/>
      <w:lvlText w:val="o"/>
      <w:lvlJc w:val="left"/>
      <w:pPr>
        <w:ind w:hanging="360" w:left="3540"/>
      </w:pPr>
      <w:rPr>
        <w:rFonts w:ascii="Courier New" w:cs="Courier New" w:hAnsi="Courier New" w:hint="default"/>
      </w:rPr>
    </w:lvl>
    <w:lvl w:ilvl="5" w:tentative="1" w:tplc="040C0005">
      <w:start w:val="1"/>
      <w:numFmt w:val="bullet"/>
      <w:lvlText w:val=""/>
      <w:lvlJc w:val="left"/>
      <w:pPr>
        <w:ind w:hanging="360" w:left="4260"/>
      </w:pPr>
      <w:rPr>
        <w:rFonts w:ascii="Wingdings" w:hAnsi="Wingdings" w:hint="default"/>
      </w:rPr>
    </w:lvl>
    <w:lvl w:ilvl="6" w:tentative="1" w:tplc="040C0001">
      <w:start w:val="1"/>
      <w:numFmt w:val="bullet"/>
      <w:lvlText w:val=""/>
      <w:lvlJc w:val="left"/>
      <w:pPr>
        <w:ind w:hanging="360" w:left="4980"/>
      </w:pPr>
      <w:rPr>
        <w:rFonts w:ascii="Symbol" w:hAnsi="Symbol" w:hint="default"/>
      </w:rPr>
    </w:lvl>
    <w:lvl w:ilvl="7" w:tentative="1" w:tplc="040C0003">
      <w:start w:val="1"/>
      <w:numFmt w:val="bullet"/>
      <w:lvlText w:val="o"/>
      <w:lvlJc w:val="left"/>
      <w:pPr>
        <w:ind w:hanging="360" w:left="5700"/>
      </w:pPr>
      <w:rPr>
        <w:rFonts w:ascii="Courier New" w:cs="Courier New" w:hAnsi="Courier New" w:hint="default"/>
      </w:rPr>
    </w:lvl>
    <w:lvl w:ilvl="8" w:tentative="1" w:tplc="040C0005">
      <w:start w:val="1"/>
      <w:numFmt w:val="bullet"/>
      <w:lvlText w:val=""/>
      <w:lvlJc w:val="left"/>
      <w:pPr>
        <w:ind w:hanging="360" w:left="6420"/>
      </w:pPr>
      <w:rPr>
        <w:rFonts w:ascii="Wingdings" w:hAnsi="Wingdings" w:hint="default"/>
      </w:rPr>
    </w:lvl>
  </w:abstractNum>
  <w:abstractNum w15:restartNumberingAfterBreak="0" w:abstractNumId="39">
    <w:nsid w:val="7C8D0923"/>
    <w:multiLevelType w:val="hybridMultilevel"/>
    <w:tmpl w:val="46F4816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10"/>
  </w:num>
  <w:num w:numId="2">
    <w:abstractNumId w:val="14"/>
  </w:num>
  <w:num w:numId="3">
    <w:abstractNumId w:val="22"/>
  </w:num>
  <w:num w:numId="4">
    <w:abstractNumId w:val="26"/>
  </w:num>
  <w:num w:numId="5">
    <w:abstractNumId w:val="21"/>
  </w:num>
  <w:num w:numId="6">
    <w:abstractNumId w:val="3"/>
  </w:num>
  <w:num w:numId="7">
    <w:abstractNumId w:val="15"/>
  </w:num>
  <w:num w:numId="8">
    <w:abstractNumId w:val="32"/>
  </w:num>
  <w:num w:numId="9">
    <w:abstractNumId w:val="2"/>
  </w:num>
  <w:num w:numId="10">
    <w:abstractNumId w:val="8"/>
  </w:num>
  <w:num w:numId="11">
    <w:abstractNumId w:val="27"/>
  </w:num>
  <w:num w:numId="12">
    <w:abstractNumId w:val="12"/>
  </w:num>
  <w:num w:numId="13">
    <w:abstractNumId w:val="30"/>
  </w:num>
  <w:num w:numId="14">
    <w:abstractNumId w:val="4"/>
  </w:num>
  <w:num w:numId="15">
    <w:abstractNumId w:val="0"/>
  </w:num>
  <w:num w:numId="16">
    <w:abstractNumId w:val="6"/>
  </w:num>
  <w:num w:numId="17">
    <w:abstractNumId w:val="16"/>
  </w:num>
  <w:num w:numId="18">
    <w:abstractNumId w:val="7"/>
  </w:num>
  <w:num w:numId="19">
    <w:abstractNumId w:val="34"/>
  </w:num>
  <w:num w:numId="20">
    <w:abstractNumId w:val="9"/>
  </w:num>
  <w:num w:numId="21">
    <w:abstractNumId w:val="35"/>
  </w:num>
  <w:num w:numId="22">
    <w:abstractNumId w:val="33"/>
  </w:num>
  <w:num w:numId="23">
    <w:abstractNumId w:val="38"/>
  </w:num>
  <w:num w:numId="24">
    <w:abstractNumId w:val="11"/>
  </w:num>
  <w:num w:numId="25">
    <w:abstractNumId w:val="24"/>
  </w:num>
  <w:num w:numId="26">
    <w:abstractNumId w:val="19"/>
  </w:num>
  <w:num w:numId="27">
    <w:abstractNumId w:val="36"/>
  </w:num>
  <w:num w:numId="28">
    <w:abstractNumId w:val="13"/>
  </w:num>
  <w:num w:numId="29">
    <w:abstractNumId w:val="37"/>
  </w:num>
  <w:num w:numId="30">
    <w:abstractNumId w:val="25"/>
  </w:num>
  <w:num w:numId="31">
    <w:abstractNumId w:val="5"/>
  </w:num>
  <w:num w:numId="32">
    <w:abstractNumId w:val="18"/>
  </w:num>
  <w:num w:numId="33">
    <w:abstractNumId w:val="17"/>
  </w:num>
  <w:num w:numId="34">
    <w:abstractNumId w:val="29"/>
  </w:num>
  <w:num w:numId="35">
    <w:abstractNumId w:val="39"/>
  </w:num>
  <w:num w:numId="36">
    <w:abstractNumId w:val="20"/>
  </w:num>
  <w:num w:numId="37">
    <w:abstractNumId w:val="28"/>
  </w:num>
  <w:num w:numId="38">
    <w:abstractNumId w:val="23"/>
  </w:num>
  <w:num w:numId="39">
    <w:abstractNumId w:val="1"/>
  </w:num>
  <w:num w:numId="40">
    <w:abstractNumId w:val="31"/>
  </w:num>
  <w:numIdMacAtCleanup w:val="38"/>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embedSystemFonts/>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displayHorizontalDrawingGridEvery w:val="0"/>
  <w:displayVerticalDrawingGridEvery w:val="0"/>
  <w:doNotUseMarginsForDrawingGridOrigin/>
  <w:noPunctuationKerning/>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C23"/>
    <w:rsid w:val="0000051D"/>
    <w:rsid w:val="00006FD8"/>
    <w:rsid w:val="00011244"/>
    <w:rsid w:val="0001295F"/>
    <w:rsid w:val="000177BA"/>
    <w:rsid w:val="00017D0F"/>
    <w:rsid w:val="00020C00"/>
    <w:rsid w:val="0002303E"/>
    <w:rsid w:val="000237F5"/>
    <w:rsid w:val="00025D67"/>
    <w:rsid w:val="00026653"/>
    <w:rsid w:val="00026D26"/>
    <w:rsid w:val="00026EBD"/>
    <w:rsid w:val="0003354E"/>
    <w:rsid w:val="00034517"/>
    <w:rsid w:val="00036A49"/>
    <w:rsid w:val="000427CE"/>
    <w:rsid w:val="00042F3F"/>
    <w:rsid w:val="0004619B"/>
    <w:rsid w:val="00050988"/>
    <w:rsid w:val="00050B32"/>
    <w:rsid w:val="00051735"/>
    <w:rsid w:val="0005243A"/>
    <w:rsid w:val="00052A0E"/>
    <w:rsid w:val="00054464"/>
    <w:rsid w:val="000547FA"/>
    <w:rsid w:val="0005543D"/>
    <w:rsid w:val="0006303C"/>
    <w:rsid w:val="00063ED5"/>
    <w:rsid w:val="00064CDB"/>
    <w:rsid w:val="00067EC7"/>
    <w:rsid w:val="000709E5"/>
    <w:rsid w:val="00070DF4"/>
    <w:rsid w:val="00071C88"/>
    <w:rsid w:val="000742D6"/>
    <w:rsid w:val="00076162"/>
    <w:rsid w:val="00080C3D"/>
    <w:rsid w:val="00081F33"/>
    <w:rsid w:val="00084052"/>
    <w:rsid w:val="00084ADC"/>
    <w:rsid w:val="00085829"/>
    <w:rsid w:val="000873E6"/>
    <w:rsid w:val="00090818"/>
    <w:rsid w:val="00090AC4"/>
    <w:rsid w:val="00090C87"/>
    <w:rsid w:val="00092681"/>
    <w:rsid w:val="00092A53"/>
    <w:rsid w:val="000931F0"/>
    <w:rsid w:val="00093B28"/>
    <w:rsid w:val="00094A73"/>
    <w:rsid w:val="00095949"/>
    <w:rsid w:val="00096636"/>
    <w:rsid w:val="000A303F"/>
    <w:rsid w:val="000A4267"/>
    <w:rsid w:val="000A4903"/>
    <w:rsid w:val="000A6491"/>
    <w:rsid w:val="000A6835"/>
    <w:rsid w:val="000B4C4C"/>
    <w:rsid w:val="000B643A"/>
    <w:rsid w:val="000B7B3E"/>
    <w:rsid w:val="000C0A73"/>
    <w:rsid w:val="000C2AED"/>
    <w:rsid w:val="000C4CF1"/>
    <w:rsid w:val="000C5A41"/>
    <w:rsid w:val="000D0CB4"/>
    <w:rsid w:val="000D0D0C"/>
    <w:rsid w:val="000D12A1"/>
    <w:rsid w:val="000D46DC"/>
    <w:rsid w:val="000E05B3"/>
    <w:rsid w:val="000E1FC2"/>
    <w:rsid w:val="000E2B67"/>
    <w:rsid w:val="000E3EE3"/>
    <w:rsid w:val="000E4F4D"/>
    <w:rsid w:val="000E58DD"/>
    <w:rsid w:val="000E5E86"/>
    <w:rsid w:val="000E6F10"/>
    <w:rsid w:val="000E710B"/>
    <w:rsid w:val="000F243D"/>
    <w:rsid w:val="000F2D39"/>
    <w:rsid w:val="000F3C6D"/>
    <w:rsid w:val="000F5B4C"/>
    <w:rsid w:val="000F670F"/>
    <w:rsid w:val="001005A8"/>
    <w:rsid w:val="001010C1"/>
    <w:rsid w:val="00103E1B"/>
    <w:rsid w:val="001048C8"/>
    <w:rsid w:val="001058FC"/>
    <w:rsid w:val="00105E85"/>
    <w:rsid w:val="00107AD5"/>
    <w:rsid w:val="0011267E"/>
    <w:rsid w:val="001129C8"/>
    <w:rsid w:val="00114C44"/>
    <w:rsid w:val="00114FDC"/>
    <w:rsid w:val="00115FC5"/>
    <w:rsid w:val="0012217A"/>
    <w:rsid w:val="00122AFC"/>
    <w:rsid w:val="00123FCA"/>
    <w:rsid w:val="0012656A"/>
    <w:rsid w:val="001305BF"/>
    <w:rsid w:val="001325ED"/>
    <w:rsid w:val="00132682"/>
    <w:rsid w:val="0013280D"/>
    <w:rsid w:val="001404ED"/>
    <w:rsid w:val="00140F02"/>
    <w:rsid w:val="001433EB"/>
    <w:rsid w:val="00145119"/>
    <w:rsid w:val="00145595"/>
    <w:rsid w:val="001455DC"/>
    <w:rsid w:val="00146509"/>
    <w:rsid w:val="00146EFF"/>
    <w:rsid w:val="0015000A"/>
    <w:rsid w:val="001512D8"/>
    <w:rsid w:val="00151FB6"/>
    <w:rsid w:val="0015251D"/>
    <w:rsid w:val="001547B7"/>
    <w:rsid w:val="00155BF2"/>
    <w:rsid w:val="00156103"/>
    <w:rsid w:val="00156F57"/>
    <w:rsid w:val="00157933"/>
    <w:rsid w:val="00161906"/>
    <w:rsid w:val="00161F2F"/>
    <w:rsid w:val="001623A4"/>
    <w:rsid w:val="0016445E"/>
    <w:rsid w:val="00166B4D"/>
    <w:rsid w:val="00171D56"/>
    <w:rsid w:val="00172549"/>
    <w:rsid w:val="00172777"/>
    <w:rsid w:val="00172DDE"/>
    <w:rsid w:val="0017360F"/>
    <w:rsid w:val="001770C3"/>
    <w:rsid w:val="00181CEC"/>
    <w:rsid w:val="00183E23"/>
    <w:rsid w:val="00187934"/>
    <w:rsid w:val="001902B4"/>
    <w:rsid w:val="00191B93"/>
    <w:rsid w:val="00194381"/>
    <w:rsid w:val="00195292"/>
    <w:rsid w:val="00196219"/>
    <w:rsid w:val="00196289"/>
    <w:rsid w:val="001970AB"/>
    <w:rsid w:val="00197781"/>
    <w:rsid w:val="001A33B6"/>
    <w:rsid w:val="001A5CAF"/>
    <w:rsid w:val="001B0863"/>
    <w:rsid w:val="001B2952"/>
    <w:rsid w:val="001B314D"/>
    <w:rsid w:val="001B68BF"/>
    <w:rsid w:val="001C1246"/>
    <w:rsid w:val="001C289E"/>
    <w:rsid w:val="001C2EA0"/>
    <w:rsid w:val="001C477B"/>
    <w:rsid w:val="001C726B"/>
    <w:rsid w:val="001C748B"/>
    <w:rsid w:val="001C7D87"/>
    <w:rsid w:val="001D1246"/>
    <w:rsid w:val="001D2FD2"/>
    <w:rsid w:val="001D46B0"/>
    <w:rsid w:val="001D514D"/>
    <w:rsid w:val="001E087F"/>
    <w:rsid w:val="001E108B"/>
    <w:rsid w:val="001E23D8"/>
    <w:rsid w:val="001E3A37"/>
    <w:rsid w:val="001E42DC"/>
    <w:rsid w:val="001F1D24"/>
    <w:rsid w:val="001F266E"/>
    <w:rsid w:val="001F2BD2"/>
    <w:rsid w:val="001F2BF3"/>
    <w:rsid w:val="001F3E65"/>
    <w:rsid w:val="001F772B"/>
    <w:rsid w:val="00200F7A"/>
    <w:rsid w:val="00201D5F"/>
    <w:rsid w:val="00203067"/>
    <w:rsid w:val="00203EA2"/>
    <w:rsid w:val="00204257"/>
    <w:rsid w:val="00205AED"/>
    <w:rsid w:val="00205D0D"/>
    <w:rsid w:val="00206897"/>
    <w:rsid w:val="002100B6"/>
    <w:rsid w:val="002101E3"/>
    <w:rsid w:val="00211E57"/>
    <w:rsid w:val="00214A66"/>
    <w:rsid w:val="00220C57"/>
    <w:rsid w:val="00221DF4"/>
    <w:rsid w:val="00222032"/>
    <w:rsid w:val="00222F89"/>
    <w:rsid w:val="00226E8F"/>
    <w:rsid w:val="00227274"/>
    <w:rsid w:val="0023016A"/>
    <w:rsid w:val="002302CB"/>
    <w:rsid w:val="00230AA5"/>
    <w:rsid w:val="00230D89"/>
    <w:rsid w:val="00232BF5"/>
    <w:rsid w:val="00232D79"/>
    <w:rsid w:val="0023374C"/>
    <w:rsid w:val="00234067"/>
    <w:rsid w:val="0023507E"/>
    <w:rsid w:val="00235912"/>
    <w:rsid w:val="00236AAA"/>
    <w:rsid w:val="00237797"/>
    <w:rsid w:val="00240F55"/>
    <w:rsid w:val="002417B0"/>
    <w:rsid w:val="002423A7"/>
    <w:rsid w:val="00247111"/>
    <w:rsid w:val="002500B8"/>
    <w:rsid w:val="0025140D"/>
    <w:rsid w:val="00253012"/>
    <w:rsid w:val="00255843"/>
    <w:rsid w:val="00257BB4"/>
    <w:rsid w:val="002607D6"/>
    <w:rsid w:val="00263A1A"/>
    <w:rsid w:val="00263E52"/>
    <w:rsid w:val="0026585A"/>
    <w:rsid w:val="00265A58"/>
    <w:rsid w:val="00266A36"/>
    <w:rsid w:val="002723B3"/>
    <w:rsid w:val="00272C59"/>
    <w:rsid w:val="00274F55"/>
    <w:rsid w:val="002766EA"/>
    <w:rsid w:val="00276E3C"/>
    <w:rsid w:val="00277075"/>
    <w:rsid w:val="002841A4"/>
    <w:rsid w:val="00290279"/>
    <w:rsid w:val="002936AA"/>
    <w:rsid w:val="00296478"/>
    <w:rsid w:val="00296E89"/>
    <w:rsid w:val="002A05BC"/>
    <w:rsid w:val="002A0B89"/>
    <w:rsid w:val="002A0D00"/>
    <w:rsid w:val="002A0E75"/>
    <w:rsid w:val="002A2A04"/>
    <w:rsid w:val="002A2C18"/>
    <w:rsid w:val="002A5A9B"/>
    <w:rsid w:val="002A7E5E"/>
    <w:rsid w:val="002B071D"/>
    <w:rsid w:val="002B18E0"/>
    <w:rsid w:val="002B2A46"/>
    <w:rsid w:val="002B437B"/>
    <w:rsid w:val="002B58B8"/>
    <w:rsid w:val="002B7C1F"/>
    <w:rsid w:val="002C0ABC"/>
    <w:rsid w:val="002C12CB"/>
    <w:rsid w:val="002C3A52"/>
    <w:rsid w:val="002D07A2"/>
    <w:rsid w:val="002D22E2"/>
    <w:rsid w:val="002D68E4"/>
    <w:rsid w:val="002D7321"/>
    <w:rsid w:val="002D7375"/>
    <w:rsid w:val="002D7CB7"/>
    <w:rsid w:val="002D7E29"/>
    <w:rsid w:val="002E03A5"/>
    <w:rsid w:val="002E08E2"/>
    <w:rsid w:val="002E32AB"/>
    <w:rsid w:val="002E36B0"/>
    <w:rsid w:val="002E5883"/>
    <w:rsid w:val="002E6304"/>
    <w:rsid w:val="002E6DD1"/>
    <w:rsid w:val="002E7386"/>
    <w:rsid w:val="002F041E"/>
    <w:rsid w:val="002F0545"/>
    <w:rsid w:val="002F1F6E"/>
    <w:rsid w:val="002F2622"/>
    <w:rsid w:val="002F3F63"/>
    <w:rsid w:val="002F4E90"/>
    <w:rsid w:val="002F5C65"/>
    <w:rsid w:val="002F7C17"/>
    <w:rsid w:val="00301009"/>
    <w:rsid w:val="00301605"/>
    <w:rsid w:val="0030469D"/>
    <w:rsid w:val="0030504C"/>
    <w:rsid w:val="00305709"/>
    <w:rsid w:val="003065BF"/>
    <w:rsid w:val="00306A69"/>
    <w:rsid w:val="00306B21"/>
    <w:rsid w:val="0031678A"/>
    <w:rsid w:val="003221B7"/>
    <w:rsid w:val="003226AC"/>
    <w:rsid w:val="003239E4"/>
    <w:rsid w:val="00325F0D"/>
    <w:rsid w:val="00326B7F"/>
    <w:rsid w:val="0032705F"/>
    <w:rsid w:val="0033085C"/>
    <w:rsid w:val="00331907"/>
    <w:rsid w:val="00333BC9"/>
    <w:rsid w:val="00334FB6"/>
    <w:rsid w:val="003419BC"/>
    <w:rsid w:val="00342119"/>
    <w:rsid w:val="003426A2"/>
    <w:rsid w:val="00343ADD"/>
    <w:rsid w:val="00344264"/>
    <w:rsid w:val="00344437"/>
    <w:rsid w:val="00344F9D"/>
    <w:rsid w:val="0034504C"/>
    <w:rsid w:val="00350652"/>
    <w:rsid w:val="00350FD1"/>
    <w:rsid w:val="00351622"/>
    <w:rsid w:val="003517A5"/>
    <w:rsid w:val="003523A7"/>
    <w:rsid w:val="00354B0C"/>
    <w:rsid w:val="00356524"/>
    <w:rsid w:val="00356B10"/>
    <w:rsid w:val="003579A4"/>
    <w:rsid w:val="003615D6"/>
    <w:rsid w:val="00361DFE"/>
    <w:rsid w:val="00363BAB"/>
    <w:rsid w:val="00363EEE"/>
    <w:rsid w:val="0036408D"/>
    <w:rsid w:val="00364728"/>
    <w:rsid w:val="003647BE"/>
    <w:rsid w:val="00365883"/>
    <w:rsid w:val="00370C4E"/>
    <w:rsid w:val="0037207E"/>
    <w:rsid w:val="003727F6"/>
    <w:rsid w:val="00376314"/>
    <w:rsid w:val="0037769B"/>
    <w:rsid w:val="00377CD1"/>
    <w:rsid w:val="00377DDE"/>
    <w:rsid w:val="00380CB1"/>
    <w:rsid w:val="00381BA8"/>
    <w:rsid w:val="00381C98"/>
    <w:rsid w:val="00381FA6"/>
    <w:rsid w:val="0038267C"/>
    <w:rsid w:val="0038330F"/>
    <w:rsid w:val="003834F9"/>
    <w:rsid w:val="00383C8E"/>
    <w:rsid w:val="003876EF"/>
    <w:rsid w:val="00387C80"/>
    <w:rsid w:val="00392CB4"/>
    <w:rsid w:val="0039485D"/>
    <w:rsid w:val="00395707"/>
    <w:rsid w:val="0039577D"/>
    <w:rsid w:val="003A2418"/>
    <w:rsid w:val="003A2F2E"/>
    <w:rsid w:val="003A3EFD"/>
    <w:rsid w:val="003A6B24"/>
    <w:rsid w:val="003B2503"/>
    <w:rsid w:val="003B464E"/>
    <w:rsid w:val="003B5F95"/>
    <w:rsid w:val="003C206A"/>
    <w:rsid w:val="003C26DA"/>
    <w:rsid w:val="003C579B"/>
    <w:rsid w:val="003C76C1"/>
    <w:rsid w:val="003C7A46"/>
    <w:rsid w:val="003D4376"/>
    <w:rsid w:val="003D50AB"/>
    <w:rsid w:val="003E15C8"/>
    <w:rsid w:val="003E17C9"/>
    <w:rsid w:val="003E3741"/>
    <w:rsid w:val="003E393C"/>
    <w:rsid w:val="003E61DE"/>
    <w:rsid w:val="003E6521"/>
    <w:rsid w:val="00400EA0"/>
    <w:rsid w:val="00401893"/>
    <w:rsid w:val="00406B2A"/>
    <w:rsid w:val="00407039"/>
    <w:rsid w:val="00410328"/>
    <w:rsid w:val="004146BF"/>
    <w:rsid w:val="00415769"/>
    <w:rsid w:val="00417129"/>
    <w:rsid w:val="0042223C"/>
    <w:rsid w:val="00426F75"/>
    <w:rsid w:val="00430079"/>
    <w:rsid w:val="00430B2A"/>
    <w:rsid w:val="00430DF1"/>
    <w:rsid w:val="0043122E"/>
    <w:rsid w:val="00433F82"/>
    <w:rsid w:val="004360F1"/>
    <w:rsid w:val="0043778B"/>
    <w:rsid w:val="0043789D"/>
    <w:rsid w:val="0044045A"/>
    <w:rsid w:val="0044203C"/>
    <w:rsid w:val="00442711"/>
    <w:rsid w:val="00444D57"/>
    <w:rsid w:val="00445176"/>
    <w:rsid w:val="00445911"/>
    <w:rsid w:val="00446C17"/>
    <w:rsid w:val="00447C0A"/>
    <w:rsid w:val="004506DA"/>
    <w:rsid w:val="00450FF5"/>
    <w:rsid w:val="00454B43"/>
    <w:rsid w:val="00455E51"/>
    <w:rsid w:val="00456E68"/>
    <w:rsid w:val="00457CDD"/>
    <w:rsid w:val="0046059A"/>
    <w:rsid w:val="004610FB"/>
    <w:rsid w:val="00464D9C"/>
    <w:rsid w:val="00472ACE"/>
    <w:rsid w:val="00474438"/>
    <w:rsid w:val="00474D56"/>
    <w:rsid w:val="00475A9C"/>
    <w:rsid w:val="004767AA"/>
    <w:rsid w:val="004774BA"/>
    <w:rsid w:val="00491BB3"/>
    <w:rsid w:val="00493376"/>
    <w:rsid w:val="004964C6"/>
    <w:rsid w:val="004A088A"/>
    <w:rsid w:val="004A1377"/>
    <w:rsid w:val="004A1FB1"/>
    <w:rsid w:val="004A2223"/>
    <w:rsid w:val="004A288A"/>
    <w:rsid w:val="004A6466"/>
    <w:rsid w:val="004A6B10"/>
    <w:rsid w:val="004A7621"/>
    <w:rsid w:val="004A7C4A"/>
    <w:rsid w:val="004B17A6"/>
    <w:rsid w:val="004B3CF4"/>
    <w:rsid w:val="004B55AD"/>
    <w:rsid w:val="004B7177"/>
    <w:rsid w:val="004C0081"/>
    <w:rsid w:val="004C00A0"/>
    <w:rsid w:val="004C15E4"/>
    <w:rsid w:val="004C398E"/>
    <w:rsid w:val="004C3E7E"/>
    <w:rsid w:val="004C5268"/>
    <w:rsid w:val="004D29FD"/>
    <w:rsid w:val="004E1EE9"/>
    <w:rsid w:val="004E3913"/>
    <w:rsid w:val="004E4228"/>
    <w:rsid w:val="004E4F27"/>
    <w:rsid w:val="004E658B"/>
    <w:rsid w:val="004F18E2"/>
    <w:rsid w:val="004F2984"/>
    <w:rsid w:val="004F49D9"/>
    <w:rsid w:val="004F4DBA"/>
    <w:rsid w:val="004F5E75"/>
    <w:rsid w:val="004F7F27"/>
    <w:rsid w:val="004F7F8D"/>
    <w:rsid w:val="00505DA5"/>
    <w:rsid w:val="005062C0"/>
    <w:rsid w:val="0050779F"/>
    <w:rsid w:val="005107C3"/>
    <w:rsid w:val="00512B69"/>
    <w:rsid w:val="0051498A"/>
    <w:rsid w:val="00514F50"/>
    <w:rsid w:val="00525ACF"/>
    <w:rsid w:val="00527E6E"/>
    <w:rsid w:val="00532750"/>
    <w:rsid w:val="0053307D"/>
    <w:rsid w:val="005359D2"/>
    <w:rsid w:val="0054725F"/>
    <w:rsid w:val="0055124C"/>
    <w:rsid w:val="00551AEA"/>
    <w:rsid w:val="00555C4F"/>
    <w:rsid w:val="005571AF"/>
    <w:rsid w:val="00557549"/>
    <w:rsid w:val="005577DC"/>
    <w:rsid w:val="00560284"/>
    <w:rsid w:val="00561BFB"/>
    <w:rsid w:val="0056469C"/>
    <w:rsid w:val="005650CE"/>
    <w:rsid w:val="0056765B"/>
    <w:rsid w:val="00570730"/>
    <w:rsid w:val="00571A7C"/>
    <w:rsid w:val="00571C49"/>
    <w:rsid w:val="0057234D"/>
    <w:rsid w:val="005739E2"/>
    <w:rsid w:val="00574FC7"/>
    <w:rsid w:val="005763D3"/>
    <w:rsid w:val="0058213E"/>
    <w:rsid w:val="00582C54"/>
    <w:rsid w:val="00584BE8"/>
    <w:rsid w:val="00585ADF"/>
    <w:rsid w:val="00586096"/>
    <w:rsid w:val="0058644A"/>
    <w:rsid w:val="00586933"/>
    <w:rsid w:val="00587871"/>
    <w:rsid w:val="00592BB3"/>
    <w:rsid w:val="00595296"/>
    <w:rsid w:val="00596284"/>
    <w:rsid w:val="005A13CD"/>
    <w:rsid w:val="005A379C"/>
    <w:rsid w:val="005B0C91"/>
    <w:rsid w:val="005B0D87"/>
    <w:rsid w:val="005B3786"/>
    <w:rsid w:val="005B5F6D"/>
    <w:rsid w:val="005B6454"/>
    <w:rsid w:val="005B78D3"/>
    <w:rsid w:val="005C092F"/>
    <w:rsid w:val="005C1854"/>
    <w:rsid w:val="005C1B3F"/>
    <w:rsid w:val="005C5CC4"/>
    <w:rsid w:val="005C5D6B"/>
    <w:rsid w:val="005D31DF"/>
    <w:rsid w:val="005D3398"/>
    <w:rsid w:val="005D57EB"/>
    <w:rsid w:val="005E07BC"/>
    <w:rsid w:val="005E4357"/>
    <w:rsid w:val="005E6331"/>
    <w:rsid w:val="005E7C67"/>
    <w:rsid w:val="005F0C53"/>
    <w:rsid w:val="005F3712"/>
    <w:rsid w:val="005F5994"/>
    <w:rsid w:val="005F71D7"/>
    <w:rsid w:val="0060064F"/>
    <w:rsid w:val="006013C3"/>
    <w:rsid w:val="00603D03"/>
    <w:rsid w:val="00604050"/>
    <w:rsid w:val="006044D6"/>
    <w:rsid w:val="00604B5C"/>
    <w:rsid w:val="00604DA9"/>
    <w:rsid w:val="006056A4"/>
    <w:rsid w:val="006068A4"/>
    <w:rsid w:val="00607320"/>
    <w:rsid w:val="006101F8"/>
    <w:rsid w:val="00612758"/>
    <w:rsid w:val="0061438E"/>
    <w:rsid w:val="0061543D"/>
    <w:rsid w:val="006158BA"/>
    <w:rsid w:val="00616FAE"/>
    <w:rsid w:val="0062597D"/>
    <w:rsid w:val="00626868"/>
    <w:rsid w:val="00627D26"/>
    <w:rsid w:val="00630269"/>
    <w:rsid w:val="00630C32"/>
    <w:rsid w:val="00635CD3"/>
    <w:rsid w:val="006375AD"/>
    <w:rsid w:val="006376D3"/>
    <w:rsid w:val="00637AB1"/>
    <w:rsid w:val="0065031E"/>
    <w:rsid w:val="00661461"/>
    <w:rsid w:val="00667DD7"/>
    <w:rsid w:val="00670D96"/>
    <w:rsid w:val="00671B74"/>
    <w:rsid w:val="00671D97"/>
    <w:rsid w:val="00676B29"/>
    <w:rsid w:val="006772F5"/>
    <w:rsid w:val="00677436"/>
    <w:rsid w:val="00683FE5"/>
    <w:rsid w:val="0068425E"/>
    <w:rsid w:val="006854B5"/>
    <w:rsid w:val="00690FCD"/>
    <w:rsid w:val="00691ECB"/>
    <w:rsid w:val="00693F46"/>
    <w:rsid w:val="00697BC9"/>
    <w:rsid w:val="00697CF7"/>
    <w:rsid w:val="006A0812"/>
    <w:rsid w:val="006A199B"/>
    <w:rsid w:val="006A29B1"/>
    <w:rsid w:val="006B0FC1"/>
    <w:rsid w:val="006B1114"/>
    <w:rsid w:val="006B1C17"/>
    <w:rsid w:val="006B5B5E"/>
    <w:rsid w:val="006B5BFE"/>
    <w:rsid w:val="006B7F0B"/>
    <w:rsid w:val="006C12F0"/>
    <w:rsid w:val="006C6240"/>
    <w:rsid w:val="006C65F0"/>
    <w:rsid w:val="006D3292"/>
    <w:rsid w:val="006D3D23"/>
    <w:rsid w:val="006D6B3F"/>
    <w:rsid w:val="006E034B"/>
    <w:rsid w:val="006E0988"/>
    <w:rsid w:val="006E0ECC"/>
    <w:rsid w:val="006E26D3"/>
    <w:rsid w:val="006E4936"/>
    <w:rsid w:val="006E52AB"/>
    <w:rsid w:val="006E5A22"/>
    <w:rsid w:val="006E686B"/>
    <w:rsid w:val="006E7221"/>
    <w:rsid w:val="006E756D"/>
    <w:rsid w:val="006F12BE"/>
    <w:rsid w:val="006F4CF8"/>
    <w:rsid w:val="006F5B48"/>
    <w:rsid w:val="0070011F"/>
    <w:rsid w:val="0070677A"/>
    <w:rsid w:val="00706BA8"/>
    <w:rsid w:val="007073E2"/>
    <w:rsid w:val="007103CB"/>
    <w:rsid w:val="0071074B"/>
    <w:rsid w:val="00712526"/>
    <w:rsid w:val="00712F69"/>
    <w:rsid w:val="00713C73"/>
    <w:rsid w:val="007176EF"/>
    <w:rsid w:val="00717B5B"/>
    <w:rsid w:val="00722468"/>
    <w:rsid w:val="007249FD"/>
    <w:rsid w:val="0072510C"/>
    <w:rsid w:val="007265ED"/>
    <w:rsid w:val="007314EF"/>
    <w:rsid w:val="007321DC"/>
    <w:rsid w:val="0074159B"/>
    <w:rsid w:val="007415FD"/>
    <w:rsid w:val="007433C2"/>
    <w:rsid w:val="00743463"/>
    <w:rsid w:val="00745646"/>
    <w:rsid w:val="00747E73"/>
    <w:rsid w:val="0075050B"/>
    <w:rsid w:val="0075144F"/>
    <w:rsid w:val="00753304"/>
    <w:rsid w:val="00754AFD"/>
    <w:rsid w:val="00755B9D"/>
    <w:rsid w:val="00755FCC"/>
    <w:rsid w:val="007649EE"/>
    <w:rsid w:val="00766448"/>
    <w:rsid w:val="00767371"/>
    <w:rsid w:val="007678F6"/>
    <w:rsid w:val="0077065B"/>
    <w:rsid w:val="00770DEC"/>
    <w:rsid w:val="00776CA5"/>
    <w:rsid w:val="0078054A"/>
    <w:rsid w:val="00781227"/>
    <w:rsid w:val="007814CD"/>
    <w:rsid w:val="00781BEF"/>
    <w:rsid w:val="00783BEF"/>
    <w:rsid w:val="00783C29"/>
    <w:rsid w:val="007844CC"/>
    <w:rsid w:val="00785C23"/>
    <w:rsid w:val="00786EE5"/>
    <w:rsid w:val="00787333"/>
    <w:rsid w:val="0079087E"/>
    <w:rsid w:val="007974D8"/>
    <w:rsid w:val="007A5710"/>
    <w:rsid w:val="007A58A9"/>
    <w:rsid w:val="007A58BE"/>
    <w:rsid w:val="007A5D87"/>
    <w:rsid w:val="007A60C8"/>
    <w:rsid w:val="007A67A0"/>
    <w:rsid w:val="007A7A5F"/>
    <w:rsid w:val="007C47D3"/>
    <w:rsid w:val="007C4C1F"/>
    <w:rsid w:val="007C7033"/>
    <w:rsid w:val="007D0908"/>
    <w:rsid w:val="007D0C22"/>
    <w:rsid w:val="007D16FC"/>
    <w:rsid w:val="007D2472"/>
    <w:rsid w:val="007D5024"/>
    <w:rsid w:val="007D577E"/>
    <w:rsid w:val="007D6E16"/>
    <w:rsid w:val="007E03DC"/>
    <w:rsid w:val="007E17C6"/>
    <w:rsid w:val="007E3371"/>
    <w:rsid w:val="007E3C08"/>
    <w:rsid w:val="007F062B"/>
    <w:rsid w:val="007F085E"/>
    <w:rsid w:val="007F6307"/>
    <w:rsid w:val="007F726C"/>
    <w:rsid w:val="00800313"/>
    <w:rsid w:val="008005A7"/>
    <w:rsid w:val="008059EB"/>
    <w:rsid w:val="00805CAD"/>
    <w:rsid w:val="0081138A"/>
    <w:rsid w:val="008142AB"/>
    <w:rsid w:val="00815D8B"/>
    <w:rsid w:val="00820250"/>
    <w:rsid w:val="008202EE"/>
    <w:rsid w:val="0082238F"/>
    <w:rsid w:val="00822B09"/>
    <w:rsid w:val="00825BBC"/>
    <w:rsid w:val="008326D9"/>
    <w:rsid w:val="0083352D"/>
    <w:rsid w:val="00833A1A"/>
    <w:rsid w:val="008361C8"/>
    <w:rsid w:val="00836E16"/>
    <w:rsid w:val="0083730C"/>
    <w:rsid w:val="008416C8"/>
    <w:rsid w:val="00841D43"/>
    <w:rsid w:val="00842856"/>
    <w:rsid w:val="008442E6"/>
    <w:rsid w:val="00844C13"/>
    <w:rsid w:val="00844C5E"/>
    <w:rsid w:val="008456BC"/>
    <w:rsid w:val="00847913"/>
    <w:rsid w:val="00850440"/>
    <w:rsid w:val="0085126F"/>
    <w:rsid w:val="00853508"/>
    <w:rsid w:val="008541C1"/>
    <w:rsid w:val="0085577F"/>
    <w:rsid w:val="0086023A"/>
    <w:rsid w:val="00860BA9"/>
    <w:rsid w:val="0086110A"/>
    <w:rsid w:val="00861BD4"/>
    <w:rsid w:val="00861F68"/>
    <w:rsid w:val="0086268A"/>
    <w:rsid w:val="00864133"/>
    <w:rsid w:val="00864B2F"/>
    <w:rsid w:val="00872B05"/>
    <w:rsid w:val="0087358A"/>
    <w:rsid w:val="008805A4"/>
    <w:rsid w:val="00880645"/>
    <w:rsid w:val="008810DF"/>
    <w:rsid w:val="00881EC9"/>
    <w:rsid w:val="008847B8"/>
    <w:rsid w:val="008907A4"/>
    <w:rsid w:val="0089136C"/>
    <w:rsid w:val="00891EBB"/>
    <w:rsid w:val="00892B0A"/>
    <w:rsid w:val="00894678"/>
    <w:rsid w:val="00894813"/>
    <w:rsid w:val="00896A50"/>
    <w:rsid w:val="0089787A"/>
    <w:rsid w:val="008A0DF0"/>
    <w:rsid w:val="008A1243"/>
    <w:rsid w:val="008A13CC"/>
    <w:rsid w:val="008A5807"/>
    <w:rsid w:val="008A5C27"/>
    <w:rsid w:val="008A5EBD"/>
    <w:rsid w:val="008A65A5"/>
    <w:rsid w:val="008A6FEC"/>
    <w:rsid w:val="008B0040"/>
    <w:rsid w:val="008B16B9"/>
    <w:rsid w:val="008B3083"/>
    <w:rsid w:val="008B6877"/>
    <w:rsid w:val="008B736D"/>
    <w:rsid w:val="008C2D12"/>
    <w:rsid w:val="008C44DB"/>
    <w:rsid w:val="008C46D9"/>
    <w:rsid w:val="008C70E1"/>
    <w:rsid w:val="008D0FE1"/>
    <w:rsid w:val="008D12FB"/>
    <w:rsid w:val="008D243C"/>
    <w:rsid w:val="008D25EC"/>
    <w:rsid w:val="008D310A"/>
    <w:rsid w:val="008D3BF5"/>
    <w:rsid w:val="008D5E1D"/>
    <w:rsid w:val="008D6358"/>
    <w:rsid w:val="008E0DCA"/>
    <w:rsid w:val="008E407D"/>
    <w:rsid w:val="008E5C96"/>
    <w:rsid w:val="008F0195"/>
    <w:rsid w:val="008F0B12"/>
    <w:rsid w:val="008F29AF"/>
    <w:rsid w:val="008F3B3A"/>
    <w:rsid w:val="008F4ACC"/>
    <w:rsid w:val="008F591E"/>
    <w:rsid w:val="008F63BD"/>
    <w:rsid w:val="008F6CAC"/>
    <w:rsid w:val="008F7D8E"/>
    <w:rsid w:val="008F7E98"/>
    <w:rsid w:val="0090172E"/>
    <w:rsid w:val="00905C11"/>
    <w:rsid w:val="00911685"/>
    <w:rsid w:val="00912EB8"/>
    <w:rsid w:val="00913241"/>
    <w:rsid w:val="0091487A"/>
    <w:rsid w:val="00914EC2"/>
    <w:rsid w:val="009210A9"/>
    <w:rsid w:val="009245D4"/>
    <w:rsid w:val="00926D53"/>
    <w:rsid w:val="009305A6"/>
    <w:rsid w:val="009307D9"/>
    <w:rsid w:val="00931A4D"/>
    <w:rsid w:val="009337CE"/>
    <w:rsid w:val="00933BDD"/>
    <w:rsid w:val="00934696"/>
    <w:rsid w:val="00937942"/>
    <w:rsid w:val="00937ACA"/>
    <w:rsid w:val="00937AEC"/>
    <w:rsid w:val="0094199C"/>
    <w:rsid w:val="00943EC3"/>
    <w:rsid w:val="009445AB"/>
    <w:rsid w:val="00945109"/>
    <w:rsid w:val="00957463"/>
    <w:rsid w:val="0096162F"/>
    <w:rsid w:val="00967059"/>
    <w:rsid w:val="00970A3E"/>
    <w:rsid w:val="00972619"/>
    <w:rsid w:val="00972DAE"/>
    <w:rsid w:val="0097453A"/>
    <w:rsid w:val="0097560C"/>
    <w:rsid w:val="00975E17"/>
    <w:rsid w:val="009766D6"/>
    <w:rsid w:val="009773B7"/>
    <w:rsid w:val="009815D2"/>
    <w:rsid w:val="009845EB"/>
    <w:rsid w:val="009848E2"/>
    <w:rsid w:val="009859FD"/>
    <w:rsid w:val="009919AB"/>
    <w:rsid w:val="0099372F"/>
    <w:rsid w:val="00995645"/>
    <w:rsid w:val="00996BBF"/>
    <w:rsid w:val="00996FDB"/>
    <w:rsid w:val="009A390B"/>
    <w:rsid w:val="009A4AED"/>
    <w:rsid w:val="009A676E"/>
    <w:rsid w:val="009A7240"/>
    <w:rsid w:val="009B08D3"/>
    <w:rsid w:val="009B0A34"/>
    <w:rsid w:val="009B1359"/>
    <w:rsid w:val="009B17FB"/>
    <w:rsid w:val="009B408E"/>
    <w:rsid w:val="009B4278"/>
    <w:rsid w:val="009B5AC4"/>
    <w:rsid w:val="009C1C9C"/>
    <w:rsid w:val="009C2DD4"/>
    <w:rsid w:val="009C3F6F"/>
    <w:rsid w:val="009D4AC1"/>
    <w:rsid w:val="009D679F"/>
    <w:rsid w:val="009D770C"/>
    <w:rsid w:val="009D7844"/>
    <w:rsid w:val="009E5455"/>
    <w:rsid w:val="009E67D4"/>
    <w:rsid w:val="009E6B9E"/>
    <w:rsid w:val="009F33F9"/>
    <w:rsid w:val="009F366E"/>
    <w:rsid w:val="009F431E"/>
    <w:rsid w:val="009F4F4F"/>
    <w:rsid w:val="009F6DE0"/>
    <w:rsid w:val="009F78AD"/>
    <w:rsid w:val="00A00445"/>
    <w:rsid w:val="00A00E2F"/>
    <w:rsid w:val="00A01374"/>
    <w:rsid w:val="00A02297"/>
    <w:rsid w:val="00A02B01"/>
    <w:rsid w:val="00A04440"/>
    <w:rsid w:val="00A05478"/>
    <w:rsid w:val="00A06161"/>
    <w:rsid w:val="00A07F24"/>
    <w:rsid w:val="00A10FA2"/>
    <w:rsid w:val="00A1225F"/>
    <w:rsid w:val="00A127E4"/>
    <w:rsid w:val="00A15D3A"/>
    <w:rsid w:val="00A174BA"/>
    <w:rsid w:val="00A227BC"/>
    <w:rsid w:val="00A25FE7"/>
    <w:rsid w:val="00A26CFE"/>
    <w:rsid w:val="00A3102A"/>
    <w:rsid w:val="00A310AA"/>
    <w:rsid w:val="00A3346A"/>
    <w:rsid w:val="00A35F18"/>
    <w:rsid w:val="00A36563"/>
    <w:rsid w:val="00A36D06"/>
    <w:rsid w:val="00A36EA3"/>
    <w:rsid w:val="00A41A1B"/>
    <w:rsid w:val="00A41BDB"/>
    <w:rsid w:val="00A4333F"/>
    <w:rsid w:val="00A43981"/>
    <w:rsid w:val="00A45A4D"/>
    <w:rsid w:val="00A5151C"/>
    <w:rsid w:val="00A52244"/>
    <w:rsid w:val="00A538F0"/>
    <w:rsid w:val="00A53A30"/>
    <w:rsid w:val="00A5660F"/>
    <w:rsid w:val="00A56A16"/>
    <w:rsid w:val="00A6031C"/>
    <w:rsid w:val="00A6107B"/>
    <w:rsid w:val="00A6126C"/>
    <w:rsid w:val="00A6214D"/>
    <w:rsid w:val="00A62745"/>
    <w:rsid w:val="00A6371C"/>
    <w:rsid w:val="00A640B1"/>
    <w:rsid w:val="00A66D5A"/>
    <w:rsid w:val="00A75DC5"/>
    <w:rsid w:val="00A82F7B"/>
    <w:rsid w:val="00A84D48"/>
    <w:rsid w:val="00A866E8"/>
    <w:rsid w:val="00A908D3"/>
    <w:rsid w:val="00A914B5"/>
    <w:rsid w:val="00A917C7"/>
    <w:rsid w:val="00A93422"/>
    <w:rsid w:val="00A93436"/>
    <w:rsid w:val="00A93694"/>
    <w:rsid w:val="00A93BB9"/>
    <w:rsid w:val="00A96F27"/>
    <w:rsid w:val="00AA241B"/>
    <w:rsid w:val="00AA3A0B"/>
    <w:rsid w:val="00AA511F"/>
    <w:rsid w:val="00AA5125"/>
    <w:rsid w:val="00AA7E10"/>
    <w:rsid w:val="00AB026B"/>
    <w:rsid w:val="00AB58CF"/>
    <w:rsid w:val="00AB7218"/>
    <w:rsid w:val="00AC01B2"/>
    <w:rsid w:val="00AC4A9E"/>
    <w:rsid w:val="00AC4E89"/>
    <w:rsid w:val="00AC56A2"/>
    <w:rsid w:val="00AC5812"/>
    <w:rsid w:val="00AC615F"/>
    <w:rsid w:val="00AD005F"/>
    <w:rsid w:val="00AD4051"/>
    <w:rsid w:val="00AD4A5A"/>
    <w:rsid w:val="00AD6DCC"/>
    <w:rsid w:val="00AE0877"/>
    <w:rsid w:val="00AE16A1"/>
    <w:rsid w:val="00AE1C6E"/>
    <w:rsid w:val="00AE4E0D"/>
    <w:rsid w:val="00AE7854"/>
    <w:rsid w:val="00AF260F"/>
    <w:rsid w:val="00AF2A06"/>
    <w:rsid w:val="00B038CC"/>
    <w:rsid w:val="00B03B69"/>
    <w:rsid w:val="00B04C7B"/>
    <w:rsid w:val="00B06D4B"/>
    <w:rsid w:val="00B073BA"/>
    <w:rsid w:val="00B12EEB"/>
    <w:rsid w:val="00B1366F"/>
    <w:rsid w:val="00B138A2"/>
    <w:rsid w:val="00B13F54"/>
    <w:rsid w:val="00B2099E"/>
    <w:rsid w:val="00B213CD"/>
    <w:rsid w:val="00B2245E"/>
    <w:rsid w:val="00B245E4"/>
    <w:rsid w:val="00B2514E"/>
    <w:rsid w:val="00B27534"/>
    <w:rsid w:val="00B3040D"/>
    <w:rsid w:val="00B310EE"/>
    <w:rsid w:val="00B31F92"/>
    <w:rsid w:val="00B345CE"/>
    <w:rsid w:val="00B3479A"/>
    <w:rsid w:val="00B34B2A"/>
    <w:rsid w:val="00B356AF"/>
    <w:rsid w:val="00B37195"/>
    <w:rsid w:val="00B41554"/>
    <w:rsid w:val="00B45033"/>
    <w:rsid w:val="00B4654D"/>
    <w:rsid w:val="00B468AE"/>
    <w:rsid w:val="00B5016F"/>
    <w:rsid w:val="00B5041A"/>
    <w:rsid w:val="00B5042C"/>
    <w:rsid w:val="00B51668"/>
    <w:rsid w:val="00B53271"/>
    <w:rsid w:val="00B54BC8"/>
    <w:rsid w:val="00B63B92"/>
    <w:rsid w:val="00B6502B"/>
    <w:rsid w:val="00B7076A"/>
    <w:rsid w:val="00B70D8C"/>
    <w:rsid w:val="00B71AE7"/>
    <w:rsid w:val="00B73E03"/>
    <w:rsid w:val="00B76037"/>
    <w:rsid w:val="00B80626"/>
    <w:rsid w:val="00B80D71"/>
    <w:rsid w:val="00B82477"/>
    <w:rsid w:val="00B86C49"/>
    <w:rsid w:val="00B87070"/>
    <w:rsid w:val="00B90463"/>
    <w:rsid w:val="00B90AAD"/>
    <w:rsid w:val="00B92FAF"/>
    <w:rsid w:val="00BA21DB"/>
    <w:rsid w:val="00BA4F90"/>
    <w:rsid w:val="00BA53C1"/>
    <w:rsid w:val="00BA5E40"/>
    <w:rsid w:val="00BA7AB9"/>
    <w:rsid w:val="00BB20D4"/>
    <w:rsid w:val="00BB3630"/>
    <w:rsid w:val="00BB529B"/>
    <w:rsid w:val="00BB6227"/>
    <w:rsid w:val="00BC0B66"/>
    <w:rsid w:val="00BC2BEF"/>
    <w:rsid w:val="00BC4480"/>
    <w:rsid w:val="00BC5E02"/>
    <w:rsid w:val="00BC6C54"/>
    <w:rsid w:val="00BC7E05"/>
    <w:rsid w:val="00BC7E8F"/>
    <w:rsid w:val="00BD06E5"/>
    <w:rsid w:val="00BD09CB"/>
    <w:rsid w:val="00BD1D77"/>
    <w:rsid w:val="00BD245B"/>
    <w:rsid w:val="00BD3790"/>
    <w:rsid w:val="00BD50F8"/>
    <w:rsid w:val="00BD5A32"/>
    <w:rsid w:val="00BD7FC5"/>
    <w:rsid w:val="00BE6BA2"/>
    <w:rsid w:val="00BF09A2"/>
    <w:rsid w:val="00BF220C"/>
    <w:rsid w:val="00BF2B03"/>
    <w:rsid w:val="00BF2E37"/>
    <w:rsid w:val="00BF3AE3"/>
    <w:rsid w:val="00BF3CBD"/>
    <w:rsid w:val="00BF68BD"/>
    <w:rsid w:val="00BF7974"/>
    <w:rsid w:val="00C03969"/>
    <w:rsid w:val="00C074D0"/>
    <w:rsid w:val="00C07644"/>
    <w:rsid w:val="00C079F0"/>
    <w:rsid w:val="00C10EEC"/>
    <w:rsid w:val="00C10FED"/>
    <w:rsid w:val="00C12C91"/>
    <w:rsid w:val="00C1396F"/>
    <w:rsid w:val="00C14A95"/>
    <w:rsid w:val="00C177BA"/>
    <w:rsid w:val="00C179EB"/>
    <w:rsid w:val="00C2102A"/>
    <w:rsid w:val="00C27C01"/>
    <w:rsid w:val="00C31386"/>
    <w:rsid w:val="00C33CA0"/>
    <w:rsid w:val="00C35B02"/>
    <w:rsid w:val="00C35BE8"/>
    <w:rsid w:val="00C449E1"/>
    <w:rsid w:val="00C461BB"/>
    <w:rsid w:val="00C50D33"/>
    <w:rsid w:val="00C51FDA"/>
    <w:rsid w:val="00C529CF"/>
    <w:rsid w:val="00C52A85"/>
    <w:rsid w:val="00C53D30"/>
    <w:rsid w:val="00C54907"/>
    <w:rsid w:val="00C55214"/>
    <w:rsid w:val="00C55B98"/>
    <w:rsid w:val="00C574C8"/>
    <w:rsid w:val="00C63C38"/>
    <w:rsid w:val="00C6502E"/>
    <w:rsid w:val="00C65897"/>
    <w:rsid w:val="00C669B5"/>
    <w:rsid w:val="00C66D8A"/>
    <w:rsid w:val="00C70E21"/>
    <w:rsid w:val="00C72024"/>
    <w:rsid w:val="00C748B4"/>
    <w:rsid w:val="00C74DCF"/>
    <w:rsid w:val="00C75AA7"/>
    <w:rsid w:val="00C75CBB"/>
    <w:rsid w:val="00C773A4"/>
    <w:rsid w:val="00C8084D"/>
    <w:rsid w:val="00C82FC4"/>
    <w:rsid w:val="00C83C7C"/>
    <w:rsid w:val="00C84C62"/>
    <w:rsid w:val="00C91098"/>
    <w:rsid w:val="00C9111E"/>
    <w:rsid w:val="00C91B49"/>
    <w:rsid w:val="00C93EF4"/>
    <w:rsid w:val="00C93F0B"/>
    <w:rsid w:val="00C94617"/>
    <w:rsid w:val="00C957FB"/>
    <w:rsid w:val="00C964FF"/>
    <w:rsid w:val="00C96B29"/>
    <w:rsid w:val="00C9766B"/>
    <w:rsid w:val="00C97DCB"/>
    <w:rsid w:val="00CA1AED"/>
    <w:rsid w:val="00CA26E2"/>
    <w:rsid w:val="00CA2B35"/>
    <w:rsid w:val="00CA41CB"/>
    <w:rsid w:val="00CA4E2A"/>
    <w:rsid w:val="00CA6139"/>
    <w:rsid w:val="00CA7B8D"/>
    <w:rsid w:val="00CB03B1"/>
    <w:rsid w:val="00CB0AC7"/>
    <w:rsid w:val="00CB2328"/>
    <w:rsid w:val="00CB4427"/>
    <w:rsid w:val="00CB732D"/>
    <w:rsid w:val="00CC2569"/>
    <w:rsid w:val="00CC280A"/>
    <w:rsid w:val="00CC312D"/>
    <w:rsid w:val="00CC37AD"/>
    <w:rsid w:val="00CC3F35"/>
    <w:rsid w:val="00CC4EF9"/>
    <w:rsid w:val="00CC54B5"/>
    <w:rsid w:val="00CC6D83"/>
    <w:rsid w:val="00CD293A"/>
    <w:rsid w:val="00CD4526"/>
    <w:rsid w:val="00CD472F"/>
    <w:rsid w:val="00CD6D84"/>
    <w:rsid w:val="00CE289C"/>
    <w:rsid w:val="00CE2C68"/>
    <w:rsid w:val="00CE3F85"/>
    <w:rsid w:val="00CE5072"/>
    <w:rsid w:val="00CE6307"/>
    <w:rsid w:val="00CE6F88"/>
    <w:rsid w:val="00CF011F"/>
    <w:rsid w:val="00CF3998"/>
    <w:rsid w:val="00CF7242"/>
    <w:rsid w:val="00CF7281"/>
    <w:rsid w:val="00CF762F"/>
    <w:rsid w:val="00D045DD"/>
    <w:rsid w:val="00D04C46"/>
    <w:rsid w:val="00D0583B"/>
    <w:rsid w:val="00D0601C"/>
    <w:rsid w:val="00D0752B"/>
    <w:rsid w:val="00D15B75"/>
    <w:rsid w:val="00D179A3"/>
    <w:rsid w:val="00D24CD4"/>
    <w:rsid w:val="00D2655F"/>
    <w:rsid w:val="00D32354"/>
    <w:rsid w:val="00D331AA"/>
    <w:rsid w:val="00D346F0"/>
    <w:rsid w:val="00D36063"/>
    <w:rsid w:val="00D360E0"/>
    <w:rsid w:val="00D364D6"/>
    <w:rsid w:val="00D37673"/>
    <w:rsid w:val="00D37AE9"/>
    <w:rsid w:val="00D40405"/>
    <w:rsid w:val="00D4220E"/>
    <w:rsid w:val="00D42942"/>
    <w:rsid w:val="00D439A9"/>
    <w:rsid w:val="00D44926"/>
    <w:rsid w:val="00D47F82"/>
    <w:rsid w:val="00D51CF3"/>
    <w:rsid w:val="00D5269F"/>
    <w:rsid w:val="00D559F5"/>
    <w:rsid w:val="00D56A64"/>
    <w:rsid w:val="00D60860"/>
    <w:rsid w:val="00D60B33"/>
    <w:rsid w:val="00D63D44"/>
    <w:rsid w:val="00D64E73"/>
    <w:rsid w:val="00D65203"/>
    <w:rsid w:val="00D65D34"/>
    <w:rsid w:val="00D70547"/>
    <w:rsid w:val="00D71086"/>
    <w:rsid w:val="00D74051"/>
    <w:rsid w:val="00D75263"/>
    <w:rsid w:val="00D76908"/>
    <w:rsid w:val="00D77AAF"/>
    <w:rsid w:val="00D81B43"/>
    <w:rsid w:val="00D8232E"/>
    <w:rsid w:val="00D85F0B"/>
    <w:rsid w:val="00D86F4A"/>
    <w:rsid w:val="00D946EC"/>
    <w:rsid w:val="00D94928"/>
    <w:rsid w:val="00D958C5"/>
    <w:rsid w:val="00D96058"/>
    <w:rsid w:val="00DA16DE"/>
    <w:rsid w:val="00DA33EA"/>
    <w:rsid w:val="00DB048B"/>
    <w:rsid w:val="00DB0DDD"/>
    <w:rsid w:val="00DB3E82"/>
    <w:rsid w:val="00DB443F"/>
    <w:rsid w:val="00DB4B92"/>
    <w:rsid w:val="00DB58E6"/>
    <w:rsid w:val="00DB61D1"/>
    <w:rsid w:val="00DB6285"/>
    <w:rsid w:val="00DB70AA"/>
    <w:rsid w:val="00DC0160"/>
    <w:rsid w:val="00DC2115"/>
    <w:rsid w:val="00DC218A"/>
    <w:rsid w:val="00DC2DD3"/>
    <w:rsid w:val="00DC4052"/>
    <w:rsid w:val="00DC57E0"/>
    <w:rsid w:val="00DC71CE"/>
    <w:rsid w:val="00DD0409"/>
    <w:rsid w:val="00DD2004"/>
    <w:rsid w:val="00DD2072"/>
    <w:rsid w:val="00DD2404"/>
    <w:rsid w:val="00DD55E5"/>
    <w:rsid w:val="00DD6AF3"/>
    <w:rsid w:val="00DD75EA"/>
    <w:rsid w:val="00DE1588"/>
    <w:rsid w:val="00DE1960"/>
    <w:rsid w:val="00DE1FD1"/>
    <w:rsid w:val="00DE2899"/>
    <w:rsid w:val="00DE2CA6"/>
    <w:rsid w:val="00DE38C1"/>
    <w:rsid w:val="00DE3BCD"/>
    <w:rsid w:val="00DE3F86"/>
    <w:rsid w:val="00DE5828"/>
    <w:rsid w:val="00DF1939"/>
    <w:rsid w:val="00DF564F"/>
    <w:rsid w:val="00DF5F1C"/>
    <w:rsid w:val="00DF61B6"/>
    <w:rsid w:val="00DF6FCC"/>
    <w:rsid w:val="00E0073A"/>
    <w:rsid w:val="00E02EB3"/>
    <w:rsid w:val="00E030C1"/>
    <w:rsid w:val="00E0457F"/>
    <w:rsid w:val="00E045ED"/>
    <w:rsid w:val="00E06954"/>
    <w:rsid w:val="00E07D51"/>
    <w:rsid w:val="00E07D8B"/>
    <w:rsid w:val="00E115F6"/>
    <w:rsid w:val="00E12EC3"/>
    <w:rsid w:val="00E14630"/>
    <w:rsid w:val="00E16E51"/>
    <w:rsid w:val="00E20A28"/>
    <w:rsid w:val="00E224AD"/>
    <w:rsid w:val="00E25E7B"/>
    <w:rsid w:val="00E31058"/>
    <w:rsid w:val="00E321D5"/>
    <w:rsid w:val="00E32B07"/>
    <w:rsid w:val="00E32F33"/>
    <w:rsid w:val="00E33DCC"/>
    <w:rsid w:val="00E33F9C"/>
    <w:rsid w:val="00E37017"/>
    <w:rsid w:val="00E37114"/>
    <w:rsid w:val="00E461C1"/>
    <w:rsid w:val="00E4786B"/>
    <w:rsid w:val="00E50630"/>
    <w:rsid w:val="00E52477"/>
    <w:rsid w:val="00E5566A"/>
    <w:rsid w:val="00E55741"/>
    <w:rsid w:val="00E56F5C"/>
    <w:rsid w:val="00E571E1"/>
    <w:rsid w:val="00E608E8"/>
    <w:rsid w:val="00E62F9B"/>
    <w:rsid w:val="00E63D9F"/>
    <w:rsid w:val="00E652CF"/>
    <w:rsid w:val="00E660B5"/>
    <w:rsid w:val="00E66E2D"/>
    <w:rsid w:val="00E7043B"/>
    <w:rsid w:val="00E70C4B"/>
    <w:rsid w:val="00E732B0"/>
    <w:rsid w:val="00E752E4"/>
    <w:rsid w:val="00E76970"/>
    <w:rsid w:val="00E808F2"/>
    <w:rsid w:val="00E81CF4"/>
    <w:rsid w:val="00E82974"/>
    <w:rsid w:val="00E835DF"/>
    <w:rsid w:val="00E84A5B"/>
    <w:rsid w:val="00E86005"/>
    <w:rsid w:val="00E86DC0"/>
    <w:rsid w:val="00E86F8E"/>
    <w:rsid w:val="00E9006C"/>
    <w:rsid w:val="00E945AD"/>
    <w:rsid w:val="00E9563D"/>
    <w:rsid w:val="00E963EF"/>
    <w:rsid w:val="00E97C82"/>
    <w:rsid w:val="00EA3B4B"/>
    <w:rsid w:val="00EB0017"/>
    <w:rsid w:val="00EB0491"/>
    <w:rsid w:val="00EB1E9D"/>
    <w:rsid w:val="00EB23B4"/>
    <w:rsid w:val="00EB258B"/>
    <w:rsid w:val="00EB2753"/>
    <w:rsid w:val="00EB63C8"/>
    <w:rsid w:val="00EC1076"/>
    <w:rsid w:val="00EC1B06"/>
    <w:rsid w:val="00EC1F0B"/>
    <w:rsid w:val="00EC207B"/>
    <w:rsid w:val="00EC2552"/>
    <w:rsid w:val="00EC2AAC"/>
    <w:rsid w:val="00EC2DF2"/>
    <w:rsid w:val="00EC66AE"/>
    <w:rsid w:val="00EC7481"/>
    <w:rsid w:val="00ED3348"/>
    <w:rsid w:val="00ED5288"/>
    <w:rsid w:val="00ED5AE8"/>
    <w:rsid w:val="00ED6493"/>
    <w:rsid w:val="00ED6789"/>
    <w:rsid w:val="00ED68E3"/>
    <w:rsid w:val="00ED7C94"/>
    <w:rsid w:val="00EE11CB"/>
    <w:rsid w:val="00EE130F"/>
    <w:rsid w:val="00EE3A9C"/>
    <w:rsid w:val="00EE4DFA"/>
    <w:rsid w:val="00EE4FA3"/>
    <w:rsid w:val="00EE535D"/>
    <w:rsid w:val="00EE66A6"/>
    <w:rsid w:val="00EE6B6B"/>
    <w:rsid w:val="00EE718C"/>
    <w:rsid w:val="00EF0E35"/>
    <w:rsid w:val="00EF40A6"/>
    <w:rsid w:val="00EF539A"/>
    <w:rsid w:val="00F0044A"/>
    <w:rsid w:val="00F00620"/>
    <w:rsid w:val="00F00F41"/>
    <w:rsid w:val="00F01FDE"/>
    <w:rsid w:val="00F02528"/>
    <w:rsid w:val="00F03324"/>
    <w:rsid w:val="00F03A44"/>
    <w:rsid w:val="00F045F8"/>
    <w:rsid w:val="00F05A26"/>
    <w:rsid w:val="00F05E98"/>
    <w:rsid w:val="00F0722E"/>
    <w:rsid w:val="00F076B1"/>
    <w:rsid w:val="00F078D0"/>
    <w:rsid w:val="00F0793E"/>
    <w:rsid w:val="00F100CF"/>
    <w:rsid w:val="00F10E97"/>
    <w:rsid w:val="00F11211"/>
    <w:rsid w:val="00F1241F"/>
    <w:rsid w:val="00F13FB4"/>
    <w:rsid w:val="00F14B99"/>
    <w:rsid w:val="00F15002"/>
    <w:rsid w:val="00F15DD2"/>
    <w:rsid w:val="00F161B5"/>
    <w:rsid w:val="00F20862"/>
    <w:rsid w:val="00F20B87"/>
    <w:rsid w:val="00F21468"/>
    <w:rsid w:val="00F2440F"/>
    <w:rsid w:val="00F2509D"/>
    <w:rsid w:val="00F256F5"/>
    <w:rsid w:val="00F27EEC"/>
    <w:rsid w:val="00F30628"/>
    <w:rsid w:val="00F3070B"/>
    <w:rsid w:val="00F317A7"/>
    <w:rsid w:val="00F33425"/>
    <w:rsid w:val="00F35309"/>
    <w:rsid w:val="00F35976"/>
    <w:rsid w:val="00F3798C"/>
    <w:rsid w:val="00F37D12"/>
    <w:rsid w:val="00F40780"/>
    <w:rsid w:val="00F40D31"/>
    <w:rsid w:val="00F43A75"/>
    <w:rsid w:val="00F444DB"/>
    <w:rsid w:val="00F461C9"/>
    <w:rsid w:val="00F46DE8"/>
    <w:rsid w:val="00F475B5"/>
    <w:rsid w:val="00F50113"/>
    <w:rsid w:val="00F50456"/>
    <w:rsid w:val="00F51D98"/>
    <w:rsid w:val="00F522EB"/>
    <w:rsid w:val="00F5383D"/>
    <w:rsid w:val="00F57843"/>
    <w:rsid w:val="00F63970"/>
    <w:rsid w:val="00F64BE9"/>
    <w:rsid w:val="00F80D21"/>
    <w:rsid w:val="00F83514"/>
    <w:rsid w:val="00F8352A"/>
    <w:rsid w:val="00F86E95"/>
    <w:rsid w:val="00F90CFF"/>
    <w:rsid w:val="00F9222B"/>
    <w:rsid w:val="00F93050"/>
    <w:rsid w:val="00F94774"/>
    <w:rsid w:val="00F954A1"/>
    <w:rsid w:val="00F974D5"/>
    <w:rsid w:val="00FA4DD3"/>
    <w:rsid w:val="00FA4E34"/>
    <w:rsid w:val="00FB0386"/>
    <w:rsid w:val="00FB08A5"/>
    <w:rsid w:val="00FB1318"/>
    <w:rsid w:val="00FB3EA0"/>
    <w:rsid w:val="00FB7DCA"/>
    <w:rsid w:val="00FC0609"/>
    <w:rsid w:val="00FC2F81"/>
    <w:rsid w:val="00FC367D"/>
    <w:rsid w:val="00FC6057"/>
    <w:rsid w:val="00FC6D2B"/>
    <w:rsid w:val="00FD0CEB"/>
    <w:rsid w:val="00FE0EAE"/>
    <w:rsid w:val="00FE2337"/>
    <w:rsid w:val="00FE2B01"/>
    <w:rsid w:val="00FE362B"/>
    <w:rsid w:val="00FE67FA"/>
    <w:rsid w:val="00FF2396"/>
    <w:rsid w:val="00FF244D"/>
    <w:rsid w:val="00FF39B2"/>
    <w:rsid w:val="00FF3D86"/>
    <w:rsid w:val="00FF46E7"/>
    <w:rsid w:val="00FF5374"/>
    <w:rsid w:val="00FF54F2"/>
    <w:rsid w:val="00FF6B02"/>
    <w:rsid w:val="00FF6C09"/>
    <w:rsid w:val="00FF7BE3"/>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15:docId w15:val="{BD38B413-567E-4399-91BB-A6D3E2474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cs="Times New Roman" w:eastAsia="Times" w:hAnsi="Times"/>
        <w:lang w:bidi="ar-SA" w:eastAsia="fr-FR" w:val="fr-FR"/>
      </w:rPr>
    </w:rPrDefault>
    <w:pPrDefault/>
  </w:docDefaults>
  <w:latentStyles w:count="371" w:defLockedState="0" w:defQFormat="0" w:defSemiHidden="0" w:defUIPriority="0" w:defUnhideWhenUsed="0">
    <w:lsdException w:name="Normal" w:qFormat="1"/>
    <w:lsdException w:name="heading 1" w:qFormat="1"/>
    <w:lsdException w:name="heading 2" w:qFormat="1" w:uiPriority="9"/>
    <w:lsdException w:name="heading 3" w:qFormat="1" w:uiPriority="9"/>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DE5828"/>
    <w:pPr>
      <w:tabs>
        <w:tab w:pos="1440" w:val="left"/>
        <w:tab w:pos="4320" w:val="left"/>
      </w:tabs>
      <w:jc w:val="both"/>
    </w:pPr>
    <w:rPr>
      <w:rFonts w:ascii="Tahoma" w:cs="Tahoma" w:eastAsia="Times New Roman" w:hAnsi="Tahoma"/>
      <w:bCs/>
      <w:sz w:val="22"/>
      <w:szCs w:val="28"/>
    </w:rPr>
  </w:style>
  <w:style w:styleId="Titre1" w:type="paragraph">
    <w:name w:val="heading 1"/>
    <w:basedOn w:val="Titre"/>
    <w:next w:val="Normal"/>
    <w:qFormat/>
    <w:rsid w:val="00DE5828"/>
    <w:pPr>
      <w:outlineLvl w:val="0"/>
    </w:pPr>
  </w:style>
  <w:style w:styleId="Titre2" w:type="paragraph">
    <w:name w:val="heading 2"/>
    <w:aliases w:val="Chap,Chapitre"/>
    <w:basedOn w:val="Normal"/>
    <w:next w:val="Normal"/>
    <w:link w:val="Titre2Car"/>
    <w:autoRedefine/>
    <w:uiPriority w:val="9"/>
    <w:unhideWhenUsed/>
    <w:qFormat/>
    <w:rsid w:val="000A4267"/>
    <w:pPr>
      <w:keepNext/>
      <w:keepLines/>
      <w:numPr>
        <w:numId w:val="5"/>
      </w:numPr>
      <w:tabs>
        <w:tab w:pos="1440" w:val="clear"/>
        <w:tab w:pos="4320" w:val="clear"/>
      </w:tabs>
      <w:spacing w:line="276" w:lineRule="auto"/>
      <w:outlineLvl w:val="1"/>
    </w:pPr>
    <w:rPr>
      <w:b/>
      <w:smallCaps/>
      <w:color w:val="FFC000"/>
      <w:sz w:val="28"/>
    </w:rPr>
  </w:style>
  <w:style w:styleId="Titre3" w:type="paragraph">
    <w:name w:val="heading 3"/>
    <w:aliases w:val="Section,Sect"/>
    <w:basedOn w:val="Normal"/>
    <w:next w:val="Normal"/>
    <w:link w:val="Titre3Car"/>
    <w:autoRedefine/>
    <w:uiPriority w:val="9"/>
    <w:unhideWhenUsed/>
    <w:qFormat/>
    <w:rsid w:val="00C449E1"/>
    <w:pPr>
      <w:spacing w:before="200" w:line="271" w:lineRule="auto"/>
      <w:jc w:val="right"/>
      <w:outlineLvl w:val="2"/>
    </w:pPr>
    <w:rPr>
      <w:rFonts w:cs="Times New Roman"/>
      <w:i/>
      <w:iCs/>
      <w:spacing w:val="5"/>
      <w:szCs w:val="26"/>
    </w:rPr>
  </w:style>
  <w:style w:styleId="Titre4" w:type="paragraph">
    <w:name w:val="heading 4"/>
    <w:basedOn w:val="Normal"/>
    <w:next w:val="Normal"/>
    <w:link w:val="Titre4Car"/>
    <w:semiHidden/>
    <w:unhideWhenUsed/>
    <w:qFormat/>
    <w:rsid w:val="006B5BFE"/>
    <w:pPr>
      <w:keepNext/>
      <w:keepLines/>
      <w:spacing w:before="40"/>
      <w:outlineLvl w:val="3"/>
    </w:pPr>
    <w:rPr>
      <w:rFonts w:asciiTheme="majorHAnsi" w:cstheme="majorBidi" w:eastAsiaTheme="majorEastAsia" w:hAnsiTheme="majorHAnsi"/>
      <w:i/>
      <w:iCs/>
      <w:color w:themeColor="accent1" w:themeShade="BF" w:val="2E74B5"/>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pPr>
      <w:tabs>
        <w:tab w:pos="4536" w:val="center"/>
        <w:tab w:pos="9072" w:val="right"/>
      </w:tabs>
      <w:ind w:left="1701"/>
    </w:pPr>
    <w:rPr>
      <w:szCs w:val="22"/>
    </w:rPr>
  </w:style>
  <w:style w:styleId="Pieddepage" w:type="paragraph">
    <w:name w:val="footer"/>
    <w:basedOn w:val="Normal"/>
    <w:uiPriority w:val="99"/>
    <w:pPr>
      <w:tabs>
        <w:tab w:pos="4536" w:val="center"/>
        <w:tab w:pos="9072" w:val="right"/>
      </w:tabs>
      <w:ind w:left="1701"/>
      <w:jc w:val="right"/>
    </w:pPr>
    <w:rPr>
      <w:sz w:val="16"/>
      <w:szCs w:val="16"/>
    </w:rPr>
  </w:style>
  <w:style w:styleId="Numrodepage" w:type="character">
    <w:name w:val="page number"/>
    <w:rPr>
      <w:rFonts w:ascii="Tahoma" w:hAnsi="Tahoma"/>
      <w:sz w:val="16"/>
      <w:szCs w:val="16"/>
    </w:rPr>
  </w:style>
  <w:style w:customStyle="1" w:styleId="Date1" w:type="paragraph">
    <w:name w:val="Date1"/>
    <w:basedOn w:val="Normal"/>
    <w:next w:val="Normal"/>
    <w:pPr>
      <w:ind w:left="1701"/>
      <w:jc w:val="right"/>
    </w:pPr>
    <w:rPr>
      <w:sz w:val="36"/>
      <w:szCs w:val="36"/>
    </w:rPr>
  </w:style>
  <w:style w:customStyle="1" w:styleId="titredocument" w:type="paragraph">
    <w:name w:val="titre document"/>
    <w:basedOn w:val="Normal"/>
    <w:next w:val="Normal"/>
    <w:pPr>
      <w:ind w:left="4536"/>
    </w:pPr>
    <w:rPr>
      <w:caps/>
      <w:sz w:val="36"/>
      <w:szCs w:val="36"/>
    </w:rPr>
  </w:style>
  <w:style w:customStyle="1" w:styleId="soustitre" w:type="paragraph">
    <w:name w:val="sous titre"/>
    <w:basedOn w:val="Normal"/>
    <w:pPr>
      <w:ind w:left="1701"/>
    </w:pPr>
    <w:rPr>
      <w:b/>
      <w:bCs w:val="0"/>
      <w:sz w:val="28"/>
    </w:rPr>
  </w:style>
  <w:style w:customStyle="1" w:styleId="PieddepageCar" w:type="character">
    <w:name w:val="Pied de page Car"/>
    <w:uiPriority w:val="99"/>
    <w:rPr>
      <w:rFonts w:ascii="Tahoma" w:hAnsi="Tahoma"/>
      <w:noProof w:val="0"/>
      <w:sz w:val="16"/>
      <w:szCs w:val="16"/>
      <w:lang w:bidi="ar-SA" w:eastAsia="fr-FR" w:val="fr-FR"/>
    </w:rPr>
  </w:style>
  <w:style w:customStyle="1" w:styleId="Proposition" w:type="paragraph">
    <w:name w:val="Proposition"/>
    <w:basedOn w:val="Normal"/>
    <w:pPr>
      <w:numPr>
        <w:numId w:val="1"/>
      </w:numPr>
      <w:tabs>
        <w:tab w:pos="5670" w:val="left"/>
      </w:tabs>
    </w:pPr>
    <w:rPr>
      <w:i/>
      <w:iCs/>
      <w:szCs w:val="22"/>
    </w:rPr>
  </w:style>
  <w:style w:customStyle="1" w:styleId="Dcision" w:type="paragraph">
    <w:name w:val="Décision"/>
    <w:basedOn w:val="Normal"/>
    <w:pPr>
      <w:numPr>
        <w:numId w:val="2"/>
      </w:numPr>
      <w:tabs>
        <w:tab w:pos="2781" w:val="clear"/>
        <w:tab w:pos="2415" w:val="left"/>
      </w:tabs>
      <w:ind w:hanging="357" w:left="2415"/>
    </w:pPr>
    <w:rPr>
      <w:smallCaps/>
      <w:szCs w:val="22"/>
    </w:rPr>
  </w:style>
  <w:style w:styleId="Textedebulles" w:type="paragraph">
    <w:name w:val="Balloon Text"/>
    <w:basedOn w:val="Normal"/>
    <w:link w:val="TextedebullesCar"/>
    <w:rsid w:val="00770DEC"/>
    <w:rPr>
      <w:sz w:val="16"/>
      <w:szCs w:val="16"/>
    </w:rPr>
  </w:style>
  <w:style w:customStyle="1" w:styleId="Textenormal" w:type="paragraph">
    <w:name w:val="Texte normal"/>
    <w:basedOn w:val="Normal"/>
    <w:pPr>
      <w:ind w:left="1701"/>
    </w:pPr>
    <w:rPr>
      <w:szCs w:val="22"/>
    </w:rPr>
  </w:style>
  <w:style w:customStyle="1" w:styleId="TextedebullesCar" w:type="character">
    <w:name w:val="Texte de bulles Car"/>
    <w:link w:val="Textedebulles"/>
    <w:rsid w:val="00770DEC"/>
    <w:rPr>
      <w:rFonts w:ascii="Tahoma" w:cs="Tahoma" w:hAnsi="Tahoma"/>
      <w:sz w:val="16"/>
      <w:szCs w:val="16"/>
    </w:rPr>
  </w:style>
  <w:style w:styleId="Grilledutableau" w:type="table">
    <w:name w:val="Table Grid"/>
    <w:basedOn w:val="TableauNormal"/>
    <w:uiPriority w:val="59"/>
    <w:rsid w:val="00770D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itre2Car" w:type="character">
    <w:name w:val="Titre 2 Car"/>
    <w:aliases w:val="Chap Car,Chapitre Car"/>
    <w:link w:val="Titre2"/>
    <w:uiPriority w:val="9"/>
    <w:rsid w:val="000A4267"/>
    <w:rPr>
      <w:rFonts w:ascii="Tahoma" w:cs="Tahoma" w:eastAsia="Times New Roman" w:hAnsi="Tahoma"/>
      <w:b/>
      <w:bCs/>
      <w:smallCaps/>
      <w:color w:val="FFC000"/>
      <w:sz w:val="28"/>
      <w:szCs w:val="28"/>
    </w:rPr>
  </w:style>
  <w:style w:customStyle="1" w:styleId="Titre3Car" w:type="character">
    <w:name w:val="Titre 3 Car"/>
    <w:aliases w:val="Section Car,Sect Car"/>
    <w:link w:val="Titre3"/>
    <w:uiPriority w:val="9"/>
    <w:rsid w:val="00C449E1"/>
    <w:rPr>
      <w:rFonts w:ascii="Tahoma" w:eastAsia="Times New Roman" w:hAnsi="Tahoma"/>
      <w:bCs/>
      <w:i/>
      <w:iCs/>
      <w:spacing w:val="5"/>
      <w:sz w:val="22"/>
      <w:szCs w:val="26"/>
    </w:rPr>
  </w:style>
  <w:style w:styleId="Titre" w:type="paragraph">
    <w:name w:val="Title"/>
    <w:basedOn w:val="soustitre"/>
    <w:next w:val="Normal"/>
    <w:link w:val="TitreCar"/>
    <w:qFormat/>
    <w:rsid w:val="00AC01B2"/>
    <w:pPr>
      <w:ind w:left="0"/>
    </w:pPr>
    <w:rPr>
      <w:sz w:val="32"/>
    </w:rPr>
  </w:style>
  <w:style w:customStyle="1" w:styleId="TitreCar" w:type="character">
    <w:name w:val="Titre Car"/>
    <w:basedOn w:val="Policepardfaut"/>
    <w:link w:val="Titre"/>
    <w:rsid w:val="00AC01B2"/>
    <w:rPr>
      <w:rFonts w:ascii="Tahoma" w:cs="Tahoma" w:eastAsia="Times New Roman" w:hAnsi="Tahoma"/>
      <w:b/>
      <w:sz w:val="32"/>
      <w:szCs w:val="28"/>
    </w:rPr>
  </w:style>
  <w:style w:styleId="Paragraphedeliste" w:type="paragraph">
    <w:name w:val="List Paragraph"/>
    <w:basedOn w:val="Normal"/>
    <w:uiPriority w:val="34"/>
    <w:qFormat/>
    <w:rsid w:val="00DE5828"/>
    <w:pPr>
      <w:ind w:left="720"/>
      <w:contextualSpacing/>
    </w:pPr>
  </w:style>
  <w:style w:customStyle="1" w:styleId="Style1" w:type="paragraph">
    <w:name w:val="Style1"/>
    <w:basedOn w:val="Titre2"/>
    <w:link w:val="Style1Car"/>
    <w:qFormat/>
    <w:rsid w:val="005F0C53"/>
    <w:pPr>
      <w:jc w:val="left"/>
    </w:pPr>
    <w:rPr>
      <w:color w:val="auto"/>
    </w:rPr>
  </w:style>
  <w:style w:customStyle="1" w:styleId="Style1Car" w:type="character">
    <w:name w:val="Style1 Car"/>
    <w:basedOn w:val="Titre2Car"/>
    <w:link w:val="Style1"/>
    <w:rsid w:val="005F0C53"/>
    <w:rPr>
      <w:rFonts w:ascii="Tahoma" w:cs="Tahoma" w:eastAsia="Times New Roman" w:hAnsi="Tahoma"/>
      <w:b/>
      <w:bCs/>
      <w:smallCaps/>
      <w:color w:val="00B0F0"/>
      <w:sz w:val="28"/>
      <w:szCs w:val="28"/>
    </w:rPr>
  </w:style>
  <w:style w:styleId="Sansinterligne" w:type="paragraph">
    <w:name w:val="No Spacing"/>
    <w:autoRedefine/>
    <w:uiPriority w:val="1"/>
    <w:qFormat/>
    <w:rsid w:val="00AE7854"/>
    <w:pPr>
      <w:ind w:left="1416"/>
      <w:jc w:val="both"/>
    </w:pPr>
    <w:rPr>
      <w:rFonts w:ascii="Tahoma" w:eastAsia="Times New Roman" w:hAnsi="Tahoma"/>
      <w:sz w:val="22"/>
      <w:szCs w:val="24"/>
    </w:rPr>
  </w:style>
  <w:style w:styleId="Notedebasdepage" w:type="paragraph">
    <w:name w:val="footnote text"/>
    <w:basedOn w:val="Normal"/>
    <w:link w:val="NotedebasdepageCar"/>
    <w:rsid w:val="00AE1C6E"/>
    <w:pPr>
      <w:tabs>
        <w:tab w:pos="1440" w:val="clear"/>
        <w:tab w:pos="4320" w:val="clear"/>
      </w:tabs>
      <w:jc w:val="left"/>
    </w:pPr>
    <w:rPr>
      <w:rFonts w:ascii="Times New Roman" w:cs="Times New Roman" w:hAnsi="Times New Roman"/>
      <w:bCs w:val="0"/>
      <w:sz w:val="20"/>
      <w:szCs w:val="20"/>
    </w:rPr>
  </w:style>
  <w:style w:customStyle="1" w:styleId="NotedebasdepageCar" w:type="character">
    <w:name w:val="Note de bas de page Car"/>
    <w:basedOn w:val="Policepardfaut"/>
    <w:link w:val="Notedebasdepage"/>
    <w:rsid w:val="00AE1C6E"/>
    <w:rPr>
      <w:rFonts w:ascii="Times New Roman" w:eastAsia="Times New Roman" w:hAnsi="Times New Roman"/>
    </w:rPr>
  </w:style>
  <w:style w:styleId="Appelnotedebasdep" w:type="character">
    <w:name w:val="footnote reference"/>
    <w:uiPriority w:val="99"/>
    <w:rsid w:val="00AE1C6E"/>
    <w:rPr>
      <w:vertAlign w:val="superscript"/>
    </w:rPr>
  </w:style>
  <w:style w:styleId="En-ttedetabledesmatires" w:type="paragraph">
    <w:name w:val="TOC Heading"/>
    <w:basedOn w:val="Titre1"/>
    <w:next w:val="Normal"/>
    <w:uiPriority w:val="39"/>
    <w:unhideWhenUsed/>
    <w:qFormat/>
    <w:rsid w:val="002A7E5E"/>
    <w:pPr>
      <w:keepNext/>
      <w:keepLines/>
      <w:tabs>
        <w:tab w:pos="1440" w:val="clear"/>
        <w:tab w:pos="4320" w:val="clear"/>
      </w:tabs>
      <w:spacing w:before="240" w:line="259" w:lineRule="auto"/>
      <w:jc w:val="left"/>
      <w:outlineLvl w:val="9"/>
    </w:pPr>
    <w:rPr>
      <w:rFonts w:asciiTheme="majorHAnsi" w:cstheme="majorBidi" w:eastAsiaTheme="majorEastAsia" w:hAnsiTheme="majorHAnsi"/>
      <w:b w:val="0"/>
      <w:color w:themeColor="accent1" w:themeShade="BF" w:val="2E74B5"/>
      <w:szCs w:val="32"/>
    </w:rPr>
  </w:style>
  <w:style w:styleId="TM2" w:type="paragraph">
    <w:name w:val="toc 2"/>
    <w:basedOn w:val="Normal"/>
    <w:next w:val="Normal"/>
    <w:autoRedefine/>
    <w:uiPriority w:val="39"/>
    <w:unhideWhenUsed/>
    <w:rsid w:val="002A7E5E"/>
    <w:pPr>
      <w:tabs>
        <w:tab w:pos="1440" w:val="clear"/>
        <w:tab w:pos="4320" w:val="clear"/>
      </w:tabs>
      <w:spacing w:after="100" w:line="259" w:lineRule="auto"/>
      <w:ind w:left="220"/>
      <w:jc w:val="left"/>
    </w:pPr>
    <w:rPr>
      <w:rFonts w:asciiTheme="minorHAnsi" w:cs="Times New Roman" w:eastAsiaTheme="minorEastAsia" w:hAnsiTheme="minorHAnsi"/>
      <w:bCs w:val="0"/>
      <w:szCs w:val="22"/>
    </w:rPr>
  </w:style>
  <w:style w:styleId="TM1" w:type="paragraph">
    <w:name w:val="toc 1"/>
    <w:basedOn w:val="Normal"/>
    <w:next w:val="Normal"/>
    <w:autoRedefine/>
    <w:uiPriority w:val="39"/>
    <w:unhideWhenUsed/>
    <w:rsid w:val="00D42942"/>
    <w:pPr>
      <w:tabs>
        <w:tab w:pos="1440" w:val="clear"/>
        <w:tab w:pos="4320" w:val="clear"/>
        <w:tab w:pos="9628" w:val="right"/>
      </w:tabs>
      <w:spacing w:line="259" w:lineRule="auto"/>
      <w:jc w:val="left"/>
    </w:pPr>
    <w:rPr>
      <w:rFonts w:asciiTheme="minorHAnsi" w:cs="Times New Roman" w:eastAsiaTheme="minorEastAsia" w:hAnsiTheme="minorHAnsi"/>
      <w:b/>
      <w:bCs w:val="0"/>
      <w:noProof/>
      <w:szCs w:val="22"/>
    </w:rPr>
  </w:style>
  <w:style w:styleId="TM3" w:type="paragraph">
    <w:name w:val="toc 3"/>
    <w:basedOn w:val="Normal"/>
    <w:next w:val="Normal"/>
    <w:autoRedefine/>
    <w:uiPriority w:val="39"/>
    <w:unhideWhenUsed/>
    <w:rsid w:val="002A7E5E"/>
    <w:pPr>
      <w:tabs>
        <w:tab w:pos="1440" w:val="clear"/>
        <w:tab w:pos="4320" w:val="clear"/>
      </w:tabs>
      <w:spacing w:after="100" w:line="259" w:lineRule="auto"/>
      <w:ind w:left="440"/>
      <w:jc w:val="left"/>
    </w:pPr>
    <w:rPr>
      <w:rFonts w:asciiTheme="minorHAnsi" w:cs="Times New Roman" w:eastAsiaTheme="minorEastAsia" w:hAnsiTheme="minorHAnsi"/>
      <w:bCs w:val="0"/>
      <w:szCs w:val="22"/>
    </w:rPr>
  </w:style>
  <w:style w:styleId="TM4" w:type="paragraph">
    <w:name w:val="toc 4"/>
    <w:basedOn w:val="Normal"/>
    <w:next w:val="Normal"/>
    <w:autoRedefine/>
    <w:uiPriority w:val="39"/>
    <w:unhideWhenUsed/>
    <w:rsid w:val="002A7E5E"/>
    <w:pPr>
      <w:tabs>
        <w:tab w:pos="1440" w:val="clear"/>
        <w:tab w:pos="4320" w:val="clear"/>
      </w:tabs>
      <w:spacing w:after="100" w:line="259" w:lineRule="auto"/>
      <w:ind w:left="660"/>
      <w:jc w:val="left"/>
    </w:pPr>
    <w:rPr>
      <w:rFonts w:asciiTheme="minorHAnsi" w:cstheme="minorBidi" w:eastAsiaTheme="minorEastAsia" w:hAnsiTheme="minorHAnsi"/>
      <w:bCs w:val="0"/>
      <w:szCs w:val="22"/>
    </w:rPr>
  </w:style>
  <w:style w:styleId="TM5" w:type="paragraph">
    <w:name w:val="toc 5"/>
    <w:basedOn w:val="Normal"/>
    <w:next w:val="Normal"/>
    <w:autoRedefine/>
    <w:uiPriority w:val="39"/>
    <w:unhideWhenUsed/>
    <w:rsid w:val="002A7E5E"/>
    <w:pPr>
      <w:tabs>
        <w:tab w:pos="1440" w:val="clear"/>
        <w:tab w:pos="4320" w:val="clear"/>
      </w:tabs>
      <w:spacing w:after="100" w:line="259" w:lineRule="auto"/>
      <w:ind w:left="880"/>
      <w:jc w:val="left"/>
    </w:pPr>
    <w:rPr>
      <w:rFonts w:asciiTheme="minorHAnsi" w:cstheme="minorBidi" w:eastAsiaTheme="minorEastAsia" w:hAnsiTheme="minorHAnsi"/>
      <w:bCs w:val="0"/>
      <w:szCs w:val="22"/>
    </w:rPr>
  </w:style>
  <w:style w:styleId="TM6" w:type="paragraph">
    <w:name w:val="toc 6"/>
    <w:basedOn w:val="Normal"/>
    <w:next w:val="Normal"/>
    <w:autoRedefine/>
    <w:uiPriority w:val="39"/>
    <w:unhideWhenUsed/>
    <w:rsid w:val="002A7E5E"/>
    <w:pPr>
      <w:tabs>
        <w:tab w:pos="1440" w:val="clear"/>
        <w:tab w:pos="4320" w:val="clear"/>
      </w:tabs>
      <w:spacing w:after="100" w:line="259" w:lineRule="auto"/>
      <w:ind w:left="1100"/>
      <w:jc w:val="left"/>
    </w:pPr>
    <w:rPr>
      <w:rFonts w:asciiTheme="minorHAnsi" w:cstheme="minorBidi" w:eastAsiaTheme="minorEastAsia" w:hAnsiTheme="minorHAnsi"/>
      <w:bCs w:val="0"/>
      <w:szCs w:val="22"/>
    </w:rPr>
  </w:style>
  <w:style w:styleId="TM7" w:type="paragraph">
    <w:name w:val="toc 7"/>
    <w:basedOn w:val="Normal"/>
    <w:next w:val="Normal"/>
    <w:autoRedefine/>
    <w:uiPriority w:val="39"/>
    <w:unhideWhenUsed/>
    <w:rsid w:val="002A7E5E"/>
    <w:pPr>
      <w:tabs>
        <w:tab w:pos="1440" w:val="clear"/>
        <w:tab w:pos="4320" w:val="clear"/>
      </w:tabs>
      <w:spacing w:after="100" w:line="259" w:lineRule="auto"/>
      <w:ind w:left="1320"/>
      <w:jc w:val="left"/>
    </w:pPr>
    <w:rPr>
      <w:rFonts w:asciiTheme="minorHAnsi" w:cstheme="minorBidi" w:eastAsiaTheme="minorEastAsia" w:hAnsiTheme="minorHAnsi"/>
      <w:bCs w:val="0"/>
      <w:szCs w:val="22"/>
    </w:rPr>
  </w:style>
  <w:style w:styleId="TM8" w:type="paragraph">
    <w:name w:val="toc 8"/>
    <w:basedOn w:val="Normal"/>
    <w:next w:val="Normal"/>
    <w:autoRedefine/>
    <w:uiPriority w:val="39"/>
    <w:unhideWhenUsed/>
    <w:rsid w:val="002A7E5E"/>
    <w:pPr>
      <w:tabs>
        <w:tab w:pos="1440" w:val="clear"/>
        <w:tab w:pos="4320" w:val="clear"/>
      </w:tabs>
      <w:spacing w:after="100" w:line="259" w:lineRule="auto"/>
      <w:ind w:left="1540"/>
      <w:jc w:val="left"/>
    </w:pPr>
    <w:rPr>
      <w:rFonts w:asciiTheme="minorHAnsi" w:cstheme="minorBidi" w:eastAsiaTheme="minorEastAsia" w:hAnsiTheme="minorHAnsi"/>
      <w:bCs w:val="0"/>
      <w:szCs w:val="22"/>
    </w:rPr>
  </w:style>
  <w:style w:styleId="TM9" w:type="paragraph">
    <w:name w:val="toc 9"/>
    <w:basedOn w:val="Normal"/>
    <w:next w:val="Normal"/>
    <w:autoRedefine/>
    <w:uiPriority w:val="39"/>
    <w:unhideWhenUsed/>
    <w:rsid w:val="002A7E5E"/>
    <w:pPr>
      <w:tabs>
        <w:tab w:pos="1440" w:val="clear"/>
        <w:tab w:pos="4320" w:val="clear"/>
      </w:tabs>
      <w:spacing w:after="100" w:line="259" w:lineRule="auto"/>
      <w:ind w:left="1760"/>
      <w:jc w:val="left"/>
    </w:pPr>
    <w:rPr>
      <w:rFonts w:asciiTheme="minorHAnsi" w:cstheme="minorBidi" w:eastAsiaTheme="minorEastAsia" w:hAnsiTheme="minorHAnsi"/>
      <w:bCs w:val="0"/>
      <w:szCs w:val="22"/>
    </w:rPr>
  </w:style>
  <w:style w:styleId="Lienhypertexte" w:type="character">
    <w:name w:val="Hyperlink"/>
    <w:basedOn w:val="Policepardfaut"/>
    <w:uiPriority w:val="99"/>
    <w:unhideWhenUsed/>
    <w:rsid w:val="002A7E5E"/>
    <w:rPr>
      <w:color w:themeColor="hyperlink" w:val="0563C1"/>
      <w:u w:val="single"/>
    </w:rPr>
  </w:style>
  <w:style w:styleId="NormalWeb" w:type="paragraph">
    <w:name w:val="Normal (Web)"/>
    <w:basedOn w:val="Normal"/>
    <w:uiPriority w:val="99"/>
    <w:unhideWhenUsed/>
    <w:rsid w:val="005D3398"/>
    <w:pPr>
      <w:tabs>
        <w:tab w:pos="1440" w:val="clear"/>
        <w:tab w:pos="4320" w:val="clear"/>
      </w:tabs>
      <w:spacing w:after="100" w:afterAutospacing="1" w:before="100" w:beforeAutospacing="1"/>
      <w:jc w:val="left"/>
    </w:pPr>
    <w:rPr>
      <w:rFonts w:ascii="Times New Roman" w:cs="Times New Roman" w:hAnsi="Times New Roman"/>
      <w:bCs w:val="0"/>
      <w:sz w:val="24"/>
      <w:szCs w:val="24"/>
    </w:rPr>
  </w:style>
  <w:style w:styleId="Marquedecommentaire" w:type="character">
    <w:name w:val="annotation reference"/>
    <w:basedOn w:val="Policepardfaut"/>
    <w:uiPriority w:val="99"/>
    <w:rsid w:val="008907A4"/>
    <w:rPr>
      <w:sz w:val="18"/>
      <w:szCs w:val="18"/>
    </w:rPr>
  </w:style>
  <w:style w:styleId="Commentaire" w:type="paragraph">
    <w:name w:val="annotation text"/>
    <w:basedOn w:val="Normal"/>
    <w:link w:val="CommentaireCar"/>
    <w:uiPriority w:val="99"/>
    <w:rsid w:val="008907A4"/>
    <w:rPr>
      <w:sz w:val="24"/>
      <w:szCs w:val="24"/>
    </w:rPr>
  </w:style>
  <w:style w:customStyle="1" w:styleId="CommentaireCar" w:type="character">
    <w:name w:val="Commentaire Car"/>
    <w:basedOn w:val="Policepardfaut"/>
    <w:link w:val="Commentaire"/>
    <w:uiPriority w:val="99"/>
    <w:rsid w:val="008907A4"/>
    <w:rPr>
      <w:rFonts w:ascii="Tahoma" w:cs="Tahoma" w:eastAsia="Times New Roman" w:hAnsi="Tahoma"/>
      <w:bCs/>
      <w:sz w:val="24"/>
      <w:szCs w:val="24"/>
    </w:rPr>
  </w:style>
  <w:style w:customStyle="1" w:styleId="highlight" w:type="character">
    <w:name w:val="highlight"/>
    <w:basedOn w:val="Policepardfaut"/>
    <w:rsid w:val="00E70C4B"/>
  </w:style>
  <w:style w:customStyle="1" w:styleId="d1" w:type="paragraph">
    <w:name w:val="d1"/>
    <w:basedOn w:val="Normal"/>
    <w:rsid w:val="009305A6"/>
    <w:pPr>
      <w:tabs>
        <w:tab w:pos="1440" w:val="clear"/>
        <w:tab w:pos="4320" w:val="clear"/>
      </w:tabs>
      <w:spacing w:after="100" w:afterAutospacing="1" w:before="100" w:beforeAutospacing="1"/>
      <w:jc w:val="left"/>
    </w:pPr>
    <w:rPr>
      <w:rFonts w:ascii="Times New Roman" w:cs="Times New Roman" w:hAnsi="Times New Roman"/>
      <w:bCs w:val="0"/>
      <w:sz w:val="24"/>
      <w:szCs w:val="24"/>
    </w:rPr>
  </w:style>
  <w:style w:styleId="Accentuation" w:type="character">
    <w:name w:val="Emphasis"/>
    <w:basedOn w:val="Policepardfaut"/>
    <w:uiPriority w:val="20"/>
    <w:qFormat/>
    <w:rsid w:val="009305A6"/>
    <w:rPr>
      <w:i/>
      <w:iCs/>
    </w:rPr>
  </w:style>
  <w:style w:customStyle="1" w:styleId="pc" w:type="character">
    <w:name w:val="pc"/>
    <w:basedOn w:val="Policepardfaut"/>
    <w:rsid w:val="009305A6"/>
  </w:style>
  <w:style w:styleId="lev" w:type="character">
    <w:name w:val="Strong"/>
    <w:basedOn w:val="Policepardfaut"/>
    <w:uiPriority w:val="22"/>
    <w:qFormat/>
    <w:rsid w:val="00D045DD"/>
    <w:rPr>
      <w:b/>
      <w:bCs/>
    </w:rPr>
  </w:style>
  <w:style w:styleId="Objetducommentaire" w:type="paragraph">
    <w:name w:val="annotation subject"/>
    <w:basedOn w:val="Commentaire"/>
    <w:next w:val="Commentaire"/>
    <w:link w:val="ObjetducommentaireCar"/>
    <w:semiHidden/>
    <w:unhideWhenUsed/>
    <w:rsid w:val="002D7CB7"/>
    <w:rPr>
      <w:b/>
      <w:sz w:val="20"/>
      <w:szCs w:val="20"/>
    </w:rPr>
  </w:style>
  <w:style w:customStyle="1" w:styleId="ObjetducommentaireCar" w:type="character">
    <w:name w:val="Objet du commentaire Car"/>
    <w:basedOn w:val="CommentaireCar"/>
    <w:link w:val="Objetducommentaire"/>
    <w:semiHidden/>
    <w:rsid w:val="002D7CB7"/>
    <w:rPr>
      <w:rFonts w:ascii="Tahoma" w:cs="Tahoma" w:eastAsia="Times New Roman" w:hAnsi="Tahoma"/>
      <w:b/>
      <w:bCs/>
      <w:sz w:val="24"/>
      <w:szCs w:val="24"/>
    </w:rPr>
  </w:style>
  <w:style w:customStyle="1" w:styleId="caps" w:type="character">
    <w:name w:val="caps"/>
    <w:basedOn w:val="Policepardfaut"/>
    <w:rsid w:val="000E4F4D"/>
  </w:style>
  <w:style w:customStyle="1" w:styleId="d3" w:type="paragraph">
    <w:name w:val="d3"/>
    <w:basedOn w:val="Normal"/>
    <w:rsid w:val="008202EE"/>
    <w:pPr>
      <w:tabs>
        <w:tab w:pos="1440" w:val="clear"/>
        <w:tab w:pos="4320" w:val="clear"/>
      </w:tabs>
      <w:spacing w:after="100" w:afterAutospacing="1" w:before="100" w:beforeAutospacing="1"/>
      <w:jc w:val="left"/>
    </w:pPr>
    <w:rPr>
      <w:rFonts w:ascii="Times New Roman" w:cs="Times New Roman" w:hAnsi="Times New Roman"/>
      <w:bCs w:val="0"/>
      <w:sz w:val="24"/>
      <w:szCs w:val="24"/>
    </w:rPr>
  </w:style>
  <w:style w:styleId="Lienhypertextesuivivisit" w:type="character">
    <w:name w:val="FollowedHyperlink"/>
    <w:basedOn w:val="Policepardfaut"/>
    <w:semiHidden/>
    <w:unhideWhenUsed/>
    <w:rsid w:val="00E86F8E"/>
    <w:rPr>
      <w:color w:themeColor="followedHyperlink" w:val="954F72"/>
      <w:u w:val="single"/>
    </w:rPr>
  </w:style>
  <w:style w:styleId="Sous-titre" w:type="paragraph">
    <w:name w:val="Subtitle"/>
    <w:basedOn w:val="Normal"/>
    <w:next w:val="Normal"/>
    <w:link w:val="Sous-titreCar"/>
    <w:qFormat/>
    <w:rsid w:val="00364728"/>
    <w:pPr>
      <w:numPr>
        <w:ilvl w:val="1"/>
      </w:numPr>
    </w:pPr>
    <w:rPr>
      <w:rFonts w:asciiTheme="majorHAnsi" w:cstheme="majorBidi" w:eastAsiaTheme="majorEastAsia" w:hAnsiTheme="majorHAnsi"/>
      <w:i/>
      <w:iCs/>
      <w:color w:themeColor="accent1" w:val="5B9BD5"/>
      <w:spacing w:val="15"/>
      <w:sz w:val="24"/>
      <w:szCs w:val="24"/>
    </w:rPr>
  </w:style>
  <w:style w:customStyle="1" w:styleId="Sous-titreCar" w:type="character">
    <w:name w:val="Sous-titre Car"/>
    <w:basedOn w:val="Policepardfaut"/>
    <w:link w:val="Sous-titre"/>
    <w:rsid w:val="00364728"/>
    <w:rPr>
      <w:rFonts w:asciiTheme="majorHAnsi" w:cstheme="majorBidi" w:eastAsiaTheme="majorEastAsia" w:hAnsiTheme="majorHAnsi"/>
      <w:bCs/>
      <w:i/>
      <w:iCs/>
      <w:color w:themeColor="accent1" w:val="5B9BD5"/>
      <w:spacing w:val="15"/>
      <w:sz w:val="24"/>
      <w:szCs w:val="24"/>
    </w:rPr>
  </w:style>
  <w:style w:customStyle="1" w:styleId="Default" w:type="paragraph">
    <w:name w:val="Default"/>
    <w:rsid w:val="00364728"/>
    <w:pPr>
      <w:autoSpaceDE w:val="0"/>
      <w:autoSpaceDN w:val="0"/>
      <w:adjustRightInd w:val="0"/>
    </w:pPr>
    <w:rPr>
      <w:rFonts w:ascii="Arial" w:cs="Arial" w:hAnsi="Arial"/>
      <w:color w:val="000000"/>
      <w:sz w:val="24"/>
      <w:szCs w:val="24"/>
    </w:rPr>
  </w:style>
  <w:style w:customStyle="1" w:styleId="Titre4Car" w:type="character">
    <w:name w:val="Titre 4 Car"/>
    <w:basedOn w:val="Policepardfaut"/>
    <w:link w:val="Titre4"/>
    <w:semiHidden/>
    <w:rsid w:val="006B5BFE"/>
    <w:rPr>
      <w:rFonts w:asciiTheme="majorHAnsi" w:cstheme="majorBidi" w:eastAsiaTheme="majorEastAsia" w:hAnsiTheme="majorHAnsi"/>
      <w:bCs/>
      <w:i/>
      <w:iCs/>
      <w:color w:themeColor="accent1" w:themeShade="BF" w:val="2E74B5"/>
      <w:sz w:val="22"/>
      <w:szCs w:val="28"/>
    </w:rPr>
  </w:style>
  <w:style w:customStyle="1" w:styleId="En-tteCar" w:type="character">
    <w:name w:val="En-tête Car"/>
    <w:basedOn w:val="Policepardfaut"/>
    <w:link w:val="En-tte"/>
    <w:rsid w:val="00D42942"/>
    <w:rPr>
      <w:rFonts w:ascii="Tahoma" w:cs="Tahoma" w:eastAsia="Times New Roman" w:hAnsi="Tahoma"/>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2882">
      <w:bodyDiv w:val="1"/>
      <w:marLeft w:val="0"/>
      <w:marRight w:val="0"/>
      <w:marTop w:val="0"/>
      <w:marBottom w:val="0"/>
      <w:divBdr>
        <w:top w:val="none" w:sz="0" w:space="0" w:color="auto"/>
        <w:left w:val="none" w:sz="0" w:space="0" w:color="auto"/>
        <w:bottom w:val="none" w:sz="0" w:space="0" w:color="auto"/>
        <w:right w:val="none" w:sz="0" w:space="0" w:color="auto"/>
      </w:divBdr>
      <w:divsChild>
        <w:div w:id="1238783618">
          <w:marLeft w:val="0"/>
          <w:marRight w:val="0"/>
          <w:marTop w:val="0"/>
          <w:marBottom w:val="0"/>
          <w:divBdr>
            <w:top w:val="none" w:sz="0" w:space="0" w:color="auto"/>
            <w:left w:val="none" w:sz="0" w:space="0" w:color="auto"/>
            <w:bottom w:val="none" w:sz="0" w:space="0" w:color="auto"/>
            <w:right w:val="none" w:sz="0" w:space="0" w:color="auto"/>
          </w:divBdr>
        </w:div>
        <w:div w:id="1782146539">
          <w:marLeft w:val="0"/>
          <w:marRight w:val="0"/>
          <w:marTop w:val="0"/>
          <w:marBottom w:val="0"/>
          <w:divBdr>
            <w:top w:val="none" w:sz="0" w:space="0" w:color="auto"/>
            <w:left w:val="none" w:sz="0" w:space="0" w:color="auto"/>
            <w:bottom w:val="none" w:sz="0" w:space="0" w:color="auto"/>
            <w:right w:val="none" w:sz="0" w:space="0" w:color="auto"/>
          </w:divBdr>
        </w:div>
        <w:div w:id="1839271115">
          <w:marLeft w:val="0"/>
          <w:marRight w:val="0"/>
          <w:marTop w:val="0"/>
          <w:marBottom w:val="0"/>
          <w:divBdr>
            <w:top w:val="none" w:sz="0" w:space="0" w:color="auto"/>
            <w:left w:val="none" w:sz="0" w:space="0" w:color="auto"/>
            <w:bottom w:val="none" w:sz="0" w:space="0" w:color="auto"/>
            <w:right w:val="none" w:sz="0" w:space="0" w:color="auto"/>
          </w:divBdr>
        </w:div>
      </w:divsChild>
    </w:div>
    <w:div w:id="43407792">
      <w:bodyDiv w:val="1"/>
      <w:marLeft w:val="0"/>
      <w:marRight w:val="0"/>
      <w:marTop w:val="0"/>
      <w:marBottom w:val="0"/>
      <w:divBdr>
        <w:top w:val="none" w:sz="0" w:space="0" w:color="auto"/>
        <w:left w:val="none" w:sz="0" w:space="0" w:color="auto"/>
        <w:bottom w:val="none" w:sz="0" w:space="0" w:color="auto"/>
        <w:right w:val="none" w:sz="0" w:space="0" w:color="auto"/>
      </w:divBdr>
      <w:divsChild>
        <w:div w:id="669601047">
          <w:marLeft w:val="0"/>
          <w:marRight w:val="0"/>
          <w:marTop w:val="0"/>
          <w:marBottom w:val="0"/>
          <w:divBdr>
            <w:top w:val="none" w:sz="0" w:space="0" w:color="auto"/>
            <w:left w:val="none" w:sz="0" w:space="0" w:color="auto"/>
            <w:bottom w:val="none" w:sz="0" w:space="0" w:color="auto"/>
            <w:right w:val="none" w:sz="0" w:space="0" w:color="auto"/>
          </w:divBdr>
          <w:divsChild>
            <w:div w:id="1059787528">
              <w:marLeft w:val="0"/>
              <w:marRight w:val="0"/>
              <w:marTop w:val="0"/>
              <w:marBottom w:val="0"/>
              <w:divBdr>
                <w:top w:val="none" w:sz="0" w:space="0" w:color="auto"/>
                <w:left w:val="none" w:sz="0" w:space="0" w:color="auto"/>
                <w:bottom w:val="none" w:sz="0" w:space="0" w:color="auto"/>
                <w:right w:val="none" w:sz="0" w:space="0" w:color="auto"/>
              </w:divBdr>
            </w:div>
            <w:div w:id="1561751411">
              <w:marLeft w:val="0"/>
              <w:marRight w:val="0"/>
              <w:marTop w:val="0"/>
              <w:marBottom w:val="0"/>
              <w:divBdr>
                <w:top w:val="none" w:sz="0" w:space="0" w:color="auto"/>
                <w:left w:val="none" w:sz="0" w:space="0" w:color="auto"/>
                <w:bottom w:val="none" w:sz="0" w:space="0" w:color="auto"/>
                <w:right w:val="none" w:sz="0" w:space="0" w:color="auto"/>
              </w:divBdr>
            </w:div>
            <w:div w:id="2096509201">
              <w:marLeft w:val="0"/>
              <w:marRight w:val="0"/>
              <w:marTop w:val="0"/>
              <w:marBottom w:val="0"/>
              <w:divBdr>
                <w:top w:val="none" w:sz="0" w:space="0" w:color="auto"/>
                <w:left w:val="none" w:sz="0" w:space="0" w:color="auto"/>
                <w:bottom w:val="none" w:sz="0" w:space="0" w:color="auto"/>
                <w:right w:val="none" w:sz="0" w:space="0" w:color="auto"/>
              </w:divBdr>
            </w:div>
          </w:divsChild>
        </w:div>
        <w:div w:id="1456018286">
          <w:marLeft w:val="0"/>
          <w:marRight w:val="0"/>
          <w:marTop w:val="0"/>
          <w:marBottom w:val="0"/>
          <w:divBdr>
            <w:top w:val="none" w:sz="0" w:space="0" w:color="auto"/>
            <w:left w:val="none" w:sz="0" w:space="0" w:color="auto"/>
            <w:bottom w:val="none" w:sz="0" w:space="0" w:color="auto"/>
            <w:right w:val="none" w:sz="0" w:space="0" w:color="auto"/>
          </w:divBdr>
          <w:divsChild>
            <w:div w:id="863976908">
              <w:marLeft w:val="0"/>
              <w:marRight w:val="0"/>
              <w:marTop w:val="0"/>
              <w:marBottom w:val="0"/>
              <w:divBdr>
                <w:top w:val="none" w:sz="0" w:space="0" w:color="auto"/>
                <w:left w:val="none" w:sz="0" w:space="0" w:color="auto"/>
                <w:bottom w:val="none" w:sz="0" w:space="0" w:color="auto"/>
                <w:right w:val="none" w:sz="0" w:space="0" w:color="auto"/>
              </w:divBdr>
            </w:div>
            <w:div w:id="913003809">
              <w:marLeft w:val="0"/>
              <w:marRight w:val="0"/>
              <w:marTop w:val="0"/>
              <w:marBottom w:val="0"/>
              <w:divBdr>
                <w:top w:val="none" w:sz="0" w:space="0" w:color="auto"/>
                <w:left w:val="none" w:sz="0" w:space="0" w:color="auto"/>
                <w:bottom w:val="none" w:sz="0" w:space="0" w:color="auto"/>
                <w:right w:val="none" w:sz="0" w:space="0" w:color="auto"/>
              </w:divBdr>
            </w:div>
            <w:div w:id="1697195866">
              <w:marLeft w:val="0"/>
              <w:marRight w:val="0"/>
              <w:marTop w:val="0"/>
              <w:marBottom w:val="0"/>
              <w:divBdr>
                <w:top w:val="none" w:sz="0" w:space="0" w:color="auto"/>
                <w:left w:val="none" w:sz="0" w:space="0" w:color="auto"/>
                <w:bottom w:val="none" w:sz="0" w:space="0" w:color="auto"/>
                <w:right w:val="none" w:sz="0" w:space="0" w:color="auto"/>
              </w:divBdr>
            </w:div>
          </w:divsChild>
        </w:div>
        <w:div w:id="1970546704">
          <w:marLeft w:val="0"/>
          <w:marRight w:val="0"/>
          <w:marTop w:val="0"/>
          <w:marBottom w:val="0"/>
          <w:divBdr>
            <w:top w:val="none" w:sz="0" w:space="0" w:color="auto"/>
            <w:left w:val="none" w:sz="0" w:space="0" w:color="auto"/>
            <w:bottom w:val="none" w:sz="0" w:space="0" w:color="auto"/>
            <w:right w:val="none" w:sz="0" w:space="0" w:color="auto"/>
          </w:divBdr>
          <w:divsChild>
            <w:div w:id="11344694">
              <w:marLeft w:val="0"/>
              <w:marRight w:val="0"/>
              <w:marTop w:val="0"/>
              <w:marBottom w:val="0"/>
              <w:divBdr>
                <w:top w:val="none" w:sz="0" w:space="0" w:color="auto"/>
                <w:left w:val="none" w:sz="0" w:space="0" w:color="auto"/>
                <w:bottom w:val="none" w:sz="0" w:space="0" w:color="auto"/>
                <w:right w:val="none" w:sz="0" w:space="0" w:color="auto"/>
              </w:divBdr>
            </w:div>
            <w:div w:id="129827828">
              <w:marLeft w:val="0"/>
              <w:marRight w:val="0"/>
              <w:marTop w:val="0"/>
              <w:marBottom w:val="0"/>
              <w:divBdr>
                <w:top w:val="none" w:sz="0" w:space="0" w:color="auto"/>
                <w:left w:val="none" w:sz="0" w:space="0" w:color="auto"/>
                <w:bottom w:val="none" w:sz="0" w:space="0" w:color="auto"/>
                <w:right w:val="none" w:sz="0" w:space="0" w:color="auto"/>
              </w:divBdr>
            </w:div>
            <w:div w:id="583295747">
              <w:marLeft w:val="0"/>
              <w:marRight w:val="0"/>
              <w:marTop w:val="0"/>
              <w:marBottom w:val="0"/>
              <w:divBdr>
                <w:top w:val="none" w:sz="0" w:space="0" w:color="auto"/>
                <w:left w:val="none" w:sz="0" w:space="0" w:color="auto"/>
                <w:bottom w:val="none" w:sz="0" w:space="0" w:color="auto"/>
                <w:right w:val="none" w:sz="0" w:space="0" w:color="auto"/>
              </w:divBdr>
            </w:div>
          </w:divsChild>
        </w:div>
        <w:div w:id="2025787975">
          <w:marLeft w:val="0"/>
          <w:marRight w:val="0"/>
          <w:marTop w:val="0"/>
          <w:marBottom w:val="0"/>
          <w:divBdr>
            <w:top w:val="none" w:sz="0" w:space="0" w:color="auto"/>
            <w:left w:val="none" w:sz="0" w:space="0" w:color="auto"/>
            <w:bottom w:val="none" w:sz="0" w:space="0" w:color="auto"/>
            <w:right w:val="none" w:sz="0" w:space="0" w:color="auto"/>
          </w:divBdr>
          <w:divsChild>
            <w:div w:id="617296021">
              <w:marLeft w:val="0"/>
              <w:marRight w:val="0"/>
              <w:marTop w:val="0"/>
              <w:marBottom w:val="0"/>
              <w:divBdr>
                <w:top w:val="none" w:sz="0" w:space="0" w:color="auto"/>
                <w:left w:val="none" w:sz="0" w:space="0" w:color="auto"/>
                <w:bottom w:val="none" w:sz="0" w:space="0" w:color="auto"/>
                <w:right w:val="none" w:sz="0" w:space="0" w:color="auto"/>
              </w:divBdr>
            </w:div>
            <w:div w:id="1102995187">
              <w:marLeft w:val="0"/>
              <w:marRight w:val="0"/>
              <w:marTop w:val="0"/>
              <w:marBottom w:val="0"/>
              <w:divBdr>
                <w:top w:val="none" w:sz="0" w:space="0" w:color="auto"/>
                <w:left w:val="none" w:sz="0" w:space="0" w:color="auto"/>
                <w:bottom w:val="none" w:sz="0" w:space="0" w:color="auto"/>
                <w:right w:val="none" w:sz="0" w:space="0" w:color="auto"/>
              </w:divBdr>
            </w:div>
            <w:div w:id="133807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1032">
      <w:bodyDiv w:val="1"/>
      <w:marLeft w:val="0"/>
      <w:marRight w:val="0"/>
      <w:marTop w:val="0"/>
      <w:marBottom w:val="0"/>
      <w:divBdr>
        <w:top w:val="none" w:sz="0" w:space="0" w:color="auto"/>
        <w:left w:val="none" w:sz="0" w:space="0" w:color="auto"/>
        <w:bottom w:val="none" w:sz="0" w:space="0" w:color="auto"/>
        <w:right w:val="none" w:sz="0" w:space="0" w:color="auto"/>
      </w:divBdr>
      <w:divsChild>
        <w:div w:id="854349296">
          <w:marLeft w:val="0"/>
          <w:marRight w:val="0"/>
          <w:marTop w:val="0"/>
          <w:marBottom w:val="0"/>
          <w:divBdr>
            <w:top w:val="none" w:sz="0" w:space="0" w:color="auto"/>
            <w:left w:val="none" w:sz="0" w:space="0" w:color="auto"/>
            <w:bottom w:val="none" w:sz="0" w:space="0" w:color="auto"/>
            <w:right w:val="none" w:sz="0" w:space="0" w:color="auto"/>
          </w:divBdr>
        </w:div>
        <w:div w:id="1186671794">
          <w:marLeft w:val="0"/>
          <w:marRight w:val="0"/>
          <w:marTop w:val="0"/>
          <w:marBottom w:val="0"/>
          <w:divBdr>
            <w:top w:val="none" w:sz="0" w:space="0" w:color="auto"/>
            <w:left w:val="none" w:sz="0" w:space="0" w:color="auto"/>
            <w:bottom w:val="none" w:sz="0" w:space="0" w:color="auto"/>
            <w:right w:val="none" w:sz="0" w:space="0" w:color="auto"/>
          </w:divBdr>
        </w:div>
        <w:div w:id="1242717172">
          <w:marLeft w:val="0"/>
          <w:marRight w:val="0"/>
          <w:marTop w:val="0"/>
          <w:marBottom w:val="0"/>
          <w:divBdr>
            <w:top w:val="none" w:sz="0" w:space="0" w:color="auto"/>
            <w:left w:val="none" w:sz="0" w:space="0" w:color="auto"/>
            <w:bottom w:val="none" w:sz="0" w:space="0" w:color="auto"/>
            <w:right w:val="none" w:sz="0" w:space="0" w:color="auto"/>
          </w:divBdr>
        </w:div>
      </w:divsChild>
    </w:div>
    <w:div w:id="74783785">
      <w:bodyDiv w:val="1"/>
      <w:marLeft w:val="0"/>
      <w:marRight w:val="0"/>
      <w:marTop w:val="0"/>
      <w:marBottom w:val="0"/>
      <w:divBdr>
        <w:top w:val="none" w:sz="0" w:space="0" w:color="auto"/>
        <w:left w:val="none" w:sz="0" w:space="0" w:color="auto"/>
        <w:bottom w:val="none" w:sz="0" w:space="0" w:color="auto"/>
        <w:right w:val="none" w:sz="0" w:space="0" w:color="auto"/>
      </w:divBdr>
    </w:div>
    <w:div w:id="113603563">
      <w:bodyDiv w:val="1"/>
      <w:marLeft w:val="0"/>
      <w:marRight w:val="0"/>
      <w:marTop w:val="0"/>
      <w:marBottom w:val="0"/>
      <w:divBdr>
        <w:top w:val="none" w:sz="0" w:space="0" w:color="auto"/>
        <w:left w:val="none" w:sz="0" w:space="0" w:color="auto"/>
        <w:bottom w:val="none" w:sz="0" w:space="0" w:color="auto"/>
        <w:right w:val="none" w:sz="0" w:space="0" w:color="auto"/>
      </w:divBdr>
    </w:div>
    <w:div w:id="120001695">
      <w:bodyDiv w:val="1"/>
      <w:marLeft w:val="0"/>
      <w:marRight w:val="0"/>
      <w:marTop w:val="0"/>
      <w:marBottom w:val="0"/>
      <w:divBdr>
        <w:top w:val="none" w:sz="0" w:space="0" w:color="auto"/>
        <w:left w:val="none" w:sz="0" w:space="0" w:color="auto"/>
        <w:bottom w:val="none" w:sz="0" w:space="0" w:color="auto"/>
        <w:right w:val="none" w:sz="0" w:space="0" w:color="auto"/>
      </w:divBdr>
    </w:div>
    <w:div w:id="133256185">
      <w:bodyDiv w:val="1"/>
      <w:marLeft w:val="0"/>
      <w:marRight w:val="0"/>
      <w:marTop w:val="0"/>
      <w:marBottom w:val="0"/>
      <w:divBdr>
        <w:top w:val="none" w:sz="0" w:space="0" w:color="auto"/>
        <w:left w:val="none" w:sz="0" w:space="0" w:color="auto"/>
        <w:bottom w:val="none" w:sz="0" w:space="0" w:color="auto"/>
        <w:right w:val="none" w:sz="0" w:space="0" w:color="auto"/>
      </w:divBdr>
    </w:div>
    <w:div w:id="167061238">
      <w:bodyDiv w:val="1"/>
      <w:marLeft w:val="0"/>
      <w:marRight w:val="0"/>
      <w:marTop w:val="0"/>
      <w:marBottom w:val="0"/>
      <w:divBdr>
        <w:top w:val="none" w:sz="0" w:space="0" w:color="auto"/>
        <w:left w:val="none" w:sz="0" w:space="0" w:color="auto"/>
        <w:bottom w:val="none" w:sz="0" w:space="0" w:color="auto"/>
        <w:right w:val="none" w:sz="0" w:space="0" w:color="auto"/>
      </w:divBdr>
      <w:divsChild>
        <w:div w:id="964195073">
          <w:marLeft w:val="0"/>
          <w:marRight w:val="0"/>
          <w:marTop w:val="0"/>
          <w:marBottom w:val="0"/>
          <w:divBdr>
            <w:top w:val="none" w:sz="0" w:space="0" w:color="auto"/>
            <w:left w:val="none" w:sz="0" w:space="0" w:color="auto"/>
            <w:bottom w:val="none" w:sz="0" w:space="0" w:color="auto"/>
            <w:right w:val="none" w:sz="0" w:space="0" w:color="auto"/>
          </w:divBdr>
          <w:divsChild>
            <w:div w:id="16853489">
              <w:marLeft w:val="0"/>
              <w:marRight w:val="0"/>
              <w:marTop w:val="0"/>
              <w:marBottom w:val="0"/>
              <w:divBdr>
                <w:top w:val="none" w:sz="0" w:space="0" w:color="auto"/>
                <w:left w:val="none" w:sz="0" w:space="0" w:color="auto"/>
                <w:bottom w:val="none" w:sz="0" w:space="0" w:color="auto"/>
                <w:right w:val="none" w:sz="0" w:space="0" w:color="auto"/>
              </w:divBdr>
            </w:div>
            <w:div w:id="378095588">
              <w:marLeft w:val="0"/>
              <w:marRight w:val="0"/>
              <w:marTop w:val="0"/>
              <w:marBottom w:val="0"/>
              <w:divBdr>
                <w:top w:val="none" w:sz="0" w:space="0" w:color="auto"/>
                <w:left w:val="none" w:sz="0" w:space="0" w:color="auto"/>
                <w:bottom w:val="none" w:sz="0" w:space="0" w:color="auto"/>
                <w:right w:val="none" w:sz="0" w:space="0" w:color="auto"/>
              </w:divBdr>
            </w:div>
            <w:div w:id="5087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9810">
      <w:bodyDiv w:val="1"/>
      <w:marLeft w:val="0"/>
      <w:marRight w:val="0"/>
      <w:marTop w:val="0"/>
      <w:marBottom w:val="0"/>
      <w:divBdr>
        <w:top w:val="none" w:sz="0" w:space="0" w:color="auto"/>
        <w:left w:val="none" w:sz="0" w:space="0" w:color="auto"/>
        <w:bottom w:val="none" w:sz="0" w:space="0" w:color="auto"/>
        <w:right w:val="none" w:sz="0" w:space="0" w:color="auto"/>
      </w:divBdr>
    </w:div>
    <w:div w:id="183134875">
      <w:bodyDiv w:val="1"/>
      <w:marLeft w:val="0"/>
      <w:marRight w:val="0"/>
      <w:marTop w:val="0"/>
      <w:marBottom w:val="0"/>
      <w:divBdr>
        <w:top w:val="none" w:sz="0" w:space="0" w:color="auto"/>
        <w:left w:val="none" w:sz="0" w:space="0" w:color="auto"/>
        <w:bottom w:val="none" w:sz="0" w:space="0" w:color="auto"/>
        <w:right w:val="none" w:sz="0" w:space="0" w:color="auto"/>
      </w:divBdr>
    </w:div>
    <w:div w:id="183249031">
      <w:bodyDiv w:val="1"/>
      <w:marLeft w:val="0"/>
      <w:marRight w:val="0"/>
      <w:marTop w:val="0"/>
      <w:marBottom w:val="0"/>
      <w:divBdr>
        <w:top w:val="none" w:sz="0" w:space="0" w:color="auto"/>
        <w:left w:val="none" w:sz="0" w:space="0" w:color="auto"/>
        <w:bottom w:val="none" w:sz="0" w:space="0" w:color="auto"/>
        <w:right w:val="none" w:sz="0" w:space="0" w:color="auto"/>
      </w:divBdr>
      <w:divsChild>
        <w:div w:id="192883939">
          <w:marLeft w:val="0"/>
          <w:marRight w:val="0"/>
          <w:marTop w:val="0"/>
          <w:marBottom w:val="0"/>
          <w:divBdr>
            <w:top w:val="none" w:sz="0" w:space="0" w:color="auto"/>
            <w:left w:val="none" w:sz="0" w:space="0" w:color="auto"/>
            <w:bottom w:val="none" w:sz="0" w:space="0" w:color="auto"/>
            <w:right w:val="none" w:sz="0" w:space="0" w:color="auto"/>
          </w:divBdr>
        </w:div>
        <w:div w:id="1164856241">
          <w:marLeft w:val="0"/>
          <w:marRight w:val="0"/>
          <w:marTop w:val="0"/>
          <w:marBottom w:val="0"/>
          <w:divBdr>
            <w:top w:val="none" w:sz="0" w:space="0" w:color="auto"/>
            <w:left w:val="none" w:sz="0" w:space="0" w:color="auto"/>
            <w:bottom w:val="none" w:sz="0" w:space="0" w:color="auto"/>
            <w:right w:val="none" w:sz="0" w:space="0" w:color="auto"/>
          </w:divBdr>
        </w:div>
        <w:div w:id="1625309219">
          <w:marLeft w:val="0"/>
          <w:marRight w:val="0"/>
          <w:marTop w:val="0"/>
          <w:marBottom w:val="0"/>
          <w:divBdr>
            <w:top w:val="none" w:sz="0" w:space="0" w:color="auto"/>
            <w:left w:val="none" w:sz="0" w:space="0" w:color="auto"/>
            <w:bottom w:val="none" w:sz="0" w:space="0" w:color="auto"/>
            <w:right w:val="none" w:sz="0" w:space="0" w:color="auto"/>
          </w:divBdr>
        </w:div>
      </w:divsChild>
    </w:div>
    <w:div w:id="190842164">
      <w:bodyDiv w:val="1"/>
      <w:marLeft w:val="0"/>
      <w:marRight w:val="0"/>
      <w:marTop w:val="0"/>
      <w:marBottom w:val="0"/>
      <w:divBdr>
        <w:top w:val="none" w:sz="0" w:space="0" w:color="auto"/>
        <w:left w:val="none" w:sz="0" w:space="0" w:color="auto"/>
        <w:bottom w:val="none" w:sz="0" w:space="0" w:color="auto"/>
        <w:right w:val="none" w:sz="0" w:space="0" w:color="auto"/>
      </w:divBdr>
    </w:div>
    <w:div w:id="253445074">
      <w:bodyDiv w:val="1"/>
      <w:marLeft w:val="0"/>
      <w:marRight w:val="0"/>
      <w:marTop w:val="0"/>
      <w:marBottom w:val="0"/>
      <w:divBdr>
        <w:top w:val="none" w:sz="0" w:space="0" w:color="auto"/>
        <w:left w:val="none" w:sz="0" w:space="0" w:color="auto"/>
        <w:bottom w:val="none" w:sz="0" w:space="0" w:color="auto"/>
        <w:right w:val="none" w:sz="0" w:space="0" w:color="auto"/>
      </w:divBdr>
    </w:div>
    <w:div w:id="264657567">
      <w:bodyDiv w:val="1"/>
      <w:marLeft w:val="0"/>
      <w:marRight w:val="0"/>
      <w:marTop w:val="0"/>
      <w:marBottom w:val="0"/>
      <w:divBdr>
        <w:top w:val="none" w:sz="0" w:space="0" w:color="auto"/>
        <w:left w:val="none" w:sz="0" w:space="0" w:color="auto"/>
        <w:bottom w:val="none" w:sz="0" w:space="0" w:color="auto"/>
        <w:right w:val="none" w:sz="0" w:space="0" w:color="auto"/>
      </w:divBdr>
    </w:div>
    <w:div w:id="284165340">
      <w:bodyDiv w:val="1"/>
      <w:marLeft w:val="0"/>
      <w:marRight w:val="0"/>
      <w:marTop w:val="0"/>
      <w:marBottom w:val="0"/>
      <w:divBdr>
        <w:top w:val="none" w:sz="0" w:space="0" w:color="auto"/>
        <w:left w:val="none" w:sz="0" w:space="0" w:color="auto"/>
        <w:bottom w:val="none" w:sz="0" w:space="0" w:color="auto"/>
        <w:right w:val="none" w:sz="0" w:space="0" w:color="auto"/>
      </w:divBdr>
      <w:divsChild>
        <w:div w:id="364912426">
          <w:marLeft w:val="0"/>
          <w:marRight w:val="0"/>
          <w:marTop w:val="0"/>
          <w:marBottom w:val="0"/>
          <w:divBdr>
            <w:top w:val="none" w:sz="0" w:space="0" w:color="auto"/>
            <w:left w:val="none" w:sz="0" w:space="0" w:color="auto"/>
            <w:bottom w:val="none" w:sz="0" w:space="0" w:color="auto"/>
            <w:right w:val="none" w:sz="0" w:space="0" w:color="auto"/>
          </w:divBdr>
        </w:div>
        <w:div w:id="400105363">
          <w:marLeft w:val="0"/>
          <w:marRight w:val="0"/>
          <w:marTop w:val="0"/>
          <w:marBottom w:val="0"/>
          <w:divBdr>
            <w:top w:val="none" w:sz="0" w:space="0" w:color="auto"/>
            <w:left w:val="none" w:sz="0" w:space="0" w:color="auto"/>
            <w:bottom w:val="none" w:sz="0" w:space="0" w:color="auto"/>
            <w:right w:val="none" w:sz="0" w:space="0" w:color="auto"/>
          </w:divBdr>
        </w:div>
        <w:div w:id="1348944878">
          <w:marLeft w:val="0"/>
          <w:marRight w:val="0"/>
          <w:marTop w:val="0"/>
          <w:marBottom w:val="0"/>
          <w:divBdr>
            <w:top w:val="none" w:sz="0" w:space="0" w:color="auto"/>
            <w:left w:val="none" w:sz="0" w:space="0" w:color="auto"/>
            <w:bottom w:val="none" w:sz="0" w:space="0" w:color="auto"/>
            <w:right w:val="none" w:sz="0" w:space="0" w:color="auto"/>
          </w:divBdr>
        </w:div>
      </w:divsChild>
    </w:div>
    <w:div w:id="293341226">
      <w:bodyDiv w:val="1"/>
      <w:marLeft w:val="0"/>
      <w:marRight w:val="0"/>
      <w:marTop w:val="0"/>
      <w:marBottom w:val="0"/>
      <w:divBdr>
        <w:top w:val="none" w:sz="0" w:space="0" w:color="auto"/>
        <w:left w:val="none" w:sz="0" w:space="0" w:color="auto"/>
        <w:bottom w:val="none" w:sz="0" w:space="0" w:color="auto"/>
        <w:right w:val="none" w:sz="0" w:space="0" w:color="auto"/>
      </w:divBdr>
    </w:div>
    <w:div w:id="330916875">
      <w:bodyDiv w:val="1"/>
      <w:marLeft w:val="0"/>
      <w:marRight w:val="0"/>
      <w:marTop w:val="0"/>
      <w:marBottom w:val="0"/>
      <w:divBdr>
        <w:top w:val="none" w:sz="0" w:space="0" w:color="auto"/>
        <w:left w:val="none" w:sz="0" w:space="0" w:color="auto"/>
        <w:bottom w:val="none" w:sz="0" w:space="0" w:color="auto"/>
        <w:right w:val="none" w:sz="0" w:space="0" w:color="auto"/>
      </w:divBdr>
      <w:divsChild>
        <w:div w:id="129906611">
          <w:marLeft w:val="0"/>
          <w:marRight w:val="0"/>
          <w:marTop w:val="0"/>
          <w:marBottom w:val="0"/>
          <w:divBdr>
            <w:top w:val="none" w:sz="0" w:space="0" w:color="auto"/>
            <w:left w:val="none" w:sz="0" w:space="0" w:color="auto"/>
            <w:bottom w:val="none" w:sz="0" w:space="0" w:color="auto"/>
            <w:right w:val="none" w:sz="0" w:space="0" w:color="auto"/>
          </w:divBdr>
        </w:div>
        <w:div w:id="1035429508">
          <w:marLeft w:val="0"/>
          <w:marRight w:val="0"/>
          <w:marTop w:val="0"/>
          <w:marBottom w:val="0"/>
          <w:divBdr>
            <w:top w:val="none" w:sz="0" w:space="0" w:color="auto"/>
            <w:left w:val="none" w:sz="0" w:space="0" w:color="auto"/>
            <w:bottom w:val="none" w:sz="0" w:space="0" w:color="auto"/>
            <w:right w:val="none" w:sz="0" w:space="0" w:color="auto"/>
          </w:divBdr>
        </w:div>
        <w:div w:id="1919485446">
          <w:marLeft w:val="0"/>
          <w:marRight w:val="0"/>
          <w:marTop w:val="0"/>
          <w:marBottom w:val="0"/>
          <w:divBdr>
            <w:top w:val="none" w:sz="0" w:space="0" w:color="auto"/>
            <w:left w:val="none" w:sz="0" w:space="0" w:color="auto"/>
            <w:bottom w:val="none" w:sz="0" w:space="0" w:color="auto"/>
            <w:right w:val="none" w:sz="0" w:space="0" w:color="auto"/>
          </w:divBdr>
        </w:div>
      </w:divsChild>
    </w:div>
    <w:div w:id="336349243">
      <w:bodyDiv w:val="1"/>
      <w:marLeft w:val="0"/>
      <w:marRight w:val="0"/>
      <w:marTop w:val="0"/>
      <w:marBottom w:val="0"/>
      <w:divBdr>
        <w:top w:val="none" w:sz="0" w:space="0" w:color="auto"/>
        <w:left w:val="none" w:sz="0" w:space="0" w:color="auto"/>
        <w:bottom w:val="none" w:sz="0" w:space="0" w:color="auto"/>
        <w:right w:val="none" w:sz="0" w:space="0" w:color="auto"/>
      </w:divBdr>
      <w:divsChild>
        <w:div w:id="1077752999">
          <w:marLeft w:val="0"/>
          <w:marRight w:val="0"/>
          <w:marTop w:val="0"/>
          <w:marBottom w:val="0"/>
          <w:divBdr>
            <w:top w:val="none" w:sz="0" w:space="0" w:color="auto"/>
            <w:left w:val="none" w:sz="0" w:space="0" w:color="auto"/>
            <w:bottom w:val="none" w:sz="0" w:space="0" w:color="auto"/>
            <w:right w:val="none" w:sz="0" w:space="0" w:color="auto"/>
          </w:divBdr>
        </w:div>
      </w:divsChild>
    </w:div>
    <w:div w:id="380062363">
      <w:bodyDiv w:val="1"/>
      <w:marLeft w:val="0"/>
      <w:marRight w:val="0"/>
      <w:marTop w:val="0"/>
      <w:marBottom w:val="0"/>
      <w:divBdr>
        <w:top w:val="none" w:sz="0" w:space="0" w:color="auto"/>
        <w:left w:val="none" w:sz="0" w:space="0" w:color="auto"/>
        <w:bottom w:val="none" w:sz="0" w:space="0" w:color="auto"/>
        <w:right w:val="none" w:sz="0" w:space="0" w:color="auto"/>
      </w:divBdr>
    </w:div>
    <w:div w:id="382172910">
      <w:bodyDiv w:val="1"/>
      <w:marLeft w:val="0"/>
      <w:marRight w:val="0"/>
      <w:marTop w:val="0"/>
      <w:marBottom w:val="0"/>
      <w:divBdr>
        <w:top w:val="none" w:sz="0" w:space="0" w:color="auto"/>
        <w:left w:val="none" w:sz="0" w:space="0" w:color="auto"/>
        <w:bottom w:val="none" w:sz="0" w:space="0" w:color="auto"/>
        <w:right w:val="none" w:sz="0" w:space="0" w:color="auto"/>
      </w:divBdr>
    </w:div>
    <w:div w:id="406733615">
      <w:bodyDiv w:val="1"/>
      <w:marLeft w:val="0"/>
      <w:marRight w:val="0"/>
      <w:marTop w:val="0"/>
      <w:marBottom w:val="0"/>
      <w:divBdr>
        <w:top w:val="none" w:sz="0" w:space="0" w:color="auto"/>
        <w:left w:val="none" w:sz="0" w:space="0" w:color="auto"/>
        <w:bottom w:val="none" w:sz="0" w:space="0" w:color="auto"/>
        <w:right w:val="none" w:sz="0" w:space="0" w:color="auto"/>
      </w:divBdr>
    </w:div>
    <w:div w:id="424806090">
      <w:bodyDiv w:val="1"/>
      <w:marLeft w:val="0"/>
      <w:marRight w:val="0"/>
      <w:marTop w:val="0"/>
      <w:marBottom w:val="0"/>
      <w:divBdr>
        <w:top w:val="none" w:sz="0" w:space="0" w:color="auto"/>
        <w:left w:val="none" w:sz="0" w:space="0" w:color="auto"/>
        <w:bottom w:val="none" w:sz="0" w:space="0" w:color="auto"/>
        <w:right w:val="none" w:sz="0" w:space="0" w:color="auto"/>
      </w:divBdr>
    </w:div>
    <w:div w:id="438841401">
      <w:bodyDiv w:val="1"/>
      <w:marLeft w:val="0"/>
      <w:marRight w:val="0"/>
      <w:marTop w:val="0"/>
      <w:marBottom w:val="0"/>
      <w:divBdr>
        <w:top w:val="none" w:sz="0" w:space="0" w:color="auto"/>
        <w:left w:val="none" w:sz="0" w:space="0" w:color="auto"/>
        <w:bottom w:val="none" w:sz="0" w:space="0" w:color="auto"/>
        <w:right w:val="none" w:sz="0" w:space="0" w:color="auto"/>
      </w:divBdr>
    </w:div>
    <w:div w:id="475337243">
      <w:bodyDiv w:val="1"/>
      <w:marLeft w:val="0"/>
      <w:marRight w:val="0"/>
      <w:marTop w:val="0"/>
      <w:marBottom w:val="0"/>
      <w:divBdr>
        <w:top w:val="none" w:sz="0" w:space="0" w:color="auto"/>
        <w:left w:val="none" w:sz="0" w:space="0" w:color="auto"/>
        <w:bottom w:val="none" w:sz="0" w:space="0" w:color="auto"/>
        <w:right w:val="none" w:sz="0" w:space="0" w:color="auto"/>
      </w:divBdr>
    </w:div>
    <w:div w:id="503592786">
      <w:bodyDiv w:val="1"/>
      <w:marLeft w:val="0"/>
      <w:marRight w:val="0"/>
      <w:marTop w:val="0"/>
      <w:marBottom w:val="0"/>
      <w:divBdr>
        <w:top w:val="none" w:sz="0" w:space="0" w:color="auto"/>
        <w:left w:val="none" w:sz="0" w:space="0" w:color="auto"/>
        <w:bottom w:val="none" w:sz="0" w:space="0" w:color="auto"/>
        <w:right w:val="none" w:sz="0" w:space="0" w:color="auto"/>
      </w:divBdr>
      <w:divsChild>
        <w:div w:id="173032664">
          <w:marLeft w:val="0"/>
          <w:marRight w:val="0"/>
          <w:marTop w:val="0"/>
          <w:marBottom w:val="0"/>
          <w:divBdr>
            <w:top w:val="none" w:sz="0" w:space="0" w:color="auto"/>
            <w:left w:val="none" w:sz="0" w:space="0" w:color="auto"/>
            <w:bottom w:val="none" w:sz="0" w:space="0" w:color="auto"/>
            <w:right w:val="none" w:sz="0" w:space="0" w:color="auto"/>
          </w:divBdr>
        </w:div>
        <w:div w:id="520558006">
          <w:marLeft w:val="0"/>
          <w:marRight w:val="0"/>
          <w:marTop w:val="0"/>
          <w:marBottom w:val="0"/>
          <w:divBdr>
            <w:top w:val="none" w:sz="0" w:space="0" w:color="auto"/>
            <w:left w:val="none" w:sz="0" w:space="0" w:color="auto"/>
            <w:bottom w:val="none" w:sz="0" w:space="0" w:color="auto"/>
            <w:right w:val="none" w:sz="0" w:space="0" w:color="auto"/>
          </w:divBdr>
        </w:div>
        <w:div w:id="949046037">
          <w:marLeft w:val="0"/>
          <w:marRight w:val="0"/>
          <w:marTop w:val="0"/>
          <w:marBottom w:val="0"/>
          <w:divBdr>
            <w:top w:val="none" w:sz="0" w:space="0" w:color="auto"/>
            <w:left w:val="none" w:sz="0" w:space="0" w:color="auto"/>
            <w:bottom w:val="none" w:sz="0" w:space="0" w:color="auto"/>
            <w:right w:val="none" w:sz="0" w:space="0" w:color="auto"/>
          </w:divBdr>
        </w:div>
      </w:divsChild>
    </w:div>
    <w:div w:id="527060234">
      <w:bodyDiv w:val="1"/>
      <w:marLeft w:val="0"/>
      <w:marRight w:val="0"/>
      <w:marTop w:val="0"/>
      <w:marBottom w:val="0"/>
      <w:divBdr>
        <w:top w:val="none" w:sz="0" w:space="0" w:color="auto"/>
        <w:left w:val="none" w:sz="0" w:space="0" w:color="auto"/>
        <w:bottom w:val="none" w:sz="0" w:space="0" w:color="auto"/>
        <w:right w:val="none" w:sz="0" w:space="0" w:color="auto"/>
      </w:divBdr>
    </w:div>
    <w:div w:id="546185453">
      <w:bodyDiv w:val="1"/>
      <w:marLeft w:val="0"/>
      <w:marRight w:val="0"/>
      <w:marTop w:val="0"/>
      <w:marBottom w:val="0"/>
      <w:divBdr>
        <w:top w:val="none" w:sz="0" w:space="0" w:color="auto"/>
        <w:left w:val="none" w:sz="0" w:space="0" w:color="auto"/>
        <w:bottom w:val="none" w:sz="0" w:space="0" w:color="auto"/>
        <w:right w:val="none" w:sz="0" w:space="0" w:color="auto"/>
      </w:divBdr>
    </w:div>
    <w:div w:id="550195524">
      <w:bodyDiv w:val="1"/>
      <w:marLeft w:val="0"/>
      <w:marRight w:val="0"/>
      <w:marTop w:val="0"/>
      <w:marBottom w:val="0"/>
      <w:divBdr>
        <w:top w:val="none" w:sz="0" w:space="0" w:color="auto"/>
        <w:left w:val="none" w:sz="0" w:space="0" w:color="auto"/>
        <w:bottom w:val="none" w:sz="0" w:space="0" w:color="auto"/>
        <w:right w:val="none" w:sz="0" w:space="0" w:color="auto"/>
      </w:divBdr>
    </w:div>
    <w:div w:id="563764284">
      <w:bodyDiv w:val="1"/>
      <w:marLeft w:val="0"/>
      <w:marRight w:val="0"/>
      <w:marTop w:val="0"/>
      <w:marBottom w:val="0"/>
      <w:divBdr>
        <w:top w:val="none" w:sz="0" w:space="0" w:color="auto"/>
        <w:left w:val="none" w:sz="0" w:space="0" w:color="auto"/>
        <w:bottom w:val="none" w:sz="0" w:space="0" w:color="auto"/>
        <w:right w:val="none" w:sz="0" w:space="0" w:color="auto"/>
      </w:divBdr>
    </w:div>
    <w:div w:id="602568512">
      <w:bodyDiv w:val="1"/>
      <w:marLeft w:val="0"/>
      <w:marRight w:val="0"/>
      <w:marTop w:val="0"/>
      <w:marBottom w:val="0"/>
      <w:divBdr>
        <w:top w:val="none" w:sz="0" w:space="0" w:color="auto"/>
        <w:left w:val="none" w:sz="0" w:space="0" w:color="auto"/>
        <w:bottom w:val="none" w:sz="0" w:space="0" w:color="auto"/>
        <w:right w:val="none" w:sz="0" w:space="0" w:color="auto"/>
      </w:divBdr>
    </w:div>
    <w:div w:id="652026662">
      <w:bodyDiv w:val="1"/>
      <w:marLeft w:val="0"/>
      <w:marRight w:val="0"/>
      <w:marTop w:val="0"/>
      <w:marBottom w:val="0"/>
      <w:divBdr>
        <w:top w:val="none" w:sz="0" w:space="0" w:color="auto"/>
        <w:left w:val="none" w:sz="0" w:space="0" w:color="auto"/>
        <w:bottom w:val="none" w:sz="0" w:space="0" w:color="auto"/>
        <w:right w:val="none" w:sz="0" w:space="0" w:color="auto"/>
      </w:divBdr>
    </w:div>
    <w:div w:id="657349465">
      <w:bodyDiv w:val="1"/>
      <w:marLeft w:val="0"/>
      <w:marRight w:val="0"/>
      <w:marTop w:val="0"/>
      <w:marBottom w:val="0"/>
      <w:divBdr>
        <w:top w:val="none" w:sz="0" w:space="0" w:color="auto"/>
        <w:left w:val="none" w:sz="0" w:space="0" w:color="auto"/>
        <w:bottom w:val="none" w:sz="0" w:space="0" w:color="auto"/>
        <w:right w:val="none" w:sz="0" w:space="0" w:color="auto"/>
      </w:divBdr>
    </w:div>
    <w:div w:id="664632809">
      <w:bodyDiv w:val="1"/>
      <w:marLeft w:val="0"/>
      <w:marRight w:val="0"/>
      <w:marTop w:val="0"/>
      <w:marBottom w:val="0"/>
      <w:divBdr>
        <w:top w:val="none" w:sz="0" w:space="0" w:color="auto"/>
        <w:left w:val="none" w:sz="0" w:space="0" w:color="auto"/>
        <w:bottom w:val="none" w:sz="0" w:space="0" w:color="auto"/>
        <w:right w:val="none" w:sz="0" w:space="0" w:color="auto"/>
      </w:divBdr>
    </w:div>
    <w:div w:id="680398737">
      <w:bodyDiv w:val="1"/>
      <w:marLeft w:val="0"/>
      <w:marRight w:val="0"/>
      <w:marTop w:val="0"/>
      <w:marBottom w:val="0"/>
      <w:divBdr>
        <w:top w:val="none" w:sz="0" w:space="0" w:color="auto"/>
        <w:left w:val="none" w:sz="0" w:space="0" w:color="auto"/>
        <w:bottom w:val="none" w:sz="0" w:space="0" w:color="auto"/>
        <w:right w:val="none" w:sz="0" w:space="0" w:color="auto"/>
      </w:divBdr>
      <w:divsChild>
        <w:div w:id="869026836">
          <w:marLeft w:val="0"/>
          <w:marRight w:val="0"/>
          <w:marTop w:val="0"/>
          <w:marBottom w:val="0"/>
          <w:divBdr>
            <w:top w:val="none" w:sz="0" w:space="0" w:color="auto"/>
            <w:left w:val="none" w:sz="0" w:space="0" w:color="auto"/>
            <w:bottom w:val="none" w:sz="0" w:space="0" w:color="auto"/>
            <w:right w:val="none" w:sz="0" w:space="0" w:color="auto"/>
          </w:divBdr>
        </w:div>
        <w:div w:id="1046876384">
          <w:marLeft w:val="0"/>
          <w:marRight w:val="0"/>
          <w:marTop w:val="0"/>
          <w:marBottom w:val="0"/>
          <w:divBdr>
            <w:top w:val="none" w:sz="0" w:space="0" w:color="auto"/>
            <w:left w:val="none" w:sz="0" w:space="0" w:color="auto"/>
            <w:bottom w:val="none" w:sz="0" w:space="0" w:color="auto"/>
            <w:right w:val="none" w:sz="0" w:space="0" w:color="auto"/>
          </w:divBdr>
        </w:div>
        <w:div w:id="1532570618">
          <w:marLeft w:val="0"/>
          <w:marRight w:val="0"/>
          <w:marTop w:val="0"/>
          <w:marBottom w:val="0"/>
          <w:divBdr>
            <w:top w:val="none" w:sz="0" w:space="0" w:color="auto"/>
            <w:left w:val="none" w:sz="0" w:space="0" w:color="auto"/>
            <w:bottom w:val="none" w:sz="0" w:space="0" w:color="auto"/>
            <w:right w:val="none" w:sz="0" w:space="0" w:color="auto"/>
          </w:divBdr>
        </w:div>
      </w:divsChild>
    </w:div>
    <w:div w:id="723680962">
      <w:bodyDiv w:val="1"/>
      <w:marLeft w:val="0"/>
      <w:marRight w:val="0"/>
      <w:marTop w:val="0"/>
      <w:marBottom w:val="0"/>
      <w:divBdr>
        <w:top w:val="none" w:sz="0" w:space="0" w:color="auto"/>
        <w:left w:val="none" w:sz="0" w:space="0" w:color="auto"/>
        <w:bottom w:val="none" w:sz="0" w:space="0" w:color="auto"/>
        <w:right w:val="none" w:sz="0" w:space="0" w:color="auto"/>
      </w:divBdr>
      <w:divsChild>
        <w:div w:id="164174844">
          <w:marLeft w:val="0"/>
          <w:marRight w:val="0"/>
          <w:marTop w:val="0"/>
          <w:marBottom w:val="0"/>
          <w:divBdr>
            <w:top w:val="none" w:sz="0" w:space="0" w:color="auto"/>
            <w:left w:val="none" w:sz="0" w:space="0" w:color="auto"/>
            <w:bottom w:val="none" w:sz="0" w:space="0" w:color="auto"/>
            <w:right w:val="none" w:sz="0" w:space="0" w:color="auto"/>
          </w:divBdr>
        </w:div>
        <w:div w:id="2064283630">
          <w:marLeft w:val="0"/>
          <w:marRight w:val="0"/>
          <w:marTop w:val="0"/>
          <w:marBottom w:val="0"/>
          <w:divBdr>
            <w:top w:val="none" w:sz="0" w:space="0" w:color="auto"/>
            <w:left w:val="none" w:sz="0" w:space="0" w:color="auto"/>
            <w:bottom w:val="none" w:sz="0" w:space="0" w:color="auto"/>
            <w:right w:val="none" w:sz="0" w:space="0" w:color="auto"/>
          </w:divBdr>
        </w:div>
      </w:divsChild>
    </w:div>
    <w:div w:id="753815447">
      <w:bodyDiv w:val="1"/>
      <w:marLeft w:val="0"/>
      <w:marRight w:val="0"/>
      <w:marTop w:val="0"/>
      <w:marBottom w:val="0"/>
      <w:divBdr>
        <w:top w:val="none" w:sz="0" w:space="0" w:color="auto"/>
        <w:left w:val="none" w:sz="0" w:space="0" w:color="auto"/>
        <w:bottom w:val="none" w:sz="0" w:space="0" w:color="auto"/>
        <w:right w:val="none" w:sz="0" w:space="0" w:color="auto"/>
      </w:divBdr>
    </w:div>
    <w:div w:id="754713036">
      <w:bodyDiv w:val="1"/>
      <w:marLeft w:val="0"/>
      <w:marRight w:val="0"/>
      <w:marTop w:val="0"/>
      <w:marBottom w:val="0"/>
      <w:divBdr>
        <w:top w:val="none" w:sz="0" w:space="0" w:color="auto"/>
        <w:left w:val="none" w:sz="0" w:space="0" w:color="auto"/>
        <w:bottom w:val="none" w:sz="0" w:space="0" w:color="auto"/>
        <w:right w:val="none" w:sz="0" w:space="0" w:color="auto"/>
      </w:divBdr>
    </w:div>
    <w:div w:id="765732345">
      <w:bodyDiv w:val="1"/>
      <w:marLeft w:val="0"/>
      <w:marRight w:val="0"/>
      <w:marTop w:val="0"/>
      <w:marBottom w:val="0"/>
      <w:divBdr>
        <w:top w:val="none" w:sz="0" w:space="0" w:color="auto"/>
        <w:left w:val="none" w:sz="0" w:space="0" w:color="auto"/>
        <w:bottom w:val="none" w:sz="0" w:space="0" w:color="auto"/>
        <w:right w:val="none" w:sz="0" w:space="0" w:color="auto"/>
      </w:divBdr>
    </w:div>
    <w:div w:id="783499662">
      <w:bodyDiv w:val="1"/>
      <w:marLeft w:val="0"/>
      <w:marRight w:val="0"/>
      <w:marTop w:val="0"/>
      <w:marBottom w:val="0"/>
      <w:divBdr>
        <w:top w:val="none" w:sz="0" w:space="0" w:color="auto"/>
        <w:left w:val="none" w:sz="0" w:space="0" w:color="auto"/>
        <w:bottom w:val="none" w:sz="0" w:space="0" w:color="auto"/>
        <w:right w:val="none" w:sz="0" w:space="0" w:color="auto"/>
      </w:divBdr>
    </w:div>
    <w:div w:id="845288694">
      <w:bodyDiv w:val="1"/>
      <w:marLeft w:val="0"/>
      <w:marRight w:val="0"/>
      <w:marTop w:val="0"/>
      <w:marBottom w:val="0"/>
      <w:divBdr>
        <w:top w:val="none" w:sz="0" w:space="0" w:color="auto"/>
        <w:left w:val="none" w:sz="0" w:space="0" w:color="auto"/>
        <w:bottom w:val="none" w:sz="0" w:space="0" w:color="auto"/>
        <w:right w:val="none" w:sz="0" w:space="0" w:color="auto"/>
      </w:divBdr>
    </w:div>
    <w:div w:id="860631320">
      <w:bodyDiv w:val="1"/>
      <w:marLeft w:val="0"/>
      <w:marRight w:val="0"/>
      <w:marTop w:val="0"/>
      <w:marBottom w:val="0"/>
      <w:divBdr>
        <w:top w:val="none" w:sz="0" w:space="0" w:color="auto"/>
        <w:left w:val="none" w:sz="0" w:space="0" w:color="auto"/>
        <w:bottom w:val="none" w:sz="0" w:space="0" w:color="auto"/>
        <w:right w:val="none" w:sz="0" w:space="0" w:color="auto"/>
      </w:divBdr>
    </w:div>
    <w:div w:id="864098049">
      <w:bodyDiv w:val="1"/>
      <w:marLeft w:val="0"/>
      <w:marRight w:val="0"/>
      <w:marTop w:val="0"/>
      <w:marBottom w:val="0"/>
      <w:divBdr>
        <w:top w:val="none" w:sz="0" w:space="0" w:color="auto"/>
        <w:left w:val="none" w:sz="0" w:space="0" w:color="auto"/>
        <w:bottom w:val="none" w:sz="0" w:space="0" w:color="auto"/>
        <w:right w:val="none" w:sz="0" w:space="0" w:color="auto"/>
      </w:divBdr>
    </w:div>
    <w:div w:id="886799831">
      <w:bodyDiv w:val="1"/>
      <w:marLeft w:val="0"/>
      <w:marRight w:val="0"/>
      <w:marTop w:val="0"/>
      <w:marBottom w:val="0"/>
      <w:divBdr>
        <w:top w:val="none" w:sz="0" w:space="0" w:color="auto"/>
        <w:left w:val="none" w:sz="0" w:space="0" w:color="auto"/>
        <w:bottom w:val="none" w:sz="0" w:space="0" w:color="auto"/>
        <w:right w:val="none" w:sz="0" w:space="0" w:color="auto"/>
      </w:divBdr>
    </w:div>
    <w:div w:id="888539669">
      <w:bodyDiv w:val="1"/>
      <w:marLeft w:val="0"/>
      <w:marRight w:val="0"/>
      <w:marTop w:val="0"/>
      <w:marBottom w:val="0"/>
      <w:divBdr>
        <w:top w:val="none" w:sz="0" w:space="0" w:color="auto"/>
        <w:left w:val="none" w:sz="0" w:space="0" w:color="auto"/>
        <w:bottom w:val="none" w:sz="0" w:space="0" w:color="auto"/>
        <w:right w:val="none" w:sz="0" w:space="0" w:color="auto"/>
      </w:divBdr>
    </w:div>
    <w:div w:id="910041808">
      <w:bodyDiv w:val="1"/>
      <w:marLeft w:val="0"/>
      <w:marRight w:val="0"/>
      <w:marTop w:val="0"/>
      <w:marBottom w:val="0"/>
      <w:divBdr>
        <w:top w:val="none" w:sz="0" w:space="0" w:color="auto"/>
        <w:left w:val="none" w:sz="0" w:space="0" w:color="auto"/>
        <w:bottom w:val="none" w:sz="0" w:space="0" w:color="auto"/>
        <w:right w:val="none" w:sz="0" w:space="0" w:color="auto"/>
      </w:divBdr>
    </w:div>
    <w:div w:id="913395414">
      <w:bodyDiv w:val="1"/>
      <w:marLeft w:val="0"/>
      <w:marRight w:val="0"/>
      <w:marTop w:val="0"/>
      <w:marBottom w:val="0"/>
      <w:divBdr>
        <w:top w:val="none" w:sz="0" w:space="0" w:color="auto"/>
        <w:left w:val="none" w:sz="0" w:space="0" w:color="auto"/>
        <w:bottom w:val="none" w:sz="0" w:space="0" w:color="auto"/>
        <w:right w:val="none" w:sz="0" w:space="0" w:color="auto"/>
      </w:divBdr>
    </w:div>
    <w:div w:id="913859564">
      <w:bodyDiv w:val="1"/>
      <w:marLeft w:val="0"/>
      <w:marRight w:val="0"/>
      <w:marTop w:val="0"/>
      <w:marBottom w:val="0"/>
      <w:divBdr>
        <w:top w:val="none" w:sz="0" w:space="0" w:color="auto"/>
        <w:left w:val="none" w:sz="0" w:space="0" w:color="auto"/>
        <w:bottom w:val="none" w:sz="0" w:space="0" w:color="auto"/>
        <w:right w:val="none" w:sz="0" w:space="0" w:color="auto"/>
      </w:divBdr>
    </w:div>
    <w:div w:id="922882277">
      <w:bodyDiv w:val="1"/>
      <w:marLeft w:val="0"/>
      <w:marRight w:val="0"/>
      <w:marTop w:val="0"/>
      <w:marBottom w:val="0"/>
      <w:divBdr>
        <w:top w:val="none" w:sz="0" w:space="0" w:color="auto"/>
        <w:left w:val="none" w:sz="0" w:space="0" w:color="auto"/>
        <w:bottom w:val="none" w:sz="0" w:space="0" w:color="auto"/>
        <w:right w:val="none" w:sz="0" w:space="0" w:color="auto"/>
      </w:divBdr>
    </w:div>
    <w:div w:id="924731339">
      <w:bodyDiv w:val="1"/>
      <w:marLeft w:val="0"/>
      <w:marRight w:val="0"/>
      <w:marTop w:val="0"/>
      <w:marBottom w:val="0"/>
      <w:divBdr>
        <w:top w:val="none" w:sz="0" w:space="0" w:color="auto"/>
        <w:left w:val="none" w:sz="0" w:space="0" w:color="auto"/>
        <w:bottom w:val="none" w:sz="0" w:space="0" w:color="auto"/>
        <w:right w:val="none" w:sz="0" w:space="0" w:color="auto"/>
      </w:divBdr>
    </w:div>
    <w:div w:id="925652387">
      <w:bodyDiv w:val="1"/>
      <w:marLeft w:val="0"/>
      <w:marRight w:val="0"/>
      <w:marTop w:val="0"/>
      <w:marBottom w:val="0"/>
      <w:divBdr>
        <w:top w:val="none" w:sz="0" w:space="0" w:color="auto"/>
        <w:left w:val="none" w:sz="0" w:space="0" w:color="auto"/>
        <w:bottom w:val="none" w:sz="0" w:space="0" w:color="auto"/>
        <w:right w:val="none" w:sz="0" w:space="0" w:color="auto"/>
      </w:divBdr>
    </w:div>
    <w:div w:id="927999199">
      <w:bodyDiv w:val="1"/>
      <w:marLeft w:val="0"/>
      <w:marRight w:val="0"/>
      <w:marTop w:val="0"/>
      <w:marBottom w:val="0"/>
      <w:divBdr>
        <w:top w:val="none" w:sz="0" w:space="0" w:color="auto"/>
        <w:left w:val="none" w:sz="0" w:space="0" w:color="auto"/>
        <w:bottom w:val="none" w:sz="0" w:space="0" w:color="auto"/>
        <w:right w:val="none" w:sz="0" w:space="0" w:color="auto"/>
      </w:divBdr>
    </w:div>
    <w:div w:id="934555984">
      <w:bodyDiv w:val="1"/>
      <w:marLeft w:val="0"/>
      <w:marRight w:val="0"/>
      <w:marTop w:val="0"/>
      <w:marBottom w:val="0"/>
      <w:divBdr>
        <w:top w:val="none" w:sz="0" w:space="0" w:color="auto"/>
        <w:left w:val="none" w:sz="0" w:space="0" w:color="auto"/>
        <w:bottom w:val="none" w:sz="0" w:space="0" w:color="auto"/>
        <w:right w:val="none" w:sz="0" w:space="0" w:color="auto"/>
      </w:divBdr>
      <w:divsChild>
        <w:div w:id="410348429">
          <w:marLeft w:val="0"/>
          <w:marRight w:val="0"/>
          <w:marTop w:val="0"/>
          <w:marBottom w:val="0"/>
          <w:divBdr>
            <w:top w:val="none" w:sz="0" w:space="0" w:color="auto"/>
            <w:left w:val="none" w:sz="0" w:space="0" w:color="auto"/>
            <w:bottom w:val="none" w:sz="0" w:space="0" w:color="auto"/>
            <w:right w:val="none" w:sz="0" w:space="0" w:color="auto"/>
          </w:divBdr>
          <w:divsChild>
            <w:div w:id="140122609">
              <w:marLeft w:val="0"/>
              <w:marRight w:val="0"/>
              <w:marTop w:val="0"/>
              <w:marBottom w:val="0"/>
              <w:divBdr>
                <w:top w:val="none" w:sz="0" w:space="0" w:color="auto"/>
                <w:left w:val="none" w:sz="0" w:space="0" w:color="auto"/>
                <w:bottom w:val="none" w:sz="0" w:space="0" w:color="auto"/>
                <w:right w:val="none" w:sz="0" w:space="0" w:color="auto"/>
              </w:divBdr>
            </w:div>
            <w:div w:id="264925048">
              <w:marLeft w:val="0"/>
              <w:marRight w:val="0"/>
              <w:marTop w:val="0"/>
              <w:marBottom w:val="0"/>
              <w:divBdr>
                <w:top w:val="none" w:sz="0" w:space="0" w:color="auto"/>
                <w:left w:val="none" w:sz="0" w:space="0" w:color="auto"/>
                <w:bottom w:val="none" w:sz="0" w:space="0" w:color="auto"/>
                <w:right w:val="none" w:sz="0" w:space="0" w:color="auto"/>
              </w:divBdr>
            </w:div>
            <w:div w:id="110765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5108">
      <w:bodyDiv w:val="1"/>
      <w:marLeft w:val="0"/>
      <w:marRight w:val="0"/>
      <w:marTop w:val="0"/>
      <w:marBottom w:val="0"/>
      <w:divBdr>
        <w:top w:val="none" w:sz="0" w:space="0" w:color="auto"/>
        <w:left w:val="none" w:sz="0" w:space="0" w:color="auto"/>
        <w:bottom w:val="none" w:sz="0" w:space="0" w:color="auto"/>
        <w:right w:val="none" w:sz="0" w:space="0" w:color="auto"/>
      </w:divBdr>
    </w:div>
    <w:div w:id="1038361995">
      <w:bodyDiv w:val="1"/>
      <w:marLeft w:val="0"/>
      <w:marRight w:val="0"/>
      <w:marTop w:val="0"/>
      <w:marBottom w:val="0"/>
      <w:divBdr>
        <w:top w:val="none" w:sz="0" w:space="0" w:color="auto"/>
        <w:left w:val="none" w:sz="0" w:space="0" w:color="auto"/>
        <w:bottom w:val="none" w:sz="0" w:space="0" w:color="auto"/>
        <w:right w:val="none" w:sz="0" w:space="0" w:color="auto"/>
      </w:divBdr>
      <w:divsChild>
        <w:div w:id="1575315465">
          <w:marLeft w:val="0"/>
          <w:marRight w:val="0"/>
          <w:marTop w:val="0"/>
          <w:marBottom w:val="0"/>
          <w:divBdr>
            <w:top w:val="none" w:sz="0" w:space="0" w:color="auto"/>
            <w:left w:val="none" w:sz="0" w:space="0" w:color="auto"/>
            <w:bottom w:val="none" w:sz="0" w:space="0" w:color="auto"/>
            <w:right w:val="none" w:sz="0" w:space="0" w:color="auto"/>
          </w:divBdr>
        </w:div>
      </w:divsChild>
    </w:div>
    <w:div w:id="1103040378">
      <w:bodyDiv w:val="1"/>
      <w:marLeft w:val="0"/>
      <w:marRight w:val="0"/>
      <w:marTop w:val="0"/>
      <w:marBottom w:val="0"/>
      <w:divBdr>
        <w:top w:val="none" w:sz="0" w:space="0" w:color="auto"/>
        <w:left w:val="none" w:sz="0" w:space="0" w:color="auto"/>
        <w:bottom w:val="none" w:sz="0" w:space="0" w:color="auto"/>
        <w:right w:val="none" w:sz="0" w:space="0" w:color="auto"/>
      </w:divBdr>
    </w:div>
    <w:div w:id="1106269555">
      <w:bodyDiv w:val="1"/>
      <w:marLeft w:val="0"/>
      <w:marRight w:val="0"/>
      <w:marTop w:val="0"/>
      <w:marBottom w:val="0"/>
      <w:divBdr>
        <w:top w:val="none" w:sz="0" w:space="0" w:color="auto"/>
        <w:left w:val="none" w:sz="0" w:space="0" w:color="auto"/>
        <w:bottom w:val="none" w:sz="0" w:space="0" w:color="auto"/>
        <w:right w:val="none" w:sz="0" w:space="0" w:color="auto"/>
      </w:divBdr>
    </w:div>
    <w:div w:id="1126505830">
      <w:bodyDiv w:val="1"/>
      <w:marLeft w:val="0"/>
      <w:marRight w:val="0"/>
      <w:marTop w:val="0"/>
      <w:marBottom w:val="0"/>
      <w:divBdr>
        <w:top w:val="none" w:sz="0" w:space="0" w:color="auto"/>
        <w:left w:val="none" w:sz="0" w:space="0" w:color="auto"/>
        <w:bottom w:val="none" w:sz="0" w:space="0" w:color="auto"/>
        <w:right w:val="none" w:sz="0" w:space="0" w:color="auto"/>
      </w:divBdr>
    </w:div>
    <w:div w:id="1154033467">
      <w:bodyDiv w:val="1"/>
      <w:marLeft w:val="0"/>
      <w:marRight w:val="0"/>
      <w:marTop w:val="0"/>
      <w:marBottom w:val="0"/>
      <w:divBdr>
        <w:top w:val="none" w:sz="0" w:space="0" w:color="auto"/>
        <w:left w:val="none" w:sz="0" w:space="0" w:color="auto"/>
        <w:bottom w:val="none" w:sz="0" w:space="0" w:color="auto"/>
        <w:right w:val="none" w:sz="0" w:space="0" w:color="auto"/>
      </w:divBdr>
    </w:div>
    <w:div w:id="1189567559">
      <w:bodyDiv w:val="1"/>
      <w:marLeft w:val="0"/>
      <w:marRight w:val="0"/>
      <w:marTop w:val="0"/>
      <w:marBottom w:val="0"/>
      <w:divBdr>
        <w:top w:val="none" w:sz="0" w:space="0" w:color="auto"/>
        <w:left w:val="none" w:sz="0" w:space="0" w:color="auto"/>
        <w:bottom w:val="none" w:sz="0" w:space="0" w:color="auto"/>
        <w:right w:val="none" w:sz="0" w:space="0" w:color="auto"/>
      </w:divBdr>
    </w:div>
    <w:div w:id="1208641690">
      <w:bodyDiv w:val="1"/>
      <w:marLeft w:val="0"/>
      <w:marRight w:val="0"/>
      <w:marTop w:val="0"/>
      <w:marBottom w:val="0"/>
      <w:divBdr>
        <w:top w:val="none" w:sz="0" w:space="0" w:color="auto"/>
        <w:left w:val="none" w:sz="0" w:space="0" w:color="auto"/>
        <w:bottom w:val="none" w:sz="0" w:space="0" w:color="auto"/>
        <w:right w:val="none" w:sz="0" w:space="0" w:color="auto"/>
      </w:divBdr>
    </w:div>
    <w:div w:id="1219584074">
      <w:bodyDiv w:val="1"/>
      <w:marLeft w:val="0"/>
      <w:marRight w:val="0"/>
      <w:marTop w:val="0"/>
      <w:marBottom w:val="0"/>
      <w:divBdr>
        <w:top w:val="none" w:sz="0" w:space="0" w:color="auto"/>
        <w:left w:val="none" w:sz="0" w:space="0" w:color="auto"/>
        <w:bottom w:val="none" w:sz="0" w:space="0" w:color="auto"/>
        <w:right w:val="none" w:sz="0" w:space="0" w:color="auto"/>
      </w:divBdr>
    </w:div>
    <w:div w:id="1220095948">
      <w:bodyDiv w:val="1"/>
      <w:marLeft w:val="0"/>
      <w:marRight w:val="0"/>
      <w:marTop w:val="0"/>
      <w:marBottom w:val="0"/>
      <w:divBdr>
        <w:top w:val="none" w:sz="0" w:space="0" w:color="auto"/>
        <w:left w:val="none" w:sz="0" w:space="0" w:color="auto"/>
        <w:bottom w:val="none" w:sz="0" w:space="0" w:color="auto"/>
        <w:right w:val="none" w:sz="0" w:space="0" w:color="auto"/>
      </w:divBdr>
    </w:div>
    <w:div w:id="1226448005">
      <w:bodyDiv w:val="1"/>
      <w:marLeft w:val="0"/>
      <w:marRight w:val="0"/>
      <w:marTop w:val="0"/>
      <w:marBottom w:val="0"/>
      <w:divBdr>
        <w:top w:val="none" w:sz="0" w:space="0" w:color="auto"/>
        <w:left w:val="none" w:sz="0" w:space="0" w:color="auto"/>
        <w:bottom w:val="none" w:sz="0" w:space="0" w:color="auto"/>
        <w:right w:val="none" w:sz="0" w:space="0" w:color="auto"/>
      </w:divBdr>
      <w:divsChild>
        <w:div w:id="1210996837">
          <w:marLeft w:val="0"/>
          <w:marRight w:val="0"/>
          <w:marTop w:val="150"/>
          <w:marBottom w:val="0"/>
          <w:divBdr>
            <w:top w:val="none" w:sz="0" w:space="0" w:color="auto"/>
            <w:left w:val="none" w:sz="0" w:space="0" w:color="auto"/>
            <w:bottom w:val="none" w:sz="0" w:space="0" w:color="auto"/>
            <w:right w:val="none" w:sz="0" w:space="0" w:color="auto"/>
          </w:divBdr>
        </w:div>
      </w:divsChild>
    </w:div>
    <w:div w:id="1273435804">
      <w:bodyDiv w:val="1"/>
      <w:marLeft w:val="0"/>
      <w:marRight w:val="0"/>
      <w:marTop w:val="0"/>
      <w:marBottom w:val="0"/>
      <w:divBdr>
        <w:top w:val="none" w:sz="0" w:space="0" w:color="auto"/>
        <w:left w:val="none" w:sz="0" w:space="0" w:color="auto"/>
        <w:bottom w:val="none" w:sz="0" w:space="0" w:color="auto"/>
        <w:right w:val="none" w:sz="0" w:space="0" w:color="auto"/>
      </w:divBdr>
    </w:div>
    <w:div w:id="1385443083">
      <w:bodyDiv w:val="1"/>
      <w:marLeft w:val="0"/>
      <w:marRight w:val="0"/>
      <w:marTop w:val="0"/>
      <w:marBottom w:val="0"/>
      <w:divBdr>
        <w:top w:val="none" w:sz="0" w:space="0" w:color="auto"/>
        <w:left w:val="none" w:sz="0" w:space="0" w:color="auto"/>
        <w:bottom w:val="none" w:sz="0" w:space="0" w:color="auto"/>
        <w:right w:val="none" w:sz="0" w:space="0" w:color="auto"/>
      </w:divBdr>
    </w:div>
    <w:div w:id="1385567120">
      <w:bodyDiv w:val="1"/>
      <w:marLeft w:val="0"/>
      <w:marRight w:val="0"/>
      <w:marTop w:val="0"/>
      <w:marBottom w:val="0"/>
      <w:divBdr>
        <w:top w:val="none" w:sz="0" w:space="0" w:color="auto"/>
        <w:left w:val="none" w:sz="0" w:space="0" w:color="auto"/>
        <w:bottom w:val="none" w:sz="0" w:space="0" w:color="auto"/>
        <w:right w:val="none" w:sz="0" w:space="0" w:color="auto"/>
      </w:divBdr>
      <w:divsChild>
        <w:div w:id="59598549">
          <w:marLeft w:val="418"/>
          <w:marRight w:val="0"/>
          <w:marTop w:val="60"/>
          <w:marBottom w:val="60"/>
          <w:divBdr>
            <w:top w:val="none" w:sz="0" w:space="0" w:color="auto"/>
            <w:left w:val="none" w:sz="0" w:space="0" w:color="auto"/>
            <w:bottom w:val="none" w:sz="0" w:space="0" w:color="auto"/>
            <w:right w:val="none" w:sz="0" w:space="0" w:color="auto"/>
          </w:divBdr>
        </w:div>
        <w:div w:id="611472025">
          <w:marLeft w:val="418"/>
          <w:marRight w:val="0"/>
          <w:marTop w:val="60"/>
          <w:marBottom w:val="60"/>
          <w:divBdr>
            <w:top w:val="none" w:sz="0" w:space="0" w:color="auto"/>
            <w:left w:val="none" w:sz="0" w:space="0" w:color="auto"/>
            <w:bottom w:val="none" w:sz="0" w:space="0" w:color="auto"/>
            <w:right w:val="none" w:sz="0" w:space="0" w:color="auto"/>
          </w:divBdr>
        </w:div>
        <w:div w:id="631131529">
          <w:marLeft w:val="418"/>
          <w:marRight w:val="0"/>
          <w:marTop w:val="60"/>
          <w:marBottom w:val="60"/>
          <w:divBdr>
            <w:top w:val="none" w:sz="0" w:space="0" w:color="auto"/>
            <w:left w:val="none" w:sz="0" w:space="0" w:color="auto"/>
            <w:bottom w:val="none" w:sz="0" w:space="0" w:color="auto"/>
            <w:right w:val="none" w:sz="0" w:space="0" w:color="auto"/>
          </w:divBdr>
        </w:div>
        <w:div w:id="1116289216">
          <w:marLeft w:val="418"/>
          <w:marRight w:val="0"/>
          <w:marTop w:val="60"/>
          <w:marBottom w:val="60"/>
          <w:divBdr>
            <w:top w:val="none" w:sz="0" w:space="0" w:color="auto"/>
            <w:left w:val="none" w:sz="0" w:space="0" w:color="auto"/>
            <w:bottom w:val="none" w:sz="0" w:space="0" w:color="auto"/>
            <w:right w:val="none" w:sz="0" w:space="0" w:color="auto"/>
          </w:divBdr>
        </w:div>
        <w:div w:id="1382706893">
          <w:marLeft w:val="418"/>
          <w:marRight w:val="0"/>
          <w:marTop w:val="60"/>
          <w:marBottom w:val="60"/>
          <w:divBdr>
            <w:top w:val="none" w:sz="0" w:space="0" w:color="auto"/>
            <w:left w:val="none" w:sz="0" w:space="0" w:color="auto"/>
            <w:bottom w:val="none" w:sz="0" w:space="0" w:color="auto"/>
            <w:right w:val="none" w:sz="0" w:space="0" w:color="auto"/>
          </w:divBdr>
        </w:div>
        <w:div w:id="1777748206">
          <w:marLeft w:val="418"/>
          <w:marRight w:val="0"/>
          <w:marTop w:val="60"/>
          <w:marBottom w:val="60"/>
          <w:divBdr>
            <w:top w:val="none" w:sz="0" w:space="0" w:color="auto"/>
            <w:left w:val="none" w:sz="0" w:space="0" w:color="auto"/>
            <w:bottom w:val="none" w:sz="0" w:space="0" w:color="auto"/>
            <w:right w:val="none" w:sz="0" w:space="0" w:color="auto"/>
          </w:divBdr>
        </w:div>
        <w:div w:id="2068414034">
          <w:marLeft w:val="418"/>
          <w:marRight w:val="0"/>
          <w:marTop w:val="60"/>
          <w:marBottom w:val="60"/>
          <w:divBdr>
            <w:top w:val="none" w:sz="0" w:space="0" w:color="auto"/>
            <w:left w:val="none" w:sz="0" w:space="0" w:color="auto"/>
            <w:bottom w:val="none" w:sz="0" w:space="0" w:color="auto"/>
            <w:right w:val="none" w:sz="0" w:space="0" w:color="auto"/>
          </w:divBdr>
        </w:div>
      </w:divsChild>
    </w:div>
    <w:div w:id="1398671603">
      <w:bodyDiv w:val="1"/>
      <w:marLeft w:val="0"/>
      <w:marRight w:val="0"/>
      <w:marTop w:val="0"/>
      <w:marBottom w:val="0"/>
      <w:divBdr>
        <w:top w:val="none" w:sz="0" w:space="0" w:color="auto"/>
        <w:left w:val="none" w:sz="0" w:space="0" w:color="auto"/>
        <w:bottom w:val="none" w:sz="0" w:space="0" w:color="auto"/>
        <w:right w:val="none" w:sz="0" w:space="0" w:color="auto"/>
      </w:divBdr>
    </w:div>
    <w:div w:id="1430933246">
      <w:bodyDiv w:val="1"/>
      <w:marLeft w:val="0"/>
      <w:marRight w:val="0"/>
      <w:marTop w:val="0"/>
      <w:marBottom w:val="0"/>
      <w:divBdr>
        <w:top w:val="none" w:sz="0" w:space="0" w:color="auto"/>
        <w:left w:val="none" w:sz="0" w:space="0" w:color="auto"/>
        <w:bottom w:val="none" w:sz="0" w:space="0" w:color="auto"/>
        <w:right w:val="none" w:sz="0" w:space="0" w:color="auto"/>
      </w:divBdr>
    </w:div>
    <w:div w:id="1452900196">
      <w:bodyDiv w:val="1"/>
      <w:marLeft w:val="0"/>
      <w:marRight w:val="0"/>
      <w:marTop w:val="0"/>
      <w:marBottom w:val="0"/>
      <w:divBdr>
        <w:top w:val="none" w:sz="0" w:space="0" w:color="auto"/>
        <w:left w:val="none" w:sz="0" w:space="0" w:color="auto"/>
        <w:bottom w:val="none" w:sz="0" w:space="0" w:color="auto"/>
        <w:right w:val="none" w:sz="0" w:space="0" w:color="auto"/>
      </w:divBdr>
      <w:divsChild>
        <w:div w:id="537209092">
          <w:marLeft w:val="0"/>
          <w:marRight w:val="0"/>
          <w:marTop w:val="0"/>
          <w:marBottom w:val="0"/>
          <w:divBdr>
            <w:top w:val="none" w:sz="0" w:space="0" w:color="auto"/>
            <w:left w:val="none" w:sz="0" w:space="0" w:color="auto"/>
            <w:bottom w:val="none" w:sz="0" w:space="0" w:color="auto"/>
            <w:right w:val="none" w:sz="0" w:space="0" w:color="auto"/>
          </w:divBdr>
        </w:div>
        <w:div w:id="786199736">
          <w:marLeft w:val="0"/>
          <w:marRight w:val="0"/>
          <w:marTop w:val="0"/>
          <w:marBottom w:val="0"/>
          <w:divBdr>
            <w:top w:val="none" w:sz="0" w:space="0" w:color="auto"/>
            <w:left w:val="none" w:sz="0" w:space="0" w:color="auto"/>
            <w:bottom w:val="none" w:sz="0" w:space="0" w:color="auto"/>
            <w:right w:val="none" w:sz="0" w:space="0" w:color="auto"/>
          </w:divBdr>
        </w:div>
        <w:div w:id="1553036057">
          <w:marLeft w:val="0"/>
          <w:marRight w:val="0"/>
          <w:marTop w:val="0"/>
          <w:marBottom w:val="0"/>
          <w:divBdr>
            <w:top w:val="none" w:sz="0" w:space="0" w:color="auto"/>
            <w:left w:val="none" w:sz="0" w:space="0" w:color="auto"/>
            <w:bottom w:val="none" w:sz="0" w:space="0" w:color="auto"/>
            <w:right w:val="none" w:sz="0" w:space="0" w:color="auto"/>
          </w:divBdr>
        </w:div>
      </w:divsChild>
    </w:div>
    <w:div w:id="1468208367">
      <w:bodyDiv w:val="1"/>
      <w:marLeft w:val="0"/>
      <w:marRight w:val="0"/>
      <w:marTop w:val="0"/>
      <w:marBottom w:val="0"/>
      <w:divBdr>
        <w:top w:val="none" w:sz="0" w:space="0" w:color="auto"/>
        <w:left w:val="none" w:sz="0" w:space="0" w:color="auto"/>
        <w:bottom w:val="none" w:sz="0" w:space="0" w:color="auto"/>
        <w:right w:val="none" w:sz="0" w:space="0" w:color="auto"/>
      </w:divBdr>
    </w:div>
    <w:div w:id="1585841865">
      <w:bodyDiv w:val="1"/>
      <w:marLeft w:val="0"/>
      <w:marRight w:val="0"/>
      <w:marTop w:val="0"/>
      <w:marBottom w:val="0"/>
      <w:divBdr>
        <w:top w:val="none" w:sz="0" w:space="0" w:color="auto"/>
        <w:left w:val="none" w:sz="0" w:space="0" w:color="auto"/>
        <w:bottom w:val="none" w:sz="0" w:space="0" w:color="auto"/>
        <w:right w:val="none" w:sz="0" w:space="0" w:color="auto"/>
      </w:divBdr>
    </w:div>
    <w:div w:id="1620526415">
      <w:bodyDiv w:val="1"/>
      <w:marLeft w:val="0"/>
      <w:marRight w:val="0"/>
      <w:marTop w:val="0"/>
      <w:marBottom w:val="0"/>
      <w:divBdr>
        <w:top w:val="none" w:sz="0" w:space="0" w:color="auto"/>
        <w:left w:val="none" w:sz="0" w:space="0" w:color="auto"/>
        <w:bottom w:val="none" w:sz="0" w:space="0" w:color="auto"/>
        <w:right w:val="none" w:sz="0" w:space="0" w:color="auto"/>
      </w:divBdr>
    </w:div>
    <w:div w:id="1650791623">
      <w:bodyDiv w:val="1"/>
      <w:marLeft w:val="0"/>
      <w:marRight w:val="0"/>
      <w:marTop w:val="0"/>
      <w:marBottom w:val="0"/>
      <w:divBdr>
        <w:top w:val="none" w:sz="0" w:space="0" w:color="auto"/>
        <w:left w:val="none" w:sz="0" w:space="0" w:color="auto"/>
        <w:bottom w:val="none" w:sz="0" w:space="0" w:color="auto"/>
        <w:right w:val="none" w:sz="0" w:space="0" w:color="auto"/>
      </w:divBdr>
    </w:div>
    <w:div w:id="1651516035">
      <w:bodyDiv w:val="1"/>
      <w:marLeft w:val="0"/>
      <w:marRight w:val="0"/>
      <w:marTop w:val="0"/>
      <w:marBottom w:val="0"/>
      <w:divBdr>
        <w:top w:val="none" w:sz="0" w:space="0" w:color="auto"/>
        <w:left w:val="none" w:sz="0" w:space="0" w:color="auto"/>
        <w:bottom w:val="none" w:sz="0" w:space="0" w:color="auto"/>
        <w:right w:val="none" w:sz="0" w:space="0" w:color="auto"/>
      </w:divBdr>
      <w:divsChild>
        <w:div w:id="1210917135">
          <w:marLeft w:val="0"/>
          <w:marRight w:val="0"/>
          <w:marTop w:val="0"/>
          <w:marBottom w:val="0"/>
          <w:divBdr>
            <w:top w:val="none" w:sz="0" w:space="0" w:color="auto"/>
            <w:left w:val="none" w:sz="0" w:space="0" w:color="auto"/>
            <w:bottom w:val="none" w:sz="0" w:space="0" w:color="auto"/>
            <w:right w:val="none" w:sz="0" w:space="0" w:color="auto"/>
          </w:divBdr>
        </w:div>
        <w:div w:id="1220557821">
          <w:marLeft w:val="0"/>
          <w:marRight w:val="0"/>
          <w:marTop w:val="0"/>
          <w:marBottom w:val="0"/>
          <w:divBdr>
            <w:top w:val="none" w:sz="0" w:space="0" w:color="auto"/>
            <w:left w:val="none" w:sz="0" w:space="0" w:color="auto"/>
            <w:bottom w:val="none" w:sz="0" w:space="0" w:color="auto"/>
            <w:right w:val="none" w:sz="0" w:space="0" w:color="auto"/>
          </w:divBdr>
        </w:div>
        <w:div w:id="1969385605">
          <w:marLeft w:val="0"/>
          <w:marRight w:val="0"/>
          <w:marTop w:val="0"/>
          <w:marBottom w:val="0"/>
          <w:divBdr>
            <w:top w:val="none" w:sz="0" w:space="0" w:color="auto"/>
            <w:left w:val="none" w:sz="0" w:space="0" w:color="auto"/>
            <w:bottom w:val="none" w:sz="0" w:space="0" w:color="auto"/>
            <w:right w:val="none" w:sz="0" w:space="0" w:color="auto"/>
          </w:divBdr>
        </w:div>
      </w:divsChild>
    </w:div>
    <w:div w:id="1670062462">
      <w:bodyDiv w:val="1"/>
      <w:marLeft w:val="0"/>
      <w:marRight w:val="0"/>
      <w:marTop w:val="0"/>
      <w:marBottom w:val="0"/>
      <w:divBdr>
        <w:top w:val="none" w:sz="0" w:space="0" w:color="auto"/>
        <w:left w:val="none" w:sz="0" w:space="0" w:color="auto"/>
        <w:bottom w:val="none" w:sz="0" w:space="0" w:color="auto"/>
        <w:right w:val="none" w:sz="0" w:space="0" w:color="auto"/>
      </w:divBdr>
    </w:div>
    <w:div w:id="1683703786">
      <w:bodyDiv w:val="1"/>
      <w:marLeft w:val="0"/>
      <w:marRight w:val="0"/>
      <w:marTop w:val="0"/>
      <w:marBottom w:val="0"/>
      <w:divBdr>
        <w:top w:val="none" w:sz="0" w:space="0" w:color="auto"/>
        <w:left w:val="none" w:sz="0" w:space="0" w:color="auto"/>
        <w:bottom w:val="none" w:sz="0" w:space="0" w:color="auto"/>
        <w:right w:val="none" w:sz="0" w:space="0" w:color="auto"/>
      </w:divBdr>
    </w:div>
    <w:div w:id="1704481032">
      <w:bodyDiv w:val="1"/>
      <w:marLeft w:val="0"/>
      <w:marRight w:val="0"/>
      <w:marTop w:val="0"/>
      <w:marBottom w:val="0"/>
      <w:divBdr>
        <w:top w:val="none" w:sz="0" w:space="0" w:color="auto"/>
        <w:left w:val="none" w:sz="0" w:space="0" w:color="auto"/>
        <w:bottom w:val="none" w:sz="0" w:space="0" w:color="auto"/>
        <w:right w:val="none" w:sz="0" w:space="0" w:color="auto"/>
      </w:divBdr>
      <w:divsChild>
        <w:div w:id="342169864">
          <w:marLeft w:val="0"/>
          <w:marRight w:val="0"/>
          <w:marTop w:val="0"/>
          <w:marBottom w:val="0"/>
          <w:divBdr>
            <w:top w:val="none" w:sz="0" w:space="0" w:color="auto"/>
            <w:left w:val="none" w:sz="0" w:space="0" w:color="auto"/>
            <w:bottom w:val="none" w:sz="0" w:space="0" w:color="auto"/>
            <w:right w:val="none" w:sz="0" w:space="0" w:color="auto"/>
          </w:divBdr>
        </w:div>
        <w:div w:id="948464565">
          <w:marLeft w:val="0"/>
          <w:marRight w:val="0"/>
          <w:marTop w:val="0"/>
          <w:marBottom w:val="0"/>
          <w:divBdr>
            <w:top w:val="none" w:sz="0" w:space="0" w:color="auto"/>
            <w:left w:val="none" w:sz="0" w:space="0" w:color="auto"/>
            <w:bottom w:val="none" w:sz="0" w:space="0" w:color="auto"/>
            <w:right w:val="none" w:sz="0" w:space="0" w:color="auto"/>
          </w:divBdr>
        </w:div>
        <w:div w:id="2011249579">
          <w:marLeft w:val="0"/>
          <w:marRight w:val="0"/>
          <w:marTop w:val="0"/>
          <w:marBottom w:val="0"/>
          <w:divBdr>
            <w:top w:val="none" w:sz="0" w:space="0" w:color="auto"/>
            <w:left w:val="none" w:sz="0" w:space="0" w:color="auto"/>
            <w:bottom w:val="none" w:sz="0" w:space="0" w:color="auto"/>
            <w:right w:val="none" w:sz="0" w:space="0" w:color="auto"/>
          </w:divBdr>
        </w:div>
      </w:divsChild>
    </w:div>
    <w:div w:id="1725181344">
      <w:bodyDiv w:val="1"/>
      <w:marLeft w:val="0"/>
      <w:marRight w:val="0"/>
      <w:marTop w:val="0"/>
      <w:marBottom w:val="0"/>
      <w:divBdr>
        <w:top w:val="none" w:sz="0" w:space="0" w:color="auto"/>
        <w:left w:val="none" w:sz="0" w:space="0" w:color="auto"/>
        <w:bottom w:val="none" w:sz="0" w:space="0" w:color="auto"/>
        <w:right w:val="none" w:sz="0" w:space="0" w:color="auto"/>
      </w:divBdr>
    </w:div>
    <w:div w:id="1730230375">
      <w:bodyDiv w:val="1"/>
      <w:marLeft w:val="0"/>
      <w:marRight w:val="0"/>
      <w:marTop w:val="0"/>
      <w:marBottom w:val="0"/>
      <w:divBdr>
        <w:top w:val="none" w:sz="0" w:space="0" w:color="auto"/>
        <w:left w:val="none" w:sz="0" w:space="0" w:color="auto"/>
        <w:bottom w:val="none" w:sz="0" w:space="0" w:color="auto"/>
        <w:right w:val="none" w:sz="0" w:space="0" w:color="auto"/>
      </w:divBdr>
    </w:div>
    <w:div w:id="1734497520">
      <w:bodyDiv w:val="1"/>
      <w:marLeft w:val="0"/>
      <w:marRight w:val="0"/>
      <w:marTop w:val="0"/>
      <w:marBottom w:val="0"/>
      <w:divBdr>
        <w:top w:val="none" w:sz="0" w:space="0" w:color="auto"/>
        <w:left w:val="none" w:sz="0" w:space="0" w:color="auto"/>
        <w:bottom w:val="none" w:sz="0" w:space="0" w:color="auto"/>
        <w:right w:val="none" w:sz="0" w:space="0" w:color="auto"/>
      </w:divBdr>
      <w:divsChild>
        <w:div w:id="400100435">
          <w:marLeft w:val="0"/>
          <w:marRight w:val="0"/>
          <w:marTop w:val="0"/>
          <w:marBottom w:val="0"/>
          <w:divBdr>
            <w:top w:val="none" w:sz="0" w:space="0" w:color="auto"/>
            <w:left w:val="none" w:sz="0" w:space="0" w:color="auto"/>
            <w:bottom w:val="none" w:sz="0" w:space="0" w:color="auto"/>
            <w:right w:val="none" w:sz="0" w:space="0" w:color="auto"/>
          </w:divBdr>
        </w:div>
        <w:div w:id="467625340">
          <w:marLeft w:val="0"/>
          <w:marRight w:val="0"/>
          <w:marTop w:val="0"/>
          <w:marBottom w:val="0"/>
          <w:divBdr>
            <w:top w:val="none" w:sz="0" w:space="0" w:color="auto"/>
            <w:left w:val="none" w:sz="0" w:space="0" w:color="auto"/>
            <w:bottom w:val="none" w:sz="0" w:space="0" w:color="auto"/>
            <w:right w:val="none" w:sz="0" w:space="0" w:color="auto"/>
          </w:divBdr>
        </w:div>
        <w:div w:id="1399287114">
          <w:marLeft w:val="0"/>
          <w:marRight w:val="0"/>
          <w:marTop w:val="0"/>
          <w:marBottom w:val="0"/>
          <w:divBdr>
            <w:top w:val="none" w:sz="0" w:space="0" w:color="auto"/>
            <w:left w:val="none" w:sz="0" w:space="0" w:color="auto"/>
            <w:bottom w:val="none" w:sz="0" w:space="0" w:color="auto"/>
            <w:right w:val="none" w:sz="0" w:space="0" w:color="auto"/>
          </w:divBdr>
        </w:div>
      </w:divsChild>
    </w:div>
    <w:div w:id="1748651721">
      <w:bodyDiv w:val="1"/>
      <w:marLeft w:val="0"/>
      <w:marRight w:val="0"/>
      <w:marTop w:val="0"/>
      <w:marBottom w:val="0"/>
      <w:divBdr>
        <w:top w:val="none" w:sz="0" w:space="0" w:color="auto"/>
        <w:left w:val="none" w:sz="0" w:space="0" w:color="auto"/>
        <w:bottom w:val="none" w:sz="0" w:space="0" w:color="auto"/>
        <w:right w:val="none" w:sz="0" w:space="0" w:color="auto"/>
      </w:divBdr>
    </w:div>
    <w:div w:id="1752771044">
      <w:bodyDiv w:val="1"/>
      <w:marLeft w:val="0"/>
      <w:marRight w:val="0"/>
      <w:marTop w:val="0"/>
      <w:marBottom w:val="0"/>
      <w:divBdr>
        <w:top w:val="none" w:sz="0" w:space="0" w:color="auto"/>
        <w:left w:val="none" w:sz="0" w:space="0" w:color="auto"/>
        <w:bottom w:val="none" w:sz="0" w:space="0" w:color="auto"/>
        <w:right w:val="none" w:sz="0" w:space="0" w:color="auto"/>
      </w:divBdr>
      <w:divsChild>
        <w:div w:id="657196212">
          <w:marLeft w:val="0"/>
          <w:marRight w:val="0"/>
          <w:marTop w:val="0"/>
          <w:marBottom w:val="0"/>
          <w:divBdr>
            <w:top w:val="none" w:sz="0" w:space="0" w:color="auto"/>
            <w:left w:val="none" w:sz="0" w:space="0" w:color="auto"/>
            <w:bottom w:val="none" w:sz="0" w:space="0" w:color="auto"/>
            <w:right w:val="none" w:sz="0" w:space="0" w:color="auto"/>
          </w:divBdr>
        </w:div>
        <w:div w:id="1220631004">
          <w:marLeft w:val="0"/>
          <w:marRight w:val="0"/>
          <w:marTop w:val="0"/>
          <w:marBottom w:val="0"/>
          <w:divBdr>
            <w:top w:val="none" w:sz="0" w:space="0" w:color="auto"/>
            <w:left w:val="none" w:sz="0" w:space="0" w:color="auto"/>
            <w:bottom w:val="none" w:sz="0" w:space="0" w:color="auto"/>
            <w:right w:val="none" w:sz="0" w:space="0" w:color="auto"/>
          </w:divBdr>
        </w:div>
        <w:div w:id="2108847404">
          <w:marLeft w:val="0"/>
          <w:marRight w:val="0"/>
          <w:marTop w:val="0"/>
          <w:marBottom w:val="0"/>
          <w:divBdr>
            <w:top w:val="none" w:sz="0" w:space="0" w:color="auto"/>
            <w:left w:val="none" w:sz="0" w:space="0" w:color="auto"/>
            <w:bottom w:val="none" w:sz="0" w:space="0" w:color="auto"/>
            <w:right w:val="none" w:sz="0" w:space="0" w:color="auto"/>
          </w:divBdr>
        </w:div>
      </w:divsChild>
    </w:div>
    <w:div w:id="1755131200">
      <w:bodyDiv w:val="1"/>
      <w:marLeft w:val="0"/>
      <w:marRight w:val="0"/>
      <w:marTop w:val="0"/>
      <w:marBottom w:val="0"/>
      <w:divBdr>
        <w:top w:val="none" w:sz="0" w:space="0" w:color="auto"/>
        <w:left w:val="none" w:sz="0" w:space="0" w:color="auto"/>
        <w:bottom w:val="none" w:sz="0" w:space="0" w:color="auto"/>
        <w:right w:val="none" w:sz="0" w:space="0" w:color="auto"/>
      </w:divBdr>
    </w:div>
    <w:div w:id="1792943304">
      <w:bodyDiv w:val="1"/>
      <w:marLeft w:val="0"/>
      <w:marRight w:val="0"/>
      <w:marTop w:val="0"/>
      <w:marBottom w:val="0"/>
      <w:divBdr>
        <w:top w:val="none" w:sz="0" w:space="0" w:color="auto"/>
        <w:left w:val="none" w:sz="0" w:space="0" w:color="auto"/>
        <w:bottom w:val="none" w:sz="0" w:space="0" w:color="auto"/>
        <w:right w:val="none" w:sz="0" w:space="0" w:color="auto"/>
      </w:divBdr>
      <w:divsChild>
        <w:div w:id="572159447">
          <w:marLeft w:val="0"/>
          <w:marRight w:val="0"/>
          <w:marTop w:val="0"/>
          <w:marBottom w:val="0"/>
          <w:divBdr>
            <w:top w:val="none" w:sz="0" w:space="0" w:color="auto"/>
            <w:left w:val="none" w:sz="0" w:space="0" w:color="auto"/>
            <w:bottom w:val="none" w:sz="0" w:space="0" w:color="auto"/>
            <w:right w:val="none" w:sz="0" w:space="0" w:color="auto"/>
          </w:divBdr>
        </w:div>
        <w:div w:id="831336252">
          <w:marLeft w:val="0"/>
          <w:marRight w:val="0"/>
          <w:marTop w:val="0"/>
          <w:marBottom w:val="0"/>
          <w:divBdr>
            <w:top w:val="none" w:sz="0" w:space="0" w:color="auto"/>
            <w:left w:val="none" w:sz="0" w:space="0" w:color="auto"/>
            <w:bottom w:val="none" w:sz="0" w:space="0" w:color="auto"/>
            <w:right w:val="none" w:sz="0" w:space="0" w:color="auto"/>
          </w:divBdr>
        </w:div>
        <w:div w:id="2048213261">
          <w:marLeft w:val="0"/>
          <w:marRight w:val="0"/>
          <w:marTop w:val="0"/>
          <w:marBottom w:val="0"/>
          <w:divBdr>
            <w:top w:val="none" w:sz="0" w:space="0" w:color="auto"/>
            <w:left w:val="none" w:sz="0" w:space="0" w:color="auto"/>
            <w:bottom w:val="none" w:sz="0" w:space="0" w:color="auto"/>
            <w:right w:val="none" w:sz="0" w:space="0" w:color="auto"/>
          </w:divBdr>
        </w:div>
      </w:divsChild>
    </w:div>
    <w:div w:id="1801916626">
      <w:bodyDiv w:val="1"/>
      <w:marLeft w:val="0"/>
      <w:marRight w:val="0"/>
      <w:marTop w:val="0"/>
      <w:marBottom w:val="0"/>
      <w:divBdr>
        <w:top w:val="none" w:sz="0" w:space="0" w:color="auto"/>
        <w:left w:val="none" w:sz="0" w:space="0" w:color="auto"/>
        <w:bottom w:val="none" w:sz="0" w:space="0" w:color="auto"/>
        <w:right w:val="none" w:sz="0" w:space="0" w:color="auto"/>
      </w:divBdr>
      <w:divsChild>
        <w:div w:id="1223446149">
          <w:marLeft w:val="0"/>
          <w:marRight w:val="0"/>
          <w:marTop w:val="0"/>
          <w:marBottom w:val="0"/>
          <w:divBdr>
            <w:top w:val="none" w:sz="0" w:space="0" w:color="auto"/>
            <w:left w:val="none" w:sz="0" w:space="0" w:color="auto"/>
            <w:bottom w:val="none" w:sz="0" w:space="0" w:color="auto"/>
            <w:right w:val="none" w:sz="0" w:space="0" w:color="auto"/>
          </w:divBdr>
        </w:div>
      </w:divsChild>
    </w:div>
    <w:div w:id="1850564433">
      <w:bodyDiv w:val="1"/>
      <w:marLeft w:val="0"/>
      <w:marRight w:val="0"/>
      <w:marTop w:val="0"/>
      <w:marBottom w:val="0"/>
      <w:divBdr>
        <w:top w:val="none" w:sz="0" w:space="0" w:color="auto"/>
        <w:left w:val="none" w:sz="0" w:space="0" w:color="auto"/>
        <w:bottom w:val="none" w:sz="0" w:space="0" w:color="auto"/>
        <w:right w:val="none" w:sz="0" w:space="0" w:color="auto"/>
      </w:divBdr>
    </w:div>
    <w:div w:id="1863125167">
      <w:bodyDiv w:val="1"/>
      <w:marLeft w:val="0"/>
      <w:marRight w:val="0"/>
      <w:marTop w:val="0"/>
      <w:marBottom w:val="0"/>
      <w:divBdr>
        <w:top w:val="none" w:sz="0" w:space="0" w:color="auto"/>
        <w:left w:val="none" w:sz="0" w:space="0" w:color="auto"/>
        <w:bottom w:val="none" w:sz="0" w:space="0" w:color="auto"/>
        <w:right w:val="none" w:sz="0" w:space="0" w:color="auto"/>
      </w:divBdr>
      <w:divsChild>
        <w:div w:id="532350379">
          <w:marLeft w:val="0"/>
          <w:marRight w:val="0"/>
          <w:marTop w:val="0"/>
          <w:marBottom w:val="0"/>
          <w:divBdr>
            <w:top w:val="none" w:sz="0" w:space="0" w:color="auto"/>
            <w:left w:val="none" w:sz="0" w:space="0" w:color="auto"/>
            <w:bottom w:val="none" w:sz="0" w:space="0" w:color="auto"/>
            <w:right w:val="none" w:sz="0" w:space="0" w:color="auto"/>
          </w:divBdr>
        </w:div>
        <w:div w:id="903182142">
          <w:marLeft w:val="0"/>
          <w:marRight w:val="0"/>
          <w:marTop w:val="0"/>
          <w:marBottom w:val="0"/>
          <w:divBdr>
            <w:top w:val="none" w:sz="0" w:space="0" w:color="auto"/>
            <w:left w:val="none" w:sz="0" w:space="0" w:color="auto"/>
            <w:bottom w:val="none" w:sz="0" w:space="0" w:color="auto"/>
            <w:right w:val="none" w:sz="0" w:space="0" w:color="auto"/>
          </w:divBdr>
        </w:div>
      </w:divsChild>
    </w:div>
    <w:div w:id="1907497255">
      <w:bodyDiv w:val="1"/>
      <w:marLeft w:val="0"/>
      <w:marRight w:val="0"/>
      <w:marTop w:val="0"/>
      <w:marBottom w:val="0"/>
      <w:divBdr>
        <w:top w:val="none" w:sz="0" w:space="0" w:color="auto"/>
        <w:left w:val="none" w:sz="0" w:space="0" w:color="auto"/>
        <w:bottom w:val="none" w:sz="0" w:space="0" w:color="auto"/>
        <w:right w:val="none" w:sz="0" w:space="0" w:color="auto"/>
      </w:divBdr>
    </w:div>
    <w:div w:id="1914003939">
      <w:bodyDiv w:val="1"/>
      <w:marLeft w:val="0"/>
      <w:marRight w:val="0"/>
      <w:marTop w:val="0"/>
      <w:marBottom w:val="0"/>
      <w:divBdr>
        <w:top w:val="none" w:sz="0" w:space="0" w:color="auto"/>
        <w:left w:val="none" w:sz="0" w:space="0" w:color="auto"/>
        <w:bottom w:val="none" w:sz="0" w:space="0" w:color="auto"/>
        <w:right w:val="none" w:sz="0" w:space="0" w:color="auto"/>
      </w:divBdr>
    </w:div>
    <w:div w:id="1956981643">
      <w:bodyDiv w:val="1"/>
      <w:marLeft w:val="0"/>
      <w:marRight w:val="0"/>
      <w:marTop w:val="0"/>
      <w:marBottom w:val="0"/>
      <w:divBdr>
        <w:top w:val="none" w:sz="0" w:space="0" w:color="auto"/>
        <w:left w:val="none" w:sz="0" w:space="0" w:color="auto"/>
        <w:bottom w:val="none" w:sz="0" w:space="0" w:color="auto"/>
        <w:right w:val="none" w:sz="0" w:space="0" w:color="auto"/>
      </w:divBdr>
    </w:div>
    <w:div w:id="1988317743">
      <w:bodyDiv w:val="1"/>
      <w:marLeft w:val="0"/>
      <w:marRight w:val="0"/>
      <w:marTop w:val="0"/>
      <w:marBottom w:val="0"/>
      <w:divBdr>
        <w:top w:val="none" w:sz="0" w:space="0" w:color="auto"/>
        <w:left w:val="none" w:sz="0" w:space="0" w:color="auto"/>
        <w:bottom w:val="none" w:sz="0" w:space="0" w:color="auto"/>
        <w:right w:val="none" w:sz="0" w:space="0" w:color="auto"/>
      </w:divBdr>
    </w:div>
    <w:div w:id="1999840839">
      <w:bodyDiv w:val="1"/>
      <w:marLeft w:val="0"/>
      <w:marRight w:val="0"/>
      <w:marTop w:val="0"/>
      <w:marBottom w:val="0"/>
      <w:divBdr>
        <w:top w:val="none" w:sz="0" w:space="0" w:color="auto"/>
        <w:left w:val="none" w:sz="0" w:space="0" w:color="auto"/>
        <w:bottom w:val="none" w:sz="0" w:space="0" w:color="auto"/>
        <w:right w:val="none" w:sz="0" w:space="0" w:color="auto"/>
      </w:divBdr>
    </w:div>
    <w:div w:id="2008361285">
      <w:bodyDiv w:val="1"/>
      <w:marLeft w:val="0"/>
      <w:marRight w:val="0"/>
      <w:marTop w:val="0"/>
      <w:marBottom w:val="0"/>
      <w:divBdr>
        <w:top w:val="none" w:sz="0" w:space="0" w:color="auto"/>
        <w:left w:val="none" w:sz="0" w:space="0" w:color="auto"/>
        <w:bottom w:val="none" w:sz="0" w:space="0" w:color="auto"/>
        <w:right w:val="none" w:sz="0" w:space="0" w:color="auto"/>
      </w:divBdr>
      <w:divsChild>
        <w:div w:id="1046949312">
          <w:marLeft w:val="0"/>
          <w:marRight w:val="0"/>
          <w:marTop w:val="0"/>
          <w:marBottom w:val="0"/>
          <w:divBdr>
            <w:top w:val="none" w:sz="0" w:space="0" w:color="auto"/>
            <w:left w:val="none" w:sz="0" w:space="0" w:color="auto"/>
            <w:bottom w:val="none" w:sz="0" w:space="0" w:color="auto"/>
            <w:right w:val="none" w:sz="0" w:space="0" w:color="auto"/>
          </w:divBdr>
        </w:div>
        <w:div w:id="1196231317">
          <w:marLeft w:val="0"/>
          <w:marRight w:val="0"/>
          <w:marTop w:val="0"/>
          <w:marBottom w:val="0"/>
          <w:divBdr>
            <w:top w:val="none" w:sz="0" w:space="0" w:color="auto"/>
            <w:left w:val="none" w:sz="0" w:space="0" w:color="auto"/>
            <w:bottom w:val="none" w:sz="0" w:space="0" w:color="auto"/>
            <w:right w:val="none" w:sz="0" w:space="0" w:color="auto"/>
          </w:divBdr>
        </w:div>
      </w:divsChild>
    </w:div>
    <w:div w:id="2022969584">
      <w:bodyDiv w:val="1"/>
      <w:marLeft w:val="0"/>
      <w:marRight w:val="0"/>
      <w:marTop w:val="0"/>
      <w:marBottom w:val="0"/>
      <w:divBdr>
        <w:top w:val="none" w:sz="0" w:space="0" w:color="auto"/>
        <w:left w:val="none" w:sz="0" w:space="0" w:color="auto"/>
        <w:bottom w:val="none" w:sz="0" w:space="0" w:color="auto"/>
        <w:right w:val="none" w:sz="0" w:space="0" w:color="auto"/>
      </w:divBdr>
    </w:div>
    <w:div w:id="2041277084">
      <w:bodyDiv w:val="1"/>
      <w:marLeft w:val="0"/>
      <w:marRight w:val="0"/>
      <w:marTop w:val="0"/>
      <w:marBottom w:val="0"/>
      <w:divBdr>
        <w:top w:val="none" w:sz="0" w:space="0" w:color="auto"/>
        <w:left w:val="none" w:sz="0" w:space="0" w:color="auto"/>
        <w:bottom w:val="none" w:sz="0" w:space="0" w:color="auto"/>
        <w:right w:val="none" w:sz="0" w:space="0" w:color="auto"/>
      </w:divBdr>
    </w:div>
    <w:div w:id="2071346044">
      <w:bodyDiv w:val="1"/>
      <w:marLeft w:val="0"/>
      <w:marRight w:val="0"/>
      <w:marTop w:val="0"/>
      <w:marBottom w:val="0"/>
      <w:divBdr>
        <w:top w:val="none" w:sz="0" w:space="0" w:color="auto"/>
        <w:left w:val="none" w:sz="0" w:space="0" w:color="auto"/>
        <w:bottom w:val="none" w:sz="0" w:space="0" w:color="auto"/>
        <w:right w:val="none" w:sz="0" w:space="0" w:color="auto"/>
      </w:divBdr>
    </w:div>
    <w:div w:id="2122994096">
      <w:bodyDiv w:val="1"/>
      <w:marLeft w:val="0"/>
      <w:marRight w:val="0"/>
      <w:marTop w:val="0"/>
      <w:marBottom w:val="0"/>
      <w:divBdr>
        <w:top w:val="none" w:sz="0" w:space="0" w:color="auto"/>
        <w:left w:val="none" w:sz="0" w:space="0" w:color="auto"/>
        <w:bottom w:val="none" w:sz="0" w:space="0" w:color="auto"/>
        <w:right w:val="none" w:sz="0" w:space="0" w:color="auto"/>
      </w:divBdr>
    </w:div>
    <w:div w:id="2129465795">
      <w:bodyDiv w:val="1"/>
      <w:marLeft w:val="0"/>
      <w:marRight w:val="0"/>
      <w:marTop w:val="0"/>
      <w:marBottom w:val="0"/>
      <w:divBdr>
        <w:top w:val="none" w:sz="0" w:space="0" w:color="auto"/>
        <w:left w:val="none" w:sz="0" w:space="0" w:color="auto"/>
        <w:bottom w:val="none" w:sz="0" w:space="0" w:color="auto"/>
        <w:right w:val="none" w:sz="0" w:space="0" w:color="auto"/>
      </w:divBdr>
    </w:div>
    <w:div w:id="2130661079">
      <w:bodyDiv w:val="1"/>
      <w:marLeft w:val="0"/>
      <w:marRight w:val="0"/>
      <w:marTop w:val="0"/>
      <w:marBottom w:val="0"/>
      <w:divBdr>
        <w:top w:val="none" w:sz="0" w:space="0" w:color="auto"/>
        <w:left w:val="none" w:sz="0" w:space="0" w:color="auto"/>
        <w:bottom w:val="none" w:sz="0" w:space="0" w:color="auto"/>
        <w:right w:val="none" w:sz="0" w:space="0" w:color="auto"/>
      </w:divBdr>
    </w:div>
    <w:div w:id="214299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ttps://www.legifrance.gouv.fr/affichCodeArticle.do?cidTexte=LEGITEXT000006072050&amp;idArticle=LEGIARTI000006902483&amp;dateTexte=&amp;categorieLien=cid" TargetMode="External" Type="http://schemas.openxmlformats.org/officeDocument/2006/relationships/hyperlink"/><Relationship Id="rId11" Target="https://www.legifrance.gouv.fr/affichCodeArticle.do?cidTexte=LEGITEXT000006072050&amp;idArticle=LEGIARTI000033003342&amp;dateTexte=&amp;categorieLien=cid" TargetMode="External" Type="http://schemas.openxmlformats.org/officeDocument/2006/relationships/hyperlink"/><Relationship Id="rId12" Target="https://www.legifrance.gouv.fr/affichCodeArticle.do?cidTexte=LEGITEXT000006072050&amp;idArticle=LEGIARTI000006902541&amp;dateTexte=&amp;categorieLien=cid" TargetMode="External" Type="http://schemas.openxmlformats.org/officeDocument/2006/relationships/hyperlink"/><Relationship Id="rId13" Target="https://www.legifrance.gouv.fr/affichCodeArticle.do?cidTexte=LEGITEXT000006072050&amp;idArticle=LEGIARTI000033006269&amp;dateTexte=&amp;categorieLien=cid" TargetMode="External" Type="http://schemas.openxmlformats.org/officeDocument/2006/relationships/hyperlink"/><Relationship Id="rId14" Target="https://www.legifrance.gouv.fr/affichCodeArticle.do?cidTexte=LEGITEXT000006072050&amp;idArticle=LEGIARTI000033006279&amp;dateTexte=&amp;categorieLien=cid" TargetMode="External" Type="http://schemas.openxmlformats.org/officeDocument/2006/relationships/hyperlink"/><Relationship Id="rId15" Target="https://www.legifrance.gouv.fr/affichCodeArticle.do?cidTexte=LEGITEXT000006072050&amp;idArticle=LEGIARTI000006902701&amp;dateTexte=&amp;categorieLien=cid" TargetMode="External" Type="http://schemas.openxmlformats.org/officeDocument/2006/relationships/hyperlink"/><Relationship Id="rId16" Target="https://www.legifrance.gouv.fr/affichCodeArticle.do?cidTexte=LEGITEXT000006072050&amp;idArticle=LEGIARTI000006902703&amp;dateTexte=&amp;categorieLien=cid" TargetMode="External" Type="http://schemas.openxmlformats.org/officeDocument/2006/relationships/hyperlink"/><Relationship Id="rId17" Target="https://www.legifrance.gouv.fr/affichCodeArticle.do?cidTexte=LEGITEXT000006072050&amp;idArticle=LEGIARTI000006902772&amp;dateTexte=&amp;categorieLien=cid" TargetMode="External" Type="http://schemas.openxmlformats.org/officeDocument/2006/relationships/hyperlink"/><Relationship Id="rId18" Target="javascript:Redirection('LE0000540032_20170505.HTML" TargetMode="External" Type="http://schemas.openxmlformats.org/officeDocument/2006/relationships/hyperlink"/><Relationship Id="rId19" Target="https://www.urssaf.fr/portail/home/employeur/calculer-les-cotisations/les-elements-a-prendre-en-compte/les-indemnites-de-rupture-du-con/les-indemnites-de-depart-volonta.html" TargetMode="External" Type="http://schemas.openxmlformats.org/officeDocument/2006/relationships/hyperlink"/><Relationship Id="rId2" Target="numbering.xml" Type="http://schemas.openxmlformats.org/officeDocument/2006/relationships/numbering"/><Relationship Id="rId20" Target="https://www.urssaf.fr/portail/home/employeur/calculer-les-cotisations/les-elements-a-prendre-en-compte/les-indemnites-de-rupture-du-con/les-indemnites-de-depart-volonta.html" TargetMode="External" Type="http://schemas.openxmlformats.org/officeDocument/2006/relationships/hyperlink"/><Relationship Id="rId21" Target="https://www.urssaf.fr/portail/home/employeur/calculer-les-cotisations/les-elements-a-prendre-en-compte/les-indemnites-de-rupture-du-con/les-indemnites-de-depart-volonta.html" TargetMode="External" Type="http://schemas.openxmlformats.org/officeDocument/2006/relationships/hyperlink"/><Relationship Id="rId22" Target="media/image4.emf" Type="http://schemas.openxmlformats.org/officeDocument/2006/relationships/image"/><Relationship Id="rId25" Target="media/image7.emf" Type="http://schemas.openxmlformats.org/officeDocument/2006/relationships/image"/><Relationship Id="rId26" Target="footer1.xml" Type="http://schemas.openxmlformats.org/officeDocument/2006/relationships/footer"/><Relationship Id="rId27" Target="footer2.xml" Type="http://schemas.openxmlformats.org/officeDocument/2006/relationships/footer"/><Relationship Id="rId28" Target="fontTable.xml" Type="http://schemas.openxmlformats.org/officeDocument/2006/relationships/fontTable"/><Relationship Id="rId29" Target="theme/theme1.xml" Type="http://schemas.openxmlformats.org/officeDocument/2006/relationships/theme"/><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2.jpeg" Type="http://schemas.openxmlformats.org/officeDocument/2006/relationships/image"/><Relationship Id="rId9" Target="media/image3.png" Type="http://schemas.openxmlformats.org/officeDocument/2006/relationships/image"/></Relationships>
</file>

<file path=word/_rels/footer1.xml.rels><?xml version="1.0" encoding="UTF-8" standalone="no"?><Relationships xmlns="http://schemas.openxmlformats.org/package/2006/relationships"><Relationship Id="rId1" Target="media/image5.png" Type="http://schemas.openxmlformats.org/officeDocument/2006/relationships/image"/></Relationships>
</file>

<file path=word/_rels/numbering.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AC4E7-73FB-4AEF-A961-5297673E3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1867</TotalTime>
  <Pages>74</Pages>
  <Words>7764</Words>
  <Characters>42702</Characters>
  <Application>Microsoft Office Word</Application>
  <DocSecurity>0</DocSecurity>
  <Lines>355</Lines>
  <Paragraphs>100</Paragraphs>
  <ScaleCrop>false</ScaleCrop>
  <HeadingPairs>
    <vt:vector baseType="variant" size="2">
      <vt:variant>
        <vt:lpstr>Titre</vt:lpstr>
      </vt:variant>
      <vt:variant>
        <vt:i4>1</vt:i4>
      </vt:variant>
    </vt:vector>
  </HeadingPairs>
  <TitlesOfParts>
    <vt:vector baseType="lpstr" size="1">
      <vt:lpstr/>
    </vt:vector>
  </TitlesOfParts>
  <Company>DDB NM</Company>
  <LinksUpToDate>false</LinksUpToDate>
  <CharactersWithSpaces>50366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2020-01-21T16:52:00Z</dcterms:created>
  <cp:lastPrinted>2022-04-07T07:16:00Z</cp:lastPrinted>
  <dcterms:modified xsi:type="dcterms:W3CDTF">2022-04-07T07:22:00Z</dcterms:modified>
  <cp:revision>118</cp:revision>
</cp:coreProperties>
</file>