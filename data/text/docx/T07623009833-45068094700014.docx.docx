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Extensible+xml" PartName="/word/commentsExtensible.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94ECB1C" w14:textId="13B24B7C" w:rsidP="00381A1D" w:rsidR="00320B97" w:rsidRDefault="00320B97" w:rsidRPr="00ED01F0">
      <w:pPr>
        <w:pStyle w:val="NormalWeb"/>
        <w:spacing w:after="0" w:afterAutospacing="0" w:before="0" w:beforeAutospacing="0"/>
        <w:ind w:right="505"/>
        <w:jc w:val="center"/>
        <w:rPr>
          <w:rFonts w:ascii="Palatino Linotype" w:hAnsi="Palatino Linotype"/>
          <w:b/>
          <w:color w:themeColor="text1" w:val="000000"/>
          <w:sz w:val="28"/>
        </w:rPr>
      </w:pPr>
      <w:r w:rsidRPr="00ED01F0">
        <w:rPr>
          <w:rFonts w:ascii="Palatino Linotype" w:hAnsi="Palatino Linotype"/>
          <w:b/>
          <w:color w:themeColor="text1" w:val="000000"/>
          <w:sz w:val="28"/>
        </w:rPr>
        <w:t>Protocole d’accord</w:t>
      </w:r>
      <w:r w:rsidR="00664F03">
        <w:rPr>
          <w:rFonts w:ascii="Palatino Linotype" w:hAnsi="Palatino Linotype"/>
          <w:b/>
          <w:color w:themeColor="text1" w:val="000000"/>
          <w:sz w:val="28"/>
        </w:rPr>
        <w:t xml:space="preserve"> relatif à l’évolution des rémunérations 202</w:t>
      </w:r>
      <w:r w:rsidR="00F800C3">
        <w:rPr>
          <w:rFonts w:ascii="Palatino Linotype" w:hAnsi="Palatino Linotype"/>
          <w:b/>
          <w:color w:themeColor="text1" w:val="000000"/>
          <w:sz w:val="28"/>
        </w:rPr>
        <w:t>3</w:t>
      </w:r>
      <w:r w:rsidR="00664F03">
        <w:rPr>
          <w:rFonts w:ascii="Palatino Linotype" w:hAnsi="Palatino Linotype"/>
          <w:b/>
          <w:color w:themeColor="text1" w:val="000000"/>
          <w:sz w:val="28"/>
        </w:rPr>
        <w:t xml:space="preserve"> dans le cadre des Négociations Annuelles Obligatoires. </w:t>
      </w:r>
      <w:r w:rsidRPr="00ED01F0">
        <w:rPr>
          <w:rFonts w:ascii="Palatino Linotype" w:hAnsi="Palatino Linotype"/>
          <w:b/>
          <w:color w:themeColor="text1" w:val="000000"/>
          <w:sz w:val="28"/>
        </w:rPr>
        <w:t xml:space="preserve"> </w:t>
      </w:r>
    </w:p>
    <w:p w14:paraId="4D0A3CF3" w14:textId="77777777" w:rsidP="00FC3E6A" w:rsidR="00664F03" w:rsidRDefault="00664F03">
      <w:pPr>
        <w:pStyle w:val="NormalWeb"/>
        <w:spacing w:after="0" w:afterAutospacing="0" w:before="0" w:beforeAutospacing="0"/>
        <w:ind w:left="-709" w:right="505"/>
        <w:jc w:val="center"/>
        <w:rPr>
          <w:rFonts w:ascii="Palatino Linotype" w:hAnsi="Palatino Linotype"/>
          <w:b/>
          <w:color w:themeColor="text1" w:val="000000"/>
          <w:sz w:val="28"/>
        </w:rPr>
      </w:pPr>
    </w:p>
    <w:p w14:paraId="1ABA8834" w14:textId="77777777" w:rsidP="00FC3E6A" w:rsidR="00664F03" w:rsidRDefault="00664F03">
      <w:pPr>
        <w:pStyle w:val="NormalWeb"/>
        <w:spacing w:after="0" w:afterAutospacing="0" w:before="0" w:beforeAutospacing="0"/>
        <w:ind w:left="-709" w:right="505"/>
        <w:jc w:val="center"/>
        <w:rPr>
          <w:rFonts w:ascii="Palatino Linotype" w:hAnsi="Palatino Linotype"/>
          <w:b/>
          <w:color w:themeColor="text1" w:val="000000"/>
          <w:sz w:val="28"/>
        </w:rPr>
      </w:pPr>
    </w:p>
    <w:p w14:paraId="28FD8039" w14:textId="77777777" w:rsidP="00FC3E6A" w:rsidR="00664F03" w:rsidRDefault="00664F03">
      <w:pPr>
        <w:pStyle w:val="NormalWeb"/>
        <w:spacing w:after="0" w:afterAutospacing="0" w:before="0" w:beforeAutospacing="0"/>
        <w:ind w:left="-709" w:right="505"/>
        <w:jc w:val="center"/>
        <w:rPr>
          <w:rFonts w:ascii="Palatino Linotype" w:hAnsi="Palatino Linotype"/>
          <w:b/>
          <w:color w:themeColor="text1" w:val="000000"/>
          <w:sz w:val="28"/>
        </w:rPr>
      </w:pPr>
    </w:p>
    <w:p w14:paraId="7ED2A698" w14:textId="72978954" w:rsidP="00C632C8" w:rsidR="00320B97" w:rsidRDefault="00664F03" w:rsidRPr="00664F03">
      <w:pPr>
        <w:pStyle w:val="NormalWeb"/>
        <w:spacing w:after="0" w:afterAutospacing="0" w:before="0" w:beforeAutospacing="0"/>
        <w:ind w:left="-567" w:right="505"/>
        <w:jc w:val="both"/>
        <w:rPr>
          <w:rFonts w:ascii="Palatino Linotype" w:hAnsi="Palatino Linotype"/>
          <w:color w:themeColor="text1" w:val="000000"/>
          <w:sz w:val="24"/>
          <w:szCs w:val="24"/>
        </w:rPr>
      </w:pPr>
      <w:r w:rsidRPr="00664F03">
        <w:rPr>
          <w:rFonts w:ascii="Palatino Linotype" w:hAnsi="Palatino Linotype"/>
          <w:color w:themeColor="text1" w:val="000000"/>
          <w:sz w:val="24"/>
          <w:szCs w:val="24"/>
        </w:rPr>
        <w:t>Dans l</w:t>
      </w:r>
      <w:r>
        <w:rPr>
          <w:rFonts w:ascii="Palatino Linotype" w:hAnsi="Palatino Linotype"/>
          <w:color w:themeColor="text1" w:val="000000"/>
          <w:sz w:val="24"/>
          <w:szCs w:val="24"/>
        </w:rPr>
        <w:t>e cadre de la négociation annuelle obligatoire prévue aux articles L.2242-1 et suivants du Code du travail, portant sur la rémunération, le temps de travail et le partage de la valeur ajoutée, ainsi que sur l’égalité professionnelle entre les hommes et les femmes, la Direction et l’Organisation Syndicale Représentative du site</w:t>
      </w:r>
      <w:r w:rsidR="00827FA6">
        <w:rPr>
          <w:rFonts w:ascii="Palatino Linotype" w:hAnsi="Palatino Linotype"/>
          <w:color w:themeColor="text1" w:val="000000"/>
          <w:sz w:val="24"/>
          <w:szCs w:val="24"/>
        </w:rPr>
        <w:t xml:space="preserve"> XXXXXXXXXXXXXXXX</w:t>
      </w:r>
      <w:r>
        <w:rPr>
          <w:rFonts w:ascii="Palatino Linotype" w:hAnsi="Palatino Linotype"/>
          <w:color w:themeColor="text1" w:val="000000"/>
          <w:sz w:val="24"/>
          <w:szCs w:val="24"/>
        </w:rPr>
        <w:t>, se sont réunies les 1</w:t>
      </w:r>
      <w:r w:rsidRPr="00664F03">
        <w:rPr>
          <w:rFonts w:ascii="Palatino Linotype" w:hAnsi="Palatino Linotype"/>
          <w:color w:themeColor="text1" w:val="000000"/>
          <w:sz w:val="24"/>
          <w:szCs w:val="24"/>
          <w:vertAlign w:val="superscript"/>
        </w:rPr>
        <w:t>er</w:t>
      </w:r>
      <w:r>
        <w:rPr>
          <w:rFonts w:ascii="Palatino Linotype" w:hAnsi="Palatino Linotype"/>
          <w:color w:themeColor="text1" w:val="000000"/>
          <w:sz w:val="24"/>
          <w:szCs w:val="24"/>
        </w:rPr>
        <w:t xml:space="preserve"> mars 202</w:t>
      </w:r>
      <w:r w:rsidR="00F800C3">
        <w:rPr>
          <w:rFonts w:ascii="Palatino Linotype" w:hAnsi="Palatino Linotype"/>
          <w:color w:themeColor="text1" w:val="000000"/>
          <w:sz w:val="24"/>
          <w:szCs w:val="24"/>
        </w:rPr>
        <w:t xml:space="preserve">3, </w:t>
      </w:r>
      <w:r>
        <w:rPr>
          <w:rFonts w:ascii="Palatino Linotype" w:hAnsi="Palatino Linotype"/>
          <w:color w:themeColor="text1" w:val="000000"/>
          <w:sz w:val="24"/>
          <w:szCs w:val="24"/>
        </w:rPr>
        <w:t>2</w:t>
      </w:r>
      <w:r w:rsidR="00F800C3">
        <w:rPr>
          <w:rFonts w:ascii="Palatino Linotype" w:hAnsi="Palatino Linotype"/>
          <w:color w:themeColor="text1" w:val="000000"/>
          <w:sz w:val="24"/>
          <w:szCs w:val="24"/>
        </w:rPr>
        <w:t>2 mars 2023 et 29 mars 2023</w:t>
      </w:r>
      <w:r>
        <w:rPr>
          <w:rFonts w:ascii="Palatino Linotype" w:hAnsi="Palatino Linotype"/>
          <w:color w:themeColor="text1" w:val="000000"/>
          <w:sz w:val="24"/>
          <w:szCs w:val="24"/>
        </w:rPr>
        <w:t>.</w:t>
      </w:r>
    </w:p>
    <w:p w14:paraId="724E029C" w14:textId="78434012" w:rsidP="00320B97" w:rsidR="00320B97" w:rsidRDefault="006A6BF5" w:rsidRPr="00E81EF3">
      <w:pPr>
        <w:pStyle w:val="NormalWeb"/>
        <w:spacing w:after="0"/>
        <w:ind w:left="-567" w:right="788"/>
        <w:jc w:val="both"/>
        <w:rPr>
          <w:rFonts w:ascii="Palatino Linotype" w:hAnsi="Palatino Linotype"/>
          <w:color w:themeColor="text1" w:val="000000"/>
          <w:sz w:val="24"/>
          <w:szCs w:val="24"/>
        </w:rPr>
      </w:pPr>
      <w:r>
        <w:rPr>
          <w:rFonts w:ascii="Palatino Linotype" w:hAnsi="Palatino Linotype"/>
          <w:color w:themeColor="text1" w:val="000000"/>
          <w:sz w:val="24"/>
          <w:szCs w:val="24"/>
        </w:rPr>
        <w:t>Il a été décidé ce qui suit entre</w:t>
      </w:r>
      <w:r w:rsidR="00320B97" w:rsidRPr="00E81EF3">
        <w:rPr>
          <w:rFonts w:ascii="Palatino Linotype" w:hAnsi="Palatino Linotype"/>
          <w:color w:themeColor="text1" w:val="000000"/>
          <w:sz w:val="24"/>
          <w:szCs w:val="24"/>
        </w:rPr>
        <w:t> :</w:t>
      </w:r>
    </w:p>
    <w:p w14:paraId="35C7225E" w14:textId="77777777" w:rsidP="00320B97" w:rsidR="00320B97" w:rsidRDefault="00320B97" w:rsidRPr="00E81EF3">
      <w:pPr>
        <w:pStyle w:val="NormalWeb"/>
        <w:spacing w:after="0"/>
        <w:ind w:left="-567" w:right="788"/>
        <w:jc w:val="both"/>
        <w:rPr>
          <w:rFonts w:ascii="Palatino Linotype" w:hAnsi="Palatino Linotype"/>
          <w:color w:themeColor="text1" w:val="000000"/>
          <w:sz w:val="24"/>
          <w:szCs w:val="24"/>
        </w:rPr>
      </w:pPr>
      <w:r w:rsidRPr="00E81EF3">
        <w:rPr>
          <w:rFonts w:ascii="Palatino Linotype" w:hAnsi="Palatino Linotype"/>
          <w:color w:themeColor="text1" w:val="000000"/>
          <w:sz w:val="24"/>
          <w:szCs w:val="24"/>
        </w:rPr>
        <w:t>D’une part,</w:t>
      </w:r>
    </w:p>
    <w:p w14:paraId="337E4831" w14:textId="3301D09A" w:rsidP="006B0F7B" w:rsidR="00320B97" w:rsidRDefault="006A6BF5" w:rsidRPr="006A6BF5">
      <w:pPr>
        <w:pStyle w:val="NormalWeb"/>
        <w:spacing w:after="0" w:afterAutospacing="0" w:before="0" w:beforeAutospacing="0"/>
        <w:ind w:left="-567" w:right="788"/>
        <w:jc w:val="both"/>
        <w:rPr>
          <w:rFonts w:ascii="Palatino Linotype" w:hAnsi="Palatino Linotype"/>
          <w:iCs/>
          <w:color w:themeColor="text1" w:val="000000"/>
          <w:sz w:val="24"/>
          <w:szCs w:val="24"/>
        </w:rPr>
      </w:pPr>
      <w:r>
        <w:rPr>
          <w:rFonts w:ascii="Palatino Linotype" w:hAnsi="Palatino Linotype"/>
          <w:color w:themeColor="text1" w:val="000000"/>
          <w:sz w:val="24"/>
          <w:szCs w:val="24"/>
        </w:rPr>
        <w:t xml:space="preserve">La société </w:t>
      </w:r>
      <w:r w:rsidR="00827FA6">
        <w:rPr>
          <w:rFonts w:ascii="Palatino Linotype" w:hAnsi="Palatino Linotype"/>
          <w:color w:themeColor="text1" w:val="000000"/>
          <w:sz w:val="24"/>
          <w:szCs w:val="24"/>
        </w:rPr>
        <w:t>XXXXXXXXXXXXXXXXXXXXXXXXXXXXX</w:t>
      </w:r>
      <w:r w:rsidR="00FC3E6A" w:rsidRPr="00E81EF3">
        <w:rPr>
          <w:rFonts w:ascii="Palatino Linotype" w:hAnsi="Palatino Linotype"/>
          <w:color w:themeColor="text1" w:val="000000"/>
          <w:sz w:val="24"/>
          <w:szCs w:val="24"/>
        </w:rPr>
        <w:t xml:space="preserve">, </w:t>
      </w:r>
      <w:r w:rsidR="00320B97" w:rsidRPr="00E81EF3">
        <w:rPr>
          <w:rFonts w:ascii="Palatino Linotype" w:hAnsi="Palatino Linotype"/>
          <w:color w:themeColor="text1" w:val="000000"/>
          <w:sz w:val="24"/>
          <w:szCs w:val="24"/>
        </w:rPr>
        <w:t xml:space="preserve">immatriculée au RCS de Rouen sous le numéro </w:t>
      </w:r>
      <w:r w:rsidR="00827FA6">
        <w:rPr>
          <w:rFonts w:ascii="Palatino Linotype" w:hAnsi="Palatino Linotype"/>
          <w:color w:themeColor="text1" w:val="000000"/>
          <w:sz w:val="24"/>
          <w:szCs w:val="24"/>
        </w:rPr>
        <w:t>XXXXXXXXX</w:t>
      </w:r>
      <w:r w:rsidR="00320B97" w:rsidRPr="00E81EF3">
        <w:rPr>
          <w:rFonts w:ascii="Palatino Linotype" w:hAnsi="Palatino Linotype"/>
          <w:color w:themeColor="text1" w:val="000000"/>
          <w:sz w:val="24"/>
          <w:szCs w:val="24"/>
        </w:rPr>
        <w:t xml:space="preserve">, dont le siège </w:t>
      </w:r>
      <w:r w:rsidR="00827FA6">
        <w:rPr>
          <w:rFonts w:ascii="Palatino Linotype" w:hAnsi="Palatino Linotype"/>
          <w:color w:themeColor="text1" w:val="000000"/>
          <w:sz w:val="24"/>
          <w:szCs w:val="24"/>
        </w:rPr>
        <w:t>XXXXXXXXXXXXX</w:t>
      </w:r>
      <w:r w:rsidR="00320B97" w:rsidRPr="00E81EF3">
        <w:rPr>
          <w:rFonts w:ascii="Palatino Linotype" w:hAnsi="Palatino Linotype"/>
          <w:color w:themeColor="text1" w:val="000000"/>
          <w:sz w:val="24"/>
          <w:szCs w:val="24"/>
        </w:rPr>
        <w:t xml:space="preserve">, représentée par </w:t>
      </w:r>
      <w:r w:rsidR="00827FA6">
        <w:rPr>
          <w:rFonts w:ascii="Palatino Linotype" w:hAnsi="Palatino Linotype"/>
          <w:b/>
          <w:color w:themeColor="text1" w:val="000000"/>
          <w:sz w:val="24"/>
          <w:szCs w:val="24"/>
        </w:rPr>
        <w:t>XXXXXX</w:t>
      </w:r>
      <w:r w:rsidR="00320B97" w:rsidRPr="00E81EF3">
        <w:rPr>
          <w:rFonts w:ascii="Palatino Linotype" w:hAnsi="Palatino Linotype"/>
          <w:color w:themeColor="text1" w:val="000000"/>
          <w:sz w:val="24"/>
          <w:szCs w:val="24"/>
        </w:rPr>
        <w:t>,</w:t>
      </w:r>
      <w:r>
        <w:rPr>
          <w:rFonts w:ascii="Palatino Linotype" w:hAnsi="Palatino Linotype"/>
          <w:color w:themeColor="text1" w:val="000000"/>
          <w:sz w:val="24"/>
          <w:szCs w:val="24"/>
        </w:rPr>
        <w:t xml:space="preserve"> en sa qualité de</w:t>
      </w:r>
      <w:r w:rsidR="00320B97" w:rsidRPr="00E81EF3">
        <w:rPr>
          <w:rFonts w:ascii="Palatino Linotype" w:hAnsi="Palatino Linotype"/>
          <w:color w:themeColor="text1" w:val="000000"/>
          <w:sz w:val="24"/>
          <w:szCs w:val="24"/>
        </w:rPr>
        <w:t xml:space="preserve"> Directeur de Site</w:t>
      </w:r>
      <w:r w:rsidR="00E569BF">
        <w:rPr>
          <w:rFonts w:ascii="Palatino Linotype" w:hAnsi="Palatino Linotype"/>
          <w:i/>
          <w:color w:themeColor="text1" w:val="000000"/>
          <w:sz w:val="24"/>
          <w:szCs w:val="24"/>
        </w:rPr>
        <w:t>,</w:t>
      </w:r>
      <w:r>
        <w:rPr>
          <w:rFonts w:ascii="Palatino Linotype" w:hAnsi="Palatino Linotype"/>
          <w:iCs/>
          <w:color w:themeColor="text1" w:val="000000"/>
          <w:sz w:val="24"/>
          <w:szCs w:val="24"/>
        </w:rPr>
        <w:t xml:space="preserve"> dûment habilité aux fins des présentes, </w:t>
      </w:r>
    </w:p>
    <w:p w14:paraId="0EA443B0" w14:textId="77777777" w:rsidP="00320B97" w:rsidR="00320B97" w:rsidRDefault="00320B97" w:rsidRPr="00E81EF3">
      <w:pPr>
        <w:pStyle w:val="NormalWeb"/>
        <w:spacing w:after="0"/>
        <w:ind w:left="-567" w:right="788"/>
        <w:jc w:val="both"/>
        <w:rPr>
          <w:rFonts w:ascii="Palatino Linotype" w:hAnsi="Palatino Linotype"/>
          <w:color w:themeColor="text1" w:val="000000"/>
          <w:sz w:val="24"/>
          <w:szCs w:val="24"/>
        </w:rPr>
      </w:pPr>
      <w:r w:rsidRPr="00E81EF3">
        <w:rPr>
          <w:rFonts w:ascii="Palatino Linotype" w:hAnsi="Palatino Linotype"/>
          <w:color w:themeColor="text1" w:val="000000"/>
          <w:sz w:val="24"/>
          <w:szCs w:val="24"/>
        </w:rPr>
        <w:t>Et, d’autre part,</w:t>
      </w:r>
    </w:p>
    <w:p w14:paraId="4EC58024" w14:textId="0F4ECCD2" w:rsidP="00320B97" w:rsidR="00320B97" w:rsidRDefault="00320B97" w:rsidRPr="00E81EF3">
      <w:pPr>
        <w:pStyle w:val="NormalWeb"/>
        <w:spacing w:after="0"/>
        <w:ind w:left="-567" w:right="788"/>
        <w:jc w:val="both"/>
        <w:rPr>
          <w:rFonts w:ascii="Palatino Linotype" w:hAnsi="Palatino Linotype"/>
          <w:color w:themeColor="text1" w:val="000000"/>
          <w:sz w:val="24"/>
          <w:szCs w:val="24"/>
        </w:rPr>
      </w:pPr>
      <w:r w:rsidRPr="00E81EF3">
        <w:rPr>
          <w:rFonts w:ascii="Palatino Linotype" w:hAnsi="Palatino Linotype"/>
          <w:color w:themeColor="text1" w:val="000000"/>
          <w:sz w:val="24"/>
          <w:szCs w:val="24"/>
        </w:rPr>
        <w:t xml:space="preserve">L’organisation syndicale </w:t>
      </w:r>
      <w:r w:rsidR="00827FA6">
        <w:rPr>
          <w:rFonts w:ascii="Palatino Linotype" w:hAnsi="Palatino Linotype"/>
          <w:color w:themeColor="text1" w:val="000000"/>
          <w:sz w:val="24"/>
          <w:szCs w:val="24"/>
        </w:rPr>
        <w:t>XXXXXXXX</w:t>
      </w:r>
      <w:r w:rsidRPr="00E81EF3">
        <w:rPr>
          <w:rFonts w:ascii="Palatino Linotype" w:hAnsi="Palatino Linotype"/>
          <w:color w:themeColor="text1" w:val="000000"/>
          <w:sz w:val="24"/>
          <w:szCs w:val="24"/>
        </w:rPr>
        <w:t xml:space="preserve"> représentative au sein de l’établissement, représentée par</w:t>
      </w:r>
      <w:r w:rsidR="00E81EF3">
        <w:rPr>
          <w:rFonts w:ascii="Palatino Linotype" w:hAnsi="Palatino Linotype"/>
          <w:color w:themeColor="text1" w:val="000000"/>
          <w:sz w:val="24"/>
          <w:szCs w:val="24"/>
        </w:rPr>
        <w:t xml:space="preserve"> </w:t>
      </w:r>
      <w:r w:rsidR="00827FA6">
        <w:rPr>
          <w:rFonts w:ascii="Palatino Linotype" w:hAnsi="Palatino Linotype"/>
          <w:b/>
          <w:color w:themeColor="text1" w:val="000000"/>
          <w:sz w:val="24"/>
          <w:szCs w:val="24"/>
        </w:rPr>
        <w:t>XXXXXXXXXXXXXXXX</w:t>
      </w:r>
      <w:r w:rsidR="00E569BF">
        <w:rPr>
          <w:rFonts w:ascii="Palatino Linotype" w:hAnsi="Palatino Linotype"/>
          <w:color w:themeColor="text1" w:val="000000"/>
          <w:sz w:val="24"/>
          <w:szCs w:val="24"/>
        </w:rPr>
        <w:t>, Délégué Syndical.</w:t>
      </w:r>
    </w:p>
    <w:p w14:paraId="09D1D0AE" w14:textId="77777777" w:rsidP="00320B97" w:rsidR="00320B97" w:rsidRDefault="00320B97" w:rsidRPr="00E81EF3">
      <w:pPr>
        <w:ind w:left="-567" w:right="788"/>
        <w:jc w:val="both"/>
        <w:rPr>
          <w:rFonts w:ascii="Palatino Linotype" w:hAnsi="Palatino Linotype"/>
          <w:b/>
          <w:color w:themeColor="text2" w:themeTint="99" w:val="EEAF6D"/>
          <w:sz w:val="24"/>
          <w:lang w:val="fr-FR"/>
        </w:rPr>
      </w:pPr>
      <w:r w:rsidRPr="00E81EF3">
        <w:rPr>
          <w:rFonts w:ascii="Palatino Linotype" w:hAnsi="Palatino Linotype"/>
          <w:b/>
          <w:color w:themeColor="text2" w:themeTint="99" w:val="EEAF6D"/>
          <w:sz w:val="24"/>
          <w:lang w:val="fr-FR"/>
        </w:rPr>
        <w:t>Préambule</w:t>
      </w:r>
    </w:p>
    <w:p w14:paraId="04FBFA7A" w14:textId="77777777" w:rsidP="00E81EF3" w:rsidR="00320B97" w:rsidRDefault="00320B97" w:rsidRPr="00E81EF3">
      <w:pPr>
        <w:pStyle w:val="NormalWeb"/>
        <w:spacing w:after="120" w:afterAutospacing="0" w:before="120" w:beforeAutospacing="0"/>
        <w:ind w:left="-567" w:right="788"/>
        <w:jc w:val="both"/>
        <w:rPr>
          <w:rFonts w:ascii="Palatino Linotype" w:hAnsi="Palatino Linotype"/>
          <w:color w:themeColor="text1" w:val="000000"/>
          <w:sz w:val="24"/>
          <w:szCs w:val="24"/>
        </w:rPr>
      </w:pPr>
      <w:r w:rsidRPr="00E81EF3">
        <w:rPr>
          <w:rFonts w:ascii="Palatino Linotype" w:hAnsi="Palatino Linotype"/>
          <w:color w:themeColor="text1" w:val="000000"/>
          <w:sz w:val="24"/>
          <w:szCs w:val="24"/>
        </w:rPr>
        <w:t>Pendant ces rencontres et conformément aux dispositions légales, ont notamment été abordés les thèmes suivants :</w:t>
      </w:r>
    </w:p>
    <w:p w14:paraId="51C4CE3F" w14:textId="77777777" w:rsidP="00320B97" w:rsidR="00320B97" w:rsidRDefault="00320B97" w:rsidRPr="00E81EF3">
      <w:pPr>
        <w:pStyle w:val="NormalWeb"/>
        <w:numPr>
          <w:ilvl w:val="0"/>
          <w:numId w:val="23"/>
        </w:numPr>
        <w:spacing w:after="0" w:afterAutospacing="0" w:before="0" w:beforeAutospacing="0"/>
        <w:ind w:firstLine="0" w:left="-567" w:right="788"/>
        <w:jc w:val="both"/>
        <w:rPr>
          <w:rFonts w:ascii="Palatino Linotype" w:hAnsi="Palatino Linotype"/>
          <w:color w:themeColor="text1" w:val="000000"/>
          <w:sz w:val="24"/>
          <w:szCs w:val="24"/>
        </w:rPr>
      </w:pPr>
      <w:r w:rsidRPr="00E81EF3">
        <w:rPr>
          <w:rFonts w:ascii="Palatino Linotype" w:hAnsi="Palatino Linotype"/>
          <w:color w:themeColor="text1" w:val="000000"/>
          <w:sz w:val="24"/>
          <w:szCs w:val="24"/>
        </w:rPr>
        <w:t>Evolution de l’emploi au sein de l’entreprise ;</w:t>
      </w:r>
    </w:p>
    <w:p w14:paraId="72243963" w14:textId="77777777" w:rsidP="00320B97" w:rsidR="00320B97" w:rsidRDefault="00320B97" w:rsidRPr="00E81EF3">
      <w:pPr>
        <w:pStyle w:val="NormalWeb"/>
        <w:numPr>
          <w:ilvl w:val="0"/>
          <w:numId w:val="23"/>
        </w:numPr>
        <w:spacing w:after="0" w:afterAutospacing="0" w:before="0" w:beforeAutospacing="0"/>
        <w:ind w:firstLine="0" w:left="-567" w:right="788"/>
        <w:jc w:val="both"/>
        <w:rPr>
          <w:rFonts w:ascii="Palatino Linotype" w:hAnsi="Palatino Linotype"/>
          <w:color w:themeColor="text1" w:val="000000"/>
          <w:sz w:val="24"/>
          <w:szCs w:val="24"/>
        </w:rPr>
      </w:pPr>
      <w:r w:rsidRPr="00E81EF3">
        <w:rPr>
          <w:rFonts w:ascii="Palatino Linotype" w:hAnsi="Palatino Linotype"/>
          <w:color w:themeColor="text1" w:val="000000"/>
          <w:sz w:val="24"/>
          <w:szCs w:val="24"/>
        </w:rPr>
        <w:t>Evolution des salaires et de la masse salariale de l’entreprise ;</w:t>
      </w:r>
    </w:p>
    <w:p w14:paraId="72BA81CC" w14:textId="77777777" w:rsidP="00320B97" w:rsidR="00320B97" w:rsidRDefault="00320B97" w:rsidRPr="00E81EF3">
      <w:pPr>
        <w:pStyle w:val="NormalWeb"/>
        <w:numPr>
          <w:ilvl w:val="0"/>
          <w:numId w:val="23"/>
        </w:numPr>
        <w:spacing w:after="0" w:afterAutospacing="0" w:before="0" w:beforeAutospacing="0"/>
        <w:ind w:firstLine="0" w:left="-567" w:right="788"/>
        <w:jc w:val="both"/>
        <w:rPr>
          <w:rFonts w:ascii="Palatino Linotype" w:hAnsi="Palatino Linotype"/>
          <w:color w:themeColor="text1" w:val="000000"/>
          <w:sz w:val="24"/>
          <w:szCs w:val="24"/>
        </w:rPr>
      </w:pPr>
      <w:r w:rsidRPr="00E81EF3">
        <w:rPr>
          <w:rFonts w:ascii="Palatino Linotype" w:hAnsi="Palatino Linotype"/>
          <w:color w:themeColor="text1" w:val="000000"/>
          <w:sz w:val="24"/>
          <w:szCs w:val="24"/>
        </w:rPr>
        <w:t>Tendance du marché et analyse de l’activité économique du site.</w:t>
      </w:r>
    </w:p>
    <w:p w14:paraId="7C65D8A4" w14:textId="182FF346" w:rsidP="00E81EF3" w:rsidR="0024537A" w:rsidRDefault="0024537A">
      <w:pPr>
        <w:pStyle w:val="NormalWeb"/>
        <w:spacing w:after="120" w:afterAutospacing="0" w:before="120" w:beforeAutospacing="0"/>
        <w:ind w:left="-567" w:right="788"/>
        <w:jc w:val="both"/>
        <w:rPr>
          <w:rFonts w:ascii="Palatino Linotype" w:hAnsi="Palatino Linotype"/>
          <w:color w:themeColor="text1" w:val="000000"/>
          <w:sz w:val="24"/>
          <w:szCs w:val="24"/>
        </w:rPr>
      </w:pPr>
    </w:p>
    <w:p w14:paraId="02948193" w14:textId="163BA046" w:rsidP="00E81EF3" w:rsidR="006A6BF5" w:rsidRDefault="006A6BF5">
      <w:pPr>
        <w:pStyle w:val="NormalWeb"/>
        <w:spacing w:after="120" w:afterAutospacing="0" w:before="120" w:beforeAutospacing="0"/>
        <w:ind w:left="-567" w:right="788"/>
        <w:jc w:val="both"/>
        <w:rPr>
          <w:rFonts w:ascii="Palatino Linotype" w:hAnsi="Palatino Linotype"/>
          <w:color w:themeColor="text1" w:val="000000"/>
          <w:sz w:val="24"/>
          <w:szCs w:val="24"/>
        </w:rPr>
      </w:pPr>
    </w:p>
    <w:p w14:paraId="088055EF" w14:textId="77777777" w:rsidP="00E81EF3" w:rsidR="006A6BF5" w:rsidRDefault="006A6BF5" w:rsidRPr="00E81EF3">
      <w:pPr>
        <w:pStyle w:val="NormalWeb"/>
        <w:spacing w:after="120" w:afterAutospacing="0" w:before="120" w:beforeAutospacing="0"/>
        <w:ind w:left="-567" w:right="788"/>
        <w:jc w:val="both"/>
        <w:rPr>
          <w:rFonts w:ascii="Palatino Linotype" w:hAnsi="Palatino Linotype"/>
          <w:color w:themeColor="text1" w:val="000000"/>
          <w:sz w:val="24"/>
          <w:szCs w:val="24"/>
        </w:rPr>
      </w:pPr>
    </w:p>
    <w:p w14:paraId="76C39C1E" w14:textId="77777777" w:rsidP="00320B97" w:rsidR="00320B97" w:rsidRDefault="00320B97" w:rsidRPr="00264F1B">
      <w:pPr>
        <w:pStyle w:val="Paragraphedeliste"/>
        <w:numPr>
          <w:ilvl w:val="0"/>
          <w:numId w:val="24"/>
        </w:numPr>
        <w:ind w:firstLine="0" w:left="-567" w:right="788"/>
        <w:jc w:val="both"/>
        <w:rPr>
          <w:rFonts w:ascii="Palatino Linotype" w:hAnsi="Palatino Linotype"/>
          <w:b/>
          <w:color w:themeColor="text2" w:themeTint="99" w:val="EEAF6D"/>
          <w:sz w:val="24"/>
          <w:lang w:val="fr-FR"/>
        </w:rPr>
      </w:pPr>
      <w:r w:rsidRPr="00264F1B">
        <w:rPr>
          <w:rFonts w:ascii="Palatino Linotype" w:hAnsi="Palatino Linotype"/>
          <w:b/>
          <w:color w:themeColor="text2" w:themeTint="99" w:val="EEAF6D"/>
          <w:sz w:val="24"/>
          <w:lang w:val="fr-FR"/>
        </w:rPr>
        <w:lastRenderedPageBreak/>
        <w:t>Champ d’application de l’accord</w:t>
      </w:r>
      <w:r w:rsidR="00264F1B" w:rsidRPr="00264F1B">
        <w:rPr>
          <w:rFonts w:ascii="Palatino Linotype" w:hAnsi="Palatino Linotype"/>
          <w:b/>
          <w:color w:themeColor="text2" w:themeTint="99" w:val="EEAF6D"/>
          <w:sz w:val="24"/>
          <w:lang w:val="fr-FR"/>
        </w:rPr>
        <w:t xml:space="preserve"> </w:t>
      </w:r>
      <w:r w:rsidR="00264F1B">
        <w:rPr>
          <w:rFonts w:ascii="Palatino Linotype" w:hAnsi="Palatino Linotype"/>
          <w:b/>
          <w:color w:themeColor="text2" w:themeTint="99" w:val="EEAF6D"/>
          <w:sz w:val="24"/>
          <w:lang w:val="fr-FR"/>
        </w:rPr>
        <w:t>et éligibilité</w:t>
      </w:r>
    </w:p>
    <w:p w14:paraId="494915D2" w14:textId="77777777" w:rsidP="00320B97" w:rsidR="00320B97" w:rsidRDefault="00320B97" w:rsidRPr="00264F1B">
      <w:pPr>
        <w:ind w:left="-567" w:right="788"/>
        <w:rPr>
          <w:rFonts w:ascii="Palatino Linotype" w:hAnsi="Palatino Linotype"/>
          <w:sz w:val="24"/>
          <w:lang w:val="fr-FR"/>
        </w:rPr>
      </w:pPr>
    </w:p>
    <w:p w14:paraId="13D6FAEC" w14:textId="78B62CE9" w:rsidP="00264F1B" w:rsidR="00264F1B" w:rsidRDefault="00320B97">
      <w:pPr>
        <w:ind w:left="-567" w:right="788"/>
        <w:jc w:val="both"/>
        <w:rPr>
          <w:rFonts w:ascii="Palatino Linotype" w:hAnsi="Palatino Linotype"/>
          <w:sz w:val="24"/>
          <w:lang w:val="fr-FR"/>
        </w:rPr>
      </w:pPr>
      <w:r w:rsidRPr="00177A6E">
        <w:rPr>
          <w:rFonts w:ascii="Palatino Linotype" w:hAnsi="Palatino Linotype"/>
          <w:sz w:val="24"/>
          <w:lang w:val="fr-FR"/>
        </w:rPr>
        <w:t>Le présent accord s’applique aux catégories suivantes du personnel de</w:t>
      </w:r>
      <w:r w:rsidR="00264F1B">
        <w:rPr>
          <w:rFonts w:ascii="Palatino Linotype" w:hAnsi="Palatino Linotype"/>
          <w:sz w:val="24"/>
          <w:lang w:val="fr-FR"/>
        </w:rPr>
        <w:t xml:space="preserve"> </w:t>
      </w:r>
      <w:r w:rsidR="00827FA6">
        <w:rPr>
          <w:rFonts w:ascii="Palatino Linotype" w:hAnsi="Palatino Linotype"/>
          <w:color w:themeColor="text1" w:val="000000"/>
          <w:sz w:val="22"/>
          <w:lang w:val="fr-FR"/>
        </w:rPr>
        <w:t>XXXXXXXXXXXXXXXXXXXXXX</w:t>
      </w:r>
      <w:r w:rsidR="00E35782">
        <w:rPr>
          <w:rFonts w:ascii="Palatino Linotype" w:hAnsi="Palatino Linotype"/>
          <w:sz w:val="24"/>
          <w:lang w:val="fr-FR"/>
        </w:rPr>
        <w:t xml:space="preserve"> : </w:t>
      </w:r>
      <w:r w:rsidRPr="00177A6E">
        <w:rPr>
          <w:rFonts w:ascii="Palatino Linotype" w:hAnsi="Palatino Linotype"/>
          <w:sz w:val="24"/>
          <w:lang w:val="fr-FR"/>
        </w:rPr>
        <w:t xml:space="preserve">ouvriers, employés, techniciens et agents de maitrise. </w:t>
      </w:r>
      <w:r w:rsidR="00264F1B" w:rsidRPr="00177A6E">
        <w:rPr>
          <w:rFonts w:ascii="Palatino Linotype" w:hAnsi="Palatino Linotype"/>
          <w:sz w:val="24"/>
          <w:lang w:val="fr-FR"/>
        </w:rPr>
        <w:t xml:space="preserve">Le champ d’application des dispositions qu’il prévoit est précisé dans les articles concernés. </w:t>
      </w:r>
    </w:p>
    <w:p w14:paraId="3964FD36" w14:textId="77777777" w:rsidP="00320B97" w:rsidR="00264F1B" w:rsidRDefault="00264F1B">
      <w:pPr>
        <w:ind w:left="-567" w:right="788"/>
        <w:jc w:val="both"/>
        <w:rPr>
          <w:rFonts w:ascii="Palatino Linotype" w:hAnsi="Palatino Linotype"/>
          <w:sz w:val="24"/>
          <w:lang w:val="fr-FR"/>
        </w:rPr>
      </w:pPr>
    </w:p>
    <w:p w14:paraId="7252D369" w14:textId="3B13245C" w:rsidP="00320B97" w:rsidR="00264F1B" w:rsidRDefault="00264F1B">
      <w:pPr>
        <w:ind w:left="-567" w:right="788"/>
        <w:jc w:val="both"/>
        <w:rPr>
          <w:rFonts w:ascii="Palatino Linotype" w:hAnsi="Palatino Linotype"/>
          <w:sz w:val="24"/>
          <w:lang w:val="fr-FR"/>
        </w:rPr>
      </w:pPr>
      <w:r>
        <w:rPr>
          <w:rFonts w:ascii="Palatino Linotype" w:hAnsi="Palatino Linotype"/>
          <w:sz w:val="24"/>
          <w:lang w:val="fr-FR"/>
        </w:rPr>
        <w:t>Il est entendu que</w:t>
      </w:r>
      <w:r w:rsidR="00664F03">
        <w:rPr>
          <w:rFonts w:ascii="Palatino Linotype" w:hAnsi="Palatino Linotype"/>
          <w:sz w:val="24"/>
          <w:lang w:val="fr-FR"/>
        </w:rPr>
        <w:t xml:space="preserve"> le personnel Cadre et </w:t>
      </w:r>
      <w:r>
        <w:rPr>
          <w:rFonts w:ascii="Palatino Linotype" w:hAnsi="Palatino Linotype"/>
          <w:sz w:val="24"/>
          <w:lang w:val="fr-FR"/>
        </w:rPr>
        <w:t>les contrats d’alternance (apprentis, contrats de professionnalisation) ne sont pas concernés par les</w:t>
      </w:r>
      <w:r w:rsidR="00664F03">
        <w:rPr>
          <w:rFonts w:ascii="Palatino Linotype" w:hAnsi="Palatino Linotype"/>
          <w:sz w:val="24"/>
          <w:lang w:val="fr-FR"/>
        </w:rPr>
        <w:t xml:space="preserve"> dispositions du présent accord. </w:t>
      </w:r>
      <w:r>
        <w:rPr>
          <w:rFonts w:ascii="Palatino Linotype" w:hAnsi="Palatino Linotype"/>
          <w:sz w:val="24"/>
          <w:lang w:val="fr-FR"/>
        </w:rPr>
        <w:t xml:space="preserve"> </w:t>
      </w:r>
    </w:p>
    <w:p w14:paraId="6E855854" w14:textId="77777777" w:rsidP="00320B97" w:rsidR="00264F1B" w:rsidRDefault="00264F1B">
      <w:pPr>
        <w:ind w:left="-567" w:right="788"/>
        <w:jc w:val="both"/>
        <w:rPr>
          <w:rFonts w:ascii="Palatino Linotype" w:hAnsi="Palatino Linotype"/>
          <w:sz w:val="24"/>
          <w:lang w:val="fr-FR"/>
        </w:rPr>
      </w:pPr>
    </w:p>
    <w:p w14:paraId="0C9A9205" w14:textId="0AFF4199" w:rsidP="00320B97" w:rsidR="00264F1B" w:rsidRDefault="00264F1B">
      <w:pPr>
        <w:ind w:left="-567" w:right="788"/>
        <w:jc w:val="both"/>
        <w:rPr>
          <w:rFonts w:ascii="Palatino Linotype" w:hAnsi="Palatino Linotype"/>
          <w:sz w:val="24"/>
          <w:lang w:val="fr-FR"/>
        </w:rPr>
      </w:pPr>
      <w:r>
        <w:rPr>
          <w:rFonts w:ascii="Palatino Linotype" w:hAnsi="Palatino Linotype"/>
          <w:sz w:val="24"/>
          <w:lang w:val="fr-FR"/>
        </w:rPr>
        <w:t xml:space="preserve">En outre, sont éligibles à la revue salariale les </w:t>
      </w:r>
      <w:r w:rsidRPr="00B204EB">
        <w:rPr>
          <w:rFonts w:ascii="Palatino Linotype" w:hAnsi="Palatino Linotype"/>
          <w:b/>
          <w:bCs/>
          <w:sz w:val="24"/>
          <w:lang w:val="fr-FR"/>
        </w:rPr>
        <w:t xml:space="preserve">salariés en CDI ayant au moins </w:t>
      </w:r>
      <w:r w:rsidR="00381A1D" w:rsidRPr="00B204EB">
        <w:rPr>
          <w:rFonts w:ascii="Palatino Linotype" w:hAnsi="Palatino Linotype"/>
          <w:b/>
          <w:bCs/>
          <w:sz w:val="24"/>
          <w:lang w:val="fr-FR"/>
        </w:rPr>
        <w:t>quatre</w:t>
      </w:r>
      <w:r w:rsidRPr="00B204EB">
        <w:rPr>
          <w:rFonts w:ascii="Palatino Linotype" w:hAnsi="Palatino Linotype"/>
          <w:b/>
          <w:bCs/>
          <w:sz w:val="24"/>
          <w:lang w:val="fr-FR"/>
        </w:rPr>
        <w:t xml:space="preserve"> mois d’ancienneté au 1</w:t>
      </w:r>
      <w:r w:rsidRPr="00B204EB">
        <w:rPr>
          <w:rFonts w:ascii="Palatino Linotype" w:hAnsi="Palatino Linotype"/>
          <w:b/>
          <w:bCs/>
          <w:sz w:val="24"/>
          <w:vertAlign w:val="superscript"/>
          <w:lang w:val="fr-FR"/>
        </w:rPr>
        <w:t>er</w:t>
      </w:r>
      <w:r w:rsidRPr="00B204EB">
        <w:rPr>
          <w:rFonts w:ascii="Palatino Linotype" w:hAnsi="Palatino Linotype"/>
          <w:b/>
          <w:bCs/>
          <w:sz w:val="24"/>
          <w:lang w:val="fr-FR"/>
        </w:rPr>
        <w:t xml:space="preserve"> </w:t>
      </w:r>
      <w:r w:rsidR="00381A1D" w:rsidRPr="00B204EB">
        <w:rPr>
          <w:rFonts w:ascii="Palatino Linotype" w:hAnsi="Palatino Linotype"/>
          <w:b/>
          <w:bCs/>
          <w:sz w:val="24"/>
          <w:lang w:val="fr-FR"/>
        </w:rPr>
        <w:t>mai 202</w:t>
      </w:r>
      <w:ins w:author="COLOMBET Pierre-Alban" w:date="2023-03-30T10:48:00Z" w:id="0">
        <w:r w:rsidR="008F4BE8">
          <w:rPr>
            <w:rFonts w:ascii="Palatino Linotype" w:hAnsi="Palatino Linotype"/>
            <w:b/>
            <w:bCs/>
            <w:sz w:val="24"/>
            <w:lang w:val="fr-FR"/>
          </w:rPr>
          <w:t>3</w:t>
        </w:r>
      </w:ins>
      <w:del w:author="COLOMBET Pierre-Alban" w:date="2023-03-30T10:48:00Z" w:id="1">
        <w:r w:rsidDel="008F4BE8" w:rsidR="0024537A" w:rsidRPr="00B204EB">
          <w:rPr>
            <w:rFonts w:ascii="Palatino Linotype" w:hAnsi="Palatino Linotype"/>
            <w:b/>
            <w:bCs/>
            <w:sz w:val="24"/>
            <w:lang w:val="fr-FR"/>
          </w:rPr>
          <w:delText>2</w:delText>
        </w:r>
      </w:del>
      <w:r>
        <w:rPr>
          <w:rFonts w:ascii="Palatino Linotype" w:hAnsi="Palatino Linotype"/>
          <w:sz w:val="24"/>
          <w:lang w:val="fr-FR"/>
        </w:rPr>
        <w:t xml:space="preserve"> (</w:t>
      </w:r>
      <w:r w:rsidR="00B87598">
        <w:rPr>
          <w:rFonts w:ascii="Palatino Linotype" w:hAnsi="Palatino Linotype"/>
          <w:sz w:val="24"/>
          <w:lang w:val="fr-FR"/>
        </w:rPr>
        <w:t>c</w:t>
      </w:r>
      <w:r w:rsidR="0024537A">
        <w:rPr>
          <w:rFonts w:ascii="Palatino Linotype" w:hAnsi="Palatino Linotype"/>
          <w:sz w:val="24"/>
          <w:lang w:val="fr-FR"/>
        </w:rPr>
        <w:t xml:space="preserve">’est </w:t>
      </w:r>
      <w:r w:rsidR="002A050B">
        <w:rPr>
          <w:rFonts w:ascii="Palatino Linotype" w:hAnsi="Palatino Linotype"/>
          <w:sz w:val="24"/>
          <w:lang w:val="fr-FR"/>
        </w:rPr>
        <w:t>à</w:t>
      </w:r>
      <w:r w:rsidR="0024537A">
        <w:rPr>
          <w:rFonts w:ascii="Palatino Linotype" w:hAnsi="Palatino Linotype"/>
          <w:sz w:val="24"/>
          <w:lang w:val="fr-FR"/>
        </w:rPr>
        <w:t xml:space="preserve"> </w:t>
      </w:r>
      <w:r w:rsidR="002A050B">
        <w:rPr>
          <w:rFonts w:ascii="Palatino Linotype" w:hAnsi="Palatino Linotype"/>
          <w:sz w:val="24"/>
          <w:lang w:val="fr-FR"/>
        </w:rPr>
        <w:t>d</w:t>
      </w:r>
      <w:r w:rsidR="0024537A">
        <w:rPr>
          <w:rFonts w:ascii="Palatino Linotype" w:hAnsi="Palatino Linotype"/>
          <w:sz w:val="24"/>
          <w:lang w:val="fr-FR"/>
        </w:rPr>
        <w:t>ire</w:t>
      </w:r>
      <w:r w:rsidR="002A050B">
        <w:rPr>
          <w:rFonts w:ascii="Palatino Linotype" w:hAnsi="Palatino Linotype"/>
          <w:sz w:val="24"/>
          <w:lang w:val="fr-FR"/>
        </w:rPr>
        <w:t xml:space="preserve"> </w:t>
      </w:r>
      <w:r>
        <w:rPr>
          <w:rFonts w:ascii="Palatino Linotype" w:hAnsi="Palatino Linotype"/>
          <w:sz w:val="24"/>
          <w:lang w:val="fr-FR"/>
        </w:rPr>
        <w:t xml:space="preserve">arrivés avant le </w:t>
      </w:r>
      <w:r w:rsidR="00381A1D">
        <w:rPr>
          <w:rFonts w:ascii="Palatino Linotype" w:hAnsi="Palatino Linotype"/>
          <w:sz w:val="24"/>
          <w:lang w:val="fr-FR"/>
        </w:rPr>
        <w:t>1er janvier 202</w:t>
      </w:r>
      <w:del w:author="COLOMBET Pierre-Alban" w:date="2023-03-30T10:48:00Z" w:id="2">
        <w:r w:rsidDel="008F4BE8" w:rsidR="0024537A">
          <w:rPr>
            <w:rFonts w:ascii="Palatino Linotype" w:hAnsi="Palatino Linotype"/>
            <w:sz w:val="24"/>
            <w:lang w:val="fr-FR"/>
          </w:rPr>
          <w:delText>2</w:delText>
        </w:r>
      </w:del>
      <w:ins w:author="COLOMBET Pierre-Alban" w:date="2023-03-30T10:48:00Z" w:id="3">
        <w:r w:rsidR="008F4BE8">
          <w:rPr>
            <w:rFonts w:ascii="Palatino Linotype" w:hAnsi="Palatino Linotype"/>
            <w:sz w:val="24"/>
            <w:lang w:val="fr-FR"/>
          </w:rPr>
          <w:t>3</w:t>
        </w:r>
      </w:ins>
      <w:r>
        <w:rPr>
          <w:rFonts w:ascii="Palatino Linotype" w:hAnsi="Palatino Linotype"/>
          <w:sz w:val="24"/>
          <w:lang w:val="fr-FR"/>
        </w:rPr>
        <w:t xml:space="preserve">). </w:t>
      </w:r>
    </w:p>
    <w:p w14:paraId="20E074E7" w14:textId="77777777" w:rsidP="00320B97" w:rsidR="00264F1B" w:rsidRDefault="00264F1B">
      <w:pPr>
        <w:ind w:left="-567" w:right="788"/>
        <w:jc w:val="both"/>
        <w:rPr>
          <w:rFonts w:ascii="Palatino Linotype" w:hAnsi="Palatino Linotype"/>
          <w:sz w:val="24"/>
          <w:lang w:val="fr-FR"/>
        </w:rPr>
      </w:pPr>
    </w:p>
    <w:p w14:paraId="15BDF802" w14:textId="77777777" w:rsidP="00320B97" w:rsidR="00DC6B15" w:rsidRDefault="00DC6B15" w:rsidRPr="00177A6E">
      <w:pPr>
        <w:ind w:left="-567" w:right="788"/>
        <w:rPr>
          <w:rFonts w:ascii="Palatino Linotype" w:hAnsi="Palatino Linotype"/>
          <w:sz w:val="24"/>
          <w:lang w:val="fr-FR"/>
        </w:rPr>
      </w:pPr>
    </w:p>
    <w:p w14:paraId="33E02F5B" w14:textId="77777777" w:rsidP="00320B97" w:rsidR="00320B97" w:rsidRDefault="00320B97" w:rsidRPr="00D62BCA">
      <w:pPr>
        <w:pStyle w:val="Paragraphedeliste"/>
        <w:numPr>
          <w:ilvl w:val="0"/>
          <w:numId w:val="24"/>
        </w:numPr>
        <w:ind w:firstLine="0" w:left="-567" w:right="788"/>
        <w:jc w:val="both"/>
        <w:rPr>
          <w:rFonts w:ascii="Palatino Linotype" w:hAnsi="Palatino Linotype"/>
          <w:b/>
          <w:color w:themeColor="text2" w:themeTint="99" w:val="EEAF6D"/>
          <w:sz w:val="24"/>
          <w:lang w:val="fr-FR"/>
        </w:rPr>
      </w:pPr>
      <w:r w:rsidRPr="00D62BCA">
        <w:rPr>
          <w:rFonts w:ascii="Palatino Linotype" w:hAnsi="Palatino Linotype"/>
          <w:b/>
          <w:color w:themeColor="text2" w:themeTint="99" w:val="EEAF6D"/>
          <w:sz w:val="24"/>
          <w:lang w:val="fr-FR"/>
        </w:rPr>
        <w:t>Mesures sur les salaires effectifs</w:t>
      </w:r>
    </w:p>
    <w:p w14:paraId="3A858C9A" w14:textId="77777777" w:rsidP="00320B97" w:rsidR="00320B97" w:rsidRDefault="00320B97" w:rsidRPr="00D62BCA">
      <w:pPr>
        <w:ind w:left="-567" w:right="788"/>
        <w:rPr>
          <w:rFonts w:ascii="Palatino Linotype" w:hAnsi="Palatino Linotype"/>
          <w:sz w:val="24"/>
          <w:lang w:val="fr-FR"/>
        </w:rPr>
      </w:pPr>
    </w:p>
    <w:p w14:paraId="306FC1EB" w14:textId="7D8437E9" w:rsidP="00320B97" w:rsidR="00320B97" w:rsidRDefault="00320B97">
      <w:pPr>
        <w:ind w:left="-567" w:right="788"/>
        <w:jc w:val="both"/>
        <w:rPr>
          <w:rFonts w:ascii="Palatino Linotype" w:hAnsi="Palatino Linotype"/>
          <w:sz w:val="24"/>
          <w:lang w:val="fr-FR"/>
        </w:rPr>
      </w:pPr>
      <w:r w:rsidRPr="00177A6E">
        <w:rPr>
          <w:rFonts w:ascii="Palatino Linotype" w:hAnsi="Palatino Linotype"/>
          <w:sz w:val="24"/>
          <w:lang w:val="fr-FR"/>
        </w:rPr>
        <w:t>Les modalités des décisions arrêtées au titre de la Négociation Annuelle Obligatoire pour l’année 20</w:t>
      </w:r>
      <w:r w:rsidR="00FC3E6A">
        <w:rPr>
          <w:rFonts w:ascii="Palatino Linotype" w:hAnsi="Palatino Linotype"/>
          <w:sz w:val="24"/>
          <w:lang w:val="fr-FR"/>
        </w:rPr>
        <w:t>2</w:t>
      </w:r>
      <w:ins w:author="COLOMBET Pierre-Alban" w:date="2023-03-30T10:48:00Z" w:id="4">
        <w:r w:rsidR="008F4BE8">
          <w:rPr>
            <w:rFonts w:ascii="Palatino Linotype" w:hAnsi="Palatino Linotype"/>
            <w:sz w:val="24"/>
            <w:lang w:val="fr-FR"/>
          </w:rPr>
          <w:t>3</w:t>
        </w:r>
      </w:ins>
      <w:del w:author="COLOMBET Pierre-Alban" w:date="2023-03-30T10:48:00Z" w:id="5">
        <w:r w:rsidDel="008F4BE8" w:rsidR="0024537A">
          <w:rPr>
            <w:rFonts w:ascii="Palatino Linotype" w:hAnsi="Palatino Linotype"/>
            <w:sz w:val="24"/>
            <w:lang w:val="fr-FR"/>
          </w:rPr>
          <w:delText>2</w:delText>
        </w:r>
      </w:del>
      <w:r w:rsidRPr="00177A6E">
        <w:rPr>
          <w:rFonts w:ascii="Palatino Linotype" w:hAnsi="Palatino Linotype"/>
          <w:sz w:val="24"/>
          <w:lang w:val="fr-FR"/>
        </w:rPr>
        <w:t xml:space="preserve"> sont les suivantes :</w:t>
      </w:r>
    </w:p>
    <w:p w14:paraId="4A6F2345" w14:textId="77777777" w:rsidP="00320B97" w:rsidR="00381A1D" w:rsidRDefault="00381A1D">
      <w:pPr>
        <w:ind w:left="-567" w:right="788"/>
        <w:jc w:val="both"/>
        <w:rPr>
          <w:rFonts w:ascii="Palatino Linotype" w:hAnsi="Palatino Linotype"/>
          <w:sz w:val="24"/>
          <w:lang w:val="fr-FR"/>
        </w:rPr>
      </w:pPr>
    </w:p>
    <w:p w14:paraId="5610109B" w14:textId="2CB4F16C" w:rsidR="00F75823" w:rsidRDefault="00F75823" w:rsidRPr="008F4BE8">
      <w:pPr>
        <w:pStyle w:val="Paragraphedeliste"/>
        <w:numPr>
          <w:ilvl w:val="0"/>
          <w:numId w:val="40"/>
        </w:numPr>
        <w:ind w:left="0"/>
        <w:rPr>
          <w:rFonts w:ascii="Palatino Linotype" w:hAnsi="Palatino Linotype"/>
          <w:b/>
          <w:bCs/>
          <w:sz w:val="24"/>
          <w:lang w:val="fr-FR"/>
          <w:rPrChange w:author="COLOMBET Pierre-Alban" w:date="2023-03-30T10:53:00Z" w:id="6">
            <w:rPr>
              <w:lang w:val="fr-FR"/>
            </w:rPr>
          </w:rPrChange>
        </w:rPr>
        <w:pPrChange w:author="COLOMBET Pierre-Alban" w:date="2023-03-30T10:57:00Z" w:id="7">
          <w:pPr/>
        </w:pPrChange>
      </w:pPr>
      <w:r w:rsidRPr="008F4BE8">
        <w:rPr>
          <w:rFonts w:ascii="Palatino Linotype" w:hAnsi="Palatino Linotype"/>
          <w:b/>
          <w:bCs/>
          <w:sz w:val="24"/>
          <w:lang w:val="fr-FR"/>
          <w:rPrChange w:author="COLOMBET Pierre-Alban" w:date="2023-03-30T10:53:00Z" w:id="8">
            <w:rPr>
              <w:lang w:val="fr-FR"/>
            </w:rPr>
          </w:rPrChange>
        </w:rPr>
        <w:t xml:space="preserve">Il est accordé, à compter du 1er mai 2023, à l’ensemble du personnel </w:t>
      </w:r>
      <w:r w:rsidR="00160E31" w:rsidRPr="008F4BE8">
        <w:rPr>
          <w:rFonts w:ascii="Palatino Linotype" w:hAnsi="Palatino Linotype"/>
          <w:b/>
          <w:bCs/>
          <w:sz w:val="24"/>
          <w:lang w:val="fr-FR"/>
          <w:rPrChange w:author="COLOMBET Pierre-Alban" w:date="2023-03-30T10:53:00Z" w:id="9">
            <w:rPr>
              <w:lang w:val="fr-FR"/>
            </w:rPr>
          </w:rPrChange>
        </w:rPr>
        <w:t>non-Cadre</w:t>
      </w:r>
      <w:r w:rsidRPr="008F4BE8">
        <w:rPr>
          <w:rFonts w:ascii="Palatino Linotype" w:hAnsi="Palatino Linotype"/>
          <w:b/>
          <w:bCs/>
          <w:sz w:val="24"/>
          <w:lang w:val="fr-FR"/>
          <w:rPrChange w:author="COLOMBET Pierre-Alban" w:date="2023-03-30T10:53:00Z" w:id="10">
            <w:rPr>
              <w:lang w:val="fr-FR"/>
            </w:rPr>
          </w:rPrChange>
        </w:rPr>
        <w:t xml:space="preserve"> (CDI et CDD hors contrats d’alternance) une augmentation générale du salaire de base de 3,2% (</w:t>
      </w:r>
      <w:proofErr w:type="gramStart"/>
      <w:r w:rsidRPr="008F4BE8">
        <w:rPr>
          <w:rFonts w:ascii="Palatino Linotype" w:hAnsi="Palatino Linotype"/>
          <w:b/>
          <w:bCs/>
          <w:sz w:val="24"/>
          <w:lang w:val="fr-FR"/>
          <w:rPrChange w:author="COLOMBET Pierre-Alban" w:date="2023-03-30T10:53:00Z" w:id="11">
            <w:rPr>
              <w:lang w:val="fr-FR"/>
            </w:rPr>
          </w:rPrChange>
        </w:rPr>
        <w:t>trois virgule</w:t>
      </w:r>
      <w:proofErr w:type="gramEnd"/>
      <w:r w:rsidRPr="008F4BE8">
        <w:rPr>
          <w:rFonts w:ascii="Palatino Linotype" w:hAnsi="Palatino Linotype"/>
          <w:b/>
          <w:bCs/>
          <w:sz w:val="24"/>
          <w:lang w:val="fr-FR"/>
          <w:rPrChange w:author="COLOMBET Pierre-Alban" w:date="2023-03-30T10:53:00Z" w:id="12">
            <w:rPr>
              <w:lang w:val="fr-FR"/>
            </w:rPr>
          </w:rPrChange>
        </w:rPr>
        <w:t xml:space="preserve"> deux pour cent).</w:t>
      </w:r>
    </w:p>
    <w:p w14:paraId="4159E340" w14:textId="6ED87CAE" w:rsidP="00F75823" w:rsidR="00F75823" w:rsidRDefault="008F4BE8" w:rsidRPr="00F75823">
      <w:pPr>
        <w:rPr>
          <w:rFonts w:ascii="Palatino Linotype" w:hAnsi="Palatino Linotype"/>
          <w:b/>
          <w:bCs/>
          <w:sz w:val="24"/>
          <w:lang w:val="fr-FR"/>
        </w:rPr>
      </w:pPr>
      <w:ins w:author="COLOMBET Pierre-Alban" w:date="2023-03-30T10:49:00Z" w:id="13">
        <w:r w:rsidRPr="006E386A">
          <w:rPr>
            <w:rFonts w:ascii="Palatino Linotype" w:hAnsi="Palatino Linotype"/>
            <w:b/>
            <w:bCs/>
            <w:color w:themeColor="text1" w:val="000000"/>
            <w:sz w:val="24"/>
            <w:lang w:val="fr-FR"/>
            <w:rPrChange w:author="Guillet Christophe" w:date="2023-03-30T15:51:00Z" w:id="14">
              <w:rPr>
                <w:rFonts w:ascii="Palatino Linotype" w:hAnsi="Palatino Linotype"/>
                <w:b/>
                <w:bCs/>
                <w:sz w:val="24"/>
                <w:lang w:val="fr-FR"/>
              </w:rPr>
            </w:rPrChange>
          </w:rPr>
          <w:t xml:space="preserve">Cette augmentation générale de 3,2% </w:t>
        </w:r>
      </w:ins>
      <w:ins w:author="COLOMBET Pierre-Alban" w:date="2023-03-30T10:52:00Z" w:id="15">
        <w:r w:rsidRPr="006E386A">
          <w:rPr>
            <w:rFonts w:ascii="Palatino Linotype" w:hAnsi="Palatino Linotype"/>
            <w:b/>
            <w:bCs/>
            <w:color w:themeColor="text1" w:val="000000"/>
            <w:sz w:val="24"/>
            <w:lang w:val="fr-FR"/>
            <w:rPrChange w:author="Guillet Christophe" w:date="2023-03-30T15:51:00Z" w:id="16">
              <w:rPr>
                <w:rFonts w:ascii="Palatino Linotype" w:hAnsi="Palatino Linotype"/>
                <w:b/>
                <w:bCs/>
                <w:sz w:val="24"/>
                <w:lang w:val="fr-FR"/>
              </w:rPr>
            </w:rPrChange>
          </w:rPr>
          <w:t xml:space="preserve">(trois virgule deux pour cent) </w:t>
        </w:r>
      </w:ins>
      <w:ins w:author="COLOMBET Pierre-Alban" w:date="2023-03-30T10:49:00Z" w:id="17">
        <w:r w:rsidRPr="006E386A">
          <w:rPr>
            <w:rFonts w:ascii="Palatino Linotype" w:hAnsi="Palatino Linotype"/>
            <w:b/>
            <w:bCs/>
            <w:color w:themeColor="text1" w:val="000000"/>
            <w:sz w:val="24"/>
            <w:lang w:val="fr-FR"/>
            <w:rPrChange w:author="Guillet Christophe" w:date="2023-03-30T15:51:00Z" w:id="18">
              <w:rPr>
                <w:rFonts w:ascii="Palatino Linotype" w:hAnsi="Palatino Linotype"/>
                <w:b/>
                <w:bCs/>
                <w:sz w:val="24"/>
                <w:lang w:val="fr-FR"/>
              </w:rPr>
            </w:rPrChange>
          </w:rPr>
          <w:t xml:space="preserve">vient </w:t>
        </w:r>
      </w:ins>
      <w:r w:rsidR="0064417E">
        <w:rPr>
          <w:rFonts w:ascii="Palatino Linotype" w:hAnsi="Palatino Linotype"/>
          <w:b/>
          <w:bCs/>
          <w:color w:themeColor="text1" w:val="000000"/>
          <w:sz w:val="24"/>
          <w:lang w:val="fr-FR"/>
        </w:rPr>
        <w:t>s</w:t>
      </w:r>
      <w:ins w:author="COLOMBET Pierre-Alban" w:date="2023-03-30T10:49:00Z" w:id="19">
        <w:r w:rsidRPr="006E386A">
          <w:rPr>
            <w:rFonts w:ascii="Palatino Linotype" w:hAnsi="Palatino Linotype"/>
            <w:b/>
            <w:bCs/>
            <w:color w:themeColor="text1" w:val="000000"/>
            <w:sz w:val="24"/>
            <w:lang w:val="fr-FR"/>
            <w:rPrChange w:author="Guillet Christophe" w:date="2023-03-30T15:51:00Z" w:id="20">
              <w:rPr>
                <w:rFonts w:ascii="Palatino Linotype" w:hAnsi="Palatino Linotype"/>
                <w:b/>
                <w:bCs/>
                <w:sz w:val="24"/>
                <w:lang w:val="fr-FR"/>
              </w:rPr>
            </w:rPrChange>
          </w:rPr>
          <w:t xml:space="preserve">’ajouter à l’augmentation générale de 3% </w:t>
        </w:r>
      </w:ins>
      <w:ins w:author="COLOMBET Pierre-Alban" w:date="2023-03-30T10:52:00Z" w:id="21">
        <w:r w:rsidRPr="006E386A">
          <w:rPr>
            <w:rFonts w:ascii="Palatino Linotype" w:hAnsi="Palatino Linotype"/>
            <w:b/>
            <w:bCs/>
            <w:color w:themeColor="text1" w:val="000000"/>
            <w:sz w:val="24"/>
            <w:lang w:val="fr-FR"/>
            <w:rPrChange w:author="Guillet Christophe" w:date="2023-03-30T15:51:00Z" w:id="22">
              <w:rPr>
                <w:rFonts w:ascii="Palatino Linotype" w:hAnsi="Palatino Linotype"/>
                <w:b/>
                <w:bCs/>
                <w:sz w:val="24"/>
                <w:lang w:val="fr-FR"/>
              </w:rPr>
            </w:rPrChange>
          </w:rPr>
          <w:t xml:space="preserve">(trois pour cent) </w:t>
        </w:r>
      </w:ins>
      <w:ins w:author="COLOMBET Pierre-Alban" w:date="2023-03-30T10:51:00Z" w:id="23">
        <w:r w:rsidRPr="006E386A">
          <w:rPr>
            <w:rFonts w:ascii="Palatino Linotype" w:hAnsi="Palatino Linotype"/>
            <w:b/>
            <w:bCs/>
            <w:color w:themeColor="text1" w:val="000000"/>
            <w:sz w:val="24"/>
            <w:lang w:val="fr-FR"/>
            <w:rPrChange w:author="Guillet Christophe" w:date="2023-03-30T15:51:00Z" w:id="24">
              <w:rPr>
                <w:rFonts w:ascii="Palatino Linotype" w:hAnsi="Palatino Linotype"/>
                <w:b/>
                <w:bCs/>
                <w:sz w:val="24"/>
                <w:lang w:val="fr-FR"/>
              </w:rPr>
            </w:rPrChange>
          </w:rPr>
          <w:t>appliquée au 1</w:t>
        </w:r>
        <w:r w:rsidRPr="006E386A">
          <w:rPr>
            <w:rFonts w:ascii="Palatino Linotype" w:hAnsi="Palatino Linotype"/>
            <w:b/>
            <w:bCs/>
            <w:color w:themeColor="text1" w:val="000000"/>
            <w:sz w:val="24"/>
            <w:vertAlign w:val="superscript"/>
            <w:lang w:val="fr-FR"/>
            <w:rPrChange w:author="Guillet Christophe" w:date="2023-03-30T15:51:00Z" w:id="25">
              <w:rPr>
                <w:rFonts w:ascii="Palatino Linotype" w:hAnsi="Palatino Linotype"/>
                <w:b/>
                <w:bCs/>
                <w:sz w:val="24"/>
                <w:lang w:val="fr-FR"/>
              </w:rPr>
            </w:rPrChange>
          </w:rPr>
          <w:t>er</w:t>
        </w:r>
        <w:r w:rsidRPr="006E386A">
          <w:rPr>
            <w:rFonts w:ascii="Palatino Linotype" w:hAnsi="Palatino Linotype"/>
            <w:b/>
            <w:bCs/>
            <w:color w:themeColor="text1" w:val="000000"/>
            <w:sz w:val="24"/>
            <w:lang w:val="fr-FR"/>
            <w:rPrChange w:author="Guillet Christophe" w:date="2023-03-30T15:51:00Z" w:id="26">
              <w:rPr>
                <w:rFonts w:ascii="Palatino Linotype" w:hAnsi="Palatino Linotype"/>
                <w:b/>
                <w:bCs/>
                <w:sz w:val="24"/>
                <w:lang w:val="fr-FR"/>
              </w:rPr>
            </w:rPrChange>
          </w:rPr>
          <w:t xml:space="preserve"> novembre 2022</w:t>
        </w:r>
      </w:ins>
      <w:ins w:author="COLOMBET Pierre-Alban" w:date="2023-03-30T10:53:00Z" w:id="27">
        <w:r w:rsidRPr="006E386A">
          <w:rPr>
            <w:rFonts w:ascii="Palatino Linotype" w:hAnsi="Palatino Linotype"/>
            <w:b/>
            <w:bCs/>
            <w:color w:themeColor="text1" w:val="000000"/>
            <w:sz w:val="24"/>
            <w:lang w:val="fr-FR"/>
            <w:rPrChange w:author="Guillet Christophe" w:date="2023-03-30T15:51:00Z" w:id="28">
              <w:rPr>
                <w:rFonts w:ascii="Palatino Linotype" w:hAnsi="Palatino Linotype"/>
                <w:b/>
                <w:bCs/>
                <w:sz w:val="24"/>
                <w:lang w:val="fr-FR"/>
              </w:rPr>
            </w:rPrChange>
          </w:rPr>
          <w:t>,</w:t>
        </w:r>
      </w:ins>
      <w:ins w:author="COLOMBET Pierre-Alban" w:date="2023-03-30T10:49:00Z" w:id="29">
        <w:r w:rsidRPr="006E386A">
          <w:rPr>
            <w:rFonts w:ascii="Palatino Linotype" w:hAnsi="Palatino Linotype"/>
            <w:b/>
            <w:bCs/>
            <w:color w:themeColor="text1" w:val="000000"/>
            <w:sz w:val="24"/>
            <w:lang w:val="fr-FR"/>
            <w:rPrChange w:author="Guillet Christophe" w:date="2023-03-30T15:51:00Z" w:id="30">
              <w:rPr>
                <w:rFonts w:ascii="Palatino Linotype" w:hAnsi="Palatino Linotype"/>
                <w:b/>
                <w:bCs/>
                <w:sz w:val="24"/>
                <w:lang w:val="fr-FR"/>
              </w:rPr>
            </w:rPrChange>
          </w:rPr>
          <w:t xml:space="preserve"> </w:t>
        </w:r>
      </w:ins>
      <w:ins w:author="COLOMBET Pierre-Alban" w:date="2023-03-30T10:50:00Z" w:id="31">
        <w:r w:rsidRPr="006E386A">
          <w:rPr>
            <w:rFonts w:ascii="Palatino Linotype" w:hAnsi="Palatino Linotype"/>
            <w:b/>
            <w:bCs/>
            <w:color w:themeColor="text1" w:val="000000"/>
            <w:sz w:val="24"/>
            <w:lang w:val="fr-FR"/>
            <w:rPrChange w:author="Guillet Christophe" w:date="2023-03-30T15:51:00Z" w:id="32">
              <w:rPr>
                <w:rFonts w:ascii="Palatino Linotype" w:hAnsi="Palatino Linotype"/>
                <w:b/>
                <w:bCs/>
                <w:sz w:val="24"/>
                <w:lang w:val="fr-FR"/>
              </w:rPr>
            </w:rPrChange>
          </w:rPr>
          <w:t xml:space="preserve">en </w:t>
        </w:r>
      </w:ins>
      <w:ins w:author="COLOMBET Pierre-Alban" w:date="2023-03-30T10:51:00Z" w:id="33">
        <w:r w:rsidRPr="006E386A">
          <w:rPr>
            <w:rFonts w:ascii="Palatino Linotype" w:hAnsi="Palatino Linotype"/>
            <w:b/>
            <w:bCs/>
            <w:color w:themeColor="text1" w:val="000000"/>
            <w:sz w:val="24"/>
            <w:lang w:val="fr-FR"/>
            <w:rPrChange w:author="Guillet Christophe" w:date="2023-03-30T15:51:00Z" w:id="34">
              <w:rPr>
                <w:rFonts w:ascii="Palatino Linotype" w:hAnsi="Palatino Linotype"/>
                <w:b/>
                <w:bCs/>
                <w:sz w:val="24"/>
                <w:lang w:val="fr-FR"/>
              </w:rPr>
            </w:rPrChange>
          </w:rPr>
          <w:t>anticipation des NAO 2023 (Article 1 de l’accord signé le 27 septembre 2022)</w:t>
        </w:r>
      </w:ins>
      <w:ins w:author="COLOMBET Pierre-Alban" w:date="2023-03-30T10:53:00Z" w:id="35">
        <w:r w:rsidRPr="006E386A">
          <w:rPr>
            <w:rFonts w:ascii="Palatino Linotype" w:hAnsi="Palatino Linotype"/>
            <w:b/>
            <w:bCs/>
            <w:color w:themeColor="text1" w:val="000000"/>
            <w:sz w:val="24"/>
            <w:lang w:val="fr-FR"/>
            <w:rPrChange w:author="Guillet Christophe" w:date="2023-03-30T15:51:00Z" w:id="36">
              <w:rPr>
                <w:rFonts w:ascii="Palatino Linotype" w:hAnsi="Palatino Linotype"/>
                <w:b/>
                <w:bCs/>
                <w:sz w:val="24"/>
                <w:lang w:val="fr-FR"/>
              </w:rPr>
            </w:rPrChange>
          </w:rPr>
          <w:t>,</w:t>
        </w:r>
      </w:ins>
      <w:ins w:author="COLOMBET Pierre-Alban" w:date="2023-03-30T10:51:00Z" w:id="37">
        <w:r w:rsidRPr="006E386A">
          <w:rPr>
            <w:rFonts w:ascii="Palatino Linotype" w:hAnsi="Palatino Linotype"/>
            <w:b/>
            <w:bCs/>
            <w:color w:themeColor="text1" w:val="000000"/>
            <w:sz w:val="24"/>
            <w:lang w:val="fr-FR"/>
            <w:rPrChange w:author="Guillet Christophe" w:date="2023-03-30T15:51:00Z" w:id="38">
              <w:rPr>
                <w:rFonts w:ascii="Palatino Linotype" w:hAnsi="Palatino Linotype"/>
                <w:b/>
                <w:bCs/>
                <w:sz w:val="24"/>
                <w:lang w:val="fr-FR"/>
              </w:rPr>
            </w:rPrChange>
          </w:rPr>
          <w:t xml:space="preserve"> </w:t>
        </w:r>
      </w:ins>
      <w:ins w:author="COLOMBET Pierre-Alban" w:date="2023-03-30T10:50:00Z" w:id="39">
        <w:r w:rsidRPr="006E386A">
          <w:rPr>
            <w:rFonts w:ascii="Palatino Linotype" w:hAnsi="Palatino Linotype"/>
            <w:b/>
            <w:bCs/>
            <w:color w:themeColor="text1" w:val="000000"/>
            <w:sz w:val="24"/>
            <w:lang w:val="fr-FR"/>
            <w:rPrChange w:author="Guillet Christophe" w:date="2023-03-30T15:51:00Z" w:id="40">
              <w:rPr>
                <w:rFonts w:ascii="Palatino Linotype" w:hAnsi="Palatino Linotype"/>
                <w:b/>
                <w:bCs/>
                <w:sz w:val="24"/>
                <w:lang w:val="fr-FR"/>
              </w:rPr>
            </w:rPrChange>
          </w:rPr>
          <w:t xml:space="preserve">aux </w:t>
        </w:r>
      </w:ins>
      <w:del w:author="COLOMBET Pierre-Alban" w:date="2023-03-30T10:50:00Z" w:id="41">
        <w:r w:rsidDel="008F4BE8" w:rsidR="00F75823" w:rsidRPr="00F75823">
          <w:rPr>
            <w:rFonts w:ascii="Palatino Linotype" w:hAnsi="Palatino Linotype"/>
            <w:b/>
            <w:bCs/>
            <w:sz w:val="24"/>
            <w:lang w:val="fr-FR"/>
          </w:rPr>
          <w:delText>Les</w:delText>
        </w:r>
      </w:del>
      <w:r w:rsidR="00F75823" w:rsidRPr="00F75823">
        <w:rPr>
          <w:rFonts w:ascii="Palatino Linotype" w:hAnsi="Palatino Linotype"/>
          <w:b/>
          <w:bCs/>
          <w:sz w:val="24"/>
          <w:lang w:val="fr-FR"/>
        </w:rPr>
        <w:t xml:space="preserve"> salariés en CDI ou CDD (hors alternants) présents aux effectifs le 30 octobre 2022</w:t>
      </w:r>
      <w:ins w:author="COLOMBET Pierre-Alban" w:date="2023-03-30T10:51:00Z" w:id="42">
        <w:r>
          <w:rPr>
            <w:rFonts w:ascii="Palatino Linotype" w:hAnsi="Palatino Linotype"/>
            <w:b/>
            <w:bCs/>
            <w:sz w:val="24"/>
            <w:lang w:val="fr-FR"/>
          </w:rPr>
          <w:t>.</w:t>
        </w:r>
      </w:ins>
      <w:r w:rsidR="00F75823" w:rsidRPr="00F75823">
        <w:rPr>
          <w:rFonts w:ascii="Palatino Linotype" w:hAnsi="Palatino Linotype"/>
          <w:b/>
          <w:bCs/>
          <w:sz w:val="24"/>
          <w:lang w:val="fr-FR"/>
        </w:rPr>
        <w:t>,</w:t>
      </w:r>
      <w:del w:author="COLOMBET Pierre-Alban" w:date="2023-03-30T10:51:00Z" w:id="43">
        <w:r w:rsidDel="008F4BE8" w:rsidR="00F75823" w:rsidRPr="00F75823">
          <w:rPr>
            <w:rFonts w:ascii="Palatino Linotype" w:hAnsi="Palatino Linotype"/>
            <w:b/>
            <w:bCs/>
            <w:sz w:val="24"/>
            <w:lang w:val="fr-FR"/>
          </w:rPr>
          <w:delText xml:space="preserve"> on</w:delText>
        </w:r>
      </w:del>
      <w:del w:author="COLOMBET Pierre-Alban" w:date="2023-03-30T10:52:00Z" w:id="44">
        <w:r w:rsidDel="008F4BE8" w:rsidR="00F75823" w:rsidRPr="00F75823">
          <w:rPr>
            <w:rFonts w:ascii="Palatino Linotype" w:hAnsi="Palatino Linotype"/>
            <w:b/>
            <w:bCs/>
            <w:sz w:val="24"/>
            <w:lang w:val="fr-FR"/>
          </w:rPr>
          <w:delText>t déjà bénéficié à compter du 1er novembre 2022 d’une augmentation générale de 3% (Trois pour cent) versée en</w:delText>
        </w:r>
      </w:del>
      <w:r w:rsidR="00F75823" w:rsidRPr="00F75823">
        <w:rPr>
          <w:rFonts w:ascii="Palatino Linotype" w:hAnsi="Palatino Linotype"/>
          <w:b/>
          <w:bCs/>
          <w:sz w:val="24"/>
          <w:lang w:val="fr-FR"/>
        </w:rPr>
        <w:t xml:space="preserve"> </w:t>
      </w:r>
      <w:del w:author="COLOMBET Pierre-Alban" w:date="2023-03-30T10:51:00Z" w:id="45">
        <w:r w:rsidDel="008F4BE8" w:rsidR="00F75823" w:rsidRPr="00F75823">
          <w:rPr>
            <w:rFonts w:ascii="Palatino Linotype" w:hAnsi="Palatino Linotype"/>
            <w:b/>
            <w:bCs/>
            <w:sz w:val="24"/>
            <w:lang w:val="fr-FR"/>
          </w:rPr>
          <w:delText xml:space="preserve">anticipation des NAO 2023 (Article 1 </w:delText>
        </w:r>
        <w:r w:rsidDel="008F4BE8" w:rsidR="00F75823">
          <w:rPr>
            <w:rFonts w:ascii="Palatino Linotype" w:hAnsi="Palatino Linotype"/>
            <w:b/>
            <w:bCs/>
            <w:sz w:val="24"/>
            <w:lang w:val="fr-FR"/>
          </w:rPr>
          <w:delText xml:space="preserve">de l’accord </w:delText>
        </w:r>
        <w:r w:rsidDel="008F4BE8" w:rsidR="00F75823" w:rsidRPr="00F75823">
          <w:rPr>
            <w:rFonts w:ascii="Palatino Linotype" w:hAnsi="Palatino Linotype"/>
            <w:b/>
            <w:bCs/>
            <w:sz w:val="24"/>
            <w:lang w:val="fr-FR"/>
          </w:rPr>
          <w:delText xml:space="preserve">signé le </w:delText>
        </w:r>
        <w:r w:rsidDel="008F4BE8" w:rsidR="00F75823">
          <w:rPr>
            <w:rFonts w:ascii="Palatino Linotype" w:hAnsi="Palatino Linotype"/>
            <w:b/>
            <w:bCs/>
            <w:sz w:val="24"/>
            <w:lang w:val="fr-FR"/>
          </w:rPr>
          <w:delText>27 septembre</w:delText>
        </w:r>
        <w:r w:rsidDel="008F4BE8" w:rsidR="00F75823" w:rsidRPr="00F75823">
          <w:rPr>
            <w:rFonts w:ascii="Palatino Linotype" w:hAnsi="Palatino Linotype"/>
            <w:b/>
            <w:bCs/>
            <w:sz w:val="24"/>
            <w:lang w:val="fr-FR"/>
          </w:rPr>
          <w:delText xml:space="preserve"> 2022).</w:delText>
        </w:r>
      </w:del>
    </w:p>
    <w:p w14:paraId="24A8F22C" w14:textId="60CA678F" w:rsidP="00F75823" w:rsidR="00F04C18" w:rsidRDefault="00F75823" w:rsidRPr="00F75823">
      <w:pPr>
        <w:ind w:right="788"/>
        <w:jc w:val="both"/>
        <w:rPr>
          <w:rFonts w:ascii="Palatino Linotype" w:hAnsi="Palatino Linotype"/>
          <w:sz w:val="24"/>
          <w:lang w:val="fr-FR"/>
        </w:rPr>
      </w:pPr>
      <w:r w:rsidRPr="00F75823">
        <w:rPr>
          <w:rFonts w:ascii="Palatino Linotype" w:hAnsi="Palatino Linotype"/>
          <w:b/>
          <w:bCs/>
          <w:sz w:val="24"/>
          <w:lang w:val="fr-FR"/>
        </w:rPr>
        <w:t>Ce qui porte l’augmentation générale totale pour l</w:t>
      </w:r>
      <w:ins w:author="COLOMBET Pierre-Alban" w:date="2023-03-30T10:53:00Z" w:id="46">
        <w:r w:rsidR="008F4BE8">
          <w:rPr>
            <w:rFonts w:ascii="Palatino Linotype" w:hAnsi="Palatino Linotype"/>
            <w:b/>
            <w:bCs/>
            <w:sz w:val="24"/>
            <w:lang w:val="fr-FR"/>
          </w:rPr>
          <w:t xml:space="preserve">es NAO </w:t>
        </w:r>
      </w:ins>
      <w:del w:author="COLOMBET Pierre-Alban" w:date="2023-03-30T10:53:00Z" w:id="47">
        <w:r w:rsidDel="008F4BE8" w:rsidRPr="00F75823">
          <w:rPr>
            <w:rFonts w:ascii="Palatino Linotype" w:hAnsi="Palatino Linotype"/>
            <w:b/>
            <w:bCs/>
            <w:sz w:val="24"/>
            <w:lang w:val="fr-FR"/>
          </w:rPr>
          <w:delText>’année</w:delText>
        </w:r>
      </w:del>
      <w:r w:rsidRPr="00F75823">
        <w:rPr>
          <w:rFonts w:ascii="Palatino Linotype" w:hAnsi="Palatino Linotype"/>
          <w:b/>
          <w:bCs/>
          <w:sz w:val="24"/>
          <w:lang w:val="fr-FR"/>
        </w:rPr>
        <w:t xml:space="preserve"> 2023 à 6,2 % (</w:t>
      </w:r>
      <w:proofErr w:type="gramStart"/>
      <w:r w:rsidRPr="00F75823">
        <w:rPr>
          <w:rFonts w:ascii="Palatino Linotype" w:hAnsi="Palatino Linotype"/>
          <w:b/>
          <w:bCs/>
          <w:sz w:val="24"/>
          <w:lang w:val="fr-FR"/>
        </w:rPr>
        <w:t>six virgule</w:t>
      </w:r>
      <w:proofErr w:type="gramEnd"/>
      <w:r w:rsidRPr="00F75823">
        <w:rPr>
          <w:rFonts w:ascii="Palatino Linotype" w:hAnsi="Palatino Linotype"/>
          <w:b/>
          <w:bCs/>
          <w:sz w:val="24"/>
          <w:lang w:val="fr-FR"/>
        </w:rPr>
        <w:t xml:space="preserve"> deux pour cent)</w:t>
      </w:r>
      <w:r w:rsidR="0043173E" w:rsidRPr="00F75823">
        <w:rPr>
          <w:rFonts w:ascii="Palatino Linotype" w:hAnsi="Palatino Linotype"/>
          <w:b/>
          <w:bCs/>
          <w:sz w:val="24"/>
          <w:lang w:val="fr-FR"/>
        </w:rPr>
        <w:t xml:space="preserve"> </w:t>
      </w:r>
    </w:p>
    <w:p w14:paraId="0EA90397" w14:textId="77777777" w:rsidP="0094772A" w:rsidR="0094772A" w:rsidRDefault="0094772A" w:rsidRPr="0094772A">
      <w:pPr>
        <w:ind w:left="-207" w:right="788"/>
        <w:jc w:val="both"/>
        <w:rPr>
          <w:rFonts w:ascii="Palatino Linotype" w:hAnsi="Palatino Linotype"/>
          <w:sz w:val="24"/>
          <w:lang w:val="fr-FR"/>
        </w:rPr>
      </w:pPr>
    </w:p>
    <w:p w14:paraId="45501CF4" w14:textId="77777777" w:rsidP="00F75823" w:rsidR="00CF7D50" w:rsidRDefault="00CF7D50" w:rsidRPr="00F75823">
      <w:pPr>
        <w:ind w:hanging="360" w:left="720"/>
        <w:rPr>
          <w:rFonts w:ascii="Palatino Linotype" w:hAnsi="Palatino Linotype"/>
          <w:b/>
          <w:bCs/>
          <w:color w:themeColor="text1" w:val="000000"/>
          <w:sz w:val="22"/>
          <w:lang w:val="fr-FR"/>
        </w:rPr>
      </w:pPr>
    </w:p>
    <w:p w14:paraId="08B29022" w14:textId="7713D563" w:rsidP="00A820A3" w:rsidR="00CF7D50" w:rsidRDefault="00CF7D50" w:rsidRPr="00E35782">
      <w:pPr>
        <w:pStyle w:val="Paragraphedeliste"/>
        <w:numPr>
          <w:ilvl w:val="0"/>
          <w:numId w:val="32"/>
        </w:numPr>
        <w:ind w:right="788"/>
        <w:jc w:val="both"/>
        <w:rPr>
          <w:rFonts w:ascii="Palatino Linotype" w:hAnsi="Palatino Linotype"/>
          <w:b/>
          <w:bCs/>
          <w:sz w:val="24"/>
          <w:lang w:val="fr-FR"/>
        </w:rPr>
      </w:pPr>
      <w:commentRangeStart w:id="48"/>
      <w:r w:rsidRPr="00E35782">
        <w:rPr>
          <w:rFonts w:ascii="Palatino Linotype" w:hAnsi="Palatino Linotype"/>
          <w:b/>
          <w:bCs/>
          <w:sz w:val="24"/>
          <w:lang w:val="fr-FR"/>
        </w:rPr>
        <w:t xml:space="preserve">Prise en charge par l’entreprise de </w:t>
      </w:r>
      <w:r w:rsidR="006E386A">
        <w:rPr>
          <w:rFonts w:ascii="Palatino Linotype" w:hAnsi="Palatino Linotype"/>
          <w:b/>
          <w:bCs/>
          <w:sz w:val="24"/>
          <w:lang w:val="fr-FR"/>
        </w:rPr>
        <w:t xml:space="preserve">la part « salarié » de </w:t>
      </w:r>
      <w:r w:rsidRPr="00E35782">
        <w:rPr>
          <w:rFonts w:ascii="Palatino Linotype" w:hAnsi="Palatino Linotype"/>
          <w:b/>
          <w:bCs/>
          <w:sz w:val="24"/>
          <w:lang w:val="fr-FR"/>
        </w:rPr>
        <w:t>l’augmentation</w:t>
      </w:r>
      <w:r w:rsidR="006E386A">
        <w:rPr>
          <w:rFonts w:ascii="Palatino Linotype" w:hAnsi="Palatino Linotype"/>
          <w:b/>
          <w:bCs/>
          <w:sz w:val="24"/>
          <w:lang w:val="fr-FR"/>
        </w:rPr>
        <w:t xml:space="preserve"> </w:t>
      </w:r>
      <w:r w:rsidR="00111ECB">
        <w:rPr>
          <w:rFonts w:ascii="Palatino Linotype" w:hAnsi="Palatino Linotype"/>
          <w:b/>
          <w:bCs/>
          <w:sz w:val="24"/>
          <w:lang w:val="fr-FR"/>
        </w:rPr>
        <w:t xml:space="preserve">de </w:t>
      </w:r>
      <w:r w:rsidR="006E386A">
        <w:rPr>
          <w:rFonts w:ascii="Palatino Linotype" w:hAnsi="Palatino Linotype"/>
          <w:b/>
          <w:bCs/>
          <w:sz w:val="24"/>
          <w:lang w:val="fr-FR"/>
        </w:rPr>
        <w:t>6,</w:t>
      </w:r>
      <w:r w:rsidR="00C133AA">
        <w:rPr>
          <w:rFonts w:ascii="Palatino Linotype" w:hAnsi="Palatino Linotype"/>
          <w:b/>
          <w:bCs/>
          <w:sz w:val="24"/>
          <w:lang w:val="fr-FR"/>
        </w:rPr>
        <w:t>94</w:t>
      </w:r>
      <w:r w:rsidR="006E386A">
        <w:rPr>
          <w:rFonts w:ascii="Palatino Linotype" w:hAnsi="Palatino Linotype"/>
          <w:b/>
          <w:bCs/>
          <w:sz w:val="24"/>
          <w:lang w:val="fr-FR"/>
        </w:rPr>
        <w:t>% au 1</w:t>
      </w:r>
      <w:r w:rsidR="006E386A" w:rsidRPr="006E386A">
        <w:rPr>
          <w:rFonts w:ascii="Palatino Linotype" w:hAnsi="Palatino Linotype"/>
          <w:b/>
          <w:bCs/>
          <w:sz w:val="24"/>
          <w:vertAlign w:val="superscript"/>
          <w:lang w:val="fr-FR"/>
        </w:rPr>
        <w:t>er</w:t>
      </w:r>
      <w:r w:rsidR="006E386A">
        <w:rPr>
          <w:rFonts w:ascii="Palatino Linotype" w:hAnsi="Palatino Linotype"/>
          <w:b/>
          <w:bCs/>
          <w:sz w:val="24"/>
          <w:lang w:val="fr-FR"/>
        </w:rPr>
        <w:t xml:space="preserve"> janvier 2023 de</w:t>
      </w:r>
      <w:r w:rsidRPr="00E35782">
        <w:rPr>
          <w:rFonts w:ascii="Palatino Linotype" w:hAnsi="Palatino Linotype"/>
          <w:b/>
          <w:bCs/>
          <w:sz w:val="24"/>
          <w:lang w:val="fr-FR"/>
        </w:rPr>
        <w:t xml:space="preserve"> la mutuelle </w:t>
      </w:r>
      <w:proofErr w:type="gramStart"/>
      <w:r w:rsidRPr="00E35782">
        <w:rPr>
          <w:rFonts w:ascii="Palatino Linotype" w:hAnsi="Palatino Linotype"/>
          <w:b/>
          <w:bCs/>
          <w:sz w:val="24"/>
          <w:lang w:val="fr-FR"/>
        </w:rPr>
        <w:t>« non cadre »</w:t>
      </w:r>
      <w:commentRangeEnd w:id="48"/>
      <w:proofErr w:type="gramEnd"/>
      <w:r w:rsidR="008F4BE8">
        <w:rPr>
          <w:rStyle w:val="Marquedecommentaire"/>
          <w:rFonts w:asciiTheme="minorHAnsi" w:hAnsiTheme="minorHAnsi"/>
          <w:lang w:val="fr-FR"/>
        </w:rPr>
        <w:commentReference w:id="48"/>
      </w:r>
      <w:r w:rsidR="006E386A">
        <w:rPr>
          <w:rFonts w:ascii="Palatino Linotype" w:hAnsi="Palatino Linotype"/>
          <w:b/>
          <w:bCs/>
          <w:sz w:val="24"/>
          <w:lang w:val="fr-FR"/>
        </w:rPr>
        <w:t>.</w:t>
      </w:r>
    </w:p>
    <w:p w14:paraId="39F0DE8E" w14:textId="09F3BDA9" w:rsidR="006E386A" w:rsidRDefault="006E386A">
      <w:pPr>
        <w:spacing w:line="260" w:lineRule="exact"/>
        <w:rPr>
          <w:rFonts w:ascii="Palatino Linotype" w:hAnsi="Palatino Linotype"/>
          <w:sz w:val="24"/>
          <w:lang w:val="fr-FR"/>
        </w:rPr>
      </w:pPr>
      <w:r>
        <w:rPr>
          <w:rFonts w:ascii="Palatino Linotype" w:hAnsi="Palatino Linotype"/>
          <w:sz w:val="24"/>
          <w:lang w:val="fr-FR"/>
        </w:rPr>
        <w:br w:type="page"/>
      </w:r>
    </w:p>
    <w:p w14:paraId="66BFAF6B" w14:textId="77777777" w:rsidP="00320B97" w:rsidR="00DC6B15" w:rsidRDefault="00DC6B15">
      <w:pPr>
        <w:ind w:left="-567" w:right="788"/>
        <w:jc w:val="both"/>
        <w:rPr>
          <w:rFonts w:ascii="Palatino Linotype" w:hAnsi="Palatino Linotype"/>
          <w:sz w:val="24"/>
          <w:lang w:val="fr-FR"/>
        </w:rPr>
      </w:pPr>
    </w:p>
    <w:p w14:paraId="04430DAB" w14:textId="5BFFFC48" w:rsidP="00425E51" w:rsidR="00425E51" w:rsidRDefault="00425E51">
      <w:pPr>
        <w:pStyle w:val="Paragraphedeliste"/>
        <w:numPr>
          <w:ilvl w:val="0"/>
          <w:numId w:val="24"/>
        </w:numPr>
        <w:ind w:firstLine="0" w:left="-567" w:right="788"/>
        <w:jc w:val="both"/>
        <w:rPr>
          <w:rFonts w:ascii="Palatino Linotype" w:hAnsi="Palatino Linotype"/>
          <w:b/>
          <w:color w:themeColor="text2" w:themeTint="99" w:val="EEAF6D"/>
          <w:sz w:val="24"/>
          <w:lang w:val="fr-FR"/>
        </w:rPr>
      </w:pPr>
      <w:r w:rsidRPr="00425E51">
        <w:rPr>
          <w:rFonts w:ascii="Palatino Linotype" w:hAnsi="Palatino Linotype"/>
          <w:b/>
          <w:color w:themeColor="text2" w:themeTint="99" w:val="EEAF6D"/>
          <w:sz w:val="24"/>
          <w:lang w:val="fr-FR"/>
        </w:rPr>
        <w:t>P</w:t>
      </w:r>
      <w:r>
        <w:rPr>
          <w:rFonts w:ascii="Palatino Linotype" w:hAnsi="Palatino Linotype"/>
          <w:b/>
          <w:color w:themeColor="text2" w:themeTint="99" w:val="EEAF6D"/>
          <w:sz w:val="24"/>
          <w:lang w:val="fr-FR"/>
        </w:rPr>
        <w:t>rime PPV</w:t>
      </w:r>
    </w:p>
    <w:p w14:paraId="067E3CBD" w14:textId="77777777" w:rsidP="00425E51" w:rsidR="00425E51" w:rsidRDefault="00425E51" w:rsidRPr="00425E51">
      <w:pPr>
        <w:pStyle w:val="Paragraphedeliste"/>
        <w:numPr>
          <w:ilvl w:val="0"/>
          <w:numId w:val="0"/>
        </w:numPr>
        <w:ind w:left="-567" w:right="788"/>
        <w:jc w:val="both"/>
        <w:rPr>
          <w:rFonts w:ascii="Palatino Linotype" w:hAnsi="Palatino Linotype"/>
          <w:b/>
          <w:color w:themeColor="text2" w:themeTint="99" w:val="EEAF6D"/>
          <w:sz w:val="24"/>
          <w:lang w:val="fr-FR"/>
        </w:rPr>
      </w:pPr>
    </w:p>
    <w:p w14:paraId="1B70161E" w14:textId="7582D300" w:rsidP="00425E51" w:rsidR="00425E51" w:rsidRDefault="00425E51" w:rsidRPr="00425E51">
      <w:pPr>
        <w:spacing w:line="360" w:lineRule="auto"/>
        <w:jc w:val="both"/>
        <w:rPr>
          <w:rFonts w:ascii="Palatino Linotype" w:hAnsi="Palatino Linotype"/>
          <w:b/>
          <w:color w:themeColor="text2" w:themeTint="99" w:val="EEAF6D"/>
          <w:sz w:val="24"/>
          <w:lang w:val="fr-FR"/>
        </w:rPr>
      </w:pPr>
      <w:r>
        <w:rPr>
          <w:rFonts w:ascii="Palatino Linotype" w:hAnsi="Palatino Linotype"/>
          <w:b/>
          <w:color w:themeColor="text2" w:themeTint="99" w:val="EEAF6D"/>
          <w:sz w:val="24"/>
          <w:lang w:val="fr-FR"/>
        </w:rPr>
        <w:t>3</w:t>
      </w:r>
      <w:r w:rsidRPr="00425E51">
        <w:rPr>
          <w:rFonts w:ascii="Palatino Linotype" w:hAnsi="Palatino Linotype"/>
          <w:b/>
          <w:color w:themeColor="text2" w:themeTint="99" w:val="EEAF6D"/>
          <w:sz w:val="24"/>
          <w:lang w:val="fr-FR"/>
        </w:rPr>
        <w:t xml:space="preserve">.1 – BENEFICIAIRES </w:t>
      </w:r>
    </w:p>
    <w:p w14:paraId="360D2AD5" w14:textId="68E07A82" w:rsidP="00425E51" w:rsidR="00425E51" w:rsidRDefault="00425E51" w:rsidRPr="00425E51">
      <w:pPr>
        <w:rPr>
          <w:rFonts w:ascii="Palatino Linotype" w:hAnsi="Palatino Linotype"/>
          <w:sz w:val="24"/>
          <w:lang w:val="fr-FR"/>
        </w:rPr>
      </w:pPr>
      <w:r w:rsidRPr="00425E51">
        <w:rPr>
          <w:rFonts w:ascii="Palatino Linotype" w:hAnsi="Palatino Linotype"/>
          <w:sz w:val="24"/>
          <w:lang w:val="fr-FR"/>
        </w:rPr>
        <w:t xml:space="preserve">Une prime (défiscalisée) sera versée aux salariés non-cadres de </w:t>
      </w:r>
      <w:r w:rsidR="00827FA6">
        <w:rPr>
          <w:rFonts w:ascii="Palatino Linotype" w:hAnsi="Palatino Linotype"/>
          <w:sz w:val="24"/>
          <w:lang w:val="fr-FR"/>
        </w:rPr>
        <w:t>XXXXXXXXXXXXX</w:t>
      </w:r>
      <w:r w:rsidRPr="00425E51">
        <w:rPr>
          <w:rFonts w:ascii="Palatino Linotype" w:hAnsi="Palatino Linotype"/>
          <w:sz w:val="24"/>
          <w:lang w:val="fr-FR"/>
        </w:rPr>
        <w:t xml:space="preserve"> (CDI et CDD) présents aux effectifs en continu (sous contrat) entre le </w:t>
      </w:r>
      <w:commentRangeStart w:id="49"/>
      <w:r w:rsidRPr="00425E51">
        <w:rPr>
          <w:rFonts w:ascii="Palatino Linotype" w:hAnsi="Palatino Linotype"/>
          <w:sz w:val="24"/>
          <w:lang w:val="fr-FR"/>
        </w:rPr>
        <w:t xml:space="preserve">1er mai 2022 et le 30 avril 2023 </w:t>
      </w:r>
      <w:commentRangeEnd w:id="49"/>
      <w:r w:rsidRPr="00425E51">
        <w:rPr>
          <w:rFonts w:ascii="Palatino Linotype" w:hAnsi="Palatino Linotype"/>
          <w:sz w:val="24"/>
          <w:lang w:val="fr-FR"/>
        </w:rPr>
        <w:commentReference w:id="49"/>
      </w:r>
      <w:r w:rsidRPr="00425E51">
        <w:rPr>
          <w:rFonts w:ascii="Palatino Linotype" w:hAnsi="Palatino Linotype"/>
          <w:sz w:val="24"/>
          <w:lang w:val="fr-FR"/>
        </w:rPr>
        <w:t>et encore présents dans l’effectif au moment du versement.</w:t>
      </w:r>
    </w:p>
    <w:p w14:paraId="3230EE1E" w14:textId="440E36C7" w:rsidP="00425E51" w:rsidR="00425E51" w:rsidRDefault="00425E51">
      <w:pPr>
        <w:rPr>
          <w:rFonts w:ascii="Palatino Linotype" w:hAnsi="Palatino Linotype"/>
          <w:sz w:val="24"/>
          <w:lang w:val="fr-FR"/>
        </w:rPr>
      </w:pPr>
      <w:r w:rsidRPr="00425E51">
        <w:rPr>
          <w:rFonts w:ascii="Palatino Linotype" w:hAnsi="Palatino Linotype"/>
          <w:sz w:val="24"/>
          <w:lang w:val="fr-FR"/>
        </w:rPr>
        <w:t>Cette prime correspond à la prime de partage de la valeur définie par la loi du 16 août 2022.</w:t>
      </w:r>
    </w:p>
    <w:p w14:paraId="70584EA0" w14:textId="244546B4" w:rsidP="00425E51" w:rsidR="00425E51" w:rsidRDefault="00425E51">
      <w:pPr>
        <w:rPr>
          <w:rFonts w:ascii="Palatino Linotype" w:hAnsi="Palatino Linotype"/>
          <w:sz w:val="24"/>
          <w:lang w:val="fr-FR"/>
        </w:rPr>
      </w:pPr>
    </w:p>
    <w:p w14:paraId="10B61ACB" w14:textId="77777777" w:rsidP="00425E51" w:rsidR="00027791" w:rsidRDefault="00027791" w:rsidRPr="00425E51">
      <w:pPr>
        <w:rPr>
          <w:rFonts w:ascii="Palatino Linotype" w:hAnsi="Palatino Linotype"/>
          <w:sz w:val="24"/>
          <w:lang w:val="fr-FR"/>
        </w:rPr>
      </w:pPr>
    </w:p>
    <w:p w14:paraId="1A2BCC58" w14:textId="7E7E8D37" w:rsidP="00425E51" w:rsidR="00425E51" w:rsidRDefault="00425E51" w:rsidRPr="00425E51">
      <w:pPr>
        <w:spacing w:line="360" w:lineRule="auto"/>
        <w:jc w:val="both"/>
        <w:rPr>
          <w:rFonts w:ascii="Palatino Linotype" w:hAnsi="Palatino Linotype"/>
          <w:b/>
          <w:color w:themeColor="text2" w:themeTint="99" w:val="EEAF6D"/>
          <w:sz w:val="24"/>
          <w:lang w:val="fr-FR"/>
        </w:rPr>
      </w:pPr>
      <w:r>
        <w:rPr>
          <w:rFonts w:ascii="Palatino Linotype" w:hAnsi="Palatino Linotype"/>
          <w:b/>
          <w:color w:themeColor="text2" w:themeTint="99" w:val="EEAF6D"/>
          <w:sz w:val="24"/>
          <w:lang w:val="fr-FR"/>
        </w:rPr>
        <w:t>3</w:t>
      </w:r>
      <w:r w:rsidRPr="00425E51">
        <w:rPr>
          <w:rFonts w:ascii="Palatino Linotype" w:hAnsi="Palatino Linotype"/>
          <w:b/>
          <w:color w:themeColor="text2" w:themeTint="99" w:val="EEAF6D"/>
          <w:sz w:val="24"/>
          <w:lang w:val="fr-FR"/>
        </w:rPr>
        <w:t>.2 – MONTANT DE LA PRIME</w:t>
      </w:r>
    </w:p>
    <w:p w14:paraId="1D4AFE79" w14:textId="763B9658" w:rsidP="00425E51" w:rsidR="00425E51" w:rsidRDefault="00425E51" w:rsidRPr="00425E51">
      <w:pPr>
        <w:rPr>
          <w:rFonts w:ascii="Palatino Linotype" w:hAnsi="Palatino Linotype"/>
          <w:sz w:val="24"/>
          <w:lang w:val="fr-FR"/>
        </w:rPr>
      </w:pPr>
      <w:r w:rsidRPr="00425E51">
        <w:rPr>
          <w:rFonts w:ascii="Palatino Linotype" w:hAnsi="Palatino Linotype"/>
          <w:sz w:val="24"/>
          <w:lang w:val="fr-FR"/>
        </w:rPr>
        <w:t xml:space="preserve">Le montant de cette prime s’élèvera à 250 € bruts pour les salariés non-cadres ayant perçu entre le 1er mai 2022 et le 30 avril 2023 une rémunération brute totale annuelle équivalent temps plein inférieure ou égale </w:t>
      </w:r>
      <w:commentRangeStart w:id="50"/>
      <w:r w:rsidRPr="00425E51">
        <w:rPr>
          <w:rFonts w:ascii="Palatino Linotype" w:hAnsi="Palatino Linotype"/>
          <w:sz w:val="24"/>
          <w:lang w:val="fr-FR"/>
        </w:rPr>
        <w:t>à 61 53</w:t>
      </w:r>
      <w:r w:rsidR="00027791">
        <w:rPr>
          <w:rFonts w:ascii="Palatino Linotype" w:hAnsi="Palatino Linotype"/>
          <w:sz w:val="24"/>
          <w:lang w:val="fr-FR"/>
        </w:rPr>
        <w:t>5</w:t>
      </w:r>
      <w:r w:rsidRPr="00425E51">
        <w:rPr>
          <w:rFonts w:ascii="Palatino Linotype" w:hAnsi="Palatino Linotype"/>
          <w:sz w:val="24"/>
          <w:lang w:val="fr-FR"/>
        </w:rPr>
        <w:t xml:space="preserve"> € (3 fois le SMIC brut annuel). </w:t>
      </w:r>
      <w:commentRangeEnd w:id="50"/>
      <w:r w:rsidRPr="00425E51">
        <w:rPr>
          <w:rFonts w:ascii="Palatino Linotype" w:hAnsi="Palatino Linotype"/>
          <w:sz w:val="24"/>
          <w:lang w:val="fr-FR"/>
        </w:rPr>
        <w:commentReference w:id="50"/>
      </w:r>
    </w:p>
    <w:p w14:paraId="61112BC4" w14:textId="77777777" w:rsidP="00425E51" w:rsidR="00425E51" w:rsidRDefault="00425E51" w:rsidRPr="00425E51">
      <w:pPr>
        <w:spacing w:line="360" w:lineRule="auto"/>
        <w:jc w:val="both"/>
        <w:rPr>
          <w:rFonts w:ascii="Palatino Linotype" w:hAnsi="Palatino Linotype"/>
          <w:sz w:val="24"/>
          <w:lang w:val="fr-FR"/>
        </w:rPr>
      </w:pPr>
      <w:r w:rsidRPr="00425E51">
        <w:rPr>
          <w:rFonts w:ascii="Palatino Linotype" w:hAnsi="Palatino Linotype"/>
          <w:sz w:val="24"/>
          <w:lang w:val="fr-FR"/>
        </w:rPr>
        <w:t>Ce montant sera proratisé :</w:t>
      </w:r>
    </w:p>
    <w:p w14:paraId="6AC8E6CD" w14:textId="77777777" w:rsidP="00425E51" w:rsidR="00425E51" w:rsidRDefault="00425E51" w:rsidRPr="00425E51">
      <w:pPr>
        <w:pStyle w:val="Paragraphedeliste"/>
        <w:numPr>
          <w:ilvl w:val="0"/>
          <w:numId w:val="38"/>
        </w:numPr>
        <w:jc w:val="both"/>
        <w:rPr>
          <w:rFonts w:ascii="Palatino Linotype" w:hAnsi="Palatino Linotype"/>
          <w:sz w:val="24"/>
          <w:lang w:val="fr-FR"/>
        </w:rPr>
      </w:pPr>
      <w:r w:rsidRPr="00425E51">
        <w:rPr>
          <w:rFonts w:ascii="Palatino Linotype" w:hAnsi="Palatino Linotype"/>
          <w:sz w:val="24"/>
          <w:lang w:val="fr-FR"/>
        </w:rPr>
        <w:t xml:space="preserve">En fonction de la durée du travail prévue contractuellement et donc notamment pour les salariés non-cadres à temps partiel. </w:t>
      </w:r>
    </w:p>
    <w:p w14:paraId="384B3631" w14:textId="12B3A5F1" w:rsidP="00425E51" w:rsidR="00425E51" w:rsidRDefault="00425E51">
      <w:pPr>
        <w:pStyle w:val="Paragraphedeliste"/>
        <w:numPr>
          <w:ilvl w:val="0"/>
          <w:numId w:val="0"/>
        </w:numPr>
        <w:ind w:left="720"/>
        <w:jc w:val="both"/>
        <w:rPr>
          <w:rFonts w:ascii="Palatino Linotype" w:hAnsi="Palatino Linotype"/>
          <w:sz w:val="24"/>
          <w:lang w:val="fr-FR"/>
        </w:rPr>
      </w:pPr>
      <w:r w:rsidRPr="00425E51">
        <w:rPr>
          <w:rFonts w:ascii="Palatino Linotype" w:hAnsi="Palatino Linotype"/>
          <w:sz w:val="24"/>
          <w:lang w:val="fr-FR"/>
        </w:rPr>
        <w:t>Exemple : pour un salarié non-cadre à 80%, le montant sera de 250€ x 80% = 200€.</w:t>
      </w:r>
    </w:p>
    <w:p w14:paraId="10F1CE8B" w14:textId="77777777" w:rsidP="00425E51" w:rsidR="00027791" w:rsidRDefault="00027791" w:rsidRPr="00425E51">
      <w:pPr>
        <w:pStyle w:val="Paragraphedeliste"/>
        <w:numPr>
          <w:ilvl w:val="0"/>
          <w:numId w:val="0"/>
        </w:numPr>
        <w:ind w:left="720"/>
        <w:jc w:val="both"/>
        <w:rPr>
          <w:rFonts w:ascii="Palatino Linotype" w:hAnsi="Palatino Linotype"/>
          <w:sz w:val="24"/>
          <w:lang w:val="fr-FR"/>
        </w:rPr>
      </w:pPr>
    </w:p>
    <w:p w14:paraId="386AC90C" w14:textId="278D629F" w:rsidP="00425E51" w:rsidR="00425E51" w:rsidRDefault="00425E51">
      <w:pPr>
        <w:pStyle w:val="Paragraphedeliste"/>
        <w:numPr>
          <w:ilvl w:val="0"/>
          <w:numId w:val="39"/>
        </w:numPr>
        <w:jc w:val="both"/>
        <w:rPr>
          <w:rFonts w:ascii="Palatino Linotype" w:hAnsi="Palatino Linotype"/>
          <w:sz w:val="24"/>
          <w:lang w:val="fr-FR"/>
        </w:rPr>
      </w:pPr>
      <w:r w:rsidRPr="00425E51">
        <w:rPr>
          <w:rFonts w:ascii="Palatino Linotype" w:hAnsi="Palatino Linotype"/>
          <w:sz w:val="24"/>
          <w:lang w:val="fr-FR"/>
        </w:rPr>
        <w:t>En fonction du temps de présence effectif dans l’entreprise pendant la période de 1er mai 2022 au 30 avril 2023. Le montant de la prime est réduit si le salarié a été absent pour un autre motif qu’une absence assimilée à du temps de travail effectif notamment les congés prévus au chapitre V du titre II du livre II de la première partie du code du travail (congé de maternité, de paternité et de l’accueil ou de l’adoption d’un enfant, congés d’éducation parentale, de présence parentale, maladie professionnelle, accident</w:t>
      </w:r>
      <w:r w:rsidRPr="00425E51">
        <w:rPr>
          <w:lang w:val="fr-FR"/>
        </w:rPr>
        <w:t xml:space="preserve"> </w:t>
      </w:r>
      <w:r w:rsidRPr="00425E51">
        <w:rPr>
          <w:rFonts w:ascii="Palatino Linotype" w:hAnsi="Palatino Linotype"/>
          <w:sz w:val="24"/>
          <w:lang w:val="fr-FR"/>
        </w:rPr>
        <w:t>du travail).</w:t>
      </w:r>
    </w:p>
    <w:p w14:paraId="760D231C" w14:textId="7108CF99" w:rsidP="00027791" w:rsidR="00027791" w:rsidRDefault="00027791">
      <w:pPr>
        <w:pStyle w:val="Paragraphedeliste"/>
        <w:numPr>
          <w:ilvl w:val="0"/>
          <w:numId w:val="0"/>
        </w:numPr>
        <w:ind w:left="720"/>
        <w:jc w:val="both"/>
        <w:rPr>
          <w:rFonts w:ascii="Palatino Linotype" w:hAnsi="Palatino Linotype"/>
          <w:sz w:val="24"/>
          <w:lang w:val="fr-FR"/>
        </w:rPr>
      </w:pPr>
    </w:p>
    <w:p w14:paraId="6007BF5D" w14:textId="77777777" w:rsidP="00027791" w:rsidR="00027791" w:rsidRDefault="00027791" w:rsidRPr="00425E51">
      <w:pPr>
        <w:pStyle w:val="Paragraphedeliste"/>
        <w:numPr>
          <w:ilvl w:val="0"/>
          <w:numId w:val="0"/>
        </w:numPr>
        <w:ind w:left="720"/>
        <w:jc w:val="both"/>
        <w:rPr>
          <w:rFonts w:ascii="Palatino Linotype" w:hAnsi="Palatino Linotype"/>
          <w:sz w:val="24"/>
          <w:lang w:val="fr-FR"/>
        </w:rPr>
      </w:pPr>
    </w:p>
    <w:p w14:paraId="73AFA3A1" w14:textId="08673B00" w:rsidP="00425E51" w:rsidR="00425E51" w:rsidRDefault="00425E51" w:rsidRPr="00425E51">
      <w:pPr>
        <w:spacing w:line="360" w:lineRule="auto"/>
        <w:jc w:val="both"/>
        <w:rPr>
          <w:rFonts w:ascii="Palatino Linotype" w:hAnsi="Palatino Linotype"/>
          <w:b/>
          <w:color w:themeColor="text2" w:themeTint="99" w:val="EEAF6D"/>
          <w:sz w:val="24"/>
          <w:lang w:val="fr-FR"/>
        </w:rPr>
      </w:pPr>
      <w:r>
        <w:rPr>
          <w:rFonts w:ascii="Palatino Linotype" w:hAnsi="Palatino Linotype"/>
          <w:b/>
          <w:color w:themeColor="text2" w:themeTint="99" w:val="EEAF6D"/>
          <w:sz w:val="24"/>
          <w:lang w:val="fr-FR"/>
        </w:rPr>
        <w:t>3</w:t>
      </w:r>
      <w:r w:rsidRPr="00425E51">
        <w:rPr>
          <w:rFonts w:ascii="Palatino Linotype" w:hAnsi="Palatino Linotype"/>
          <w:b/>
          <w:color w:themeColor="text2" w:themeTint="99" w:val="EEAF6D"/>
          <w:sz w:val="24"/>
          <w:lang w:val="fr-FR"/>
        </w:rPr>
        <w:t>.3 - MODALITES DE VERSEMENT DE LA PRIME</w:t>
      </w:r>
    </w:p>
    <w:p w14:paraId="34254243" w14:textId="77777777" w:rsidP="00425E51" w:rsidR="00425E51" w:rsidRDefault="00425E51" w:rsidRPr="00425E51">
      <w:pPr>
        <w:jc w:val="both"/>
        <w:rPr>
          <w:rFonts w:cstheme="minorHAnsi" w:eastAsia="Times New Roman"/>
          <w:sz w:val="24"/>
          <w:lang w:eastAsia="fr-FR" w:val="fr-FR"/>
        </w:rPr>
      </w:pPr>
    </w:p>
    <w:p w14:paraId="146BD80A" w14:textId="16AF72AC" w:rsidP="00425E51" w:rsidR="00425E51" w:rsidRDefault="00425E51" w:rsidRPr="00425E51">
      <w:pPr>
        <w:rPr>
          <w:rFonts w:ascii="Palatino Linotype" w:hAnsi="Palatino Linotype"/>
          <w:strike/>
          <w:sz w:val="24"/>
          <w:lang w:eastAsia="fr-FR" w:val="fr-FR"/>
        </w:rPr>
      </w:pPr>
      <w:r w:rsidRPr="00425E51">
        <w:rPr>
          <w:rFonts w:ascii="Palatino Linotype" w:hAnsi="Palatino Linotype"/>
          <w:sz w:val="24"/>
          <w:lang w:eastAsia="fr-FR" w:val="fr-FR"/>
        </w:rPr>
        <w:t xml:space="preserve">La prime sera versée sur la paie du mois </w:t>
      </w:r>
      <w:commentRangeStart w:id="51"/>
      <w:r w:rsidRPr="00425E51">
        <w:rPr>
          <w:rFonts w:ascii="Palatino Linotype" w:hAnsi="Palatino Linotype"/>
          <w:sz w:val="24"/>
          <w:lang w:eastAsia="fr-FR" w:val="fr-FR"/>
        </w:rPr>
        <w:t xml:space="preserve">de </w:t>
      </w:r>
      <w:r w:rsidR="00F75823">
        <w:rPr>
          <w:rFonts w:ascii="Palatino Linotype" w:hAnsi="Palatino Linotype"/>
          <w:sz w:val="24"/>
          <w:lang w:eastAsia="fr-FR" w:val="fr-FR"/>
        </w:rPr>
        <w:t>juin</w:t>
      </w:r>
      <w:r w:rsidRPr="00425E51">
        <w:rPr>
          <w:rFonts w:ascii="Palatino Linotype" w:hAnsi="Palatino Linotype"/>
          <w:sz w:val="24"/>
          <w:lang w:eastAsia="fr-FR" w:val="fr-FR"/>
        </w:rPr>
        <w:t xml:space="preserve"> 2023.</w:t>
      </w:r>
      <w:commentRangeEnd w:id="51"/>
      <w:r w:rsidRPr="00425E51">
        <w:rPr>
          <w:rStyle w:val="Marquedecommentaire"/>
          <w:rFonts w:ascii="Palatino Linotype" w:hAnsi="Palatino Linotype"/>
          <w:sz w:val="24"/>
          <w:szCs w:val="24"/>
        </w:rPr>
        <w:commentReference w:id="51"/>
      </w:r>
    </w:p>
    <w:p w14:paraId="084BA6FE" w14:textId="77777777" w:rsidP="00425E51" w:rsidR="00425E51" w:rsidRDefault="00425E51" w:rsidRPr="00425E51">
      <w:pPr>
        <w:rPr>
          <w:rFonts w:ascii="Palatino Linotype" w:hAnsi="Palatino Linotype"/>
          <w:iCs/>
          <w:sz w:val="24"/>
          <w:lang w:eastAsia="fr-FR" w:val="fr-FR"/>
        </w:rPr>
      </w:pPr>
      <w:r w:rsidRPr="00425E51">
        <w:rPr>
          <w:rFonts w:ascii="Palatino Linotype" w:hAnsi="Palatino Linotype"/>
          <w:iCs/>
          <w:sz w:val="24"/>
          <w:lang w:eastAsia="fr-FR" w:val="fr-FR"/>
        </w:rPr>
        <w:t>La prime fera l’objet d’une mention sur le bulletin de paie (C. trav., art. R. 3243-1, 9°).</w:t>
      </w:r>
    </w:p>
    <w:p w14:paraId="595209F5" w14:textId="77777777" w:rsidP="00425E51" w:rsidR="00425E51" w:rsidRDefault="00425E51" w:rsidRPr="00425E51">
      <w:pPr>
        <w:rPr>
          <w:rFonts w:ascii="Palatino Linotype" w:hAnsi="Palatino Linotype"/>
          <w:sz w:val="24"/>
          <w:lang w:eastAsia="fr-FR" w:val="fr-FR"/>
        </w:rPr>
      </w:pPr>
      <w:r w:rsidRPr="00425E51">
        <w:rPr>
          <w:rFonts w:ascii="Palatino Linotype" w:hAnsi="Palatino Linotype"/>
          <w:sz w:val="24"/>
          <w:lang w:eastAsia="fr-FR" w:val="fr-FR"/>
        </w:rPr>
        <w:t>Elle ne donnera lieu à aucune cotisation et contribution sociale et ne sera pas soumise à l’impôt sur le revenu.</w:t>
      </w:r>
    </w:p>
    <w:p w14:paraId="47067A69" w14:textId="5E92E596" w:rsidP="00320B97" w:rsidR="00425E51" w:rsidRDefault="00425E51">
      <w:pPr>
        <w:ind w:left="-567" w:right="788"/>
        <w:jc w:val="both"/>
        <w:rPr>
          <w:rFonts w:ascii="Palatino Linotype" w:hAnsi="Palatino Linotype"/>
          <w:sz w:val="24"/>
          <w:lang w:val="fr-FR"/>
        </w:rPr>
      </w:pPr>
    </w:p>
    <w:p w14:paraId="447E845B" w14:textId="352EA873" w:rsidP="00320B97" w:rsidR="00425E51" w:rsidRDefault="00425E51">
      <w:pPr>
        <w:ind w:left="-567" w:right="788"/>
        <w:jc w:val="both"/>
        <w:rPr>
          <w:rFonts w:ascii="Palatino Linotype" w:hAnsi="Palatino Linotype"/>
          <w:sz w:val="24"/>
          <w:lang w:val="fr-FR"/>
        </w:rPr>
      </w:pPr>
    </w:p>
    <w:p w14:paraId="5A012149" w14:textId="7866E1BB" w:rsidP="00320B97" w:rsidR="00027791" w:rsidRDefault="00027791">
      <w:pPr>
        <w:ind w:left="-567" w:right="788"/>
        <w:jc w:val="both"/>
        <w:rPr>
          <w:rFonts w:ascii="Palatino Linotype" w:hAnsi="Palatino Linotype"/>
          <w:sz w:val="24"/>
          <w:lang w:val="fr-FR"/>
        </w:rPr>
      </w:pPr>
    </w:p>
    <w:p w14:paraId="1DEEB893" w14:textId="77777777" w:rsidP="00320B97" w:rsidR="00027791" w:rsidRDefault="00027791">
      <w:pPr>
        <w:ind w:left="-567" w:right="788"/>
        <w:jc w:val="both"/>
        <w:rPr>
          <w:rFonts w:ascii="Palatino Linotype" w:hAnsi="Palatino Linotype"/>
          <w:sz w:val="24"/>
          <w:lang w:val="fr-FR"/>
        </w:rPr>
      </w:pPr>
    </w:p>
    <w:p w14:paraId="6896CBFE" w14:textId="77777777" w:rsidP="00320B97" w:rsidR="00320B97" w:rsidRDefault="00320B97" w:rsidRPr="001B24A9">
      <w:pPr>
        <w:pStyle w:val="Paragraphedeliste"/>
        <w:numPr>
          <w:ilvl w:val="0"/>
          <w:numId w:val="24"/>
        </w:numPr>
        <w:ind w:firstLine="0" w:left="-567" w:right="788"/>
        <w:jc w:val="both"/>
        <w:rPr>
          <w:rFonts w:ascii="Palatino Linotype" w:hAnsi="Palatino Linotype"/>
          <w:b/>
          <w:color w:themeColor="text2" w:themeTint="99" w:val="EEAF6D"/>
          <w:sz w:val="24"/>
          <w:lang w:val="fr-FR"/>
        </w:rPr>
      </w:pPr>
      <w:r w:rsidRPr="001B24A9">
        <w:rPr>
          <w:rFonts w:ascii="Palatino Linotype" w:hAnsi="Palatino Linotype"/>
          <w:b/>
          <w:color w:themeColor="text2" w:themeTint="99" w:val="EEAF6D"/>
          <w:sz w:val="24"/>
          <w:lang w:val="fr-FR"/>
        </w:rPr>
        <w:t>Autres mesures</w:t>
      </w:r>
    </w:p>
    <w:p w14:paraId="7C1CCA61" w14:textId="77777777" w:rsidP="00320B97" w:rsidR="00320B97" w:rsidRDefault="00320B97" w:rsidRPr="001B24A9">
      <w:pPr>
        <w:ind w:left="-567" w:right="788"/>
        <w:rPr>
          <w:rFonts w:ascii="Palatino Linotype" w:hAnsi="Palatino Linotype"/>
          <w:sz w:val="10"/>
          <w:lang w:val="fr-FR"/>
        </w:rPr>
      </w:pPr>
    </w:p>
    <w:p w14:paraId="1E230B03" w14:textId="58275D1E" w:rsidP="00DC6B15" w:rsidR="00F04C18" w:rsidRDefault="00F04C18" w:rsidRPr="00A31415">
      <w:pPr>
        <w:pStyle w:val="Paragraphedeliste"/>
        <w:numPr>
          <w:ilvl w:val="0"/>
          <w:numId w:val="26"/>
        </w:numPr>
        <w:spacing w:after="240"/>
        <w:ind w:hanging="357" w:left="714" w:right="788"/>
        <w:contextualSpacing w:val="0"/>
        <w:jc w:val="both"/>
        <w:rPr>
          <w:rFonts w:ascii="Palatino Linotype" w:hAnsi="Palatino Linotype"/>
          <w:sz w:val="22"/>
          <w:szCs w:val="22"/>
          <w:lang w:val="fr-FR"/>
        </w:rPr>
      </w:pPr>
      <w:r w:rsidRPr="00A31415">
        <w:rPr>
          <w:rFonts w:ascii="Palatino Linotype" w:hAnsi="Palatino Linotype"/>
          <w:sz w:val="22"/>
          <w:szCs w:val="22"/>
          <w:lang w:val="fr-FR"/>
        </w:rPr>
        <w:t xml:space="preserve">Deux embauches </w:t>
      </w:r>
      <w:r w:rsidR="00580CDB" w:rsidRPr="00A31415">
        <w:rPr>
          <w:rFonts w:ascii="Palatino Linotype" w:hAnsi="Palatino Linotype"/>
          <w:sz w:val="22"/>
          <w:szCs w:val="22"/>
          <w:lang w:val="fr-FR"/>
        </w:rPr>
        <w:t xml:space="preserve">en CDI </w:t>
      </w:r>
      <w:r w:rsidRPr="00A31415">
        <w:rPr>
          <w:rFonts w:ascii="Palatino Linotype" w:hAnsi="Palatino Linotype"/>
          <w:sz w:val="22"/>
          <w:szCs w:val="22"/>
          <w:lang w:val="fr-FR"/>
        </w:rPr>
        <w:t>dans l'année 202</w:t>
      </w:r>
      <w:r w:rsidR="00E166BA">
        <w:rPr>
          <w:rFonts w:ascii="Palatino Linotype" w:hAnsi="Palatino Linotype"/>
          <w:sz w:val="22"/>
          <w:szCs w:val="22"/>
          <w:lang w:val="fr-FR"/>
        </w:rPr>
        <w:t>3</w:t>
      </w:r>
      <w:r w:rsidRPr="00A31415">
        <w:rPr>
          <w:rFonts w:ascii="Palatino Linotype" w:hAnsi="Palatino Linotype"/>
          <w:sz w:val="22"/>
          <w:szCs w:val="22"/>
          <w:lang w:val="fr-FR"/>
        </w:rPr>
        <w:t xml:space="preserve"> </w:t>
      </w:r>
      <w:r w:rsidR="00111ECB">
        <w:rPr>
          <w:rFonts w:ascii="Palatino Linotype" w:hAnsi="Palatino Linotype"/>
          <w:sz w:val="22"/>
          <w:szCs w:val="22"/>
          <w:lang w:val="fr-FR"/>
        </w:rPr>
        <w:t>en production</w:t>
      </w:r>
      <w:r w:rsidR="0024537A" w:rsidRPr="00A31415">
        <w:rPr>
          <w:rFonts w:ascii="Palatino Linotype" w:hAnsi="Palatino Linotype"/>
          <w:sz w:val="22"/>
          <w:szCs w:val="22"/>
          <w:lang w:val="fr-FR"/>
        </w:rPr>
        <w:t>.</w:t>
      </w:r>
    </w:p>
    <w:p w14:paraId="2509C57B" w14:textId="3E6D544B" w:rsidP="00F04C18" w:rsidR="00F04C18" w:rsidRDefault="00F04C18">
      <w:pPr>
        <w:pStyle w:val="Paragraphedeliste"/>
        <w:numPr>
          <w:ilvl w:val="0"/>
          <w:numId w:val="0"/>
        </w:numPr>
        <w:ind w:left="-567" w:right="788"/>
        <w:jc w:val="both"/>
        <w:rPr>
          <w:rFonts w:ascii="Palatino Linotype" w:hAnsi="Palatino Linotype"/>
          <w:b/>
          <w:color w:themeColor="text2" w:themeTint="99" w:val="EEAF6D"/>
          <w:sz w:val="24"/>
          <w:lang w:val="fr-FR"/>
        </w:rPr>
      </w:pPr>
    </w:p>
    <w:p w14:paraId="03478A01" w14:textId="77777777" w:rsidP="00F04C18" w:rsidR="006A6BF5" w:rsidRDefault="006A6BF5" w:rsidRPr="00D51370">
      <w:pPr>
        <w:pStyle w:val="Paragraphedeliste"/>
        <w:numPr>
          <w:ilvl w:val="0"/>
          <w:numId w:val="0"/>
        </w:numPr>
        <w:ind w:left="-567" w:right="788"/>
        <w:jc w:val="both"/>
        <w:rPr>
          <w:rFonts w:ascii="Palatino Linotype" w:hAnsi="Palatino Linotype"/>
          <w:b/>
          <w:color w:themeColor="text2" w:themeTint="99" w:val="EEAF6D"/>
          <w:sz w:val="24"/>
          <w:lang w:val="fr-FR"/>
        </w:rPr>
      </w:pPr>
    </w:p>
    <w:p w14:paraId="02E9C97E" w14:textId="24A72CB5" w:rsidP="00F04C18" w:rsidR="00F04C18" w:rsidRDefault="00F04C18">
      <w:pPr>
        <w:pStyle w:val="Paragraphedeliste"/>
        <w:numPr>
          <w:ilvl w:val="0"/>
          <w:numId w:val="0"/>
        </w:numPr>
        <w:ind w:left="-567" w:right="788"/>
        <w:jc w:val="both"/>
        <w:rPr>
          <w:rFonts w:ascii="Palatino Linotype" w:hAnsi="Palatino Linotype"/>
          <w:b/>
          <w:color w:themeColor="text2" w:themeTint="99" w:val="EEAF6D"/>
          <w:sz w:val="24"/>
          <w:lang w:val="fr-FR"/>
        </w:rPr>
      </w:pPr>
    </w:p>
    <w:p w14:paraId="3C6AD3CD" w14:textId="77777777" w:rsidP="00F04C18" w:rsidR="00E35782" w:rsidRDefault="00E35782" w:rsidRPr="00D51370">
      <w:pPr>
        <w:pStyle w:val="Paragraphedeliste"/>
        <w:numPr>
          <w:ilvl w:val="0"/>
          <w:numId w:val="0"/>
        </w:numPr>
        <w:ind w:left="-567" w:right="788"/>
        <w:jc w:val="both"/>
        <w:rPr>
          <w:rFonts w:ascii="Palatino Linotype" w:hAnsi="Palatino Linotype"/>
          <w:b/>
          <w:color w:themeColor="text2" w:themeTint="99" w:val="EEAF6D"/>
          <w:sz w:val="24"/>
          <w:lang w:val="fr-FR"/>
        </w:rPr>
      </w:pPr>
    </w:p>
    <w:p w14:paraId="5DE39707" w14:textId="77777777" w:rsidP="00320B97" w:rsidR="00320B97" w:rsidRDefault="00320B97" w:rsidRPr="001B24A9">
      <w:pPr>
        <w:pStyle w:val="Paragraphedeliste"/>
        <w:numPr>
          <w:ilvl w:val="0"/>
          <w:numId w:val="24"/>
        </w:numPr>
        <w:ind w:firstLine="0" w:left="-567" w:right="788"/>
        <w:jc w:val="both"/>
        <w:rPr>
          <w:rFonts w:ascii="Palatino Linotype" w:hAnsi="Palatino Linotype"/>
          <w:b/>
          <w:color w:themeColor="text2" w:themeTint="99" w:val="EEAF6D"/>
          <w:sz w:val="24"/>
        </w:rPr>
      </w:pPr>
      <w:proofErr w:type="spellStart"/>
      <w:r w:rsidRPr="001B24A9">
        <w:rPr>
          <w:rFonts w:ascii="Palatino Linotype" w:hAnsi="Palatino Linotype"/>
          <w:b/>
          <w:color w:themeColor="text2" w:themeTint="99" w:val="EEAF6D"/>
          <w:sz w:val="24"/>
        </w:rPr>
        <w:t>Publicité</w:t>
      </w:r>
      <w:proofErr w:type="spellEnd"/>
      <w:r w:rsidRPr="001B24A9">
        <w:rPr>
          <w:rFonts w:ascii="Palatino Linotype" w:hAnsi="Palatino Linotype"/>
          <w:b/>
          <w:color w:themeColor="text2" w:themeTint="99" w:val="EEAF6D"/>
          <w:sz w:val="24"/>
        </w:rPr>
        <w:t xml:space="preserve"> de </w:t>
      </w:r>
      <w:proofErr w:type="spellStart"/>
      <w:r w:rsidRPr="001B24A9">
        <w:rPr>
          <w:rFonts w:ascii="Palatino Linotype" w:hAnsi="Palatino Linotype"/>
          <w:b/>
          <w:color w:themeColor="text2" w:themeTint="99" w:val="EEAF6D"/>
          <w:sz w:val="24"/>
        </w:rPr>
        <w:t>l’accord</w:t>
      </w:r>
      <w:proofErr w:type="spellEnd"/>
    </w:p>
    <w:p w14:paraId="7F25C07B" w14:textId="77777777" w:rsidP="00320B97" w:rsidR="00320B97" w:rsidRDefault="00320B97" w:rsidRPr="001B24A9">
      <w:pPr>
        <w:ind w:left="-567" w:right="788"/>
        <w:rPr>
          <w:rFonts w:ascii="Palatino Linotype" w:hAnsi="Palatino Linotype"/>
          <w:sz w:val="14"/>
        </w:rPr>
      </w:pPr>
    </w:p>
    <w:p w14:paraId="665636D4" w14:textId="77777777" w:rsidP="00320B97" w:rsidR="00320B97" w:rsidRDefault="00320B97" w:rsidRPr="001B24A9">
      <w:pPr>
        <w:ind w:left="-567" w:right="788"/>
        <w:jc w:val="both"/>
        <w:rPr>
          <w:rFonts w:ascii="Palatino Linotype" w:hAnsi="Palatino Linotype"/>
          <w:sz w:val="24"/>
          <w:lang w:val="fr-FR"/>
        </w:rPr>
      </w:pPr>
      <w:r w:rsidRPr="001B24A9">
        <w:rPr>
          <w:rFonts w:ascii="Palatino Linotype" w:hAnsi="Palatino Linotype"/>
          <w:sz w:val="24"/>
          <w:lang w:val="fr-FR"/>
        </w:rPr>
        <w:t>Le présent accord est établi en un nombre suffisant d'exemplaires pour remise à chacune des parties signataires et dépôt selon les modalités légales en vigueur à sa date de conclusion.</w:t>
      </w:r>
    </w:p>
    <w:p w14:paraId="14823E82" w14:textId="77777777" w:rsidP="00320B97" w:rsidR="00320B97" w:rsidRDefault="00320B97">
      <w:pPr>
        <w:ind w:left="-567" w:right="788"/>
        <w:rPr>
          <w:rFonts w:ascii="Palatino Linotype" w:hAnsi="Palatino Linotype"/>
          <w:sz w:val="16"/>
          <w:lang w:val="fr-FR"/>
        </w:rPr>
      </w:pPr>
    </w:p>
    <w:p w14:paraId="63A4AC62" w14:textId="77777777" w:rsidP="00320B97" w:rsidR="006B0F7B" w:rsidRDefault="006B0F7B">
      <w:pPr>
        <w:ind w:left="-567" w:right="788"/>
        <w:rPr>
          <w:rFonts w:ascii="Palatino Linotype" w:hAnsi="Palatino Linotype"/>
          <w:sz w:val="16"/>
          <w:lang w:val="fr-FR"/>
        </w:rPr>
      </w:pPr>
    </w:p>
    <w:p w14:paraId="3F761D6B" w14:textId="77777777" w:rsidP="00320B97" w:rsidR="006B0F7B" w:rsidRDefault="006B0F7B">
      <w:pPr>
        <w:ind w:left="-567" w:right="788"/>
        <w:rPr>
          <w:rFonts w:ascii="Palatino Linotype" w:hAnsi="Palatino Linotype"/>
          <w:sz w:val="16"/>
          <w:lang w:val="fr-FR"/>
        </w:rPr>
      </w:pPr>
    </w:p>
    <w:p w14:paraId="31536857" w14:textId="77777777" w:rsidP="00320B97" w:rsidR="006B0F7B" w:rsidRDefault="006B0F7B" w:rsidRPr="001B24A9">
      <w:pPr>
        <w:ind w:left="-567" w:right="788"/>
        <w:rPr>
          <w:rFonts w:ascii="Palatino Linotype" w:hAnsi="Palatino Linotype"/>
          <w:sz w:val="16"/>
          <w:lang w:val="fr-FR"/>
        </w:rPr>
      </w:pPr>
    </w:p>
    <w:p w14:paraId="67D69C9B" w14:textId="79C7D080" w:rsidP="00320B97" w:rsidR="00320B97" w:rsidRDefault="00320B97" w:rsidRPr="001B24A9">
      <w:pPr>
        <w:ind w:left="-567" w:right="788"/>
        <w:rPr>
          <w:rFonts w:ascii="Palatino Linotype" w:hAnsi="Palatino Linotype"/>
          <w:sz w:val="24"/>
          <w:lang w:val="fr-FR"/>
        </w:rPr>
      </w:pPr>
      <w:r w:rsidRPr="001B24A9">
        <w:rPr>
          <w:rFonts w:ascii="Palatino Linotype" w:hAnsi="Palatino Linotype"/>
          <w:sz w:val="24"/>
          <w:lang w:val="fr-FR"/>
        </w:rPr>
        <w:t xml:space="preserve">A </w:t>
      </w:r>
      <w:r w:rsidR="00827FA6">
        <w:rPr>
          <w:rFonts w:ascii="Palatino Linotype" w:hAnsi="Palatino Linotype"/>
          <w:sz w:val="24"/>
          <w:lang w:val="fr-FR"/>
        </w:rPr>
        <w:t>XXXXXXXXX</w:t>
      </w:r>
      <w:r w:rsidRPr="001B24A9">
        <w:rPr>
          <w:rFonts w:ascii="Palatino Linotype" w:hAnsi="Palatino Linotype"/>
          <w:sz w:val="24"/>
          <w:lang w:val="fr-FR"/>
        </w:rPr>
        <w:t xml:space="preserve">, le </w:t>
      </w:r>
      <w:r w:rsidR="00CF7D50">
        <w:rPr>
          <w:rFonts w:ascii="Palatino Linotype" w:hAnsi="Palatino Linotype"/>
          <w:sz w:val="24"/>
          <w:lang w:val="fr-FR"/>
        </w:rPr>
        <w:t>29</w:t>
      </w:r>
      <w:r w:rsidR="00F04C18">
        <w:rPr>
          <w:rFonts w:ascii="Palatino Linotype" w:hAnsi="Palatino Linotype"/>
          <w:sz w:val="24"/>
          <w:lang w:val="fr-FR"/>
        </w:rPr>
        <w:t xml:space="preserve"> mars 202</w:t>
      </w:r>
      <w:r w:rsidR="00CF7D50">
        <w:rPr>
          <w:rFonts w:ascii="Palatino Linotype" w:hAnsi="Palatino Linotype"/>
          <w:sz w:val="24"/>
          <w:lang w:val="fr-FR"/>
        </w:rPr>
        <w:t>3</w:t>
      </w:r>
      <w:r w:rsidRPr="001B24A9">
        <w:rPr>
          <w:rFonts w:ascii="Palatino Linotype" w:hAnsi="Palatino Linotype"/>
          <w:sz w:val="24"/>
          <w:lang w:val="fr-FR"/>
        </w:rPr>
        <w:t>,</w:t>
      </w:r>
    </w:p>
    <w:p w14:paraId="2F42DFB2" w14:textId="77777777" w:rsidP="00320B97" w:rsidR="00320B97" w:rsidRDefault="00320B97" w:rsidRPr="001B24A9">
      <w:pPr>
        <w:ind w:left="-567" w:right="788"/>
        <w:rPr>
          <w:rFonts w:ascii="Palatino Linotype" w:hAnsi="Palatino Linotype"/>
          <w:sz w:val="6"/>
          <w:lang w:val="fr-FR"/>
        </w:rPr>
      </w:pPr>
    </w:p>
    <w:p w14:paraId="338C6D08" w14:textId="77777777" w:rsidP="00320B97" w:rsidR="00320B97" w:rsidRDefault="00320B97">
      <w:pPr>
        <w:ind w:left="-567" w:right="788"/>
        <w:rPr>
          <w:rFonts w:ascii="Palatino Linotype" w:hAnsi="Palatino Linotype"/>
          <w:sz w:val="24"/>
          <w:lang w:val="fr-FR"/>
        </w:rPr>
      </w:pPr>
    </w:p>
    <w:p w14:paraId="2D3F9CAE" w14:textId="77777777" w:rsidP="00320B97" w:rsidR="006B0F7B" w:rsidRDefault="006B0F7B">
      <w:pPr>
        <w:ind w:left="-567" w:right="788"/>
        <w:rPr>
          <w:rFonts w:ascii="Palatino Linotype" w:hAnsi="Palatino Linotype"/>
          <w:sz w:val="24"/>
          <w:lang w:val="fr-FR"/>
        </w:rPr>
      </w:pPr>
    </w:p>
    <w:p w14:paraId="7C6A91B4" w14:textId="77777777" w:rsidP="00320B97" w:rsidR="006B0F7B" w:rsidRDefault="006B0F7B">
      <w:pPr>
        <w:ind w:left="-567" w:right="788"/>
        <w:rPr>
          <w:rFonts w:ascii="Palatino Linotype" w:hAnsi="Palatino Linotype"/>
          <w:sz w:val="24"/>
          <w:lang w:val="fr-FR"/>
        </w:rPr>
      </w:pPr>
    </w:p>
    <w:p w14:paraId="1F64A612" w14:textId="77777777" w:rsidP="00320B97" w:rsidR="006B0F7B" w:rsidRDefault="006B0F7B">
      <w:pPr>
        <w:ind w:left="-567" w:right="788"/>
        <w:rPr>
          <w:rFonts w:ascii="Palatino Linotype" w:hAnsi="Palatino Linotype"/>
          <w:sz w:val="24"/>
          <w:lang w:val="fr-FR"/>
        </w:rPr>
      </w:pPr>
    </w:p>
    <w:p w14:paraId="7343C7CB" w14:textId="77777777" w:rsidP="00320B97" w:rsidR="000F3F16" w:rsidRDefault="000F3F16" w:rsidRPr="001B24A9">
      <w:pPr>
        <w:ind w:left="-567" w:right="788"/>
        <w:rPr>
          <w:rFonts w:ascii="Palatino Linotype" w:hAnsi="Palatino Linotype"/>
          <w:sz w:val="24"/>
          <w:lang w:val="fr-FR"/>
        </w:rPr>
      </w:pPr>
    </w:p>
    <w:tbl>
      <w:tblPr>
        <w:tblStyle w:val="Grilledutableau"/>
        <w:tblW w:type="dxa" w:w="8647"/>
        <w:tblInd w:type="dxa" w:w="-426"/>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536"/>
        <w:gridCol w:w="426"/>
        <w:gridCol w:w="3685"/>
      </w:tblGrid>
      <w:tr w14:paraId="7CFE67CD" w14:textId="77777777" w:rsidR="00320B97" w:rsidRPr="00827FA6" w:rsidTr="00464A68">
        <w:tc>
          <w:tcPr>
            <w:tcW w:type="dxa" w:w="4536"/>
          </w:tcPr>
          <w:p w14:paraId="0A54ACFD" w14:textId="0D3E114E" w:rsidP="00464A68" w:rsidR="00320B97" w:rsidRDefault="00827FA6" w:rsidRPr="001B24A9">
            <w:pPr>
              <w:ind w:firstLine="601" w:left="-567" w:right="33"/>
              <w:jc w:val="center"/>
              <w:rPr>
                <w:rFonts w:ascii="Palatino Linotype" w:hAnsi="Palatino Linotype"/>
                <w:sz w:val="24"/>
                <w:szCs w:val="24"/>
                <w:lang w:val="fr-FR"/>
              </w:rPr>
            </w:pPr>
            <w:r>
              <w:rPr>
                <w:rFonts w:ascii="Palatino Linotype" w:hAnsi="Palatino Linotype"/>
                <w:b/>
                <w:color w:themeColor="text1" w:val="000000"/>
                <w:sz w:val="24"/>
                <w:szCs w:val="24"/>
                <w:lang w:val="fr-FR"/>
              </w:rPr>
              <w:t>XXXXXXXXXXXXXXX</w:t>
            </w:r>
          </w:p>
          <w:p w14:paraId="6D7D0B4C" w14:textId="5366A151" w:rsidP="00464A68" w:rsidR="00320B97" w:rsidRDefault="00320B97" w:rsidRPr="001B24A9">
            <w:pPr>
              <w:ind w:firstLine="601" w:left="-567" w:right="33"/>
              <w:jc w:val="center"/>
              <w:rPr>
                <w:rFonts w:ascii="Palatino Linotype" w:hAnsi="Palatino Linotype"/>
                <w:sz w:val="24"/>
                <w:szCs w:val="24"/>
                <w:lang w:val="fr-FR"/>
              </w:rPr>
            </w:pPr>
            <w:r w:rsidRPr="001B24A9">
              <w:rPr>
                <w:rFonts w:ascii="Palatino Linotype" w:hAnsi="Palatino Linotype"/>
                <w:sz w:val="24"/>
                <w:szCs w:val="24"/>
                <w:lang w:val="fr-FR"/>
              </w:rPr>
              <w:t xml:space="preserve">Délégué Syndical </w:t>
            </w:r>
            <w:r w:rsidR="00827FA6">
              <w:rPr>
                <w:rFonts w:ascii="Palatino Linotype" w:hAnsi="Palatino Linotype"/>
                <w:sz w:val="24"/>
                <w:szCs w:val="24"/>
                <w:lang w:val="fr-FR"/>
              </w:rPr>
              <w:t>XXXXXXX</w:t>
            </w:r>
          </w:p>
        </w:tc>
        <w:tc>
          <w:tcPr>
            <w:tcW w:type="dxa" w:w="426"/>
          </w:tcPr>
          <w:p w14:paraId="712754F3" w14:textId="77777777" w:rsidP="00464A68" w:rsidR="00320B97" w:rsidRDefault="00320B97" w:rsidRPr="001B24A9">
            <w:pPr>
              <w:ind w:left="-567" w:right="-108"/>
              <w:jc w:val="center"/>
              <w:rPr>
                <w:rFonts w:ascii="Palatino Linotype" w:hAnsi="Palatino Linotype"/>
                <w:b/>
                <w:sz w:val="24"/>
                <w:szCs w:val="24"/>
                <w:lang w:val="fr-FR"/>
              </w:rPr>
            </w:pPr>
          </w:p>
        </w:tc>
        <w:tc>
          <w:tcPr>
            <w:tcW w:type="dxa" w:w="3685"/>
          </w:tcPr>
          <w:p w14:paraId="0CF2CF50" w14:textId="0D5A0E8D" w:rsidP="00464A68" w:rsidR="00320B97" w:rsidRDefault="00827FA6" w:rsidRPr="001B24A9">
            <w:pPr>
              <w:ind w:left="-108" w:right="175"/>
              <w:jc w:val="center"/>
              <w:rPr>
                <w:rFonts w:ascii="Palatino Linotype" w:hAnsi="Palatino Linotype"/>
                <w:b/>
                <w:sz w:val="24"/>
                <w:szCs w:val="24"/>
                <w:lang w:val="fr-FR"/>
              </w:rPr>
            </w:pPr>
            <w:r>
              <w:rPr>
                <w:rFonts w:ascii="Palatino Linotype" w:hAnsi="Palatino Linotype"/>
                <w:b/>
                <w:sz w:val="24"/>
                <w:szCs w:val="24"/>
                <w:lang w:val="fr-FR"/>
              </w:rPr>
              <w:t>XXXXXXXXXXX</w:t>
            </w:r>
          </w:p>
          <w:p w14:paraId="5A07EC3B" w14:textId="77777777" w:rsidP="00464A68" w:rsidR="00320B97" w:rsidRDefault="00320B97" w:rsidRPr="00A24FBF">
            <w:pPr>
              <w:ind w:left="-108" w:right="175"/>
              <w:jc w:val="center"/>
              <w:rPr>
                <w:rFonts w:ascii="Palatino Linotype" w:hAnsi="Palatino Linotype"/>
                <w:sz w:val="24"/>
                <w:szCs w:val="24"/>
                <w:lang w:val="fr-FR"/>
              </w:rPr>
            </w:pPr>
            <w:r w:rsidRPr="001B24A9">
              <w:rPr>
                <w:rFonts w:ascii="Palatino Linotype" w:hAnsi="Palatino Linotype"/>
                <w:sz w:val="24"/>
                <w:szCs w:val="24"/>
                <w:lang w:val="fr-FR"/>
              </w:rPr>
              <w:t>Directeur de Site</w:t>
            </w:r>
          </w:p>
        </w:tc>
      </w:tr>
    </w:tbl>
    <w:p w14:paraId="46E1118B" w14:textId="77777777" w:rsidP="00887BCE" w:rsidR="00826FA2" w:rsidRDefault="00826FA2" w:rsidRPr="009B00A6">
      <w:pPr>
        <w:rPr>
          <w:lang w:val="fr-FR"/>
        </w:rPr>
      </w:pPr>
    </w:p>
    <w:sectPr w:rsidR="00826FA2" w:rsidRPr="009B00A6" w:rsidSect="00381A1D">
      <w:headerReference r:id="rId15" w:type="default"/>
      <w:footerReference r:id="rId16" w:type="default"/>
      <w:headerReference r:id="rId17" w:type="first"/>
      <w:pgSz w:code="9" w:h="16840" w:w="11900"/>
      <w:pgMar w:bottom="709" w:footer="1850" w:gutter="567" w:header="811" w:left="1055" w:right="701" w:top="2694"/>
      <w:cols w:space="708"/>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 w:author="COLOMBET Pierre-Alban" w:date="2023-03-30T10:57:00Z" w:initials="CPA">
    <w:p w14:paraId="71399989" w14:textId="245118DE" w:rsidR="008F4BE8" w:rsidRDefault="008F4BE8">
      <w:pPr>
        <w:pStyle w:val="Commentaire"/>
      </w:pPr>
      <w:r>
        <w:rPr>
          <w:rStyle w:val="Marquedecommentaire"/>
        </w:rPr>
        <w:annotationRef/>
      </w:r>
      <w:r>
        <w:t>Est-ce qu’il est possible d’avoir une valorisation. De plus, il faut préciser qu’il s’agit de l’augmentation appliquée à une date précise</w:t>
      </w:r>
      <w:r w:rsidR="00217064">
        <w:t xml:space="preserve">. </w:t>
      </w:r>
    </w:p>
  </w:comment>
  <w:comment w:id="49" w:author="COLOMBET Pierre-Alban" w:date="2023-03-29T15:48:00Z" w:initials="CPA">
    <w:p w14:paraId="3B54D1DF" w14:textId="77777777" w:rsidR="00425E51" w:rsidRDefault="00425E51" w:rsidP="00425E51">
      <w:pPr>
        <w:pStyle w:val="Commentaire"/>
      </w:pPr>
      <w:r>
        <w:rPr>
          <w:rStyle w:val="Marquedecommentaire"/>
        </w:rPr>
        <w:annotationRef/>
      </w:r>
      <w:r>
        <w:t>A adapter si besoin</w:t>
      </w:r>
    </w:p>
  </w:comment>
  <w:comment w:id="50" w:author="COLOMBET Pierre-Alban" w:date="2023-03-29T15:48:00Z" w:initials="CPA">
    <w:p w14:paraId="400437FF" w14:textId="77777777" w:rsidR="00425E51" w:rsidRDefault="00425E51" w:rsidP="00425E51">
      <w:pPr>
        <w:pStyle w:val="Commentaire"/>
      </w:pPr>
      <w:r>
        <w:rPr>
          <w:rStyle w:val="Marquedecommentaire"/>
        </w:rPr>
        <w:annotationRef/>
      </w:r>
      <w:r>
        <w:t>A vérifier mais normalement c’est bon</w:t>
      </w:r>
    </w:p>
  </w:comment>
  <w:comment w:id="51" w:author="COLOMBET Pierre-Alban" w:date="2023-03-29T15:50:00Z" w:initials="CPA">
    <w:p w14:paraId="7CE4FF42" w14:textId="77777777" w:rsidR="00425E51" w:rsidRDefault="00425E51" w:rsidP="00425E51">
      <w:pPr>
        <w:pStyle w:val="Commentaire"/>
      </w:pPr>
      <w:r>
        <w:rPr>
          <w:rStyle w:val="Marquedecommentaire"/>
        </w:rPr>
        <w:annotationRef/>
      </w:r>
      <w:r>
        <w:t>A confirmer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399989" w15:done="0"/>
  <w15:commentEx w15:paraId="3B54D1DF" w15:done="0"/>
  <w15:commentEx w15:paraId="400437FF" w15:done="0"/>
  <w15:commentEx w15:paraId="7CE4FF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E99F" w16cex:dateUtc="2023-03-30T08:57:00Z"/>
  <w16cex:commentExtensible w16cex:durableId="27CEDEC3" w16cex:dateUtc="2023-03-29T13:58:00Z"/>
  <w16cex:commentExtensible w16cex:durableId="27CEDEC4" w16cex:dateUtc="2023-03-29T13:58:00Z"/>
  <w16cex:commentExtensible w16cex:durableId="27CEDEC5" w16cex:dateUtc="2023-03-29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399989" w16cid:durableId="27CFE99F"/>
  <w16cid:commentId w16cid:paraId="3B54D1DF" w16cid:durableId="27CEDEC3"/>
  <w16cid:commentId w16cid:paraId="400437FF" w16cid:durableId="27CEDEC4"/>
  <w16cid:commentId w16cid:paraId="7CE4FF42" w16cid:durableId="27CEDE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F68D1" w14:textId="77777777" w:rsidR="00EA3636" w:rsidRDefault="00EA3636" w:rsidP="000D342B">
      <w:r>
        <w:separator/>
      </w:r>
    </w:p>
  </w:endnote>
  <w:endnote w:type="continuationSeparator" w:id="0">
    <w:p w14:paraId="39C3D200" w14:textId="77777777" w:rsidR="00EA3636" w:rsidRDefault="00EA3636" w:rsidP="000D3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7671105" w14:textId="48338DAA" w:rsidP="00004DAD" w:rsidR="0092594A" w:rsidRDefault="0092594A">
    <w:pPr>
      <w:pStyle w:val="Pieddepage"/>
      <w:ind w:left="-709"/>
      <w:jc w:val="right"/>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3915416" w14:textId="77777777" w:rsidP="000D342B" w:rsidR="00EA3636" w:rsidRDefault="00EA3636">
      <w:r>
        <w:separator/>
      </w:r>
    </w:p>
  </w:footnote>
  <w:footnote w:id="0" w:type="continuationSeparator">
    <w:p w14:paraId="16572834" w14:textId="77777777" w:rsidP="000D342B" w:rsidR="00EA3636" w:rsidRDefault="00EA3636">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19E69A9" w14:textId="6B04FFBA" w:rsidP="00070849" w:rsidR="0092594A" w:rsidRDefault="0092594A">
    <w:pPr>
      <w:pStyle w:val="En-tte"/>
      <w:tabs>
        <w:tab w:pos="4513" w:val="clear"/>
        <w:tab w:pos="9026" w:val="clear"/>
      </w:tabs>
      <w:jc w:val="right"/>
    </w:pPr>
    <w:r>
      <w:fldChar w:fldCharType="begin"/>
    </w:r>
    <w:r>
      <w:instrText xml:space="preserve"> PAGE   \* MERGEFORMAT </w:instrText>
    </w:r>
    <w:r>
      <w:fldChar w:fldCharType="separate"/>
    </w:r>
    <w:r w:rsidR="008C79BC">
      <w:rPr>
        <w:noProof/>
      </w:rPr>
      <w:t>2</w:t>
    </w:r>
    <w:r>
      <w:rPr>
        <w:noProof/>
      </w:rPr>
      <w:fldChar w:fldCharType="end"/>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D50E9A8" w14:textId="39D3852C" w:rsidP="00D41604" w:rsidR="00D41604" w:rsidRDefault="0092594A" w:rsidRPr="008E460D">
    <w:pPr>
      <w:pStyle w:val="En-tte"/>
      <w:tabs>
        <w:tab w:pos="7088" w:val="left"/>
      </w:tabs>
      <w:ind w:left="7230"/>
      <w:rPr>
        <w:lang w:val="fr-FR"/>
      </w:rPr>
    </w:pPr>
    <w:r w:rsidRPr="00A24C9F">
      <w:rPr>
        <w:lang w:val="en-US"/>
      </w:rPr>
      <w:tab/>
    </w:r>
    <w:r w:rsidRPr="00A24C9F">
      <w:rPr>
        <w:lang w:val="en-US"/>
      </w:rPr>
      <w:tab/>
    </w:r>
    <w:r w:rsidR="00095075">
      <w:rPr>
        <w:lang w:val="en-US"/>
      </w:rPr>
      <w:t xml:space="preserve">  </w:t>
    </w:r>
  </w:p>
  <w:p w14:paraId="0420A727" w14:textId="58AFCAD4" w:rsidP="00095075" w:rsidR="0092594A" w:rsidRDefault="0092594A" w:rsidRPr="008E460D">
    <w:pPr>
      <w:pStyle w:val="En-tte"/>
      <w:tabs>
        <w:tab w:pos="7230" w:val="left"/>
      </w:tabs>
      <w:ind w:left="7230"/>
      <w:rPr>
        <w:lang w:val="fr-FR"/>
      </w:rPr>
    </w:pPr>
    <w:r w:rsidRPr="008E460D">
      <w:rPr>
        <w:lang w:val="fr-FR"/>
      </w:rP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8"/>
    <w:multiLevelType w:val="singleLevel"/>
    <w:tmpl w:val="101A34D2"/>
    <w:lvl w:ilvl="0">
      <w:start w:val="1"/>
      <w:numFmt w:val="decimal"/>
      <w:lvlText w:val="%1."/>
      <w:lvlJc w:val="left"/>
      <w:pPr>
        <w:tabs>
          <w:tab w:pos="360" w:val="num"/>
        </w:tabs>
        <w:ind w:hanging="360" w:left="360"/>
      </w:pPr>
    </w:lvl>
  </w:abstractNum>
  <w:abstractNum w15:restartNumberingAfterBreak="0" w:abstractNumId="1">
    <w:nsid w:val="FFFFFF89"/>
    <w:multiLevelType w:val="singleLevel"/>
    <w:tmpl w:val="9220501A"/>
    <w:lvl w:ilvl="0">
      <w:start w:val="1"/>
      <w:numFmt w:val="bullet"/>
      <w:lvlText w:val=""/>
      <w:lvlJc w:val="left"/>
      <w:pPr>
        <w:tabs>
          <w:tab w:pos="360" w:val="num"/>
        </w:tabs>
        <w:ind w:hanging="360" w:left="360"/>
      </w:pPr>
      <w:rPr>
        <w:rFonts w:ascii="Symbol" w:hAnsi="Symbol" w:hint="default"/>
      </w:rPr>
    </w:lvl>
  </w:abstractNum>
  <w:abstractNum w15:restartNumberingAfterBreak="0" w:abstractNumId="2">
    <w:nsid w:val="00CF337B"/>
    <w:multiLevelType w:val="hybridMultilevel"/>
    <w:tmpl w:val="2C343CA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06F34DA4"/>
    <w:multiLevelType w:val="hybridMultilevel"/>
    <w:tmpl w:val="A4FA9CE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A191F3B"/>
    <w:multiLevelType w:val="hybridMultilevel"/>
    <w:tmpl w:val="9942F27A"/>
    <w:lvl w:ilvl="0" w:tplc="09206B94">
      <w:start w:val="1"/>
      <w:numFmt w:val="bullet"/>
      <w:lvlText w:val=""/>
      <w:lvlJc w:val="left"/>
      <w:pPr>
        <w:ind w:hanging="360" w:left="153"/>
      </w:pPr>
      <w:rPr>
        <w:rFonts w:ascii="Symbol" w:hAnsi="Symbol" w:hint="default"/>
      </w:rPr>
    </w:lvl>
    <w:lvl w:ilvl="1" w:tentative="1" w:tplc="040C0003">
      <w:start w:val="1"/>
      <w:numFmt w:val="bullet"/>
      <w:lvlText w:val="o"/>
      <w:lvlJc w:val="left"/>
      <w:pPr>
        <w:ind w:hanging="360" w:left="873"/>
      </w:pPr>
      <w:rPr>
        <w:rFonts w:ascii="Courier New" w:cs="Courier New" w:hAnsi="Courier New" w:hint="default"/>
      </w:rPr>
    </w:lvl>
    <w:lvl w:ilvl="2" w:tentative="1" w:tplc="040C0005">
      <w:start w:val="1"/>
      <w:numFmt w:val="bullet"/>
      <w:lvlText w:val=""/>
      <w:lvlJc w:val="left"/>
      <w:pPr>
        <w:ind w:hanging="360" w:left="1593"/>
      </w:pPr>
      <w:rPr>
        <w:rFonts w:ascii="Wingdings" w:hAnsi="Wingdings" w:hint="default"/>
      </w:rPr>
    </w:lvl>
    <w:lvl w:ilvl="3" w:tentative="1" w:tplc="040C0001">
      <w:start w:val="1"/>
      <w:numFmt w:val="bullet"/>
      <w:lvlText w:val=""/>
      <w:lvlJc w:val="left"/>
      <w:pPr>
        <w:ind w:hanging="360" w:left="2313"/>
      </w:pPr>
      <w:rPr>
        <w:rFonts w:ascii="Symbol" w:hAnsi="Symbol" w:hint="default"/>
      </w:rPr>
    </w:lvl>
    <w:lvl w:ilvl="4" w:tentative="1" w:tplc="040C0003">
      <w:start w:val="1"/>
      <w:numFmt w:val="bullet"/>
      <w:lvlText w:val="o"/>
      <w:lvlJc w:val="left"/>
      <w:pPr>
        <w:ind w:hanging="360" w:left="3033"/>
      </w:pPr>
      <w:rPr>
        <w:rFonts w:ascii="Courier New" w:cs="Courier New" w:hAnsi="Courier New" w:hint="default"/>
      </w:rPr>
    </w:lvl>
    <w:lvl w:ilvl="5" w:tentative="1" w:tplc="040C0005">
      <w:start w:val="1"/>
      <w:numFmt w:val="bullet"/>
      <w:lvlText w:val=""/>
      <w:lvlJc w:val="left"/>
      <w:pPr>
        <w:ind w:hanging="360" w:left="3753"/>
      </w:pPr>
      <w:rPr>
        <w:rFonts w:ascii="Wingdings" w:hAnsi="Wingdings" w:hint="default"/>
      </w:rPr>
    </w:lvl>
    <w:lvl w:ilvl="6" w:tentative="1" w:tplc="040C0001">
      <w:start w:val="1"/>
      <w:numFmt w:val="bullet"/>
      <w:lvlText w:val=""/>
      <w:lvlJc w:val="left"/>
      <w:pPr>
        <w:ind w:hanging="360" w:left="4473"/>
      </w:pPr>
      <w:rPr>
        <w:rFonts w:ascii="Symbol" w:hAnsi="Symbol" w:hint="default"/>
      </w:rPr>
    </w:lvl>
    <w:lvl w:ilvl="7" w:tentative="1" w:tplc="040C0003">
      <w:start w:val="1"/>
      <w:numFmt w:val="bullet"/>
      <w:lvlText w:val="o"/>
      <w:lvlJc w:val="left"/>
      <w:pPr>
        <w:ind w:hanging="360" w:left="5193"/>
      </w:pPr>
      <w:rPr>
        <w:rFonts w:ascii="Courier New" w:cs="Courier New" w:hAnsi="Courier New" w:hint="default"/>
      </w:rPr>
    </w:lvl>
    <w:lvl w:ilvl="8" w:tentative="1" w:tplc="040C0005">
      <w:start w:val="1"/>
      <w:numFmt w:val="bullet"/>
      <w:lvlText w:val=""/>
      <w:lvlJc w:val="left"/>
      <w:pPr>
        <w:ind w:hanging="360" w:left="5913"/>
      </w:pPr>
      <w:rPr>
        <w:rFonts w:ascii="Wingdings" w:hAnsi="Wingdings" w:hint="default"/>
      </w:rPr>
    </w:lvl>
  </w:abstractNum>
  <w:abstractNum w15:restartNumberingAfterBreak="0" w:abstractNumId="5">
    <w:nsid w:val="0A2612D6"/>
    <w:multiLevelType w:val="hybridMultilevel"/>
    <w:tmpl w:val="AFF4D4A2"/>
    <w:lvl w:ilvl="0" w:tplc="07C0C460">
      <w:start w:val="1"/>
      <w:numFmt w:val="bullet"/>
      <w:lvlText w:val=""/>
      <w:lvlJc w:val="left"/>
      <w:pPr>
        <w:ind w:hanging="360" w:left="360"/>
      </w:pPr>
      <w:rPr>
        <w:rFonts w:ascii="Symbol" w:hAnsi="Symbol" w:hint="default"/>
      </w:rPr>
    </w:lvl>
    <w:lvl w:ilvl="1" w:tplc="040C0003">
      <w:start w:val="1"/>
      <w:numFmt w:val="bullet"/>
      <w:lvlText w:val="o"/>
      <w:lvlJc w:val="left"/>
      <w:pPr>
        <w:ind w:hanging="360" w:left="1080"/>
      </w:pPr>
      <w:rPr>
        <w:rFonts w:ascii="Courier New" w:cs="Courier New" w:hAnsi="Courier New" w:hint="default"/>
      </w:rPr>
    </w:lvl>
    <w:lvl w:ilvl="2" w:tplc="040C0005">
      <w:start w:val="1"/>
      <w:numFmt w:val="bullet"/>
      <w:lvlText w:val=""/>
      <w:lvlJc w:val="left"/>
      <w:pPr>
        <w:ind w:hanging="360" w:left="1800"/>
      </w:pPr>
      <w:rPr>
        <w:rFonts w:ascii="Wingdings" w:hAnsi="Wingdings" w:hint="default"/>
      </w:rPr>
    </w:lvl>
    <w:lvl w:ilvl="3" w:tplc="040C0001">
      <w:start w:val="1"/>
      <w:numFmt w:val="bullet"/>
      <w:lvlText w:val=""/>
      <w:lvlJc w:val="left"/>
      <w:pPr>
        <w:ind w:hanging="360" w:left="2520"/>
      </w:pPr>
      <w:rPr>
        <w:rFonts w:ascii="Symbol" w:hAnsi="Symbol" w:hint="default"/>
      </w:rPr>
    </w:lvl>
    <w:lvl w:ilvl="4" w:tplc="040C0003">
      <w:start w:val="1"/>
      <w:numFmt w:val="bullet"/>
      <w:lvlText w:val="o"/>
      <w:lvlJc w:val="left"/>
      <w:pPr>
        <w:ind w:hanging="360" w:left="3240"/>
      </w:pPr>
      <w:rPr>
        <w:rFonts w:ascii="Courier New" w:cs="Courier New" w:hAnsi="Courier New" w:hint="default"/>
      </w:rPr>
    </w:lvl>
    <w:lvl w:ilvl="5" w:tplc="040C0005">
      <w:start w:val="1"/>
      <w:numFmt w:val="bullet"/>
      <w:lvlText w:val=""/>
      <w:lvlJc w:val="left"/>
      <w:pPr>
        <w:ind w:hanging="360" w:left="3960"/>
      </w:pPr>
      <w:rPr>
        <w:rFonts w:ascii="Wingdings" w:hAnsi="Wingdings" w:hint="default"/>
      </w:rPr>
    </w:lvl>
    <w:lvl w:ilvl="6" w:tplc="040C0001">
      <w:start w:val="1"/>
      <w:numFmt w:val="bullet"/>
      <w:lvlText w:val=""/>
      <w:lvlJc w:val="left"/>
      <w:pPr>
        <w:ind w:hanging="360" w:left="4680"/>
      </w:pPr>
      <w:rPr>
        <w:rFonts w:ascii="Symbol" w:hAnsi="Symbol" w:hint="default"/>
      </w:rPr>
    </w:lvl>
    <w:lvl w:ilvl="7" w:tplc="040C0003">
      <w:start w:val="1"/>
      <w:numFmt w:val="bullet"/>
      <w:lvlText w:val="o"/>
      <w:lvlJc w:val="left"/>
      <w:pPr>
        <w:ind w:hanging="360" w:left="5400"/>
      </w:pPr>
      <w:rPr>
        <w:rFonts w:ascii="Courier New" w:cs="Courier New" w:hAnsi="Courier New" w:hint="default"/>
      </w:rPr>
    </w:lvl>
    <w:lvl w:ilvl="8" w:tplc="040C0005">
      <w:start w:val="1"/>
      <w:numFmt w:val="bullet"/>
      <w:lvlText w:val=""/>
      <w:lvlJc w:val="left"/>
      <w:pPr>
        <w:ind w:hanging="360" w:left="6120"/>
      </w:pPr>
      <w:rPr>
        <w:rFonts w:ascii="Wingdings" w:hAnsi="Wingdings" w:hint="default"/>
      </w:rPr>
    </w:lvl>
  </w:abstractNum>
  <w:abstractNum w15:restartNumberingAfterBreak="0" w:abstractNumId="6">
    <w:nsid w:val="170605B8"/>
    <w:multiLevelType w:val="hybridMultilevel"/>
    <w:tmpl w:val="D96A6FD0"/>
    <w:lvl w:ilvl="0" w:tplc="28769D74">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7">
    <w:nsid w:val="1B2D3525"/>
    <w:multiLevelType w:val="multilevel"/>
    <w:tmpl w:val="08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8">
    <w:nsid w:val="237C754A"/>
    <w:multiLevelType w:val="hybridMultilevel"/>
    <w:tmpl w:val="D200EAAE"/>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9">
    <w:nsid w:val="2D206145"/>
    <w:multiLevelType w:val="hybridMultilevel"/>
    <w:tmpl w:val="9E44222A"/>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0">
    <w:nsid w:val="2D462389"/>
    <w:multiLevelType w:val="hybridMultilevel"/>
    <w:tmpl w:val="F788E6AE"/>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1">
    <w:nsid w:val="2D4C0526"/>
    <w:multiLevelType w:val="hybridMultilevel"/>
    <w:tmpl w:val="465ECFEE"/>
    <w:lvl w:ilvl="0" w:tplc="0D9A1780">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F837C9C"/>
    <w:multiLevelType w:val="hybridMultilevel"/>
    <w:tmpl w:val="9216D582"/>
    <w:lvl w:ilvl="0" w:tplc="040C0001">
      <w:start w:val="1"/>
      <w:numFmt w:val="bullet"/>
      <w:lvlText w:val=""/>
      <w:lvlJc w:val="left"/>
      <w:pPr>
        <w:ind w:hanging="360" w:left="153"/>
      </w:pPr>
      <w:rPr>
        <w:rFonts w:ascii="Symbol" w:hAnsi="Symbol" w:hint="default"/>
      </w:rPr>
    </w:lvl>
    <w:lvl w:ilvl="1" w:tentative="1" w:tplc="040C0003">
      <w:start w:val="1"/>
      <w:numFmt w:val="bullet"/>
      <w:lvlText w:val="o"/>
      <w:lvlJc w:val="left"/>
      <w:pPr>
        <w:ind w:hanging="360" w:left="873"/>
      </w:pPr>
      <w:rPr>
        <w:rFonts w:ascii="Courier New" w:cs="Courier New" w:hAnsi="Courier New" w:hint="default"/>
      </w:rPr>
    </w:lvl>
    <w:lvl w:ilvl="2" w:tentative="1" w:tplc="040C0005">
      <w:start w:val="1"/>
      <w:numFmt w:val="bullet"/>
      <w:lvlText w:val=""/>
      <w:lvlJc w:val="left"/>
      <w:pPr>
        <w:ind w:hanging="360" w:left="1593"/>
      </w:pPr>
      <w:rPr>
        <w:rFonts w:ascii="Wingdings" w:hAnsi="Wingdings" w:hint="default"/>
      </w:rPr>
    </w:lvl>
    <w:lvl w:ilvl="3" w:tentative="1" w:tplc="040C0001">
      <w:start w:val="1"/>
      <w:numFmt w:val="bullet"/>
      <w:lvlText w:val=""/>
      <w:lvlJc w:val="left"/>
      <w:pPr>
        <w:ind w:hanging="360" w:left="2313"/>
      </w:pPr>
      <w:rPr>
        <w:rFonts w:ascii="Symbol" w:hAnsi="Symbol" w:hint="default"/>
      </w:rPr>
    </w:lvl>
    <w:lvl w:ilvl="4" w:tentative="1" w:tplc="040C0003">
      <w:start w:val="1"/>
      <w:numFmt w:val="bullet"/>
      <w:lvlText w:val="o"/>
      <w:lvlJc w:val="left"/>
      <w:pPr>
        <w:ind w:hanging="360" w:left="3033"/>
      </w:pPr>
      <w:rPr>
        <w:rFonts w:ascii="Courier New" w:cs="Courier New" w:hAnsi="Courier New" w:hint="default"/>
      </w:rPr>
    </w:lvl>
    <w:lvl w:ilvl="5" w:tentative="1" w:tplc="040C0005">
      <w:start w:val="1"/>
      <w:numFmt w:val="bullet"/>
      <w:lvlText w:val=""/>
      <w:lvlJc w:val="left"/>
      <w:pPr>
        <w:ind w:hanging="360" w:left="3753"/>
      </w:pPr>
      <w:rPr>
        <w:rFonts w:ascii="Wingdings" w:hAnsi="Wingdings" w:hint="default"/>
      </w:rPr>
    </w:lvl>
    <w:lvl w:ilvl="6" w:tentative="1" w:tplc="040C0001">
      <w:start w:val="1"/>
      <w:numFmt w:val="bullet"/>
      <w:lvlText w:val=""/>
      <w:lvlJc w:val="left"/>
      <w:pPr>
        <w:ind w:hanging="360" w:left="4473"/>
      </w:pPr>
      <w:rPr>
        <w:rFonts w:ascii="Symbol" w:hAnsi="Symbol" w:hint="default"/>
      </w:rPr>
    </w:lvl>
    <w:lvl w:ilvl="7" w:tentative="1" w:tplc="040C0003">
      <w:start w:val="1"/>
      <w:numFmt w:val="bullet"/>
      <w:lvlText w:val="o"/>
      <w:lvlJc w:val="left"/>
      <w:pPr>
        <w:ind w:hanging="360" w:left="5193"/>
      </w:pPr>
      <w:rPr>
        <w:rFonts w:ascii="Courier New" w:cs="Courier New" w:hAnsi="Courier New" w:hint="default"/>
      </w:rPr>
    </w:lvl>
    <w:lvl w:ilvl="8" w:tentative="1" w:tplc="040C0005">
      <w:start w:val="1"/>
      <w:numFmt w:val="bullet"/>
      <w:lvlText w:val=""/>
      <w:lvlJc w:val="left"/>
      <w:pPr>
        <w:ind w:hanging="360" w:left="5913"/>
      </w:pPr>
      <w:rPr>
        <w:rFonts w:ascii="Wingdings" w:hAnsi="Wingdings" w:hint="default"/>
      </w:rPr>
    </w:lvl>
  </w:abstractNum>
  <w:abstractNum w15:restartNumberingAfterBreak="0" w:abstractNumId="13">
    <w:nsid w:val="314A32AA"/>
    <w:multiLevelType w:val="hybridMultilevel"/>
    <w:tmpl w:val="CBA6522E"/>
    <w:lvl w:ilvl="0" w:tplc="0D9A1780">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33A801D9"/>
    <w:multiLevelType w:val="multilevel"/>
    <w:tmpl w:val="F320AE78"/>
    <w:styleLink w:val="DSSmithList"/>
    <w:lvl w:ilvl="0">
      <w:start w:val="1"/>
      <w:numFmt w:val="decimal"/>
      <w:pStyle w:val="Listenumros"/>
      <w:lvlText w:val="%1"/>
      <w:lvlJc w:val="left"/>
      <w:pPr>
        <w:ind w:hanging="360" w:left="360"/>
      </w:pPr>
      <w:rPr>
        <w:rFonts w:ascii="Verdana" w:hAnsi="Verdana" w:hint="default"/>
        <w:sz w:val="20"/>
      </w:rPr>
    </w:lvl>
    <w:lvl w:ilvl="1">
      <w:start w:val="1"/>
      <w:numFmt w:val="decimal"/>
      <w:lvlText w:val="%1.%2"/>
      <w:lvlJc w:val="left"/>
      <w:pPr>
        <w:ind w:hanging="363" w:left="720"/>
      </w:pPr>
      <w:rPr>
        <w:rFonts w:ascii="Verdana" w:hAnsi="Verdana" w:hint="default"/>
        <w:sz w:val="20"/>
      </w:rPr>
    </w:lvl>
    <w:lvl w:ilvl="2">
      <w:start w:val="1"/>
      <w:numFmt w:val="decimal"/>
      <w:lvlText w:val="%1.%2.%3"/>
      <w:lvlJc w:val="left"/>
      <w:pPr>
        <w:ind w:hanging="360" w:left="1080"/>
      </w:pPr>
      <w:rPr>
        <w:rFonts w:ascii="Verdana" w:hAnsi="Verdana" w:hint="default"/>
        <w:sz w:val="20"/>
      </w:rPr>
    </w:lvl>
    <w:lvl w:ilvl="3">
      <w:start w:val="1"/>
      <w:numFmt w:val="decimal"/>
      <w:lvlText w:val="%1.%2.%3.%4"/>
      <w:lvlJc w:val="left"/>
      <w:pPr>
        <w:ind w:hanging="360" w:left="1440"/>
      </w:pPr>
      <w:rPr>
        <w:rFonts w:ascii="Verdana" w:hAnsi="Verdana" w:hint="default"/>
        <w:sz w:val="20"/>
      </w:rPr>
    </w:lvl>
    <w:lvl w:ilvl="4">
      <w:start w:val="1"/>
      <w:numFmt w:val="decimal"/>
      <w:lvlText w:val="%1.%2.%3.%4.%5"/>
      <w:lvlJc w:val="left"/>
      <w:pPr>
        <w:ind w:hanging="360" w:left="1800"/>
      </w:pPr>
      <w:rPr>
        <w:rFonts w:ascii="Verdana" w:hAnsi="Verdana" w:hint="default"/>
        <w:sz w:val="20"/>
      </w:rPr>
    </w:lvl>
    <w:lvl w:ilvl="5">
      <w:start w:val="1"/>
      <w:numFmt w:val="decimal"/>
      <w:lvlText w:val="%1.%2.%3.%4.%5.%6"/>
      <w:lvlJc w:val="left"/>
      <w:pPr>
        <w:ind w:hanging="360" w:left="2160"/>
      </w:pPr>
      <w:rPr>
        <w:rFonts w:ascii="Verdana" w:hAnsi="Verdana" w:hint="default"/>
        <w:sz w:val="20"/>
      </w:rPr>
    </w:lvl>
    <w:lvl w:ilvl="6">
      <w:start w:val="1"/>
      <w:numFmt w:val="decimal"/>
      <w:lvlText w:val="%1.%2.%3.%4.%5.%6.%7"/>
      <w:lvlJc w:val="left"/>
      <w:pPr>
        <w:ind w:hanging="360" w:left="2520"/>
      </w:pPr>
      <w:rPr>
        <w:rFonts w:ascii="Verdana" w:hAnsi="Verdana" w:hint="default"/>
        <w:sz w:val="20"/>
      </w:rPr>
    </w:lvl>
    <w:lvl w:ilvl="7">
      <w:start w:val="1"/>
      <w:numFmt w:val="decimal"/>
      <w:lvlText w:val="%1.%2.%3.%4.%5.%6.%7.%8"/>
      <w:lvlJc w:val="left"/>
      <w:pPr>
        <w:ind w:hanging="360" w:left="2880"/>
      </w:pPr>
      <w:rPr>
        <w:rFonts w:ascii="Verdana" w:hAnsi="Verdana" w:hint="default"/>
        <w:sz w:val="20"/>
      </w:rPr>
    </w:lvl>
    <w:lvl w:ilvl="8">
      <w:start w:val="1"/>
      <w:numFmt w:val="decimal"/>
      <w:lvlText w:val="%1.%2.%3.%4.%5.%6.%7.%8.%9"/>
      <w:lvlJc w:val="left"/>
      <w:pPr>
        <w:ind w:hanging="360" w:left="3240"/>
      </w:pPr>
      <w:rPr>
        <w:rFonts w:ascii="Verdana" w:hAnsi="Verdana" w:hint="default"/>
        <w:sz w:val="20"/>
      </w:rPr>
    </w:lvl>
  </w:abstractNum>
  <w:abstractNum w15:restartNumberingAfterBreak="0" w:abstractNumId="15">
    <w:nsid w:val="3CF00316"/>
    <w:multiLevelType w:val="hybridMultilevel"/>
    <w:tmpl w:val="0E44878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434443DA"/>
    <w:multiLevelType w:val="multilevel"/>
    <w:tmpl w:val="BC72DDDA"/>
    <w:styleLink w:val="DSBulletListStyle"/>
    <w:lvl w:ilvl="0">
      <w:start w:val="1"/>
      <w:numFmt w:val="bullet"/>
      <w:lvlText w:val=""/>
      <w:lvlJc w:val="left"/>
      <w:pPr>
        <w:tabs>
          <w:tab w:pos="357" w:val="num"/>
        </w:tabs>
        <w:ind w:hanging="357" w:left="357"/>
      </w:pPr>
      <w:rPr>
        <w:rFonts w:ascii="Symbol" w:hAnsi="Symbol" w:hint="default"/>
      </w:rPr>
    </w:lvl>
    <w:lvl w:ilvl="1">
      <w:start w:val="1"/>
      <w:numFmt w:val="bullet"/>
      <w:lvlText w:val=""/>
      <w:lvlJc w:val="left"/>
      <w:pPr>
        <w:tabs>
          <w:tab w:pos="1077" w:val="num"/>
        </w:tabs>
        <w:ind w:hanging="357" w:left="1077"/>
      </w:pPr>
      <w:rPr>
        <w:rFonts w:ascii="Symbol" w:hAnsi="Symbol" w:hint="default"/>
      </w:rPr>
    </w:lvl>
    <w:lvl w:ilvl="2">
      <w:start w:val="1"/>
      <w:numFmt w:val="bullet"/>
      <w:lvlText w:val=""/>
      <w:lvlJc w:val="left"/>
      <w:pPr>
        <w:tabs>
          <w:tab w:pos="1440" w:val="num"/>
        </w:tabs>
        <w:ind w:hanging="363" w:left="1440"/>
      </w:pPr>
      <w:rPr>
        <w:rFonts w:ascii="Symbol" w:hAnsi="Symbol" w:hint="default"/>
      </w:rPr>
    </w:lvl>
    <w:lvl w:ilvl="3">
      <w:start w:val="1"/>
      <w:numFmt w:val="bullet"/>
      <w:lvlText w:val=""/>
      <w:lvlJc w:val="left"/>
      <w:pPr>
        <w:tabs>
          <w:tab w:pos="1797" w:val="num"/>
        </w:tabs>
        <w:ind w:hanging="357" w:left="1797"/>
      </w:pPr>
      <w:rPr>
        <w:rFonts w:ascii="Symbol" w:hAnsi="Symbol" w:hint="default"/>
      </w:rPr>
    </w:lvl>
    <w:lvl w:ilvl="4">
      <w:start w:val="1"/>
      <w:numFmt w:val="bullet"/>
      <w:lvlText w:val=""/>
      <w:lvlJc w:val="left"/>
      <w:pPr>
        <w:tabs>
          <w:tab w:pos="2160" w:val="num"/>
        </w:tabs>
        <w:ind w:hanging="363" w:left="2160"/>
      </w:pPr>
      <w:rPr>
        <w:rFonts w:ascii="Symbol" w:hAnsi="Symbol" w:hint="default"/>
      </w:rPr>
    </w:lvl>
    <w:lvl w:ilvl="5">
      <w:start w:val="1"/>
      <w:numFmt w:val="bullet"/>
      <w:lvlText w:val=""/>
      <w:lvlJc w:val="left"/>
      <w:pPr>
        <w:tabs>
          <w:tab w:pos="2517" w:val="num"/>
        </w:tabs>
        <w:ind w:hanging="357" w:left="2517"/>
      </w:pPr>
      <w:rPr>
        <w:rFonts w:ascii="Symbol" w:hAnsi="Symbol" w:hint="default"/>
      </w:rPr>
    </w:lvl>
    <w:lvl w:ilvl="6">
      <w:start w:val="1"/>
      <w:numFmt w:val="bullet"/>
      <w:lvlText w:val=""/>
      <w:lvlJc w:val="left"/>
      <w:pPr>
        <w:tabs>
          <w:tab w:pos="2880" w:val="num"/>
        </w:tabs>
        <w:ind w:hanging="363" w:left="2880"/>
      </w:pPr>
      <w:rPr>
        <w:rFonts w:ascii="Symbol" w:hAnsi="Symbol" w:hint="default"/>
      </w:rPr>
    </w:lvl>
    <w:lvl w:ilvl="7">
      <w:start w:val="1"/>
      <w:numFmt w:val="bullet"/>
      <w:lvlText w:val=""/>
      <w:lvlJc w:val="left"/>
      <w:pPr>
        <w:tabs>
          <w:tab w:pos="3238" w:val="num"/>
        </w:tabs>
        <w:ind w:hanging="358" w:left="3238"/>
      </w:pPr>
      <w:rPr>
        <w:rFonts w:ascii="Symbol" w:hAnsi="Symbol" w:hint="default"/>
      </w:rPr>
    </w:lvl>
    <w:lvl w:ilvl="8">
      <w:start w:val="1"/>
      <w:numFmt w:val="bullet"/>
      <w:lvlText w:val=""/>
      <w:lvlJc w:val="left"/>
      <w:pPr>
        <w:tabs>
          <w:tab w:pos="3600" w:val="num"/>
        </w:tabs>
        <w:ind w:hanging="362" w:left="3600"/>
      </w:pPr>
      <w:rPr>
        <w:rFonts w:ascii="Symbol" w:hAnsi="Symbol" w:hint="default"/>
      </w:rPr>
    </w:lvl>
  </w:abstractNum>
  <w:abstractNum w15:restartNumberingAfterBreak="0" w:abstractNumId="17">
    <w:nsid w:val="48BE526F"/>
    <w:multiLevelType w:val="hybridMultilevel"/>
    <w:tmpl w:val="7CA898CE"/>
    <w:lvl w:ilvl="0" w:tplc="040C0001">
      <w:start w:val="1"/>
      <w:numFmt w:val="bullet"/>
      <w:lvlText w:val=""/>
      <w:lvlJc w:val="left"/>
      <w:pPr>
        <w:ind w:hanging="360" w:left="153"/>
      </w:pPr>
      <w:rPr>
        <w:rFonts w:ascii="Symbol" w:hAnsi="Symbol" w:hint="default"/>
      </w:rPr>
    </w:lvl>
    <w:lvl w:ilvl="1" w:tentative="1" w:tplc="040C0003">
      <w:start w:val="1"/>
      <w:numFmt w:val="bullet"/>
      <w:lvlText w:val="o"/>
      <w:lvlJc w:val="left"/>
      <w:pPr>
        <w:ind w:hanging="360" w:left="873"/>
      </w:pPr>
      <w:rPr>
        <w:rFonts w:ascii="Courier New" w:cs="Courier New" w:hAnsi="Courier New" w:hint="default"/>
      </w:rPr>
    </w:lvl>
    <w:lvl w:ilvl="2" w:tentative="1" w:tplc="040C0005">
      <w:start w:val="1"/>
      <w:numFmt w:val="bullet"/>
      <w:lvlText w:val=""/>
      <w:lvlJc w:val="left"/>
      <w:pPr>
        <w:ind w:hanging="360" w:left="1593"/>
      </w:pPr>
      <w:rPr>
        <w:rFonts w:ascii="Wingdings" w:hAnsi="Wingdings" w:hint="default"/>
      </w:rPr>
    </w:lvl>
    <w:lvl w:ilvl="3" w:tentative="1" w:tplc="040C0001">
      <w:start w:val="1"/>
      <w:numFmt w:val="bullet"/>
      <w:lvlText w:val=""/>
      <w:lvlJc w:val="left"/>
      <w:pPr>
        <w:ind w:hanging="360" w:left="2313"/>
      </w:pPr>
      <w:rPr>
        <w:rFonts w:ascii="Symbol" w:hAnsi="Symbol" w:hint="default"/>
      </w:rPr>
    </w:lvl>
    <w:lvl w:ilvl="4" w:tentative="1" w:tplc="040C0003">
      <w:start w:val="1"/>
      <w:numFmt w:val="bullet"/>
      <w:lvlText w:val="o"/>
      <w:lvlJc w:val="left"/>
      <w:pPr>
        <w:ind w:hanging="360" w:left="3033"/>
      </w:pPr>
      <w:rPr>
        <w:rFonts w:ascii="Courier New" w:cs="Courier New" w:hAnsi="Courier New" w:hint="default"/>
      </w:rPr>
    </w:lvl>
    <w:lvl w:ilvl="5" w:tentative="1" w:tplc="040C0005">
      <w:start w:val="1"/>
      <w:numFmt w:val="bullet"/>
      <w:lvlText w:val=""/>
      <w:lvlJc w:val="left"/>
      <w:pPr>
        <w:ind w:hanging="360" w:left="3753"/>
      </w:pPr>
      <w:rPr>
        <w:rFonts w:ascii="Wingdings" w:hAnsi="Wingdings" w:hint="default"/>
      </w:rPr>
    </w:lvl>
    <w:lvl w:ilvl="6" w:tentative="1" w:tplc="040C0001">
      <w:start w:val="1"/>
      <w:numFmt w:val="bullet"/>
      <w:lvlText w:val=""/>
      <w:lvlJc w:val="left"/>
      <w:pPr>
        <w:ind w:hanging="360" w:left="4473"/>
      </w:pPr>
      <w:rPr>
        <w:rFonts w:ascii="Symbol" w:hAnsi="Symbol" w:hint="default"/>
      </w:rPr>
    </w:lvl>
    <w:lvl w:ilvl="7" w:tentative="1" w:tplc="040C0003">
      <w:start w:val="1"/>
      <w:numFmt w:val="bullet"/>
      <w:lvlText w:val="o"/>
      <w:lvlJc w:val="left"/>
      <w:pPr>
        <w:ind w:hanging="360" w:left="5193"/>
      </w:pPr>
      <w:rPr>
        <w:rFonts w:ascii="Courier New" w:cs="Courier New" w:hAnsi="Courier New" w:hint="default"/>
      </w:rPr>
    </w:lvl>
    <w:lvl w:ilvl="8" w:tentative="1" w:tplc="040C0005">
      <w:start w:val="1"/>
      <w:numFmt w:val="bullet"/>
      <w:lvlText w:val=""/>
      <w:lvlJc w:val="left"/>
      <w:pPr>
        <w:ind w:hanging="360" w:left="5913"/>
      </w:pPr>
      <w:rPr>
        <w:rFonts w:ascii="Wingdings" w:hAnsi="Wingdings" w:hint="default"/>
      </w:rPr>
    </w:lvl>
  </w:abstractNum>
  <w:abstractNum w15:restartNumberingAfterBreak="0" w:abstractNumId="18">
    <w:nsid w:val="4E4A2676"/>
    <w:multiLevelType w:val="hybridMultilevel"/>
    <w:tmpl w:val="423E9A36"/>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9">
    <w:nsid w:val="51126501"/>
    <w:multiLevelType w:val="hybridMultilevel"/>
    <w:tmpl w:val="50FAFC0A"/>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20">
    <w:nsid w:val="53134DA4"/>
    <w:multiLevelType w:val="hybridMultilevel"/>
    <w:tmpl w:val="9FDC49F8"/>
    <w:lvl w:ilvl="0" w:tplc="0CF466C4">
      <w:start w:val="1"/>
      <w:numFmt w:val="bullet"/>
      <w:lvlText w:val=""/>
      <w:lvlJc w:val="left"/>
      <w:pPr>
        <w:tabs>
          <w:tab w:pos="720" w:val="num"/>
        </w:tabs>
        <w:ind w:hanging="360" w:left="720"/>
      </w:pPr>
      <w:rPr>
        <w:rFonts w:ascii="Wingdings" w:hAnsi="Wingdings" w:hint="default"/>
      </w:rPr>
    </w:lvl>
    <w:lvl w:ilvl="1" w:tentative="1" w:tplc="029ECBB8">
      <w:start w:val="1"/>
      <w:numFmt w:val="bullet"/>
      <w:lvlText w:val=""/>
      <w:lvlJc w:val="left"/>
      <w:pPr>
        <w:tabs>
          <w:tab w:pos="1440" w:val="num"/>
        </w:tabs>
        <w:ind w:hanging="360" w:left="1440"/>
      </w:pPr>
      <w:rPr>
        <w:rFonts w:ascii="Wingdings" w:hAnsi="Wingdings" w:hint="default"/>
      </w:rPr>
    </w:lvl>
    <w:lvl w:ilvl="2" w:tentative="1" w:tplc="CF4E7138">
      <w:start w:val="1"/>
      <w:numFmt w:val="bullet"/>
      <w:lvlText w:val=""/>
      <w:lvlJc w:val="left"/>
      <w:pPr>
        <w:tabs>
          <w:tab w:pos="2160" w:val="num"/>
        </w:tabs>
        <w:ind w:hanging="360" w:left="2160"/>
      </w:pPr>
      <w:rPr>
        <w:rFonts w:ascii="Wingdings" w:hAnsi="Wingdings" w:hint="default"/>
      </w:rPr>
    </w:lvl>
    <w:lvl w:ilvl="3" w:tentative="1" w:tplc="DC82E146">
      <w:start w:val="1"/>
      <w:numFmt w:val="bullet"/>
      <w:lvlText w:val=""/>
      <w:lvlJc w:val="left"/>
      <w:pPr>
        <w:tabs>
          <w:tab w:pos="2880" w:val="num"/>
        </w:tabs>
        <w:ind w:hanging="360" w:left="2880"/>
      </w:pPr>
      <w:rPr>
        <w:rFonts w:ascii="Wingdings" w:hAnsi="Wingdings" w:hint="default"/>
      </w:rPr>
    </w:lvl>
    <w:lvl w:ilvl="4" w:tentative="1" w:tplc="E3888504">
      <w:start w:val="1"/>
      <w:numFmt w:val="bullet"/>
      <w:lvlText w:val=""/>
      <w:lvlJc w:val="left"/>
      <w:pPr>
        <w:tabs>
          <w:tab w:pos="3600" w:val="num"/>
        </w:tabs>
        <w:ind w:hanging="360" w:left="3600"/>
      </w:pPr>
      <w:rPr>
        <w:rFonts w:ascii="Wingdings" w:hAnsi="Wingdings" w:hint="default"/>
      </w:rPr>
    </w:lvl>
    <w:lvl w:ilvl="5" w:tentative="1" w:tplc="83FCF0CC">
      <w:start w:val="1"/>
      <w:numFmt w:val="bullet"/>
      <w:lvlText w:val=""/>
      <w:lvlJc w:val="left"/>
      <w:pPr>
        <w:tabs>
          <w:tab w:pos="4320" w:val="num"/>
        </w:tabs>
        <w:ind w:hanging="360" w:left="4320"/>
      </w:pPr>
      <w:rPr>
        <w:rFonts w:ascii="Wingdings" w:hAnsi="Wingdings" w:hint="default"/>
      </w:rPr>
    </w:lvl>
    <w:lvl w:ilvl="6" w:tentative="1" w:tplc="7B32D3CA">
      <w:start w:val="1"/>
      <w:numFmt w:val="bullet"/>
      <w:lvlText w:val=""/>
      <w:lvlJc w:val="left"/>
      <w:pPr>
        <w:tabs>
          <w:tab w:pos="5040" w:val="num"/>
        </w:tabs>
        <w:ind w:hanging="360" w:left="5040"/>
      </w:pPr>
      <w:rPr>
        <w:rFonts w:ascii="Wingdings" w:hAnsi="Wingdings" w:hint="default"/>
      </w:rPr>
    </w:lvl>
    <w:lvl w:ilvl="7" w:tentative="1" w:tplc="AC222ACA">
      <w:start w:val="1"/>
      <w:numFmt w:val="bullet"/>
      <w:lvlText w:val=""/>
      <w:lvlJc w:val="left"/>
      <w:pPr>
        <w:tabs>
          <w:tab w:pos="5760" w:val="num"/>
        </w:tabs>
        <w:ind w:hanging="360" w:left="5760"/>
      </w:pPr>
      <w:rPr>
        <w:rFonts w:ascii="Wingdings" w:hAnsi="Wingdings" w:hint="default"/>
      </w:rPr>
    </w:lvl>
    <w:lvl w:ilvl="8" w:tentative="1" w:tplc="0AE8CC2A">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572870F2"/>
    <w:multiLevelType w:val="hybridMultilevel"/>
    <w:tmpl w:val="63260EDC"/>
    <w:lvl w:ilvl="0" w:tplc="0D9A1780">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5B8301BF"/>
    <w:multiLevelType w:val="hybridMultilevel"/>
    <w:tmpl w:val="4482933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plc="04090003">
      <w:start w:val="1"/>
      <w:numFmt w:val="bullet"/>
      <w:lvlText w:val="o"/>
      <w:lvlJc w:val="left"/>
      <w:pPr>
        <w:ind w:hanging="360" w:left="3600"/>
      </w:pPr>
      <w:rPr>
        <w:rFonts w:ascii="Courier New" w:cs="Courier New" w:hAnsi="Courier New" w:hint="default"/>
      </w:rPr>
    </w:lvl>
    <w:lvl w:ilvl="5" w:tplc="04090005">
      <w:start w:val="1"/>
      <w:numFmt w:val="bullet"/>
      <w:lvlText w:val=""/>
      <w:lvlJc w:val="left"/>
      <w:pPr>
        <w:ind w:hanging="360" w:left="4320"/>
      </w:pPr>
      <w:rPr>
        <w:rFonts w:ascii="Wingdings" w:hAnsi="Wingdings" w:hint="default"/>
      </w:rPr>
    </w:lvl>
    <w:lvl w:ilvl="6" w:tplc="04090001">
      <w:start w:val="1"/>
      <w:numFmt w:val="bullet"/>
      <w:lvlText w:val=""/>
      <w:lvlJc w:val="left"/>
      <w:pPr>
        <w:ind w:hanging="360" w:left="5040"/>
      </w:pPr>
      <w:rPr>
        <w:rFonts w:ascii="Symbol" w:hAnsi="Symbol" w:hint="default"/>
      </w:rPr>
    </w:lvl>
    <w:lvl w:ilvl="7" w:tplc="04090003">
      <w:start w:val="1"/>
      <w:numFmt w:val="bullet"/>
      <w:lvlText w:val="o"/>
      <w:lvlJc w:val="left"/>
      <w:pPr>
        <w:ind w:hanging="360" w:left="5760"/>
      </w:pPr>
      <w:rPr>
        <w:rFonts w:ascii="Courier New" w:cs="Courier New" w:hAnsi="Courier New" w:hint="default"/>
      </w:rPr>
    </w:lvl>
    <w:lvl w:ilvl="8" w:tplc="04090005">
      <w:start w:val="1"/>
      <w:numFmt w:val="bullet"/>
      <w:lvlText w:val=""/>
      <w:lvlJc w:val="left"/>
      <w:pPr>
        <w:ind w:hanging="360" w:left="6480"/>
      </w:pPr>
      <w:rPr>
        <w:rFonts w:ascii="Wingdings" w:hAnsi="Wingdings" w:hint="default"/>
      </w:rPr>
    </w:lvl>
  </w:abstractNum>
  <w:abstractNum w15:restartNumberingAfterBreak="0" w:abstractNumId="23">
    <w:nsid w:val="5D513B2E"/>
    <w:multiLevelType w:val="multilevel"/>
    <w:tmpl w:val="AEB4E58E"/>
    <w:lvl w:ilvl="0">
      <w:start w:val="1"/>
      <w:numFmt w:val="bullet"/>
      <w:pStyle w:val="Listepuces"/>
      <w:lvlText w:val=""/>
      <w:lvlJc w:val="left"/>
      <w:pPr>
        <w:tabs>
          <w:tab w:pos="357" w:val="num"/>
        </w:tabs>
        <w:ind w:hanging="357" w:left="357"/>
      </w:pPr>
      <w:rPr>
        <w:rFonts w:ascii="Symbol" w:hAnsi="Symbol" w:hint="default"/>
      </w:rPr>
    </w:lvl>
    <w:lvl w:ilvl="1">
      <w:start w:val="1"/>
      <w:numFmt w:val="bullet"/>
      <w:lvlText w:val=""/>
      <w:lvlJc w:val="left"/>
      <w:pPr>
        <w:tabs>
          <w:tab w:pos="720" w:val="num"/>
        </w:tabs>
        <w:ind w:hanging="363" w:left="720"/>
      </w:pPr>
      <w:rPr>
        <w:rFonts w:ascii="Symbol" w:hAnsi="Symbol" w:hint="default"/>
      </w:rPr>
    </w:lvl>
    <w:lvl w:ilvl="2">
      <w:start w:val="1"/>
      <w:numFmt w:val="bullet"/>
      <w:lvlText w:val=""/>
      <w:lvlJc w:val="left"/>
      <w:pPr>
        <w:tabs>
          <w:tab w:pos="1077" w:val="num"/>
        </w:tabs>
        <w:ind w:hanging="357" w:left="1077"/>
      </w:pPr>
      <w:rPr>
        <w:rFonts w:ascii="Symbol" w:hAnsi="Symbol" w:hint="default"/>
      </w:rPr>
    </w:lvl>
    <w:lvl w:ilvl="3">
      <w:start w:val="1"/>
      <w:numFmt w:val="bullet"/>
      <w:lvlText w:val=""/>
      <w:lvlJc w:val="left"/>
      <w:pPr>
        <w:tabs>
          <w:tab w:pos="1440" w:val="num"/>
        </w:tabs>
        <w:ind w:hanging="363" w:left="1440"/>
      </w:pPr>
      <w:rPr>
        <w:rFonts w:ascii="Symbol" w:hAnsi="Symbol" w:hint="default"/>
      </w:rPr>
    </w:lvl>
    <w:lvl w:ilvl="4">
      <w:start w:val="1"/>
      <w:numFmt w:val="bullet"/>
      <w:lvlText w:val=""/>
      <w:lvlJc w:val="left"/>
      <w:pPr>
        <w:tabs>
          <w:tab w:pos="1797" w:val="num"/>
        </w:tabs>
        <w:ind w:hanging="357" w:left="1797"/>
      </w:pPr>
      <w:rPr>
        <w:rFonts w:ascii="Symbol" w:hAnsi="Symbol" w:hint="default"/>
      </w:rPr>
    </w:lvl>
    <w:lvl w:ilvl="5">
      <w:start w:val="1"/>
      <w:numFmt w:val="bullet"/>
      <w:lvlText w:val=""/>
      <w:lvlJc w:val="left"/>
      <w:pPr>
        <w:tabs>
          <w:tab w:pos="2160" w:val="num"/>
        </w:tabs>
        <w:ind w:hanging="363" w:left="2160"/>
      </w:pPr>
      <w:rPr>
        <w:rFonts w:ascii="Symbol" w:hAnsi="Symbol" w:hint="default"/>
      </w:rPr>
    </w:lvl>
    <w:lvl w:ilvl="6">
      <w:start w:val="1"/>
      <w:numFmt w:val="bullet"/>
      <w:lvlText w:val=""/>
      <w:lvlJc w:val="left"/>
      <w:pPr>
        <w:tabs>
          <w:tab w:pos="2517" w:val="num"/>
        </w:tabs>
        <w:ind w:hanging="357" w:left="2517"/>
      </w:pPr>
      <w:rPr>
        <w:rFonts w:ascii="Symbol" w:hAnsi="Symbol" w:hint="default"/>
      </w:rPr>
    </w:lvl>
    <w:lvl w:ilvl="7">
      <w:start w:val="1"/>
      <w:numFmt w:val="bullet"/>
      <w:lvlText w:val=""/>
      <w:lvlJc w:val="left"/>
      <w:pPr>
        <w:tabs>
          <w:tab w:pos="2880" w:val="num"/>
        </w:tabs>
        <w:ind w:hanging="363" w:left="2880"/>
      </w:pPr>
      <w:rPr>
        <w:rFonts w:ascii="Symbol" w:hAnsi="Symbol" w:hint="default"/>
      </w:rPr>
    </w:lvl>
    <w:lvl w:ilvl="8">
      <w:start w:val="1"/>
      <w:numFmt w:val="bullet"/>
      <w:lvlText w:val=""/>
      <w:lvlJc w:val="left"/>
      <w:pPr>
        <w:tabs>
          <w:tab w:pos="3238" w:val="num"/>
        </w:tabs>
        <w:ind w:hanging="358" w:left="3238"/>
      </w:pPr>
      <w:rPr>
        <w:rFonts w:ascii="Symbol" w:hAnsi="Symbol" w:hint="default"/>
      </w:rPr>
    </w:lvl>
  </w:abstractNum>
  <w:abstractNum w15:restartNumberingAfterBreak="0" w:abstractNumId="24">
    <w:nsid w:val="5D5A0E7B"/>
    <w:multiLevelType w:val="hybridMultilevel"/>
    <w:tmpl w:val="81981E5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5">
    <w:nsid w:val="6047573C"/>
    <w:multiLevelType w:val="hybridMultilevel"/>
    <w:tmpl w:val="B26C7F9A"/>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26">
    <w:nsid w:val="61CD303C"/>
    <w:multiLevelType w:val="hybridMultilevel"/>
    <w:tmpl w:val="3E9447B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27">
    <w:nsid w:val="66603648"/>
    <w:multiLevelType w:val="hybridMultilevel"/>
    <w:tmpl w:val="D87A7420"/>
    <w:lvl w:ilvl="0" w:tplc="C0F03B6A">
      <w:start w:val="1"/>
      <w:numFmt w:val="bullet"/>
      <w:pStyle w:val="Paragraphedeliste"/>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28">
    <w:nsid w:val="68FB22D5"/>
    <w:multiLevelType w:val="hybridMultilevel"/>
    <w:tmpl w:val="02F4B92A"/>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29">
    <w:nsid w:val="703A2A31"/>
    <w:multiLevelType w:val="multilevel"/>
    <w:tmpl w:val="F320AE78"/>
    <w:lvl w:ilvl="0">
      <w:start w:val="1"/>
      <w:numFmt w:val="decimal"/>
      <w:lvlText w:val="%1"/>
      <w:lvlJc w:val="left"/>
      <w:pPr>
        <w:ind w:hanging="360" w:left="360"/>
      </w:pPr>
      <w:rPr>
        <w:rFonts w:ascii="Verdana" w:hAnsi="Verdana" w:hint="default"/>
        <w:sz w:val="20"/>
      </w:rPr>
    </w:lvl>
    <w:lvl w:ilvl="1">
      <w:start w:val="1"/>
      <w:numFmt w:val="decimal"/>
      <w:lvlText w:val="%1.%2"/>
      <w:lvlJc w:val="left"/>
      <w:pPr>
        <w:ind w:hanging="363" w:left="720"/>
      </w:pPr>
      <w:rPr>
        <w:rFonts w:ascii="Verdana" w:hAnsi="Verdana" w:hint="default"/>
        <w:sz w:val="20"/>
      </w:rPr>
    </w:lvl>
    <w:lvl w:ilvl="2">
      <w:start w:val="1"/>
      <w:numFmt w:val="decimal"/>
      <w:lvlText w:val="%1.%2.%3"/>
      <w:lvlJc w:val="left"/>
      <w:pPr>
        <w:ind w:hanging="360" w:left="1080"/>
      </w:pPr>
      <w:rPr>
        <w:rFonts w:ascii="Verdana" w:hAnsi="Verdana" w:hint="default"/>
        <w:sz w:val="20"/>
      </w:rPr>
    </w:lvl>
    <w:lvl w:ilvl="3">
      <w:start w:val="1"/>
      <w:numFmt w:val="decimal"/>
      <w:lvlText w:val="%1.%2.%3.%4"/>
      <w:lvlJc w:val="left"/>
      <w:pPr>
        <w:ind w:hanging="360" w:left="1440"/>
      </w:pPr>
      <w:rPr>
        <w:rFonts w:ascii="Verdana" w:hAnsi="Verdana" w:hint="default"/>
        <w:sz w:val="20"/>
      </w:rPr>
    </w:lvl>
    <w:lvl w:ilvl="4">
      <w:start w:val="1"/>
      <w:numFmt w:val="decimal"/>
      <w:lvlText w:val="%1.%2.%3.%4.%5"/>
      <w:lvlJc w:val="left"/>
      <w:pPr>
        <w:ind w:hanging="360" w:left="1800"/>
      </w:pPr>
      <w:rPr>
        <w:rFonts w:ascii="Verdana" w:hAnsi="Verdana" w:hint="default"/>
        <w:sz w:val="20"/>
      </w:rPr>
    </w:lvl>
    <w:lvl w:ilvl="5">
      <w:start w:val="1"/>
      <w:numFmt w:val="decimal"/>
      <w:lvlText w:val="%1.%2.%3.%4.%5.%6"/>
      <w:lvlJc w:val="left"/>
      <w:pPr>
        <w:ind w:hanging="360" w:left="2160"/>
      </w:pPr>
      <w:rPr>
        <w:rFonts w:ascii="Verdana" w:hAnsi="Verdana" w:hint="default"/>
        <w:sz w:val="20"/>
      </w:rPr>
    </w:lvl>
    <w:lvl w:ilvl="6">
      <w:start w:val="1"/>
      <w:numFmt w:val="decimal"/>
      <w:lvlText w:val="%1.%2.%3.%4.%5.%6.%7"/>
      <w:lvlJc w:val="left"/>
      <w:pPr>
        <w:ind w:hanging="360" w:left="2520"/>
      </w:pPr>
      <w:rPr>
        <w:rFonts w:ascii="Verdana" w:hAnsi="Verdana" w:hint="default"/>
        <w:sz w:val="20"/>
      </w:rPr>
    </w:lvl>
    <w:lvl w:ilvl="7">
      <w:start w:val="1"/>
      <w:numFmt w:val="decimal"/>
      <w:lvlText w:val="%1.%2.%3.%4.%5.%6.%7.%8"/>
      <w:lvlJc w:val="left"/>
      <w:pPr>
        <w:ind w:hanging="360" w:left="2880"/>
      </w:pPr>
      <w:rPr>
        <w:rFonts w:ascii="Verdana" w:hAnsi="Verdana" w:hint="default"/>
        <w:sz w:val="20"/>
      </w:rPr>
    </w:lvl>
    <w:lvl w:ilvl="8">
      <w:start w:val="1"/>
      <w:numFmt w:val="decimal"/>
      <w:lvlText w:val="%1.%2.%3.%4.%5.%6.%7.%8.%9"/>
      <w:lvlJc w:val="left"/>
      <w:pPr>
        <w:ind w:hanging="360" w:left="3240"/>
      </w:pPr>
      <w:rPr>
        <w:rFonts w:ascii="Verdana" w:hAnsi="Verdana" w:hint="default"/>
        <w:sz w:val="20"/>
      </w:rPr>
    </w:lvl>
  </w:abstractNum>
  <w:abstractNum w15:restartNumberingAfterBreak="0" w:abstractNumId="30">
    <w:nsid w:val="71535939"/>
    <w:multiLevelType w:val="hybridMultilevel"/>
    <w:tmpl w:val="35BCDB20"/>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31">
    <w:nsid w:val="71D41512"/>
    <w:multiLevelType w:val="multilevel"/>
    <w:tmpl w:val="F320AE78"/>
    <w:numStyleLink w:val="DSSmithList"/>
  </w:abstractNum>
  <w:abstractNum w15:restartNumberingAfterBreak="0" w:abstractNumId="32">
    <w:nsid w:val="71D702CC"/>
    <w:multiLevelType w:val="hybridMultilevel"/>
    <w:tmpl w:val="EA66E91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72531D40"/>
    <w:multiLevelType w:val="multilevel"/>
    <w:tmpl w:val="08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4">
    <w:nsid w:val="79BE4DBB"/>
    <w:multiLevelType w:val="hybridMultilevel"/>
    <w:tmpl w:val="726AC4F0"/>
    <w:lvl w:ilvl="0" w:tplc="0D9A1780">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7E666071"/>
    <w:multiLevelType w:val="hybridMultilevel"/>
    <w:tmpl w:val="3BFED6A0"/>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num w:numId="1">
    <w:abstractNumId w:val="1"/>
  </w:num>
  <w:num w:numId="2">
    <w:abstractNumId w:val="0"/>
  </w:num>
  <w:num w:numId="3">
    <w:abstractNumId w:val="28"/>
  </w:num>
  <w:num w:numId="4">
    <w:abstractNumId w:val="10"/>
  </w:num>
  <w:num w:numId="5">
    <w:abstractNumId w:val="25"/>
  </w:num>
  <w:num w:numId="6">
    <w:abstractNumId w:val="8"/>
  </w:num>
  <w:num w:numId="7">
    <w:abstractNumId w:val="35"/>
  </w:num>
  <w:num w:numId="8">
    <w:abstractNumId w:val="19"/>
  </w:num>
  <w:num w:numId="9">
    <w:abstractNumId w:val="30"/>
  </w:num>
  <w:num w:numId="10">
    <w:abstractNumId w:val="26"/>
  </w:num>
  <w:num w:numId="11">
    <w:abstractNumId w:val="27"/>
  </w:num>
  <w:num w:numId="12">
    <w:abstractNumId w:val="14"/>
  </w:num>
  <w:num w:numId="13">
    <w:abstractNumId w:val="31"/>
  </w:num>
  <w:num w:numId="14">
    <w:abstractNumId w:val="16"/>
  </w:num>
  <w:num w:numId="15">
    <w:abstractNumId w:val="29"/>
  </w:num>
  <w:num w:numId="16">
    <w:abstractNumId w:val="9"/>
  </w:num>
  <w:num w:numId="17">
    <w:abstractNumId w:val="23"/>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33"/>
  </w:num>
  <w:num w:numId="21">
    <w:abstractNumId w:val="22"/>
  </w:num>
  <w:num w:numId="22">
    <w:abstractNumId w:val="5"/>
  </w:num>
  <w:num w:numId="23">
    <w:abstractNumId w:val="15"/>
  </w:num>
  <w:num w:numId="24">
    <w:abstractNumId w:val="2"/>
  </w:num>
  <w:num w:numId="25">
    <w:abstractNumId w:val="3"/>
  </w:num>
  <w:num w:numId="26">
    <w:abstractNumId w:val="18"/>
  </w:num>
  <w:num w:numId="27">
    <w:abstractNumId w:val="24"/>
  </w:num>
  <w:num w:numId="28">
    <w:abstractNumId w:val="17"/>
  </w:num>
  <w:num w:numId="29">
    <w:abstractNumId w:val="20"/>
  </w:num>
  <w:num w:numId="30">
    <w:abstractNumId w:val="27"/>
  </w:num>
  <w:num w:numId="31">
    <w:abstractNumId w:val="4"/>
  </w:num>
  <w:num w:numId="32">
    <w:abstractNumId w:val="12"/>
  </w:num>
  <w:num w:numId="33">
    <w:abstractNumId w:val="27"/>
  </w:num>
  <w:num w:numId="34">
    <w:abstractNumId w:val="6"/>
  </w:num>
  <w:num w:numId="35">
    <w:abstractNumId w:val="27"/>
  </w:num>
  <w:num w:numId="36">
    <w:abstractNumId w:val="34"/>
  </w:num>
  <w:num w:numId="37">
    <w:abstractNumId w:val="21"/>
  </w:num>
  <w:num w:numId="38">
    <w:abstractNumId w:val="13"/>
  </w:num>
  <w:num w:numId="39">
    <w:abstractNumId w:val="11"/>
  </w:num>
  <w:num w:numId="40">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OMBET Pierre-Alban">
    <w15:presenceInfo w15:providerId="AD" w15:userId="S::Pierre-Alban.COLOMBET@dssmith.com::fff79f7a-c8f0-4d69-8261-cc476a48c4f1"/>
  </w15:person>
  <w15:person w15:author="Guillet Christophe">
    <w15:presenceInfo w15:providerId="AD" w15:userId="S::Christophe.Guillet@dssmith.com::efb577c0-9bfe-4e88-83a5-4ff0e291d7c1"/>
  </w15:person>
</w15:people>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embedSystemFonts/>
  <w:proofState w:grammar="clean" w:spelling="clean"/>
  <w:revisionView w:markup="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5C"/>
    <w:rsid w:val="00004DAD"/>
    <w:rsid w:val="00027594"/>
    <w:rsid w:val="00027791"/>
    <w:rsid w:val="00040836"/>
    <w:rsid w:val="00045A32"/>
    <w:rsid w:val="000707AF"/>
    <w:rsid w:val="00070849"/>
    <w:rsid w:val="000938D1"/>
    <w:rsid w:val="00095075"/>
    <w:rsid w:val="000962BF"/>
    <w:rsid w:val="000A7243"/>
    <w:rsid w:val="000B3DEB"/>
    <w:rsid w:val="000D050B"/>
    <w:rsid w:val="000D342B"/>
    <w:rsid w:val="000F3F16"/>
    <w:rsid w:val="001119DB"/>
    <w:rsid w:val="00111ECB"/>
    <w:rsid w:val="0012703B"/>
    <w:rsid w:val="00152D2B"/>
    <w:rsid w:val="00160E31"/>
    <w:rsid w:val="001622BA"/>
    <w:rsid w:val="00163C0A"/>
    <w:rsid w:val="0017617F"/>
    <w:rsid w:val="001A73DF"/>
    <w:rsid w:val="001E2121"/>
    <w:rsid w:val="001F018A"/>
    <w:rsid w:val="0021009E"/>
    <w:rsid w:val="00217064"/>
    <w:rsid w:val="002346C3"/>
    <w:rsid w:val="0024537A"/>
    <w:rsid w:val="00263D95"/>
    <w:rsid w:val="00264F1B"/>
    <w:rsid w:val="00266006"/>
    <w:rsid w:val="00272F49"/>
    <w:rsid w:val="00280449"/>
    <w:rsid w:val="00284A4A"/>
    <w:rsid w:val="002850B3"/>
    <w:rsid w:val="002A050B"/>
    <w:rsid w:val="002C2357"/>
    <w:rsid w:val="002C2B44"/>
    <w:rsid w:val="002D4F72"/>
    <w:rsid w:val="002D7537"/>
    <w:rsid w:val="002E3270"/>
    <w:rsid w:val="002F2B3D"/>
    <w:rsid w:val="003027E5"/>
    <w:rsid w:val="003157F6"/>
    <w:rsid w:val="00320B97"/>
    <w:rsid w:val="00333525"/>
    <w:rsid w:val="003505DD"/>
    <w:rsid w:val="00360C32"/>
    <w:rsid w:val="00381A1D"/>
    <w:rsid w:val="003A5CE7"/>
    <w:rsid w:val="0041482D"/>
    <w:rsid w:val="004258D8"/>
    <w:rsid w:val="00425E51"/>
    <w:rsid w:val="0043173E"/>
    <w:rsid w:val="004361DE"/>
    <w:rsid w:val="00453884"/>
    <w:rsid w:val="00461E4D"/>
    <w:rsid w:val="004639F6"/>
    <w:rsid w:val="0048521D"/>
    <w:rsid w:val="004B3D5F"/>
    <w:rsid w:val="004C343D"/>
    <w:rsid w:val="004C4A1D"/>
    <w:rsid w:val="004C5B8F"/>
    <w:rsid w:val="00522164"/>
    <w:rsid w:val="005312A3"/>
    <w:rsid w:val="00580CDB"/>
    <w:rsid w:val="005B3338"/>
    <w:rsid w:val="005E1C3F"/>
    <w:rsid w:val="005E399F"/>
    <w:rsid w:val="005E77FA"/>
    <w:rsid w:val="005F5188"/>
    <w:rsid w:val="0060597F"/>
    <w:rsid w:val="006104F5"/>
    <w:rsid w:val="00626EBA"/>
    <w:rsid w:val="006317FD"/>
    <w:rsid w:val="0064417E"/>
    <w:rsid w:val="00652B0E"/>
    <w:rsid w:val="00664F03"/>
    <w:rsid w:val="00670E83"/>
    <w:rsid w:val="00681D4A"/>
    <w:rsid w:val="006A6BF5"/>
    <w:rsid w:val="006B0F7B"/>
    <w:rsid w:val="006B5EC4"/>
    <w:rsid w:val="006E386A"/>
    <w:rsid w:val="006F2807"/>
    <w:rsid w:val="00707D56"/>
    <w:rsid w:val="00720F2F"/>
    <w:rsid w:val="00772859"/>
    <w:rsid w:val="007842E7"/>
    <w:rsid w:val="00790402"/>
    <w:rsid w:val="007A12E3"/>
    <w:rsid w:val="007F50E4"/>
    <w:rsid w:val="008141D7"/>
    <w:rsid w:val="00826FA2"/>
    <w:rsid w:val="00827867"/>
    <w:rsid w:val="00827FA6"/>
    <w:rsid w:val="0084340B"/>
    <w:rsid w:val="00887BCE"/>
    <w:rsid w:val="008B0D72"/>
    <w:rsid w:val="008B2F59"/>
    <w:rsid w:val="008C79BC"/>
    <w:rsid w:val="008D3AA5"/>
    <w:rsid w:val="008E083E"/>
    <w:rsid w:val="008E19FB"/>
    <w:rsid w:val="008E460D"/>
    <w:rsid w:val="008F0CB2"/>
    <w:rsid w:val="008F4BE8"/>
    <w:rsid w:val="00904913"/>
    <w:rsid w:val="0092594A"/>
    <w:rsid w:val="00936A6E"/>
    <w:rsid w:val="0093701E"/>
    <w:rsid w:val="0094772A"/>
    <w:rsid w:val="009504B7"/>
    <w:rsid w:val="009567E6"/>
    <w:rsid w:val="00965084"/>
    <w:rsid w:val="009B00A6"/>
    <w:rsid w:val="009D1378"/>
    <w:rsid w:val="009D2CF2"/>
    <w:rsid w:val="009D7DCD"/>
    <w:rsid w:val="009E03F0"/>
    <w:rsid w:val="00A0385A"/>
    <w:rsid w:val="00A16673"/>
    <w:rsid w:val="00A24C9F"/>
    <w:rsid w:val="00A31415"/>
    <w:rsid w:val="00A408BF"/>
    <w:rsid w:val="00A62C5E"/>
    <w:rsid w:val="00A74214"/>
    <w:rsid w:val="00A820A3"/>
    <w:rsid w:val="00AA6559"/>
    <w:rsid w:val="00AC0262"/>
    <w:rsid w:val="00AC1307"/>
    <w:rsid w:val="00AD3724"/>
    <w:rsid w:val="00AD5905"/>
    <w:rsid w:val="00AE22F1"/>
    <w:rsid w:val="00AE5232"/>
    <w:rsid w:val="00AF712D"/>
    <w:rsid w:val="00B060B4"/>
    <w:rsid w:val="00B204EB"/>
    <w:rsid w:val="00B53A4A"/>
    <w:rsid w:val="00B84D3C"/>
    <w:rsid w:val="00B87598"/>
    <w:rsid w:val="00B87FF7"/>
    <w:rsid w:val="00BB3513"/>
    <w:rsid w:val="00BC31E3"/>
    <w:rsid w:val="00BD56C5"/>
    <w:rsid w:val="00C04C94"/>
    <w:rsid w:val="00C133AA"/>
    <w:rsid w:val="00C16011"/>
    <w:rsid w:val="00C2505C"/>
    <w:rsid w:val="00C45AD7"/>
    <w:rsid w:val="00C540AB"/>
    <w:rsid w:val="00C62090"/>
    <w:rsid w:val="00C632C8"/>
    <w:rsid w:val="00C637DE"/>
    <w:rsid w:val="00C76931"/>
    <w:rsid w:val="00C9209A"/>
    <w:rsid w:val="00CA260F"/>
    <w:rsid w:val="00CB4120"/>
    <w:rsid w:val="00CD515E"/>
    <w:rsid w:val="00CF7D50"/>
    <w:rsid w:val="00D011D2"/>
    <w:rsid w:val="00D41604"/>
    <w:rsid w:val="00D51370"/>
    <w:rsid w:val="00D514A4"/>
    <w:rsid w:val="00D5488E"/>
    <w:rsid w:val="00D65900"/>
    <w:rsid w:val="00D95EAF"/>
    <w:rsid w:val="00DA328A"/>
    <w:rsid w:val="00DB74CC"/>
    <w:rsid w:val="00DC6B15"/>
    <w:rsid w:val="00DE1553"/>
    <w:rsid w:val="00DF67A9"/>
    <w:rsid w:val="00E05EF2"/>
    <w:rsid w:val="00E166BA"/>
    <w:rsid w:val="00E20895"/>
    <w:rsid w:val="00E21906"/>
    <w:rsid w:val="00E35782"/>
    <w:rsid w:val="00E4259B"/>
    <w:rsid w:val="00E46DDE"/>
    <w:rsid w:val="00E569BF"/>
    <w:rsid w:val="00E604EE"/>
    <w:rsid w:val="00E808DB"/>
    <w:rsid w:val="00E81EF3"/>
    <w:rsid w:val="00E824A1"/>
    <w:rsid w:val="00E8417F"/>
    <w:rsid w:val="00E907E5"/>
    <w:rsid w:val="00EA3636"/>
    <w:rsid w:val="00EB47F4"/>
    <w:rsid w:val="00EC6E5B"/>
    <w:rsid w:val="00ED09CB"/>
    <w:rsid w:val="00EF597C"/>
    <w:rsid w:val="00F01B92"/>
    <w:rsid w:val="00F04C18"/>
    <w:rsid w:val="00F36839"/>
    <w:rsid w:val="00F56796"/>
    <w:rsid w:val="00F728F0"/>
    <w:rsid w:val="00F74EC8"/>
    <w:rsid w:val="00F75823"/>
    <w:rsid w:val="00F800C3"/>
    <w:rsid w:val="00F9750D"/>
    <w:rsid w:val="00FC0537"/>
    <w:rsid w:val="00FC1699"/>
    <w:rsid w:val="00FC3E6A"/>
    <w:rsid w:val="00FE2125"/>
  </w:rsids>
  <m:mathPr>
    <m:mathFont m:val="Cambria Math"/>
    <m:brkBin m:val="before"/>
    <m:brkBinSub m:val="--"/>
    <m:smallFrac m:val="0"/>
    <m:dispDef m:val="0"/>
    <m:lMargin m:val="0"/>
    <m:rMargin m:val="0"/>
    <m:defJc m:val="centerGroup"/>
    <m:wrapRight/>
    <m:intLim m:val="subSup"/>
    <m:naryLim m:val="subSup"/>
  </m:mathPr>
  <w:themeFontLang w:val="en-GB"/>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4C7553AD"/>
  <w15:docId w15:val="{5D06FF2A-84B0-420D-8E5D-98FD24FD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rebuchet MS" w:cstheme="minorBidi" w:eastAsiaTheme="minorHAnsi" w:hAnsi="Trebuchet MS"/>
        <w:sz w:val="24"/>
        <w:szCs w:val="24"/>
        <w:lang w:bidi="ar-SA" w:eastAsia="en-US" w:val="en-US"/>
      </w:rPr>
    </w:rPrDefault>
    <w:pPrDefault>
      <w:pPr>
        <w:spacing w:line="260" w:lineRule="exact"/>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F018A"/>
    <w:pPr>
      <w:spacing w:line="240" w:lineRule="auto"/>
    </w:pPr>
    <w:rPr>
      <w:rFonts w:ascii="Verdana" w:hAnsi="Verdana"/>
      <w:sz w:val="20"/>
      <w:lang w:val="en-GB"/>
    </w:rPr>
  </w:style>
  <w:style w:styleId="Titre1" w:type="paragraph">
    <w:name w:val="heading 1"/>
    <w:basedOn w:val="Normal"/>
    <w:next w:val="Normal"/>
    <w:link w:val="Titre1Car"/>
    <w:uiPriority w:val="9"/>
    <w:qFormat/>
    <w:rsid w:val="001F018A"/>
    <w:pPr>
      <w:keepNext/>
      <w:keepLines/>
      <w:outlineLvl w:val="0"/>
    </w:pPr>
    <w:rPr>
      <w:rFonts w:cstheme="majorBidi" w:eastAsiaTheme="majorEastAsia"/>
      <w:b/>
      <w:bCs/>
      <w:sz w:val="44"/>
      <w:szCs w:val="28"/>
    </w:rPr>
  </w:style>
  <w:style w:styleId="Titre2" w:type="paragraph">
    <w:name w:val="heading 2"/>
    <w:basedOn w:val="Normal"/>
    <w:next w:val="Normal"/>
    <w:link w:val="Titre2Car"/>
    <w:uiPriority w:val="9"/>
    <w:qFormat/>
    <w:rsid w:val="001F018A"/>
    <w:pPr>
      <w:keepNext/>
      <w:keepLines/>
      <w:outlineLvl w:val="1"/>
    </w:pPr>
    <w:rPr>
      <w:rFonts w:asciiTheme="majorHAnsi" w:cstheme="majorBidi" w:eastAsiaTheme="majorEastAsia" w:hAnsiTheme="majorHAnsi"/>
      <w:b/>
      <w:bCs/>
      <w:color w:themeColor="text2" w:val="D67B19"/>
      <w:sz w:val="44"/>
      <w:szCs w:val="26"/>
    </w:rPr>
  </w:style>
  <w:style w:styleId="Titre3" w:type="paragraph">
    <w:name w:val="heading 3"/>
    <w:basedOn w:val="Normal"/>
    <w:next w:val="Normal"/>
    <w:link w:val="Titre3Car"/>
    <w:uiPriority w:val="9"/>
    <w:qFormat/>
    <w:rsid w:val="001F018A"/>
    <w:pPr>
      <w:keepNext/>
      <w:keepLines/>
      <w:outlineLvl w:val="2"/>
    </w:pPr>
    <w:rPr>
      <w:rFonts w:asciiTheme="majorHAnsi" w:cstheme="majorBidi" w:eastAsiaTheme="majorEastAsia" w:hAnsiTheme="majorHAnsi"/>
      <w:b/>
      <w:b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1F018A"/>
    <w:rPr>
      <w:rFonts w:ascii="Verdana" w:cstheme="majorBidi" w:eastAsiaTheme="majorEastAsia" w:hAnsi="Verdana"/>
      <w:b/>
      <w:bCs/>
      <w:sz w:val="44"/>
      <w:szCs w:val="28"/>
      <w:lang w:val="en-GB"/>
    </w:rPr>
  </w:style>
  <w:style w:customStyle="1" w:styleId="Titre2Car" w:type="character">
    <w:name w:val="Titre 2 Car"/>
    <w:basedOn w:val="Policepardfaut"/>
    <w:link w:val="Titre2"/>
    <w:uiPriority w:val="9"/>
    <w:rsid w:val="001F018A"/>
    <w:rPr>
      <w:rFonts w:asciiTheme="majorHAnsi" w:cstheme="majorBidi" w:eastAsiaTheme="majorEastAsia" w:hAnsiTheme="majorHAnsi"/>
      <w:b/>
      <w:bCs/>
      <w:color w:themeColor="text2" w:val="D67B19"/>
      <w:sz w:val="44"/>
      <w:szCs w:val="26"/>
      <w:lang w:val="en-GB"/>
    </w:rPr>
  </w:style>
  <w:style w:styleId="Listepuces" w:type="paragraph">
    <w:name w:val="List Bullet"/>
    <w:basedOn w:val="Normal"/>
    <w:uiPriority w:val="99"/>
    <w:qFormat/>
    <w:rsid w:val="004C343D"/>
    <w:pPr>
      <w:numPr>
        <w:numId w:val="17"/>
      </w:numPr>
      <w:contextualSpacing/>
    </w:pPr>
  </w:style>
  <w:style w:customStyle="1" w:styleId="Titre3Car" w:type="character">
    <w:name w:val="Titre 3 Car"/>
    <w:basedOn w:val="Policepardfaut"/>
    <w:link w:val="Titre3"/>
    <w:uiPriority w:val="9"/>
    <w:rsid w:val="001F018A"/>
    <w:rPr>
      <w:rFonts w:asciiTheme="majorHAnsi" w:cstheme="majorBidi" w:eastAsiaTheme="majorEastAsia" w:hAnsiTheme="majorHAnsi"/>
      <w:b/>
      <w:bCs/>
      <w:sz w:val="20"/>
      <w:lang w:val="en-GB"/>
    </w:rPr>
  </w:style>
  <w:style w:styleId="Listenumros" w:type="paragraph">
    <w:name w:val="List Number"/>
    <w:basedOn w:val="Normal"/>
    <w:uiPriority w:val="99"/>
    <w:qFormat/>
    <w:rsid w:val="00027594"/>
    <w:pPr>
      <w:numPr>
        <w:numId w:val="12"/>
      </w:numPr>
      <w:contextualSpacing/>
    </w:pPr>
  </w:style>
  <w:style w:styleId="Paragraphedeliste" w:type="paragraph">
    <w:name w:val="List Paragraph"/>
    <w:basedOn w:val="Normal"/>
    <w:uiPriority w:val="34"/>
    <w:qFormat/>
    <w:rsid w:val="007F50E4"/>
    <w:pPr>
      <w:numPr>
        <w:numId w:val="11"/>
      </w:numPr>
      <w:contextualSpacing/>
    </w:pPr>
  </w:style>
  <w:style w:customStyle="1" w:styleId="DSSmithList" w:type="numbering">
    <w:name w:val="DS Smith List"/>
    <w:uiPriority w:val="99"/>
    <w:rsid w:val="00027594"/>
    <w:pPr>
      <w:numPr>
        <w:numId w:val="12"/>
      </w:numPr>
    </w:pPr>
  </w:style>
  <w:style w:customStyle="1" w:styleId="DSBulletListStyle" w:type="numbering">
    <w:name w:val="DS Bullet List Style"/>
    <w:uiPriority w:val="99"/>
    <w:rsid w:val="004C343D"/>
    <w:pPr>
      <w:numPr>
        <w:numId w:val="14"/>
      </w:numPr>
    </w:pPr>
  </w:style>
  <w:style w:styleId="En-tte" w:type="paragraph">
    <w:name w:val="header"/>
    <w:basedOn w:val="Normal"/>
    <w:link w:val="En-tteCar"/>
    <w:uiPriority w:val="99"/>
    <w:unhideWhenUsed/>
    <w:rsid w:val="000D342B"/>
    <w:pPr>
      <w:tabs>
        <w:tab w:pos="4513" w:val="center"/>
        <w:tab w:pos="9026" w:val="right"/>
      </w:tabs>
    </w:pPr>
  </w:style>
  <w:style w:customStyle="1" w:styleId="En-tteCar" w:type="character">
    <w:name w:val="En-tête Car"/>
    <w:basedOn w:val="Policepardfaut"/>
    <w:link w:val="En-tte"/>
    <w:uiPriority w:val="99"/>
    <w:rsid w:val="000D342B"/>
    <w:rPr>
      <w:rFonts w:ascii="Verdana" w:hAnsi="Verdana"/>
      <w:sz w:val="20"/>
      <w:lang w:val="en-GB"/>
    </w:rPr>
  </w:style>
  <w:style w:styleId="Pieddepage" w:type="paragraph">
    <w:name w:val="footer"/>
    <w:basedOn w:val="Normal"/>
    <w:link w:val="PieddepageCar"/>
    <w:uiPriority w:val="99"/>
    <w:unhideWhenUsed/>
    <w:rsid w:val="000D342B"/>
    <w:pPr>
      <w:tabs>
        <w:tab w:pos="4513" w:val="center"/>
        <w:tab w:pos="9026" w:val="right"/>
      </w:tabs>
    </w:pPr>
  </w:style>
  <w:style w:customStyle="1" w:styleId="PieddepageCar" w:type="character">
    <w:name w:val="Pied de page Car"/>
    <w:basedOn w:val="Policepardfaut"/>
    <w:link w:val="Pieddepage"/>
    <w:uiPriority w:val="99"/>
    <w:rsid w:val="000D342B"/>
    <w:rPr>
      <w:rFonts w:ascii="Verdana" w:hAnsi="Verdana"/>
      <w:sz w:val="20"/>
      <w:lang w:val="en-GB"/>
    </w:rPr>
  </w:style>
  <w:style w:styleId="Textedebulles" w:type="paragraph">
    <w:name w:val="Balloon Text"/>
    <w:basedOn w:val="Normal"/>
    <w:link w:val="TextedebullesCar"/>
    <w:uiPriority w:val="99"/>
    <w:semiHidden/>
    <w:unhideWhenUsed/>
    <w:rsid w:val="000D342B"/>
    <w:rPr>
      <w:rFonts w:ascii="Tahoma" w:cs="Tahoma" w:hAnsi="Tahoma"/>
      <w:sz w:val="16"/>
      <w:szCs w:val="16"/>
    </w:rPr>
  </w:style>
  <w:style w:customStyle="1" w:styleId="TextedebullesCar" w:type="character">
    <w:name w:val="Texte de bulles Car"/>
    <w:basedOn w:val="Policepardfaut"/>
    <w:link w:val="Textedebulles"/>
    <w:uiPriority w:val="99"/>
    <w:semiHidden/>
    <w:rsid w:val="000D342B"/>
    <w:rPr>
      <w:rFonts w:ascii="Tahoma" w:cs="Tahoma" w:hAnsi="Tahoma"/>
      <w:sz w:val="16"/>
      <w:szCs w:val="16"/>
      <w:lang w:val="en-GB"/>
    </w:rPr>
  </w:style>
  <w:style w:styleId="Lienhypertexte" w:type="character">
    <w:name w:val="Hyperlink"/>
    <w:basedOn w:val="Policepardfaut"/>
    <w:uiPriority w:val="99"/>
    <w:unhideWhenUsed/>
    <w:rsid w:val="00C16011"/>
    <w:rPr>
      <w:color w:themeColor="hyperlink" w:val="0000FF"/>
      <w:u w:val="single"/>
    </w:rPr>
  </w:style>
  <w:style w:styleId="NormalWeb" w:type="paragraph">
    <w:name w:val="Normal (Web)"/>
    <w:basedOn w:val="Normal"/>
    <w:uiPriority w:val="99"/>
    <w:unhideWhenUsed/>
    <w:rsid w:val="00320B97"/>
    <w:pPr>
      <w:spacing w:after="100" w:afterAutospacing="1" w:before="100" w:beforeAutospacing="1"/>
    </w:pPr>
    <w:rPr>
      <w:rFonts w:ascii="Arial" w:cs="Arial" w:eastAsia="Arial" w:hAnsi="Arial"/>
      <w:sz w:val="22"/>
      <w:szCs w:val="22"/>
      <w:lang w:eastAsia="fr-FR" w:val="fr-FR"/>
    </w:rPr>
  </w:style>
  <w:style w:styleId="Grilledutableau" w:type="table">
    <w:name w:val="Table Grid"/>
    <w:basedOn w:val="TableauNormal"/>
    <w:uiPriority w:val="59"/>
    <w:rsid w:val="00320B97"/>
    <w:pPr>
      <w:spacing w:line="240" w:lineRule="auto"/>
      <w:jc w:val="both"/>
    </w:pPr>
    <w:rPr>
      <w:rFonts w:ascii="Verdana" w:cs="Arial" w:hAnsi="Verdana"/>
      <w:sz w:val="20"/>
      <w:szCs w:val="20"/>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aire" w:type="paragraph">
    <w:name w:val="annotation text"/>
    <w:basedOn w:val="Normal"/>
    <w:link w:val="CommentaireCar"/>
    <w:uiPriority w:val="99"/>
    <w:semiHidden/>
    <w:unhideWhenUsed/>
    <w:rsid w:val="00425E51"/>
    <w:pPr>
      <w:spacing w:after="160"/>
    </w:pPr>
    <w:rPr>
      <w:rFonts w:asciiTheme="minorHAnsi" w:hAnsiTheme="minorHAnsi"/>
      <w:szCs w:val="20"/>
      <w:lang w:val="fr-FR"/>
    </w:rPr>
  </w:style>
  <w:style w:customStyle="1" w:styleId="CommentaireCar" w:type="character">
    <w:name w:val="Commentaire Car"/>
    <w:basedOn w:val="Policepardfaut"/>
    <w:link w:val="Commentaire"/>
    <w:uiPriority w:val="99"/>
    <w:semiHidden/>
    <w:rsid w:val="00425E51"/>
    <w:rPr>
      <w:rFonts w:asciiTheme="minorHAnsi" w:hAnsiTheme="minorHAnsi"/>
      <w:sz w:val="20"/>
      <w:szCs w:val="20"/>
      <w:lang w:val="fr-FR"/>
    </w:rPr>
  </w:style>
  <w:style w:styleId="Marquedecommentaire" w:type="character">
    <w:name w:val="annotation reference"/>
    <w:basedOn w:val="Policepardfaut"/>
    <w:uiPriority w:val="99"/>
    <w:semiHidden/>
    <w:unhideWhenUsed/>
    <w:rsid w:val="00425E51"/>
    <w:rPr>
      <w:sz w:val="16"/>
      <w:szCs w:val="16"/>
    </w:rPr>
  </w:style>
  <w:style w:styleId="Objetducommentaire" w:type="paragraph">
    <w:name w:val="annotation subject"/>
    <w:basedOn w:val="Commentaire"/>
    <w:next w:val="Commentaire"/>
    <w:link w:val="ObjetducommentaireCar"/>
    <w:uiPriority w:val="99"/>
    <w:semiHidden/>
    <w:unhideWhenUsed/>
    <w:rsid w:val="008F4BE8"/>
    <w:pPr>
      <w:spacing w:after="0"/>
    </w:pPr>
    <w:rPr>
      <w:rFonts w:ascii="Verdana" w:hAnsi="Verdana"/>
      <w:b/>
      <w:bCs/>
      <w:lang w:val="en-GB"/>
    </w:rPr>
  </w:style>
  <w:style w:customStyle="1" w:styleId="ObjetducommentaireCar" w:type="character">
    <w:name w:val="Objet du commentaire Car"/>
    <w:basedOn w:val="CommentaireCar"/>
    <w:link w:val="Objetducommentaire"/>
    <w:uiPriority w:val="99"/>
    <w:semiHidden/>
    <w:rsid w:val="008F4BE8"/>
    <w:rPr>
      <w:rFonts w:ascii="Verdana" w:hAnsi="Verdana"/>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80323">
      <w:bodyDiv w:val="1"/>
      <w:marLeft w:val="0"/>
      <w:marRight w:val="0"/>
      <w:marTop w:val="0"/>
      <w:marBottom w:val="0"/>
      <w:divBdr>
        <w:top w:val="none" w:sz="0" w:space="0" w:color="auto"/>
        <w:left w:val="none" w:sz="0" w:space="0" w:color="auto"/>
        <w:bottom w:val="none" w:sz="0" w:space="0" w:color="auto"/>
        <w:right w:val="none" w:sz="0" w:space="0" w:color="auto"/>
      </w:divBdr>
    </w:div>
    <w:div w:id="574585377">
      <w:bodyDiv w:val="1"/>
      <w:marLeft w:val="0"/>
      <w:marRight w:val="0"/>
      <w:marTop w:val="0"/>
      <w:marBottom w:val="0"/>
      <w:divBdr>
        <w:top w:val="none" w:sz="0" w:space="0" w:color="auto"/>
        <w:left w:val="none" w:sz="0" w:space="0" w:color="auto"/>
        <w:bottom w:val="none" w:sz="0" w:space="0" w:color="auto"/>
        <w:right w:val="none" w:sz="0" w:space="0" w:color="auto"/>
      </w:divBdr>
    </w:div>
    <w:div w:id="808329008">
      <w:bodyDiv w:val="1"/>
      <w:marLeft w:val="0"/>
      <w:marRight w:val="0"/>
      <w:marTop w:val="0"/>
      <w:marBottom w:val="0"/>
      <w:divBdr>
        <w:top w:val="none" w:sz="0" w:space="0" w:color="auto"/>
        <w:left w:val="none" w:sz="0" w:space="0" w:color="auto"/>
        <w:bottom w:val="none" w:sz="0" w:space="0" w:color="auto"/>
        <w:right w:val="none" w:sz="0" w:space="0" w:color="auto"/>
      </w:divBdr>
    </w:div>
    <w:div w:id="923102239">
      <w:bodyDiv w:val="1"/>
      <w:marLeft w:val="0"/>
      <w:marRight w:val="0"/>
      <w:marTop w:val="0"/>
      <w:marBottom w:val="0"/>
      <w:divBdr>
        <w:top w:val="none" w:sz="0" w:space="0" w:color="auto"/>
        <w:left w:val="none" w:sz="0" w:space="0" w:color="auto"/>
        <w:bottom w:val="none" w:sz="0" w:space="0" w:color="auto"/>
        <w:right w:val="none" w:sz="0" w:space="0" w:color="auto"/>
      </w:divBdr>
    </w:div>
    <w:div w:id="1075053484">
      <w:bodyDiv w:val="1"/>
      <w:marLeft w:val="0"/>
      <w:marRight w:val="0"/>
      <w:marTop w:val="0"/>
      <w:marBottom w:val="0"/>
      <w:divBdr>
        <w:top w:val="none" w:sz="0" w:space="0" w:color="auto"/>
        <w:left w:val="none" w:sz="0" w:space="0" w:color="auto"/>
        <w:bottom w:val="none" w:sz="0" w:space="0" w:color="auto"/>
        <w:right w:val="none" w:sz="0" w:space="0" w:color="auto"/>
      </w:divBdr>
    </w:div>
    <w:div w:id="1372264173">
      <w:bodyDiv w:val="1"/>
      <w:marLeft w:val="0"/>
      <w:marRight w:val="0"/>
      <w:marTop w:val="0"/>
      <w:marBottom w:val="0"/>
      <w:divBdr>
        <w:top w:val="none" w:sz="0" w:space="0" w:color="auto"/>
        <w:left w:val="none" w:sz="0" w:space="0" w:color="auto"/>
        <w:bottom w:val="none" w:sz="0" w:space="0" w:color="auto"/>
        <w:right w:val="none" w:sz="0" w:space="0" w:color="auto"/>
      </w:divBdr>
      <w:divsChild>
        <w:div w:id="641078158">
          <w:marLeft w:val="446"/>
          <w:marRight w:val="0"/>
          <w:marTop w:val="120"/>
          <w:marBottom w:val="120"/>
          <w:divBdr>
            <w:top w:val="none" w:sz="0" w:space="0" w:color="auto"/>
            <w:left w:val="none" w:sz="0" w:space="0" w:color="auto"/>
            <w:bottom w:val="none" w:sz="0" w:space="0" w:color="auto"/>
            <w:right w:val="none" w:sz="0" w:space="0" w:color="auto"/>
          </w:divBdr>
        </w:div>
        <w:div w:id="1508321907">
          <w:marLeft w:val="446"/>
          <w:marRight w:val="0"/>
          <w:marTop w:val="120"/>
          <w:marBottom w:val="120"/>
          <w:divBdr>
            <w:top w:val="none" w:sz="0" w:space="0" w:color="auto"/>
            <w:left w:val="none" w:sz="0" w:space="0" w:color="auto"/>
            <w:bottom w:val="none" w:sz="0" w:space="0" w:color="auto"/>
            <w:right w:val="none" w:sz="0" w:space="0" w:color="auto"/>
          </w:divBdr>
        </w:div>
        <w:div w:id="902720922">
          <w:marLeft w:val="446"/>
          <w:marRight w:val="0"/>
          <w:marTop w:val="120"/>
          <w:marBottom w:val="120"/>
          <w:divBdr>
            <w:top w:val="none" w:sz="0" w:space="0" w:color="auto"/>
            <w:left w:val="none" w:sz="0" w:space="0" w:color="auto"/>
            <w:bottom w:val="none" w:sz="0" w:space="0" w:color="auto"/>
            <w:right w:val="none" w:sz="0" w:space="0" w:color="auto"/>
          </w:divBdr>
        </w:div>
        <w:div w:id="1329863380">
          <w:marLeft w:val="446"/>
          <w:marRight w:val="0"/>
          <w:marTop w:val="120"/>
          <w:marBottom w:val="120"/>
          <w:divBdr>
            <w:top w:val="none" w:sz="0" w:space="0" w:color="auto"/>
            <w:left w:val="none" w:sz="0" w:space="0" w:color="auto"/>
            <w:bottom w:val="none" w:sz="0" w:space="0" w:color="auto"/>
            <w:right w:val="none" w:sz="0" w:space="0" w:color="auto"/>
          </w:divBdr>
        </w:div>
        <w:div w:id="1104806313">
          <w:marLeft w:val="446"/>
          <w:marRight w:val="0"/>
          <w:marTop w:val="120"/>
          <w:marBottom w:val="120"/>
          <w:divBdr>
            <w:top w:val="none" w:sz="0" w:space="0" w:color="auto"/>
            <w:left w:val="none" w:sz="0" w:space="0" w:color="auto"/>
            <w:bottom w:val="none" w:sz="0" w:space="0" w:color="auto"/>
            <w:right w:val="none" w:sz="0" w:space="0" w:color="auto"/>
          </w:divBdr>
        </w:div>
        <w:div w:id="423385150">
          <w:marLeft w:val="446"/>
          <w:marRight w:val="0"/>
          <w:marTop w:val="120"/>
          <w:marBottom w:val="120"/>
          <w:divBdr>
            <w:top w:val="none" w:sz="0" w:space="0" w:color="auto"/>
            <w:left w:val="none" w:sz="0" w:space="0" w:color="auto"/>
            <w:bottom w:val="none" w:sz="0" w:space="0" w:color="auto"/>
            <w:right w:val="none" w:sz="0" w:space="0" w:color="auto"/>
          </w:divBdr>
        </w:div>
      </w:divsChild>
    </w:div>
    <w:div w:id="1455519135">
      <w:bodyDiv w:val="1"/>
      <w:marLeft w:val="0"/>
      <w:marRight w:val="0"/>
      <w:marTop w:val="0"/>
      <w:marBottom w:val="0"/>
      <w:divBdr>
        <w:top w:val="none" w:sz="0" w:space="0" w:color="auto"/>
        <w:left w:val="none" w:sz="0" w:space="0" w:color="auto"/>
        <w:bottom w:val="none" w:sz="0" w:space="0" w:color="auto"/>
        <w:right w:val="none" w:sz="0" w:space="0" w:color="auto"/>
      </w:divBdr>
    </w:div>
    <w:div w:id="211323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comments.xml" Type="http://schemas.openxmlformats.org/officeDocument/2006/relationships/comments"/><Relationship Id="rId12" Target="commentsExtended.xml" Type="http://schemas.microsoft.com/office/2011/relationships/commentsExtended"/><Relationship Id="rId13" Target="commentsIds.xml" Type="http://schemas.microsoft.com/office/2016/09/relationships/commentsIds"/><Relationship Id="rId14" Target="commentsExtensible.xml" Type="http://schemas.microsoft.com/office/2018/08/relationships/commentsExtensible"/><Relationship Id="rId15" Target="header1.xml" Type="http://schemas.openxmlformats.org/officeDocument/2006/relationships/header"/><Relationship Id="rId16" Target="footer1.xml" Type="http://schemas.openxmlformats.org/officeDocument/2006/relationships/footer"/><Relationship Id="rId17" Target="header2.xml" Type="http://schemas.openxmlformats.org/officeDocument/2006/relationships/header"/><Relationship Id="rId18" Target="fontTable.xml" Type="http://schemas.openxmlformats.org/officeDocument/2006/relationships/fontTable"/><Relationship Id="rId19" Target="people.xml" Type="http://schemas.microsoft.com/office/2011/relationships/people"/><Relationship Id="rId2" Target="../customXml/item2.xml" Type="http://schemas.openxmlformats.org/officeDocument/2006/relationships/customXml"/><Relationship Id="rId20" Target="theme/theme1.xml" Type="http://schemas.openxmlformats.org/officeDocument/2006/relationships/theme"/><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DS Smith">
  <a:themeElements>
    <a:clrScheme name="DS Smith">
      <a:dk1>
        <a:srgbClr val="000000"/>
      </a:dk1>
      <a:lt1>
        <a:sysClr val="window" lastClr="FFFFFF"/>
      </a:lt1>
      <a:dk2>
        <a:srgbClr val="D67B19"/>
      </a:dk2>
      <a:lt2>
        <a:srgbClr val="575756"/>
      </a:lt2>
      <a:accent1>
        <a:srgbClr val="C9382F"/>
      </a:accent1>
      <a:accent2>
        <a:srgbClr val="E7AE40"/>
      </a:accent2>
      <a:accent3>
        <a:srgbClr val="920D2C"/>
      </a:accent3>
      <a:accent4>
        <a:srgbClr val="5E024E"/>
      </a:accent4>
      <a:accent5>
        <a:srgbClr val="0082A8"/>
      </a:accent5>
      <a:accent6>
        <a:srgbClr val="88A334"/>
      </a:accent6>
      <a:hlink>
        <a:srgbClr val="0000FF"/>
      </a:hlink>
      <a:folHlink>
        <a:srgbClr val="800080"/>
      </a:folHlink>
    </a:clrScheme>
    <a:fontScheme name="DS Smith">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StartDate xmlns="http://schemas.microsoft.com/sharepoint/v3" xsi:nil="true"/>
    <PublishingExpirationDate xmlns="http://schemas.microsoft.com/sharepoint/v3" xsi:nil="true"/>
    <wic_System_Copyright xmlns="http://schemas.microsoft.com/sharepoint/v3/fields" xsi:nil="true"/>
    <ImageCreateDate xmlns="66EACA36-3129-4013-976E-F6F16837B11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Image" ma:contentTypeID="0x0101009148F5A04DDD49CBA7127AADA5FB792B00AADE34325A8B49CDA8BB4DB53328F21400C5050177E5C70E40BBCDBCB7B60F70BB" ma:contentTypeVersion="1" ma:contentTypeDescription="Upload an image." ma:contentTypeScope="" ma:versionID="1dc15917fce577993c52d3708017a3d3">
  <xsd:schema xmlns:xsd="http://www.w3.org/2001/XMLSchema" xmlns:xs="http://www.w3.org/2001/XMLSchema" xmlns:p="http://schemas.microsoft.com/office/2006/metadata/properties" xmlns:ns1="http://schemas.microsoft.com/sharepoint/v3" xmlns:ns2="66EACA36-3129-4013-976E-F6F16837B114" xmlns:ns3="http://schemas.microsoft.com/sharepoint/v3/fields" targetNamespace="http://schemas.microsoft.com/office/2006/metadata/properties" ma:root="true" ma:fieldsID="2d04f6f1eb166fcee7a1bf0d2b8223b8" ns1:_="" ns2:_="" ns3:_="">
    <xsd:import namespace="http://schemas.microsoft.com/sharepoint/v3"/>
    <xsd:import namespace="66EACA36-3129-4013-976E-F6F16837B114"/>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 Path" ma:hidden="true" ma:list="Docs" ma:internalName="FileRef" ma:readOnly="true" ma:showField="FullUrl">
      <xsd:simpleType>
        <xsd:restriction base="dms:Lookup"/>
      </xsd:simpleType>
    </xsd:element>
    <xsd:element name="File_x0020_Type" ma:index="9" nillable="true" ma:displayName="File Type" ma:hidden="true" ma:internalName="File_x0020_Type" ma:readOnly="true">
      <xsd:simpleType>
        <xsd:restriction base="dms:Text"/>
      </xsd:simpleType>
    </xsd:element>
    <xsd:element name="HTML_x0020_File_x0020_Type" ma:index="10" nillable="true" ma:displayName="HTML File Type" ma:hidden="true" ma:internalName="HTML_x0020_File_x0020_Type" ma:readOnly="true">
      <xsd:simpleType>
        <xsd:restriction base="dms:Text"/>
      </xsd:simpleType>
    </xsd:element>
    <xsd:element name="FSObjType" ma:index="11" nillable="true" ma:displayName="Item Type" ma:hidden="true" ma:list="Docs" ma:internalName="FSObjType" ma:readOnly="true" ma:showField="FSType">
      <xsd:simpleType>
        <xsd:restriction base="dms:Lookup"/>
      </xsd:simpleType>
    </xsd:element>
    <xsd:element name="PublishingStartDate" ma:index="27" nillable="true" ma:displayName="Scheduling Start Date" ma:description="" ma:hidden="true" ma:internalName="PublishingStartDate">
      <xsd:simpleType>
        <xsd:restriction base="dms:Unknown"/>
      </xsd:simpleType>
    </xsd:element>
    <xsd:element name="PublishingExpirationDate" ma:index="28"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EACA36-3129-4013-976E-F6F16837B114" elementFormDefault="qualified">
    <xsd:import namespace="http://schemas.microsoft.com/office/2006/documentManagement/types"/>
    <xsd:import namespace="http://schemas.microsoft.com/office/infopath/2007/PartnerControls"/>
    <xsd:element name="ThumbnailExists" ma:index="18" nillable="true" ma:displayName="Thumbnail Exists" ma:default="FALSE" ma:hidden="true" ma:internalName="ThumbnailExists" ma:readOnly="true">
      <xsd:simpleType>
        <xsd:restriction base="dms:Boolean"/>
      </xsd:simpleType>
    </xsd:element>
    <xsd:element name="PreviewExists" ma:index="19" nillable="true" ma:displayName="Preview Exists" ma:default="FALSE" ma:hidden="true" ma:internalName="PreviewExists" ma:readOnly="true">
      <xsd:simpleType>
        <xsd:restriction base="dms:Boolean"/>
      </xsd:simpleType>
    </xsd:element>
    <xsd:element name="ImageWidth" ma:index="20" nillable="true" ma:displayName="Width" ma:internalName="ImageWidth" ma:readOnly="true">
      <xsd:simpleType>
        <xsd:restriction base="dms:Unknown"/>
      </xsd:simpleType>
    </xsd:element>
    <xsd:element name="ImageHeight" ma:index="22" nillable="true" ma:displayName="Height" ma:internalName="ImageHeight" ma:readOnly="true">
      <xsd:simpleType>
        <xsd:restriction base="dms:Unknown"/>
      </xsd:simpleType>
    </xsd:element>
    <xsd:element name="ImageCreateDate" ma:index="25" nillable="true" ma:displayName="Date Picture Taken"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Copyright"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23" ma:displayName="Comments"/>
        <xsd:element name="keywords" minOccurs="0" maxOccurs="1" type="xsd:string" ma:index="1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BFD539-2679-4EC6-9F79-7D3B68DBDB51}">
  <ds:schemaRefs>
    <ds:schemaRef ds:uri="http://schemas.openxmlformats.org/officeDocument/2006/bibliography"/>
  </ds:schemaRefs>
</ds:datastoreItem>
</file>

<file path=customXml/itemProps2.xml><?xml version="1.0" encoding="utf-8"?>
<ds:datastoreItem xmlns:ds="http://schemas.openxmlformats.org/officeDocument/2006/customXml" ds:itemID="{FDA3F787-90CA-404D-A1CA-BC55CBF9F4C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66EACA36-3129-4013-976E-F6F16837B114"/>
  </ds:schemaRefs>
</ds:datastoreItem>
</file>

<file path=customXml/itemProps3.xml><?xml version="1.0" encoding="utf-8"?>
<ds:datastoreItem xmlns:ds="http://schemas.openxmlformats.org/officeDocument/2006/customXml" ds:itemID="{E87F43A5-4C7A-4BF5-9138-D5E59A244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EACA36-3129-4013-976E-F6F16837B11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446D22-A77C-4FE6-8091-1138E817B5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798</Words>
  <Characters>4393</Characters>
  <Application>Microsoft Office Word</Application>
  <DocSecurity>0</DocSecurity>
  <Lines>36</Lines>
  <Paragraphs>10</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Company>DS Smith Kaysersberg</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2023-04-04T15:51:00Z</dcterms:created>
  <cp:lastPrinted>2023-04-03T07:38:00Z</cp:lastPrinted>
  <dcterms:modified xsi:type="dcterms:W3CDTF">2023-04-04T15:51:00Z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0x0101009148F5A04DDD49CBA7127AADA5FB792B00AADE34325A8B49CDA8BB4DB53328F21400C5050177E5C70E40BBCDBCB7B60F70BB</vt:lpwstr>
  </property>
  <property fmtid="{D5CDD505-2E9C-101B-9397-08002B2CF9AE}" name="MSIP_Label_75f6cbc4-f22e-46a2-a187-d6b48aa54b7b_Enabled" pid="3">
    <vt:lpwstr>True</vt:lpwstr>
  </property>
  <property fmtid="{D5CDD505-2E9C-101B-9397-08002B2CF9AE}" name="MSIP_Label_75f6cbc4-f22e-46a2-a187-d6b48aa54b7b_SiteId" pid="4">
    <vt:lpwstr>423430e8-247c-44d1-9767-22723b7d4cb2</vt:lpwstr>
  </property>
  <property fmtid="{D5CDD505-2E9C-101B-9397-08002B2CF9AE}" name="MSIP_Label_75f6cbc4-f22e-46a2-a187-d6b48aa54b7b_Owner" pid="5">
    <vt:lpwstr>Julia.WIESER@dssmith.com</vt:lpwstr>
  </property>
  <property fmtid="{D5CDD505-2E9C-101B-9397-08002B2CF9AE}" name="MSIP_Label_75f6cbc4-f22e-46a2-a187-d6b48aa54b7b_SetDate" pid="6">
    <vt:lpwstr>2019-10-28T14:33:27.6032798Z</vt:lpwstr>
  </property>
  <property fmtid="{D5CDD505-2E9C-101B-9397-08002B2CF9AE}" name="MSIP_Label_75f6cbc4-f22e-46a2-a187-d6b48aa54b7b_Name" pid="7">
    <vt:lpwstr>DS Smith Internal</vt:lpwstr>
  </property>
  <property fmtid="{D5CDD505-2E9C-101B-9397-08002B2CF9AE}" name="MSIP_Label_75f6cbc4-f22e-46a2-a187-d6b48aa54b7b_Application" pid="8">
    <vt:lpwstr>Microsoft Azure Information Protection</vt:lpwstr>
  </property>
  <property fmtid="{D5CDD505-2E9C-101B-9397-08002B2CF9AE}" name="MSIP_Label_75f6cbc4-f22e-46a2-a187-d6b48aa54b7b_ActionId" pid="9">
    <vt:lpwstr>e678b29d-bf28-49e9-b2ce-bd7e2a8d119d</vt:lpwstr>
  </property>
  <property fmtid="{D5CDD505-2E9C-101B-9397-08002B2CF9AE}" name="MSIP_Label_75f6cbc4-f22e-46a2-a187-d6b48aa54b7b_Extended_MSFT_Method" pid="10">
    <vt:lpwstr>Manual</vt:lpwstr>
  </property>
  <property fmtid="{D5CDD505-2E9C-101B-9397-08002B2CF9AE}" name="Sensitivity" pid="11">
    <vt:lpwstr>DS Smith Internal</vt:lpwstr>
  </property>
</Properties>
</file>