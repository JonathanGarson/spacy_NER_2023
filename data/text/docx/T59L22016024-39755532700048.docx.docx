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590DA2" w:rsidR="00590DA2" w:rsidRDefault="00590DA2" w:rsidRPr="008433AB">
      <w:pPr>
        <w:pBdr>
          <w:top w:color="auto" w:space="1" w:sz="4" w:val="single"/>
          <w:left w:color="auto" w:space="4" w:sz="4" w:val="single"/>
          <w:bottom w:color="auto" w:space="2" w:sz="4" w:val="single"/>
          <w:right w:color="auto" w:space="4" w:sz="4" w:val="single"/>
        </w:pBdr>
        <w:spacing w:after="0"/>
        <w:jc w:val="center"/>
        <w:rPr>
          <w:rFonts w:ascii="Arial" w:cs="Arial" w:eastAsia="Times New Roman" w:hAnsi="Arial"/>
          <w:b/>
          <w:sz w:val="28"/>
          <w:szCs w:val="24"/>
        </w:rPr>
      </w:pPr>
      <w:r w:rsidRPr="008433AB">
        <w:rPr>
          <w:rFonts w:ascii="Arial" w:cs="Arial" w:eastAsia="Times New Roman" w:hAnsi="Arial"/>
          <w:b/>
          <w:sz w:val="28"/>
          <w:szCs w:val="24"/>
        </w:rPr>
        <w:t>PROTOCOLE D’ACCORD</w:t>
      </w:r>
    </w:p>
    <w:p w:rsidP="00590DA2" w:rsidR="00590DA2" w:rsidRDefault="00FD3B16" w:rsidRPr="008433AB">
      <w:pPr>
        <w:pBdr>
          <w:top w:color="auto" w:space="1" w:sz="4" w:val="single"/>
          <w:left w:color="auto" w:space="4" w:sz="4" w:val="single"/>
          <w:bottom w:color="auto" w:space="2" w:sz="4" w:val="single"/>
          <w:right w:color="auto" w:space="4" w:sz="4" w:val="single"/>
        </w:pBdr>
        <w:spacing w:after="0"/>
        <w:jc w:val="center"/>
        <w:rPr>
          <w:rFonts w:ascii="Arial" w:cs="Arial" w:eastAsia="Times New Roman" w:hAnsi="Arial"/>
          <w:b/>
          <w:sz w:val="28"/>
          <w:szCs w:val="24"/>
        </w:rPr>
      </w:pPr>
      <w:r w:rsidRPr="008433AB">
        <w:rPr>
          <w:rFonts w:ascii="Arial" w:cs="Arial" w:eastAsia="Times New Roman" w:hAnsi="Arial"/>
          <w:b/>
          <w:sz w:val="28"/>
          <w:szCs w:val="24"/>
        </w:rPr>
        <w:t>NEGOCIATION ANNUELLE 20</w:t>
      </w:r>
      <w:r w:rsidR="00C76489" w:rsidRPr="008433AB">
        <w:rPr>
          <w:rFonts w:ascii="Arial" w:cs="Arial" w:eastAsia="Times New Roman" w:hAnsi="Arial"/>
          <w:b/>
          <w:sz w:val="28"/>
          <w:szCs w:val="24"/>
        </w:rPr>
        <w:t>22</w:t>
      </w:r>
      <w:r w:rsidR="00590DA2" w:rsidRPr="008433AB">
        <w:rPr>
          <w:rFonts w:ascii="Arial" w:cs="Arial" w:eastAsia="Times New Roman" w:hAnsi="Arial"/>
          <w:b/>
          <w:sz w:val="28"/>
          <w:szCs w:val="24"/>
        </w:rPr>
        <w:t xml:space="preserve"> PORTANT SUR </w:t>
      </w:r>
    </w:p>
    <w:p w:rsidP="00590DA2" w:rsidR="00590DA2" w:rsidRDefault="00590DA2" w:rsidRPr="008433AB">
      <w:pPr>
        <w:pBdr>
          <w:top w:color="auto" w:space="1" w:sz="4" w:val="single"/>
          <w:left w:color="auto" w:space="4" w:sz="4" w:val="single"/>
          <w:bottom w:color="auto" w:space="2" w:sz="4" w:val="single"/>
          <w:right w:color="auto" w:space="4" w:sz="4" w:val="single"/>
        </w:pBdr>
        <w:spacing w:after="0"/>
        <w:jc w:val="center"/>
        <w:rPr>
          <w:rFonts w:ascii="Arial" w:cs="Arial" w:eastAsia="Times New Roman" w:hAnsi="Arial"/>
          <w:sz w:val="28"/>
          <w:szCs w:val="24"/>
        </w:rPr>
      </w:pPr>
      <w:r w:rsidRPr="008433AB">
        <w:rPr>
          <w:rFonts w:ascii="Arial" w:cs="Arial" w:eastAsia="Times New Roman" w:hAnsi="Arial"/>
          <w:b/>
          <w:sz w:val="28"/>
          <w:szCs w:val="24"/>
        </w:rPr>
        <w:t>LES REMUNERATIONS, LE TEMPS DE TRAVAIL, LE PARTAGE DE LA VALEUR AJOUTEE ET L’EGALITE PROFESSIONNELLE ENTRE LES HOMMES ET LES FEMMES</w:t>
      </w:r>
    </w:p>
    <w:p w:rsidP="00590DA2" w:rsidR="00590DA2" w:rsidRDefault="00590DA2" w:rsidRPr="00590DA2">
      <w:pPr>
        <w:spacing w:after="0"/>
        <w:rPr>
          <w:rFonts w:ascii="Arial" w:cs="Arial" w:eastAsia="Times New Roman" w:hAnsi="Arial"/>
          <w:sz w:val="24"/>
          <w:szCs w:val="24"/>
        </w:rPr>
      </w:pPr>
    </w:p>
    <w:p w:rsidP="00590DA2" w:rsidR="00590DA2" w:rsidRDefault="00590DA2" w:rsidRPr="00590DA2">
      <w:pPr>
        <w:spacing w:after="0"/>
        <w:jc w:val="both"/>
        <w:rPr>
          <w:rFonts w:ascii="Arial" w:cs="Arial" w:eastAsia="Times New Roman" w:hAnsi="Arial"/>
          <w:sz w:val="24"/>
          <w:szCs w:val="24"/>
        </w:rPr>
      </w:pPr>
    </w:p>
    <w:p w:rsidP="000A5EFD" w:rsidR="000A5EFD" w:rsidRDefault="000A5EFD" w:rsidRPr="00554CB6">
      <w:pPr>
        <w:spacing w:line="280" w:lineRule="exact"/>
        <w:rPr>
          <w:rFonts w:ascii="Arial" w:cs="Arial" w:hAnsi="Arial"/>
          <w:b/>
          <w:sz w:val="24"/>
          <w:szCs w:val="24"/>
        </w:rPr>
      </w:pPr>
      <w:r w:rsidRPr="00554CB6">
        <w:rPr>
          <w:rFonts w:ascii="Arial" w:cs="Arial" w:hAnsi="Arial"/>
          <w:b/>
          <w:sz w:val="24"/>
          <w:szCs w:val="24"/>
        </w:rPr>
        <w:t>ENTRE :</w:t>
      </w:r>
    </w:p>
    <w:p w:rsidP="000A5EFD" w:rsidR="000A5EFD" w:rsidRDefault="000A5EFD" w:rsidRPr="00554CB6">
      <w:pPr>
        <w:spacing w:line="280" w:lineRule="exact"/>
        <w:rPr>
          <w:rFonts w:ascii="Arial" w:cs="Arial" w:hAnsi="Arial"/>
          <w:b/>
          <w:sz w:val="24"/>
          <w:szCs w:val="24"/>
        </w:rPr>
      </w:pPr>
    </w:p>
    <w:p w:rsidP="005D3636" w:rsidR="000A5EFD" w:rsidRDefault="000A5EFD" w:rsidRPr="00554CB6">
      <w:pPr>
        <w:spacing w:line="280" w:lineRule="exact"/>
        <w:jc w:val="both"/>
        <w:rPr>
          <w:rFonts w:ascii="Arial" w:cs="Arial" w:hAnsi="Arial"/>
          <w:sz w:val="24"/>
          <w:szCs w:val="24"/>
        </w:rPr>
      </w:pPr>
      <w:r w:rsidRPr="00554CB6">
        <w:rPr>
          <w:rFonts w:ascii="Arial" w:cs="Arial" w:hAnsi="Arial"/>
          <w:b/>
          <w:sz w:val="24"/>
          <w:szCs w:val="24"/>
        </w:rPr>
        <w:t>La SOCIETE VERTBAUDET,</w:t>
      </w:r>
      <w:r w:rsidRPr="00554CB6">
        <w:rPr>
          <w:rFonts w:ascii="Arial" w:cs="Arial" w:hAnsi="Arial"/>
          <w:sz w:val="24"/>
          <w:szCs w:val="24"/>
        </w:rPr>
        <w:t xml:space="preserve"> Société par actions simplifiée dont le siège social est situé 216 rue Winoc Chocqueel – 59200 TOURCOING, représentée par Monsieur </w:t>
      </w:r>
      <w:r w:rsidR="006A12F1">
        <w:rPr>
          <w:rFonts w:ascii="Arial" w:cs="Arial" w:hAnsi="Arial"/>
          <w:sz w:val="24"/>
          <w:szCs w:val="24"/>
        </w:rPr>
        <w:t>XXX</w:t>
      </w:r>
      <w:r w:rsidRPr="00554CB6">
        <w:rPr>
          <w:rFonts w:ascii="Arial" w:cs="Arial" w:hAnsi="Arial"/>
          <w:sz w:val="24"/>
          <w:szCs w:val="24"/>
        </w:rPr>
        <w:t>, Directeur des Ressources Humaines, ayant tous pouvoirs à cet effet.</w:t>
      </w:r>
    </w:p>
    <w:p w:rsidP="000A5EFD" w:rsidR="000A5EFD" w:rsidRDefault="000A5EFD" w:rsidRPr="00554CB6">
      <w:pPr>
        <w:spacing w:line="280" w:lineRule="exact"/>
        <w:rPr>
          <w:rFonts w:ascii="Arial" w:cs="Arial" w:hAnsi="Arial"/>
          <w:b/>
          <w:sz w:val="24"/>
          <w:szCs w:val="24"/>
        </w:rPr>
      </w:pPr>
      <w:r w:rsidRPr="00554CB6">
        <w:rPr>
          <w:rFonts w:ascii="Arial" w:cs="Arial" w:hAnsi="Arial"/>
          <w:b/>
          <w:sz w:val="24"/>
          <w:szCs w:val="24"/>
        </w:rPr>
        <w:t>D’une part,</w:t>
      </w:r>
    </w:p>
    <w:p w:rsidP="000A5EFD" w:rsidR="000A5EFD" w:rsidRDefault="000A5EFD" w:rsidRPr="00554CB6">
      <w:pPr>
        <w:spacing w:line="280" w:lineRule="exact"/>
        <w:rPr>
          <w:rFonts w:ascii="Arial" w:cs="Arial" w:hAnsi="Arial"/>
          <w:b/>
          <w:sz w:val="24"/>
          <w:szCs w:val="24"/>
        </w:rPr>
      </w:pPr>
      <w:r w:rsidRPr="00554CB6">
        <w:rPr>
          <w:rFonts w:ascii="Arial" w:cs="Arial" w:hAnsi="Arial"/>
          <w:b/>
          <w:sz w:val="24"/>
          <w:szCs w:val="24"/>
        </w:rPr>
        <w:t xml:space="preserve">ET : </w:t>
      </w:r>
    </w:p>
    <w:p w:rsidP="000A5EFD" w:rsidR="000A5EFD" w:rsidRDefault="000A5EFD" w:rsidRPr="00554CB6">
      <w:pPr>
        <w:spacing w:line="280" w:lineRule="exact"/>
        <w:rPr>
          <w:rFonts w:ascii="Arial" w:cs="Arial" w:hAnsi="Arial"/>
          <w:b/>
          <w:sz w:val="24"/>
          <w:szCs w:val="24"/>
        </w:rPr>
      </w:pPr>
      <w:r w:rsidRPr="00554CB6">
        <w:rPr>
          <w:rFonts w:ascii="Arial" w:cs="Arial" w:hAnsi="Arial"/>
          <w:b/>
          <w:sz w:val="24"/>
          <w:szCs w:val="24"/>
        </w:rPr>
        <w:t>Les organisations syndicales</w:t>
      </w:r>
      <w:r w:rsidR="005D3636">
        <w:rPr>
          <w:rFonts w:ascii="Arial" w:cs="Arial" w:hAnsi="Arial"/>
          <w:b/>
          <w:sz w:val="24"/>
          <w:szCs w:val="24"/>
        </w:rPr>
        <w:t xml:space="preserve"> représentatives</w:t>
      </w:r>
      <w:r w:rsidRPr="00554CB6">
        <w:rPr>
          <w:rFonts w:ascii="Arial" w:cs="Arial" w:hAnsi="Arial"/>
          <w:b/>
          <w:sz w:val="24"/>
          <w:szCs w:val="24"/>
        </w:rPr>
        <w:t xml:space="preserve"> suivantes :</w:t>
      </w:r>
    </w:p>
    <w:p w:rsidP="000A5EFD" w:rsidR="000A5EFD" w:rsidRDefault="000A5EFD" w:rsidRPr="00554CB6">
      <w:pPr>
        <w:spacing w:line="280" w:lineRule="exact"/>
        <w:rPr>
          <w:rFonts w:ascii="Arial" w:cs="Arial" w:hAnsi="Arial"/>
          <w:b/>
          <w:sz w:val="24"/>
          <w:szCs w:val="24"/>
        </w:rPr>
      </w:pPr>
    </w:p>
    <w:p w:rsidP="000A5EFD" w:rsidR="000A5EFD" w:rsidRDefault="000A5EFD" w:rsidRPr="00554CB6">
      <w:pPr>
        <w:pStyle w:val="Paragraphedeliste"/>
        <w:numPr>
          <w:ilvl w:val="0"/>
          <w:numId w:val="12"/>
        </w:numPr>
        <w:spacing w:after="0" w:line="280" w:lineRule="exact"/>
        <w:jc w:val="both"/>
        <w:rPr>
          <w:rFonts w:ascii="Arial" w:cs="Arial" w:hAnsi="Arial"/>
          <w:b/>
          <w:sz w:val="24"/>
          <w:szCs w:val="24"/>
        </w:rPr>
      </w:pPr>
      <w:r w:rsidRPr="00554CB6">
        <w:rPr>
          <w:rFonts w:ascii="Arial" w:cs="Arial" w:hAnsi="Arial"/>
          <w:b/>
          <w:sz w:val="24"/>
          <w:szCs w:val="24"/>
        </w:rPr>
        <w:t xml:space="preserve">LE SYNDICAT CFTC, </w:t>
      </w:r>
      <w:r w:rsidRPr="00554CB6">
        <w:rPr>
          <w:rFonts w:ascii="Arial" w:cs="Arial" w:hAnsi="Arial"/>
          <w:sz w:val="24"/>
          <w:szCs w:val="24"/>
        </w:rPr>
        <w:t xml:space="preserve">représenté par </w:t>
      </w:r>
      <w:r w:rsidR="002E7AB1">
        <w:rPr>
          <w:rFonts w:ascii="Arial" w:cs="Arial" w:hAnsi="Arial"/>
          <w:sz w:val="24"/>
          <w:szCs w:val="24"/>
        </w:rPr>
        <w:t xml:space="preserve">Madame </w:t>
      </w:r>
      <w:r w:rsidR="006A12F1">
        <w:rPr>
          <w:rFonts w:ascii="Arial" w:cs="Arial" w:hAnsi="Arial"/>
          <w:sz w:val="24"/>
          <w:szCs w:val="24"/>
        </w:rPr>
        <w:t>XXX</w:t>
      </w:r>
      <w:r w:rsidR="002E7AB1">
        <w:rPr>
          <w:rFonts w:ascii="Arial" w:cs="Arial" w:hAnsi="Arial"/>
          <w:sz w:val="24"/>
          <w:szCs w:val="24"/>
        </w:rPr>
        <w:t xml:space="preserve"> et </w:t>
      </w:r>
      <w:r w:rsidR="006A12F1">
        <w:rPr>
          <w:rFonts w:ascii="Arial" w:cs="Arial" w:hAnsi="Arial"/>
          <w:sz w:val="24"/>
          <w:szCs w:val="24"/>
        </w:rPr>
        <w:t>XXX</w:t>
      </w:r>
      <w:r w:rsidRPr="00554CB6">
        <w:rPr>
          <w:rFonts w:ascii="Arial" w:cs="Arial" w:hAnsi="Arial"/>
          <w:sz w:val="24"/>
          <w:szCs w:val="24"/>
        </w:rPr>
        <w:t xml:space="preserve"> en leur qualité de délégués syndicaux.</w:t>
      </w:r>
    </w:p>
    <w:p w:rsidP="000A5EFD" w:rsidR="000A5EFD" w:rsidRDefault="000A5EFD" w:rsidRPr="00554CB6">
      <w:pPr>
        <w:pStyle w:val="Paragraphedeliste"/>
        <w:numPr>
          <w:ilvl w:val="0"/>
          <w:numId w:val="12"/>
        </w:numPr>
        <w:spacing w:after="0" w:line="280" w:lineRule="exact"/>
        <w:jc w:val="both"/>
        <w:rPr>
          <w:rFonts w:ascii="Arial" w:cs="Arial" w:hAnsi="Arial"/>
          <w:b/>
          <w:sz w:val="24"/>
          <w:szCs w:val="24"/>
        </w:rPr>
      </w:pPr>
      <w:r w:rsidRPr="00554CB6">
        <w:rPr>
          <w:rFonts w:ascii="Arial" w:cs="Arial" w:hAnsi="Arial"/>
          <w:b/>
          <w:sz w:val="24"/>
          <w:szCs w:val="24"/>
        </w:rPr>
        <w:t xml:space="preserve">LE SYNDICAT </w:t>
      </w:r>
      <w:r w:rsidR="002E7AB1">
        <w:rPr>
          <w:rFonts w:ascii="Arial" w:cs="Arial" w:hAnsi="Arial"/>
          <w:b/>
          <w:sz w:val="24"/>
          <w:szCs w:val="24"/>
        </w:rPr>
        <w:t>CFDT</w:t>
      </w:r>
      <w:r w:rsidRPr="00554CB6">
        <w:rPr>
          <w:rFonts w:ascii="Arial" w:cs="Arial" w:hAnsi="Arial"/>
          <w:b/>
          <w:sz w:val="24"/>
          <w:szCs w:val="24"/>
        </w:rPr>
        <w:t xml:space="preserve">, </w:t>
      </w:r>
      <w:r w:rsidRPr="00554CB6">
        <w:rPr>
          <w:rFonts w:ascii="Arial" w:cs="Arial" w:hAnsi="Arial"/>
          <w:sz w:val="24"/>
          <w:szCs w:val="24"/>
        </w:rPr>
        <w:t xml:space="preserve">représenté par </w:t>
      </w:r>
      <w:r w:rsidR="002E7AB1">
        <w:rPr>
          <w:rFonts w:ascii="Arial" w:cs="Arial" w:hAnsi="Arial"/>
          <w:sz w:val="24"/>
          <w:szCs w:val="24"/>
        </w:rPr>
        <w:t xml:space="preserve">Madame </w:t>
      </w:r>
      <w:r w:rsidR="006A12F1">
        <w:rPr>
          <w:rFonts w:ascii="Arial" w:cs="Arial" w:hAnsi="Arial"/>
          <w:sz w:val="24"/>
          <w:szCs w:val="24"/>
        </w:rPr>
        <w:t>XXX</w:t>
      </w:r>
      <w:r w:rsidRPr="00554CB6">
        <w:rPr>
          <w:rFonts w:ascii="Arial" w:cs="Arial" w:hAnsi="Arial"/>
          <w:sz w:val="24"/>
          <w:szCs w:val="24"/>
        </w:rPr>
        <w:t>, en sa qualité de délégué syndical.</w:t>
      </w:r>
    </w:p>
    <w:p w:rsidP="000A5EFD" w:rsidR="000A5EFD" w:rsidRDefault="000A5EFD">
      <w:pPr>
        <w:pStyle w:val="Paragraphedeliste"/>
        <w:spacing w:line="280" w:lineRule="exact"/>
        <w:rPr>
          <w:rFonts w:ascii="Arial" w:cs="Arial" w:hAnsi="Arial"/>
          <w:sz w:val="20"/>
          <w:szCs w:val="20"/>
        </w:rPr>
      </w:pPr>
    </w:p>
    <w:p w:rsidP="000A5EFD" w:rsidR="000A5EFD" w:rsidRDefault="000A5EFD">
      <w:pPr>
        <w:spacing w:line="280" w:lineRule="exact"/>
        <w:rPr>
          <w:rFonts w:ascii="Arial" w:cs="Arial" w:hAnsi="Arial"/>
          <w:b/>
          <w:sz w:val="20"/>
          <w:szCs w:val="20"/>
        </w:rPr>
      </w:pPr>
      <w:r>
        <w:rPr>
          <w:rFonts w:ascii="Arial" w:cs="Arial" w:hAnsi="Arial"/>
          <w:b/>
          <w:sz w:val="20"/>
          <w:szCs w:val="20"/>
        </w:rPr>
        <w:t>D’autre part,</w:t>
      </w:r>
    </w:p>
    <w:p w:rsidP="00590DA2" w:rsidR="00590DA2" w:rsidRDefault="00590DA2">
      <w:pPr>
        <w:spacing w:after="0"/>
        <w:jc w:val="both"/>
        <w:rPr>
          <w:rFonts w:ascii="Arial" w:cs="Arial" w:eastAsia="Times New Roman" w:hAnsi="Arial"/>
          <w:szCs w:val="24"/>
        </w:rPr>
      </w:pPr>
    </w:p>
    <w:p w:rsidP="00590DA2" w:rsidR="00DB4B57" w:rsidRDefault="00DB4B57">
      <w:pPr>
        <w:spacing w:after="0"/>
        <w:jc w:val="both"/>
        <w:rPr>
          <w:rFonts w:ascii="Arial" w:cs="Arial" w:eastAsia="Times New Roman" w:hAnsi="Arial"/>
          <w:szCs w:val="24"/>
        </w:rPr>
      </w:pPr>
    </w:p>
    <w:p w:rsidP="00590DA2" w:rsidR="00DB4B57" w:rsidRDefault="00DB4B57">
      <w:pPr>
        <w:spacing w:after="0"/>
        <w:jc w:val="both"/>
        <w:rPr>
          <w:rFonts w:ascii="Arial" w:cs="Arial" w:eastAsia="Times New Roman" w:hAnsi="Arial"/>
          <w:szCs w:val="24"/>
        </w:rPr>
      </w:pPr>
      <w:r w:rsidRPr="00DB4B57">
        <w:rPr>
          <w:rFonts w:ascii="Arial" w:cs="Arial" w:eastAsia="Times New Roman" w:hAnsi="Arial"/>
          <w:b/>
          <w:szCs w:val="24"/>
        </w:rPr>
        <w:t>IL A ETE CONVENU ET ARRETE CE QUI SUIT</w:t>
      </w:r>
      <w:r>
        <w:rPr>
          <w:rFonts w:ascii="Arial" w:cs="Arial" w:eastAsia="Times New Roman" w:hAnsi="Arial"/>
          <w:szCs w:val="24"/>
        </w:rPr>
        <w:t xml:space="preserve"> : </w:t>
      </w:r>
    </w:p>
    <w:p w:rsidP="00590DA2" w:rsidR="00DB4B57" w:rsidRDefault="00DB4B57">
      <w:pPr>
        <w:spacing w:after="0"/>
        <w:jc w:val="both"/>
        <w:rPr>
          <w:rFonts w:ascii="Arial" w:cs="Arial" w:eastAsia="Times New Roman" w:hAnsi="Arial"/>
          <w:szCs w:val="24"/>
        </w:rPr>
      </w:pPr>
    </w:p>
    <w:p w:rsidP="00590DA2" w:rsidR="00DB4B57" w:rsidRDefault="00DB4B57">
      <w:pPr>
        <w:spacing w:after="0"/>
        <w:jc w:val="both"/>
        <w:rPr>
          <w:rFonts w:ascii="Arial" w:cs="Arial" w:eastAsia="Times New Roman" w:hAnsi="Arial"/>
          <w:szCs w:val="24"/>
        </w:rPr>
      </w:pPr>
    </w:p>
    <w:p w:rsidP="008F774F" w:rsidR="00590DA2" w:rsidRDefault="00590DA2" w:rsidRPr="00590DA2">
      <w:pPr>
        <w:spacing w:after="0"/>
        <w:rPr>
          <w:rFonts w:ascii="Arial" w:cs="Arial" w:eastAsia="Times New Roman" w:hAnsi="Arial"/>
          <w:b/>
          <w:sz w:val="26"/>
          <w:szCs w:val="26"/>
          <w:u w:val="single"/>
        </w:rPr>
      </w:pPr>
      <w:r w:rsidRPr="00590DA2">
        <w:rPr>
          <w:rFonts w:ascii="Arial" w:cs="Arial" w:eastAsia="Times New Roman" w:hAnsi="Arial"/>
          <w:b/>
          <w:sz w:val="26"/>
          <w:szCs w:val="26"/>
          <w:u w:val="single"/>
        </w:rPr>
        <w:t>PREAMBULE</w:t>
      </w:r>
    </w:p>
    <w:p w:rsidP="00590DA2" w:rsidR="00590DA2" w:rsidRDefault="00590DA2" w:rsidRPr="00590DA2">
      <w:pPr>
        <w:spacing w:after="0"/>
        <w:jc w:val="both"/>
        <w:rPr>
          <w:rFonts w:ascii="Arial" w:cs="Arial" w:eastAsia="Times New Roman" w:hAnsi="Arial"/>
          <w:sz w:val="26"/>
          <w:szCs w:val="26"/>
        </w:rPr>
      </w:pPr>
    </w:p>
    <w:p w:rsidP="008F774F" w:rsidR="00590DA2" w:rsidRDefault="00C76489"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L</w:t>
      </w:r>
      <w:r w:rsidR="00590DA2" w:rsidRPr="00554CB6">
        <w:rPr>
          <w:rFonts w:ascii="Arial" w:cs="Arial" w:eastAsia="Times New Roman" w:hAnsi="Arial"/>
          <w:sz w:val="24"/>
          <w:szCs w:val="24"/>
        </w:rPr>
        <w:t>a Direction a rencontré les Organisations Syndicales</w:t>
      </w:r>
      <w:r w:rsidR="005D3636">
        <w:rPr>
          <w:rFonts w:ascii="Arial" w:cs="Arial" w:eastAsia="Times New Roman" w:hAnsi="Arial"/>
          <w:sz w:val="24"/>
          <w:szCs w:val="24"/>
        </w:rPr>
        <w:t xml:space="preserve"> représentatives </w:t>
      </w:r>
      <w:r w:rsidR="00590DA2" w:rsidRPr="00554CB6">
        <w:rPr>
          <w:rFonts w:ascii="Arial" w:cs="Arial" w:eastAsia="Times New Roman" w:hAnsi="Arial"/>
          <w:sz w:val="24"/>
          <w:szCs w:val="24"/>
        </w:rPr>
        <w:t>pour</w:t>
      </w:r>
      <w:r w:rsidR="005D3636">
        <w:rPr>
          <w:rFonts w:ascii="Arial" w:cs="Arial" w:eastAsia="Times New Roman" w:hAnsi="Arial"/>
          <w:sz w:val="24"/>
          <w:szCs w:val="24"/>
        </w:rPr>
        <w:t xml:space="preserve"> conduire une</w:t>
      </w:r>
      <w:r w:rsidR="00590DA2" w:rsidRPr="00554CB6">
        <w:rPr>
          <w:rFonts w:ascii="Arial" w:cs="Arial" w:eastAsia="Times New Roman" w:hAnsi="Arial"/>
          <w:sz w:val="24"/>
          <w:szCs w:val="24"/>
        </w:rPr>
        <w:t xml:space="preserve">  Négociation portant notamment sur les rémunérations, le temps de travail, le partage de la valeur ajoutée et l’égalité professionnelle entre les hommes et les femmes.</w:t>
      </w:r>
    </w:p>
    <w:p w:rsidP="00590DA2" w:rsidR="00590DA2" w:rsidRDefault="00590DA2" w:rsidRPr="00554CB6">
      <w:pPr>
        <w:spacing w:after="0"/>
        <w:jc w:val="both"/>
        <w:rPr>
          <w:rFonts w:ascii="Arial" w:cs="Arial" w:eastAsia="Times New Roman" w:hAnsi="Arial"/>
          <w:sz w:val="24"/>
          <w:szCs w:val="24"/>
        </w:rPr>
      </w:pPr>
    </w:p>
    <w:p w:rsidP="00590DA2" w:rsidR="00590DA2" w:rsidRDefault="00590DA2"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Après étude de l’ensemble des indicateurs économiques et sociaux adéquats, y compris le rapport de situation comparée entre les Femmes et les Hommes et les plans d’actions y afférant, la Direction a souhaité avancer av</w:t>
      </w:r>
      <w:r w:rsidR="004221FB" w:rsidRPr="00554CB6">
        <w:rPr>
          <w:rFonts w:ascii="Arial" w:cs="Arial" w:eastAsia="Times New Roman" w:hAnsi="Arial"/>
          <w:sz w:val="24"/>
          <w:szCs w:val="24"/>
        </w:rPr>
        <w:t>ec les Organisations Syndicales.</w:t>
      </w:r>
    </w:p>
    <w:p w:rsidP="00590DA2" w:rsidR="00590DA2" w:rsidRDefault="00590DA2" w:rsidRPr="00554CB6">
      <w:pPr>
        <w:spacing w:after="0"/>
        <w:jc w:val="both"/>
        <w:rPr>
          <w:rFonts w:ascii="Arial" w:cs="Arial" w:eastAsia="Times New Roman" w:hAnsi="Arial"/>
          <w:sz w:val="24"/>
          <w:szCs w:val="24"/>
        </w:rPr>
      </w:pPr>
    </w:p>
    <w:p w:rsidP="00590DA2" w:rsidR="00590DA2" w:rsidRDefault="00590DA2" w:rsidRPr="00554CB6">
      <w:pPr>
        <w:spacing w:after="0"/>
        <w:jc w:val="both"/>
        <w:rPr>
          <w:rFonts w:ascii="Arial" w:cs="Arial" w:eastAsia="Times New Roman" w:hAnsi="Arial"/>
          <w:sz w:val="24"/>
          <w:szCs w:val="24"/>
        </w:rPr>
      </w:pPr>
      <w:r w:rsidRPr="00554CB6">
        <w:rPr>
          <w:rFonts w:ascii="Arial" w:cs="Arial" w:eastAsia="Times New Roman" w:hAnsi="Arial"/>
          <w:sz w:val="24"/>
          <w:szCs w:val="24"/>
        </w:rPr>
        <w:lastRenderedPageBreak/>
        <w:t>Par ailleurs, la Direction et les Organisations Syndicales ont effectué le suivi de la mise en œuvre des mesures visant à supprimer les écarts de rémunération entre les femmes et les hommes dans le cadre de cette négociation annuelle ob</w:t>
      </w:r>
      <w:r w:rsidR="008F774F" w:rsidRPr="00554CB6">
        <w:rPr>
          <w:rFonts w:ascii="Arial" w:cs="Arial" w:eastAsia="Times New Roman" w:hAnsi="Arial"/>
          <w:sz w:val="24"/>
          <w:szCs w:val="24"/>
        </w:rPr>
        <w:t xml:space="preserve">ligatoire. </w:t>
      </w:r>
      <w:r w:rsidRPr="00554CB6">
        <w:rPr>
          <w:rFonts w:ascii="Arial" w:cs="Arial" w:eastAsia="Times New Roman" w:hAnsi="Arial"/>
          <w:sz w:val="24"/>
          <w:szCs w:val="24"/>
        </w:rPr>
        <w:t>Elles entendent rappeler qu’en application du principe d’égalité de traitement, les décisions relatives à la gestion des rémunérations, carrières et promotions doivent exclusivement reposer sur des critères professionnels.</w:t>
      </w:r>
    </w:p>
    <w:p w:rsidP="00590DA2" w:rsidR="00590DA2" w:rsidRDefault="00590DA2" w:rsidRPr="00554CB6">
      <w:pPr>
        <w:spacing w:after="0"/>
        <w:jc w:val="both"/>
        <w:rPr>
          <w:rFonts w:ascii="Arial" w:cs="Arial" w:eastAsia="Times New Roman" w:hAnsi="Arial"/>
          <w:sz w:val="24"/>
          <w:szCs w:val="24"/>
        </w:rPr>
      </w:pPr>
    </w:p>
    <w:p w:rsidP="00590DA2" w:rsidR="00590DA2" w:rsidRDefault="00590DA2"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Les négociations portant sur le partage de la valeur ajoutée, et notamment l’Intéressement aux résultats de l’entreprise, seront traitées dans le cadre d’une négociation distincte.</w:t>
      </w:r>
    </w:p>
    <w:p w:rsidP="00590DA2" w:rsidR="00590DA2" w:rsidRDefault="00590DA2" w:rsidRPr="00554CB6">
      <w:pPr>
        <w:spacing w:after="0"/>
        <w:jc w:val="both"/>
        <w:rPr>
          <w:rFonts w:ascii="Arial" w:cs="Arial" w:eastAsia="Times New Roman" w:hAnsi="Arial"/>
          <w:sz w:val="24"/>
          <w:szCs w:val="24"/>
        </w:rPr>
      </w:pPr>
    </w:p>
    <w:p w:rsidP="00590DA2" w:rsidR="00590DA2" w:rsidRDefault="00590DA2"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 xml:space="preserve">Suite aux réunions qui se sont déroulées </w:t>
      </w:r>
      <w:r w:rsidR="00C76489" w:rsidRPr="00554CB6">
        <w:rPr>
          <w:rFonts w:ascii="Arial" w:cs="Arial" w:eastAsia="Times New Roman" w:hAnsi="Arial"/>
          <w:sz w:val="24"/>
          <w:szCs w:val="24"/>
        </w:rPr>
        <w:t xml:space="preserve">les </w:t>
      </w:r>
      <w:r w:rsidR="000A5EFD" w:rsidRPr="00554CB6">
        <w:rPr>
          <w:rFonts w:ascii="Arial" w:cs="Arial" w:eastAsia="Times New Roman" w:hAnsi="Arial"/>
          <w:sz w:val="24"/>
          <w:szCs w:val="24"/>
        </w:rPr>
        <w:t>1</w:t>
      </w:r>
      <w:r w:rsidR="002E7AB1">
        <w:rPr>
          <w:rFonts w:ascii="Arial" w:cs="Arial" w:eastAsia="Times New Roman" w:hAnsi="Arial"/>
          <w:sz w:val="24"/>
          <w:szCs w:val="24"/>
        </w:rPr>
        <w:t>5</w:t>
      </w:r>
      <w:r w:rsidR="000A5EFD" w:rsidRPr="00554CB6">
        <w:rPr>
          <w:rFonts w:ascii="Arial" w:cs="Arial" w:eastAsia="Times New Roman" w:hAnsi="Arial"/>
          <w:sz w:val="24"/>
          <w:szCs w:val="24"/>
        </w:rPr>
        <w:t xml:space="preserve"> février</w:t>
      </w:r>
      <w:r w:rsidR="00AE212B" w:rsidRPr="00554CB6">
        <w:rPr>
          <w:rFonts w:ascii="Arial" w:cs="Arial" w:eastAsia="Times New Roman" w:hAnsi="Arial"/>
          <w:sz w:val="24"/>
          <w:szCs w:val="24"/>
        </w:rPr>
        <w:t xml:space="preserve">, </w:t>
      </w:r>
      <w:r w:rsidR="002E7AB1">
        <w:rPr>
          <w:rFonts w:ascii="Arial" w:cs="Arial" w:eastAsia="Times New Roman" w:hAnsi="Arial"/>
          <w:sz w:val="24"/>
          <w:szCs w:val="24"/>
        </w:rPr>
        <w:t>1</w:t>
      </w:r>
      <w:r w:rsidR="002E7AB1" w:rsidRPr="002E7AB1">
        <w:rPr>
          <w:rFonts w:ascii="Arial" w:cs="Arial" w:eastAsia="Times New Roman" w:hAnsi="Arial"/>
          <w:sz w:val="24"/>
          <w:szCs w:val="24"/>
          <w:vertAlign w:val="superscript"/>
        </w:rPr>
        <w:t>er</w:t>
      </w:r>
      <w:r w:rsidR="002E7AB1">
        <w:rPr>
          <w:rFonts w:ascii="Arial" w:cs="Arial" w:eastAsia="Times New Roman" w:hAnsi="Arial"/>
          <w:sz w:val="24"/>
          <w:szCs w:val="24"/>
        </w:rPr>
        <w:t xml:space="preserve"> mars et</w:t>
      </w:r>
      <w:r w:rsidR="00AE212B" w:rsidRPr="00554CB6">
        <w:rPr>
          <w:rFonts w:ascii="Arial" w:cs="Arial" w:eastAsia="Times New Roman" w:hAnsi="Arial"/>
          <w:sz w:val="24"/>
          <w:szCs w:val="24"/>
        </w:rPr>
        <w:t xml:space="preserve"> </w:t>
      </w:r>
      <w:r w:rsidR="002E7AB1">
        <w:rPr>
          <w:rFonts w:ascii="Arial" w:cs="Arial" w:eastAsia="Times New Roman" w:hAnsi="Arial"/>
          <w:sz w:val="24"/>
          <w:szCs w:val="24"/>
        </w:rPr>
        <w:t>8 mars</w:t>
      </w:r>
      <w:r w:rsidR="00C76489" w:rsidRPr="00554CB6">
        <w:rPr>
          <w:rFonts w:ascii="Arial" w:cs="Arial" w:eastAsia="Times New Roman" w:hAnsi="Arial"/>
          <w:sz w:val="24"/>
          <w:szCs w:val="24"/>
        </w:rPr>
        <w:t xml:space="preserve"> 2022</w:t>
      </w:r>
      <w:r w:rsidRPr="00554CB6">
        <w:rPr>
          <w:rFonts w:ascii="Arial" w:cs="Arial" w:eastAsia="Times New Roman" w:hAnsi="Arial"/>
          <w:sz w:val="24"/>
          <w:szCs w:val="24"/>
        </w:rPr>
        <w:t>,</w:t>
      </w:r>
      <w:r w:rsidR="003C3AFC" w:rsidRPr="00554CB6">
        <w:rPr>
          <w:rFonts w:ascii="Arial" w:cs="Arial" w:eastAsia="Times New Roman" w:hAnsi="Arial"/>
          <w:sz w:val="24"/>
          <w:szCs w:val="24"/>
        </w:rPr>
        <w:t xml:space="preserve"> </w:t>
      </w:r>
      <w:r w:rsidRPr="00554CB6">
        <w:rPr>
          <w:rFonts w:ascii="Arial" w:cs="Arial" w:eastAsia="Times New Roman" w:hAnsi="Arial"/>
          <w:sz w:val="24"/>
          <w:szCs w:val="24"/>
        </w:rPr>
        <w:t>il a été convenu et arrêté ce qui suit :</w:t>
      </w:r>
    </w:p>
    <w:p w:rsidP="00590DA2" w:rsidR="00DB4B57" w:rsidRDefault="00DB4B57" w:rsidRPr="00590DA2">
      <w:pPr>
        <w:spacing w:after="0"/>
        <w:jc w:val="both"/>
        <w:rPr>
          <w:rFonts w:ascii="Arial" w:cs="Arial" w:eastAsia="Times New Roman" w:hAnsi="Arial"/>
          <w:szCs w:val="26"/>
        </w:rPr>
      </w:pPr>
    </w:p>
    <w:p w:rsidP="00590DA2" w:rsidR="00590DA2" w:rsidRDefault="00590DA2" w:rsidRPr="00EF43EF">
      <w:pPr>
        <w:tabs>
          <w:tab w:pos="360" w:val="left"/>
        </w:tabs>
        <w:spacing w:after="0"/>
        <w:jc w:val="both"/>
        <w:rPr>
          <w:rFonts w:ascii="Arial" w:cs="Arial" w:eastAsia="Times New Roman" w:hAnsi="Arial"/>
          <w:b/>
          <w:sz w:val="26"/>
          <w:szCs w:val="26"/>
          <w:u w:val="single"/>
        </w:rPr>
      </w:pPr>
      <w:r w:rsidRPr="00EF43EF">
        <w:rPr>
          <w:rFonts w:ascii="Arial" w:cs="Arial" w:eastAsia="Times New Roman" w:hAnsi="Arial"/>
          <w:b/>
          <w:sz w:val="26"/>
          <w:szCs w:val="26"/>
          <w:u w:val="single"/>
        </w:rPr>
        <w:t>Article 1 – Mesures pour les Employés</w:t>
      </w:r>
      <w:r w:rsidRPr="00FA7D11">
        <w:rPr>
          <w:rFonts w:ascii="Arial" w:cs="Arial" w:eastAsia="Times New Roman" w:hAnsi="Arial"/>
          <w:b/>
          <w:sz w:val="26"/>
          <w:szCs w:val="26"/>
        </w:rPr>
        <w:t> :</w:t>
      </w:r>
    </w:p>
    <w:p w:rsidP="00590DA2" w:rsidR="00845F49" w:rsidRDefault="00845F49" w:rsidRPr="007B543C">
      <w:pPr>
        <w:tabs>
          <w:tab w:pos="360" w:val="left"/>
        </w:tabs>
        <w:spacing w:after="0"/>
        <w:jc w:val="both"/>
        <w:rPr>
          <w:rFonts w:ascii="Arial" w:cs="Arial" w:eastAsia="Times New Roman" w:hAnsi="Arial"/>
          <w:b/>
          <w:sz w:val="26"/>
          <w:szCs w:val="26"/>
          <w:u w:val="single"/>
        </w:rPr>
      </w:pPr>
    </w:p>
    <w:p w:rsidP="00590DA2" w:rsidR="00590DA2" w:rsidRDefault="00590DA2" w:rsidRPr="00590DA2">
      <w:pPr>
        <w:numPr>
          <w:ilvl w:val="0"/>
          <w:numId w:val="3"/>
        </w:numPr>
        <w:tabs>
          <w:tab w:pos="360" w:val="left"/>
        </w:tabs>
        <w:spacing w:after="0" w:line="240" w:lineRule="auto"/>
        <w:jc w:val="both"/>
        <w:rPr>
          <w:rFonts w:ascii="Arial" w:cs="Arial" w:eastAsia="Times New Roman" w:hAnsi="Arial"/>
          <w:b/>
          <w:sz w:val="26"/>
          <w:szCs w:val="26"/>
          <w:u w:val="single"/>
        </w:rPr>
      </w:pPr>
      <w:r w:rsidRPr="00590DA2">
        <w:rPr>
          <w:rFonts w:ascii="Arial" w:cs="Arial" w:eastAsia="Times New Roman" w:hAnsi="Arial"/>
          <w:b/>
          <w:sz w:val="26"/>
          <w:szCs w:val="26"/>
          <w:u w:val="single"/>
        </w:rPr>
        <w:t>Augmentation des salaires</w:t>
      </w:r>
    </w:p>
    <w:p w:rsidP="00590DA2" w:rsidR="00590DA2" w:rsidRDefault="00590DA2" w:rsidRPr="00EF43EF">
      <w:pPr>
        <w:spacing w:after="0"/>
        <w:jc w:val="both"/>
        <w:rPr>
          <w:rFonts w:ascii="Arial" w:cs="Arial" w:eastAsia="Times New Roman" w:hAnsi="Arial"/>
          <w:sz w:val="26"/>
          <w:szCs w:val="26"/>
        </w:rPr>
      </w:pPr>
    </w:p>
    <w:p w:rsidP="00590DA2" w:rsidR="004221FB" w:rsidRDefault="00590DA2"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L’inflation cumulée hors</w:t>
      </w:r>
      <w:r w:rsidR="00143200" w:rsidRPr="00554CB6">
        <w:rPr>
          <w:rFonts w:ascii="Arial" w:cs="Arial" w:eastAsia="Times New Roman" w:hAnsi="Arial"/>
          <w:sz w:val="24"/>
          <w:szCs w:val="24"/>
        </w:rPr>
        <w:t xml:space="preserve"> tabac en 20</w:t>
      </w:r>
      <w:r w:rsidR="00C76489" w:rsidRPr="00554CB6">
        <w:rPr>
          <w:rFonts w:ascii="Arial" w:cs="Arial" w:eastAsia="Times New Roman" w:hAnsi="Arial"/>
          <w:sz w:val="24"/>
          <w:szCs w:val="24"/>
        </w:rPr>
        <w:t>21</w:t>
      </w:r>
      <w:r w:rsidR="00143200" w:rsidRPr="00554CB6">
        <w:rPr>
          <w:rFonts w:ascii="Arial" w:cs="Arial" w:eastAsia="Times New Roman" w:hAnsi="Arial"/>
          <w:sz w:val="24"/>
          <w:szCs w:val="24"/>
        </w:rPr>
        <w:t xml:space="preserve"> avait atteint </w:t>
      </w:r>
      <w:r w:rsidR="00C76489" w:rsidRPr="00554CB6">
        <w:rPr>
          <w:rFonts w:ascii="Arial" w:cs="Arial" w:eastAsia="Times New Roman" w:hAnsi="Arial"/>
          <w:sz w:val="24"/>
          <w:szCs w:val="24"/>
        </w:rPr>
        <w:t>1,6</w:t>
      </w:r>
      <w:r w:rsidRPr="00554CB6">
        <w:rPr>
          <w:rFonts w:ascii="Arial" w:cs="Arial" w:eastAsia="Times New Roman" w:hAnsi="Arial"/>
          <w:sz w:val="24"/>
          <w:szCs w:val="24"/>
        </w:rPr>
        <w:t>% à fin décem</w:t>
      </w:r>
      <w:r w:rsidR="004221FB" w:rsidRPr="00554CB6">
        <w:rPr>
          <w:rFonts w:ascii="Arial" w:cs="Arial" w:eastAsia="Times New Roman" w:hAnsi="Arial"/>
          <w:sz w:val="24"/>
          <w:szCs w:val="24"/>
        </w:rPr>
        <w:t xml:space="preserve">bre (indice INSEE). </w:t>
      </w:r>
    </w:p>
    <w:p w:rsidP="00590DA2" w:rsidR="00590DA2" w:rsidRDefault="004221FB" w:rsidRPr="00554CB6">
      <w:pPr>
        <w:spacing w:after="0"/>
        <w:jc w:val="both"/>
        <w:rPr>
          <w:rFonts w:ascii="Arial" w:cs="Arial" w:eastAsia="Times New Roman" w:hAnsi="Arial"/>
          <w:sz w:val="24"/>
          <w:szCs w:val="24"/>
        </w:rPr>
      </w:pPr>
      <w:r w:rsidRPr="00554CB6">
        <w:rPr>
          <w:rFonts w:ascii="Arial" w:cs="Arial" w:eastAsia="Times New Roman" w:hAnsi="Arial"/>
          <w:sz w:val="24"/>
          <w:szCs w:val="24"/>
        </w:rPr>
        <w:t>A</w:t>
      </w:r>
      <w:r w:rsidR="00590DA2" w:rsidRPr="00554CB6">
        <w:rPr>
          <w:rFonts w:ascii="Arial" w:cs="Arial" w:eastAsia="Times New Roman" w:hAnsi="Arial"/>
          <w:sz w:val="24"/>
          <w:szCs w:val="24"/>
        </w:rPr>
        <w:t>près discussion entre les parties, il a été convenu l’attributi</w:t>
      </w:r>
      <w:r w:rsidR="00F654B4" w:rsidRPr="00554CB6">
        <w:rPr>
          <w:rFonts w:ascii="Arial" w:cs="Arial" w:eastAsia="Times New Roman" w:hAnsi="Arial"/>
          <w:sz w:val="24"/>
          <w:szCs w:val="24"/>
        </w:rPr>
        <w:t xml:space="preserve">on d’une Augmentation Générale </w:t>
      </w:r>
      <w:r w:rsidR="00CE7D67" w:rsidRPr="00554CB6">
        <w:rPr>
          <w:rFonts w:ascii="Arial" w:cs="Arial" w:eastAsia="Times New Roman" w:hAnsi="Arial"/>
          <w:sz w:val="24"/>
          <w:szCs w:val="24"/>
        </w:rPr>
        <w:t>de 0,7</w:t>
      </w:r>
      <w:r w:rsidR="00590DA2" w:rsidRPr="00554CB6">
        <w:rPr>
          <w:rFonts w:ascii="Arial" w:cs="Arial" w:eastAsia="Times New Roman" w:hAnsi="Arial"/>
          <w:sz w:val="24"/>
          <w:szCs w:val="24"/>
        </w:rPr>
        <w:t xml:space="preserve">% pour l’ensemble des employés présents au </w:t>
      </w:r>
      <w:r w:rsidR="00AE212B" w:rsidRPr="00554CB6">
        <w:rPr>
          <w:rFonts w:ascii="Arial" w:cs="Arial" w:eastAsia="Times New Roman" w:hAnsi="Arial"/>
          <w:sz w:val="24"/>
          <w:szCs w:val="24"/>
        </w:rPr>
        <w:t>1</w:t>
      </w:r>
      <w:r w:rsidR="00AE212B" w:rsidRPr="00554CB6">
        <w:rPr>
          <w:rFonts w:ascii="Arial" w:cs="Arial" w:eastAsia="Times New Roman" w:hAnsi="Arial"/>
          <w:sz w:val="24"/>
          <w:szCs w:val="24"/>
          <w:vertAlign w:val="superscript"/>
        </w:rPr>
        <w:t>er</w:t>
      </w:r>
      <w:r w:rsidR="00AE212B" w:rsidRPr="00554CB6">
        <w:rPr>
          <w:rFonts w:ascii="Arial" w:cs="Arial" w:eastAsia="Times New Roman" w:hAnsi="Arial"/>
          <w:sz w:val="24"/>
          <w:szCs w:val="24"/>
        </w:rPr>
        <w:t xml:space="preserve"> avril </w:t>
      </w:r>
      <w:r w:rsidR="00CE7D67" w:rsidRPr="00554CB6">
        <w:rPr>
          <w:rFonts w:ascii="Arial" w:cs="Arial" w:eastAsia="Times New Roman" w:hAnsi="Arial"/>
          <w:sz w:val="24"/>
          <w:szCs w:val="24"/>
        </w:rPr>
        <w:t>2022</w:t>
      </w:r>
      <w:r w:rsidR="00590DA2" w:rsidRPr="00554CB6">
        <w:rPr>
          <w:rFonts w:ascii="Arial" w:cs="Arial" w:eastAsia="Times New Roman" w:hAnsi="Arial"/>
          <w:sz w:val="24"/>
          <w:szCs w:val="24"/>
        </w:rPr>
        <w:t>, qui sera ef</w:t>
      </w:r>
      <w:r w:rsidR="00AE212B" w:rsidRPr="00554CB6">
        <w:rPr>
          <w:rFonts w:ascii="Arial" w:cs="Arial" w:eastAsia="Times New Roman" w:hAnsi="Arial"/>
          <w:sz w:val="24"/>
          <w:szCs w:val="24"/>
        </w:rPr>
        <w:t xml:space="preserve">fective sur le bulletin de paie </w:t>
      </w:r>
      <w:r w:rsidR="00CE7D67" w:rsidRPr="00554CB6">
        <w:rPr>
          <w:rFonts w:ascii="Arial" w:cs="Arial" w:eastAsia="Times New Roman" w:hAnsi="Arial"/>
          <w:sz w:val="24"/>
          <w:szCs w:val="24"/>
        </w:rPr>
        <w:t>d'avril 2022</w:t>
      </w:r>
      <w:r w:rsidR="00D46933" w:rsidRPr="00554CB6">
        <w:rPr>
          <w:rFonts w:ascii="Arial" w:cs="Arial" w:eastAsia="Times New Roman" w:hAnsi="Arial"/>
          <w:sz w:val="24"/>
          <w:szCs w:val="24"/>
        </w:rPr>
        <w:t>.</w:t>
      </w:r>
    </w:p>
    <w:p w:rsidP="00590DA2" w:rsidR="00590DA2" w:rsidRDefault="00590DA2" w:rsidRPr="00590DA2">
      <w:pPr>
        <w:tabs>
          <w:tab w:pos="360" w:val="left"/>
        </w:tabs>
        <w:spacing w:after="0"/>
        <w:jc w:val="both"/>
        <w:rPr>
          <w:rFonts w:ascii="Arial" w:cs="Arial" w:eastAsia="Times New Roman" w:hAnsi="Arial"/>
          <w:sz w:val="26"/>
          <w:szCs w:val="26"/>
          <w:u w:val="single"/>
        </w:rPr>
      </w:pPr>
    </w:p>
    <w:p w:rsidP="00590DA2" w:rsidR="00590DA2" w:rsidRDefault="00590DA2" w:rsidRPr="00EF43EF">
      <w:pPr>
        <w:tabs>
          <w:tab w:pos="360" w:val="left"/>
        </w:tabs>
        <w:spacing w:after="0"/>
        <w:jc w:val="both"/>
        <w:rPr>
          <w:rFonts w:ascii="Arial" w:cs="Arial" w:eastAsia="Times New Roman" w:hAnsi="Arial"/>
          <w:b/>
          <w:sz w:val="26"/>
          <w:szCs w:val="26"/>
          <w:u w:val="single"/>
        </w:rPr>
      </w:pPr>
      <w:r w:rsidRPr="00EF43EF">
        <w:rPr>
          <w:rFonts w:ascii="Arial" w:cs="Arial" w:eastAsia="Times New Roman" w:hAnsi="Arial"/>
          <w:b/>
          <w:sz w:val="26"/>
          <w:szCs w:val="26"/>
          <w:u w:val="single"/>
        </w:rPr>
        <w:t>Article 2 – Mesures pour les Agents de maîtrise</w:t>
      </w:r>
      <w:r w:rsidRPr="00FA7D11">
        <w:rPr>
          <w:rFonts w:ascii="Arial" w:cs="Arial" w:eastAsia="Times New Roman" w:hAnsi="Arial"/>
          <w:b/>
          <w:sz w:val="26"/>
          <w:szCs w:val="26"/>
        </w:rPr>
        <w:t xml:space="preserve"> :</w:t>
      </w:r>
    </w:p>
    <w:p w:rsidP="00590DA2" w:rsidR="00590DA2" w:rsidRDefault="00590DA2" w:rsidRPr="00590DA2">
      <w:pPr>
        <w:tabs>
          <w:tab w:pos="360" w:val="left"/>
        </w:tabs>
        <w:spacing w:after="0"/>
        <w:jc w:val="both"/>
        <w:rPr>
          <w:rFonts w:ascii="Arial" w:cs="Arial" w:eastAsia="Times New Roman" w:hAnsi="Arial"/>
          <w:b/>
          <w:sz w:val="26"/>
          <w:szCs w:val="26"/>
          <w:u w:val="single"/>
        </w:rPr>
      </w:pPr>
    </w:p>
    <w:p w:rsidP="00590DA2" w:rsidR="00590DA2" w:rsidRDefault="00590DA2" w:rsidRPr="00590DA2">
      <w:pPr>
        <w:numPr>
          <w:ilvl w:val="0"/>
          <w:numId w:val="5"/>
        </w:numPr>
        <w:tabs>
          <w:tab w:pos="360" w:val="left"/>
        </w:tabs>
        <w:spacing w:after="0" w:line="240" w:lineRule="auto"/>
        <w:jc w:val="both"/>
        <w:rPr>
          <w:rFonts w:ascii="Arial" w:cs="Arial" w:eastAsia="Times New Roman" w:hAnsi="Arial"/>
          <w:b/>
          <w:sz w:val="26"/>
          <w:szCs w:val="26"/>
          <w:u w:val="single"/>
        </w:rPr>
      </w:pPr>
      <w:r w:rsidRPr="00590DA2">
        <w:rPr>
          <w:rFonts w:ascii="Arial" w:cs="Arial" w:eastAsia="Times New Roman" w:hAnsi="Arial"/>
          <w:b/>
          <w:sz w:val="26"/>
          <w:szCs w:val="26"/>
          <w:u w:val="single"/>
        </w:rPr>
        <w:t>Augmentation des salaires</w:t>
      </w:r>
    </w:p>
    <w:p w:rsidP="00590DA2" w:rsidR="00590DA2" w:rsidRDefault="00590DA2" w:rsidRPr="00590DA2">
      <w:pPr>
        <w:tabs>
          <w:tab w:pos="360" w:val="left"/>
        </w:tabs>
        <w:spacing w:after="0"/>
        <w:ind w:left="1068"/>
        <w:jc w:val="both"/>
        <w:rPr>
          <w:rFonts w:ascii="Arial" w:cs="Arial" w:eastAsia="Times New Roman" w:hAnsi="Arial"/>
          <w:b/>
          <w:sz w:val="26"/>
          <w:szCs w:val="26"/>
          <w:u w:val="single"/>
        </w:rPr>
      </w:pPr>
    </w:p>
    <w:p w:rsidP="00590DA2" w:rsidR="00405AF9" w:rsidRDefault="00CE7D67" w:rsidRPr="00554CB6">
      <w:pPr>
        <w:spacing w:after="0"/>
        <w:jc w:val="both"/>
        <w:rPr>
          <w:rFonts w:ascii="Arial" w:cs="Arial" w:eastAsia="Times New Roman" w:hAnsi="Arial"/>
          <w:color w:val="000000"/>
          <w:sz w:val="24"/>
          <w:szCs w:val="26"/>
        </w:rPr>
      </w:pPr>
      <w:r w:rsidRPr="00554CB6">
        <w:rPr>
          <w:rFonts w:ascii="Arial" w:cs="Arial" w:eastAsia="Times New Roman" w:hAnsi="Arial"/>
          <w:color w:val="000000"/>
          <w:sz w:val="24"/>
          <w:szCs w:val="26"/>
        </w:rPr>
        <w:t>L</w:t>
      </w:r>
      <w:r w:rsidR="00405AF9" w:rsidRPr="00554CB6">
        <w:rPr>
          <w:rFonts w:ascii="Arial" w:cs="Arial" w:eastAsia="Times New Roman" w:hAnsi="Arial"/>
          <w:color w:val="000000"/>
          <w:sz w:val="24"/>
          <w:szCs w:val="26"/>
        </w:rPr>
        <w:t>a rémunération des agents de maîtrise évoluera en 20</w:t>
      </w:r>
      <w:r w:rsidRPr="00554CB6">
        <w:rPr>
          <w:rFonts w:ascii="Arial" w:cs="Arial" w:eastAsia="Times New Roman" w:hAnsi="Arial"/>
          <w:color w:val="000000"/>
          <w:sz w:val="24"/>
          <w:szCs w:val="26"/>
        </w:rPr>
        <w:t>22</w:t>
      </w:r>
      <w:r w:rsidR="00405AF9" w:rsidRPr="00554CB6">
        <w:rPr>
          <w:rFonts w:ascii="Arial" w:cs="Arial" w:eastAsia="Times New Roman" w:hAnsi="Arial"/>
          <w:color w:val="000000"/>
          <w:sz w:val="24"/>
          <w:szCs w:val="26"/>
        </w:rPr>
        <w:t xml:space="preserve"> au travers d’</w:t>
      </w:r>
      <w:r w:rsidR="00E31B07" w:rsidRPr="00554CB6">
        <w:rPr>
          <w:rFonts w:ascii="Arial" w:cs="Arial" w:eastAsia="Times New Roman" w:hAnsi="Arial"/>
          <w:color w:val="000000"/>
          <w:sz w:val="24"/>
          <w:szCs w:val="26"/>
        </w:rPr>
        <w:t>augmentations individuelles, qui représenteront</w:t>
      </w:r>
      <w:r w:rsidR="005D3636">
        <w:rPr>
          <w:rFonts w:ascii="Arial" w:cs="Arial" w:eastAsia="Times New Roman" w:hAnsi="Arial"/>
          <w:color w:val="000000"/>
          <w:sz w:val="24"/>
          <w:szCs w:val="26"/>
        </w:rPr>
        <w:t xml:space="preserve"> une enveloppe de</w:t>
      </w:r>
      <w:r w:rsidR="00E31B07" w:rsidRPr="00554CB6">
        <w:rPr>
          <w:rFonts w:ascii="Arial" w:cs="Arial" w:eastAsia="Times New Roman" w:hAnsi="Arial"/>
          <w:color w:val="000000"/>
          <w:sz w:val="24"/>
          <w:szCs w:val="26"/>
        </w:rPr>
        <w:t xml:space="preserve"> </w:t>
      </w:r>
      <w:r w:rsidRPr="00554CB6">
        <w:rPr>
          <w:rFonts w:ascii="Arial" w:cs="Arial" w:eastAsia="Times New Roman" w:hAnsi="Arial"/>
          <w:color w:val="000000"/>
          <w:sz w:val="24"/>
          <w:szCs w:val="26"/>
        </w:rPr>
        <w:t>0,4</w:t>
      </w:r>
      <w:r w:rsidR="00E31B07" w:rsidRPr="00554CB6">
        <w:rPr>
          <w:rFonts w:ascii="Arial" w:cs="Arial" w:eastAsia="Times New Roman" w:hAnsi="Arial"/>
          <w:color w:val="000000"/>
          <w:sz w:val="24"/>
          <w:szCs w:val="26"/>
        </w:rPr>
        <w:t xml:space="preserve"> </w:t>
      </w:r>
      <w:r w:rsidR="00546C9C" w:rsidRPr="00554CB6">
        <w:rPr>
          <w:rFonts w:ascii="Arial" w:cs="Arial" w:eastAsia="Times New Roman" w:hAnsi="Arial"/>
          <w:color w:val="000000"/>
          <w:sz w:val="24"/>
          <w:szCs w:val="26"/>
        </w:rPr>
        <w:t>% de la masse salariale des agents de maîtrise</w:t>
      </w:r>
      <w:r w:rsidR="00635DC8" w:rsidRPr="00554CB6">
        <w:rPr>
          <w:rFonts w:ascii="Arial" w:cs="Arial" w:eastAsia="Times New Roman" w:hAnsi="Arial"/>
          <w:color w:val="000000"/>
          <w:sz w:val="24"/>
          <w:szCs w:val="26"/>
        </w:rPr>
        <w:t>.</w:t>
      </w:r>
      <w:r w:rsidR="00E31B07" w:rsidRPr="00554CB6">
        <w:rPr>
          <w:rFonts w:ascii="Arial" w:cs="Arial" w:eastAsia="Times New Roman" w:hAnsi="Arial"/>
          <w:color w:val="000000"/>
          <w:sz w:val="24"/>
          <w:szCs w:val="26"/>
        </w:rPr>
        <w:t xml:space="preserve"> Cette me</w:t>
      </w:r>
      <w:r w:rsidRPr="00554CB6">
        <w:rPr>
          <w:rFonts w:ascii="Arial" w:cs="Arial" w:eastAsia="Times New Roman" w:hAnsi="Arial"/>
          <w:color w:val="000000"/>
          <w:sz w:val="24"/>
          <w:szCs w:val="26"/>
        </w:rPr>
        <w:t>sure prendra effet sur la paie du mois d’avril</w:t>
      </w:r>
      <w:r w:rsidR="00E31B07" w:rsidRPr="00554CB6">
        <w:rPr>
          <w:rFonts w:ascii="Arial" w:cs="Arial" w:eastAsia="Times New Roman" w:hAnsi="Arial"/>
          <w:color w:val="000000"/>
          <w:sz w:val="24"/>
          <w:szCs w:val="26"/>
        </w:rPr>
        <w:t xml:space="preserve"> 20</w:t>
      </w:r>
      <w:r w:rsidRPr="00554CB6">
        <w:rPr>
          <w:rFonts w:ascii="Arial" w:cs="Arial" w:eastAsia="Times New Roman" w:hAnsi="Arial"/>
          <w:color w:val="000000"/>
          <w:sz w:val="24"/>
          <w:szCs w:val="26"/>
        </w:rPr>
        <w:t>22</w:t>
      </w:r>
      <w:r w:rsidR="00E31B07" w:rsidRPr="00554CB6">
        <w:rPr>
          <w:rFonts w:ascii="Arial" w:cs="Arial" w:eastAsia="Times New Roman" w:hAnsi="Arial"/>
          <w:color w:val="000000"/>
          <w:sz w:val="24"/>
          <w:szCs w:val="26"/>
        </w:rPr>
        <w:t xml:space="preserve"> avec effet rétroactif au 1</w:t>
      </w:r>
      <w:r w:rsidR="00E31B07" w:rsidRPr="00554CB6">
        <w:rPr>
          <w:rFonts w:ascii="Arial" w:cs="Arial" w:eastAsia="Times New Roman" w:hAnsi="Arial"/>
          <w:color w:val="000000"/>
          <w:sz w:val="24"/>
          <w:szCs w:val="26"/>
          <w:vertAlign w:val="superscript"/>
        </w:rPr>
        <w:t>er</w:t>
      </w:r>
      <w:r w:rsidR="00E31B07" w:rsidRPr="00554CB6">
        <w:rPr>
          <w:rFonts w:ascii="Arial" w:cs="Arial" w:eastAsia="Times New Roman" w:hAnsi="Arial"/>
          <w:color w:val="000000"/>
          <w:sz w:val="24"/>
          <w:szCs w:val="26"/>
        </w:rPr>
        <w:t xml:space="preserve"> avril 20</w:t>
      </w:r>
      <w:r w:rsidR="00635DC8" w:rsidRPr="00554CB6">
        <w:rPr>
          <w:rFonts w:ascii="Arial" w:cs="Arial" w:eastAsia="Times New Roman" w:hAnsi="Arial"/>
          <w:color w:val="000000"/>
          <w:sz w:val="24"/>
          <w:szCs w:val="26"/>
        </w:rPr>
        <w:t>2</w:t>
      </w:r>
      <w:r w:rsidRPr="00554CB6">
        <w:rPr>
          <w:rFonts w:ascii="Arial" w:cs="Arial" w:eastAsia="Times New Roman" w:hAnsi="Arial"/>
          <w:color w:val="000000"/>
          <w:sz w:val="24"/>
          <w:szCs w:val="26"/>
        </w:rPr>
        <w:t>2</w:t>
      </w:r>
      <w:r w:rsidR="00E31B07" w:rsidRPr="00554CB6">
        <w:rPr>
          <w:rFonts w:ascii="Arial" w:cs="Arial" w:eastAsia="Times New Roman" w:hAnsi="Arial"/>
          <w:color w:val="000000"/>
          <w:sz w:val="24"/>
          <w:szCs w:val="26"/>
        </w:rPr>
        <w:t>.</w:t>
      </w:r>
    </w:p>
    <w:p w:rsidP="00590DA2" w:rsidR="00590DA2" w:rsidRDefault="00590DA2" w:rsidRPr="00554CB6">
      <w:pPr>
        <w:spacing w:after="0" w:line="240" w:lineRule="auto"/>
        <w:jc w:val="both"/>
        <w:rPr>
          <w:rFonts w:ascii="Arial" w:cs="Arial" w:eastAsia="Times New Roman" w:hAnsi="Arial"/>
          <w:color w:val="000000"/>
          <w:sz w:val="24"/>
          <w:szCs w:val="26"/>
        </w:rPr>
      </w:pPr>
    </w:p>
    <w:p w:rsidP="00590DA2" w:rsidR="00590DA2" w:rsidRDefault="00590DA2" w:rsidRPr="00EF43EF">
      <w:pPr>
        <w:tabs>
          <w:tab w:pos="360" w:val="left"/>
        </w:tabs>
        <w:spacing w:after="0"/>
        <w:jc w:val="both"/>
        <w:rPr>
          <w:rFonts w:ascii="Arial" w:cs="Arial" w:eastAsia="Times New Roman" w:hAnsi="Arial"/>
          <w:b/>
          <w:sz w:val="26"/>
          <w:szCs w:val="26"/>
          <w:u w:val="single"/>
        </w:rPr>
      </w:pPr>
      <w:r w:rsidRPr="00EF43EF">
        <w:rPr>
          <w:rFonts w:ascii="Arial" w:cs="Arial" w:eastAsia="Times New Roman" w:hAnsi="Arial"/>
          <w:b/>
          <w:sz w:val="26"/>
          <w:szCs w:val="26"/>
          <w:u w:val="single"/>
        </w:rPr>
        <w:t>Article 3 – Mesures pour les Cadres</w:t>
      </w:r>
      <w:r w:rsidRPr="00FA7D11">
        <w:rPr>
          <w:rFonts w:ascii="Arial" w:cs="Arial" w:eastAsia="Times New Roman" w:hAnsi="Arial"/>
          <w:b/>
          <w:sz w:val="26"/>
          <w:szCs w:val="26"/>
        </w:rPr>
        <w:t> :</w:t>
      </w:r>
    </w:p>
    <w:p w:rsidP="00590DA2" w:rsidR="008772E5" w:rsidRDefault="008772E5" w:rsidRPr="00EF43EF">
      <w:pPr>
        <w:tabs>
          <w:tab w:pos="360" w:val="left"/>
        </w:tabs>
        <w:spacing w:after="0"/>
        <w:jc w:val="both"/>
        <w:rPr>
          <w:rFonts w:ascii="Arial" w:cs="Arial" w:eastAsia="Times New Roman" w:hAnsi="Arial"/>
          <w:b/>
          <w:sz w:val="26"/>
          <w:szCs w:val="26"/>
          <w:u w:val="single"/>
        </w:rPr>
      </w:pPr>
    </w:p>
    <w:p w:rsidP="008772E5" w:rsidR="008772E5" w:rsidRDefault="008772E5" w:rsidRPr="00590DA2">
      <w:pPr>
        <w:numPr>
          <w:ilvl w:val="0"/>
          <w:numId w:val="8"/>
        </w:numPr>
        <w:tabs>
          <w:tab w:pos="360" w:val="left"/>
        </w:tabs>
        <w:spacing w:after="0" w:line="240" w:lineRule="auto"/>
        <w:jc w:val="both"/>
        <w:rPr>
          <w:rFonts w:ascii="Arial" w:cs="Arial" w:eastAsia="Times New Roman" w:hAnsi="Arial"/>
          <w:b/>
          <w:sz w:val="26"/>
          <w:szCs w:val="26"/>
          <w:u w:val="single"/>
        </w:rPr>
      </w:pPr>
      <w:r w:rsidRPr="00590DA2">
        <w:rPr>
          <w:rFonts w:ascii="Arial" w:cs="Arial" w:eastAsia="Times New Roman" w:hAnsi="Arial"/>
          <w:b/>
          <w:sz w:val="26"/>
          <w:szCs w:val="26"/>
          <w:u w:val="single"/>
        </w:rPr>
        <w:t>Augmentation des salaires</w:t>
      </w:r>
    </w:p>
    <w:p w:rsidP="00590DA2" w:rsidR="00590DA2" w:rsidRDefault="00590DA2" w:rsidRPr="008772E5">
      <w:pPr>
        <w:tabs>
          <w:tab w:pos="360" w:val="left"/>
        </w:tabs>
        <w:spacing w:after="0"/>
        <w:jc w:val="both"/>
        <w:rPr>
          <w:rFonts w:ascii="Arial" w:cs="Arial" w:eastAsia="Times New Roman" w:hAnsi="Arial"/>
          <w:sz w:val="26"/>
          <w:szCs w:val="26"/>
        </w:rPr>
      </w:pPr>
    </w:p>
    <w:p w:rsidP="00CE7D67" w:rsidR="00E53ECF" w:rsidRDefault="00CE7D67" w:rsidRPr="00554CB6">
      <w:pPr>
        <w:spacing w:after="0"/>
        <w:jc w:val="both"/>
        <w:rPr>
          <w:rFonts w:ascii="Arial" w:cs="Arial" w:eastAsia="Times New Roman" w:hAnsi="Arial"/>
          <w:color w:val="000000"/>
          <w:sz w:val="24"/>
          <w:szCs w:val="26"/>
        </w:rPr>
      </w:pPr>
      <w:r w:rsidRPr="00554CB6">
        <w:rPr>
          <w:rFonts w:ascii="Arial" w:cs="Arial" w:eastAsia="Times New Roman" w:hAnsi="Arial"/>
          <w:color w:val="000000"/>
          <w:sz w:val="24"/>
          <w:szCs w:val="26"/>
        </w:rPr>
        <w:t>L</w:t>
      </w:r>
      <w:r w:rsidR="00635DC8" w:rsidRPr="00554CB6">
        <w:rPr>
          <w:rFonts w:ascii="Arial" w:cs="Arial" w:eastAsia="Times New Roman" w:hAnsi="Arial"/>
          <w:color w:val="000000"/>
          <w:sz w:val="24"/>
          <w:szCs w:val="26"/>
        </w:rPr>
        <w:t>a rémunération des cadres évoluera en 202</w:t>
      </w:r>
      <w:r w:rsidRPr="00554CB6">
        <w:rPr>
          <w:rFonts w:ascii="Arial" w:cs="Arial" w:eastAsia="Times New Roman" w:hAnsi="Arial"/>
          <w:color w:val="000000"/>
          <w:sz w:val="24"/>
          <w:szCs w:val="26"/>
        </w:rPr>
        <w:t>2</w:t>
      </w:r>
      <w:r w:rsidR="00635DC8" w:rsidRPr="00554CB6">
        <w:rPr>
          <w:rFonts w:ascii="Arial" w:cs="Arial" w:eastAsia="Times New Roman" w:hAnsi="Arial"/>
          <w:color w:val="000000"/>
          <w:sz w:val="24"/>
          <w:szCs w:val="26"/>
        </w:rPr>
        <w:t xml:space="preserve"> au travers d’augmentations ind</w:t>
      </w:r>
      <w:r w:rsidRPr="00554CB6">
        <w:rPr>
          <w:rFonts w:ascii="Arial" w:cs="Arial" w:eastAsia="Times New Roman" w:hAnsi="Arial"/>
          <w:color w:val="000000"/>
          <w:sz w:val="24"/>
          <w:szCs w:val="26"/>
        </w:rPr>
        <w:t>ividuelles, qui représenteront</w:t>
      </w:r>
      <w:r w:rsidR="005D3636">
        <w:rPr>
          <w:rFonts w:ascii="Arial" w:cs="Arial" w:eastAsia="Times New Roman" w:hAnsi="Arial"/>
          <w:color w:val="000000"/>
          <w:sz w:val="24"/>
          <w:szCs w:val="26"/>
        </w:rPr>
        <w:t xml:space="preserve"> une enveloppe de</w:t>
      </w:r>
      <w:r w:rsidRPr="00554CB6">
        <w:rPr>
          <w:rFonts w:ascii="Arial" w:cs="Arial" w:eastAsia="Times New Roman" w:hAnsi="Arial"/>
          <w:color w:val="000000"/>
          <w:sz w:val="24"/>
          <w:szCs w:val="26"/>
        </w:rPr>
        <w:t xml:space="preserve"> </w:t>
      </w:r>
      <w:r w:rsidR="00635DC8" w:rsidRPr="00554CB6">
        <w:rPr>
          <w:rFonts w:ascii="Arial" w:cs="Arial" w:eastAsia="Times New Roman" w:hAnsi="Arial"/>
          <w:color w:val="000000"/>
          <w:sz w:val="24"/>
          <w:szCs w:val="26"/>
        </w:rPr>
        <w:t xml:space="preserve"> </w:t>
      </w:r>
      <w:r w:rsidRPr="00554CB6">
        <w:rPr>
          <w:rFonts w:ascii="Arial" w:cs="Arial" w:eastAsia="Times New Roman" w:hAnsi="Arial"/>
          <w:color w:val="000000"/>
          <w:sz w:val="24"/>
          <w:szCs w:val="26"/>
        </w:rPr>
        <w:t>0,4</w:t>
      </w:r>
      <w:r w:rsidR="00635DC8" w:rsidRPr="00554CB6">
        <w:rPr>
          <w:rFonts w:ascii="Arial" w:cs="Arial" w:eastAsia="Times New Roman" w:hAnsi="Arial"/>
          <w:color w:val="000000"/>
          <w:sz w:val="24"/>
          <w:szCs w:val="26"/>
        </w:rPr>
        <w:t>% de la masse sa</w:t>
      </w:r>
      <w:r w:rsidR="00D46933" w:rsidRPr="00554CB6">
        <w:rPr>
          <w:rFonts w:ascii="Arial" w:cs="Arial" w:eastAsia="Times New Roman" w:hAnsi="Arial"/>
          <w:color w:val="000000"/>
          <w:sz w:val="24"/>
          <w:szCs w:val="26"/>
        </w:rPr>
        <w:t xml:space="preserve">lariale des </w:t>
      </w:r>
      <w:r w:rsidR="004221FB" w:rsidRPr="00554CB6">
        <w:rPr>
          <w:rFonts w:ascii="Arial" w:cs="Arial" w:eastAsia="Times New Roman" w:hAnsi="Arial"/>
          <w:color w:val="000000"/>
          <w:sz w:val="24"/>
          <w:szCs w:val="26"/>
        </w:rPr>
        <w:t>Cadres</w:t>
      </w:r>
      <w:r w:rsidR="00D46933" w:rsidRPr="00554CB6">
        <w:rPr>
          <w:rFonts w:ascii="Arial" w:cs="Arial" w:eastAsia="Times New Roman" w:hAnsi="Arial"/>
          <w:color w:val="000000"/>
          <w:sz w:val="24"/>
          <w:szCs w:val="26"/>
        </w:rPr>
        <w:t>.</w:t>
      </w:r>
      <w:r w:rsidR="004221FB" w:rsidRPr="00554CB6">
        <w:rPr>
          <w:rFonts w:ascii="Arial" w:cs="Arial" w:eastAsia="Times New Roman" w:hAnsi="Arial"/>
          <w:color w:val="000000"/>
          <w:sz w:val="24"/>
          <w:szCs w:val="26"/>
        </w:rPr>
        <w:t xml:space="preserve"> </w:t>
      </w:r>
      <w:r w:rsidRPr="00554CB6">
        <w:rPr>
          <w:rFonts w:ascii="Arial" w:cs="Arial" w:eastAsia="Times New Roman" w:hAnsi="Arial"/>
          <w:color w:val="000000"/>
          <w:sz w:val="24"/>
          <w:szCs w:val="26"/>
        </w:rPr>
        <w:t>Cette mesure prendra effet sur la paie du mois d’avril 2022 avec effet rétroactif au 1</w:t>
      </w:r>
      <w:r w:rsidRPr="00554CB6">
        <w:rPr>
          <w:rFonts w:ascii="Arial" w:cs="Arial" w:eastAsia="Times New Roman" w:hAnsi="Arial"/>
          <w:color w:val="000000"/>
          <w:sz w:val="24"/>
          <w:szCs w:val="26"/>
          <w:vertAlign w:val="superscript"/>
        </w:rPr>
        <w:t>er</w:t>
      </w:r>
      <w:r w:rsidRPr="00554CB6">
        <w:rPr>
          <w:rFonts w:ascii="Arial" w:cs="Arial" w:eastAsia="Times New Roman" w:hAnsi="Arial"/>
          <w:color w:val="000000"/>
          <w:sz w:val="24"/>
          <w:szCs w:val="26"/>
        </w:rPr>
        <w:t xml:space="preserve"> avril 2022.</w:t>
      </w:r>
    </w:p>
    <w:p w:rsidP="00CE7D67" w:rsidR="00CE7D67" w:rsidRDefault="00CE7D67">
      <w:pPr>
        <w:spacing w:after="0"/>
        <w:jc w:val="both"/>
        <w:rPr>
          <w:rFonts w:ascii="Arial" w:cs="Arial" w:eastAsia="Times New Roman" w:hAnsi="Arial"/>
          <w:color w:val="000000"/>
          <w:sz w:val="24"/>
          <w:szCs w:val="26"/>
        </w:rPr>
      </w:pPr>
    </w:p>
    <w:p w:rsidP="00CE7D67" w:rsidR="00554CB6" w:rsidRDefault="00554CB6">
      <w:pPr>
        <w:spacing w:after="0"/>
        <w:jc w:val="both"/>
        <w:rPr>
          <w:rFonts w:ascii="Arial" w:cs="Arial" w:eastAsia="Times New Roman" w:hAnsi="Arial"/>
          <w:color w:val="000000"/>
          <w:sz w:val="24"/>
          <w:szCs w:val="26"/>
        </w:rPr>
      </w:pPr>
    </w:p>
    <w:p w:rsidP="00CE7D67" w:rsidR="00554CB6" w:rsidRDefault="00554CB6">
      <w:pPr>
        <w:spacing w:after="0"/>
        <w:jc w:val="both"/>
        <w:rPr>
          <w:rFonts w:ascii="Arial" w:cs="Arial" w:eastAsia="Times New Roman" w:hAnsi="Arial"/>
          <w:color w:val="000000"/>
          <w:sz w:val="24"/>
          <w:szCs w:val="26"/>
        </w:rPr>
      </w:pPr>
    </w:p>
    <w:p w:rsidP="00CE7D67" w:rsidR="00554CB6" w:rsidRDefault="00554CB6" w:rsidRPr="00554CB6">
      <w:pPr>
        <w:spacing w:after="0"/>
        <w:jc w:val="both"/>
        <w:rPr>
          <w:rFonts w:ascii="Arial" w:cs="Arial" w:eastAsia="Times New Roman" w:hAnsi="Arial"/>
          <w:color w:val="000000"/>
          <w:sz w:val="24"/>
          <w:szCs w:val="26"/>
        </w:rPr>
      </w:pPr>
    </w:p>
    <w:p w:rsidP="00590DA2" w:rsidR="00590DA2" w:rsidRDefault="00590DA2" w:rsidRPr="00554CB6">
      <w:pPr>
        <w:tabs>
          <w:tab w:pos="360" w:val="left"/>
        </w:tabs>
        <w:spacing w:after="0"/>
        <w:jc w:val="both"/>
        <w:rPr>
          <w:rFonts w:ascii="Arial" w:cs="Arial" w:eastAsia="Times New Roman" w:hAnsi="Arial"/>
          <w:i/>
          <w:sz w:val="24"/>
          <w:szCs w:val="26"/>
        </w:rPr>
      </w:pPr>
      <w:r w:rsidRPr="00554CB6">
        <w:rPr>
          <w:rFonts w:ascii="Arial" w:cs="Arial" w:eastAsia="Times New Roman" w:hAnsi="Arial"/>
          <w:i/>
          <w:sz w:val="24"/>
          <w:szCs w:val="26"/>
        </w:rPr>
        <w:lastRenderedPageBreak/>
        <w:t>A noter pour l’ensemble des catégories :</w:t>
      </w:r>
    </w:p>
    <w:p w:rsidP="00590DA2" w:rsidR="00590DA2" w:rsidRDefault="00590DA2" w:rsidRPr="00554CB6">
      <w:pPr>
        <w:tabs>
          <w:tab w:pos="360" w:val="left"/>
        </w:tabs>
        <w:spacing w:after="0"/>
        <w:jc w:val="both"/>
        <w:rPr>
          <w:rFonts w:ascii="Arial" w:cs="Arial" w:eastAsia="Times New Roman" w:hAnsi="Arial"/>
          <w:i/>
          <w:sz w:val="24"/>
          <w:szCs w:val="26"/>
        </w:rPr>
      </w:pPr>
    </w:p>
    <w:p w:rsidP="00590DA2" w:rsidR="00590DA2" w:rsidRDefault="00590DA2" w:rsidRPr="00554CB6">
      <w:pPr>
        <w:numPr>
          <w:ilvl w:val="0"/>
          <w:numId w:val="2"/>
        </w:numPr>
        <w:tabs>
          <w:tab w:pos="284" w:val="left"/>
        </w:tabs>
        <w:spacing w:after="0" w:line="240" w:lineRule="auto"/>
        <w:ind w:hanging="283" w:left="567"/>
        <w:jc w:val="both"/>
        <w:rPr>
          <w:rFonts w:ascii="Arial" w:cs="Arial" w:eastAsia="Times New Roman" w:hAnsi="Arial"/>
          <w:b/>
          <w:i/>
          <w:sz w:val="24"/>
          <w:szCs w:val="26"/>
        </w:rPr>
      </w:pPr>
      <w:r w:rsidRPr="00554CB6">
        <w:rPr>
          <w:rFonts w:ascii="Arial" w:cs="Arial" w:eastAsia="Times New Roman" w:hAnsi="Arial"/>
          <w:i/>
          <w:sz w:val="24"/>
          <w:szCs w:val="26"/>
        </w:rPr>
        <w:t>Les taux d’augmentations individuelles ou collectives sont appliqués sur les salaires de base ;</w:t>
      </w:r>
    </w:p>
    <w:p w:rsidP="00590DA2" w:rsidR="00590DA2" w:rsidRDefault="00590DA2" w:rsidRPr="00554CB6">
      <w:pPr>
        <w:numPr>
          <w:ilvl w:val="0"/>
          <w:numId w:val="2"/>
        </w:numPr>
        <w:tabs>
          <w:tab w:pos="284" w:val="left"/>
        </w:tabs>
        <w:spacing w:after="0" w:line="240" w:lineRule="auto"/>
        <w:ind w:hanging="283" w:left="567"/>
        <w:jc w:val="both"/>
        <w:rPr>
          <w:rFonts w:ascii="Arial" w:cs="Arial" w:eastAsia="Times New Roman" w:hAnsi="Arial"/>
          <w:b/>
          <w:i/>
          <w:sz w:val="24"/>
          <w:szCs w:val="26"/>
        </w:rPr>
      </w:pPr>
      <w:r w:rsidRPr="00554CB6">
        <w:rPr>
          <w:rFonts w:ascii="Arial" w:cs="Arial" w:eastAsia="Times New Roman" w:hAnsi="Arial"/>
          <w:i/>
          <w:sz w:val="24"/>
          <w:szCs w:val="26"/>
        </w:rPr>
        <w:t>L’application des augmentations individuelles peut prendre la forme d’une augmentation du salaire de base ou d’une prime.</w:t>
      </w:r>
    </w:p>
    <w:p w:rsidP="00590DA2" w:rsidR="000A5EFD" w:rsidRDefault="000A5EFD">
      <w:pPr>
        <w:tabs>
          <w:tab w:pos="360" w:val="left"/>
        </w:tabs>
        <w:spacing w:after="0"/>
        <w:jc w:val="both"/>
        <w:rPr>
          <w:rFonts w:ascii="Arial" w:cs="Arial" w:eastAsia="Times New Roman" w:hAnsi="Arial"/>
          <w:b/>
          <w:sz w:val="26"/>
          <w:szCs w:val="26"/>
          <w:u w:val="single"/>
        </w:rPr>
      </w:pPr>
    </w:p>
    <w:p w:rsidP="00590DA2" w:rsidR="00590DA2" w:rsidRDefault="00590DA2">
      <w:pPr>
        <w:tabs>
          <w:tab w:pos="360" w:val="left"/>
        </w:tabs>
        <w:spacing w:after="0"/>
        <w:jc w:val="both"/>
        <w:rPr>
          <w:rFonts w:ascii="Arial" w:cs="Arial" w:eastAsia="Times New Roman" w:hAnsi="Arial"/>
          <w:b/>
          <w:sz w:val="26"/>
          <w:szCs w:val="26"/>
        </w:rPr>
      </w:pPr>
      <w:r w:rsidRPr="00EF43EF">
        <w:rPr>
          <w:rFonts w:ascii="Arial" w:cs="Arial" w:eastAsia="Times New Roman" w:hAnsi="Arial"/>
          <w:b/>
          <w:sz w:val="26"/>
          <w:szCs w:val="26"/>
          <w:u w:val="single"/>
        </w:rPr>
        <w:t xml:space="preserve">Article 4 – Mesures </w:t>
      </w:r>
      <w:r w:rsidR="00CE7D67">
        <w:rPr>
          <w:rFonts w:ascii="Arial" w:cs="Arial" w:eastAsia="Times New Roman" w:hAnsi="Arial"/>
          <w:b/>
          <w:sz w:val="26"/>
          <w:szCs w:val="26"/>
          <w:u w:val="single"/>
        </w:rPr>
        <w:t>complémentaires</w:t>
      </w:r>
      <w:r w:rsidRPr="00FA7D11">
        <w:rPr>
          <w:rFonts w:ascii="Arial" w:cs="Arial" w:eastAsia="Times New Roman" w:hAnsi="Arial"/>
          <w:b/>
          <w:sz w:val="26"/>
          <w:szCs w:val="26"/>
        </w:rPr>
        <w:t> :</w:t>
      </w:r>
    </w:p>
    <w:p w:rsidP="00590DA2" w:rsidR="00462AFC" w:rsidRDefault="00462AFC" w:rsidRPr="00EF43EF">
      <w:pPr>
        <w:tabs>
          <w:tab w:pos="360" w:val="left"/>
        </w:tabs>
        <w:spacing w:after="0"/>
        <w:jc w:val="both"/>
        <w:rPr>
          <w:rFonts w:ascii="Arial" w:cs="Arial" w:eastAsia="Times New Roman" w:hAnsi="Arial"/>
          <w:b/>
          <w:sz w:val="26"/>
          <w:szCs w:val="26"/>
          <w:u w:val="single"/>
        </w:rPr>
      </w:pPr>
    </w:p>
    <w:p w:rsidP="00CE7D67" w:rsidR="00590DA2" w:rsidRDefault="0079184C" w:rsidRPr="00CE7D67">
      <w:pPr>
        <w:pStyle w:val="Paragraphedeliste"/>
        <w:numPr>
          <w:ilvl w:val="0"/>
          <w:numId w:val="11"/>
        </w:numPr>
        <w:tabs>
          <w:tab w:pos="360" w:val="left"/>
        </w:tabs>
        <w:spacing w:after="0" w:line="240" w:lineRule="auto"/>
        <w:jc w:val="both"/>
        <w:rPr>
          <w:rFonts w:ascii="Arial" w:cs="Arial" w:eastAsia="Times New Roman" w:hAnsi="Arial"/>
          <w:b/>
          <w:sz w:val="26"/>
          <w:szCs w:val="26"/>
          <w:u w:val="single"/>
        </w:rPr>
      </w:pPr>
      <w:r w:rsidRPr="00CE7D67">
        <w:rPr>
          <w:rFonts w:ascii="Arial" w:cs="Arial" w:eastAsia="Times New Roman" w:hAnsi="Arial"/>
          <w:b/>
          <w:sz w:val="26"/>
          <w:szCs w:val="26"/>
          <w:u w:val="single"/>
        </w:rPr>
        <w:t>Journée de s</w:t>
      </w:r>
      <w:r w:rsidR="00590DA2" w:rsidRPr="00CE7D67">
        <w:rPr>
          <w:rFonts w:ascii="Arial" w:cs="Arial" w:eastAsia="Times New Roman" w:hAnsi="Arial"/>
          <w:b/>
          <w:sz w:val="26"/>
          <w:szCs w:val="26"/>
          <w:u w:val="single"/>
        </w:rPr>
        <w:t>olidarité</w:t>
      </w:r>
    </w:p>
    <w:p w:rsidP="00590DA2" w:rsidR="00590DA2" w:rsidRDefault="00590DA2" w:rsidRPr="00554CB6">
      <w:pPr>
        <w:tabs>
          <w:tab w:pos="360" w:val="left"/>
        </w:tabs>
        <w:spacing w:after="0"/>
        <w:ind w:left="1068"/>
        <w:jc w:val="both"/>
        <w:rPr>
          <w:rFonts w:ascii="Arial" w:cs="Arial" w:eastAsia="Times New Roman" w:hAnsi="Arial"/>
          <w:b/>
          <w:sz w:val="24"/>
          <w:szCs w:val="26"/>
          <w:u w:val="single"/>
        </w:rPr>
      </w:pPr>
    </w:p>
    <w:p w:rsidP="00590DA2" w:rsidR="00590DA2" w:rsidRDefault="00590DA2" w:rsidRPr="00554CB6">
      <w:pPr>
        <w:spacing w:after="0"/>
        <w:jc w:val="both"/>
        <w:rPr>
          <w:rFonts w:ascii="Arial" w:cs="Arial" w:eastAsia="Times New Roman" w:hAnsi="Arial"/>
          <w:color w:val="000000"/>
          <w:sz w:val="24"/>
          <w:szCs w:val="26"/>
        </w:rPr>
      </w:pPr>
      <w:r w:rsidRPr="00554CB6">
        <w:rPr>
          <w:rFonts w:ascii="Arial" w:cs="Arial" w:eastAsia="Times New Roman" w:hAnsi="Arial"/>
          <w:color w:val="000000"/>
          <w:sz w:val="24"/>
          <w:szCs w:val="26"/>
        </w:rPr>
        <w:t xml:space="preserve">La Direction confirme que l’engagement solidaire des salariés est une priorité et qu’elle souhaite continuer à l’animer et à l’encourager. </w:t>
      </w:r>
    </w:p>
    <w:p w:rsidP="00590DA2" w:rsidR="00590DA2" w:rsidRDefault="00590DA2" w:rsidRPr="00554CB6">
      <w:pPr>
        <w:spacing w:after="0" w:line="240" w:lineRule="auto"/>
        <w:jc w:val="both"/>
        <w:rPr>
          <w:rFonts w:ascii="Arial" w:cs="Arial" w:eastAsia="Times New Roman" w:hAnsi="Arial"/>
          <w:color w:val="000000"/>
          <w:sz w:val="24"/>
          <w:szCs w:val="26"/>
        </w:rPr>
      </w:pPr>
    </w:p>
    <w:p w:rsidP="00590DA2" w:rsidR="00590DA2" w:rsidRDefault="00590DA2" w:rsidRPr="00554CB6">
      <w:pPr>
        <w:spacing w:after="0"/>
        <w:jc w:val="both"/>
        <w:rPr>
          <w:rFonts w:ascii="Arial" w:cs="Arial" w:eastAsia="Times New Roman" w:hAnsi="Arial"/>
          <w:color w:val="000000"/>
          <w:sz w:val="24"/>
          <w:szCs w:val="26"/>
        </w:rPr>
      </w:pPr>
      <w:r w:rsidRPr="00554CB6">
        <w:rPr>
          <w:rFonts w:ascii="Arial" w:cs="Arial" w:eastAsia="Times New Roman" w:hAnsi="Arial"/>
          <w:color w:val="000000"/>
          <w:sz w:val="24"/>
          <w:szCs w:val="26"/>
        </w:rPr>
        <w:t>C’est la raison pour la</w:t>
      </w:r>
      <w:r w:rsidR="007B0880" w:rsidRPr="00554CB6">
        <w:rPr>
          <w:rFonts w:ascii="Arial" w:cs="Arial" w:eastAsia="Times New Roman" w:hAnsi="Arial"/>
          <w:color w:val="000000"/>
          <w:sz w:val="24"/>
          <w:szCs w:val="26"/>
        </w:rPr>
        <w:t>quelle il a été convenu que la journée de s</w:t>
      </w:r>
      <w:r w:rsidRPr="00554CB6">
        <w:rPr>
          <w:rFonts w:ascii="Arial" w:cs="Arial" w:eastAsia="Times New Roman" w:hAnsi="Arial"/>
          <w:color w:val="000000"/>
          <w:sz w:val="24"/>
          <w:szCs w:val="26"/>
        </w:rPr>
        <w:t>olidarité sera</w:t>
      </w:r>
      <w:r w:rsidR="00F21CBD" w:rsidRPr="00554CB6">
        <w:rPr>
          <w:rFonts w:ascii="Arial" w:cs="Arial" w:eastAsia="Times New Roman" w:hAnsi="Arial"/>
          <w:color w:val="000000"/>
          <w:sz w:val="24"/>
          <w:szCs w:val="26"/>
        </w:rPr>
        <w:t xml:space="preserve"> offerte à chaque collaborateur.</w:t>
      </w:r>
    </w:p>
    <w:p w:rsidP="00590DA2" w:rsidR="00590DA2" w:rsidRDefault="00590DA2" w:rsidRPr="00554CB6">
      <w:pPr>
        <w:spacing w:after="0" w:line="240" w:lineRule="auto"/>
        <w:jc w:val="both"/>
        <w:rPr>
          <w:rFonts w:ascii="Arial" w:cs="Arial" w:eastAsia="Times New Roman" w:hAnsi="Arial"/>
          <w:color w:val="000000"/>
          <w:sz w:val="24"/>
          <w:szCs w:val="26"/>
        </w:rPr>
      </w:pPr>
    </w:p>
    <w:p w:rsidP="00FA7D11" w:rsidR="00CE7D67" w:rsidRDefault="00590DA2" w:rsidRPr="00554CB6">
      <w:pPr>
        <w:spacing w:after="0"/>
        <w:jc w:val="both"/>
        <w:rPr>
          <w:rFonts w:ascii="Arial" w:cs="Arial" w:eastAsia="Times New Roman" w:hAnsi="Arial"/>
          <w:color w:val="000000"/>
          <w:sz w:val="24"/>
          <w:szCs w:val="26"/>
        </w:rPr>
      </w:pPr>
      <w:r w:rsidRPr="00554CB6">
        <w:rPr>
          <w:rFonts w:ascii="Arial" w:cs="Arial" w:eastAsia="Times New Roman" w:hAnsi="Arial"/>
          <w:color w:val="000000"/>
          <w:sz w:val="24"/>
          <w:szCs w:val="26"/>
        </w:rPr>
        <w:t>Il est précisé, s’agissant des travailleurs temporaires, que leur éligibilité à la mesure sera conditionnée par l’exécution de la mission d’intérim sur une période couvrant le lundi de pentecôte, et ce au prorata temporis du cumu</w:t>
      </w:r>
      <w:r w:rsidR="00CE7D67" w:rsidRPr="00554CB6">
        <w:rPr>
          <w:rFonts w:ascii="Arial" w:cs="Arial" w:eastAsia="Times New Roman" w:hAnsi="Arial"/>
          <w:color w:val="000000"/>
          <w:sz w:val="24"/>
          <w:szCs w:val="26"/>
        </w:rPr>
        <w:t>l des missions réalisées en 2022.</w:t>
      </w:r>
    </w:p>
    <w:p w:rsidP="00FA7D11" w:rsidR="00462AFC" w:rsidRDefault="00462AFC">
      <w:pPr>
        <w:spacing w:after="0"/>
        <w:jc w:val="both"/>
        <w:rPr>
          <w:rFonts w:ascii="Arial" w:cs="Arial" w:eastAsia="Times New Roman" w:hAnsi="Arial"/>
          <w:color w:val="000000"/>
          <w:szCs w:val="26"/>
        </w:rPr>
      </w:pPr>
    </w:p>
    <w:p w:rsidP="00CE7D67" w:rsidR="00CE7D67" w:rsidRDefault="00CE7D67">
      <w:pPr>
        <w:pStyle w:val="Paragraphedeliste"/>
        <w:numPr>
          <w:ilvl w:val="0"/>
          <w:numId w:val="11"/>
        </w:numPr>
        <w:spacing w:after="0"/>
        <w:jc w:val="both"/>
        <w:rPr>
          <w:rFonts w:ascii="Arial" w:cs="Arial" w:eastAsia="Times New Roman" w:hAnsi="Arial"/>
          <w:b/>
          <w:sz w:val="26"/>
          <w:szCs w:val="26"/>
          <w:u w:val="single"/>
        </w:rPr>
      </w:pPr>
      <w:r w:rsidRPr="00CE7D67">
        <w:rPr>
          <w:rFonts w:ascii="Arial" w:cs="Arial" w:eastAsia="Times New Roman" w:hAnsi="Arial"/>
          <w:b/>
          <w:sz w:val="26"/>
          <w:szCs w:val="26"/>
          <w:u w:val="single"/>
        </w:rPr>
        <w:t>Mutuelle</w:t>
      </w:r>
      <w:r w:rsidR="001A775A">
        <w:rPr>
          <w:rFonts w:ascii="Arial" w:cs="Arial" w:eastAsia="Times New Roman" w:hAnsi="Arial"/>
          <w:b/>
          <w:sz w:val="26"/>
          <w:szCs w:val="26"/>
          <w:u w:val="single"/>
        </w:rPr>
        <w:t>-régime frais de santé</w:t>
      </w:r>
      <w:r w:rsidRPr="00CE7D67">
        <w:rPr>
          <w:rFonts w:ascii="Arial" w:cs="Arial" w:eastAsia="Times New Roman" w:hAnsi="Arial"/>
          <w:b/>
          <w:sz w:val="26"/>
          <w:szCs w:val="26"/>
          <w:u w:val="single"/>
        </w:rPr>
        <w:t xml:space="preserve"> </w:t>
      </w:r>
    </w:p>
    <w:p w:rsidP="00CE7D67" w:rsidR="00CE7D67" w:rsidRDefault="00CE7D67">
      <w:pPr>
        <w:spacing w:after="0"/>
        <w:jc w:val="both"/>
        <w:rPr>
          <w:rFonts w:ascii="Arial" w:cs="Arial" w:eastAsia="Times New Roman" w:hAnsi="Arial"/>
          <w:b/>
          <w:sz w:val="26"/>
          <w:szCs w:val="26"/>
          <w:u w:val="single"/>
        </w:rPr>
      </w:pPr>
    </w:p>
    <w:p w:rsidP="00CE7D67" w:rsidR="00CE7D67" w:rsidRDefault="00CE7D67"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La Direction fera évoluer la prise en charge de la part patronale de la mutuelle de 33 € à 53 € mensuel par collaborateur ayant souscrit au régime de frais de santé de Vertbaudet.</w:t>
      </w:r>
      <w:r w:rsidR="00E8767D" w:rsidRPr="00554CB6">
        <w:rPr>
          <w:rFonts w:ascii="Arial" w:cs="Arial" w:eastAsia="Times New Roman" w:hAnsi="Arial"/>
          <w:sz w:val="24"/>
          <w:szCs w:val="26"/>
        </w:rPr>
        <w:t xml:space="preserve"> Cette modification dans le financement du régime de frais de santé fera l’objet d’</w:t>
      </w:r>
      <w:r w:rsidR="002216EF" w:rsidRPr="00554CB6">
        <w:rPr>
          <w:rFonts w:ascii="Arial" w:cs="Arial" w:eastAsia="Times New Roman" w:hAnsi="Arial"/>
          <w:sz w:val="24"/>
          <w:szCs w:val="26"/>
        </w:rPr>
        <w:t>un avenant qui sera annexé à la DUE originelle et d’une information individuelle écrite à chaque salarié de l’entreprise.</w:t>
      </w:r>
    </w:p>
    <w:p w:rsidP="00CE7D67" w:rsidR="00CE7D67" w:rsidRDefault="00CE7D67" w:rsidRPr="00554CB6">
      <w:pPr>
        <w:spacing w:after="0"/>
        <w:jc w:val="both"/>
        <w:rPr>
          <w:rFonts w:ascii="Arial" w:cs="Arial" w:eastAsia="Times New Roman" w:hAnsi="Arial"/>
          <w:sz w:val="24"/>
          <w:szCs w:val="26"/>
        </w:rPr>
      </w:pPr>
    </w:p>
    <w:p w:rsidP="00CE7D67" w:rsidR="00CE7D67" w:rsidRDefault="00CE7D67"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Il est précisé que l’entreprise prendra à sa charge l’intégralité de l’augmentation tarifaire 2022, liée au déficit de l’équilibre du régime de frais de santé.</w:t>
      </w:r>
    </w:p>
    <w:p w:rsidP="00CE7D67" w:rsidR="00462AFC" w:rsidRDefault="00462AFC">
      <w:pPr>
        <w:spacing w:after="0"/>
        <w:jc w:val="both"/>
        <w:rPr>
          <w:rFonts w:ascii="Arial" w:cs="Arial" w:eastAsia="Times New Roman" w:hAnsi="Arial"/>
          <w:sz w:val="26"/>
          <w:szCs w:val="26"/>
        </w:rPr>
      </w:pPr>
    </w:p>
    <w:p w:rsidP="00462AFC" w:rsidR="00462AFC" w:rsidRDefault="00462AFC">
      <w:pPr>
        <w:pStyle w:val="Paragraphedeliste"/>
        <w:numPr>
          <w:ilvl w:val="0"/>
          <w:numId w:val="11"/>
        </w:numPr>
        <w:spacing w:after="0"/>
        <w:jc w:val="both"/>
        <w:rPr>
          <w:rFonts w:ascii="Arial" w:cs="Arial" w:eastAsia="Times New Roman" w:hAnsi="Arial"/>
          <w:b/>
          <w:sz w:val="26"/>
          <w:szCs w:val="26"/>
          <w:u w:val="single"/>
        </w:rPr>
      </w:pPr>
      <w:r>
        <w:rPr>
          <w:rFonts w:ascii="Arial" w:cs="Arial" w:eastAsia="Times New Roman" w:hAnsi="Arial"/>
          <w:b/>
          <w:sz w:val="26"/>
          <w:szCs w:val="26"/>
          <w:u w:val="single"/>
        </w:rPr>
        <w:t xml:space="preserve">Report des congés d’ancienneté </w:t>
      </w:r>
    </w:p>
    <w:p w:rsidP="00462AFC" w:rsidR="00462AFC" w:rsidRDefault="00462AFC" w:rsidRPr="00554CB6">
      <w:pPr>
        <w:spacing w:after="0"/>
        <w:jc w:val="both"/>
        <w:rPr>
          <w:rFonts w:ascii="Arial" w:cs="Arial" w:eastAsia="Times New Roman" w:hAnsi="Arial"/>
          <w:b/>
          <w:sz w:val="24"/>
          <w:szCs w:val="26"/>
          <w:u w:val="single"/>
        </w:rPr>
      </w:pPr>
    </w:p>
    <w:p w:rsidP="00462AFC" w:rsidR="00084582" w:rsidRDefault="000049D7">
      <w:pPr>
        <w:spacing w:after="0"/>
        <w:jc w:val="both"/>
        <w:rPr>
          <w:rFonts w:ascii="Arial" w:cs="Arial" w:eastAsia="Times New Roman" w:hAnsi="Arial"/>
          <w:sz w:val="24"/>
          <w:szCs w:val="26"/>
        </w:rPr>
      </w:pPr>
      <w:r w:rsidRPr="00554CB6">
        <w:rPr>
          <w:rFonts w:ascii="Arial" w:cs="Arial" w:eastAsia="Times New Roman" w:hAnsi="Arial"/>
          <w:sz w:val="24"/>
          <w:szCs w:val="26"/>
        </w:rPr>
        <w:t>Les parties conviennent</w:t>
      </w:r>
      <w:r w:rsidR="000A5EFD" w:rsidRPr="00554CB6">
        <w:rPr>
          <w:rFonts w:ascii="Arial" w:cs="Arial" w:eastAsia="Times New Roman" w:hAnsi="Arial"/>
          <w:sz w:val="24"/>
          <w:szCs w:val="26"/>
        </w:rPr>
        <w:t xml:space="preserve"> </w:t>
      </w:r>
      <w:r w:rsidR="00E8767D" w:rsidRPr="00554CB6">
        <w:rPr>
          <w:rFonts w:ascii="Arial" w:cs="Arial" w:eastAsia="Times New Roman" w:hAnsi="Arial"/>
          <w:sz w:val="24"/>
          <w:szCs w:val="26"/>
        </w:rPr>
        <w:t>que</w:t>
      </w:r>
      <w:r w:rsidR="000A5EFD" w:rsidRPr="00554CB6">
        <w:rPr>
          <w:rFonts w:ascii="Arial" w:cs="Arial" w:eastAsia="Times New Roman" w:hAnsi="Arial"/>
          <w:sz w:val="24"/>
          <w:szCs w:val="26"/>
        </w:rPr>
        <w:t xml:space="preserve"> le report des congés d’ancienneté non pris</w:t>
      </w:r>
      <w:r w:rsidR="00E8767D" w:rsidRPr="00554CB6">
        <w:rPr>
          <w:rFonts w:ascii="Arial" w:cs="Arial" w:eastAsia="Times New Roman" w:hAnsi="Arial"/>
          <w:sz w:val="24"/>
          <w:szCs w:val="26"/>
        </w:rPr>
        <w:t xml:space="preserve"> sur une période de référence sera désormais possible sur la prochaine période de référence</w:t>
      </w:r>
      <w:r w:rsidR="000A5EFD" w:rsidRPr="00554CB6">
        <w:rPr>
          <w:rFonts w:ascii="Arial" w:cs="Arial" w:eastAsia="Times New Roman" w:hAnsi="Arial"/>
          <w:sz w:val="24"/>
          <w:szCs w:val="26"/>
        </w:rPr>
        <w:t xml:space="preserve"> dans les mêmes conditions que les congés payés, </w:t>
      </w:r>
      <w:r w:rsidR="00E8767D" w:rsidRPr="00554CB6">
        <w:rPr>
          <w:rFonts w:ascii="Arial" w:cs="Arial" w:eastAsia="Times New Roman" w:hAnsi="Arial"/>
          <w:sz w:val="24"/>
          <w:szCs w:val="26"/>
        </w:rPr>
        <w:t xml:space="preserve">et </w:t>
      </w:r>
      <w:r w:rsidR="000A5EFD" w:rsidRPr="00554CB6">
        <w:rPr>
          <w:rFonts w:ascii="Arial" w:cs="Arial" w:eastAsia="Times New Roman" w:hAnsi="Arial"/>
          <w:sz w:val="24"/>
          <w:szCs w:val="26"/>
        </w:rPr>
        <w:t>à</w:t>
      </w:r>
      <w:r w:rsidR="00E8767D" w:rsidRPr="00554CB6">
        <w:rPr>
          <w:rFonts w:ascii="Arial" w:cs="Arial" w:eastAsia="Times New Roman" w:hAnsi="Arial"/>
          <w:sz w:val="24"/>
          <w:szCs w:val="26"/>
        </w:rPr>
        <w:t xml:space="preserve"> la</w:t>
      </w:r>
      <w:r w:rsidR="000A5EFD" w:rsidRPr="00554CB6">
        <w:rPr>
          <w:rFonts w:ascii="Arial" w:cs="Arial" w:eastAsia="Times New Roman" w:hAnsi="Arial"/>
          <w:sz w:val="24"/>
          <w:szCs w:val="26"/>
        </w:rPr>
        <w:t xml:space="preserve"> seule condition que le salarié en fasse expressément la demande.</w:t>
      </w:r>
    </w:p>
    <w:p w:rsidP="00462AFC" w:rsidR="00462AFC" w:rsidRDefault="00462AFC">
      <w:pPr>
        <w:spacing w:after="0"/>
        <w:jc w:val="both"/>
        <w:rPr>
          <w:ins w:author="Gilles Anthony" w:date="2022-03-09T06:55:00Z" w:id="0"/>
          <w:rFonts w:ascii="Arial" w:cs="Arial" w:eastAsia="Times New Roman" w:hAnsi="Arial"/>
          <w:b/>
          <w:sz w:val="24"/>
          <w:szCs w:val="26"/>
          <w:u w:val="single"/>
        </w:rPr>
      </w:pPr>
    </w:p>
    <w:p w:rsidP="00462AFC" w:rsidR="00F36CD1" w:rsidRDefault="00F36CD1" w:rsidRPr="009A57E1">
      <w:pPr>
        <w:spacing w:after="0"/>
        <w:jc w:val="both"/>
        <w:rPr>
          <w:ins w:author="Gilles Anthony" w:date="2022-03-09T06:55:00Z" w:id="1"/>
          <w:rFonts w:ascii="Arial" w:cs="Arial" w:eastAsia="Times New Roman" w:hAnsi="Arial"/>
          <w:sz w:val="24"/>
          <w:szCs w:val="26"/>
        </w:rPr>
      </w:pPr>
    </w:p>
    <w:p w:rsidP="00462AFC" w:rsidR="00F36CD1" w:rsidRDefault="00F36CD1" w:rsidRPr="009A57E1">
      <w:pPr>
        <w:spacing w:after="0"/>
        <w:jc w:val="both"/>
        <w:rPr>
          <w:rFonts w:ascii="Arial" w:cs="Arial" w:eastAsia="Times New Roman" w:hAnsi="Arial"/>
          <w:sz w:val="24"/>
          <w:szCs w:val="26"/>
        </w:rPr>
      </w:pPr>
    </w:p>
    <w:p w:rsidP="00462AFC" w:rsidR="00D86E9A" w:rsidRDefault="00D86E9A" w:rsidRPr="009A57E1">
      <w:pPr>
        <w:spacing w:after="0"/>
        <w:jc w:val="both"/>
        <w:rPr>
          <w:ins w:author="Gilles Anthony" w:date="2022-03-09T06:55:00Z" w:id="2"/>
          <w:rFonts w:ascii="Arial" w:cs="Arial" w:eastAsia="Times New Roman" w:hAnsi="Arial"/>
          <w:sz w:val="24"/>
          <w:szCs w:val="26"/>
        </w:rPr>
      </w:pPr>
    </w:p>
    <w:p w:rsidP="00462AFC" w:rsidR="00F36CD1" w:rsidRDefault="00F36CD1" w:rsidRPr="009A57E1">
      <w:pPr>
        <w:spacing w:after="0"/>
        <w:jc w:val="both"/>
        <w:rPr>
          <w:rFonts w:ascii="Arial" w:cs="Arial" w:eastAsia="Times New Roman" w:hAnsi="Arial"/>
          <w:sz w:val="24"/>
          <w:szCs w:val="26"/>
        </w:rPr>
      </w:pPr>
    </w:p>
    <w:p w:rsidP="00462AFC" w:rsidR="00462AFC" w:rsidRDefault="00462AFC">
      <w:pPr>
        <w:pStyle w:val="Paragraphedeliste"/>
        <w:numPr>
          <w:ilvl w:val="0"/>
          <w:numId w:val="11"/>
        </w:numPr>
        <w:spacing w:after="0"/>
        <w:jc w:val="both"/>
        <w:rPr>
          <w:rFonts w:ascii="Arial" w:cs="Arial" w:eastAsia="Times New Roman" w:hAnsi="Arial"/>
          <w:b/>
          <w:sz w:val="26"/>
          <w:szCs w:val="26"/>
          <w:u w:val="single"/>
        </w:rPr>
      </w:pPr>
      <w:r>
        <w:rPr>
          <w:rFonts w:ascii="Arial" w:cs="Arial" w:eastAsia="Times New Roman" w:hAnsi="Arial"/>
          <w:b/>
          <w:sz w:val="26"/>
          <w:szCs w:val="26"/>
          <w:u w:val="single"/>
        </w:rPr>
        <w:lastRenderedPageBreak/>
        <w:t xml:space="preserve">Contrats à temps partiel </w:t>
      </w:r>
      <w:r w:rsidR="000A5EFD">
        <w:rPr>
          <w:rFonts w:ascii="Arial" w:cs="Arial" w:eastAsia="Times New Roman" w:hAnsi="Arial"/>
          <w:b/>
          <w:sz w:val="26"/>
          <w:szCs w:val="26"/>
          <w:u w:val="single"/>
        </w:rPr>
        <w:t>annualisés</w:t>
      </w:r>
    </w:p>
    <w:p w:rsidP="00462AFC" w:rsidR="00462AFC" w:rsidRDefault="00462AFC" w:rsidRPr="00554CB6">
      <w:pPr>
        <w:spacing w:after="0"/>
        <w:jc w:val="both"/>
        <w:rPr>
          <w:rFonts w:ascii="Arial" w:cs="Arial" w:eastAsia="Times New Roman" w:hAnsi="Arial"/>
          <w:b/>
          <w:sz w:val="24"/>
          <w:szCs w:val="26"/>
          <w:u w:val="single"/>
        </w:rPr>
      </w:pPr>
    </w:p>
    <w:p w:rsidP="002216EF" w:rsidR="00E8767D" w:rsidRDefault="00E8767D"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 xml:space="preserve">Les parties conviennent, que </w:t>
      </w:r>
      <w:r w:rsidR="000049D7" w:rsidRPr="00554CB6">
        <w:rPr>
          <w:rFonts w:ascii="Arial" w:cs="Arial" w:eastAsia="Times New Roman" w:hAnsi="Arial"/>
          <w:sz w:val="24"/>
          <w:szCs w:val="26"/>
        </w:rPr>
        <w:t xml:space="preserve">lors de la prochaine campagne des « contrats vacances scolaires » 2022/2023, </w:t>
      </w:r>
      <w:r w:rsidRPr="00554CB6">
        <w:rPr>
          <w:rFonts w:ascii="Arial" w:cs="Arial" w:eastAsia="Times New Roman" w:hAnsi="Arial"/>
          <w:sz w:val="24"/>
          <w:szCs w:val="26"/>
        </w:rPr>
        <w:t xml:space="preserve">les salariés bénéficiant d’un contrat à temps partiel annualisé </w:t>
      </w:r>
      <w:r w:rsidR="002216EF" w:rsidRPr="00554CB6">
        <w:rPr>
          <w:rFonts w:ascii="Arial" w:cs="Arial" w:eastAsia="Times New Roman" w:hAnsi="Arial"/>
          <w:sz w:val="24"/>
          <w:szCs w:val="26"/>
        </w:rPr>
        <w:t xml:space="preserve">de </w:t>
      </w:r>
      <w:r w:rsidRPr="00554CB6">
        <w:rPr>
          <w:rFonts w:ascii="Arial" w:cs="Arial" w:eastAsia="Times New Roman" w:hAnsi="Arial"/>
          <w:sz w:val="24"/>
          <w:szCs w:val="26"/>
        </w:rPr>
        <w:t>type « Petites vacances scolaires » et « 13 semaines »</w:t>
      </w:r>
      <w:r w:rsidR="002216EF" w:rsidRPr="00554CB6">
        <w:rPr>
          <w:rFonts w:ascii="Arial" w:cs="Arial" w:eastAsia="Times New Roman" w:hAnsi="Arial"/>
          <w:sz w:val="24"/>
          <w:szCs w:val="26"/>
        </w:rPr>
        <w:t xml:space="preserve">, </w:t>
      </w:r>
      <w:r w:rsidR="00956526">
        <w:rPr>
          <w:rFonts w:ascii="Arial" w:cs="Arial" w:eastAsia="Times New Roman" w:hAnsi="Arial"/>
          <w:sz w:val="24"/>
          <w:szCs w:val="26"/>
        </w:rPr>
        <w:t xml:space="preserve">auront la possibilité d’émettre des souhaits de semaines de congés payés </w:t>
      </w:r>
      <w:r w:rsidR="00ED2187">
        <w:rPr>
          <w:rFonts w:ascii="Arial" w:cs="Arial" w:eastAsia="Times New Roman" w:hAnsi="Arial"/>
          <w:sz w:val="24"/>
          <w:szCs w:val="26"/>
        </w:rPr>
        <w:t>pour</w:t>
      </w:r>
      <w:r w:rsidR="00956526">
        <w:rPr>
          <w:rFonts w:ascii="Arial" w:cs="Arial" w:eastAsia="Times New Roman" w:hAnsi="Arial"/>
          <w:sz w:val="24"/>
          <w:szCs w:val="26"/>
        </w:rPr>
        <w:t xml:space="preserve"> la période estivale, sans que les dites semaines ne soient directement imposées au démarrage de la campagne. </w:t>
      </w:r>
    </w:p>
    <w:p w:rsidP="00590DA2" w:rsidR="00E8767D" w:rsidRDefault="00E8767D">
      <w:pPr>
        <w:tabs>
          <w:tab w:pos="360" w:val="left"/>
        </w:tabs>
        <w:spacing w:after="0"/>
        <w:jc w:val="both"/>
        <w:rPr>
          <w:rFonts w:ascii="Arial" w:cs="Arial" w:eastAsia="Times New Roman" w:hAnsi="Arial"/>
          <w:b/>
          <w:sz w:val="26"/>
          <w:szCs w:val="26"/>
          <w:u w:val="single"/>
        </w:rPr>
      </w:pPr>
    </w:p>
    <w:p w:rsidP="00590DA2" w:rsidR="00590DA2" w:rsidRDefault="00E83A27" w:rsidRPr="00C15D4C">
      <w:pPr>
        <w:tabs>
          <w:tab w:pos="360" w:val="left"/>
        </w:tabs>
        <w:spacing w:after="0"/>
        <w:jc w:val="both"/>
        <w:rPr>
          <w:rFonts w:ascii="Arial" w:cs="Arial" w:eastAsia="Times New Roman" w:hAnsi="Arial"/>
          <w:b/>
          <w:sz w:val="26"/>
          <w:szCs w:val="26"/>
          <w:u w:val="single"/>
        </w:rPr>
      </w:pPr>
      <w:r w:rsidRPr="00C15D4C">
        <w:rPr>
          <w:rFonts w:ascii="Arial" w:cs="Arial" w:eastAsia="Times New Roman" w:hAnsi="Arial"/>
          <w:b/>
          <w:sz w:val="26"/>
          <w:szCs w:val="26"/>
          <w:u w:val="single"/>
        </w:rPr>
        <w:t>Article 5</w:t>
      </w:r>
      <w:r w:rsidR="00590DA2" w:rsidRPr="00C15D4C">
        <w:rPr>
          <w:rFonts w:ascii="Arial" w:cs="Arial" w:eastAsia="Times New Roman" w:hAnsi="Arial"/>
          <w:b/>
          <w:sz w:val="26"/>
          <w:szCs w:val="26"/>
          <w:u w:val="single"/>
        </w:rPr>
        <w:t xml:space="preserve"> – Champ d’application</w:t>
      </w:r>
    </w:p>
    <w:p w:rsidP="00590DA2" w:rsidR="00590DA2" w:rsidRDefault="00590DA2" w:rsidRPr="00C15D4C">
      <w:pPr>
        <w:tabs>
          <w:tab w:pos="360" w:val="left"/>
        </w:tabs>
        <w:spacing w:after="0"/>
        <w:jc w:val="both"/>
        <w:rPr>
          <w:rFonts w:ascii="Arial" w:cs="Arial" w:eastAsia="Times New Roman" w:hAnsi="Arial"/>
          <w:b/>
          <w:sz w:val="26"/>
          <w:szCs w:val="26"/>
          <w:u w:val="single"/>
        </w:rPr>
      </w:pPr>
    </w:p>
    <w:p w:rsidP="00590DA2" w:rsidR="00590DA2" w:rsidRDefault="00590DA2" w:rsidRPr="00554CB6">
      <w:pPr>
        <w:tabs>
          <w:tab w:pos="360" w:val="left"/>
        </w:tabs>
        <w:spacing w:after="0"/>
        <w:jc w:val="both"/>
        <w:rPr>
          <w:rFonts w:ascii="Arial" w:cs="Arial" w:eastAsia="Times New Roman" w:hAnsi="Arial"/>
          <w:sz w:val="24"/>
          <w:szCs w:val="26"/>
        </w:rPr>
      </w:pPr>
      <w:r w:rsidRPr="00554CB6">
        <w:rPr>
          <w:rFonts w:ascii="Arial" w:cs="Arial" w:eastAsia="Times New Roman" w:hAnsi="Arial"/>
          <w:sz w:val="24"/>
          <w:szCs w:val="26"/>
        </w:rPr>
        <w:t>Le présent accord s’applique à l’ensemble du personnel</w:t>
      </w:r>
      <w:r w:rsidR="001A775A">
        <w:rPr>
          <w:rFonts w:ascii="Arial" w:cs="Arial" w:eastAsia="Times New Roman" w:hAnsi="Arial"/>
          <w:sz w:val="24"/>
          <w:szCs w:val="26"/>
        </w:rPr>
        <w:t xml:space="preserve"> et selon les modalités générales et spécifiques instituées pour chaque catégorie professionnelle.</w:t>
      </w:r>
      <w:r w:rsidRPr="00554CB6">
        <w:rPr>
          <w:rFonts w:ascii="Arial" w:cs="Arial" w:eastAsia="Times New Roman" w:hAnsi="Arial"/>
          <w:sz w:val="24"/>
          <w:szCs w:val="26"/>
        </w:rPr>
        <w:t xml:space="preserve"> </w:t>
      </w:r>
    </w:p>
    <w:p w:rsidP="00590DA2" w:rsidR="00462AFC" w:rsidRDefault="00462AFC" w:rsidRPr="00144AE5">
      <w:pPr>
        <w:tabs>
          <w:tab w:pos="360" w:val="left"/>
        </w:tabs>
        <w:spacing w:after="0"/>
        <w:jc w:val="both"/>
        <w:rPr>
          <w:rFonts w:ascii="Arial" w:cs="Arial" w:eastAsia="Times New Roman" w:hAnsi="Arial"/>
          <w:szCs w:val="26"/>
        </w:rPr>
      </w:pPr>
    </w:p>
    <w:p w:rsidP="00590DA2" w:rsidR="00590DA2" w:rsidRDefault="00E83A27" w:rsidRPr="00C15D4C">
      <w:pPr>
        <w:spacing w:after="0"/>
        <w:jc w:val="both"/>
        <w:rPr>
          <w:rFonts w:ascii="Arial" w:cs="Arial" w:eastAsia="Times New Roman" w:hAnsi="Arial"/>
          <w:b/>
          <w:sz w:val="26"/>
          <w:szCs w:val="26"/>
          <w:u w:val="single"/>
        </w:rPr>
      </w:pPr>
      <w:r w:rsidRPr="00C15D4C">
        <w:rPr>
          <w:rFonts w:ascii="Arial" w:cs="Arial" w:eastAsia="Times New Roman" w:hAnsi="Arial"/>
          <w:b/>
          <w:sz w:val="26"/>
          <w:szCs w:val="26"/>
          <w:u w:val="single"/>
        </w:rPr>
        <w:t>Article 6</w:t>
      </w:r>
      <w:r w:rsidR="00590DA2" w:rsidRPr="00C15D4C">
        <w:rPr>
          <w:rFonts w:ascii="Arial" w:cs="Arial" w:eastAsia="Times New Roman" w:hAnsi="Arial"/>
          <w:b/>
          <w:sz w:val="26"/>
          <w:szCs w:val="26"/>
          <w:u w:val="single"/>
        </w:rPr>
        <w:t xml:space="preserve"> – Date d’application et durée de l’accord </w:t>
      </w:r>
    </w:p>
    <w:p w:rsidP="00590DA2" w:rsidR="00590DA2" w:rsidRDefault="00590DA2" w:rsidRPr="00554CB6">
      <w:pPr>
        <w:spacing w:after="0"/>
        <w:jc w:val="both"/>
        <w:rPr>
          <w:rFonts w:ascii="Arial" w:cs="Arial" w:eastAsia="Times New Roman" w:hAnsi="Arial"/>
          <w:b/>
          <w:sz w:val="28"/>
          <w:szCs w:val="26"/>
          <w:u w:val="single"/>
        </w:rPr>
      </w:pPr>
    </w:p>
    <w:p w:rsidP="00590DA2" w:rsidR="00590DA2"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A l’exception des dispositions prévoyant expressément une date d’entrée en vigueur différente, le présent accord prendra effet au plus tôt le lendemain du jour du dépôt de l’accord.</w:t>
      </w:r>
    </w:p>
    <w:p w:rsidP="00590DA2" w:rsidR="00590DA2" w:rsidRDefault="00590DA2" w:rsidRPr="00554CB6">
      <w:pPr>
        <w:spacing w:after="0"/>
        <w:jc w:val="both"/>
        <w:rPr>
          <w:rFonts w:ascii="Arial" w:cs="Arial" w:eastAsia="Times New Roman" w:hAnsi="Arial"/>
          <w:sz w:val="24"/>
          <w:szCs w:val="26"/>
        </w:rPr>
      </w:pPr>
    </w:p>
    <w:p w:rsidP="00590DA2" w:rsidR="00590DA2"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 xml:space="preserve">Le présent accord </w:t>
      </w:r>
      <w:r w:rsidR="00AD7079" w:rsidRPr="00554CB6">
        <w:rPr>
          <w:rFonts w:ascii="Arial" w:cs="Arial" w:eastAsia="Times New Roman" w:hAnsi="Arial"/>
          <w:sz w:val="24"/>
          <w:szCs w:val="26"/>
        </w:rPr>
        <w:t>est conclu au titre des NAO 20</w:t>
      </w:r>
      <w:r w:rsidR="00462AFC" w:rsidRPr="00554CB6">
        <w:rPr>
          <w:rFonts w:ascii="Arial" w:cs="Arial" w:eastAsia="Times New Roman" w:hAnsi="Arial"/>
          <w:sz w:val="24"/>
          <w:szCs w:val="26"/>
        </w:rPr>
        <w:t>22</w:t>
      </w:r>
      <w:r w:rsidRPr="00554CB6">
        <w:rPr>
          <w:rFonts w:ascii="Arial" w:cs="Arial" w:eastAsia="Times New Roman" w:hAnsi="Arial"/>
          <w:sz w:val="24"/>
          <w:szCs w:val="26"/>
        </w:rPr>
        <w:t xml:space="preserve">, pour une durée déterminée de 12 mois et cessera donc de produire effet de plein droit le </w:t>
      </w:r>
      <w:r w:rsidR="00D777A3" w:rsidRPr="00554CB6">
        <w:rPr>
          <w:rFonts w:ascii="Arial" w:cs="Arial" w:eastAsia="Times New Roman" w:hAnsi="Arial"/>
          <w:b/>
          <w:sz w:val="24"/>
          <w:szCs w:val="26"/>
        </w:rPr>
        <w:t xml:space="preserve">2 </w:t>
      </w:r>
      <w:r w:rsidR="00635DC8" w:rsidRPr="00554CB6">
        <w:rPr>
          <w:rFonts w:ascii="Arial" w:cs="Arial" w:eastAsia="Times New Roman" w:hAnsi="Arial"/>
          <w:b/>
          <w:sz w:val="24"/>
          <w:szCs w:val="26"/>
        </w:rPr>
        <w:t>avril</w:t>
      </w:r>
      <w:r w:rsidR="00462AFC" w:rsidRPr="00554CB6">
        <w:rPr>
          <w:rFonts w:ascii="Arial" w:cs="Arial" w:eastAsia="Times New Roman" w:hAnsi="Arial"/>
          <w:b/>
          <w:sz w:val="24"/>
          <w:szCs w:val="26"/>
        </w:rPr>
        <w:t xml:space="preserve"> 2023</w:t>
      </w:r>
      <w:r w:rsidRPr="00554CB6">
        <w:rPr>
          <w:rFonts w:ascii="Arial" w:cs="Arial" w:eastAsia="Times New Roman" w:hAnsi="Arial"/>
          <w:sz w:val="24"/>
          <w:szCs w:val="26"/>
        </w:rPr>
        <w:t>. Il n’est pas tacitement reconductible.</w:t>
      </w:r>
    </w:p>
    <w:p w:rsidP="00590DA2" w:rsidR="00E602E9" w:rsidRDefault="00E602E9">
      <w:pPr>
        <w:spacing w:after="0"/>
        <w:jc w:val="both"/>
        <w:rPr>
          <w:rFonts w:ascii="Arial" w:cs="Arial" w:eastAsia="Times New Roman" w:hAnsi="Arial"/>
          <w:b/>
          <w:sz w:val="26"/>
          <w:szCs w:val="26"/>
          <w:u w:val="single"/>
        </w:rPr>
      </w:pPr>
    </w:p>
    <w:p w:rsidP="00590DA2" w:rsidR="00590DA2" w:rsidRDefault="00E83A27" w:rsidRPr="00C15D4C">
      <w:pPr>
        <w:spacing w:after="0"/>
        <w:jc w:val="both"/>
        <w:rPr>
          <w:rFonts w:ascii="Arial" w:cs="Arial" w:eastAsia="Times New Roman" w:hAnsi="Arial"/>
          <w:b/>
          <w:sz w:val="26"/>
          <w:szCs w:val="26"/>
          <w:u w:val="single"/>
        </w:rPr>
      </w:pPr>
      <w:r w:rsidRPr="00C15D4C">
        <w:rPr>
          <w:rFonts w:ascii="Arial" w:cs="Arial" w:eastAsia="Times New Roman" w:hAnsi="Arial"/>
          <w:b/>
          <w:sz w:val="26"/>
          <w:szCs w:val="26"/>
          <w:u w:val="single"/>
        </w:rPr>
        <w:t>Article 7</w:t>
      </w:r>
      <w:r w:rsidR="00590DA2" w:rsidRPr="00C15D4C">
        <w:rPr>
          <w:rFonts w:ascii="Arial" w:cs="Arial" w:eastAsia="Times New Roman" w:hAnsi="Arial"/>
          <w:b/>
          <w:sz w:val="26"/>
          <w:szCs w:val="26"/>
          <w:u w:val="single"/>
        </w:rPr>
        <w:t xml:space="preserve"> – Adhésion</w:t>
      </w:r>
    </w:p>
    <w:p w:rsidP="00590DA2" w:rsidR="00590DA2" w:rsidRDefault="00590DA2" w:rsidRPr="00133BE8">
      <w:pPr>
        <w:spacing w:after="0" w:line="240" w:lineRule="auto"/>
        <w:rPr>
          <w:rFonts w:ascii="Arial" w:cs="Arial" w:eastAsia="Calibri" w:hAnsi="Arial"/>
          <w:b/>
          <w:sz w:val="26"/>
          <w:szCs w:val="26"/>
        </w:rPr>
      </w:pPr>
    </w:p>
    <w:p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Conformément à l'article L. 2261-3 du Code du travail, toute organisation syndicale de salariés représentative dans l'entreprise, qui n'est pas signataire du présent accord, pourra y adhérer ultérieurement.</w:t>
      </w:r>
    </w:p>
    <w:p w:rsidP="00590DA2" w:rsidR="00590DA2" w:rsidRDefault="00590DA2" w:rsidRPr="00554CB6">
      <w:pPr>
        <w:spacing w:after="0" w:line="240" w:lineRule="auto"/>
        <w:jc w:val="both"/>
        <w:rPr>
          <w:rFonts w:ascii="Arial" w:cs="Arial" w:eastAsia="Times New Roman" w:hAnsi="Arial"/>
          <w:sz w:val="24"/>
          <w:szCs w:val="26"/>
        </w:rPr>
      </w:pPr>
    </w:p>
    <w:p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 xml:space="preserve">L'adhésion produira effet à partir du jour qui suivra celui de son dépôt au greffe du Conseil de prud'hommes de Tourcoing et à la </w:t>
      </w:r>
      <w:r w:rsidR="000049D7" w:rsidRPr="00554CB6">
        <w:rPr>
          <w:rFonts w:ascii="Arial" w:cs="Arial" w:eastAsia="Times New Roman" w:hAnsi="Arial"/>
          <w:sz w:val="24"/>
          <w:szCs w:val="26"/>
        </w:rPr>
        <w:t>DREETS</w:t>
      </w:r>
      <w:r w:rsidRPr="00554CB6">
        <w:rPr>
          <w:rFonts w:ascii="Arial" w:cs="Arial" w:eastAsia="Times New Roman" w:hAnsi="Arial"/>
          <w:sz w:val="24"/>
          <w:szCs w:val="26"/>
        </w:rPr>
        <w:t>.</w:t>
      </w:r>
    </w:p>
    <w:p w:rsidP="00590DA2" w:rsidR="00590DA2" w:rsidRDefault="00590DA2" w:rsidRPr="00554CB6">
      <w:pPr>
        <w:spacing w:after="0" w:line="240" w:lineRule="auto"/>
        <w:jc w:val="both"/>
        <w:rPr>
          <w:rFonts w:ascii="Arial" w:cs="Arial" w:eastAsia="Times New Roman" w:hAnsi="Arial"/>
          <w:sz w:val="24"/>
          <w:szCs w:val="26"/>
        </w:rPr>
      </w:pPr>
    </w:p>
    <w:p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Notification devra également en être faite, dans le délai de huit jours, par lettre recommandée, aux parties signataires.</w:t>
      </w:r>
    </w:p>
    <w:p w:rsidP="00590DA2" w:rsidR="00133BE8" w:rsidRDefault="00133BE8" w:rsidRPr="000049D7">
      <w:pPr>
        <w:spacing w:after="0"/>
        <w:jc w:val="both"/>
        <w:rPr>
          <w:rFonts w:ascii="Arial" w:cs="Arial" w:eastAsia="Times New Roman" w:hAnsi="Arial"/>
          <w:b/>
          <w:sz w:val="26"/>
          <w:szCs w:val="26"/>
          <w:u w:val="single"/>
        </w:rPr>
      </w:pPr>
    </w:p>
    <w:p w:rsidP="00590DA2" w:rsidR="00590DA2" w:rsidRDefault="00E83A27" w:rsidRPr="000049D7">
      <w:pPr>
        <w:spacing w:after="0"/>
        <w:jc w:val="both"/>
        <w:rPr>
          <w:rFonts w:ascii="Arial" w:cs="Arial" w:eastAsia="Times New Roman" w:hAnsi="Arial"/>
          <w:b/>
          <w:sz w:val="26"/>
          <w:szCs w:val="26"/>
          <w:u w:val="single"/>
        </w:rPr>
      </w:pPr>
      <w:r w:rsidRPr="000049D7">
        <w:rPr>
          <w:rFonts w:ascii="Arial" w:cs="Arial" w:eastAsia="Times New Roman" w:hAnsi="Arial"/>
          <w:b/>
          <w:sz w:val="26"/>
          <w:szCs w:val="26"/>
          <w:u w:val="single"/>
        </w:rPr>
        <w:t>Article 8</w:t>
      </w:r>
      <w:r w:rsidR="00590DA2" w:rsidRPr="000049D7">
        <w:rPr>
          <w:rFonts w:ascii="Arial" w:cs="Arial" w:eastAsia="Times New Roman" w:hAnsi="Arial"/>
          <w:b/>
          <w:sz w:val="26"/>
          <w:szCs w:val="26"/>
          <w:u w:val="single"/>
        </w:rPr>
        <w:t xml:space="preserve"> – Interprétation de l'accord</w:t>
      </w:r>
    </w:p>
    <w:p w:rsidP="00AD7079" w:rsidR="00590DA2" w:rsidRDefault="00590DA2" w:rsidRPr="00554CB6">
      <w:pPr>
        <w:spacing w:after="0" w:line="240" w:lineRule="auto"/>
        <w:jc w:val="both"/>
        <w:rPr>
          <w:rFonts w:ascii="Arial" w:cs="Arial" w:eastAsia="Calibri" w:hAnsi="Arial"/>
          <w:b/>
          <w:sz w:val="28"/>
          <w:szCs w:val="26"/>
        </w:rPr>
      </w:pPr>
    </w:p>
    <w:p w:rsidP="00AD7079"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Les représentants de chacune des parties signataires conviennent de se rencontrer à la requête de la partie la plus diligente, dans les 15 jours suivant la demande pour étudier et tenter de régler tout différend d'ordre individuel ou collectif né de l'application du présent accord.</w:t>
      </w:r>
    </w:p>
    <w:p w:rsidP="00AD7079" w:rsidR="00590DA2" w:rsidRDefault="00590DA2">
      <w:pPr>
        <w:spacing w:after="0" w:line="240" w:lineRule="auto"/>
        <w:jc w:val="both"/>
        <w:rPr>
          <w:rFonts w:ascii="Arial" w:cs="Arial" w:eastAsia="Times New Roman" w:hAnsi="Arial"/>
          <w:sz w:val="24"/>
          <w:szCs w:val="26"/>
        </w:rPr>
      </w:pPr>
    </w:p>
    <w:p w:rsidP="00AD7079" w:rsidR="009A57E1" w:rsidRDefault="009A57E1" w:rsidRPr="00554CB6">
      <w:pPr>
        <w:spacing w:after="0" w:line="240" w:lineRule="auto"/>
        <w:jc w:val="both"/>
        <w:rPr>
          <w:rFonts w:ascii="Arial" w:cs="Arial" w:eastAsia="Times New Roman" w:hAnsi="Arial"/>
          <w:sz w:val="24"/>
          <w:szCs w:val="26"/>
        </w:rPr>
      </w:pPr>
    </w:p>
    <w:p w:rsidP="00AD7079"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lastRenderedPageBreak/>
        <w:t>Les avenants interprétatifs de l’accord sont adoptés à l’unanimité des signataires de l’accord.</w:t>
      </w:r>
    </w:p>
    <w:p w:rsidP="00AD7079" w:rsidR="00590DA2" w:rsidRDefault="00590DA2" w:rsidRPr="00554CB6">
      <w:pPr>
        <w:spacing w:after="0" w:line="240" w:lineRule="auto"/>
        <w:jc w:val="both"/>
        <w:rPr>
          <w:rFonts w:ascii="Arial" w:cs="Arial" w:eastAsia="Times New Roman" w:hAnsi="Arial"/>
          <w:sz w:val="24"/>
          <w:szCs w:val="26"/>
        </w:rPr>
      </w:pPr>
    </w:p>
    <w:p w:rsidP="00AD7079"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Les avenants interprétatifs doivent être conclus dans un délai maximum de 21 jours suivant la première réunion de négociation. A défaut, il sera dressé un procès-verbal de désaccord.</w:t>
      </w:r>
    </w:p>
    <w:p w:rsidP="00AD7079" w:rsidR="00590DA2" w:rsidRDefault="00590DA2" w:rsidRPr="00554CB6">
      <w:pPr>
        <w:spacing w:after="0" w:line="240" w:lineRule="auto"/>
        <w:jc w:val="both"/>
        <w:rPr>
          <w:rFonts w:ascii="Arial" w:cs="Arial" w:eastAsia="Times New Roman" w:hAnsi="Arial"/>
          <w:sz w:val="24"/>
          <w:szCs w:val="26"/>
        </w:rPr>
      </w:pPr>
    </w:p>
    <w:p w:rsidP="00AD7079"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Jusqu'à l'expiration de la négociation d'interprétation, les parties contractantes s'engagent à ne susciter aucune forme d'action contentieuse liée au différend faisant l'objet de cette procédure.</w:t>
      </w:r>
    </w:p>
    <w:p w:rsidP="00590DA2" w:rsidR="00AD7079" w:rsidRDefault="00AD7079" w:rsidRPr="000049D7">
      <w:pPr>
        <w:spacing w:after="0"/>
        <w:jc w:val="both"/>
        <w:rPr>
          <w:rFonts w:ascii="Arial" w:cs="Arial" w:eastAsia="Times New Roman" w:hAnsi="Arial"/>
          <w:b/>
          <w:sz w:val="26"/>
          <w:szCs w:val="26"/>
          <w:u w:val="single"/>
        </w:rPr>
      </w:pPr>
    </w:p>
    <w:p w:rsidP="00590DA2" w:rsidR="00590DA2" w:rsidRDefault="00590DA2" w:rsidRPr="000049D7">
      <w:pPr>
        <w:spacing w:after="0"/>
        <w:jc w:val="both"/>
        <w:rPr>
          <w:rFonts w:ascii="Arial" w:cs="Arial" w:eastAsia="Times New Roman" w:hAnsi="Arial"/>
          <w:b/>
          <w:sz w:val="26"/>
          <w:szCs w:val="26"/>
          <w:u w:val="single"/>
        </w:rPr>
      </w:pPr>
      <w:r w:rsidRPr="000049D7">
        <w:rPr>
          <w:rFonts w:ascii="Arial" w:cs="Arial" w:eastAsia="Times New Roman" w:hAnsi="Arial"/>
          <w:b/>
          <w:sz w:val="26"/>
          <w:szCs w:val="26"/>
          <w:u w:val="single"/>
        </w:rPr>
        <w:t xml:space="preserve">Article </w:t>
      </w:r>
      <w:r w:rsidR="00E83A27" w:rsidRPr="000049D7">
        <w:rPr>
          <w:rFonts w:ascii="Arial" w:cs="Arial" w:eastAsia="Times New Roman" w:hAnsi="Arial"/>
          <w:b/>
          <w:sz w:val="26"/>
          <w:szCs w:val="26"/>
          <w:u w:val="single"/>
        </w:rPr>
        <w:t>9</w:t>
      </w:r>
      <w:r w:rsidRPr="000049D7">
        <w:rPr>
          <w:rFonts w:ascii="Arial" w:cs="Arial" w:eastAsia="Times New Roman" w:hAnsi="Arial"/>
          <w:b/>
          <w:sz w:val="26"/>
          <w:szCs w:val="26"/>
          <w:u w:val="single"/>
        </w:rPr>
        <w:t xml:space="preserve"> – Suivi de l’accord</w:t>
      </w:r>
    </w:p>
    <w:p w:rsidP="00590DA2" w:rsidR="00590DA2" w:rsidRDefault="00590DA2" w:rsidRPr="00554CB6">
      <w:pPr>
        <w:spacing w:after="0" w:line="240" w:lineRule="auto"/>
        <w:rPr>
          <w:rFonts w:ascii="Arial" w:cs="Arial" w:eastAsia="Calibri" w:hAnsi="Arial"/>
          <w:sz w:val="28"/>
          <w:szCs w:val="26"/>
        </w:rPr>
      </w:pPr>
    </w:p>
    <w:p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Un suivi de l’accord est réalisé par l’entreprise et les organisations syndicales signataires de l’accord à l’occasion de la négociation annuelle obligatoire portant sur la rémunération, le temps de travail et le partage de la valeur ajoutée.</w:t>
      </w:r>
    </w:p>
    <w:p w:rsidP="00590DA2" w:rsidR="00C94567" w:rsidRDefault="00C94567" w:rsidRPr="000049D7">
      <w:pPr>
        <w:spacing w:after="0"/>
        <w:jc w:val="both"/>
        <w:rPr>
          <w:rFonts w:ascii="Arial" w:cs="Arial" w:eastAsia="Times New Roman" w:hAnsi="Arial"/>
          <w:b/>
          <w:sz w:val="28"/>
          <w:szCs w:val="26"/>
          <w:u w:val="single"/>
        </w:rPr>
      </w:pPr>
    </w:p>
    <w:p w:rsidP="00590DA2" w:rsidR="00590DA2" w:rsidRDefault="00E83A27" w:rsidRPr="000049D7">
      <w:pPr>
        <w:spacing w:after="0"/>
        <w:jc w:val="both"/>
        <w:rPr>
          <w:rFonts w:ascii="Arial" w:cs="Arial" w:eastAsia="Times New Roman" w:hAnsi="Arial"/>
          <w:b/>
          <w:sz w:val="26"/>
          <w:szCs w:val="26"/>
          <w:u w:val="single"/>
        </w:rPr>
      </w:pPr>
      <w:r w:rsidRPr="000049D7">
        <w:rPr>
          <w:rFonts w:ascii="Arial" w:cs="Arial" w:eastAsia="Times New Roman" w:hAnsi="Arial"/>
          <w:b/>
          <w:sz w:val="26"/>
          <w:szCs w:val="26"/>
          <w:u w:val="single"/>
        </w:rPr>
        <w:t>Article 10</w:t>
      </w:r>
      <w:r w:rsidR="00590DA2" w:rsidRPr="000049D7">
        <w:rPr>
          <w:rFonts w:ascii="Arial" w:cs="Arial" w:eastAsia="Times New Roman" w:hAnsi="Arial"/>
          <w:b/>
          <w:sz w:val="26"/>
          <w:szCs w:val="26"/>
          <w:u w:val="single"/>
        </w:rPr>
        <w:t xml:space="preserve"> – Révision de l’accord</w:t>
      </w:r>
    </w:p>
    <w:p w:rsidP="00590DA2" w:rsidR="00590DA2" w:rsidRDefault="00590DA2" w:rsidRPr="00554CB6">
      <w:pPr>
        <w:spacing w:after="0" w:line="240" w:lineRule="auto"/>
        <w:rPr>
          <w:rFonts w:ascii="Arial" w:cs="Arial" w:eastAsia="Calibri" w:hAnsi="Arial"/>
          <w:b/>
          <w:sz w:val="28"/>
          <w:szCs w:val="26"/>
        </w:rPr>
      </w:pPr>
    </w:p>
    <w:p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L’accord pourra être révisé.</w:t>
      </w:r>
    </w:p>
    <w:p w:rsidP="00590DA2" w:rsidR="00590DA2" w:rsidRDefault="00590DA2" w:rsidRPr="00554CB6">
      <w:pPr>
        <w:spacing w:after="0" w:line="240" w:lineRule="auto"/>
        <w:jc w:val="both"/>
        <w:rPr>
          <w:rFonts w:ascii="Arial" w:cs="Arial" w:eastAsia="Times New Roman" w:hAnsi="Arial"/>
          <w:sz w:val="24"/>
          <w:szCs w:val="26"/>
        </w:rPr>
      </w:pPr>
    </w:p>
    <w:p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La procédure de révision du présent accord ne peut être engagée que par la Direction ou l’une des parties habilitées en application des dispositions du code du travail.</w:t>
      </w:r>
    </w:p>
    <w:p w:rsidP="00590DA2" w:rsidR="00590DA2" w:rsidRDefault="00590DA2" w:rsidRPr="00554CB6">
      <w:pPr>
        <w:spacing w:after="0" w:line="240" w:lineRule="auto"/>
        <w:jc w:val="both"/>
        <w:rPr>
          <w:rFonts w:ascii="Arial" w:cs="Arial" w:eastAsia="Times New Roman" w:hAnsi="Arial"/>
          <w:sz w:val="24"/>
          <w:szCs w:val="26"/>
        </w:rPr>
      </w:pPr>
    </w:p>
    <w:p w:rsidP="00590DA2" w:rsidR="00590DA2" w:rsidRDefault="00590DA2" w:rsidRPr="00554CB6">
      <w:p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Information devra en être faite à la Direction, lorsque celle-ci n’est pas à l’origine de l’engagement de la procédure, et à chacune des autres parties habilitées à engager la procédure de révision par courrier électronique.</w:t>
      </w:r>
    </w:p>
    <w:p w:rsidP="00590DA2" w:rsidR="00C15D4C" w:rsidRDefault="00C15D4C" w:rsidRPr="000049D7">
      <w:pPr>
        <w:spacing w:after="0"/>
        <w:jc w:val="both"/>
        <w:rPr>
          <w:rFonts w:ascii="Arial" w:cs="Arial" w:eastAsia="Times New Roman" w:hAnsi="Arial"/>
          <w:sz w:val="26"/>
          <w:szCs w:val="26"/>
        </w:rPr>
      </w:pPr>
    </w:p>
    <w:p w:rsidP="00590DA2" w:rsidR="00590DA2" w:rsidRDefault="00E83A27" w:rsidRPr="000049D7">
      <w:pPr>
        <w:spacing w:after="0"/>
        <w:jc w:val="both"/>
        <w:rPr>
          <w:rFonts w:ascii="Arial" w:cs="Arial" w:eastAsia="Times New Roman" w:hAnsi="Arial"/>
          <w:b/>
          <w:sz w:val="26"/>
          <w:szCs w:val="26"/>
          <w:u w:val="single"/>
        </w:rPr>
      </w:pPr>
      <w:r w:rsidRPr="000049D7">
        <w:rPr>
          <w:rFonts w:ascii="Arial" w:cs="Arial" w:eastAsia="Times New Roman" w:hAnsi="Arial"/>
          <w:b/>
          <w:sz w:val="26"/>
          <w:szCs w:val="26"/>
          <w:u w:val="single"/>
        </w:rPr>
        <w:t>Article 11</w:t>
      </w:r>
      <w:r w:rsidR="00590DA2" w:rsidRPr="000049D7">
        <w:rPr>
          <w:rFonts w:ascii="Arial" w:cs="Arial" w:eastAsia="Times New Roman" w:hAnsi="Arial"/>
          <w:b/>
          <w:sz w:val="26"/>
          <w:szCs w:val="26"/>
          <w:u w:val="single"/>
        </w:rPr>
        <w:t xml:space="preserve"> – Notification</w:t>
      </w:r>
    </w:p>
    <w:p w:rsidP="00590DA2" w:rsidR="00590DA2" w:rsidRDefault="00590DA2" w:rsidRPr="00554CB6">
      <w:pPr>
        <w:spacing w:after="0"/>
        <w:jc w:val="both"/>
        <w:rPr>
          <w:rFonts w:ascii="Arial" w:cs="Arial" w:eastAsia="Times New Roman" w:hAnsi="Arial"/>
          <w:b/>
          <w:sz w:val="28"/>
          <w:szCs w:val="26"/>
          <w:u w:val="single"/>
        </w:rPr>
      </w:pPr>
    </w:p>
    <w:p w:rsidP="00590DA2" w:rsidR="00590DA2"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 xml:space="preserve">La société </w:t>
      </w:r>
      <w:r w:rsidR="00AD7079" w:rsidRPr="00554CB6">
        <w:rPr>
          <w:rFonts w:ascii="Arial" w:cs="Arial" w:eastAsia="Times New Roman" w:hAnsi="Arial"/>
          <w:sz w:val="24"/>
          <w:szCs w:val="26"/>
        </w:rPr>
        <w:t xml:space="preserve">Vertbaudet </w:t>
      </w:r>
      <w:r w:rsidR="009A57E1">
        <w:rPr>
          <w:rFonts w:ascii="Arial" w:cs="Arial" w:eastAsia="Times New Roman" w:hAnsi="Arial"/>
          <w:sz w:val="24"/>
          <w:szCs w:val="26"/>
        </w:rPr>
        <w:t>Magasin</w:t>
      </w:r>
      <w:r w:rsidRPr="00554CB6">
        <w:rPr>
          <w:rFonts w:ascii="Arial" w:cs="Arial" w:eastAsia="Times New Roman" w:hAnsi="Arial"/>
          <w:sz w:val="24"/>
          <w:szCs w:val="26"/>
        </w:rPr>
        <w:t xml:space="preserve"> notifiera le texte à l’ensemble des organisations syndicales représentatives.</w:t>
      </w:r>
    </w:p>
    <w:p w:rsidP="00590DA2" w:rsidR="00590DA2" w:rsidRDefault="00590DA2" w:rsidRPr="00554CB6">
      <w:pPr>
        <w:spacing w:after="0"/>
        <w:jc w:val="both"/>
        <w:rPr>
          <w:rFonts w:ascii="Arial" w:cs="Arial" w:eastAsia="Times New Roman" w:hAnsi="Arial"/>
          <w:sz w:val="24"/>
          <w:szCs w:val="26"/>
        </w:rPr>
      </w:pPr>
    </w:p>
    <w:p w:rsidP="00590DA2" w:rsidR="00133BE8"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La validité de l’accord est subordonnée à la signature d’organisations syndicales représentatives (dans le champ d’applicatio</w:t>
      </w:r>
      <w:r w:rsidR="00DB369B" w:rsidRPr="00554CB6">
        <w:rPr>
          <w:rFonts w:ascii="Arial" w:cs="Arial" w:eastAsia="Times New Roman" w:hAnsi="Arial"/>
          <w:sz w:val="24"/>
          <w:szCs w:val="26"/>
        </w:rPr>
        <w:t>n de l’accord) ayant recueilli 5</w:t>
      </w:r>
      <w:r w:rsidRPr="00554CB6">
        <w:rPr>
          <w:rFonts w:ascii="Arial" w:cs="Arial" w:eastAsia="Times New Roman" w:hAnsi="Arial"/>
          <w:sz w:val="24"/>
          <w:szCs w:val="26"/>
        </w:rPr>
        <w:t>0</w:t>
      </w:r>
      <w:r w:rsidR="00DB369B" w:rsidRPr="00554CB6">
        <w:rPr>
          <w:rFonts w:ascii="Arial" w:cs="Arial" w:eastAsia="Times New Roman" w:hAnsi="Arial"/>
          <w:sz w:val="24"/>
          <w:szCs w:val="26"/>
        </w:rPr>
        <w:t xml:space="preserve"> </w:t>
      </w:r>
      <w:r w:rsidRPr="00554CB6">
        <w:rPr>
          <w:rFonts w:ascii="Arial" w:cs="Arial" w:eastAsia="Times New Roman" w:hAnsi="Arial"/>
          <w:sz w:val="24"/>
          <w:szCs w:val="26"/>
        </w:rPr>
        <w:t>% des suffrages</w:t>
      </w:r>
      <w:r w:rsidR="001A775A">
        <w:rPr>
          <w:rFonts w:ascii="Arial" w:cs="Arial" w:eastAsia="Times New Roman" w:hAnsi="Arial"/>
          <w:sz w:val="24"/>
          <w:szCs w:val="26"/>
        </w:rPr>
        <w:t xml:space="preserve"> valablement</w:t>
      </w:r>
      <w:r w:rsidRPr="00554CB6">
        <w:rPr>
          <w:rFonts w:ascii="Arial" w:cs="Arial" w:eastAsia="Times New Roman" w:hAnsi="Arial"/>
          <w:sz w:val="24"/>
          <w:szCs w:val="26"/>
        </w:rPr>
        <w:t xml:space="preserve"> exprimés au premier tour des</w:t>
      </w:r>
      <w:r w:rsidR="001A775A">
        <w:rPr>
          <w:rFonts w:ascii="Arial" w:cs="Arial" w:eastAsia="Times New Roman" w:hAnsi="Arial"/>
          <w:sz w:val="24"/>
          <w:szCs w:val="26"/>
        </w:rPr>
        <w:t xml:space="preserve"> dernières</w:t>
      </w:r>
      <w:r w:rsidRPr="00554CB6">
        <w:rPr>
          <w:rFonts w:ascii="Arial" w:cs="Arial" w:eastAsia="Times New Roman" w:hAnsi="Arial"/>
          <w:sz w:val="24"/>
          <w:szCs w:val="26"/>
        </w:rPr>
        <w:t xml:space="preserve"> élections professionnelles</w:t>
      </w:r>
      <w:r w:rsidR="001A775A">
        <w:rPr>
          <w:rFonts w:ascii="Arial" w:cs="Arial" w:eastAsia="Times New Roman" w:hAnsi="Arial"/>
          <w:sz w:val="24"/>
          <w:szCs w:val="26"/>
        </w:rPr>
        <w:t xml:space="preserve"> CSE.</w:t>
      </w:r>
      <w:del w:author="Gilles Anthony" w:date="2022-03-09T06:55:00Z" w:id="3">
        <w:r w:rsidDel="00F36CD1" w:rsidRPr="00554CB6">
          <w:rPr>
            <w:rFonts w:ascii="Arial" w:cs="Arial" w:eastAsia="Times New Roman" w:hAnsi="Arial"/>
            <w:sz w:val="24"/>
            <w:szCs w:val="26"/>
          </w:rPr>
          <w:delText xml:space="preserve"> </w:delText>
        </w:r>
      </w:del>
      <w:bookmarkStart w:id="4" w:name="_Toc473889358"/>
    </w:p>
    <w:p w:rsidP="00590DA2" w:rsidR="00133BE8" w:rsidRDefault="00133BE8" w:rsidRPr="000049D7">
      <w:pPr>
        <w:spacing w:after="0"/>
        <w:jc w:val="both"/>
        <w:rPr>
          <w:rFonts w:ascii="Arial" w:cs="Arial" w:eastAsia="Times New Roman" w:hAnsi="Arial"/>
          <w:b/>
          <w:sz w:val="26"/>
          <w:szCs w:val="26"/>
          <w:u w:val="single"/>
        </w:rPr>
      </w:pPr>
    </w:p>
    <w:p w:rsidP="00590DA2" w:rsidR="00590DA2" w:rsidRDefault="00E83A27" w:rsidRPr="000049D7">
      <w:pPr>
        <w:spacing w:after="0"/>
        <w:jc w:val="both"/>
        <w:rPr>
          <w:rFonts w:ascii="Arial" w:cs="Arial" w:eastAsia="Calibri" w:hAnsi="Arial"/>
          <w:b/>
          <w:sz w:val="26"/>
          <w:szCs w:val="26"/>
        </w:rPr>
      </w:pPr>
      <w:r w:rsidRPr="000049D7">
        <w:rPr>
          <w:rFonts w:ascii="Arial" w:cs="Arial" w:eastAsia="Times New Roman" w:hAnsi="Arial"/>
          <w:b/>
          <w:sz w:val="26"/>
          <w:szCs w:val="26"/>
          <w:u w:val="single"/>
        </w:rPr>
        <w:t>Article 12</w:t>
      </w:r>
      <w:r w:rsidR="00590DA2" w:rsidRPr="000049D7">
        <w:rPr>
          <w:rFonts w:ascii="Arial" w:cs="Arial" w:eastAsia="Times New Roman" w:hAnsi="Arial"/>
          <w:b/>
          <w:sz w:val="26"/>
          <w:szCs w:val="26"/>
          <w:u w:val="single"/>
        </w:rPr>
        <w:t xml:space="preserve"> –</w:t>
      </w:r>
      <w:bookmarkStart w:id="5" w:name="_Toc473889359"/>
      <w:bookmarkEnd w:id="4"/>
      <w:r w:rsidR="00590DA2" w:rsidRPr="000049D7">
        <w:rPr>
          <w:rFonts w:ascii="Arial" w:cs="Arial" w:eastAsia="Times New Roman" w:hAnsi="Arial"/>
          <w:b/>
          <w:sz w:val="26"/>
          <w:szCs w:val="26"/>
          <w:u w:val="single"/>
        </w:rPr>
        <w:t xml:space="preserve"> Publication de l’accord</w:t>
      </w:r>
      <w:bookmarkEnd w:id="5"/>
    </w:p>
    <w:p w:rsidP="00590DA2" w:rsidR="00590DA2" w:rsidRDefault="00590DA2" w:rsidRPr="00554CB6">
      <w:pPr>
        <w:spacing w:after="0" w:line="240" w:lineRule="auto"/>
        <w:rPr>
          <w:rFonts w:ascii="Arial" w:cs="Arial" w:eastAsia="Times New Roman" w:hAnsi="Arial"/>
          <w:sz w:val="28"/>
          <w:szCs w:val="26"/>
        </w:rPr>
      </w:pPr>
    </w:p>
    <w:p w:rsidP="00590DA2" w:rsidR="00590DA2"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t>Le présent accord fera l’objet d’une publication dans la base de données nationale visée à l’article L. 2231-5-1 du Code du travail.</w:t>
      </w:r>
    </w:p>
    <w:p w:rsidP="00590DA2" w:rsidR="00554CB6" w:rsidRDefault="00554CB6">
      <w:pPr>
        <w:spacing w:after="0"/>
        <w:jc w:val="both"/>
        <w:rPr>
          <w:rFonts w:ascii="Arial" w:cs="Arial" w:eastAsia="Times New Roman" w:hAnsi="Arial"/>
          <w:sz w:val="26"/>
          <w:szCs w:val="26"/>
        </w:rPr>
      </w:pPr>
    </w:p>
    <w:p w:rsidP="00590DA2" w:rsidR="008433AB" w:rsidRDefault="008433AB" w:rsidRPr="000049D7">
      <w:pPr>
        <w:spacing w:after="0"/>
        <w:jc w:val="both"/>
        <w:rPr>
          <w:rFonts w:ascii="Arial" w:cs="Arial" w:eastAsia="Times New Roman" w:hAnsi="Arial"/>
          <w:sz w:val="26"/>
          <w:szCs w:val="26"/>
        </w:rPr>
      </w:pPr>
    </w:p>
    <w:p w:rsidP="00590DA2" w:rsidR="008433AB" w:rsidRDefault="00E83A27">
      <w:pPr>
        <w:spacing w:after="0"/>
        <w:jc w:val="both"/>
        <w:rPr>
          <w:rFonts w:ascii="Arial" w:cs="Arial" w:eastAsia="Times New Roman" w:hAnsi="Arial"/>
          <w:b/>
          <w:sz w:val="26"/>
          <w:szCs w:val="26"/>
          <w:u w:val="single"/>
        </w:rPr>
      </w:pPr>
      <w:r w:rsidRPr="000049D7">
        <w:rPr>
          <w:rFonts w:ascii="Arial" w:cs="Arial" w:eastAsia="Times New Roman" w:hAnsi="Arial"/>
          <w:b/>
          <w:sz w:val="26"/>
          <w:szCs w:val="26"/>
          <w:u w:val="single"/>
        </w:rPr>
        <w:t>Article 13</w:t>
      </w:r>
      <w:r w:rsidR="00590DA2" w:rsidRPr="000049D7">
        <w:rPr>
          <w:rFonts w:ascii="Arial" w:cs="Arial" w:eastAsia="Times New Roman" w:hAnsi="Arial"/>
          <w:b/>
          <w:sz w:val="26"/>
          <w:szCs w:val="26"/>
          <w:u w:val="single"/>
        </w:rPr>
        <w:t xml:space="preserve"> – Action en nullité</w:t>
      </w:r>
    </w:p>
    <w:p w:rsidP="00590DA2" w:rsidR="008433AB" w:rsidRDefault="008433AB" w:rsidRPr="008433AB">
      <w:pPr>
        <w:spacing w:after="0"/>
        <w:jc w:val="both"/>
        <w:rPr>
          <w:rFonts w:ascii="Arial" w:cs="Arial" w:eastAsia="Times New Roman" w:hAnsi="Arial"/>
          <w:b/>
          <w:sz w:val="26"/>
          <w:szCs w:val="26"/>
          <w:u w:val="single"/>
        </w:rPr>
      </w:pPr>
    </w:p>
    <w:p w:rsidP="00590DA2" w:rsidR="00590DA2" w:rsidRDefault="00590DA2" w:rsidRPr="00554CB6">
      <w:pPr>
        <w:spacing w:after="0"/>
        <w:jc w:val="both"/>
        <w:rPr>
          <w:rFonts w:ascii="Arial" w:cs="Arial" w:eastAsia="Times New Roman" w:hAnsi="Arial"/>
          <w:sz w:val="24"/>
          <w:szCs w:val="26"/>
        </w:rPr>
      </w:pPr>
      <w:r w:rsidRPr="00554CB6">
        <w:rPr>
          <w:rFonts w:ascii="Arial" w:cs="Arial" w:eastAsia="Times New Roman" w:hAnsi="Arial"/>
          <w:sz w:val="24"/>
          <w:szCs w:val="26"/>
        </w:rPr>
        <w:lastRenderedPageBreak/>
        <w:t>Conformément aux dispositions de l’article L. 2262-14 du code du travail, toute action en nullité de tout ou partie du présent accord doit, à peine d'irrecevabilité, être engagée dans un délai de deux mois à compter :</w:t>
      </w:r>
    </w:p>
    <w:p w:rsidP="00590DA2" w:rsidR="00230F42" w:rsidRDefault="00230F42" w:rsidRPr="00554CB6">
      <w:pPr>
        <w:spacing w:after="0"/>
        <w:jc w:val="both"/>
        <w:rPr>
          <w:rFonts w:ascii="Arial" w:cs="Arial" w:eastAsia="Times New Roman" w:hAnsi="Arial"/>
          <w:sz w:val="24"/>
          <w:szCs w:val="26"/>
        </w:rPr>
      </w:pPr>
    </w:p>
    <w:p w:rsidP="00590DA2" w:rsidR="00590DA2" w:rsidRDefault="00590DA2" w:rsidRPr="00554CB6">
      <w:pPr>
        <w:numPr>
          <w:ilvl w:val="0"/>
          <w:numId w:val="7"/>
        </w:num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 xml:space="preserve">de la notification de l'accord aux organisations disposant d'une section syndicale dans l'entreprise ; </w:t>
      </w:r>
    </w:p>
    <w:p w:rsidP="00590DA2" w:rsidR="00590DA2" w:rsidRDefault="00590DA2" w:rsidRPr="00554CB6">
      <w:pPr>
        <w:numPr>
          <w:ilvl w:val="0"/>
          <w:numId w:val="7"/>
        </w:numPr>
        <w:spacing w:after="0" w:line="240" w:lineRule="auto"/>
        <w:jc w:val="both"/>
        <w:rPr>
          <w:rFonts w:ascii="Arial" w:cs="Arial" w:eastAsia="Times New Roman" w:hAnsi="Arial"/>
          <w:sz w:val="24"/>
          <w:szCs w:val="26"/>
        </w:rPr>
      </w:pPr>
      <w:r w:rsidRPr="00554CB6">
        <w:rPr>
          <w:rFonts w:ascii="Arial" w:cs="Arial" w:eastAsia="Times New Roman" w:hAnsi="Arial"/>
          <w:sz w:val="24"/>
          <w:szCs w:val="26"/>
        </w:rPr>
        <w:t>de la publication de l'accord prévue à l'article L. 2231-5-1 dans tous les autres cas.</w:t>
      </w:r>
    </w:p>
    <w:p w:rsidP="00590DA2" w:rsidR="00144AE5" w:rsidRDefault="00144AE5" w:rsidRPr="000049D7">
      <w:pPr>
        <w:spacing w:after="0"/>
        <w:jc w:val="both"/>
        <w:rPr>
          <w:rFonts w:ascii="Arial" w:cs="Arial" w:eastAsia="Times New Roman" w:hAnsi="Arial"/>
          <w:b/>
          <w:sz w:val="28"/>
          <w:szCs w:val="26"/>
          <w:u w:val="single"/>
        </w:rPr>
      </w:pPr>
    </w:p>
    <w:p w:rsidP="000049D7" w:rsidR="000049D7" w:rsidRDefault="00E83A27" w:rsidRPr="000049D7">
      <w:pPr>
        <w:pStyle w:val="Default"/>
        <w:rPr>
          <w:b/>
          <w:bCs/>
          <w:color w:val="auto"/>
          <w:sz w:val="20"/>
          <w:szCs w:val="20"/>
          <w:u w:val="single"/>
        </w:rPr>
      </w:pPr>
      <w:r w:rsidRPr="000049D7">
        <w:rPr>
          <w:rFonts w:eastAsia="Times New Roman"/>
          <w:b/>
          <w:sz w:val="26"/>
          <w:szCs w:val="26"/>
          <w:u w:val="single"/>
        </w:rPr>
        <w:t>Article 14</w:t>
      </w:r>
      <w:r w:rsidR="00590DA2" w:rsidRPr="000049D7">
        <w:rPr>
          <w:rFonts w:eastAsia="Times New Roman"/>
          <w:b/>
          <w:sz w:val="26"/>
          <w:szCs w:val="26"/>
          <w:u w:val="single"/>
        </w:rPr>
        <w:t xml:space="preserve"> – </w:t>
      </w:r>
      <w:r w:rsidR="00554CB6">
        <w:rPr>
          <w:rFonts w:eastAsia="Times New Roman"/>
          <w:b/>
          <w:sz w:val="26"/>
          <w:szCs w:val="26"/>
          <w:u w:val="single"/>
        </w:rPr>
        <w:t>Dépôt de l’accord</w:t>
      </w:r>
      <w:r w:rsidR="000049D7" w:rsidRPr="000049D7">
        <w:rPr>
          <w:b/>
          <w:bCs/>
          <w:color w:val="auto"/>
          <w:sz w:val="20"/>
          <w:szCs w:val="20"/>
          <w:u w:val="single"/>
        </w:rPr>
        <w:t xml:space="preserve"> </w:t>
      </w:r>
    </w:p>
    <w:p w:rsidP="000049D7" w:rsidR="000049D7" w:rsidRDefault="000049D7" w:rsidRPr="00554CB6">
      <w:pPr>
        <w:pStyle w:val="Default"/>
        <w:rPr>
          <w:b/>
          <w:bCs/>
          <w:color w:val="auto"/>
          <w:u w:val="single"/>
        </w:rPr>
      </w:pPr>
    </w:p>
    <w:p w:rsidP="00C81F67" w:rsidR="000049D7" w:rsidRDefault="000049D7" w:rsidRPr="008433AB">
      <w:pPr>
        <w:jc w:val="both"/>
        <w:rPr>
          <w:rFonts w:ascii="Arial" w:cs="Arial" w:eastAsia="Calibri" w:hAnsi="Arial"/>
          <w:sz w:val="24"/>
          <w:szCs w:val="24"/>
        </w:rPr>
      </w:pPr>
      <w:r w:rsidRPr="00554CB6">
        <w:rPr>
          <w:rFonts w:ascii="Arial" w:cs="Arial" w:eastAsia="Calibri" w:hAnsi="Arial"/>
          <w:sz w:val="24"/>
          <w:szCs w:val="24"/>
        </w:rPr>
        <w:t>Le présent accord, accompagné des pièces prévues par les textes en vigueur, sera déposé sur la plateforme de téléprocédure dénommée «TéléAccords » dans les 15 jours de sa conclusion.</w:t>
      </w:r>
    </w:p>
    <w:p w:rsidP="00C81F67" w:rsidR="000049D7" w:rsidRDefault="000049D7" w:rsidRPr="00554CB6">
      <w:pPr>
        <w:pStyle w:val="Default"/>
        <w:jc w:val="both"/>
      </w:pPr>
      <w:r w:rsidRPr="00554CB6">
        <w:t xml:space="preserve">Il sera également déposé en un exemplaire au Secrétariat-Greffe du Conseil de Prud’hommes de Tourcoing. </w:t>
      </w:r>
    </w:p>
    <w:p w:rsidP="00C81F67" w:rsidR="000049D7" w:rsidRDefault="000049D7" w:rsidRPr="00554CB6">
      <w:pPr>
        <w:pStyle w:val="Default"/>
        <w:jc w:val="both"/>
      </w:pPr>
    </w:p>
    <w:p w:rsidP="00C81F67" w:rsidR="000049D7" w:rsidRDefault="000049D7" w:rsidRPr="00554CB6">
      <w:pPr>
        <w:pStyle w:val="Default"/>
        <w:jc w:val="both"/>
      </w:pPr>
      <w:r w:rsidRPr="00554CB6">
        <w:t xml:space="preserve">Un exemplaire de cet accord sera remis aux délégués syndicaux. </w:t>
      </w:r>
    </w:p>
    <w:p w:rsidP="000049D7" w:rsidR="009F0032" w:rsidRDefault="009F0032" w:rsidRPr="00554CB6">
      <w:pPr>
        <w:spacing w:after="0"/>
        <w:jc w:val="both"/>
        <w:rPr>
          <w:rFonts w:ascii="Arial" w:cs="Arial" w:eastAsia="Times New Roman" w:hAnsi="Arial"/>
          <w:sz w:val="24"/>
          <w:szCs w:val="24"/>
        </w:rPr>
      </w:pPr>
    </w:p>
    <w:p w:rsidP="00590DA2" w:rsidR="00D406D7" w:rsidRDefault="00D406D7" w:rsidRPr="00554CB6">
      <w:pPr>
        <w:spacing w:after="0"/>
        <w:rPr>
          <w:rFonts w:ascii="Arial" w:cs="Arial" w:eastAsia="Times New Roman" w:hAnsi="Arial"/>
          <w:sz w:val="24"/>
          <w:szCs w:val="24"/>
        </w:rPr>
      </w:pPr>
    </w:p>
    <w:p w:rsidP="00590DA2" w:rsidR="00590DA2" w:rsidRDefault="00590DA2" w:rsidRPr="00554CB6">
      <w:pPr>
        <w:spacing w:after="0"/>
        <w:rPr>
          <w:rFonts w:ascii="Arial" w:cs="Arial" w:eastAsia="Times New Roman" w:hAnsi="Arial"/>
          <w:sz w:val="24"/>
          <w:szCs w:val="24"/>
        </w:rPr>
      </w:pPr>
      <w:r w:rsidRPr="00554CB6">
        <w:rPr>
          <w:rFonts w:ascii="Arial" w:cs="Arial" w:eastAsia="Times New Roman" w:hAnsi="Arial"/>
          <w:sz w:val="24"/>
          <w:szCs w:val="24"/>
        </w:rPr>
        <w:t xml:space="preserve">Fait à Tourcoing le </w:t>
      </w:r>
      <w:r w:rsidR="00462AFC" w:rsidRPr="00554CB6">
        <w:rPr>
          <w:rFonts w:ascii="Arial" w:cs="Arial" w:eastAsia="Times New Roman" w:hAnsi="Arial"/>
          <w:b/>
          <w:sz w:val="24"/>
          <w:szCs w:val="24"/>
        </w:rPr>
        <w:t>1</w:t>
      </w:r>
      <w:r w:rsidR="00462AFC" w:rsidRPr="00554CB6">
        <w:rPr>
          <w:rFonts w:ascii="Arial" w:cs="Arial" w:eastAsia="Times New Roman" w:hAnsi="Arial"/>
          <w:b/>
          <w:sz w:val="24"/>
          <w:szCs w:val="24"/>
          <w:vertAlign w:val="superscript"/>
        </w:rPr>
        <w:t>er</w:t>
      </w:r>
      <w:r w:rsidR="00462AFC" w:rsidRPr="00554CB6">
        <w:rPr>
          <w:rFonts w:ascii="Arial" w:cs="Arial" w:eastAsia="Times New Roman" w:hAnsi="Arial"/>
          <w:b/>
          <w:sz w:val="24"/>
          <w:szCs w:val="24"/>
        </w:rPr>
        <w:t xml:space="preserve"> </w:t>
      </w:r>
      <w:r w:rsidR="00234014" w:rsidRPr="00554CB6">
        <w:rPr>
          <w:rFonts w:ascii="Arial" w:cs="Arial" w:eastAsia="Times New Roman" w:hAnsi="Arial"/>
          <w:b/>
          <w:sz w:val="24"/>
          <w:szCs w:val="24"/>
        </w:rPr>
        <w:t>avril 20</w:t>
      </w:r>
      <w:r w:rsidR="00462AFC" w:rsidRPr="00554CB6">
        <w:rPr>
          <w:rFonts w:ascii="Arial" w:cs="Arial" w:eastAsia="Times New Roman" w:hAnsi="Arial"/>
          <w:b/>
          <w:sz w:val="24"/>
          <w:szCs w:val="24"/>
        </w:rPr>
        <w:t>22</w:t>
      </w:r>
    </w:p>
    <w:p w:rsidP="00590DA2" w:rsidR="00590DA2" w:rsidRDefault="00CF3888" w:rsidRPr="00554CB6">
      <w:pPr>
        <w:spacing w:after="0"/>
        <w:rPr>
          <w:rFonts w:ascii="Arial" w:cs="Arial" w:eastAsia="Times New Roman" w:hAnsi="Arial"/>
          <w:sz w:val="24"/>
          <w:szCs w:val="24"/>
        </w:rPr>
      </w:pPr>
      <w:r w:rsidRPr="00554CB6">
        <w:rPr>
          <w:rFonts w:ascii="Arial" w:cs="Arial" w:eastAsia="Times New Roman" w:hAnsi="Arial"/>
          <w:sz w:val="24"/>
          <w:szCs w:val="24"/>
        </w:rPr>
        <w:t>E</w:t>
      </w:r>
      <w:r w:rsidR="00590DA2" w:rsidRPr="00554CB6">
        <w:rPr>
          <w:rFonts w:ascii="Arial" w:cs="Arial" w:eastAsia="Times New Roman" w:hAnsi="Arial"/>
          <w:sz w:val="24"/>
          <w:szCs w:val="24"/>
        </w:rPr>
        <w:t xml:space="preserve">n </w:t>
      </w:r>
      <w:r w:rsidR="009A57E1" w:rsidRPr="009A57E1">
        <w:rPr>
          <w:rFonts w:ascii="Arial" w:cs="Arial" w:eastAsia="Times New Roman" w:hAnsi="Arial"/>
          <w:sz w:val="24"/>
          <w:szCs w:val="24"/>
        </w:rPr>
        <w:t>6</w:t>
      </w:r>
      <w:r w:rsidR="009A57E1">
        <w:rPr>
          <w:rFonts w:ascii="Arial" w:cs="Arial" w:eastAsia="Times New Roman" w:hAnsi="Arial"/>
          <w:color w:val="FF0000"/>
          <w:sz w:val="24"/>
          <w:szCs w:val="24"/>
        </w:rPr>
        <w:t xml:space="preserve"> </w:t>
      </w:r>
      <w:r w:rsidR="00590DA2" w:rsidRPr="00554CB6">
        <w:rPr>
          <w:rFonts w:ascii="Arial" w:cs="Arial" w:eastAsia="Times New Roman" w:hAnsi="Arial"/>
          <w:sz w:val="24"/>
          <w:szCs w:val="24"/>
        </w:rPr>
        <w:t>exemplaires originaux</w:t>
      </w:r>
    </w:p>
    <w:p w:rsidP="00590DA2" w:rsidR="00D406D7" w:rsidRDefault="00D406D7">
      <w:pPr>
        <w:spacing w:after="0" w:line="360" w:lineRule="auto"/>
        <w:rPr>
          <w:rFonts w:ascii="Arial" w:cs="Arial" w:eastAsia="Times New Roman" w:hAnsi="Arial"/>
          <w:b/>
          <w:sz w:val="24"/>
          <w:szCs w:val="26"/>
        </w:rPr>
      </w:pPr>
    </w:p>
    <w:p w:rsidP="00BC36DD" w:rsidR="000A5EFD" w:rsidRDefault="000A5EFD" w:rsidRPr="002A5801">
      <w:pPr>
        <w:spacing w:line="280" w:lineRule="exact"/>
        <w:contextualSpacing/>
        <w:rPr>
          <w:rFonts w:ascii="Arial" w:cs="Arial" w:hAnsi="Arial"/>
          <w:b/>
          <w:sz w:val="20"/>
          <w:szCs w:val="20"/>
        </w:rPr>
      </w:pPr>
      <w:r>
        <w:rPr>
          <w:rFonts w:ascii="Arial" w:cs="Arial" w:hAnsi="Arial"/>
          <w:b/>
          <w:sz w:val="20"/>
          <w:szCs w:val="20"/>
          <w:u w:val="single"/>
        </w:rPr>
        <w:t xml:space="preserve">Pour la société VERTBAUDET </w:t>
      </w:r>
      <w:r>
        <w:rPr>
          <w:rFonts w:ascii="Arial" w:cs="Arial" w:hAnsi="Arial"/>
          <w:b/>
          <w:sz w:val="20"/>
          <w:szCs w:val="20"/>
        </w:rPr>
        <w:tab/>
      </w:r>
      <w:r>
        <w:rPr>
          <w:rFonts w:ascii="Arial" w:cs="Arial" w:hAnsi="Arial"/>
          <w:b/>
          <w:sz w:val="20"/>
          <w:szCs w:val="20"/>
        </w:rPr>
        <w:tab/>
      </w:r>
      <w:r>
        <w:rPr>
          <w:rFonts w:ascii="Arial" w:cs="Arial" w:hAnsi="Arial"/>
          <w:b/>
          <w:sz w:val="20"/>
          <w:szCs w:val="20"/>
        </w:rPr>
        <w:tab/>
      </w:r>
      <w:r>
        <w:rPr>
          <w:rFonts w:ascii="Arial" w:cs="Arial" w:hAnsi="Arial"/>
          <w:b/>
          <w:sz w:val="20"/>
          <w:szCs w:val="20"/>
        </w:rPr>
        <w:tab/>
      </w:r>
    </w:p>
    <w:p w:rsidP="00BC36DD" w:rsidR="000A5EFD" w:rsidRDefault="006A12F1">
      <w:pPr>
        <w:spacing w:line="280" w:lineRule="exact"/>
        <w:contextualSpacing/>
        <w:rPr>
          <w:rFonts w:ascii="Arial" w:cs="Arial" w:hAnsi="Arial"/>
          <w:b/>
          <w:sz w:val="20"/>
          <w:szCs w:val="20"/>
        </w:rPr>
      </w:pPr>
      <w:r>
        <w:rPr>
          <w:rFonts w:ascii="Arial" w:cs="Arial" w:hAnsi="Arial"/>
          <w:b/>
          <w:sz w:val="20"/>
          <w:szCs w:val="20"/>
        </w:rPr>
        <w:t>XXX</w:t>
      </w:r>
    </w:p>
    <w:p w:rsidP="00BC36DD" w:rsidR="000A5EFD" w:rsidRDefault="000A5EFD">
      <w:pPr>
        <w:spacing w:line="280" w:lineRule="exact"/>
        <w:contextualSpacing/>
        <w:rPr>
          <w:rFonts w:ascii="Arial" w:cs="Arial" w:hAnsi="Arial"/>
          <w:b/>
          <w:sz w:val="20"/>
          <w:szCs w:val="20"/>
        </w:rPr>
      </w:pPr>
      <w:r>
        <w:rPr>
          <w:rFonts w:ascii="Arial" w:cs="Arial" w:hAnsi="Arial"/>
          <w:b/>
          <w:sz w:val="20"/>
          <w:szCs w:val="20"/>
        </w:rPr>
        <w:t>Directeur des Ressources Humaines</w:t>
      </w:r>
    </w:p>
    <w:p w:rsidP="00BC36DD" w:rsidR="00BC36DD" w:rsidRDefault="00BC36DD">
      <w:pPr>
        <w:spacing w:line="280" w:lineRule="exact"/>
        <w:contextualSpacing/>
        <w:rPr>
          <w:rFonts w:ascii="Arial" w:cs="Arial" w:hAnsi="Arial"/>
          <w:b/>
          <w:sz w:val="20"/>
          <w:szCs w:val="20"/>
        </w:rPr>
      </w:pPr>
    </w:p>
    <w:p w:rsidP="000A5EFD" w:rsidR="000A5EFD" w:rsidRDefault="000A5EFD">
      <w:pPr>
        <w:spacing w:line="280" w:lineRule="exact"/>
        <w:rPr>
          <w:rFonts w:ascii="Arial" w:cs="Arial" w:hAnsi="Arial"/>
          <w:b/>
          <w:sz w:val="20"/>
          <w:szCs w:val="20"/>
        </w:rPr>
      </w:pPr>
    </w:p>
    <w:p w:rsidP="000A5EFD" w:rsidR="0012466E" w:rsidRDefault="0012466E">
      <w:pPr>
        <w:spacing w:line="280" w:lineRule="exact"/>
        <w:rPr>
          <w:rFonts w:ascii="Arial" w:cs="Arial" w:hAnsi="Arial"/>
          <w:b/>
          <w:sz w:val="20"/>
          <w:szCs w:val="20"/>
        </w:rPr>
      </w:pPr>
    </w:p>
    <w:p w:rsidP="000A5EFD" w:rsidR="000A5EFD" w:rsidRDefault="000A5EFD">
      <w:pPr>
        <w:spacing w:line="280" w:lineRule="exact"/>
        <w:rPr>
          <w:rFonts w:ascii="Arial" w:cs="Arial" w:hAnsi="Arial"/>
          <w:b/>
          <w:sz w:val="20"/>
          <w:szCs w:val="20"/>
        </w:rPr>
      </w:pPr>
      <w:r>
        <w:rPr>
          <w:rFonts w:ascii="Arial" w:cs="Arial" w:hAnsi="Arial"/>
          <w:b/>
          <w:sz w:val="20"/>
          <w:szCs w:val="20"/>
        </w:rPr>
        <w:t>Pour le SYNDICAT CFTC,</w:t>
      </w:r>
      <w:r w:rsidRPr="00055C08">
        <w:rPr>
          <w:rFonts w:ascii="Arial" w:cs="Arial" w:hAnsi="Arial"/>
          <w:sz w:val="20"/>
          <w:szCs w:val="20"/>
        </w:rPr>
        <w:t xml:space="preserve"> </w:t>
      </w:r>
      <w:r w:rsidRPr="000C726A">
        <w:rPr>
          <w:rFonts w:ascii="Arial" w:cs="Arial" w:hAnsi="Arial"/>
          <w:sz w:val="20"/>
          <w:szCs w:val="20"/>
        </w:rPr>
        <w:t xml:space="preserve">représenté par </w:t>
      </w:r>
      <w:r w:rsidR="009A57E1">
        <w:rPr>
          <w:rFonts w:ascii="Arial" w:cs="Arial" w:hAnsi="Arial"/>
          <w:sz w:val="20"/>
          <w:szCs w:val="20"/>
        </w:rPr>
        <w:t xml:space="preserve">Madame </w:t>
      </w:r>
      <w:r w:rsidR="006A12F1">
        <w:rPr>
          <w:rFonts w:ascii="Arial" w:cs="Arial" w:hAnsi="Arial"/>
          <w:sz w:val="20"/>
          <w:szCs w:val="20"/>
        </w:rPr>
        <w:t>XXX</w:t>
      </w:r>
      <w:r w:rsidR="009A57E1">
        <w:rPr>
          <w:rFonts w:ascii="Arial" w:cs="Arial" w:hAnsi="Arial"/>
          <w:sz w:val="20"/>
          <w:szCs w:val="20"/>
        </w:rPr>
        <w:t xml:space="preserve"> et Madame </w:t>
      </w:r>
      <w:r w:rsidR="006A12F1">
        <w:rPr>
          <w:rFonts w:ascii="Arial" w:cs="Arial" w:hAnsi="Arial"/>
          <w:sz w:val="20"/>
          <w:szCs w:val="20"/>
        </w:rPr>
        <w:t>XXX</w:t>
      </w:r>
      <w:r>
        <w:rPr>
          <w:rFonts w:ascii="Arial" w:cs="Arial" w:hAnsi="Arial"/>
          <w:sz w:val="20"/>
          <w:szCs w:val="20"/>
        </w:rPr>
        <w:t>,</w:t>
      </w:r>
      <w:r w:rsidRPr="000C726A">
        <w:rPr>
          <w:rFonts w:ascii="Arial" w:cs="Arial" w:hAnsi="Arial"/>
          <w:sz w:val="20"/>
          <w:szCs w:val="20"/>
        </w:rPr>
        <w:t xml:space="preserve"> en </w:t>
      </w:r>
      <w:r w:rsidR="009A57E1">
        <w:rPr>
          <w:rFonts w:ascii="Arial" w:cs="Arial" w:hAnsi="Arial"/>
          <w:sz w:val="20"/>
          <w:szCs w:val="20"/>
        </w:rPr>
        <w:t>leur</w:t>
      </w:r>
      <w:r w:rsidRPr="000C726A">
        <w:rPr>
          <w:rFonts w:ascii="Arial" w:cs="Arial" w:hAnsi="Arial"/>
          <w:sz w:val="20"/>
          <w:szCs w:val="20"/>
        </w:rPr>
        <w:t xml:space="preserve"> qualité de délégué</w:t>
      </w:r>
      <w:r>
        <w:rPr>
          <w:rFonts w:ascii="Arial" w:cs="Arial" w:hAnsi="Arial"/>
          <w:sz w:val="20"/>
          <w:szCs w:val="20"/>
        </w:rPr>
        <w:t>s syndicaux.</w:t>
      </w:r>
    </w:p>
    <w:p w:rsidP="000A5EFD" w:rsidR="000A5EFD" w:rsidRDefault="000A5EFD">
      <w:pPr>
        <w:spacing w:line="280" w:lineRule="exact"/>
        <w:rPr>
          <w:rFonts w:ascii="Arial" w:cs="Arial" w:hAnsi="Arial"/>
          <w:b/>
          <w:sz w:val="20"/>
          <w:szCs w:val="20"/>
        </w:rPr>
      </w:pPr>
    </w:p>
    <w:p w:rsidP="000A5EFD" w:rsidR="0012466E" w:rsidRDefault="0012466E">
      <w:pPr>
        <w:spacing w:line="280" w:lineRule="exact"/>
        <w:rPr>
          <w:rFonts w:ascii="Arial" w:cs="Arial" w:hAnsi="Arial"/>
          <w:b/>
          <w:sz w:val="20"/>
          <w:szCs w:val="20"/>
        </w:rPr>
      </w:pPr>
    </w:p>
    <w:p w:rsidP="000A5EFD" w:rsidR="0012466E" w:rsidRDefault="0012466E">
      <w:pPr>
        <w:spacing w:line="280" w:lineRule="exact"/>
        <w:rPr>
          <w:rFonts w:ascii="Arial" w:cs="Arial" w:hAnsi="Arial"/>
          <w:b/>
          <w:sz w:val="20"/>
          <w:szCs w:val="20"/>
        </w:rPr>
      </w:pPr>
    </w:p>
    <w:p w:rsidP="000A5EFD" w:rsidR="000A5EFD" w:rsidRDefault="000A5EFD">
      <w:pPr>
        <w:spacing w:line="280" w:lineRule="exact"/>
        <w:rPr>
          <w:rFonts w:ascii="Arial" w:cs="Arial" w:hAnsi="Arial"/>
          <w:b/>
          <w:sz w:val="20"/>
          <w:szCs w:val="20"/>
        </w:rPr>
      </w:pPr>
      <w:r>
        <w:rPr>
          <w:rFonts w:ascii="Arial" w:cs="Arial" w:hAnsi="Arial"/>
          <w:b/>
          <w:sz w:val="20"/>
          <w:szCs w:val="20"/>
        </w:rPr>
        <w:t xml:space="preserve">Pour le SYNDICAT </w:t>
      </w:r>
      <w:r w:rsidR="009A57E1">
        <w:rPr>
          <w:rFonts w:ascii="Arial" w:cs="Arial" w:hAnsi="Arial"/>
          <w:b/>
          <w:sz w:val="20"/>
          <w:szCs w:val="20"/>
        </w:rPr>
        <w:t>CFDT</w:t>
      </w:r>
      <w:r>
        <w:rPr>
          <w:rFonts w:ascii="Arial" w:cs="Arial" w:hAnsi="Arial"/>
          <w:b/>
          <w:sz w:val="20"/>
          <w:szCs w:val="20"/>
        </w:rPr>
        <w:t xml:space="preserve">, </w:t>
      </w:r>
      <w:r w:rsidRPr="000C726A">
        <w:rPr>
          <w:rFonts w:ascii="Arial" w:cs="Arial" w:hAnsi="Arial"/>
          <w:sz w:val="20"/>
          <w:szCs w:val="20"/>
        </w:rPr>
        <w:t xml:space="preserve">représenté par </w:t>
      </w:r>
      <w:r w:rsidR="009A57E1">
        <w:rPr>
          <w:rFonts w:ascii="Arial" w:cs="Arial" w:hAnsi="Arial"/>
          <w:sz w:val="20"/>
          <w:szCs w:val="20"/>
        </w:rPr>
        <w:t xml:space="preserve">Madame </w:t>
      </w:r>
      <w:r w:rsidR="006A12F1">
        <w:rPr>
          <w:rFonts w:ascii="Arial" w:cs="Arial" w:hAnsi="Arial"/>
          <w:sz w:val="20"/>
          <w:szCs w:val="20"/>
        </w:rPr>
        <w:t>XXX</w:t>
      </w:r>
      <w:bookmarkStart w:id="6" w:name="_GoBack"/>
      <w:bookmarkEnd w:id="6"/>
      <w:r>
        <w:rPr>
          <w:rFonts w:ascii="Arial" w:cs="Arial" w:hAnsi="Arial"/>
          <w:sz w:val="20"/>
          <w:szCs w:val="20"/>
        </w:rPr>
        <w:t>,</w:t>
      </w:r>
      <w:r w:rsidRPr="000C726A">
        <w:rPr>
          <w:rFonts w:ascii="Arial" w:cs="Arial" w:hAnsi="Arial"/>
          <w:sz w:val="20"/>
          <w:szCs w:val="20"/>
        </w:rPr>
        <w:t xml:space="preserve"> en sa qualité de délégué syndical</w:t>
      </w:r>
      <w:r>
        <w:rPr>
          <w:rFonts w:ascii="Arial" w:cs="Arial" w:hAnsi="Arial"/>
          <w:sz w:val="20"/>
          <w:szCs w:val="20"/>
        </w:rPr>
        <w:t>.</w:t>
      </w:r>
    </w:p>
    <w:p w:rsidP="000A5EFD" w:rsidR="000A5EFD" w:rsidRDefault="000A5EFD">
      <w:pPr>
        <w:spacing w:line="280" w:lineRule="exact"/>
        <w:rPr>
          <w:rFonts w:ascii="Arial" w:cs="Arial" w:hAnsi="Arial"/>
          <w:b/>
          <w:sz w:val="20"/>
          <w:szCs w:val="20"/>
        </w:rPr>
      </w:pPr>
    </w:p>
    <w:p w:rsidR="008E789A" w:rsidRDefault="008E789A"/>
    <w:sectPr w:rsidR="008E789A" w:rsidSect="001671B9">
      <w:headerReference r:id="rId8" w:type="default"/>
      <w:footerReference r:id="rId9" w:type="default"/>
      <w:pgSz w:h="16840" w:w="11900"/>
      <w:pgMar w:bottom="1134" w:footer="510" w:gutter="0" w:header="992" w:left="1134" w:right="1134" w:top="63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CBA" w:rsidRDefault="007B1CBA">
      <w:pPr>
        <w:spacing w:after="0" w:line="240" w:lineRule="auto"/>
      </w:pPr>
      <w:r>
        <w:separator/>
      </w:r>
    </w:p>
  </w:endnote>
  <w:endnote w:type="continuationSeparator" w:id="0">
    <w:p w:rsidR="007B1CBA" w:rsidRDefault="007B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DA5A37" w:rsidRDefault="00590DA2">
    <w:pPr>
      <w:pStyle w:val="Pieddepage"/>
      <w:jc w:val="center"/>
    </w:pPr>
    <w:r>
      <w:fldChar w:fldCharType="begin"/>
    </w:r>
    <w:r>
      <w:instrText>PAGE   \* MERGEFORMAT</w:instrText>
    </w:r>
    <w:r>
      <w:fldChar w:fldCharType="separate"/>
    </w:r>
    <w:r w:rsidR="00F36CD1">
      <w:rPr>
        <w:noProof/>
      </w:rPr>
      <w:t>6</w:t>
    </w:r>
    <w:r>
      <w:fldChar w:fldCharType="end"/>
    </w:r>
  </w:p>
  <w:p w:rsidP="007F1340" w:rsidR="007F1340" w:rsidRDefault="006A12F1" w:rsidRPr="007F134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R="007B1CBA" w:rsidRDefault="007B1CBA">
      <w:pPr>
        <w:spacing w:after="0" w:line="240" w:lineRule="auto"/>
      </w:pPr>
      <w:r>
        <w:separator/>
      </w:r>
    </w:p>
  </w:footnote>
  <w:footnote w:id="0" w:type="continuationSeparator">
    <w:p w:rsidR="007B1CBA" w:rsidRDefault="007B1CBA">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6732A2" w:rsidR="006732A2" w:rsidRDefault="006732A2">
    <w:pPr>
      <w:pStyle w:val="En-tte"/>
      <w:jc w:val="center"/>
    </w:pPr>
    <w:r>
      <w:rPr>
        <w:noProof/>
        <w:lang w:eastAsia="fr-FR"/>
      </w:rPr>
      <w:drawing>
        <wp:inline distB="0" distL="0" distR="0" distT="0" wp14:anchorId="09F89022" wp14:editId="1FBE280B">
          <wp:extent cx="3239770" cy="379095"/>
          <wp:effectExtent b="1905"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9770" cy="379095"/>
                  </a:xfrm>
                  <a:prstGeom prst="rect">
                    <a:avLst/>
                  </a:prstGeom>
                  <a:noFill/>
                  <a:ln>
                    <a:noFill/>
                  </a:ln>
                </pic:spPr>
              </pic:pic>
            </a:graphicData>
          </a:graphic>
        </wp:inline>
      </w:drawing>
    </w:r>
  </w:p>
  <w:p w:rsidP="006732A2" w:rsidR="006732A2" w:rsidRDefault="006732A2">
    <w:pPr>
      <w:pStyle w:val="En-tte"/>
      <w:jc w:val="center"/>
    </w:pPr>
  </w:p>
  <w:p w:rsidP="006732A2" w:rsidR="006732A2" w:rsidRDefault="006732A2">
    <w:pPr>
      <w:pStyle w:val="En-tte"/>
      <w:jc w:val="cent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2945258"/>
    <w:multiLevelType w:val="hybridMultilevel"/>
    <w:tmpl w:val="646601B8"/>
    <w:lvl w:ilvl="0" w:tplc="37FAF22C">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EF82204"/>
    <w:multiLevelType w:val="hybridMultilevel"/>
    <w:tmpl w:val="E232348E"/>
    <w:lvl w:ilvl="0" w:tplc="C06681F0">
      <w:start w:val="1"/>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2">
    <w:nsid w:val="39471FE5"/>
    <w:multiLevelType w:val="hybridMultilevel"/>
    <w:tmpl w:val="0654375A"/>
    <w:lvl w:ilvl="0" w:tplc="4E9C16CC">
      <w:start w:val="1"/>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3">
    <w:nsid w:val="39A64CDF"/>
    <w:multiLevelType w:val="hybridMultilevel"/>
    <w:tmpl w:val="0654375A"/>
    <w:lvl w:ilvl="0" w:tplc="4E9C16CC">
      <w:start w:val="1"/>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4">
    <w:nsid w:val="3D6A39AE"/>
    <w:multiLevelType w:val="hybridMultilevel"/>
    <w:tmpl w:val="3EC0C0A4"/>
    <w:lvl w:ilvl="0" w:tplc="6E6CC334">
      <w:start w:val="1"/>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5">
    <w:nsid w:val="3DA94ACA"/>
    <w:multiLevelType w:val="hybridMultilevel"/>
    <w:tmpl w:val="C27454FC"/>
    <w:lvl w:ilvl="0" w:tplc="37FAF22C">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9C4199D"/>
    <w:multiLevelType w:val="hybridMultilevel"/>
    <w:tmpl w:val="ED64974C"/>
    <w:lvl w:ilvl="0" w:tplc="AF481238">
      <w:start w:val="1"/>
      <w:numFmt w:val="decimal"/>
      <w:lvlText w:val="%1)"/>
      <w:lvlJc w:val="left"/>
      <w:pPr>
        <w:ind w:hanging="360" w:left="720"/>
      </w:pPr>
      <w:rPr>
        <w:rFonts w:hint="default"/>
        <w:b/>
        <w:bCs/>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6C9C7DB5"/>
    <w:multiLevelType w:val="hybridMultilevel"/>
    <w:tmpl w:val="E31C3B66"/>
    <w:lvl w:ilvl="0" w:tplc="3F2A7F84">
      <w:start w:val="1"/>
      <w:numFmt w:val="lowerLetter"/>
      <w:lvlText w:val="%1."/>
      <w:lvlJc w:val="left"/>
      <w:pPr>
        <w:ind w:hanging="360" w:left="1788"/>
      </w:pPr>
      <w:rPr>
        <w:rFonts w:hint="default"/>
        <w:i w:val="0"/>
        <w:u w:val="none"/>
      </w:rPr>
    </w:lvl>
    <w:lvl w:ilvl="1" w:tentative="1" w:tplc="040C0019">
      <w:start w:val="1"/>
      <w:numFmt w:val="lowerLetter"/>
      <w:lvlText w:val="%2."/>
      <w:lvlJc w:val="left"/>
      <w:pPr>
        <w:ind w:hanging="360" w:left="2508"/>
      </w:pPr>
    </w:lvl>
    <w:lvl w:ilvl="2" w:tentative="1" w:tplc="040C001B">
      <w:start w:val="1"/>
      <w:numFmt w:val="lowerRoman"/>
      <w:lvlText w:val="%3."/>
      <w:lvlJc w:val="right"/>
      <w:pPr>
        <w:ind w:hanging="180" w:left="3228"/>
      </w:pPr>
    </w:lvl>
    <w:lvl w:ilvl="3" w:tentative="1" w:tplc="040C000F">
      <w:start w:val="1"/>
      <w:numFmt w:val="decimal"/>
      <w:lvlText w:val="%4."/>
      <w:lvlJc w:val="left"/>
      <w:pPr>
        <w:ind w:hanging="360" w:left="3948"/>
      </w:pPr>
    </w:lvl>
    <w:lvl w:ilvl="4" w:tentative="1" w:tplc="040C0019">
      <w:start w:val="1"/>
      <w:numFmt w:val="lowerLetter"/>
      <w:lvlText w:val="%5."/>
      <w:lvlJc w:val="left"/>
      <w:pPr>
        <w:ind w:hanging="360" w:left="4668"/>
      </w:pPr>
    </w:lvl>
    <w:lvl w:ilvl="5" w:tentative="1" w:tplc="040C001B">
      <w:start w:val="1"/>
      <w:numFmt w:val="lowerRoman"/>
      <w:lvlText w:val="%6."/>
      <w:lvlJc w:val="right"/>
      <w:pPr>
        <w:ind w:hanging="180" w:left="5388"/>
      </w:pPr>
    </w:lvl>
    <w:lvl w:ilvl="6" w:tentative="1" w:tplc="040C000F">
      <w:start w:val="1"/>
      <w:numFmt w:val="decimal"/>
      <w:lvlText w:val="%7."/>
      <w:lvlJc w:val="left"/>
      <w:pPr>
        <w:ind w:hanging="360" w:left="6108"/>
      </w:pPr>
    </w:lvl>
    <w:lvl w:ilvl="7" w:tentative="1" w:tplc="040C0019">
      <w:start w:val="1"/>
      <w:numFmt w:val="lowerLetter"/>
      <w:lvlText w:val="%8."/>
      <w:lvlJc w:val="left"/>
      <w:pPr>
        <w:ind w:hanging="360" w:left="6828"/>
      </w:pPr>
    </w:lvl>
    <w:lvl w:ilvl="8" w:tentative="1" w:tplc="040C001B">
      <w:start w:val="1"/>
      <w:numFmt w:val="lowerRoman"/>
      <w:lvlText w:val="%9."/>
      <w:lvlJc w:val="right"/>
      <w:pPr>
        <w:ind w:hanging="180" w:left="7548"/>
      </w:pPr>
    </w:lvl>
  </w:abstractNum>
  <w:abstractNum w15:restartNumberingAfterBreak="0" w:abstractNumId="8">
    <w:nsid w:val="71AD57BA"/>
    <w:multiLevelType w:val="hybridMultilevel"/>
    <w:tmpl w:val="89A29054"/>
    <w:lvl w:ilvl="0" w:tplc="DF16ECBC">
      <w:start w:val="1"/>
      <w:numFmt w:val="lowerLetter"/>
      <w:lvlText w:val="%1."/>
      <w:lvlJc w:val="left"/>
      <w:pPr>
        <w:ind w:hanging="360" w:left="1428"/>
      </w:pPr>
      <w:rPr>
        <w:rFonts w:hint="default"/>
        <w:i/>
        <w:u w:val="none"/>
      </w:rPr>
    </w:lvl>
    <w:lvl w:ilvl="1" w:tentative="1" w:tplc="040C0019">
      <w:start w:val="1"/>
      <w:numFmt w:val="lowerLetter"/>
      <w:lvlText w:val="%2."/>
      <w:lvlJc w:val="left"/>
      <w:pPr>
        <w:ind w:hanging="360" w:left="2148"/>
      </w:pPr>
    </w:lvl>
    <w:lvl w:ilvl="2" w:tentative="1" w:tplc="040C001B">
      <w:start w:val="1"/>
      <w:numFmt w:val="lowerRoman"/>
      <w:lvlText w:val="%3."/>
      <w:lvlJc w:val="right"/>
      <w:pPr>
        <w:ind w:hanging="180" w:left="2868"/>
      </w:pPr>
    </w:lvl>
    <w:lvl w:ilvl="3" w:tentative="1" w:tplc="040C000F">
      <w:start w:val="1"/>
      <w:numFmt w:val="decimal"/>
      <w:lvlText w:val="%4."/>
      <w:lvlJc w:val="left"/>
      <w:pPr>
        <w:ind w:hanging="360" w:left="3588"/>
      </w:pPr>
    </w:lvl>
    <w:lvl w:ilvl="4" w:tentative="1" w:tplc="040C0019">
      <w:start w:val="1"/>
      <w:numFmt w:val="lowerLetter"/>
      <w:lvlText w:val="%5."/>
      <w:lvlJc w:val="left"/>
      <w:pPr>
        <w:ind w:hanging="360" w:left="4308"/>
      </w:pPr>
    </w:lvl>
    <w:lvl w:ilvl="5" w:tentative="1" w:tplc="040C001B">
      <w:start w:val="1"/>
      <w:numFmt w:val="lowerRoman"/>
      <w:lvlText w:val="%6."/>
      <w:lvlJc w:val="right"/>
      <w:pPr>
        <w:ind w:hanging="180" w:left="5028"/>
      </w:pPr>
    </w:lvl>
    <w:lvl w:ilvl="6" w:tentative="1" w:tplc="040C000F">
      <w:start w:val="1"/>
      <w:numFmt w:val="decimal"/>
      <w:lvlText w:val="%7."/>
      <w:lvlJc w:val="left"/>
      <w:pPr>
        <w:ind w:hanging="360" w:left="5748"/>
      </w:pPr>
    </w:lvl>
    <w:lvl w:ilvl="7" w:tentative="1" w:tplc="040C0019">
      <w:start w:val="1"/>
      <w:numFmt w:val="lowerLetter"/>
      <w:lvlText w:val="%8."/>
      <w:lvlJc w:val="left"/>
      <w:pPr>
        <w:ind w:hanging="360" w:left="6468"/>
      </w:pPr>
    </w:lvl>
    <w:lvl w:ilvl="8" w:tentative="1" w:tplc="040C001B">
      <w:start w:val="1"/>
      <w:numFmt w:val="lowerRoman"/>
      <w:lvlText w:val="%9."/>
      <w:lvlJc w:val="right"/>
      <w:pPr>
        <w:ind w:hanging="180" w:left="7188"/>
      </w:pPr>
    </w:lvl>
  </w:abstractNum>
  <w:abstractNum w15:restartNumberingAfterBreak="0" w:abstractNumId="9">
    <w:nsid w:val="73944366"/>
    <w:multiLevelType w:val="hybridMultilevel"/>
    <w:tmpl w:val="B2864A34"/>
    <w:lvl w:ilvl="0" w:tplc="37FAF22C">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77361B98"/>
    <w:multiLevelType w:val="hybridMultilevel"/>
    <w:tmpl w:val="AE1E6432"/>
    <w:lvl w:ilvl="0" w:tplc="75D02F8E">
      <w:start w:val="146"/>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7B9E30A8"/>
    <w:multiLevelType w:val="hybridMultilevel"/>
    <w:tmpl w:val="92F89B58"/>
    <w:lvl w:ilvl="0" w:tplc="554832DC">
      <w:start w:val="1"/>
      <w:numFmt w:val="upp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num w:numId="1">
    <w:abstractNumId w:val="10"/>
  </w:num>
  <w:num w:numId="2">
    <w:abstractNumId w:val="0"/>
  </w:num>
  <w:num w:numId="3">
    <w:abstractNumId w:val="1"/>
  </w:num>
  <w:num w:numId="4">
    <w:abstractNumId w:val="4"/>
  </w:num>
  <w:num w:numId="5">
    <w:abstractNumId w:val="2"/>
  </w:num>
  <w:num w:numId="6">
    <w:abstractNumId w:val="9"/>
  </w:num>
  <w:num w:numId="7">
    <w:abstractNumId w:val="5"/>
  </w:num>
  <w:num w:numId="8">
    <w:abstractNumId w:val="3"/>
  </w:num>
  <w:num w:numId="9">
    <w:abstractNumId w:val="11"/>
  </w:num>
  <w:num w:numId="10">
    <w:abstractNumId w:val="8"/>
  </w:num>
  <w:num w:numId="11">
    <w:abstractNumId w:val="7"/>
  </w:num>
  <w:num w:numId="12">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A2"/>
    <w:rsid w:val="000049D7"/>
    <w:rsid w:val="00007992"/>
    <w:rsid w:val="0001447A"/>
    <w:rsid w:val="00014784"/>
    <w:rsid w:val="0005506B"/>
    <w:rsid w:val="00064421"/>
    <w:rsid w:val="000657A2"/>
    <w:rsid w:val="00084582"/>
    <w:rsid w:val="000969F2"/>
    <w:rsid w:val="000A5EFD"/>
    <w:rsid w:val="000D5422"/>
    <w:rsid w:val="000E1DE0"/>
    <w:rsid w:val="000F5A58"/>
    <w:rsid w:val="000F7279"/>
    <w:rsid w:val="0012466E"/>
    <w:rsid w:val="00133BE8"/>
    <w:rsid w:val="00143200"/>
    <w:rsid w:val="00144AE5"/>
    <w:rsid w:val="00177980"/>
    <w:rsid w:val="001A775A"/>
    <w:rsid w:val="001B1350"/>
    <w:rsid w:val="001C39A7"/>
    <w:rsid w:val="001F46F0"/>
    <w:rsid w:val="00204E4C"/>
    <w:rsid w:val="002216EF"/>
    <w:rsid w:val="00230F42"/>
    <w:rsid w:val="00234014"/>
    <w:rsid w:val="00242FDC"/>
    <w:rsid w:val="002B3AA9"/>
    <w:rsid w:val="002B6492"/>
    <w:rsid w:val="002E7AB1"/>
    <w:rsid w:val="002F18E2"/>
    <w:rsid w:val="00300F77"/>
    <w:rsid w:val="003449BB"/>
    <w:rsid w:val="00377185"/>
    <w:rsid w:val="003A3904"/>
    <w:rsid w:val="003A4433"/>
    <w:rsid w:val="003B73E2"/>
    <w:rsid w:val="003C3AFC"/>
    <w:rsid w:val="003F0C4A"/>
    <w:rsid w:val="00405AF9"/>
    <w:rsid w:val="004221FB"/>
    <w:rsid w:val="004508D4"/>
    <w:rsid w:val="00462AFC"/>
    <w:rsid w:val="00481428"/>
    <w:rsid w:val="00484768"/>
    <w:rsid w:val="00495F4E"/>
    <w:rsid w:val="004A6E8A"/>
    <w:rsid w:val="004B26A3"/>
    <w:rsid w:val="004E655E"/>
    <w:rsid w:val="00506ECE"/>
    <w:rsid w:val="005115D8"/>
    <w:rsid w:val="00546C9C"/>
    <w:rsid w:val="00554CB6"/>
    <w:rsid w:val="00560EC2"/>
    <w:rsid w:val="00573434"/>
    <w:rsid w:val="005763F5"/>
    <w:rsid w:val="00590DA2"/>
    <w:rsid w:val="00597F22"/>
    <w:rsid w:val="005A3284"/>
    <w:rsid w:val="005C67B9"/>
    <w:rsid w:val="005D3636"/>
    <w:rsid w:val="00635DC8"/>
    <w:rsid w:val="00670036"/>
    <w:rsid w:val="006732A2"/>
    <w:rsid w:val="00695A2E"/>
    <w:rsid w:val="006A12F1"/>
    <w:rsid w:val="006D1AB1"/>
    <w:rsid w:val="006D2757"/>
    <w:rsid w:val="007002E6"/>
    <w:rsid w:val="007125A9"/>
    <w:rsid w:val="0079184C"/>
    <w:rsid w:val="0079483C"/>
    <w:rsid w:val="007B0880"/>
    <w:rsid w:val="007B1CBA"/>
    <w:rsid w:val="007B1DE0"/>
    <w:rsid w:val="007B543C"/>
    <w:rsid w:val="007D3B30"/>
    <w:rsid w:val="007F3403"/>
    <w:rsid w:val="007F4EE2"/>
    <w:rsid w:val="008212BB"/>
    <w:rsid w:val="008433AB"/>
    <w:rsid w:val="00845F49"/>
    <w:rsid w:val="008772E5"/>
    <w:rsid w:val="008A1E67"/>
    <w:rsid w:val="008A6C16"/>
    <w:rsid w:val="008D21F1"/>
    <w:rsid w:val="008E789A"/>
    <w:rsid w:val="008F774F"/>
    <w:rsid w:val="00903631"/>
    <w:rsid w:val="00910EBB"/>
    <w:rsid w:val="00956526"/>
    <w:rsid w:val="00991A7F"/>
    <w:rsid w:val="009A57E1"/>
    <w:rsid w:val="009B14F2"/>
    <w:rsid w:val="009D2FA8"/>
    <w:rsid w:val="009D52EF"/>
    <w:rsid w:val="009F0032"/>
    <w:rsid w:val="00A00947"/>
    <w:rsid w:val="00A54005"/>
    <w:rsid w:val="00A70957"/>
    <w:rsid w:val="00A80B82"/>
    <w:rsid w:val="00A97028"/>
    <w:rsid w:val="00AA3347"/>
    <w:rsid w:val="00AB4FE1"/>
    <w:rsid w:val="00AC133F"/>
    <w:rsid w:val="00AD49CE"/>
    <w:rsid w:val="00AD7079"/>
    <w:rsid w:val="00AE212B"/>
    <w:rsid w:val="00B94019"/>
    <w:rsid w:val="00BC36DD"/>
    <w:rsid w:val="00BE3067"/>
    <w:rsid w:val="00BF30AA"/>
    <w:rsid w:val="00C15D4C"/>
    <w:rsid w:val="00C3133A"/>
    <w:rsid w:val="00C31ED2"/>
    <w:rsid w:val="00C34394"/>
    <w:rsid w:val="00C76489"/>
    <w:rsid w:val="00C7733B"/>
    <w:rsid w:val="00C81F67"/>
    <w:rsid w:val="00C94567"/>
    <w:rsid w:val="00CB59A7"/>
    <w:rsid w:val="00CC3D03"/>
    <w:rsid w:val="00CE7D67"/>
    <w:rsid w:val="00CF329C"/>
    <w:rsid w:val="00CF3888"/>
    <w:rsid w:val="00D15835"/>
    <w:rsid w:val="00D2460F"/>
    <w:rsid w:val="00D406D7"/>
    <w:rsid w:val="00D46933"/>
    <w:rsid w:val="00D777A3"/>
    <w:rsid w:val="00D86E9A"/>
    <w:rsid w:val="00DB369B"/>
    <w:rsid w:val="00DB4B57"/>
    <w:rsid w:val="00DC5137"/>
    <w:rsid w:val="00DC7C65"/>
    <w:rsid w:val="00E31B07"/>
    <w:rsid w:val="00E53ECF"/>
    <w:rsid w:val="00E602E9"/>
    <w:rsid w:val="00E63166"/>
    <w:rsid w:val="00E758B3"/>
    <w:rsid w:val="00E83A27"/>
    <w:rsid w:val="00E8767D"/>
    <w:rsid w:val="00E900C2"/>
    <w:rsid w:val="00E977D3"/>
    <w:rsid w:val="00EB7322"/>
    <w:rsid w:val="00EC10B6"/>
    <w:rsid w:val="00ED2187"/>
    <w:rsid w:val="00EE5659"/>
    <w:rsid w:val="00EF110C"/>
    <w:rsid w:val="00EF43EF"/>
    <w:rsid w:val="00F03B1A"/>
    <w:rsid w:val="00F168BA"/>
    <w:rsid w:val="00F21CBD"/>
    <w:rsid w:val="00F36CD1"/>
    <w:rsid w:val="00F50120"/>
    <w:rsid w:val="00F654B4"/>
    <w:rsid w:val="00F8250C"/>
    <w:rsid w:val="00FA7D11"/>
    <w:rsid w:val="00FD3B1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65CD9BD9"/>
  <w15:docId w15:val="{2D594009-307F-427F-B713-C8D79775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uiPriority w:val="99"/>
    <w:unhideWhenUsed/>
    <w:rsid w:val="00590DA2"/>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90DA2"/>
  </w:style>
  <w:style w:styleId="Lienhypertexte" w:type="character">
    <w:name w:val="Hyperlink"/>
    <w:rsid w:val="00845F49"/>
    <w:rPr>
      <w:color w:val="0000FF"/>
      <w:u w:val="single"/>
    </w:rPr>
  </w:style>
  <w:style w:styleId="Paragraphedeliste" w:type="paragraph">
    <w:name w:val="List Paragraph"/>
    <w:basedOn w:val="Normal"/>
    <w:uiPriority w:val="34"/>
    <w:qFormat/>
    <w:rsid w:val="00AE212B"/>
    <w:pPr>
      <w:ind w:left="720"/>
      <w:contextualSpacing/>
    </w:pPr>
  </w:style>
  <w:style w:styleId="En-tte" w:type="paragraph">
    <w:name w:val="header"/>
    <w:basedOn w:val="Normal"/>
    <w:link w:val="En-tteCar"/>
    <w:uiPriority w:val="99"/>
    <w:unhideWhenUsed/>
    <w:rsid w:val="006732A2"/>
    <w:pPr>
      <w:tabs>
        <w:tab w:pos="4536" w:val="center"/>
        <w:tab w:pos="9072" w:val="right"/>
      </w:tabs>
      <w:spacing w:after="0" w:line="240" w:lineRule="auto"/>
    </w:pPr>
  </w:style>
  <w:style w:customStyle="1" w:styleId="En-tteCar" w:type="character">
    <w:name w:val="En-tête Car"/>
    <w:basedOn w:val="Policepardfaut"/>
    <w:link w:val="En-tte"/>
    <w:uiPriority w:val="99"/>
    <w:rsid w:val="006732A2"/>
  </w:style>
  <w:style w:styleId="Textedebulles" w:type="paragraph">
    <w:name w:val="Balloon Text"/>
    <w:basedOn w:val="Normal"/>
    <w:link w:val="TextedebullesCar"/>
    <w:uiPriority w:val="99"/>
    <w:semiHidden/>
    <w:unhideWhenUsed/>
    <w:rsid w:val="006732A2"/>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6732A2"/>
    <w:rPr>
      <w:rFonts w:ascii="Tahoma" w:cs="Tahoma" w:hAnsi="Tahoma"/>
      <w:sz w:val="16"/>
      <w:szCs w:val="16"/>
    </w:rPr>
  </w:style>
  <w:style w:customStyle="1" w:styleId="Default" w:type="paragraph">
    <w:name w:val="Default"/>
    <w:rsid w:val="000049D7"/>
    <w:pPr>
      <w:autoSpaceDE w:val="0"/>
      <w:autoSpaceDN w:val="0"/>
      <w:adjustRightInd w:val="0"/>
      <w:spacing w:after="0" w:line="240" w:lineRule="auto"/>
    </w:pPr>
    <w:rPr>
      <w:rFonts w:ascii="Arial" w:cs="Arial" w:hAnsi="Arial"/>
      <w:color w:val="000000"/>
      <w:sz w:val="24"/>
      <w:szCs w:val="24"/>
    </w:rPr>
  </w:style>
  <w:style w:styleId="Rvision" w:type="paragraph">
    <w:name w:val="Revision"/>
    <w:hidden/>
    <w:uiPriority w:val="99"/>
    <w:semiHidden/>
    <w:rsid w:val="005D36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51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83CF4-1DCB-4DF0-953B-042CFA1C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1489</Words>
  <Characters>8195</Characters>
  <Application>Microsoft Office Word</Application>
  <DocSecurity>0</DocSecurity>
  <Lines>68</Lines>
  <Paragraphs>19</Paragraphs>
  <ScaleCrop>false</ScaleCrop>
  <HeadingPairs>
    <vt:vector baseType="variant" size="2">
      <vt:variant>
        <vt:lpstr>Titre</vt:lpstr>
      </vt:variant>
      <vt:variant>
        <vt:i4>1</vt:i4>
      </vt:variant>
    </vt:vector>
  </HeadingPairs>
  <TitlesOfParts>
    <vt:vector baseType="lpstr" size="1">
      <vt:lpstr/>
    </vt:vector>
  </TitlesOfParts>
  <Company>SADAS</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2022-04-05T16:44:00Z</dcterms:created>
  <cp:lastPrinted>2019-04-24T11:31:00Z</cp:lastPrinted>
  <dcterms:modified xsi:type="dcterms:W3CDTF">2022-04-05T16:45:00Z</dcterms:modified>
  <cp:revision>3</cp:revision>
</cp:coreProperties>
</file>