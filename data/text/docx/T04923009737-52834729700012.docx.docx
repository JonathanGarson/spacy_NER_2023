
<file path=[Content_Types].xml><?xml version="1.0" encoding="utf-8"?>
<Types xmlns="http://schemas.openxmlformats.org/package/2006/content-types">
  <Default ContentType="image/x-emf" Extension="emf"/>
  <Default ContentType="image/jpeg" Extension="jpg"/>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people+xml" PartName="/word/peop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body>
    <w:p w14:paraId="77FD70FE" w14:textId="77777777" w:rsidP="00205902" w:rsidR="00205902" w:rsidRDefault="00205902" w:rsidRPr="00F8171A">
      <w:pPr>
        <w:pBdr>
          <w:top w:color="auto" w:space="1" w:sz="4" w:val="single"/>
          <w:left w:color="auto" w:space="4" w:sz="4" w:val="single"/>
          <w:bottom w:color="auto" w:space="1" w:sz="4" w:val="single"/>
          <w:right w:color="auto" w:space="4" w:sz="4" w:val="single"/>
        </w:pBdr>
        <w:shd w:color="auto" w:fill="BFBFBF" w:themeFill="background1" w:themeFillShade="BF" w:val="clear"/>
        <w:ind w:left="567"/>
        <w:jc w:val="center"/>
        <w:rPr>
          <w:rFonts w:ascii="Times New Roman" w:hAnsi="Times New Roman"/>
          <w:b/>
          <w:smallCaps/>
          <w:sz w:val="36"/>
          <w:szCs w:val="36"/>
        </w:rPr>
      </w:pPr>
      <w:r w:rsidRPr="00F8171A">
        <w:rPr>
          <w:rFonts w:ascii="Times New Roman" w:hAnsi="Times New Roman"/>
          <w:b/>
          <w:smallCaps/>
          <w:sz w:val="36"/>
          <w:szCs w:val="36"/>
        </w:rPr>
        <w:t xml:space="preserve">Protocole d’accord </w:t>
      </w:r>
    </w:p>
    <w:p w14:paraId="50E4B9BB" w14:textId="4110D584" w:rsidP="00205902" w:rsidR="005B2B6C" w:rsidRDefault="00205902" w:rsidRPr="00F8171A">
      <w:pPr>
        <w:pBdr>
          <w:top w:color="auto" w:space="1" w:sz="4" w:val="single"/>
          <w:left w:color="auto" w:space="4" w:sz="4" w:val="single"/>
          <w:bottom w:color="auto" w:space="1" w:sz="4" w:val="single"/>
          <w:right w:color="auto" w:space="4" w:sz="4" w:val="single"/>
        </w:pBdr>
        <w:shd w:color="auto" w:fill="BFBFBF" w:themeFill="background1" w:themeFillShade="BF" w:val="clear"/>
        <w:ind w:left="567"/>
        <w:jc w:val="center"/>
        <w:rPr>
          <w:rFonts w:ascii="Times New Roman" w:hAnsi="Times New Roman"/>
          <w:b/>
          <w:smallCaps/>
          <w:sz w:val="36"/>
          <w:szCs w:val="36"/>
        </w:rPr>
      </w:pPr>
      <w:r w:rsidRPr="00F8171A">
        <w:rPr>
          <w:rFonts w:ascii="Times New Roman" w:hAnsi="Times New Roman"/>
          <w:b/>
          <w:smallCaps/>
          <w:sz w:val="36"/>
          <w:szCs w:val="36"/>
        </w:rPr>
        <w:t>relatif aux négociations annuelles obligatoires 20</w:t>
      </w:r>
      <w:r w:rsidR="00552D41" w:rsidRPr="00F8171A">
        <w:rPr>
          <w:rFonts w:ascii="Times New Roman" w:hAnsi="Times New Roman"/>
          <w:b/>
          <w:smallCaps/>
          <w:sz w:val="36"/>
          <w:szCs w:val="36"/>
        </w:rPr>
        <w:t>2</w:t>
      </w:r>
      <w:ins w:author="THILLAY Pauline" w:date="2023-03-28T11:36:00Z" w:id="0">
        <w:r w:rsidR="00BA54BF">
          <w:rPr>
            <w:rFonts w:ascii="Times New Roman" w:hAnsi="Times New Roman"/>
            <w:b/>
            <w:smallCaps/>
            <w:sz w:val="36"/>
            <w:szCs w:val="36"/>
          </w:rPr>
          <w:t>3</w:t>
        </w:r>
      </w:ins>
      <w:del w:author="THILLAY Pauline" w:date="2023-03-28T11:36:00Z" w:id="1">
        <w:r w:rsidDel="00BA54BF" w:rsidR="003F1A83">
          <w:rPr>
            <w:rFonts w:ascii="Times New Roman" w:hAnsi="Times New Roman"/>
            <w:b/>
            <w:smallCaps/>
            <w:sz w:val="36"/>
            <w:szCs w:val="36"/>
          </w:rPr>
          <w:delText>2</w:delText>
        </w:r>
      </w:del>
    </w:p>
    <w:p w14:paraId="71B625B4" w14:textId="77777777" w:rsidP="006D1071" w:rsidR="002B69C7" w:rsidRDefault="002B69C7" w:rsidRPr="006D1071">
      <w:pPr>
        <w:ind w:left="567"/>
        <w:jc w:val="center"/>
        <w:rPr>
          <w:rFonts w:ascii="Times New Roman" w:hAnsi="Times New Roman"/>
          <w:b/>
          <w:sz w:val="24"/>
          <w:szCs w:val="24"/>
        </w:rPr>
      </w:pPr>
    </w:p>
    <w:p w14:paraId="771BBA8C" w14:textId="77777777" w:rsidP="006D1071" w:rsidR="007870A0" w:rsidRDefault="007870A0">
      <w:pPr>
        <w:ind w:left="567"/>
        <w:jc w:val="both"/>
        <w:rPr>
          <w:rFonts w:ascii="Times New Roman" w:hAnsi="Times New Roman"/>
          <w:b/>
          <w:sz w:val="24"/>
          <w:szCs w:val="24"/>
          <w:u w:val="single"/>
        </w:rPr>
      </w:pPr>
    </w:p>
    <w:p w14:paraId="73D1645F" w14:textId="5AF7FFC3" w:rsidP="006D1071" w:rsidR="002B69C7" w:rsidRDefault="002B69C7" w:rsidRPr="006D1071">
      <w:pPr>
        <w:ind w:left="567"/>
        <w:jc w:val="both"/>
        <w:rPr>
          <w:rFonts w:ascii="Times New Roman" w:hAnsi="Times New Roman"/>
          <w:b/>
          <w:sz w:val="24"/>
          <w:szCs w:val="24"/>
          <w:u w:val="single"/>
        </w:rPr>
      </w:pPr>
      <w:r w:rsidRPr="006D1071">
        <w:rPr>
          <w:rFonts w:ascii="Times New Roman" w:hAnsi="Times New Roman"/>
          <w:b/>
          <w:sz w:val="24"/>
          <w:szCs w:val="24"/>
          <w:u w:val="single"/>
        </w:rPr>
        <w:t>Entre</w:t>
      </w:r>
    </w:p>
    <w:p w14:paraId="430485A0" w14:textId="77777777" w:rsidP="006D1071" w:rsidR="002B69C7" w:rsidRDefault="002B69C7" w:rsidRPr="006D1071">
      <w:pPr>
        <w:ind w:left="567"/>
        <w:jc w:val="both"/>
        <w:rPr>
          <w:rFonts w:ascii="Times New Roman" w:hAnsi="Times New Roman"/>
          <w:b/>
          <w:sz w:val="24"/>
          <w:szCs w:val="24"/>
          <w:u w:val="single"/>
        </w:rPr>
      </w:pPr>
    </w:p>
    <w:p w14:paraId="1F87215F" w14:textId="52539CAF" w:rsidP="000341D1" w:rsidR="002B69C7" w:rsidRDefault="002B69C7">
      <w:pPr>
        <w:ind w:left="567"/>
        <w:jc w:val="both"/>
        <w:rPr>
          <w:rFonts w:ascii="Times New Roman" w:hAnsi="Times New Roman"/>
          <w:sz w:val="24"/>
          <w:szCs w:val="24"/>
        </w:rPr>
      </w:pPr>
      <w:r w:rsidRPr="00205902">
        <w:rPr>
          <w:rFonts w:ascii="Times New Roman" w:hAnsi="Times New Roman"/>
          <w:sz w:val="24"/>
          <w:szCs w:val="24"/>
        </w:rPr>
        <w:t xml:space="preserve">La société DEVILLE Automotive Safety Components, </w:t>
      </w:r>
      <w:r w:rsidR="00205902" w:rsidRPr="00205902">
        <w:rPr>
          <w:rFonts w:ascii="Times New Roman" w:hAnsi="Times New Roman"/>
          <w:sz w:val="24"/>
          <w:szCs w:val="24"/>
        </w:rPr>
        <w:t>r</w:t>
      </w:r>
      <w:r w:rsidRPr="00205902">
        <w:rPr>
          <w:rFonts w:ascii="Times New Roman" w:hAnsi="Times New Roman"/>
          <w:sz w:val="24"/>
          <w:szCs w:val="24"/>
        </w:rPr>
        <w:t xml:space="preserve">eprésentée </w:t>
      </w:r>
      <w:ins w:author="LANGLOIS Christophe" w:date="2022-03-08T16:33:00Z" w:id="2">
        <w:r w:rsidR="009257BE">
          <w:rPr>
            <w:rFonts w:ascii="Times New Roman" w:hAnsi="Times New Roman"/>
            <w:sz w:val="24"/>
            <w:szCs w:val="24"/>
          </w:rPr>
          <w:t xml:space="preserve">par DEVILLE Automotive Holding, Présidente, elle-même représentée par </w:t>
        </w:r>
        <w:r w:rsidR="009257BE" w:rsidRPr="00502861">
          <w:rPr>
            <w:rFonts w:ascii="Times New Roman" w:hAnsi="Times New Roman"/>
            <w:color w:themeColor="background1" w:val="FFFFFF"/>
            <w:sz w:val="24"/>
            <w:szCs w:val="24"/>
            <w:rPrChange w:author="THILLAY Pauline" w:date="2023-04-07T12:45:00Z" w:id="3">
              <w:rPr>
                <w:rFonts w:ascii="Times New Roman" w:hAnsi="Times New Roman"/>
                <w:sz w:val="24"/>
                <w:szCs w:val="24"/>
              </w:rPr>
            </w:rPrChange>
          </w:rPr>
          <w:t>Monsieur Cédric Picard</w:t>
        </w:r>
        <w:r w:rsidR="009257BE">
          <w:rPr>
            <w:rFonts w:ascii="Times New Roman" w:hAnsi="Times New Roman"/>
            <w:sz w:val="24"/>
            <w:szCs w:val="24"/>
          </w:rPr>
          <w:t xml:space="preserve">, en sa qualité de </w:t>
        </w:r>
      </w:ins>
      <w:del w:author="LANGLOIS Christophe" w:date="2022-03-08T16:33:00Z" w:id="4">
        <w:r w:rsidDel="009257BE" w:rsidR="000F1FD7">
          <w:rPr>
            <w:rFonts w:ascii="Times New Roman" w:hAnsi="Times New Roman"/>
            <w:sz w:val="24"/>
            <w:szCs w:val="24"/>
          </w:rPr>
          <w:delText xml:space="preserve">son </w:delText>
        </w:r>
      </w:del>
      <w:r w:rsidR="000F1FD7">
        <w:rPr>
          <w:rFonts w:ascii="Times New Roman" w:hAnsi="Times New Roman"/>
          <w:sz w:val="24"/>
          <w:szCs w:val="24"/>
        </w:rPr>
        <w:t>Directeur Général</w:t>
      </w:r>
      <w:del w:author="LANGLOIS Christophe" w:date="2022-03-08T16:34:00Z" w:id="5">
        <w:r w:rsidDel="009257BE" w:rsidR="000F1FD7">
          <w:rPr>
            <w:rFonts w:ascii="Times New Roman" w:hAnsi="Times New Roman"/>
            <w:sz w:val="24"/>
            <w:szCs w:val="24"/>
          </w:rPr>
          <w:delText xml:space="preserve"> </w:delText>
        </w:r>
        <w:r w:rsidDel="009257BE" w:rsidR="000F1FD7" w:rsidRPr="00F8171A">
          <w:rPr>
            <w:rFonts w:ascii="Times New Roman" w:hAnsi="Times New Roman"/>
            <w:b/>
            <w:bCs/>
            <w:sz w:val="24"/>
            <w:szCs w:val="24"/>
          </w:rPr>
          <w:delText>Monsieur Cédric PICARD</w:delText>
        </w:r>
      </w:del>
      <w:r w:rsidR="006B37A0" w:rsidRPr="00205902">
        <w:rPr>
          <w:rFonts w:ascii="Times New Roman" w:hAnsi="Times New Roman"/>
          <w:sz w:val="24"/>
          <w:szCs w:val="24"/>
        </w:rPr>
        <w:t xml:space="preserve">, </w:t>
      </w:r>
      <w:r w:rsidRPr="00205902">
        <w:rPr>
          <w:rFonts w:ascii="Times New Roman" w:hAnsi="Times New Roman"/>
          <w:sz w:val="24"/>
          <w:szCs w:val="24"/>
        </w:rPr>
        <w:t>d'une part,</w:t>
      </w:r>
    </w:p>
    <w:p w14:paraId="3337D709" w14:textId="77777777" w:rsidP="000341D1" w:rsidR="00F8171A" w:rsidRDefault="00F8171A" w:rsidRPr="00205902">
      <w:pPr>
        <w:ind w:left="567"/>
        <w:jc w:val="both"/>
        <w:rPr>
          <w:rFonts w:ascii="Times New Roman" w:hAnsi="Times New Roman"/>
          <w:sz w:val="24"/>
          <w:szCs w:val="24"/>
        </w:rPr>
      </w:pPr>
    </w:p>
    <w:p w14:paraId="1E17EF9D" w14:textId="77777777" w:rsidP="006D1071" w:rsidR="002B69C7" w:rsidRDefault="002B69C7" w:rsidRPr="00205902">
      <w:pPr>
        <w:ind w:left="567"/>
        <w:jc w:val="both"/>
        <w:rPr>
          <w:rFonts w:ascii="Times New Roman" w:hAnsi="Times New Roman"/>
          <w:b/>
          <w:sz w:val="24"/>
          <w:szCs w:val="24"/>
        </w:rPr>
      </w:pPr>
      <w:r w:rsidRPr="00205902">
        <w:rPr>
          <w:rFonts w:ascii="Times New Roman" w:hAnsi="Times New Roman"/>
          <w:b/>
          <w:sz w:val="24"/>
          <w:szCs w:val="24"/>
        </w:rPr>
        <w:t>Et</w:t>
      </w:r>
    </w:p>
    <w:p w14:paraId="1750130F" w14:textId="3320B92C" w:rsidP="00CD05DD" w:rsidR="00B12A36" w:rsidRDefault="00A87BAF">
      <w:pPr>
        <w:ind w:left="567"/>
        <w:jc w:val="both"/>
        <w:rPr>
          <w:rFonts w:ascii="Times New Roman" w:hAnsi="Times New Roman"/>
          <w:sz w:val="24"/>
          <w:szCs w:val="24"/>
        </w:rPr>
      </w:pPr>
      <w:ins w:author="THILLAY Pauline" w:date="2023-03-28T11:43:00Z" w:id="6">
        <w:r>
          <w:rPr>
            <w:rFonts w:ascii="Times New Roman" w:hAnsi="Times New Roman"/>
            <w:sz w:val="24"/>
            <w:szCs w:val="24"/>
          </w:rPr>
          <w:t>L</w:t>
        </w:r>
      </w:ins>
      <w:del w:author="THILLAY Pauline" w:date="2023-03-28T11:43:00Z" w:id="7">
        <w:r w:rsidDel="00A87BAF" w:rsidR="00CD05DD" w:rsidRPr="00205902">
          <w:rPr>
            <w:rFonts w:ascii="Times New Roman" w:hAnsi="Times New Roman"/>
            <w:sz w:val="24"/>
            <w:szCs w:val="24"/>
          </w:rPr>
          <w:delText>l</w:delText>
        </w:r>
      </w:del>
      <w:r w:rsidR="00B12A36" w:rsidRPr="00205902">
        <w:rPr>
          <w:rFonts w:ascii="Times New Roman" w:hAnsi="Times New Roman"/>
          <w:sz w:val="24"/>
          <w:szCs w:val="24"/>
        </w:rPr>
        <w:t xml:space="preserve">e syndicat CFDT, représenté par </w:t>
      </w:r>
      <w:r w:rsidR="00B12A36" w:rsidRPr="00502861">
        <w:rPr>
          <w:rFonts w:ascii="Times New Roman" w:hAnsi="Times New Roman"/>
          <w:b/>
          <w:bCs/>
          <w:color w:themeColor="background1" w:val="FFFFFF"/>
          <w:sz w:val="24"/>
          <w:szCs w:val="24"/>
          <w:rPrChange w:author="THILLAY Pauline" w:date="2023-04-07T12:45:00Z" w:id="8">
            <w:rPr>
              <w:rFonts w:ascii="Times New Roman" w:hAnsi="Times New Roman"/>
              <w:b/>
              <w:bCs/>
              <w:sz w:val="24"/>
              <w:szCs w:val="24"/>
            </w:rPr>
          </w:rPrChange>
        </w:rPr>
        <w:t>Monsieur</w:t>
      </w:r>
      <w:r w:rsidR="00146EAD" w:rsidRPr="00502861">
        <w:rPr>
          <w:rFonts w:ascii="Times New Roman" w:hAnsi="Times New Roman"/>
          <w:b/>
          <w:bCs/>
          <w:color w:themeColor="background1" w:val="FFFFFF"/>
          <w:sz w:val="24"/>
          <w:szCs w:val="24"/>
          <w:rPrChange w:author="THILLAY Pauline" w:date="2023-04-07T12:45:00Z" w:id="9">
            <w:rPr>
              <w:rFonts w:ascii="Times New Roman" w:hAnsi="Times New Roman"/>
              <w:b/>
              <w:bCs/>
              <w:sz w:val="24"/>
              <w:szCs w:val="24"/>
            </w:rPr>
          </w:rPrChange>
        </w:rPr>
        <w:t xml:space="preserve"> </w:t>
      </w:r>
      <w:del w:author="THILLAY Pauline" w:date="2023-03-28T11:48:00Z" w:id="10">
        <w:r w:rsidDel="00A87BAF" w:rsidR="00552D41" w:rsidRPr="00502861">
          <w:rPr>
            <w:rFonts w:ascii="Times New Roman" w:hAnsi="Times New Roman"/>
            <w:b/>
            <w:bCs/>
            <w:color w:themeColor="background1" w:val="FFFFFF"/>
            <w:sz w:val="24"/>
            <w:szCs w:val="24"/>
            <w:rPrChange w:author="THILLAY Pauline" w:date="2023-04-07T12:45:00Z" w:id="11">
              <w:rPr>
                <w:rFonts w:ascii="Times New Roman" w:hAnsi="Times New Roman"/>
                <w:b/>
                <w:bCs/>
                <w:sz w:val="24"/>
                <w:szCs w:val="24"/>
              </w:rPr>
            </w:rPrChange>
          </w:rPr>
          <w:delText>Sébastien JANUS</w:delText>
        </w:r>
      </w:del>
      <w:ins w:author="THILLAY Pauline" w:date="2023-03-28T11:48:00Z" w:id="12">
        <w:r w:rsidRPr="00502861">
          <w:rPr>
            <w:rFonts w:ascii="Times New Roman" w:hAnsi="Times New Roman"/>
            <w:b/>
            <w:bCs/>
            <w:color w:themeColor="background1" w:val="FFFFFF"/>
            <w:sz w:val="24"/>
            <w:szCs w:val="24"/>
            <w:rPrChange w:author="THILLAY Pauline" w:date="2023-04-07T12:45:00Z" w:id="13">
              <w:rPr>
                <w:rFonts w:ascii="Times New Roman" w:hAnsi="Times New Roman"/>
                <w:b/>
                <w:bCs/>
                <w:sz w:val="24"/>
                <w:szCs w:val="24"/>
              </w:rPr>
            </w:rPrChange>
          </w:rPr>
          <w:t>Bruno LEMOINE</w:t>
        </w:r>
      </w:ins>
      <w:r w:rsidR="00B12A36" w:rsidRPr="00502861">
        <w:rPr>
          <w:rFonts w:ascii="Times New Roman" w:hAnsi="Times New Roman"/>
          <w:color w:themeColor="background1" w:val="FFFFFF"/>
          <w:sz w:val="24"/>
          <w:szCs w:val="24"/>
          <w:rPrChange w:author="THILLAY Pauline" w:date="2023-04-07T12:45:00Z" w:id="14">
            <w:rPr>
              <w:rFonts w:ascii="Times New Roman" w:hAnsi="Times New Roman"/>
              <w:sz w:val="24"/>
              <w:szCs w:val="24"/>
            </w:rPr>
          </w:rPrChange>
        </w:rPr>
        <w:t xml:space="preserve"> </w:t>
      </w:r>
      <w:r w:rsidR="00B12A36" w:rsidRPr="00205902">
        <w:rPr>
          <w:rFonts w:ascii="Times New Roman" w:hAnsi="Times New Roman"/>
          <w:sz w:val="24"/>
          <w:szCs w:val="24"/>
        </w:rPr>
        <w:t xml:space="preserve">agissant en qualité de délégué syndical, </w:t>
      </w:r>
      <w:del w:author="THILLAY Pauline" w:date="2023-03-28T11:49:00Z" w:id="15">
        <w:r w:rsidDel="00A87BAF" w:rsidR="00B12A36" w:rsidRPr="00205902">
          <w:rPr>
            <w:rFonts w:ascii="Times New Roman" w:hAnsi="Times New Roman"/>
            <w:sz w:val="24"/>
            <w:szCs w:val="24"/>
          </w:rPr>
          <w:delText>d’autre part.</w:delText>
        </w:r>
      </w:del>
    </w:p>
    <w:p w14:paraId="61BDB81B" w14:textId="77777777" w:rsidDel="00A87BAF" w:rsidP="00CD05DD" w:rsidR="00F8171A" w:rsidRDefault="00F8171A">
      <w:pPr>
        <w:ind w:left="567"/>
        <w:jc w:val="both"/>
        <w:rPr>
          <w:del w:author="THILLAY Pauline" w:date="2023-03-28T11:48:00Z" w:id="16"/>
          <w:rFonts w:ascii="Times New Roman" w:hAnsi="Times New Roman"/>
          <w:sz w:val="24"/>
          <w:szCs w:val="24"/>
        </w:rPr>
      </w:pPr>
    </w:p>
    <w:p w14:paraId="4C9FE1C0" w14:textId="126CB905" w:rsidR="00A87BAF" w:rsidRDefault="00552D41" w:rsidRPr="00205902">
      <w:pPr>
        <w:jc w:val="both"/>
        <w:rPr>
          <w:ins w:author="THILLAY Pauline" w:date="2023-03-28T11:48:00Z" w:id="17"/>
          <w:rFonts w:ascii="Times New Roman" w:hAnsi="Times New Roman"/>
          <w:b/>
          <w:sz w:val="24"/>
          <w:szCs w:val="24"/>
        </w:rPr>
        <w:pPrChange w:author="THILLAY Pauline" w:date="2023-03-28T11:48:00Z" w:id="18">
          <w:pPr>
            <w:ind w:left="567"/>
            <w:jc w:val="both"/>
          </w:pPr>
        </w:pPrChange>
      </w:pPr>
      <w:del w:author="THILLAY Pauline" w:date="2023-03-28T11:48:00Z" w:id="19">
        <w:r w:rsidDel="00A87BAF" w:rsidRPr="00205902">
          <w:rPr>
            <w:rFonts w:ascii="Times New Roman" w:hAnsi="Times New Roman"/>
            <w:b/>
            <w:sz w:val="24"/>
            <w:szCs w:val="24"/>
          </w:rPr>
          <w:delText>E</w:delText>
        </w:r>
      </w:del>
    </w:p>
    <w:p w14:paraId="5CDE82F5" w14:textId="42E2EE4E" w:rsidDel="00A87BAF" w:rsidR="00552D41" w:rsidRDefault="00A87BAF" w:rsidRPr="00205902">
      <w:pPr>
        <w:ind w:left="567"/>
        <w:jc w:val="both"/>
        <w:rPr>
          <w:del w:author="THILLAY Pauline" w:date="2023-03-28T11:48:00Z" w:id="20"/>
          <w:rFonts w:ascii="Times New Roman" w:hAnsi="Times New Roman"/>
          <w:b/>
          <w:sz w:val="24"/>
          <w:szCs w:val="24"/>
        </w:rPr>
      </w:pPr>
      <w:ins w:author="THILLAY Pauline" w:date="2023-03-28T11:48:00Z" w:id="21">
        <w:r>
          <w:rPr>
            <w:rFonts w:ascii="Times New Roman" w:hAnsi="Times New Roman"/>
            <w:sz w:val="24"/>
            <w:szCs w:val="24"/>
          </w:rPr>
          <w:t>Le syndicat</w:t>
        </w:r>
      </w:ins>
      <w:del w:author="THILLAY Pauline" w:date="2023-03-28T11:48:00Z" w:id="22">
        <w:r w:rsidDel="00A87BAF" w:rsidR="00552D41" w:rsidRPr="00205902">
          <w:rPr>
            <w:rFonts w:ascii="Times New Roman" w:hAnsi="Times New Roman"/>
            <w:b/>
            <w:sz w:val="24"/>
            <w:szCs w:val="24"/>
          </w:rPr>
          <w:delText>t</w:delText>
        </w:r>
      </w:del>
    </w:p>
    <w:p w14:paraId="5F52EB23" w14:textId="211BCB1D" w:rsidR="00552D41" w:rsidRDefault="00552D41" w:rsidRPr="00502861">
      <w:pPr>
        <w:ind w:left="567"/>
        <w:jc w:val="both"/>
        <w:rPr>
          <w:ins w:author="THILLAY Pauline" w:date="2023-03-28T11:36:00Z" w:id="23"/>
          <w:rFonts w:ascii="Times New Roman" w:hAnsi="Times New Roman"/>
          <w:color w:themeColor="background1" w:val="FFFFFF"/>
          <w:sz w:val="24"/>
          <w:szCs w:val="24"/>
          <w:rPrChange w:author="THILLAY Pauline" w:date="2023-04-07T12:45:00Z" w:id="24">
            <w:rPr>
              <w:ins w:author="THILLAY Pauline" w:date="2023-03-28T11:36:00Z" w:id="25"/>
              <w:rFonts w:ascii="Times New Roman" w:hAnsi="Times New Roman"/>
              <w:sz w:val="24"/>
              <w:szCs w:val="24"/>
            </w:rPr>
          </w:rPrChange>
        </w:rPr>
      </w:pPr>
      <w:del w:author="THILLAY Pauline" w:date="2023-03-28T11:43:00Z" w:id="26">
        <w:r w:rsidDel="00A87BAF" w:rsidRPr="00205902">
          <w:rPr>
            <w:rFonts w:ascii="Times New Roman" w:hAnsi="Times New Roman"/>
            <w:sz w:val="24"/>
            <w:szCs w:val="24"/>
          </w:rPr>
          <w:delText>l</w:delText>
        </w:r>
      </w:del>
      <w:del w:author="THILLAY Pauline" w:date="2023-03-28T11:48:00Z" w:id="27">
        <w:r w:rsidDel="00A87BAF" w:rsidRPr="00205902">
          <w:rPr>
            <w:rFonts w:ascii="Times New Roman" w:hAnsi="Times New Roman"/>
            <w:sz w:val="24"/>
            <w:szCs w:val="24"/>
          </w:rPr>
          <w:delText>e syndicat</w:delText>
        </w:r>
      </w:del>
      <w:r w:rsidRPr="00205902">
        <w:rPr>
          <w:rFonts w:ascii="Times New Roman" w:hAnsi="Times New Roman"/>
          <w:sz w:val="24"/>
          <w:szCs w:val="24"/>
        </w:rPr>
        <w:t xml:space="preserve"> </w:t>
      </w:r>
      <w:r>
        <w:rPr>
          <w:rFonts w:ascii="Times New Roman" w:hAnsi="Times New Roman"/>
          <w:sz w:val="24"/>
          <w:szCs w:val="24"/>
        </w:rPr>
        <w:t>CG</w:t>
      </w:r>
      <w:r w:rsidRPr="00205902">
        <w:rPr>
          <w:rFonts w:ascii="Times New Roman" w:hAnsi="Times New Roman"/>
          <w:sz w:val="24"/>
          <w:szCs w:val="24"/>
        </w:rPr>
        <w:t xml:space="preserve">T, représenté par </w:t>
      </w:r>
      <w:r w:rsidRPr="00502861">
        <w:rPr>
          <w:rFonts w:ascii="Times New Roman" w:hAnsi="Times New Roman"/>
          <w:b/>
          <w:bCs/>
          <w:color w:themeColor="background1" w:val="FFFFFF"/>
          <w:sz w:val="24"/>
          <w:szCs w:val="24"/>
          <w:rPrChange w:author="THILLAY Pauline" w:date="2023-04-07T12:45:00Z" w:id="28">
            <w:rPr>
              <w:rFonts w:ascii="Times New Roman" w:hAnsi="Times New Roman"/>
              <w:b/>
              <w:bCs/>
              <w:sz w:val="24"/>
              <w:szCs w:val="24"/>
            </w:rPr>
          </w:rPrChange>
        </w:rPr>
        <w:t>Monsieur Amine DROUAZI</w:t>
      </w:r>
      <w:r w:rsidRPr="00502861">
        <w:rPr>
          <w:rFonts w:ascii="Times New Roman" w:hAnsi="Times New Roman"/>
          <w:color w:themeColor="background1" w:val="FFFFFF"/>
          <w:sz w:val="24"/>
          <w:szCs w:val="24"/>
          <w:rPrChange w:author="THILLAY Pauline" w:date="2023-04-07T12:45:00Z" w:id="29">
            <w:rPr>
              <w:rFonts w:ascii="Times New Roman" w:hAnsi="Times New Roman"/>
              <w:sz w:val="24"/>
              <w:szCs w:val="24"/>
            </w:rPr>
          </w:rPrChange>
        </w:rPr>
        <w:t xml:space="preserve"> </w:t>
      </w:r>
      <w:r w:rsidRPr="00205902">
        <w:rPr>
          <w:rFonts w:ascii="Times New Roman" w:hAnsi="Times New Roman"/>
          <w:sz w:val="24"/>
          <w:szCs w:val="24"/>
        </w:rPr>
        <w:t xml:space="preserve">agissant en qualité de délégué syndical, </w:t>
      </w:r>
      <w:ins w:author="FOUCHER Alain" w:date="2023-04-07T08:55:00Z" w:id="30">
        <w:r w:rsidR="00F801A3">
          <w:rPr>
            <w:rFonts w:ascii="Times New Roman" w:hAnsi="Times New Roman"/>
            <w:sz w:val="24"/>
            <w:szCs w:val="24"/>
          </w:rPr>
          <w:t xml:space="preserve">représenté par </w:t>
        </w:r>
        <w:r w:rsidR="00F801A3" w:rsidRPr="00502861">
          <w:rPr>
            <w:rFonts w:ascii="Times New Roman" w:hAnsi="Times New Roman"/>
            <w:b/>
            <w:bCs/>
            <w:color w:themeColor="background1" w:val="FFFFFF"/>
            <w:sz w:val="24"/>
            <w:szCs w:val="24"/>
            <w:rPrChange w:author="THILLAY Pauline" w:date="2023-04-07T12:45:00Z" w:id="31">
              <w:rPr>
                <w:rFonts w:ascii="Times New Roman" w:hAnsi="Times New Roman"/>
                <w:sz w:val="24"/>
                <w:szCs w:val="24"/>
              </w:rPr>
            </w:rPrChange>
          </w:rPr>
          <w:t>Madame Julia DESTIER</w:t>
        </w:r>
      </w:ins>
      <w:ins w:author="FOUCHER Alain" w:date="2023-04-07T08:56:00Z" w:id="32">
        <w:r w:rsidR="00F801A3" w:rsidRPr="00502861">
          <w:rPr>
            <w:rFonts w:ascii="Times New Roman" w:hAnsi="Times New Roman"/>
            <w:b/>
            <w:bCs/>
            <w:color w:themeColor="background1" w:val="FFFFFF"/>
            <w:sz w:val="24"/>
            <w:szCs w:val="24"/>
            <w:rPrChange w:author="THILLAY Pauline" w:date="2023-04-07T12:45:00Z" w:id="33">
              <w:rPr>
                <w:rFonts w:ascii="Times New Roman" w:hAnsi="Times New Roman"/>
                <w:b/>
                <w:bCs/>
                <w:sz w:val="24"/>
                <w:szCs w:val="24"/>
              </w:rPr>
            </w:rPrChange>
          </w:rPr>
          <w:t>D</w:t>
        </w:r>
      </w:ins>
      <w:ins w:author="FOUCHER Alain" w:date="2023-04-07T08:55:00Z" w:id="34">
        <w:r w:rsidR="00F801A3" w:rsidRPr="00502861">
          <w:rPr>
            <w:rFonts w:ascii="Times New Roman" w:hAnsi="Times New Roman"/>
            <w:b/>
            <w:bCs/>
            <w:color w:themeColor="background1" w:val="FFFFFF"/>
            <w:sz w:val="24"/>
            <w:szCs w:val="24"/>
            <w:rPrChange w:author="THILLAY Pauline" w:date="2023-04-07T12:45:00Z" w:id="35">
              <w:rPr>
                <w:rFonts w:ascii="Times New Roman" w:hAnsi="Times New Roman"/>
                <w:sz w:val="24"/>
                <w:szCs w:val="24"/>
              </w:rPr>
            </w:rPrChange>
          </w:rPr>
          <w:t>T</w:t>
        </w:r>
      </w:ins>
      <w:del w:author="THILLAY Pauline" w:date="2023-03-28T11:49:00Z" w:id="36">
        <w:r w:rsidDel="00A87BAF" w:rsidRPr="00502861">
          <w:rPr>
            <w:rFonts w:ascii="Times New Roman" w:hAnsi="Times New Roman"/>
            <w:color w:themeColor="background1" w:val="FFFFFF"/>
            <w:sz w:val="24"/>
            <w:szCs w:val="24"/>
            <w:rPrChange w:author="THILLAY Pauline" w:date="2023-04-07T12:45:00Z" w:id="37">
              <w:rPr>
                <w:rFonts w:ascii="Times New Roman" w:hAnsi="Times New Roman"/>
                <w:sz w:val="24"/>
                <w:szCs w:val="24"/>
              </w:rPr>
            </w:rPrChange>
          </w:rPr>
          <w:delText>d’autre part.</w:delText>
        </w:r>
      </w:del>
    </w:p>
    <w:p w14:paraId="244A2ACE" w14:textId="1781C5A6" w:rsidP="00552D41" w:rsidR="00BA54BF" w:rsidRDefault="00BA54BF">
      <w:pPr>
        <w:ind w:left="567"/>
        <w:jc w:val="both"/>
        <w:rPr>
          <w:ins w:author="THILLAY Pauline" w:date="2023-03-28T11:36:00Z" w:id="38"/>
          <w:rFonts w:ascii="Times New Roman" w:hAnsi="Times New Roman"/>
          <w:sz w:val="24"/>
          <w:szCs w:val="24"/>
        </w:rPr>
      </w:pPr>
    </w:p>
    <w:p w14:paraId="695E8276" w14:textId="2A98A2A6" w:rsidDel="00A87BAF" w:rsidP="00552D41" w:rsidR="00BA54BF" w:rsidRDefault="00BA54BF" w:rsidRPr="00205902">
      <w:pPr>
        <w:ind w:left="567"/>
        <w:jc w:val="both"/>
        <w:rPr>
          <w:del w:author="THILLAY Pauline" w:date="2023-03-28T11:49:00Z" w:id="39"/>
          <w:rFonts w:ascii="Times New Roman" w:hAnsi="Times New Roman"/>
          <w:sz w:val="24"/>
          <w:szCs w:val="24"/>
        </w:rPr>
      </w:pPr>
      <w:ins w:author="THILLAY Pauline" w:date="2023-03-28T11:36:00Z" w:id="40">
        <w:r>
          <w:rPr>
            <w:rFonts w:ascii="Times New Roman" w:hAnsi="Times New Roman"/>
            <w:sz w:val="24"/>
            <w:szCs w:val="24"/>
          </w:rPr>
          <w:t>Le syndicat FO</w:t>
        </w:r>
      </w:ins>
      <w:ins w:author="THILLAY Pauline" w:date="2023-03-28T11:47:00Z" w:id="41">
        <w:r w:rsidR="00A87BAF">
          <w:rPr>
            <w:rFonts w:ascii="Times New Roman" w:hAnsi="Times New Roman"/>
            <w:sz w:val="24"/>
            <w:szCs w:val="24"/>
          </w:rPr>
          <w:t xml:space="preserve">, représenté par </w:t>
        </w:r>
        <w:r w:rsidR="00A87BAF" w:rsidRPr="00502861">
          <w:rPr>
            <w:rFonts w:ascii="Times New Roman" w:hAnsi="Times New Roman"/>
            <w:b/>
            <w:color w:themeColor="background1" w:val="FFFFFF"/>
            <w:sz w:val="24"/>
            <w:szCs w:val="24"/>
            <w:rPrChange w:author="THILLAY Pauline" w:date="2023-04-07T12:45:00Z" w:id="42">
              <w:rPr>
                <w:rFonts w:ascii="Times New Roman" w:hAnsi="Times New Roman"/>
                <w:sz w:val="24"/>
                <w:szCs w:val="24"/>
              </w:rPr>
            </w:rPrChange>
          </w:rPr>
          <w:t>Monsieur Christophe RUAULT</w:t>
        </w:r>
        <w:r w:rsidR="00A87BAF">
          <w:rPr>
            <w:rFonts w:ascii="Times New Roman" w:hAnsi="Times New Roman"/>
            <w:sz w:val="24"/>
            <w:szCs w:val="24"/>
          </w:rPr>
          <w:t xml:space="preserve"> agissant en qualité de délégué syndical</w:t>
        </w:r>
      </w:ins>
      <w:ins w:author="THILLAY Pauline" w:date="2023-03-28T11:48:00Z" w:id="43">
        <w:r w:rsidR="00A87BAF">
          <w:rPr>
            <w:rFonts w:ascii="Times New Roman" w:hAnsi="Times New Roman"/>
            <w:sz w:val="24"/>
            <w:szCs w:val="24"/>
          </w:rPr>
          <w:t>, d</w:t>
        </w:r>
      </w:ins>
      <w:ins w:author="THILLAY Pauline" w:date="2023-03-28T11:49:00Z" w:id="44">
        <w:r w:rsidR="00A87BAF">
          <w:rPr>
            <w:rFonts w:ascii="Times New Roman" w:hAnsi="Times New Roman"/>
            <w:sz w:val="24"/>
            <w:szCs w:val="24"/>
          </w:rPr>
          <w:t xml:space="preserve">’autre part, </w:t>
        </w:r>
      </w:ins>
    </w:p>
    <w:p w14:paraId="067BF7CF" w14:textId="4CFE2487" w:rsidDel="00A87BAF" w:rsidP="00CD05DD" w:rsidR="00552D41" w:rsidRDefault="00552D41">
      <w:pPr>
        <w:ind w:left="567"/>
        <w:jc w:val="both"/>
        <w:rPr>
          <w:del w:author="THILLAY Pauline" w:date="2023-03-28T11:49:00Z" w:id="45"/>
          <w:rFonts w:ascii="Times New Roman" w:hAnsi="Times New Roman"/>
          <w:sz w:val="24"/>
          <w:szCs w:val="24"/>
        </w:rPr>
      </w:pPr>
    </w:p>
    <w:p w14:paraId="09CC6117" w14:textId="26C0F93D" w:rsidDel="00A87BAF" w:rsidP="00CD05DD" w:rsidR="00F8171A" w:rsidRDefault="00F8171A">
      <w:pPr>
        <w:ind w:left="567"/>
        <w:jc w:val="both"/>
        <w:rPr>
          <w:del w:author="THILLAY Pauline" w:date="2023-03-28T11:49:00Z" w:id="46"/>
          <w:rFonts w:ascii="Times New Roman" w:hAnsi="Times New Roman"/>
          <w:sz w:val="24"/>
          <w:szCs w:val="24"/>
        </w:rPr>
      </w:pPr>
    </w:p>
    <w:p w14:paraId="498C17D4" w14:textId="3DEC532C" w:rsidDel="00A87BAF" w:rsidP="00CD05DD" w:rsidR="00F8171A" w:rsidRDefault="00F8171A" w:rsidRPr="00205902">
      <w:pPr>
        <w:ind w:left="567"/>
        <w:jc w:val="both"/>
        <w:rPr>
          <w:del w:author="THILLAY Pauline" w:date="2023-03-28T11:49:00Z" w:id="47"/>
          <w:rFonts w:ascii="Times New Roman" w:hAnsi="Times New Roman"/>
          <w:sz w:val="24"/>
          <w:szCs w:val="24"/>
        </w:rPr>
      </w:pPr>
    </w:p>
    <w:p w14:paraId="75F7E2B0" w14:textId="77777777" w:rsidP="00B12A36" w:rsidR="00B12A36" w:rsidRDefault="00B12A36">
      <w:pPr>
        <w:ind w:left="567"/>
        <w:jc w:val="both"/>
        <w:rPr>
          <w:rFonts w:ascii="Times New Roman" w:eastAsia="Arial Unicode MS" w:hAnsi="Times New Roman"/>
          <w:sz w:val="24"/>
          <w:szCs w:val="24"/>
        </w:rPr>
      </w:pPr>
    </w:p>
    <w:p w14:paraId="426A8B76" w14:textId="77777777" w:rsidP="00B12A36" w:rsidR="007870A0" w:rsidRDefault="007870A0">
      <w:pPr>
        <w:ind w:left="567"/>
        <w:jc w:val="both"/>
        <w:rPr>
          <w:rFonts w:ascii="Times New Roman" w:hAnsi="Times New Roman"/>
          <w:b/>
          <w:bCs/>
          <w:sz w:val="24"/>
          <w:szCs w:val="24"/>
          <w:u w:val="single"/>
        </w:rPr>
      </w:pPr>
    </w:p>
    <w:p w14:paraId="23F6031D" w14:textId="77777777" w:rsidP="00B12A36" w:rsidR="00A93A96" w:rsidRDefault="00A93A96">
      <w:pPr>
        <w:ind w:left="567"/>
        <w:jc w:val="both"/>
        <w:rPr>
          <w:ins w:author="FOUCHER Alain" w:date="2023-04-07T08:36:00Z" w:id="48"/>
          <w:rFonts w:ascii="Times New Roman" w:hAnsi="Times New Roman"/>
          <w:b/>
          <w:bCs/>
          <w:sz w:val="24"/>
          <w:szCs w:val="24"/>
          <w:u w:val="single"/>
        </w:rPr>
      </w:pPr>
    </w:p>
    <w:p w14:paraId="38C153BD" w14:textId="77777777" w:rsidP="00B12A36" w:rsidR="00A93A96" w:rsidRDefault="00A93A96">
      <w:pPr>
        <w:ind w:left="567"/>
        <w:jc w:val="both"/>
        <w:rPr>
          <w:ins w:author="FOUCHER Alain" w:date="2023-04-07T08:36:00Z" w:id="49"/>
          <w:rFonts w:ascii="Times New Roman" w:hAnsi="Times New Roman"/>
          <w:b/>
          <w:bCs/>
          <w:sz w:val="24"/>
          <w:szCs w:val="24"/>
          <w:u w:val="single"/>
        </w:rPr>
      </w:pPr>
    </w:p>
    <w:p w14:paraId="41C07BA3" w14:textId="7488A225" w:rsidP="00B12A36" w:rsidR="00225D80" w:rsidRDefault="00225D80" w:rsidRPr="008C5E57">
      <w:pPr>
        <w:ind w:left="567"/>
        <w:jc w:val="both"/>
        <w:rPr>
          <w:rFonts w:ascii="Times New Roman" w:hAnsi="Times New Roman"/>
          <w:b/>
          <w:bCs/>
          <w:sz w:val="24"/>
          <w:szCs w:val="24"/>
          <w:rPrChange w:author="THILLAY Pauline" w:date="2023-03-28T11:53:00Z" w:id="50">
            <w:rPr>
              <w:rFonts w:ascii="Times New Roman" w:hAnsi="Times New Roman"/>
              <w:b/>
              <w:bCs/>
              <w:sz w:val="24"/>
              <w:szCs w:val="24"/>
              <w:u w:val="single"/>
            </w:rPr>
          </w:rPrChange>
        </w:rPr>
      </w:pPr>
      <w:r w:rsidRPr="00CD05DD">
        <w:rPr>
          <w:rFonts w:ascii="Times New Roman" w:hAnsi="Times New Roman"/>
          <w:b/>
          <w:bCs/>
          <w:sz w:val="24"/>
          <w:szCs w:val="24"/>
          <w:u w:val="single"/>
        </w:rPr>
        <w:t>Pré</w:t>
      </w:r>
      <w:r w:rsidR="00704B6A">
        <w:rPr>
          <w:rFonts w:ascii="Times New Roman" w:hAnsi="Times New Roman"/>
          <w:b/>
          <w:bCs/>
          <w:sz w:val="24"/>
          <w:szCs w:val="24"/>
          <w:u w:val="single"/>
        </w:rPr>
        <w:t>a</w:t>
      </w:r>
      <w:r w:rsidRPr="00CD05DD">
        <w:rPr>
          <w:rFonts w:ascii="Times New Roman" w:hAnsi="Times New Roman"/>
          <w:b/>
          <w:bCs/>
          <w:sz w:val="24"/>
          <w:szCs w:val="24"/>
          <w:u w:val="single"/>
        </w:rPr>
        <w:t>mbule</w:t>
      </w:r>
      <w:r w:rsidRPr="008C5E57">
        <w:rPr>
          <w:rFonts w:ascii="Times New Roman" w:hAnsi="Times New Roman"/>
          <w:b/>
          <w:bCs/>
          <w:sz w:val="24"/>
          <w:szCs w:val="24"/>
          <w:rPrChange w:author="THILLAY Pauline" w:date="2023-03-28T11:53:00Z" w:id="51">
            <w:rPr>
              <w:rFonts w:ascii="Times New Roman" w:hAnsi="Times New Roman"/>
              <w:b/>
              <w:bCs/>
              <w:sz w:val="24"/>
              <w:szCs w:val="24"/>
              <w:u w:val="single"/>
            </w:rPr>
          </w:rPrChange>
        </w:rPr>
        <w:t xml:space="preserve"> : </w:t>
      </w:r>
    </w:p>
    <w:p w14:paraId="1054063E" w14:textId="77777777" w:rsidP="00CD05DD" w:rsidR="00CD05DD" w:rsidRDefault="00CD05DD" w:rsidRPr="00CD05DD">
      <w:pPr>
        <w:ind w:left="567"/>
        <w:jc w:val="both"/>
        <w:rPr>
          <w:rFonts w:ascii="Times New Roman" w:hAnsi="Times New Roman"/>
          <w:sz w:val="24"/>
          <w:szCs w:val="24"/>
        </w:rPr>
      </w:pPr>
    </w:p>
    <w:p w14:paraId="02802CD4" w14:textId="19034AC5" w:rsidP="00CD05DD" w:rsidR="00CD05DD" w:rsidRDefault="00225D80">
      <w:pPr>
        <w:ind w:left="567"/>
        <w:jc w:val="both"/>
        <w:rPr>
          <w:rFonts w:ascii="Times New Roman" w:hAnsi="Times New Roman"/>
          <w:sz w:val="24"/>
          <w:szCs w:val="24"/>
        </w:rPr>
      </w:pPr>
      <w:r w:rsidRPr="00225D80">
        <w:rPr>
          <w:rFonts w:ascii="Times New Roman" w:hAnsi="Times New Roman"/>
          <w:sz w:val="24"/>
          <w:szCs w:val="24"/>
        </w:rPr>
        <w:t>Conformément aux dispositions des articles L.2242-1</w:t>
      </w:r>
      <w:ins w:author="THILLAY Pauline" w:date="2023-03-28T11:50:00Z" w:id="52">
        <w:r w:rsidR="00A87BAF">
          <w:rPr>
            <w:rFonts w:ascii="Times New Roman" w:hAnsi="Times New Roman"/>
            <w:sz w:val="24"/>
            <w:szCs w:val="24"/>
          </w:rPr>
          <w:t xml:space="preserve"> </w:t>
        </w:r>
      </w:ins>
      <w:r w:rsidRPr="00225D80">
        <w:rPr>
          <w:rFonts w:ascii="Times New Roman" w:hAnsi="Times New Roman"/>
          <w:sz w:val="24"/>
          <w:szCs w:val="24"/>
        </w:rPr>
        <w:t xml:space="preserve">et suivants du Code du </w:t>
      </w:r>
      <w:del w:author="THILLAY Pauline" w:date="2023-03-28T11:50:00Z" w:id="53">
        <w:r w:rsidDel="00A87BAF" w:rsidRPr="00225D80">
          <w:rPr>
            <w:rFonts w:ascii="Times New Roman" w:hAnsi="Times New Roman"/>
            <w:sz w:val="24"/>
            <w:szCs w:val="24"/>
          </w:rPr>
          <w:delText>T</w:delText>
        </w:r>
      </w:del>
      <w:ins w:author="THILLAY Pauline" w:date="2023-03-28T11:50:00Z" w:id="54">
        <w:r w:rsidR="00A87BAF">
          <w:rPr>
            <w:rFonts w:ascii="Times New Roman" w:hAnsi="Times New Roman"/>
            <w:sz w:val="24"/>
            <w:szCs w:val="24"/>
          </w:rPr>
          <w:t>t</w:t>
        </w:r>
      </w:ins>
      <w:r w:rsidRPr="00225D80">
        <w:rPr>
          <w:rFonts w:ascii="Times New Roman" w:hAnsi="Times New Roman"/>
          <w:sz w:val="24"/>
          <w:szCs w:val="24"/>
        </w:rPr>
        <w:t xml:space="preserve">ravail, une négociation portant sur </w:t>
      </w:r>
      <w:r w:rsidRPr="004268E4">
        <w:rPr>
          <w:rFonts w:ascii="Times New Roman" w:hAnsi="Times New Roman"/>
          <w:sz w:val="24"/>
          <w:szCs w:val="24"/>
        </w:rPr>
        <w:t>les salaires, la durée effective et l’organisation du temps de travail, l’égalité professionnelle entre les femmes et les hommes</w:t>
      </w:r>
      <w:ins w:author="THILLAY Pauline" w:date="2023-03-28T11:50:00Z" w:id="55">
        <w:r w:rsidR="00F54225">
          <w:rPr>
            <w:rFonts w:ascii="Times New Roman" w:hAnsi="Times New Roman"/>
            <w:sz w:val="24"/>
            <w:szCs w:val="24"/>
          </w:rPr>
          <w:t xml:space="preserve"> </w:t>
        </w:r>
      </w:ins>
      <w:del w:author="THILLAY Pauline" w:date="2023-03-28T11:50:00Z" w:id="56">
        <w:r w:rsidDel="00F54225" w:rsidRPr="004268E4">
          <w:rPr>
            <w:rFonts w:ascii="Times New Roman" w:hAnsi="Times New Roman"/>
            <w:sz w:val="24"/>
            <w:szCs w:val="24"/>
          </w:rPr>
          <w:delText xml:space="preserve">, </w:delText>
        </w:r>
      </w:del>
      <w:r w:rsidRPr="004268E4">
        <w:rPr>
          <w:rFonts w:ascii="Times New Roman" w:hAnsi="Times New Roman"/>
          <w:sz w:val="24"/>
          <w:szCs w:val="24"/>
        </w:rPr>
        <w:t xml:space="preserve">a été engagée au sein de la Société </w:t>
      </w:r>
      <w:r w:rsidR="00CD05DD" w:rsidRPr="004268E4">
        <w:rPr>
          <w:rFonts w:ascii="Times New Roman" w:hAnsi="Times New Roman"/>
          <w:sz w:val="24"/>
          <w:szCs w:val="24"/>
        </w:rPr>
        <w:t>DEVILLE Automotive Safety Components</w:t>
      </w:r>
      <w:r w:rsidR="00833365" w:rsidRPr="004268E4">
        <w:rPr>
          <w:rFonts w:ascii="Times New Roman" w:hAnsi="Times New Roman"/>
          <w:sz w:val="24"/>
          <w:szCs w:val="24"/>
        </w:rPr>
        <w:t>.</w:t>
      </w:r>
    </w:p>
    <w:p w14:paraId="0A446C41" w14:textId="77777777" w:rsidP="00CD05DD" w:rsidR="00CD05DD" w:rsidRDefault="00CD05DD">
      <w:pPr>
        <w:ind w:left="567"/>
        <w:jc w:val="both"/>
        <w:rPr>
          <w:rFonts w:ascii="Times New Roman" w:hAnsi="Times New Roman"/>
          <w:sz w:val="24"/>
          <w:szCs w:val="24"/>
        </w:rPr>
      </w:pPr>
    </w:p>
    <w:p w14:paraId="7DF9A5AC" w14:textId="3DB8A014" w:rsidP="00CD05DD" w:rsidR="00225D80" w:rsidRDefault="00225D80" w:rsidRPr="00225D80">
      <w:pPr>
        <w:ind w:left="567"/>
        <w:jc w:val="both"/>
        <w:rPr>
          <w:rFonts w:ascii="Times New Roman" w:hAnsi="Times New Roman"/>
          <w:sz w:val="24"/>
          <w:szCs w:val="24"/>
        </w:rPr>
      </w:pPr>
      <w:r w:rsidRPr="00225D80">
        <w:rPr>
          <w:rFonts w:ascii="Times New Roman" w:hAnsi="Times New Roman"/>
          <w:sz w:val="24"/>
          <w:szCs w:val="24"/>
        </w:rPr>
        <w:t xml:space="preserve">Dans ce cadre, la Direction et les organisations syndicales représentatives se sont rencontrées selon le calendrier suivant : </w:t>
      </w:r>
      <w:r w:rsidR="00CD05DD">
        <w:rPr>
          <w:rFonts w:ascii="Times New Roman" w:eastAsia="Arial Unicode MS" w:hAnsi="Times New Roman"/>
          <w:sz w:val="24"/>
          <w:szCs w:val="24"/>
        </w:rPr>
        <w:t xml:space="preserve">les </w:t>
      </w:r>
      <w:del w:author="THILLAY Pauline" w:date="2023-03-28T11:51:00Z" w:id="57">
        <w:r w:rsidDel="003F388C" w:rsidR="00AF0139">
          <w:rPr>
            <w:rFonts w:ascii="Times New Roman" w:eastAsia="Arial Unicode MS" w:hAnsi="Times New Roman"/>
            <w:sz w:val="24"/>
            <w:szCs w:val="24"/>
          </w:rPr>
          <w:delText>1</w:delText>
        </w:r>
        <w:r w:rsidDel="003F388C" w:rsidR="003F1A83">
          <w:rPr>
            <w:rFonts w:ascii="Times New Roman" w:eastAsia="Arial Unicode MS" w:hAnsi="Times New Roman"/>
            <w:sz w:val="24"/>
            <w:szCs w:val="24"/>
          </w:rPr>
          <w:delText>5</w:delText>
        </w:r>
        <w:r w:rsidDel="003F388C" w:rsidR="00704B6A">
          <w:rPr>
            <w:rFonts w:ascii="Times New Roman" w:eastAsia="Arial Unicode MS" w:hAnsi="Times New Roman"/>
            <w:sz w:val="24"/>
            <w:szCs w:val="24"/>
          </w:rPr>
          <w:delText xml:space="preserve"> février,</w:delText>
        </w:r>
        <w:r w:rsidDel="003F388C" w:rsidR="00CD05DD">
          <w:rPr>
            <w:rFonts w:ascii="Times New Roman" w:eastAsia="Arial Unicode MS" w:hAnsi="Times New Roman"/>
            <w:sz w:val="24"/>
            <w:szCs w:val="24"/>
          </w:rPr>
          <w:delText xml:space="preserve"> </w:delText>
        </w:r>
        <w:r w:rsidDel="003F388C" w:rsidR="003F1A83">
          <w:rPr>
            <w:rFonts w:ascii="Times New Roman" w:eastAsia="Arial Unicode MS" w:hAnsi="Times New Roman"/>
            <w:sz w:val="24"/>
            <w:szCs w:val="24"/>
          </w:rPr>
          <w:delText>03</w:delText>
        </w:r>
      </w:del>
      <w:ins w:author="THILLAY Pauline" w:date="2023-03-28T11:51:00Z" w:id="58">
        <w:r w:rsidR="003F388C">
          <w:rPr>
            <w:rFonts w:ascii="Times New Roman" w:eastAsia="Arial Unicode MS" w:hAnsi="Times New Roman"/>
            <w:sz w:val="24"/>
            <w:szCs w:val="24"/>
          </w:rPr>
          <w:t xml:space="preserve">08 </w:t>
        </w:r>
      </w:ins>
      <w:del w:author="THILLAY Pauline" w:date="2023-03-28T11:51:00Z" w:id="59">
        <w:r w:rsidDel="003F388C" w:rsidR="00AF0139">
          <w:rPr>
            <w:rFonts w:ascii="Times New Roman" w:eastAsia="Arial Unicode MS" w:hAnsi="Times New Roman"/>
            <w:sz w:val="24"/>
            <w:szCs w:val="24"/>
          </w:rPr>
          <w:delText xml:space="preserve"> </w:delText>
        </w:r>
      </w:del>
      <w:r w:rsidR="00AF0139">
        <w:rPr>
          <w:rFonts w:ascii="Times New Roman" w:eastAsia="Arial Unicode MS" w:hAnsi="Times New Roman"/>
          <w:sz w:val="24"/>
          <w:szCs w:val="24"/>
        </w:rPr>
        <w:t>mars</w:t>
      </w:r>
      <w:r w:rsidR="00552D41">
        <w:rPr>
          <w:rFonts w:ascii="Times New Roman" w:eastAsia="Arial Unicode MS" w:hAnsi="Times New Roman"/>
          <w:sz w:val="24"/>
          <w:szCs w:val="24"/>
        </w:rPr>
        <w:t xml:space="preserve">, </w:t>
      </w:r>
      <w:ins w:author="THILLAY Pauline" w:date="2023-03-28T11:51:00Z" w:id="60">
        <w:r w:rsidR="003F388C">
          <w:rPr>
            <w:rFonts w:ascii="Times New Roman" w:eastAsia="Arial Unicode MS" w:hAnsi="Times New Roman"/>
            <w:sz w:val="24"/>
            <w:szCs w:val="24"/>
          </w:rPr>
          <w:t>28</w:t>
        </w:r>
      </w:ins>
      <w:del w:author="THILLAY Pauline" w:date="2023-03-28T11:51:00Z" w:id="61">
        <w:r w:rsidDel="003F388C" w:rsidR="00AF0139">
          <w:rPr>
            <w:rFonts w:ascii="Times New Roman" w:eastAsia="Arial Unicode MS" w:hAnsi="Times New Roman"/>
            <w:sz w:val="24"/>
            <w:szCs w:val="24"/>
          </w:rPr>
          <w:delText>04</w:delText>
        </w:r>
      </w:del>
      <w:r w:rsidR="00AF0139">
        <w:rPr>
          <w:rFonts w:ascii="Times New Roman" w:eastAsia="Arial Unicode MS" w:hAnsi="Times New Roman"/>
          <w:sz w:val="24"/>
          <w:szCs w:val="24"/>
        </w:rPr>
        <w:t xml:space="preserve"> </w:t>
      </w:r>
      <w:r w:rsidR="003F1A83">
        <w:rPr>
          <w:rFonts w:ascii="Times New Roman" w:eastAsia="Arial Unicode MS" w:hAnsi="Times New Roman"/>
          <w:sz w:val="24"/>
          <w:szCs w:val="24"/>
        </w:rPr>
        <w:t>mars</w:t>
      </w:r>
      <w:ins w:author="THILLAY Pauline" w:date="2023-03-28T11:51:00Z" w:id="62">
        <w:r w:rsidR="003F388C">
          <w:rPr>
            <w:rFonts w:ascii="Times New Roman" w:eastAsia="Arial Unicode MS" w:hAnsi="Times New Roman"/>
            <w:sz w:val="24"/>
            <w:szCs w:val="24"/>
          </w:rPr>
          <w:t xml:space="preserve"> et </w:t>
        </w:r>
      </w:ins>
      <w:ins w:author="THILLAY Pauline" w:date="2023-04-05T18:02:00Z" w:id="63">
        <w:r w:rsidR="00C4106C">
          <w:rPr>
            <w:rFonts w:ascii="Times New Roman" w:eastAsia="Arial Unicode MS" w:hAnsi="Times New Roman"/>
            <w:sz w:val="24"/>
            <w:szCs w:val="24"/>
          </w:rPr>
          <w:t>07 avril</w:t>
        </w:r>
      </w:ins>
      <w:ins w:author="THILLAY Pauline" w:date="2023-03-28T11:51:00Z" w:id="64">
        <w:r w:rsidR="003F388C">
          <w:rPr>
            <w:rFonts w:ascii="Times New Roman" w:eastAsia="Arial Unicode MS" w:hAnsi="Times New Roman"/>
            <w:sz w:val="24"/>
            <w:szCs w:val="24"/>
          </w:rPr>
          <w:t xml:space="preserve"> 2023</w:t>
        </w:r>
      </w:ins>
      <w:del w:author="THILLAY Pauline" w:date="2023-03-28T11:51:00Z" w:id="65">
        <w:r w:rsidDel="003F388C" w:rsidR="00AF4BD8">
          <w:rPr>
            <w:rFonts w:ascii="Times New Roman" w:eastAsia="Arial Unicode MS" w:hAnsi="Times New Roman"/>
            <w:sz w:val="24"/>
            <w:szCs w:val="24"/>
          </w:rPr>
          <w:delText xml:space="preserve">, </w:delText>
        </w:r>
        <w:r w:rsidDel="003F388C" w:rsidR="003F1A83">
          <w:rPr>
            <w:rFonts w:ascii="Times New Roman" w:eastAsia="Arial Unicode MS" w:hAnsi="Times New Roman"/>
            <w:sz w:val="24"/>
            <w:szCs w:val="24"/>
          </w:rPr>
          <w:delText>05 mars</w:delText>
        </w:r>
        <w:r w:rsidDel="003F388C" w:rsidR="00AF4BD8" w:rsidRPr="00384DFA">
          <w:rPr>
            <w:rFonts w:ascii="Times New Roman" w:eastAsia="Arial Unicode MS" w:hAnsi="Times New Roman"/>
            <w:sz w:val="24"/>
            <w:szCs w:val="24"/>
          </w:rPr>
          <w:delText xml:space="preserve"> </w:delText>
        </w:r>
        <w:r w:rsidDel="003F388C" w:rsidR="00B818C2">
          <w:rPr>
            <w:rFonts w:ascii="Times New Roman" w:eastAsia="Arial Unicode MS" w:hAnsi="Times New Roman"/>
            <w:sz w:val="24"/>
            <w:szCs w:val="24"/>
          </w:rPr>
          <w:delText xml:space="preserve">et 07 mars </w:delText>
        </w:r>
        <w:r w:rsidDel="003F388C" w:rsidR="00CD05DD" w:rsidRPr="00384DFA">
          <w:rPr>
            <w:rFonts w:ascii="Times New Roman" w:eastAsia="Arial Unicode MS" w:hAnsi="Times New Roman"/>
            <w:sz w:val="24"/>
            <w:szCs w:val="24"/>
          </w:rPr>
          <w:delText>20</w:delText>
        </w:r>
        <w:r w:rsidDel="003F388C" w:rsidR="00552D41" w:rsidRPr="00384DFA">
          <w:rPr>
            <w:rFonts w:ascii="Times New Roman" w:eastAsia="Arial Unicode MS" w:hAnsi="Times New Roman"/>
            <w:sz w:val="24"/>
            <w:szCs w:val="24"/>
          </w:rPr>
          <w:delText>2</w:delText>
        </w:r>
        <w:r w:rsidDel="003F388C" w:rsidR="003F1A83">
          <w:rPr>
            <w:rFonts w:ascii="Times New Roman" w:eastAsia="Arial Unicode MS" w:hAnsi="Times New Roman"/>
            <w:sz w:val="24"/>
            <w:szCs w:val="24"/>
          </w:rPr>
          <w:delText>2</w:delText>
        </w:r>
      </w:del>
      <w:r w:rsidR="00CD05DD" w:rsidRPr="00384DFA">
        <w:rPr>
          <w:rFonts w:ascii="Times New Roman" w:eastAsia="Arial Unicode MS" w:hAnsi="Times New Roman"/>
          <w:sz w:val="24"/>
          <w:szCs w:val="24"/>
        </w:rPr>
        <w:t>.</w:t>
      </w:r>
    </w:p>
    <w:p w14:paraId="6D55A0D2" w14:textId="77777777" w:rsidP="00833365" w:rsidR="00CD05DD" w:rsidRDefault="00CD05DD">
      <w:pPr>
        <w:jc w:val="both"/>
        <w:rPr>
          <w:rFonts w:ascii="Times New Roman" w:hAnsi="Times New Roman"/>
          <w:sz w:val="24"/>
          <w:szCs w:val="24"/>
        </w:rPr>
      </w:pPr>
    </w:p>
    <w:p w14:paraId="09079832" w14:textId="4978334C" w:rsidDel="00293CA2" w:rsidR="00225D80" w:rsidRDefault="00225D80" w:rsidRPr="00225D80">
      <w:pPr>
        <w:jc w:val="both"/>
        <w:rPr>
          <w:del w:author="THILLAY Pauline" w:date="2023-03-28T11:53:00Z" w:id="66"/>
          <w:rFonts w:ascii="Times New Roman" w:hAnsi="Times New Roman"/>
          <w:sz w:val="24"/>
          <w:szCs w:val="24"/>
        </w:rPr>
        <w:pPrChange w:author="THILLAY Pauline" w:date="2023-04-07T11:14:00Z" w:id="67">
          <w:pPr>
            <w:ind w:left="567"/>
            <w:jc w:val="both"/>
          </w:pPr>
        </w:pPrChange>
      </w:pPr>
      <w:del w:author="THILLAY Pauline" w:date="2023-04-07T11:13:00Z" w:id="68">
        <w:r w:rsidDel="00F63360" w:rsidRPr="00225D80">
          <w:rPr>
            <w:rFonts w:ascii="Times New Roman" w:hAnsi="Times New Roman"/>
            <w:sz w:val="24"/>
            <w:szCs w:val="24"/>
          </w:rPr>
          <w:lastRenderedPageBreak/>
          <w:delText xml:space="preserve">Après discussions et échanges sur les propositions faites par la Direction et les </w:delText>
        </w:r>
        <w:r w:rsidDel="00F63360" w:rsidR="00CD05DD">
          <w:rPr>
            <w:rFonts w:ascii="Times New Roman" w:hAnsi="Times New Roman"/>
            <w:sz w:val="24"/>
            <w:szCs w:val="24"/>
          </w:rPr>
          <w:delText>revendications de la CFDT</w:delText>
        </w:r>
      </w:del>
      <w:del w:author="THILLAY Pauline" w:date="2023-03-28T11:53:00Z" w:id="69">
        <w:r w:rsidDel="00293CA2" w:rsidR="00552D41">
          <w:rPr>
            <w:rFonts w:ascii="Times New Roman" w:hAnsi="Times New Roman"/>
            <w:sz w:val="24"/>
            <w:szCs w:val="24"/>
          </w:rPr>
          <w:delText xml:space="preserve"> et celles de la </w:delText>
        </w:r>
      </w:del>
      <w:del w:author="THILLAY Pauline" w:date="2023-04-07T11:13:00Z" w:id="70">
        <w:r w:rsidDel="00F63360" w:rsidR="00552D41">
          <w:rPr>
            <w:rFonts w:ascii="Times New Roman" w:hAnsi="Times New Roman"/>
            <w:sz w:val="24"/>
            <w:szCs w:val="24"/>
          </w:rPr>
          <w:delText>CGT</w:delText>
        </w:r>
        <w:r w:rsidDel="00F63360" w:rsidR="00CD05DD">
          <w:rPr>
            <w:rFonts w:ascii="Times New Roman" w:hAnsi="Times New Roman"/>
            <w:sz w:val="24"/>
            <w:szCs w:val="24"/>
          </w:rPr>
          <w:delText>, il a é</w:delText>
        </w:r>
        <w:r w:rsidDel="00F63360" w:rsidRPr="00225D80">
          <w:rPr>
            <w:rFonts w:ascii="Times New Roman" w:hAnsi="Times New Roman"/>
            <w:sz w:val="24"/>
            <w:szCs w:val="24"/>
          </w:rPr>
          <w:delText xml:space="preserve">té convenu, à l’issue de la dernière réunion, l’application des dispositions ci-après. </w:delText>
        </w:r>
      </w:del>
    </w:p>
    <w:p w14:paraId="03666C0B" w14:textId="4877B741" w:rsidDel="00293CA2" w:rsidR="00225D80" w:rsidRDefault="00225D80" w:rsidRPr="00B12A36">
      <w:pPr>
        <w:jc w:val="both"/>
        <w:rPr>
          <w:del w:author="THILLAY Pauline" w:date="2023-03-28T11:53:00Z" w:id="71"/>
          <w:rFonts w:ascii="Times New Roman" w:eastAsia="Arial Unicode MS" w:hAnsi="Times New Roman"/>
          <w:sz w:val="24"/>
          <w:szCs w:val="24"/>
        </w:rPr>
        <w:pPrChange w:author="THILLAY Pauline" w:date="2023-04-07T11:14:00Z" w:id="72">
          <w:pPr>
            <w:ind w:left="567"/>
            <w:jc w:val="both"/>
          </w:pPr>
        </w:pPrChange>
      </w:pPr>
    </w:p>
    <w:p w14:paraId="134DF895" w14:textId="0268C577" w:rsidDel="00293CA2" w:rsidR="007870A0" w:rsidRDefault="007870A0">
      <w:pPr>
        <w:jc w:val="both"/>
        <w:rPr>
          <w:del w:author="THILLAY Pauline" w:date="2023-03-28T11:53:00Z" w:id="73"/>
          <w:rFonts w:ascii="Times New Roman" w:hAnsi="Times New Roman"/>
          <w:b/>
          <w:bCs/>
          <w:sz w:val="24"/>
          <w:szCs w:val="24"/>
          <w:u w:val="single"/>
        </w:rPr>
        <w:pPrChange w:author="THILLAY Pauline" w:date="2023-04-07T11:14:00Z" w:id="74">
          <w:pPr>
            <w:ind w:left="567"/>
            <w:jc w:val="both"/>
          </w:pPr>
        </w:pPrChange>
      </w:pPr>
    </w:p>
    <w:p w14:paraId="6CB3BC01" w14:textId="65516296" w:rsidDel="00293CA2" w:rsidR="00F8171A" w:rsidRDefault="00F8171A">
      <w:pPr>
        <w:jc w:val="both"/>
        <w:rPr>
          <w:del w:author="THILLAY Pauline" w:date="2023-03-28T11:53:00Z" w:id="75"/>
          <w:rFonts w:ascii="Times New Roman" w:hAnsi="Times New Roman"/>
          <w:b/>
          <w:bCs/>
          <w:sz w:val="24"/>
          <w:szCs w:val="24"/>
          <w:u w:val="single"/>
        </w:rPr>
        <w:pPrChange w:author="THILLAY Pauline" w:date="2023-04-07T11:14:00Z" w:id="76">
          <w:pPr>
            <w:ind w:left="567"/>
            <w:jc w:val="both"/>
          </w:pPr>
        </w:pPrChange>
      </w:pPr>
    </w:p>
    <w:p w14:paraId="3152982E" w14:textId="7D120CC9" w:rsidDel="00293CA2" w:rsidR="00F8171A" w:rsidRDefault="00F8171A">
      <w:pPr>
        <w:jc w:val="both"/>
        <w:rPr>
          <w:del w:author="THILLAY Pauline" w:date="2023-03-28T11:53:00Z" w:id="77"/>
          <w:rFonts w:ascii="Times New Roman" w:hAnsi="Times New Roman"/>
          <w:b/>
          <w:bCs/>
          <w:sz w:val="24"/>
          <w:szCs w:val="24"/>
          <w:u w:val="single"/>
        </w:rPr>
        <w:pPrChange w:author="THILLAY Pauline" w:date="2023-04-07T11:14:00Z" w:id="78">
          <w:pPr>
            <w:ind w:left="567"/>
            <w:jc w:val="both"/>
          </w:pPr>
        </w:pPrChange>
      </w:pPr>
    </w:p>
    <w:p w14:paraId="7A208193" w14:textId="5DB56AF3" w:rsidDel="00F63360" w:rsidR="00F8171A" w:rsidRDefault="00F8171A">
      <w:pPr>
        <w:jc w:val="both"/>
        <w:rPr>
          <w:del w:author="THILLAY Pauline" w:date="2023-04-07T11:14:00Z" w:id="79"/>
          <w:rFonts w:ascii="Times New Roman" w:hAnsi="Times New Roman"/>
          <w:b/>
          <w:bCs/>
          <w:sz w:val="24"/>
          <w:szCs w:val="24"/>
          <w:u w:val="single"/>
        </w:rPr>
        <w:pPrChange w:author="THILLAY Pauline" w:date="2023-04-07T11:14:00Z" w:id="80">
          <w:pPr>
            <w:ind w:left="567"/>
            <w:jc w:val="both"/>
          </w:pPr>
        </w:pPrChange>
      </w:pPr>
    </w:p>
    <w:p w14:paraId="4AC6CA32" w14:textId="4747CC36" w:rsidDel="006115B6" w:rsidP="00B12A36" w:rsidR="00F8171A" w:rsidRDefault="00F8171A">
      <w:pPr>
        <w:ind w:left="567"/>
        <w:jc w:val="both"/>
        <w:rPr>
          <w:del w:author="FOUCHER Alain" w:date="2022-03-09T08:51:00Z" w:id="81"/>
          <w:rFonts w:ascii="Times New Roman" w:hAnsi="Times New Roman"/>
          <w:b/>
          <w:bCs/>
          <w:sz w:val="24"/>
          <w:szCs w:val="24"/>
          <w:u w:val="single"/>
        </w:rPr>
      </w:pPr>
    </w:p>
    <w:p w14:paraId="6AB5C94A" w14:textId="40FADDD6" w:rsidDel="00F63360" w:rsidP="0070050C" w:rsidR="007870A0" w:rsidRDefault="007870A0">
      <w:pPr>
        <w:jc w:val="both"/>
        <w:rPr>
          <w:del w:author="THILLAY Pauline" w:date="2023-04-07T11:14:00Z" w:id="82"/>
          <w:rFonts w:ascii="Times New Roman" w:hAnsi="Times New Roman"/>
          <w:b/>
          <w:bCs/>
          <w:sz w:val="24"/>
          <w:szCs w:val="24"/>
          <w:u w:val="single"/>
        </w:rPr>
      </w:pPr>
    </w:p>
    <w:p w14:paraId="0596A2AA" w14:textId="77777777" w:rsidP="00F63360" w:rsidR="00F63360" w:rsidRDefault="00F63360" w:rsidRPr="00F63360">
      <w:pPr>
        <w:ind w:left="567"/>
        <w:jc w:val="both"/>
        <w:rPr>
          <w:ins w:author="THILLAY Pauline" w:date="2023-04-07T11:13:00Z" w:id="83"/>
          <w:rFonts w:ascii="Times New Roman" w:hAnsi="Times New Roman"/>
          <w:sz w:val="24"/>
          <w:szCs w:val="24"/>
          <w:rPrChange w:author="THILLAY Pauline" w:date="2023-04-07T11:13:00Z" w:id="84">
            <w:rPr>
              <w:ins w:author="THILLAY Pauline" w:date="2023-04-07T11:13:00Z" w:id="85"/>
              <w:rFonts w:asciiTheme="majorHAnsi" w:cstheme="majorHAnsi" w:hAnsiTheme="majorHAnsi"/>
              <w:szCs w:val="24"/>
            </w:rPr>
          </w:rPrChange>
        </w:rPr>
      </w:pPr>
      <w:ins w:author="THILLAY Pauline" w:date="2023-04-07T11:13:00Z" w:id="86">
        <w:r w:rsidRPr="00F63360">
          <w:rPr>
            <w:rFonts w:ascii="Times New Roman" w:hAnsi="Times New Roman"/>
            <w:sz w:val="24"/>
            <w:szCs w:val="24"/>
            <w:rPrChange w:author="THILLAY Pauline" w:date="2023-04-07T11:13:00Z" w:id="87">
              <w:rPr>
                <w:rFonts w:asciiTheme="majorHAnsi" w:cstheme="majorHAnsi" w:hAnsiTheme="majorHAnsi"/>
                <w:szCs w:val="24"/>
              </w:rPr>
            </w:rPrChange>
          </w:rPr>
          <w:t>Ces échanges se sont déroulés dans un climat de confiance et d’écoute.</w:t>
        </w:r>
      </w:ins>
    </w:p>
    <w:p w14:paraId="7EEAF77F" w14:textId="77777777" w:rsidP="00F63360" w:rsidR="00F63360" w:rsidRDefault="00F63360" w:rsidRPr="00F63360">
      <w:pPr>
        <w:ind w:left="567"/>
        <w:jc w:val="both"/>
        <w:rPr>
          <w:ins w:author="THILLAY Pauline" w:date="2023-04-07T11:13:00Z" w:id="88"/>
          <w:rFonts w:ascii="Times New Roman" w:hAnsi="Times New Roman"/>
          <w:sz w:val="24"/>
          <w:szCs w:val="24"/>
          <w:rPrChange w:author="THILLAY Pauline" w:date="2023-04-07T11:13:00Z" w:id="89">
            <w:rPr>
              <w:ins w:author="THILLAY Pauline" w:date="2023-04-07T11:13:00Z" w:id="90"/>
              <w:rFonts w:asciiTheme="majorHAnsi" w:cstheme="majorHAnsi" w:hAnsiTheme="majorHAnsi"/>
              <w:szCs w:val="24"/>
            </w:rPr>
          </w:rPrChange>
        </w:rPr>
      </w:pPr>
      <w:ins w:author="THILLAY Pauline" w:date="2023-04-07T11:13:00Z" w:id="91">
        <w:r w:rsidRPr="00F63360">
          <w:rPr>
            <w:rFonts w:ascii="Times New Roman" w:hAnsi="Times New Roman"/>
            <w:sz w:val="24"/>
            <w:szCs w:val="24"/>
            <w:rPrChange w:author="THILLAY Pauline" w:date="2023-04-07T11:13:00Z" w:id="92">
              <w:rPr>
                <w:rFonts w:asciiTheme="majorHAnsi" w:cstheme="majorHAnsi" w:hAnsiTheme="majorHAnsi"/>
                <w:szCs w:val="24"/>
              </w:rPr>
            </w:rPrChange>
          </w:rPr>
          <w:t xml:space="preserve">La Direction a exprimé une nouvelle fois sa volonté de préserver autant que possible le pouvoir d’achat des salariés dans le contexte actuel de forte inflation tout en rappelant la nécessité de mettre en œuvre des mesures nécessairement supportables économiquement par l’entreprise et n’ayant pas pour objet de mettre en danger la pérennité de l’entreprise. </w:t>
        </w:r>
      </w:ins>
    </w:p>
    <w:p w14:paraId="1725B5A1" w14:textId="77777777" w:rsidP="00F63360" w:rsidR="00F63360" w:rsidRDefault="00F63360" w:rsidRPr="00F63360">
      <w:pPr>
        <w:ind w:left="567"/>
        <w:jc w:val="both"/>
        <w:rPr>
          <w:ins w:author="THILLAY Pauline" w:date="2023-04-07T11:13:00Z" w:id="93"/>
          <w:rFonts w:ascii="Times New Roman" w:hAnsi="Times New Roman"/>
          <w:sz w:val="24"/>
          <w:szCs w:val="24"/>
          <w:rPrChange w:author="THILLAY Pauline" w:date="2023-04-07T11:13:00Z" w:id="94">
            <w:rPr>
              <w:ins w:author="THILLAY Pauline" w:date="2023-04-07T11:13:00Z" w:id="95"/>
              <w:rFonts w:asciiTheme="majorHAnsi" w:cstheme="majorHAnsi" w:hAnsiTheme="majorHAnsi"/>
              <w:szCs w:val="24"/>
            </w:rPr>
          </w:rPrChange>
        </w:rPr>
      </w:pPr>
      <w:ins w:author="THILLAY Pauline" w:date="2023-04-07T11:13:00Z" w:id="96">
        <w:r w:rsidRPr="00F63360">
          <w:rPr>
            <w:rFonts w:ascii="Times New Roman" w:hAnsi="Times New Roman"/>
            <w:sz w:val="24"/>
            <w:szCs w:val="24"/>
            <w:rPrChange w:author="THILLAY Pauline" w:date="2023-04-07T11:13:00Z" w:id="97">
              <w:rPr>
                <w:rFonts w:asciiTheme="majorHAnsi" w:cstheme="majorHAnsi" w:hAnsiTheme="majorHAnsi"/>
                <w:szCs w:val="24"/>
              </w:rPr>
            </w:rPrChange>
          </w:rPr>
          <w:t xml:space="preserve">Les propositions faites sont donc le fruit d’un dialogue social responsable et raisonnable. </w:t>
        </w:r>
      </w:ins>
    </w:p>
    <w:p w14:paraId="2BEFE9D2" w14:textId="77777777" w:rsidP="00B12A36" w:rsidR="00A93A96" w:rsidRDefault="00A93A96" w:rsidRPr="00F63360">
      <w:pPr>
        <w:ind w:left="567"/>
        <w:jc w:val="both"/>
        <w:rPr>
          <w:ins w:author="FOUCHER Alain" w:date="2023-04-07T08:36:00Z" w:id="98"/>
          <w:rFonts w:ascii="Times New Roman" w:hAnsi="Times New Roman"/>
          <w:sz w:val="24"/>
          <w:szCs w:val="24"/>
          <w:rPrChange w:author="THILLAY Pauline" w:date="2023-04-07T11:13:00Z" w:id="99">
            <w:rPr>
              <w:ins w:author="FOUCHER Alain" w:date="2023-04-07T08:36:00Z" w:id="100"/>
              <w:rFonts w:ascii="Times New Roman" w:hAnsi="Times New Roman"/>
              <w:b/>
              <w:bCs/>
              <w:sz w:val="24"/>
              <w:szCs w:val="24"/>
              <w:u w:val="single"/>
            </w:rPr>
          </w:rPrChange>
        </w:rPr>
      </w:pPr>
    </w:p>
    <w:p w14:paraId="3FABC8DF" w14:textId="77777777" w:rsidP="00B12A36" w:rsidR="00A93A96" w:rsidRDefault="00A93A96" w:rsidRPr="00F63360">
      <w:pPr>
        <w:ind w:left="567"/>
        <w:jc w:val="both"/>
        <w:rPr>
          <w:ins w:author="FOUCHER Alain" w:date="2023-04-07T08:36:00Z" w:id="101"/>
          <w:rFonts w:ascii="Times New Roman" w:hAnsi="Times New Roman"/>
          <w:sz w:val="24"/>
          <w:szCs w:val="24"/>
          <w:rPrChange w:author="THILLAY Pauline" w:date="2023-04-07T11:13:00Z" w:id="102">
            <w:rPr>
              <w:ins w:author="FOUCHER Alain" w:date="2023-04-07T08:36:00Z" w:id="103"/>
              <w:rFonts w:ascii="Times New Roman" w:hAnsi="Times New Roman"/>
              <w:b/>
              <w:bCs/>
              <w:sz w:val="24"/>
              <w:szCs w:val="24"/>
              <w:u w:val="single"/>
            </w:rPr>
          </w:rPrChange>
        </w:rPr>
      </w:pPr>
    </w:p>
    <w:p w14:paraId="0FD97E5C" w14:textId="77777777" w:rsidP="00B12A36" w:rsidR="00A93A96" w:rsidRDefault="00A93A96">
      <w:pPr>
        <w:ind w:left="567"/>
        <w:jc w:val="both"/>
        <w:rPr>
          <w:ins w:author="FOUCHER Alain" w:date="2023-04-07T08:36:00Z" w:id="104"/>
          <w:rFonts w:ascii="Times New Roman" w:hAnsi="Times New Roman"/>
          <w:b/>
          <w:bCs/>
          <w:sz w:val="24"/>
          <w:szCs w:val="24"/>
          <w:u w:val="single"/>
        </w:rPr>
      </w:pPr>
    </w:p>
    <w:p w14:paraId="36A75CCF" w14:textId="67A7A0CD" w:rsidP="00B12A36" w:rsidR="00A93A96" w:rsidRDefault="00F63360">
      <w:pPr>
        <w:ind w:left="567"/>
        <w:jc w:val="both"/>
        <w:rPr>
          <w:ins w:author="FOUCHER Alain" w:date="2023-04-07T08:36:00Z" w:id="105"/>
          <w:rFonts w:ascii="Times New Roman" w:hAnsi="Times New Roman"/>
          <w:b/>
          <w:bCs/>
          <w:sz w:val="24"/>
          <w:szCs w:val="24"/>
          <w:u w:val="single"/>
        </w:rPr>
      </w:pPr>
      <w:ins w:author="THILLAY Pauline" w:date="2023-04-07T11:14:00Z" w:id="106">
        <w:r w:rsidRPr="00225D80">
          <w:rPr>
            <w:rFonts w:ascii="Times New Roman" w:hAnsi="Times New Roman"/>
            <w:sz w:val="24"/>
            <w:szCs w:val="24"/>
          </w:rPr>
          <w:t xml:space="preserve">Après discussions et échanges sur les propositions faites par la Direction et les </w:t>
        </w:r>
        <w:r>
          <w:rPr>
            <w:rFonts w:ascii="Times New Roman" w:hAnsi="Times New Roman"/>
            <w:sz w:val="24"/>
            <w:szCs w:val="24"/>
          </w:rPr>
          <w:t>revendications de la CFDT, de la CGT et de FO, il a é</w:t>
        </w:r>
        <w:r w:rsidRPr="00225D80">
          <w:rPr>
            <w:rFonts w:ascii="Times New Roman" w:hAnsi="Times New Roman"/>
            <w:sz w:val="24"/>
            <w:szCs w:val="24"/>
          </w:rPr>
          <w:t>té convenu, à l’issue de la dernière réunion, l’application des dispositions ci-après.</w:t>
        </w:r>
      </w:ins>
    </w:p>
    <w:p w14:paraId="3366C74D" w14:textId="77777777" w:rsidP="00B12A36" w:rsidR="00A93A96" w:rsidRDefault="00A93A96">
      <w:pPr>
        <w:ind w:left="567"/>
        <w:jc w:val="both"/>
        <w:rPr>
          <w:ins w:author="FOUCHER Alain" w:date="2023-04-07T08:36:00Z" w:id="107"/>
          <w:rFonts w:ascii="Times New Roman" w:hAnsi="Times New Roman"/>
          <w:b/>
          <w:bCs/>
          <w:sz w:val="24"/>
          <w:szCs w:val="24"/>
          <w:u w:val="single"/>
        </w:rPr>
      </w:pPr>
    </w:p>
    <w:p w14:paraId="0B4B861D" w14:textId="18208A4F" w:rsidP="00B12A36" w:rsidR="00B12A36" w:rsidRDefault="00B12A36" w:rsidRPr="00B12A36">
      <w:pPr>
        <w:ind w:left="567"/>
        <w:jc w:val="both"/>
        <w:rPr>
          <w:rFonts w:ascii="Times New Roman" w:hAnsi="Times New Roman"/>
          <w:b/>
          <w:bCs/>
          <w:sz w:val="24"/>
          <w:szCs w:val="24"/>
        </w:rPr>
      </w:pPr>
      <w:r w:rsidRPr="00B12A36">
        <w:rPr>
          <w:rFonts w:ascii="Times New Roman" w:hAnsi="Times New Roman"/>
          <w:b/>
          <w:bCs/>
          <w:sz w:val="24"/>
          <w:szCs w:val="24"/>
          <w:u w:val="single"/>
        </w:rPr>
        <w:t>Article 1 – Rémunérations</w:t>
      </w:r>
    </w:p>
    <w:p w14:paraId="6B64CF23" w14:textId="77777777" w:rsidDel="00830C72" w:rsidP="00B12A36" w:rsidR="00B12A36" w:rsidRDefault="00B12A36" w:rsidRPr="00B12A36">
      <w:pPr>
        <w:ind w:left="567"/>
        <w:jc w:val="both"/>
        <w:rPr>
          <w:del w:author="THILLAY Pauline" w:date="2023-03-28T11:55:00Z" w:id="108"/>
          <w:rFonts w:ascii="Times New Roman" w:eastAsia="Arial Unicode MS" w:hAnsi="Times New Roman"/>
          <w:b/>
          <w:bCs/>
          <w:strike/>
          <w:sz w:val="24"/>
          <w:szCs w:val="24"/>
        </w:rPr>
      </w:pPr>
    </w:p>
    <w:p w14:paraId="156B724B" w14:textId="0D999B84" w:rsidDel="00830C72" w:rsidR="00B12A36" w:rsidRDefault="00B12A36" w:rsidRPr="00B12A36">
      <w:pPr>
        <w:jc w:val="both"/>
        <w:rPr>
          <w:del w:author="THILLAY Pauline" w:date="2023-03-28T11:55:00Z" w:id="109"/>
          <w:rFonts w:ascii="Times New Roman" w:hAnsi="Times New Roman"/>
          <w:sz w:val="24"/>
          <w:szCs w:val="24"/>
        </w:rPr>
        <w:pPrChange w:author="THILLAY Pauline" w:date="2023-03-28T11:55:00Z" w:id="110">
          <w:pPr>
            <w:ind w:left="567"/>
            <w:jc w:val="both"/>
          </w:pPr>
        </w:pPrChange>
      </w:pPr>
      <w:del w:author="THILLAY Pauline" w:date="2023-03-28T11:55:00Z" w:id="111">
        <w:r w:rsidDel="00830C72" w:rsidRPr="00B12A36">
          <w:rPr>
            <w:rFonts w:ascii="Times New Roman" w:hAnsi="Times New Roman"/>
            <w:sz w:val="24"/>
            <w:szCs w:val="24"/>
          </w:rPr>
          <w:delText>Les dispositions du présent article s’appliquent à l’ensemble du personnel</w:delText>
        </w:r>
        <w:r w:rsidDel="00830C72" w:rsidR="00AF4485">
          <w:rPr>
            <w:rFonts w:ascii="Times New Roman" w:hAnsi="Times New Roman"/>
            <w:sz w:val="24"/>
            <w:szCs w:val="24"/>
          </w:rPr>
          <w:delText xml:space="preserve"> (hors Comité de Direction).</w:delText>
        </w:r>
      </w:del>
    </w:p>
    <w:p w14:paraId="560C7565" w14:textId="77777777" w:rsidR="00B12A36" w:rsidRDefault="00B12A36" w:rsidRPr="00B12A36">
      <w:pPr>
        <w:jc w:val="both"/>
        <w:rPr>
          <w:rFonts w:ascii="Times New Roman" w:hAnsi="Times New Roman"/>
          <w:sz w:val="24"/>
          <w:szCs w:val="24"/>
        </w:rPr>
        <w:pPrChange w:author="THILLAY Pauline" w:date="2023-03-28T11:55:00Z" w:id="112">
          <w:pPr>
            <w:ind w:left="567"/>
            <w:jc w:val="both"/>
          </w:pPr>
        </w:pPrChange>
      </w:pPr>
    </w:p>
    <w:p w14:paraId="2B749E35" w14:textId="7BFEAA98" w:rsidR="00B12A36" w:rsidRDefault="00102C81">
      <w:pPr>
        <w:pStyle w:val="Paragraphedeliste"/>
        <w:numPr>
          <w:ilvl w:val="1"/>
          <w:numId w:val="33"/>
        </w:numPr>
        <w:jc w:val="both"/>
        <w:rPr>
          <w:ins w:author="THILLAY Pauline" w:date="2023-03-28T11:55:00Z" w:id="113"/>
          <w:b/>
          <w:bCs/>
          <w:sz w:val="24"/>
          <w:szCs w:val="24"/>
        </w:rPr>
        <w:pPrChange w:author="THILLAY Pauline" w:date="2023-03-28T13:04:00Z" w:id="114">
          <w:pPr>
            <w:pStyle w:val="Paragraphedeliste"/>
            <w:numPr>
              <w:numId w:val="10"/>
            </w:numPr>
            <w:ind w:hanging="360" w:left="1353"/>
            <w:jc w:val="both"/>
          </w:pPr>
        </w:pPrChange>
      </w:pPr>
      <w:ins w:author="THILLAY Pauline" w:date="2023-03-28T13:04:00Z" w:id="115">
        <w:r>
          <w:rPr>
            <w:b/>
            <w:bCs/>
            <w:sz w:val="24"/>
            <w:szCs w:val="24"/>
          </w:rPr>
          <w:t xml:space="preserve"> </w:t>
        </w:r>
      </w:ins>
      <w:r w:rsidR="00B12A36" w:rsidRPr="00205902">
        <w:rPr>
          <w:b/>
          <w:bCs/>
          <w:sz w:val="24"/>
          <w:szCs w:val="24"/>
        </w:rPr>
        <w:t>Augmentations générales</w:t>
      </w:r>
      <w:r w:rsidR="00027675">
        <w:rPr>
          <w:b/>
          <w:bCs/>
          <w:sz w:val="24"/>
          <w:szCs w:val="24"/>
        </w:rPr>
        <w:t xml:space="preserve"> </w:t>
      </w:r>
    </w:p>
    <w:p w14:paraId="649058CE" w14:textId="77777777" w:rsidR="00830C72" w:rsidRDefault="00830C72" w:rsidRPr="001F72FD">
      <w:pPr>
        <w:pStyle w:val="Paragraphedeliste"/>
        <w:ind w:left="1353"/>
        <w:jc w:val="both"/>
        <w:rPr>
          <w:b/>
          <w:bCs/>
          <w:sz w:val="24"/>
          <w:szCs w:val="24"/>
        </w:rPr>
        <w:pPrChange w:author="THILLAY Pauline" w:date="2023-03-28T11:55:00Z" w:id="116">
          <w:pPr>
            <w:pStyle w:val="Paragraphedeliste"/>
            <w:numPr>
              <w:numId w:val="10"/>
            </w:numPr>
            <w:ind w:hanging="360" w:left="1353"/>
            <w:jc w:val="both"/>
          </w:pPr>
        </w:pPrChange>
      </w:pPr>
    </w:p>
    <w:p w14:paraId="3EE7220E" w14:textId="671AF622" w:rsidP="00CD05DD" w:rsidR="00D65AE8" w:rsidRDefault="00546ED9">
      <w:pPr>
        <w:ind w:left="567"/>
        <w:jc w:val="both"/>
        <w:rPr>
          <w:ins w:author="THILLAY Pauline" w:date="2023-03-28T12:00:00Z" w:id="117"/>
          <w:rFonts w:ascii="Times New Roman" w:hAnsi="Times New Roman"/>
          <w:sz w:val="24"/>
          <w:szCs w:val="24"/>
        </w:rPr>
      </w:pPr>
      <w:r>
        <w:rPr>
          <w:rFonts w:ascii="Times New Roman" w:hAnsi="Times New Roman"/>
          <w:sz w:val="24"/>
          <w:szCs w:val="24"/>
        </w:rPr>
        <w:t>Il a été convenu d’</w:t>
      </w:r>
      <w:ins w:author="THILLAY Pauline" w:date="2023-03-28T12:00:00Z" w:id="118">
        <w:r w:rsidR="00B31EE4">
          <w:rPr>
            <w:rFonts w:ascii="Times New Roman" w:hAnsi="Times New Roman"/>
            <w:sz w:val="24"/>
            <w:szCs w:val="24"/>
          </w:rPr>
          <w:t xml:space="preserve">intégrer le reliquat de </w:t>
        </w:r>
        <w:r w:rsidR="00B31EE4" w:rsidRPr="00A93A96">
          <w:rPr>
            <w:rFonts w:ascii="Times New Roman" w:hAnsi="Times New Roman"/>
            <w:b/>
            <w:bCs/>
            <w:sz w:val="24"/>
            <w:szCs w:val="24"/>
            <w:rPrChange w:author="FOUCHER Alain" w:date="2023-04-07T08:33:00Z" w:id="119">
              <w:rPr>
                <w:rFonts w:ascii="Times New Roman" w:hAnsi="Times New Roman"/>
                <w:sz w:val="24"/>
                <w:szCs w:val="24"/>
              </w:rPr>
            </w:rPrChange>
          </w:rPr>
          <w:t>4</w:t>
        </w:r>
      </w:ins>
      <w:ins w:author="THILLAY Pauline" w:date="2023-03-28T12:01:00Z" w:id="120">
        <w:r w:rsidR="00B31EE4" w:rsidRPr="00A93A96">
          <w:rPr>
            <w:rFonts w:ascii="Times New Roman" w:hAnsi="Times New Roman"/>
            <w:b/>
            <w:bCs/>
            <w:sz w:val="24"/>
            <w:szCs w:val="24"/>
            <w:rPrChange w:author="FOUCHER Alain" w:date="2023-04-07T08:33:00Z" w:id="121">
              <w:rPr>
                <w:rFonts w:ascii="Times New Roman" w:hAnsi="Times New Roman"/>
                <w:sz w:val="24"/>
                <w:szCs w:val="24"/>
              </w:rPr>
            </w:rPrChange>
          </w:rPr>
          <w:t>% de la</w:t>
        </w:r>
      </w:ins>
      <w:ins w:author="THILLAY Pauline" w:date="2023-03-28T12:00:00Z" w:id="122">
        <w:r w:rsidR="00D65AE8" w:rsidRPr="00A93A96">
          <w:rPr>
            <w:rFonts w:ascii="Times New Roman" w:hAnsi="Times New Roman"/>
            <w:b/>
            <w:bCs/>
            <w:sz w:val="24"/>
            <w:szCs w:val="24"/>
            <w:rPrChange w:author="FOUCHER Alain" w:date="2023-04-07T08:33:00Z" w:id="123">
              <w:rPr>
                <w:rFonts w:ascii="Times New Roman" w:hAnsi="Times New Roman"/>
                <w:sz w:val="24"/>
                <w:szCs w:val="24"/>
              </w:rPr>
            </w:rPrChange>
          </w:rPr>
          <w:t xml:space="preserve"> prime d’assiduité</w:t>
        </w:r>
        <w:r w:rsidR="00D65AE8">
          <w:rPr>
            <w:rFonts w:ascii="Times New Roman" w:hAnsi="Times New Roman"/>
            <w:sz w:val="24"/>
            <w:szCs w:val="24"/>
          </w:rPr>
          <w:t xml:space="preserve"> </w:t>
        </w:r>
      </w:ins>
      <w:ins w:author="THILLAY Pauline" w:date="2023-03-28T12:01:00Z" w:id="124">
        <w:r w:rsidR="00B31EE4">
          <w:rPr>
            <w:rFonts w:ascii="Times New Roman" w:hAnsi="Times New Roman"/>
            <w:sz w:val="24"/>
            <w:szCs w:val="24"/>
          </w:rPr>
          <w:t>dans la grille des salaires à compter du 1</w:t>
        </w:r>
        <w:r w:rsidR="00B31EE4" w:rsidRPr="00B31EE4">
          <w:rPr>
            <w:rFonts w:ascii="Times New Roman" w:hAnsi="Times New Roman"/>
            <w:sz w:val="24"/>
            <w:szCs w:val="24"/>
            <w:vertAlign w:val="superscript"/>
            <w:rPrChange w:author="THILLAY Pauline" w:date="2023-03-28T12:03:00Z" w:id="125">
              <w:rPr>
                <w:rFonts w:ascii="Times New Roman" w:hAnsi="Times New Roman"/>
                <w:sz w:val="24"/>
                <w:szCs w:val="24"/>
              </w:rPr>
            </w:rPrChange>
          </w:rPr>
          <w:t>er</w:t>
        </w:r>
        <w:r w:rsidR="00B31EE4">
          <w:rPr>
            <w:rFonts w:ascii="Times New Roman" w:hAnsi="Times New Roman"/>
            <w:sz w:val="24"/>
            <w:szCs w:val="24"/>
          </w:rPr>
          <w:t xml:space="preserve"> </w:t>
        </w:r>
      </w:ins>
      <w:ins w:author="THILLAY Pauline" w:date="2023-03-28T12:03:00Z" w:id="126">
        <w:r w:rsidR="00B31EE4">
          <w:rPr>
            <w:rFonts w:ascii="Times New Roman" w:hAnsi="Times New Roman"/>
            <w:sz w:val="24"/>
            <w:szCs w:val="24"/>
          </w:rPr>
          <w:t xml:space="preserve">avril 2023. </w:t>
        </w:r>
      </w:ins>
    </w:p>
    <w:p w14:paraId="1C3ED64A" w14:textId="77777777" w:rsidP="00CD05DD" w:rsidR="00D65AE8" w:rsidRDefault="00D65AE8">
      <w:pPr>
        <w:ind w:left="567"/>
        <w:jc w:val="both"/>
        <w:rPr>
          <w:ins w:author="THILLAY Pauline" w:date="2023-03-28T12:00:00Z" w:id="127"/>
          <w:rFonts w:ascii="Times New Roman" w:hAnsi="Times New Roman"/>
          <w:sz w:val="24"/>
          <w:szCs w:val="24"/>
        </w:rPr>
      </w:pPr>
    </w:p>
    <w:p w14:paraId="33E61166" w14:textId="236631C4" w:rsidDel="005221AF" w:rsidR="00CD05DD" w:rsidRDefault="00546ED9" w:rsidRPr="00B31EE4">
      <w:pPr>
        <w:ind w:left="567"/>
        <w:jc w:val="both"/>
        <w:rPr>
          <w:del w:author="THILLAY Pauline" w:date="2023-03-28T12:31:00Z" w:id="128"/>
          <w:rFonts w:ascii="Times New Roman" w:hAnsi="Times New Roman"/>
          <w:b/>
          <w:bCs/>
          <w:i/>
          <w:iCs/>
          <w:sz w:val="24"/>
          <w:szCs w:val="24"/>
          <w:rPrChange w:author="THILLAY Pauline" w:date="2023-03-28T12:04:00Z" w:id="129">
            <w:rPr>
              <w:del w:author="THILLAY Pauline" w:date="2023-03-28T12:31:00Z" w:id="130"/>
              <w:rFonts w:ascii="Times New Roman" w:hAnsi="Times New Roman"/>
              <w:sz w:val="24"/>
              <w:szCs w:val="24"/>
            </w:rPr>
          </w:rPrChange>
        </w:rPr>
      </w:pPr>
      <w:del w:author="THILLAY Pauline" w:date="2023-03-28T12:31:00Z" w:id="131">
        <w:r w:rsidDel="005221AF">
          <w:rPr>
            <w:rFonts w:ascii="Times New Roman" w:hAnsi="Times New Roman"/>
            <w:sz w:val="24"/>
            <w:szCs w:val="24"/>
          </w:rPr>
          <w:delText>attribuer</w:delText>
        </w:r>
        <w:r w:rsidDel="005221AF" w:rsidR="00552D41">
          <w:rPr>
            <w:rFonts w:ascii="Times New Roman" w:hAnsi="Times New Roman"/>
            <w:sz w:val="24"/>
            <w:szCs w:val="24"/>
          </w:rPr>
          <w:delText xml:space="preserve"> une </w:delText>
        </w:r>
        <w:r w:rsidDel="005221AF" w:rsidR="00552D41" w:rsidRPr="00546ED9">
          <w:rPr>
            <w:rFonts w:ascii="Times New Roman" w:hAnsi="Times New Roman"/>
            <w:b/>
            <w:bCs/>
            <w:i/>
            <w:iCs/>
            <w:sz w:val="24"/>
            <w:szCs w:val="24"/>
          </w:rPr>
          <w:delText>augmentation générale</w:delText>
        </w:r>
        <w:r w:rsidDel="005221AF" w:rsidRPr="00546ED9">
          <w:rPr>
            <w:rFonts w:ascii="Times New Roman" w:hAnsi="Times New Roman"/>
            <w:b/>
            <w:bCs/>
            <w:i/>
            <w:iCs/>
            <w:sz w:val="24"/>
            <w:szCs w:val="24"/>
          </w:rPr>
          <w:delText xml:space="preserve"> </w:delText>
        </w:r>
        <w:r w:rsidDel="005221AF" w:rsidR="009E0213">
          <w:rPr>
            <w:rFonts w:ascii="Times New Roman" w:hAnsi="Times New Roman"/>
            <w:b/>
            <w:bCs/>
            <w:i/>
            <w:iCs/>
            <w:sz w:val="24"/>
            <w:szCs w:val="24"/>
          </w:rPr>
          <w:delText xml:space="preserve">par </w:delText>
        </w:r>
        <w:r w:rsidDel="005221AF" w:rsidR="007F61E5">
          <w:rPr>
            <w:rFonts w:ascii="Times New Roman" w:hAnsi="Times New Roman"/>
            <w:b/>
            <w:bCs/>
            <w:i/>
            <w:iCs/>
            <w:sz w:val="24"/>
            <w:szCs w:val="24"/>
          </w:rPr>
          <w:delText>l’application d</w:delText>
        </w:r>
        <w:r w:rsidDel="005221AF" w:rsidR="00AF4485">
          <w:rPr>
            <w:rFonts w:ascii="Times New Roman" w:hAnsi="Times New Roman"/>
            <w:b/>
            <w:bCs/>
            <w:i/>
            <w:iCs/>
            <w:sz w:val="24"/>
            <w:szCs w:val="24"/>
          </w:rPr>
          <w:delText>’</w:delText>
        </w:r>
        <w:r w:rsidDel="005221AF" w:rsidR="009E0213">
          <w:rPr>
            <w:rFonts w:ascii="Times New Roman" w:hAnsi="Times New Roman"/>
            <w:b/>
            <w:bCs/>
            <w:i/>
            <w:iCs/>
            <w:sz w:val="24"/>
            <w:szCs w:val="24"/>
          </w:rPr>
          <w:delText>un talon de 70</w:delText>
        </w:r>
        <w:r w:rsidDel="005221AF" w:rsidR="001F72FD">
          <w:rPr>
            <w:rFonts w:ascii="Times New Roman" w:hAnsi="Times New Roman"/>
            <w:b/>
            <w:bCs/>
            <w:i/>
            <w:iCs/>
            <w:sz w:val="24"/>
            <w:szCs w:val="24"/>
          </w:rPr>
          <w:delText xml:space="preserve"> </w:delText>
        </w:r>
        <w:r w:rsidDel="005221AF" w:rsidR="009E0213">
          <w:rPr>
            <w:rFonts w:ascii="Times New Roman" w:hAnsi="Times New Roman"/>
            <w:b/>
            <w:bCs/>
            <w:i/>
            <w:iCs/>
            <w:sz w:val="24"/>
            <w:szCs w:val="24"/>
          </w:rPr>
          <w:delText>€</w:delText>
        </w:r>
        <w:r w:rsidDel="005221AF" w:rsidR="002B2D4B">
          <w:rPr>
            <w:rFonts w:ascii="Times New Roman" w:hAnsi="Times New Roman"/>
            <w:b/>
            <w:bCs/>
            <w:i/>
            <w:iCs/>
            <w:sz w:val="24"/>
            <w:szCs w:val="24"/>
          </w:rPr>
          <w:delText xml:space="preserve"> </w:delText>
        </w:r>
      </w:del>
      <w:ins w:author="LANGLOIS Christophe" w:date="2022-03-08T16:34:00Z" w:id="132">
        <w:del w:author="THILLAY Pauline" w:date="2023-03-28T12:31:00Z" w:id="133">
          <w:r w:rsidDel="005221AF" w:rsidR="009257BE">
            <w:rPr>
              <w:rFonts w:ascii="Times New Roman" w:hAnsi="Times New Roman"/>
              <w:b/>
              <w:bCs/>
              <w:i/>
              <w:iCs/>
              <w:sz w:val="24"/>
              <w:szCs w:val="24"/>
            </w:rPr>
            <w:delText xml:space="preserve">brut </w:delText>
          </w:r>
        </w:del>
      </w:ins>
      <w:del w:author="THILLAY Pauline" w:date="2023-03-28T12:31:00Z" w:id="134">
        <w:r w:rsidDel="005221AF" w:rsidR="002B2D4B">
          <w:rPr>
            <w:rFonts w:ascii="Times New Roman" w:hAnsi="Times New Roman"/>
            <w:b/>
            <w:bCs/>
            <w:i/>
            <w:iCs/>
            <w:sz w:val="24"/>
            <w:szCs w:val="24"/>
          </w:rPr>
          <w:delText>après l’intégration d’une partie de la prime d’assiduité.</w:delText>
        </w:r>
        <w:r w:rsidDel="005221AF" w:rsidR="009E0213">
          <w:rPr>
            <w:rFonts w:ascii="Times New Roman" w:hAnsi="Times New Roman"/>
            <w:b/>
            <w:bCs/>
            <w:i/>
            <w:iCs/>
            <w:sz w:val="24"/>
            <w:szCs w:val="24"/>
          </w:rPr>
          <w:delText xml:space="preserve"> </w:delText>
        </w:r>
        <w:r w:rsidDel="005221AF">
          <w:rPr>
            <w:rFonts w:ascii="Times New Roman" w:hAnsi="Times New Roman"/>
            <w:sz w:val="24"/>
            <w:szCs w:val="24"/>
          </w:rPr>
          <w:delText xml:space="preserve"> </w:delText>
        </w:r>
      </w:del>
    </w:p>
    <w:p w14:paraId="1F916B14" w14:textId="100BAA85" w:rsidDel="005221AF" w:rsidP="00CD05DD" w:rsidR="009E0213" w:rsidRDefault="009E0213">
      <w:pPr>
        <w:ind w:left="567"/>
        <w:jc w:val="both"/>
        <w:rPr>
          <w:del w:author="THILLAY Pauline" w:date="2023-03-28T12:31:00Z" w:id="135"/>
          <w:rFonts w:ascii="Times New Roman" w:hAnsi="Times New Roman"/>
          <w:sz w:val="24"/>
          <w:szCs w:val="24"/>
        </w:rPr>
      </w:pPr>
      <w:del w:author="THILLAY Pauline" w:date="2023-03-28T12:31:00Z" w:id="136">
        <w:r w:rsidDel="005221AF">
          <w:rPr>
            <w:rFonts w:ascii="Times New Roman" w:hAnsi="Times New Roman"/>
            <w:sz w:val="24"/>
            <w:szCs w:val="24"/>
          </w:rPr>
          <w:delText xml:space="preserve">La prime d’assiduité régit par </w:delText>
        </w:r>
        <w:r w:rsidDel="005221AF" w:rsidR="007F61E5">
          <w:rPr>
            <w:rFonts w:ascii="Times New Roman" w:hAnsi="Times New Roman"/>
            <w:sz w:val="24"/>
            <w:szCs w:val="24"/>
          </w:rPr>
          <w:delText>une limite à</w:delText>
        </w:r>
        <w:r w:rsidDel="005221AF">
          <w:rPr>
            <w:rFonts w:ascii="Times New Roman" w:hAnsi="Times New Roman"/>
            <w:sz w:val="24"/>
            <w:szCs w:val="24"/>
          </w:rPr>
          <w:delText xml:space="preserve"> 7%, est dorénavant d’un montant maximum de 4%. Le différentiel étant inclus dans la nouvelle grille. </w:delText>
        </w:r>
      </w:del>
    </w:p>
    <w:p w14:paraId="71961C66" w14:textId="140B66C2" w:rsidP="001F72FD" w:rsidR="001F72FD" w:rsidRDefault="001F72FD">
      <w:pPr>
        <w:ind w:left="567"/>
        <w:jc w:val="both"/>
        <w:rPr>
          <w:ins w:author="THILLAY Pauline" w:date="2023-03-28T11:55:00Z" w:id="137"/>
          <w:rFonts w:ascii="Times New Roman" w:hAnsi="Times New Roman"/>
          <w:sz w:val="24"/>
          <w:szCs w:val="24"/>
        </w:rPr>
      </w:pPr>
      <w:r w:rsidRPr="001F72FD">
        <w:rPr>
          <w:rFonts w:ascii="Times New Roman" w:hAnsi="Times New Roman"/>
          <w:sz w:val="24"/>
          <w:szCs w:val="24"/>
          <w:u w:val="single"/>
        </w:rPr>
        <w:t>Les évolutions</w:t>
      </w:r>
      <w:r>
        <w:rPr>
          <w:rFonts w:ascii="Times New Roman" w:hAnsi="Times New Roman"/>
          <w:sz w:val="24"/>
          <w:szCs w:val="24"/>
          <w:u w:val="single"/>
        </w:rPr>
        <w:t xml:space="preserve"> de la grille </w:t>
      </w:r>
      <w:r w:rsidR="003F67E5">
        <w:rPr>
          <w:rFonts w:ascii="Times New Roman" w:hAnsi="Times New Roman"/>
          <w:sz w:val="24"/>
          <w:szCs w:val="24"/>
          <w:u w:val="single"/>
        </w:rPr>
        <w:t>(</w:t>
      </w:r>
      <w:r w:rsidR="003F67E5" w:rsidRPr="003F67E5">
        <w:rPr>
          <w:rFonts w:ascii="Times New Roman" w:hAnsi="Times New Roman"/>
          <w:sz w:val="24"/>
          <w:szCs w:val="24"/>
          <w:highlight w:val="lightGray"/>
          <w:u w:val="single"/>
        </w:rPr>
        <w:t>en grisés</w:t>
      </w:r>
      <w:r w:rsidR="003F67E5">
        <w:rPr>
          <w:rFonts w:ascii="Times New Roman" w:hAnsi="Times New Roman"/>
          <w:sz w:val="24"/>
          <w:szCs w:val="24"/>
          <w:u w:val="single"/>
        </w:rPr>
        <w:t xml:space="preserve">) </w:t>
      </w:r>
      <w:r>
        <w:rPr>
          <w:rFonts w:ascii="Times New Roman" w:hAnsi="Times New Roman"/>
          <w:sz w:val="24"/>
          <w:szCs w:val="24"/>
          <w:u w:val="single"/>
        </w:rPr>
        <w:t xml:space="preserve">seront applicables </w:t>
      </w:r>
      <w:r w:rsidRPr="001F72FD">
        <w:rPr>
          <w:rFonts w:ascii="Times New Roman" w:hAnsi="Times New Roman"/>
          <w:sz w:val="24"/>
          <w:szCs w:val="24"/>
          <w:u w:val="single"/>
        </w:rPr>
        <w:t xml:space="preserve">à partir du </w:t>
      </w:r>
      <w:del w:author="THILLAY Pauline" w:date="2023-03-28T12:37:00Z" w:id="138">
        <w:r w:rsidDel="005221AF" w:rsidRPr="001F72FD">
          <w:rPr>
            <w:rFonts w:ascii="Times New Roman" w:hAnsi="Times New Roman"/>
            <w:sz w:val="24"/>
            <w:szCs w:val="24"/>
            <w:u w:val="single"/>
          </w:rPr>
          <w:delText>1er juillet 2022</w:delText>
        </w:r>
      </w:del>
      <w:ins w:author="THILLAY Pauline" w:date="2023-03-28T12:37:00Z" w:id="139">
        <w:r w:rsidR="005221AF">
          <w:rPr>
            <w:rFonts w:ascii="Times New Roman" w:hAnsi="Times New Roman"/>
            <w:sz w:val="24"/>
            <w:szCs w:val="24"/>
            <w:u w:val="single"/>
          </w:rPr>
          <w:t>1</w:t>
        </w:r>
        <w:r w:rsidR="005221AF" w:rsidRPr="005221AF">
          <w:rPr>
            <w:rFonts w:ascii="Times New Roman" w:hAnsi="Times New Roman"/>
            <w:sz w:val="24"/>
            <w:szCs w:val="24"/>
            <w:u w:val="single"/>
            <w:vertAlign w:val="superscript"/>
            <w:rPrChange w:author="THILLAY Pauline" w:date="2023-03-28T12:37:00Z" w:id="140">
              <w:rPr>
                <w:rFonts w:ascii="Times New Roman" w:hAnsi="Times New Roman"/>
                <w:sz w:val="24"/>
                <w:szCs w:val="24"/>
                <w:u w:val="single"/>
              </w:rPr>
            </w:rPrChange>
          </w:rPr>
          <w:t>er</w:t>
        </w:r>
        <w:r w:rsidR="005221AF">
          <w:rPr>
            <w:rFonts w:ascii="Times New Roman" w:hAnsi="Times New Roman"/>
            <w:sz w:val="24"/>
            <w:szCs w:val="24"/>
            <w:u w:val="single"/>
          </w:rPr>
          <w:t xml:space="preserve"> avril 2023</w:t>
        </w:r>
      </w:ins>
      <w:r w:rsidRPr="00E116FF">
        <w:rPr>
          <w:rFonts w:ascii="Times New Roman" w:hAnsi="Times New Roman"/>
          <w:sz w:val="24"/>
          <w:szCs w:val="24"/>
        </w:rPr>
        <w:t>.</w:t>
      </w:r>
    </w:p>
    <w:p w14:paraId="55C4BCB8" w14:textId="2EEDB1BA" w:rsidP="001F72FD" w:rsidR="00830C72" w:rsidRDefault="00830C72">
      <w:pPr>
        <w:ind w:left="567"/>
        <w:jc w:val="both"/>
        <w:rPr>
          <w:ins w:author="THILLAY Pauline" w:date="2023-03-28T11:55:00Z" w:id="141"/>
          <w:rFonts w:ascii="Times New Roman" w:hAnsi="Times New Roman"/>
          <w:sz w:val="24"/>
          <w:szCs w:val="24"/>
        </w:rPr>
      </w:pPr>
    </w:p>
    <w:p w14:paraId="6FC80249" w14:textId="3437D686" w:rsidP="001F72FD" w:rsidR="00830C72" w:rsidRDefault="005221AF">
      <w:pPr>
        <w:ind w:left="567"/>
        <w:jc w:val="both"/>
        <w:rPr>
          <w:ins w:author="THILLAY Pauline" w:date="2023-03-28T11:55:00Z" w:id="142"/>
          <w:rFonts w:ascii="Times New Roman" w:hAnsi="Times New Roman"/>
          <w:sz w:val="24"/>
          <w:szCs w:val="24"/>
        </w:rPr>
      </w:pPr>
      <w:ins w:author="THILLAY Pauline" w:date="2023-03-28T12:37:00Z" w:id="143">
        <w:r w:rsidRPr="005221AF">
          <w:rPr>
            <w:noProof/>
          </w:rPr>
          <w:lastRenderedPageBreak/>
          <w:drawing>
            <wp:inline distB="0" distL="0" distR="0" distT="0" wp14:anchorId="1B7E4A3D" wp14:editId="410D25E4">
              <wp:extent cx="6600825" cy="3865209"/>
              <wp:effectExtent b="0" l="0" r="0" t="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rrowheads="1"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29742" cy="3882142"/>
                      </a:xfrm>
                      <a:prstGeom prst="rect">
                        <a:avLst/>
                      </a:prstGeom>
                      <a:noFill/>
                      <a:ln>
                        <a:noFill/>
                      </a:ln>
                    </pic:spPr>
                  </pic:pic>
                </a:graphicData>
              </a:graphic>
            </wp:inline>
          </w:drawing>
        </w:r>
      </w:ins>
    </w:p>
    <w:p w14:paraId="363DBB07" w14:textId="77777777" w:rsidP="001F72FD" w:rsidR="00A93A96" w:rsidRDefault="00A93A96">
      <w:pPr>
        <w:ind w:left="567"/>
        <w:jc w:val="both"/>
        <w:rPr>
          <w:ins w:author="FOUCHER Alain" w:date="2023-04-07T08:33:00Z" w:id="144"/>
          <w:rFonts w:ascii="Times New Roman" w:hAnsi="Times New Roman"/>
          <w:sz w:val="24"/>
          <w:szCs w:val="24"/>
        </w:rPr>
      </w:pPr>
    </w:p>
    <w:p w14:paraId="491F155D" w14:textId="34FF03B3" w:rsidP="001F72FD" w:rsidR="00830C72" w:rsidRDefault="00BA69F7">
      <w:pPr>
        <w:ind w:left="567"/>
        <w:jc w:val="both"/>
        <w:rPr>
          <w:ins w:author="FOUCHER Alain" w:date="2023-04-07T08:33:00Z" w:id="145"/>
          <w:rFonts w:ascii="Times New Roman" w:hAnsi="Times New Roman"/>
          <w:sz w:val="24"/>
          <w:szCs w:val="24"/>
        </w:rPr>
      </w:pPr>
      <w:ins w:author="THILLAY Pauline" w:date="2023-03-28T12:38:00Z" w:id="146">
        <w:r>
          <w:rPr>
            <w:rFonts w:ascii="Times New Roman" w:hAnsi="Times New Roman"/>
            <w:sz w:val="24"/>
            <w:szCs w:val="24"/>
          </w:rPr>
          <w:t>Les dispositions ci-</w:t>
        </w:r>
      </w:ins>
      <w:ins w:author="THILLAY Pauline" w:date="2023-03-28T12:39:00Z" w:id="147">
        <w:r>
          <w:rPr>
            <w:rFonts w:ascii="Times New Roman" w:hAnsi="Times New Roman"/>
            <w:sz w:val="24"/>
            <w:szCs w:val="24"/>
          </w:rPr>
          <w:t>dessous</w:t>
        </w:r>
      </w:ins>
      <w:ins w:author="THILLAY Pauline" w:date="2023-03-28T12:38:00Z" w:id="148">
        <w:r>
          <w:rPr>
            <w:rFonts w:ascii="Times New Roman" w:hAnsi="Times New Roman"/>
            <w:sz w:val="24"/>
            <w:szCs w:val="24"/>
          </w:rPr>
          <w:t xml:space="preserve"> s’appliquent</w:t>
        </w:r>
      </w:ins>
      <w:ins w:author="THILLAY Pauline" w:date="2023-03-28T12:45:00Z" w:id="149">
        <w:r w:rsidR="004A7F90">
          <w:rPr>
            <w:rFonts w:ascii="Times New Roman" w:hAnsi="Times New Roman"/>
            <w:sz w:val="24"/>
            <w:szCs w:val="24"/>
          </w:rPr>
          <w:t xml:space="preserve"> au 1</w:t>
        </w:r>
        <w:r w:rsidR="004A7F90" w:rsidRPr="004A7F90">
          <w:rPr>
            <w:rFonts w:ascii="Times New Roman" w:hAnsi="Times New Roman"/>
            <w:sz w:val="24"/>
            <w:szCs w:val="24"/>
            <w:vertAlign w:val="superscript"/>
            <w:rPrChange w:author="THILLAY Pauline" w:date="2023-03-28T12:45:00Z" w:id="150">
              <w:rPr>
                <w:rFonts w:ascii="Times New Roman" w:hAnsi="Times New Roman"/>
                <w:sz w:val="24"/>
                <w:szCs w:val="24"/>
              </w:rPr>
            </w:rPrChange>
          </w:rPr>
          <w:t>er</w:t>
        </w:r>
        <w:r w:rsidR="004A7F90">
          <w:rPr>
            <w:rFonts w:ascii="Times New Roman" w:hAnsi="Times New Roman"/>
            <w:sz w:val="24"/>
            <w:szCs w:val="24"/>
          </w:rPr>
          <w:t xml:space="preserve"> juillet 2023</w:t>
        </w:r>
      </w:ins>
      <w:ins w:author="THILLAY Pauline" w:date="2023-03-28T12:38:00Z" w:id="151">
        <w:r>
          <w:rPr>
            <w:rFonts w:ascii="Times New Roman" w:hAnsi="Times New Roman"/>
            <w:sz w:val="24"/>
            <w:szCs w:val="24"/>
          </w:rPr>
          <w:t xml:space="preserve"> à l’ensemble du personnel (hors Comité de Direction) :</w:t>
        </w:r>
      </w:ins>
    </w:p>
    <w:p w14:paraId="2A9C1081" w14:textId="77777777" w:rsidP="001F72FD" w:rsidR="00A93A96" w:rsidRDefault="00A93A96">
      <w:pPr>
        <w:ind w:left="567"/>
        <w:jc w:val="both"/>
        <w:rPr>
          <w:ins w:author="THILLAY Pauline" w:date="2023-03-28T12:44:00Z" w:id="152"/>
          <w:rFonts w:ascii="Times New Roman" w:hAnsi="Times New Roman"/>
          <w:sz w:val="24"/>
          <w:szCs w:val="24"/>
        </w:rPr>
      </w:pPr>
    </w:p>
    <w:p w14:paraId="33E49184" w14:textId="4E16C81B" w:rsidR="00BA69F7" w:rsidRDefault="00BA69F7">
      <w:pPr>
        <w:pStyle w:val="Paragraphedeliste"/>
        <w:numPr>
          <w:ilvl w:val="0"/>
          <w:numId w:val="29"/>
        </w:numPr>
        <w:jc w:val="both"/>
        <w:rPr>
          <w:ins w:author="FOUCHER Alain" w:date="2023-04-07T08:33:00Z" w:id="153"/>
          <w:sz w:val="24"/>
          <w:szCs w:val="24"/>
        </w:rPr>
      </w:pPr>
      <w:ins w:author="THILLAY Pauline" w:date="2023-03-28T12:39:00Z" w:id="154">
        <w:r w:rsidRPr="00A93A96">
          <w:rPr>
            <w:b/>
            <w:bCs/>
            <w:sz w:val="24"/>
            <w:szCs w:val="24"/>
            <w:u w:val="single"/>
            <w:rPrChange w:author="FOUCHER Alain" w:date="2023-04-07T08:34:00Z" w:id="155">
              <w:rPr>
                <w:rFonts w:ascii="Arial" w:hAnsi="Arial"/>
                <w:sz w:val="24"/>
                <w:szCs w:val="24"/>
              </w:rPr>
            </w:rPrChange>
          </w:rPr>
          <w:t>Collège</w:t>
        </w:r>
        <w:r w:rsidR="00D509D7" w:rsidRPr="00A93A96">
          <w:rPr>
            <w:b/>
            <w:bCs/>
            <w:sz w:val="24"/>
            <w:szCs w:val="24"/>
            <w:u w:val="single"/>
            <w:rPrChange w:author="FOUCHER Alain" w:date="2023-04-07T08:34:00Z" w:id="156">
              <w:rPr>
                <w:sz w:val="24"/>
                <w:szCs w:val="24"/>
                <w:u w:val="single"/>
              </w:rPr>
            </w:rPrChange>
          </w:rPr>
          <w:t xml:space="preserve">s </w:t>
        </w:r>
        <w:r w:rsidRPr="00A93A96">
          <w:rPr>
            <w:b/>
            <w:bCs/>
            <w:sz w:val="24"/>
            <w:szCs w:val="24"/>
            <w:u w:val="single"/>
            <w:rPrChange w:author="FOUCHER Alain" w:date="2023-04-07T08:34:00Z" w:id="157">
              <w:rPr>
                <w:rFonts w:ascii="Arial" w:hAnsi="Arial"/>
                <w:sz w:val="24"/>
                <w:szCs w:val="24"/>
              </w:rPr>
            </w:rPrChange>
          </w:rPr>
          <w:t>1</w:t>
        </w:r>
      </w:ins>
      <w:ins w:author="THILLAY Pauline" w:date="2023-03-28T12:43:00Z" w:id="158">
        <w:r w:rsidR="00D509D7" w:rsidRPr="00A93A96">
          <w:rPr>
            <w:b/>
            <w:bCs/>
            <w:sz w:val="24"/>
            <w:szCs w:val="24"/>
            <w:u w:val="single"/>
            <w:rPrChange w:author="FOUCHER Alain" w:date="2023-04-07T08:34:00Z" w:id="159">
              <w:rPr>
                <w:sz w:val="24"/>
                <w:szCs w:val="24"/>
                <w:u w:val="single"/>
              </w:rPr>
            </w:rPrChange>
          </w:rPr>
          <w:t xml:space="preserve"> </w:t>
        </w:r>
        <w:r w:rsidR="00D509D7" w:rsidRPr="00A93A96">
          <w:rPr>
            <w:b/>
            <w:bCs/>
            <w:sz w:val="24"/>
            <w:szCs w:val="24"/>
            <w:u w:val="single"/>
            <w:rPrChange w:author="FOUCHER Alain" w:date="2023-04-07T08:34:00Z" w:id="160">
              <w:rPr>
                <w:rFonts w:ascii="Arial" w:hAnsi="Arial"/>
                <w:sz w:val="24"/>
                <w:szCs w:val="24"/>
              </w:rPr>
            </w:rPrChange>
          </w:rPr>
          <w:t>et 2</w:t>
        </w:r>
        <w:r w:rsidR="00D509D7" w:rsidRPr="00A93A96">
          <w:rPr>
            <w:b/>
            <w:bCs/>
            <w:sz w:val="24"/>
            <w:szCs w:val="24"/>
            <w:rPrChange w:author="FOUCHER Alain" w:date="2023-04-07T08:34:00Z" w:id="161">
              <w:rPr>
                <w:sz w:val="24"/>
                <w:szCs w:val="24"/>
              </w:rPr>
            </w:rPrChange>
          </w:rPr>
          <w:t xml:space="preserve"> </w:t>
        </w:r>
      </w:ins>
      <w:ins w:author="THILLAY Pauline" w:date="2023-03-28T12:39:00Z" w:id="162">
        <w:r w:rsidRPr="00A93A96">
          <w:rPr>
            <w:b/>
            <w:bCs/>
            <w:sz w:val="24"/>
            <w:szCs w:val="24"/>
            <w:rPrChange w:author="FOUCHER Alain" w:date="2023-04-07T08:34:00Z" w:id="163">
              <w:rPr>
                <w:sz w:val="24"/>
                <w:szCs w:val="24"/>
              </w:rPr>
            </w:rPrChange>
          </w:rPr>
          <w:t>:</w:t>
        </w:r>
        <w:r w:rsidRPr="00C4106C">
          <w:rPr>
            <w:sz w:val="24"/>
            <w:szCs w:val="24"/>
          </w:rPr>
          <w:t xml:space="preserve"> </w:t>
        </w:r>
      </w:ins>
      <w:ins w:author="THILLAY Pauline" w:date="2023-03-28T12:40:00Z" w:id="164">
        <w:r w:rsidRPr="00C4106C">
          <w:rPr>
            <w:sz w:val="24"/>
            <w:szCs w:val="24"/>
          </w:rPr>
          <w:t xml:space="preserve">attribution d’une augmentation générale </w:t>
        </w:r>
      </w:ins>
      <w:ins w:author="THILLAY Pauline" w:date="2023-03-28T12:39:00Z" w:id="165">
        <w:r w:rsidRPr="00C4106C">
          <w:rPr>
            <w:sz w:val="24"/>
            <w:szCs w:val="24"/>
          </w:rPr>
          <w:t xml:space="preserve">de </w:t>
        </w:r>
        <w:r w:rsidRPr="00A93A96">
          <w:rPr>
            <w:b/>
            <w:bCs/>
            <w:sz w:val="24"/>
            <w:szCs w:val="24"/>
            <w:rPrChange w:author="FOUCHER Alain" w:date="2023-04-07T08:34:00Z" w:id="166">
              <w:rPr>
                <w:sz w:val="24"/>
                <w:szCs w:val="24"/>
              </w:rPr>
            </w:rPrChange>
          </w:rPr>
          <w:t>3,6 %</w:t>
        </w:r>
      </w:ins>
      <w:ins w:author="FOUCHER Alain" w:date="2023-04-07T08:34:00Z" w:id="167">
        <w:r w:rsidR="00A93A96">
          <w:rPr>
            <w:b/>
            <w:bCs/>
            <w:sz w:val="24"/>
            <w:szCs w:val="24"/>
          </w:rPr>
          <w:t xml:space="preserve"> </w:t>
        </w:r>
      </w:ins>
      <w:ins w:author="THILLAY Pauline" w:date="2023-03-28T12:39:00Z" w:id="168">
        <w:del w:author="FOUCHER Alain" w:date="2023-04-07T09:49:00Z" w:id="169">
          <w:r w:rsidDel="004021AF" w:rsidRPr="00C4106C">
            <w:rPr>
              <w:sz w:val="24"/>
              <w:szCs w:val="24"/>
            </w:rPr>
            <w:delText xml:space="preserve"> </w:delText>
          </w:r>
        </w:del>
      </w:ins>
      <w:ins w:author="THILLAY Pauline" w:date="2023-03-28T12:40:00Z" w:id="170">
        <w:r w:rsidRPr="00C4106C">
          <w:rPr>
            <w:sz w:val="24"/>
            <w:szCs w:val="24"/>
          </w:rPr>
          <w:t xml:space="preserve">ou application d’un talon de </w:t>
        </w:r>
      </w:ins>
      <w:ins w:author="FOUCHER Alain" w:date="2023-04-07T09:49:00Z" w:id="171">
        <w:r w:rsidR="004021AF">
          <w:rPr>
            <w:sz w:val="24"/>
            <w:szCs w:val="24"/>
          </w:rPr>
          <w:t xml:space="preserve">minimal </w:t>
        </w:r>
      </w:ins>
      <w:ins w:author="THILLAY Pauline" w:date="2023-03-28T12:40:00Z" w:id="172">
        <w:r w:rsidRPr="00A93A96">
          <w:rPr>
            <w:b/>
            <w:bCs/>
            <w:sz w:val="24"/>
            <w:szCs w:val="24"/>
            <w:rPrChange w:author="FOUCHER Alain" w:date="2023-04-07T08:34:00Z" w:id="173">
              <w:rPr>
                <w:sz w:val="24"/>
                <w:szCs w:val="24"/>
              </w:rPr>
            </w:rPrChange>
          </w:rPr>
          <w:t>90 €</w:t>
        </w:r>
      </w:ins>
      <w:ins w:author="THILLAY Pauline" w:date="2023-04-07T11:38:00Z" w:id="174">
        <w:r w:rsidR="002856CC">
          <w:rPr>
            <w:b/>
            <w:bCs/>
            <w:sz w:val="24"/>
            <w:szCs w:val="24"/>
          </w:rPr>
          <w:t xml:space="preserve"> bruts</w:t>
        </w:r>
      </w:ins>
      <w:ins w:author="THILLAY Pauline" w:date="2023-03-28T12:40:00Z" w:id="175">
        <w:r w:rsidRPr="00A93A96">
          <w:rPr>
            <w:b/>
            <w:bCs/>
            <w:sz w:val="24"/>
            <w:szCs w:val="24"/>
            <w:rPrChange w:author="FOUCHER Alain" w:date="2023-04-07T08:34:00Z" w:id="176">
              <w:rPr>
                <w:sz w:val="24"/>
                <w:szCs w:val="24"/>
              </w:rPr>
            </w:rPrChange>
          </w:rPr>
          <w:t xml:space="preserve"> </w:t>
        </w:r>
      </w:ins>
      <w:ins w:author="THILLAY Pauline" w:date="2023-04-07T11:37:00Z" w:id="177">
        <w:r w:rsidR="0051531F" w:rsidRPr="0051531F">
          <w:rPr>
            <w:bCs/>
            <w:sz w:val="24"/>
            <w:szCs w:val="24"/>
            <w:rPrChange w:author="THILLAY Pauline" w:date="2023-04-07T11:37:00Z" w:id="178">
              <w:rPr>
                <w:b/>
                <w:bCs/>
                <w:sz w:val="24"/>
                <w:szCs w:val="24"/>
              </w:rPr>
            </w:rPrChange>
          </w:rPr>
          <w:t>(sur la base d’un temps plein)</w:t>
        </w:r>
      </w:ins>
      <w:ins w:author="THILLAY Pauline" w:date="2023-03-28T12:41:00Z" w:id="179">
        <w:r w:rsidRPr="00E74FC1">
          <w:rPr>
            <w:sz w:val="24"/>
            <w:szCs w:val="24"/>
          </w:rPr>
          <w:t xml:space="preserve"> pour les </w:t>
        </w:r>
        <w:r w:rsidRPr="00A93A96">
          <w:rPr>
            <w:sz w:val="24"/>
            <w:szCs w:val="24"/>
            <w:u w:val="single"/>
            <w:rPrChange w:author="FOUCHER Alain" w:date="2023-04-07T08:34:00Z" w:id="180">
              <w:rPr>
                <w:sz w:val="24"/>
                <w:szCs w:val="24"/>
              </w:rPr>
            </w:rPrChange>
          </w:rPr>
          <w:t>salariés mensuels hors grille</w:t>
        </w:r>
        <w:r w:rsidRPr="00E74FC1">
          <w:rPr>
            <w:sz w:val="24"/>
            <w:szCs w:val="24"/>
          </w:rPr>
          <w:t xml:space="preserve"> </w:t>
        </w:r>
      </w:ins>
      <w:ins w:author="THILLAY Pauline" w:date="2023-03-28T12:40:00Z" w:id="181">
        <w:r w:rsidRPr="00E74FC1">
          <w:rPr>
            <w:sz w:val="24"/>
            <w:szCs w:val="24"/>
          </w:rPr>
          <w:t>;</w:t>
        </w:r>
      </w:ins>
      <w:ins w:author="THILLAY Pauline" w:date="2023-03-28T12:41:00Z" w:id="182">
        <w:r w:rsidRPr="00E74FC1">
          <w:rPr>
            <w:sz w:val="24"/>
            <w:szCs w:val="24"/>
          </w:rPr>
          <w:t xml:space="preserve"> </w:t>
        </w:r>
      </w:ins>
    </w:p>
    <w:p w14:paraId="76807C3A" w14:textId="77777777" w:rsidP="00A93A96" w:rsidR="00A93A96" w:rsidRDefault="00A93A96" w:rsidRPr="00A93A96">
      <w:pPr>
        <w:ind w:left="567"/>
        <w:jc w:val="both"/>
        <w:rPr>
          <w:ins w:author="THILLAY Pauline" w:date="2023-03-28T12:41:00Z" w:id="183"/>
          <w:sz w:val="24"/>
          <w:szCs w:val="24"/>
          <w:rPrChange w:author="FOUCHER Alain" w:date="2023-04-07T08:34:00Z" w:id="184">
            <w:rPr>
              <w:ins w:author="THILLAY Pauline" w:date="2023-03-28T12:41:00Z" w:id="185"/>
            </w:rPr>
          </w:rPrChange>
        </w:rPr>
      </w:pPr>
    </w:p>
    <w:p w14:paraId="35B1BA89" w14:textId="6B09E148" w:rsidP="00BA69F7" w:rsidR="00BA69F7" w:rsidRDefault="00BA69F7">
      <w:pPr>
        <w:pStyle w:val="Paragraphedeliste"/>
        <w:numPr>
          <w:ilvl w:val="0"/>
          <w:numId w:val="29"/>
        </w:numPr>
        <w:jc w:val="both"/>
        <w:rPr>
          <w:ins w:author="THILLAY Pauline" w:date="2023-03-28T12:42:00Z" w:id="186"/>
          <w:sz w:val="24"/>
          <w:szCs w:val="24"/>
        </w:rPr>
      </w:pPr>
      <w:ins w:author="THILLAY Pauline" w:date="2023-03-28T12:42:00Z" w:id="187">
        <w:r w:rsidRPr="00A93A96">
          <w:rPr>
            <w:b/>
            <w:bCs/>
            <w:sz w:val="24"/>
            <w:szCs w:val="24"/>
            <w:u w:val="single"/>
            <w:rPrChange w:author="FOUCHER Alain" w:date="2023-04-07T08:34:00Z" w:id="188">
              <w:rPr>
                <w:sz w:val="24"/>
                <w:szCs w:val="24"/>
              </w:rPr>
            </w:rPrChange>
          </w:rPr>
          <w:t>Collège 3</w:t>
        </w:r>
        <w:r w:rsidRPr="00A93A96">
          <w:rPr>
            <w:b/>
            <w:bCs/>
            <w:sz w:val="24"/>
            <w:szCs w:val="24"/>
            <w:rPrChange w:author="FOUCHER Alain" w:date="2023-04-07T08:34:00Z" w:id="189">
              <w:rPr>
                <w:sz w:val="24"/>
                <w:szCs w:val="24"/>
              </w:rPr>
            </w:rPrChange>
          </w:rPr>
          <w:t> :</w:t>
        </w:r>
        <w:r w:rsidRPr="00D509D7">
          <w:rPr>
            <w:sz w:val="24"/>
            <w:szCs w:val="24"/>
          </w:rPr>
          <w:t xml:space="preserve"> attribution</w:t>
        </w:r>
        <w:r>
          <w:rPr>
            <w:sz w:val="24"/>
            <w:szCs w:val="24"/>
          </w:rPr>
          <w:t xml:space="preserve"> d’une augmentation générale de </w:t>
        </w:r>
        <w:r w:rsidRPr="00A93A96">
          <w:rPr>
            <w:b/>
            <w:bCs/>
            <w:sz w:val="24"/>
            <w:szCs w:val="24"/>
            <w:rPrChange w:author="FOUCHER Alain" w:date="2023-04-07T08:35:00Z" w:id="190">
              <w:rPr>
                <w:sz w:val="24"/>
                <w:szCs w:val="24"/>
              </w:rPr>
            </w:rPrChange>
          </w:rPr>
          <w:t xml:space="preserve">2,25 % </w:t>
        </w:r>
        <w:r>
          <w:rPr>
            <w:sz w:val="24"/>
            <w:szCs w:val="24"/>
          </w:rPr>
          <w:t xml:space="preserve">ou application d’un talon </w:t>
        </w:r>
      </w:ins>
      <w:ins w:author="FOUCHER Alain" w:date="2023-04-07T09:49:00Z" w:id="191">
        <w:r w:rsidR="004021AF">
          <w:rPr>
            <w:sz w:val="24"/>
            <w:szCs w:val="24"/>
          </w:rPr>
          <w:t xml:space="preserve">minimal </w:t>
        </w:r>
      </w:ins>
      <w:ins w:author="THILLAY Pauline" w:date="2023-03-28T12:42:00Z" w:id="192">
        <w:r>
          <w:rPr>
            <w:sz w:val="24"/>
            <w:szCs w:val="24"/>
          </w:rPr>
          <w:t xml:space="preserve">de </w:t>
        </w:r>
        <w:r w:rsidRPr="00A93A96">
          <w:rPr>
            <w:b/>
            <w:bCs/>
            <w:sz w:val="24"/>
            <w:szCs w:val="24"/>
            <w:rPrChange w:author="FOUCHER Alain" w:date="2023-04-07T08:35:00Z" w:id="193">
              <w:rPr>
                <w:sz w:val="24"/>
                <w:szCs w:val="24"/>
              </w:rPr>
            </w:rPrChange>
          </w:rPr>
          <w:t>90 € bruts</w:t>
        </w:r>
        <w:r>
          <w:rPr>
            <w:sz w:val="24"/>
            <w:szCs w:val="24"/>
          </w:rPr>
          <w:t> </w:t>
        </w:r>
      </w:ins>
      <w:ins w:author="THILLAY Pauline" w:date="2023-04-07T11:37:00Z" w:id="194">
        <w:r w:rsidR="0051531F" w:rsidRPr="008C3212">
          <w:rPr>
            <w:bCs/>
            <w:sz w:val="24"/>
            <w:szCs w:val="24"/>
          </w:rPr>
          <w:t>(sur la base d’un temps plein)</w:t>
        </w:r>
        <w:r w:rsidR="0051531F" w:rsidRPr="00E74FC1">
          <w:rPr>
            <w:sz w:val="24"/>
            <w:szCs w:val="24"/>
          </w:rPr>
          <w:t> </w:t>
        </w:r>
      </w:ins>
      <w:ins w:author="THILLAY Pauline" w:date="2023-03-28T12:42:00Z" w:id="195">
        <w:r>
          <w:rPr>
            <w:sz w:val="24"/>
            <w:szCs w:val="24"/>
          </w:rPr>
          <w:t xml:space="preserve">pour les </w:t>
        </w:r>
        <w:r w:rsidRPr="00A93A96">
          <w:rPr>
            <w:sz w:val="24"/>
            <w:szCs w:val="24"/>
            <w:u w:val="single"/>
            <w:rPrChange w:author="FOUCHER Alain" w:date="2023-04-07T08:35:00Z" w:id="196">
              <w:rPr>
                <w:sz w:val="24"/>
                <w:szCs w:val="24"/>
              </w:rPr>
            </w:rPrChange>
          </w:rPr>
          <w:t>salariés mensuels hors grille</w:t>
        </w:r>
        <w:r w:rsidR="00D509D7">
          <w:rPr>
            <w:sz w:val="24"/>
            <w:szCs w:val="24"/>
          </w:rPr>
          <w:t xml:space="preserve">. </w:t>
        </w:r>
      </w:ins>
    </w:p>
    <w:p w14:paraId="57F96582" w14:textId="77777777" w:rsidR="0024045A" w:rsidRDefault="0024045A" w:rsidRPr="00D509D7">
      <w:pPr>
        <w:pStyle w:val="Paragraphedeliste"/>
        <w:ind w:left="927"/>
        <w:jc w:val="both"/>
        <w:rPr>
          <w:ins w:author="THILLAY Pauline" w:date="2023-03-28T11:55:00Z" w:id="197"/>
          <w:sz w:val="24"/>
          <w:szCs w:val="24"/>
          <w:rPrChange w:author="THILLAY Pauline" w:date="2023-03-28T12:42:00Z" w:id="198">
            <w:rPr>
              <w:ins w:author="THILLAY Pauline" w:date="2023-03-28T11:55:00Z" w:id="199"/>
            </w:rPr>
          </w:rPrChange>
        </w:rPr>
        <w:pPrChange w:author="THILLAY Pauline" w:date="2023-03-28T12:42:00Z" w:id="200">
          <w:pPr>
            <w:ind w:left="567"/>
            <w:jc w:val="both"/>
          </w:pPr>
        </w:pPrChange>
      </w:pPr>
    </w:p>
    <w:p w14:paraId="5445EF00" w14:textId="384756B4" w:rsidDel="003E28BA" w:rsidP="004A7F90" w:rsidR="00A93A96" w:rsidRDefault="00A93A96">
      <w:pPr>
        <w:ind w:left="567"/>
        <w:jc w:val="both"/>
        <w:rPr>
          <w:ins w:author="FOUCHER Alain" w:date="2023-04-07T08:40:00Z" w:id="201"/>
          <w:del w:author="THILLAY Pauline" w:date="2023-04-07T11:21:00Z" w:id="202"/>
          <w:rFonts w:ascii="Times New Roman" w:hAnsi="Times New Roman"/>
          <w:sz w:val="24"/>
          <w:szCs w:val="24"/>
          <w:u w:val="single"/>
        </w:rPr>
      </w:pPr>
    </w:p>
    <w:p w14:paraId="03E97330" w14:textId="7B281122" w:rsidDel="003E28BA" w:rsidP="004A7F90" w:rsidR="00A93A96" w:rsidRDefault="00A93A96">
      <w:pPr>
        <w:ind w:left="567"/>
        <w:jc w:val="both"/>
        <w:rPr>
          <w:ins w:author="FOUCHER Alain" w:date="2023-04-07T08:40:00Z" w:id="203"/>
          <w:del w:author="THILLAY Pauline" w:date="2023-04-07T11:21:00Z" w:id="204"/>
          <w:rFonts w:ascii="Times New Roman" w:hAnsi="Times New Roman"/>
          <w:sz w:val="24"/>
          <w:szCs w:val="24"/>
          <w:u w:val="single"/>
        </w:rPr>
      </w:pPr>
    </w:p>
    <w:p w14:paraId="44B05FFE" w14:textId="54FE0966" w:rsidDel="003E28BA" w:rsidP="004A7F90" w:rsidR="00A93A96" w:rsidRDefault="00A93A96">
      <w:pPr>
        <w:ind w:left="567"/>
        <w:jc w:val="both"/>
        <w:rPr>
          <w:ins w:author="FOUCHER Alain" w:date="2023-04-07T08:40:00Z" w:id="205"/>
          <w:del w:author="THILLAY Pauline" w:date="2023-04-07T11:21:00Z" w:id="206"/>
          <w:rFonts w:ascii="Times New Roman" w:hAnsi="Times New Roman"/>
          <w:sz w:val="24"/>
          <w:szCs w:val="24"/>
          <w:u w:val="single"/>
        </w:rPr>
      </w:pPr>
    </w:p>
    <w:p w14:paraId="42561A36" w14:textId="39B6E1D4" w:rsidDel="003E28BA" w:rsidP="004A7F90" w:rsidR="00A93A96" w:rsidRDefault="00A93A96">
      <w:pPr>
        <w:ind w:left="567"/>
        <w:jc w:val="both"/>
        <w:rPr>
          <w:ins w:author="FOUCHER Alain" w:date="2023-04-07T08:40:00Z" w:id="207"/>
          <w:del w:author="THILLAY Pauline" w:date="2023-04-07T11:21:00Z" w:id="208"/>
          <w:rFonts w:ascii="Times New Roman" w:hAnsi="Times New Roman"/>
          <w:sz w:val="24"/>
          <w:szCs w:val="24"/>
          <w:u w:val="single"/>
        </w:rPr>
      </w:pPr>
    </w:p>
    <w:p w14:paraId="578FA502" w14:textId="716171C2" w:rsidP="004A7F90" w:rsidR="004A7F90" w:rsidRDefault="004A7F90">
      <w:pPr>
        <w:ind w:left="567"/>
        <w:jc w:val="both"/>
        <w:rPr>
          <w:ins w:author="THILLAY Pauline" w:date="2023-03-28T12:45:00Z" w:id="209"/>
          <w:rFonts w:ascii="Times New Roman" w:hAnsi="Times New Roman"/>
          <w:sz w:val="24"/>
          <w:szCs w:val="24"/>
        </w:rPr>
      </w:pPr>
      <w:ins w:author="THILLAY Pauline" w:date="2023-03-28T12:45:00Z" w:id="210">
        <w:r w:rsidRPr="001F72FD">
          <w:rPr>
            <w:rFonts w:ascii="Times New Roman" w:hAnsi="Times New Roman"/>
            <w:sz w:val="24"/>
            <w:szCs w:val="24"/>
            <w:u w:val="single"/>
          </w:rPr>
          <w:t>Les évolutions</w:t>
        </w:r>
        <w:r>
          <w:rPr>
            <w:rFonts w:ascii="Times New Roman" w:hAnsi="Times New Roman"/>
            <w:sz w:val="24"/>
            <w:szCs w:val="24"/>
            <w:u w:val="single"/>
          </w:rPr>
          <w:t xml:space="preserve"> de la grille (</w:t>
        </w:r>
        <w:r w:rsidRPr="003F67E5">
          <w:rPr>
            <w:rFonts w:ascii="Times New Roman" w:hAnsi="Times New Roman"/>
            <w:sz w:val="24"/>
            <w:szCs w:val="24"/>
            <w:highlight w:val="lightGray"/>
            <w:u w:val="single"/>
          </w:rPr>
          <w:t>en grisés</w:t>
        </w:r>
        <w:r>
          <w:rPr>
            <w:rFonts w:ascii="Times New Roman" w:hAnsi="Times New Roman"/>
            <w:sz w:val="24"/>
            <w:szCs w:val="24"/>
            <w:u w:val="single"/>
          </w:rPr>
          <w:t xml:space="preserve">) seront applicables </w:t>
        </w:r>
        <w:r w:rsidRPr="001F72FD">
          <w:rPr>
            <w:rFonts w:ascii="Times New Roman" w:hAnsi="Times New Roman"/>
            <w:sz w:val="24"/>
            <w:szCs w:val="24"/>
            <w:u w:val="single"/>
          </w:rPr>
          <w:t xml:space="preserve">à partir du </w:t>
        </w:r>
        <w:r>
          <w:rPr>
            <w:rFonts w:ascii="Times New Roman" w:hAnsi="Times New Roman"/>
            <w:sz w:val="24"/>
            <w:szCs w:val="24"/>
            <w:u w:val="single"/>
          </w:rPr>
          <w:t>1</w:t>
        </w:r>
        <w:r w:rsidRPr="003C19C0">
          <w:rPr>
            <w:rFonts w:ascii="Times New Roman" w:hAnsi="Times New Roman"/>
            <w:sz w:val="24"/>
            <w:szCs w:val="24"/>
            <w:u w:val="single"/>
            <w:vertAlign w:val="superscript"/>
          </w:rPr>
          <w:t>er</w:t>
        </w:r>
        <w:r>
          <w:rPr>
            <w:rFonts w:ascii="Times New Roman" w:hAnsi="Times New Roman"/>
            <w:sz w:val="24"/>
            <w:szCs w:val="24"/>
            <w:u w:val="single"/>
          </w:rPr>
          <w:t xml:space="preserve"> juillet</w:t>
        </w:r>
      </w:ins>
      <w:ins w:author="THILLAY Pauline" w:date="2023-03-28T12:51:00Z" w:id="211">
        <w:r w:rsidR="00762C81">
          <w:rPr>
            <w:rFonts w:ascii="Times New Roman" w:hAnsi="Times New Roman"/>
            <w:sz w:val="24"/>
            <w:szCs w:val="24"/>
            <w:u w:val="single"/>
          </w:rPr>
          <w:t xml:space="preserve"> </w:t>
        </w:r>
      </w:ins>
      <w:ins w:author="THILLAY Pauline" w:date="2023-03-28T12:45:00Z" w:id="212">
        <w:r>
          <w:rPr>
            <w:rFonts w:ascii="Times New Roman" w:hAnsi="Times New Roman"/>
            <w:sz w:val="24"/>
            <w:szCs w:val="24"/>
            <w:u w:val="single"/>
          </w:rPr>
          <w:t>2023</w:t>
        </w:r>
      </w:ins>
      <w:ins w:author="THILLAY Pauline" w:date="2023-03-28T12:51:00Z" w:id="213">
        <w:r w:rsidR="00762C81">
          <w:rPr>
            <w:rFonts w:ascii="Times New Roman" w:hAnsi="Times New Roman"/>
            <w:sz w:val="24"/>
            <w:szCs w:val="24"/>
            <w:u w:val="single"/>
          </w:rPr>
          <w:t xml:space="preserve">. </w:t>
        </w:r>
      </w:ins>
    </w:p>
    <w:p w14:paraId="194C6974" w14:textId="77777777" w:rsidDel="00A9185E" w:rsidP="004A7F90" w:rsidR="00762C81" w:rsidRDefault="00762C81">
      <w:pPr>
        <w:ind w:left="567"/>
        <w:jc w:val="both"/>
        <w:rPr>
          <w:ins w:author="THILLAY Pauline" w:date="2023-03-28T12:45:00Z" w:id="214"/>
          <w:del w:author="FOUCHER Alain" w:date="2023-04-07T08:53:00Z" w:id="215"/>
          <w:rFonts w:ascii="Times New Roman" w:hAnsi="Times New Roman"/>
          <w:sz w:val="24"/>
          <w:szCs w:val="24"/>
        </w:rPr>
      </w:pPr>
    </w:p>
    <w:p w14:paraId="3B7FD175" w14:textId="4E8ED28C" w:rsidDel="00A9185E" w:rsidR="00830C72" w:rsidRDefault="00830C72">
      <w:pPr>
        <w:jc w:val="center"/>
        <w:rPr>
          <w:del w:author="THILLAY Pauline" w:date="2023-03-28T12:50:00Z" w:id="216"/>
          <w:rFonts w:ascii="Times New Roman" w:hAnsi="Times New Roman"/>
          <w:sz w:val="24"/>
          <w:szCs w:val="24"/>
        </w:rPr>
      </w:pPr>
    </w:p>
    <w:p w14:paraId="45838D04" w14:textId="77777777" w:rsidR="00A9185E" w:rsidRDefault="00A9185E">
      <w:pPr>
        <w:jc w:val="both"/>
        <w:rPr>
          <w:ins w:author="FOUCHER Alain" w:date="2023-04-07T08:53:00Z" w:id="217"/>
          <w:rFonts w:ascii="Times New Roman" w:hAnsi="Times New Roman"/>
          <w:sz w:val="24"/>
          <w:szCs w:val="24"/>
        </w:rPr>
        <w:pPrChange w:author="FOUCHER Alain" w:date="2023-04-07T08:53:00Z" w:id="218">
          <w:pPr>
            <w:ind w:left="567"/>
            <w:jc w:val="both"/>
          </w:pPr>
        </w:pPrChange>
      </w:pPr>
    </w:p>
    <w:p w14:paraId="055D57EE" w14:textId="1604ADB4" w:rsidR="00F8171A" w:rsidRDefault="003E28BA">
      <w:pPr>
        <w:jc w:val="center"/>
        <w:rPr>
          <w:ins w:author="FOUCHER Alain" w:date="2023-04-07T08:53:00Z" w:id="219"/>
          <w:rFonts w:ascii="Times New Roman" w:hAnsi="Times New Roman"/>
          <w:sz w:val="24"/>
          <w:szCs w:val="24"/>
        </w:rPr>
      </w:pPr>
      <w:ins w:author="THILLAY Pauline" w:date="2023-04-07T11:20:00Z" w:id="220">
        <w:r w:rsidRPr="003E28BA">
          <w:rPr>
            <w:noProof/>
          </w:rPr>
          <w:lastRenderedPageBreak/>
          <w:drawing>
            <wp:inline distB="0" distL="0" distR="0" distT="0" wp14:anchorId="0ED1A221" wp14:editId="6BFA1894">
              <wp:extent cx="6120765" cy="3330646"/>
              <wp:effectExtent b="0" l="0" r="0" t="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rrowheads="1"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765" cy="3330646"/>
                      </a:xfrm>
                      <a:prstGeom prst="rect">
                        <a:avLst/>
                      </a:prstGeom>
                      <a:noFill/>
                      <a:ln>
                        <a:noFill/>
                      </a:ln>
                    </pic:spPr>
                  </pic:pic>
                </a:graphicData>
              </a:graphic>
            </wp:inline>
          </w:drawing>
        </w:r>
      </w:ins>
    </w:p>
    <w:p w14:paraId="360256FB" w14:textId="77777777" w:rsidR="00A9185E" w:rsidRDefault="00A9185E">
      <w:pPr>
        <w:jc w:val="center"/>
        <w:rPr>
          <w:rFonts w:ascii="Times New Roman" w:hAnsi="Times New Roman"/>
          <w:sz w:val="24"/>
          <w:szCs w:val="24"/>
        </w:rPr>
        <w:pPrChange w:author="THILLAY Pauline" w:date="2023-03-28T12:51:00Z" w:id="221">
          <w:pPr>
            <w:jc w:val="both"/>
          </w:pPr>
        </w:pPrChange>
      </w:pPr>
    </w:p>
    <w:p w14:paraId="17B02F95" w14:textId="47FCE071" w:rsidR="00FA1EFE" w:rsidRDefault="00102C81" w:rsidRPr="00102C81">
      <w:pPr>
        <w:pStyle w:val="Paragraphedeliste"/>
        <w:numPr>
          <w:ilvl w:val="1"/>
          <w:numId w:val="33"/>
        </w:numPr>
        <w:jc w:val="both"/>
        <w:rPr>
          <w:ins w:author="THILLAY Pauline" w:date="2023-03-28T12:52:00Z" w:id="222"/>
          <w:b/>
          <w:bCs/>
          <w:sz w:val="24"/>
          <w:szCs w:val="24"/>
          <w:rPrChange w:author="THILLAY Pauline" w:date="2023-03-28T13:05:00Z" w:id="223">
            <w:rPr>
              <w:ins w:author="THILLAY Pauline" w:date="2023-03-28T12:52:00Z" w:id="224"/>
            </w:rPr>
          </w:rPrChange>
        </w:rPr>
        <w:pPrChange w:author="THILLAY Pauline" w:date="2023-03-28T13:05:00Z" w:id="225">
          <w:pPr>
            <w:ind w:left="142"/>
            <w:jc w:val="both"/>
          </w:pPr>
        </w:pPrChange>
      </w:pPr>
      <w:ins w:author="THILLAY Pauline" w:date="2023-03-28T13:05:00Z" w:id="226">
        <w:r>
          <w:rPr>
            <w:b/>
            <w:bCs/>
            <w:sz w:val="24"/>
            <w:szCs w:val="24"/>
          </w:rPr>
          <w:t xml:space="preserve"> </w:t>
        </w:r>
      </w:ins>
      <w:ins w:author="THILLAY Pauline" w:date="2023-03-28T12:52:00Z" w:id="227">
        <w:r w:rsidR="00FA1EFE" w:rsidRPr="00102C81">
          <w:rPr>
            <w:b/>
            <w:bCs/>
            <w:sz w:val="24"/>
            <w:szCs w:val="24"/>
            <w:rPrChange w:author="THILLAY Pauline" w:date="2023-03-28T13:05:00Z" w:id="228">
              <w:rPr/>
            </w:rPrChange>
          </w:rPr>
          <w:t xml:space="preserve">Augmentations individuelles </w:t>
        </w:r>
      </w:ins>
    </w:p>
    <w:p w14:paraId="2E31C991" w14:textId="6F66C345" w:rsidR="00FA1EFE" w:rsidRDefault="00FA1EFE">
      <w:pPr>
        <w:ind w:left="567"/>
        <w:jc w:val="both"/>
        <w:rPr>
          <w:ins w:author="THILLAY Pauline" w:date="2023-03-28T12:54:00Z" w:id="229"/>
          <w:rFonts w:ascii="Times New Roman" w:hAnsi="Times New Roman"/>
          <w:bCs/>
          <w:sz w:val="24"/>
          <w:szCs w:val="24"/>
        </w:rPr>
        <w:pPrChange w:author="THILLAY Pauline" w:date="2023-03-28T12:54:00Z" w:id="230">
          <w:pPr>
            <w:ind w:left="142"/>
            <w:jc w:val="both"/>
          </w:pPr>
        </w:pPrChange>
      </w:pPr>
    </w:p>
    <w:p w14:paraId="545E1D2F" w14:textId="73470343" w:rsidR="00644660" w:rsidRDefault="00644660">
      <w:pPr>
        <w:ind w:left="567"/>
        <w:jc w:val="both"/>
        <w:rPr>
          <w:ins w:author="FOUCHER Alain" w:date="2023-04-07T09:00:00Z" w:id="231"/>
          <w:rFonts w:ascii="Times New Roman" w:hAnsi="Times New Roman"/>
          <w:bCs/>
          <w:sz w:val="24"/>
          <w:szCs w:val="24"/>
        </w:rPr>
      </w:pPr>
      <w:ins w:author="THILLAY Pauline" w:date="2023-03-28T12:54:00Z" w:id="232">
        <w:r>
          <w:rPr>
            <w:rFonts w:ascii="Times New Roman" w:hAnsi="Times New Roman"/>
            <w:bCs/>
            <w:sz w:val="24"/>
            <w:szCs w:val="24"/>
          </w:rPr>
          <w:t xml:space="preserve">Des enveloppes d’augmentations individualisées sont attribuées </w:t>
        </w:r>
        <w:del w:author="FOUCHER Alain" w:date="2023-04-07T09:00:00Z" w:id="233">
          <w:r w:rsidDel="00E51928">
            <w:rPr>
              <w:rFonts w:ascii="Times New Roman" w:hAnsi="Times New Roman"/>
              <w:bCs/>
              <w:sz w:val="24"/>
              <w:szCs w:val="24"/>
            </w:rPr>
            <w:delText>pour moitié</w:delText>
          </w:r>
        </w:del>
      </w:ins>
      <w:ins w:author="FOUCHER Alain" w:date="2023-04-07T09:00:00Z" w:id="234">
        <w:del w:author="THILLAY Pauline" w:date="2023-04-07T11:12:00Z" w:id="235">
          <w:r w:rsidDel="00CD0D4A" w:rsidR="00E51928">
            <w:rPr>
              <w:rFonts w:ascii="Times New Roman" w:hAnsi="Times New Roman"/>
              <w:bCs/>
              <w:sz w:val="24"/>
              <w:szCs w:val="24"/>
            </w:rPr>
            <w:delText>en 3 phases</w:delText>
          </w:r>
        </w:del>
      </w:ins>
      <w:ins w:author="THILLAY Pauline" w:date="2023-04-07T11:12:00Z" w:id="236">
        <w:r w:rsidR="00CD0D4A">
          <w:rPr>
            <w:rFonts w:ascii="Times New Roman" w:hAnsi="Times New Roman"/>
            <w:bCs/>
            <w:sz w:val="24"/>
            <w:szCs w:val="24"/>
          </w:rPr>
          <w:t>entre le</w:t>
        </w:r>
      </w:ins>
      <w:ins w:author="THILLAY Pauline" w:date="2023-03-28T12:54:00Z" w:id="237">
        <w:r>
          <w:rPr>
            <w:rFonts w:ascii="Times New Roman" w:hAnsi="Times New Roman"/>
            <w:bCs/>
            <w:sz w:val="24"/>
            <w:szCs w:val="24"/>
          </w:rPr>
          <w:t xml:space="preserve"> 1</w:t>
        </w:r>
        <w:r w:rsidRPr="00644660">
          <w:rPr>
            <w:rFonts w:ascii="Times New Roman" w:hAnsi="Times New Roman"/>
            <w:bCs/>
            <w:sz w:val="24"/>
            <w:szCs w:val="24"/>
            <w:vertAlign w:val="superscript"/>
            <w:rPrChange w:author="THILLAY Pauline" w:date="2023-03-28T12:55:00Z" w:id="238">
              <w:rPr>
                <w:rFonts w:ascii="Times New Roman" w:hAnsi="Times New Roman"/>
                <w:bCs/>
                <w:sz w:val="24"/>
                <w:szCs w:val="24"/>
              </w:rPr>
            </w:rPrChange>
          </w:rPr>
          <w:t>er</w:t>
        </w:r>
        <w:r>
          <w:rPr>
            <w:rFonts w:ascii="Times New Roman" w:hAnsi="Times New Roman"/>
            <w:bCs/>
            <w:sz w:val="24"/>
            <w:szCs w:val="24"/>
          </w:rPr>
          <w:t xml:space="preserve"> </w:t>
        </w:r>
      </w:ins>
      <w:ins w:author="THILLAY Pauline" w:date="2023-03-28T12:55:00Z" w:id="239">
        <w:r>
          <w:rPr>
            <w:rFonts w:ascii="Times New Roman" w:hAnsi="Times New Roman"/>
            <w:bCs/>
            <w:sz w:val="24"/>
            <w:szCs w:val="24"/>
          </w:rPr>
          <w:t>avril 202</w:t>
        </w:r>
      </w:ins>
      <w:ins w:author="THILLAY Pauline" w:date="2023-04-07T11:12:00Z" w:id="240">
        <w:r w:rsidR="00CD0D4A">
          <w:rPr>
            <w:rFonts w:ascii="Times New Roman" w:hAnsi="Times New Roman"/>
            <w:bCs/>
            <w:sz w:val="24"/>
            <w:szCs w:val="24"/>
          </w:rPr>
          <w:t>3</w:t>
        </w:r>
      </w:ins>
      <w:ins w:author="THILLAY Pauline" w:date="2023-03-28T12:55:00Z" w:id="241">
        <w:r w:rsidR="00CD0D4A">
          <w:rPr>
            <w:rFonts w:ascii="Times New Roman" w:hAnsi="Times New Roman"/>
            <w:bCs/>
            <w:sz w:val="24"/>
            <w:szCs w:val="24"/>
          </w:rPr>
          <w:t xml:space="preserve"> et le 1</w:t>
        </w:r>
        <w:r w:rsidR="00CD0D4A" w:rsidRPr="00CD0D4A">
          <w:rPr>
            <w:rFonts w:ascii="Times New Roman" w:hAnsi="Times New Roman"/>
            <w:bCs/>
            <w:sz w:val="24"/>
            <w:szCs w:val="24"/>
            <w:vertAlign w:val="superscript"/>
            <w:rPrChange w:author="THILLAY Pauline" w:date="2023-04-07T11:12:00Z" w:id="242">
              <w:rPr>
                <w:rFonts w:ascii="Times New Roman" w:hAnsi="Times New Roman"/>
                <w:bCs/>
                <w:sz w:val="24"/>
                <w:szCs w:val="24"/>
              </w:rPr>
            </w:rPrChange>
          </w:rPr>
          <w:t>er</w:t>
        </w:r>
        <w:r w:rsidR="00CD0D4A">
          <w:rPr>
            <w:rFonts w:ascii="Times New Roman" w:hAnsi="Times New Roman"/>
            <w:bCs/>
            <w:sz w:val="24"/>
            <w:szCs w:val="24"/>
          </w:rPr>
          <w:t xml:space="preserve"> </w:t>
        </w:r>
        <w:del w:author="FOUCHER Alain" w:date="2023-04-07T09:01:00Z" w:id="243">
          <w:r w:rsidDel="00E51928">
            <w:rPr>
              <w:rFonts w:ascii="Times New Roman" w:hAnsi="Times New Roman"/>
              <w:bCs/>
              <w:sz w:val="24"/>
              <w:szCs w:val="24"/>
            </w:rPr>
            <w:delText xml:space="preserve"> </w:delText>
          </w:r>
        </w:del>
      </w:ins>
      <w:ins w:author="FOUCHER Alain" w:date="2023-04-07T09:00:00Z" w:id="244">
        <w:del w:author="THILLAY Pauline" w:date="2023-04-07T11:12:00Z" w:id="245">
          <w:r w:rsidDel="00CD0D4A" w:rsidR="00E51928">
            <w:rPr>
              <w:rFonts w:ascii="Times New Roman" w:hAnsi="Times New Roman"/>
              <w:bCs/>
              <w:sz w:val="24"/>
              <w:szCs w:val="24"/>
            </w:rPr>
            <w:delText>, au 1</w:delText>
          </w:r>
          <w:r w:rsidDel="00CD0D4A" w:rsidR="00E51928" w:rsidRPr="00E51928">
            <w:rPr>
              <w:rFonts w:ascii="Times New Roman" w:hAnsi="Times New Roman"/>
              <w:bCs/>
              <w:sz w:val="24"/>
              <w:szCs w:val="24"/>
              <w:vertAlign w:val="superscript"/>
              <w:rPrChange w:author="FOUCHER Alain" w:date="2023-04-07T09:00:00Z" w:id="246">
                <w:rPr>
                  <w:rFonts w:ascii="Times New Roman" w:hAnsi="Times New Roman"/>
                  <w:bCs/>
                  <w:sz w:val="24"/>
                  <w:szCs w:val="24"/>
                </w:rPr>
              </w:rPrChange>
            </w:rPr>
            <w:delText>er</w:delText>
          </w:r>
          <w:r w:rsidDel="00CD0D4A" w:rsidR="00E51928">
            <w:rPr>
              <w:rFonts w:ascii="Times New Roman" w:hAnsi="Times New Roman"/>
              <w:bCs/>
              <w:sz w:val="24"/>
              <w:szCs w:val="24"/>
            </w:rPr>
            <w:delText xml:space="preserve"> </w:delText>
          </w:r>
        </w:del>
        <w:r w:rsidR="00E51928">
          <w:rPr>
            <w:rFonts w:ascii="Times New Roman" w:hAnsi="Times New Roman"/>
            <w:bCs/>
            <w:sz w:val="24"/>
            <w:szCs w:val="24"/>
          </w:rPr>
          <w:t>juillet 20</w:t>
        </w:r>
      </w:ins>
      <w:ins w:author="FOUCHER Alain" w:date="2023-04-07T09:01:00Z" w:id="247">
        <w:r w:rsidR="00E51928">
          <w:rPr>
            <w:rFonts w:ascii="Times New Roman" w:hAnsi="Times New Roman"/>
            <w:bCs/>
            <w:sz w:val="24"/>
            <w:szCs w:val="24"/>
          </w:rPr>
          <w:t>23</w:t>
        </w:r>
      </w:ins>
      <w:ins w:author="THILLAY Pauline" w:date="2023-04-07T11:12:00Z" w:id="248">
        <w:r w:rsidR="00CD0D4A">
          <w:rPr>
            <w:rFonts w:ascii="Times New Roman" w:hAnsi="Times New Roman"/>
            <w:bCs/>
            <w:sz w:val="24"/>
            <w:szCs w:val="24"/>
          </w:rPr>
          <w:t xml:space="preserve"> (80%) puis </w:t>
        </w:r>
      </w:ins>
      <w:ins w:author="FOUCHER Alain" w:date="2023-04-07T09:00:00Z" w:id="249">
        <w:del w:author="THILLAY Pauline" w:date="2023-04-07T11:12:00Z" w:id="250">
          <w:r w:rsidDel="00CD0D4A" w:rsidR="00E51928">
            <w:rPr>
              <w:rFonts w:ascii="Times New Roman" w:hAnsi="Times New Roman"/>
              <w:bCs/>
              <w:sz w:val="24"/>
              <w:szCs w:val="24"/>
            </w:rPr>
            <w:delText xml:space="preserve"> </w:delText>
          </w:r>
        </w:del>
      </w:ins>
      <w:ins w:author="THILLAY Pauline" w:date="2023-03-28T12:55:00Z" w:id="251">
        <w:r>
          <w:rPr>
            <w:rFonts w:ascii="Times New Roman" w:hAnsi="Times New Roman"/>
            <w:bCs/>
            <w:sz w:val="24"/>
            <w:szCs w:val="24"/>
          </w:rPr>
          <w:t>1</w:t>
        </w:r>
        <w:r w:rsidRPr="00644660">
          <w:rPr>
            <w:rFonts w:ascii="Times New Roman" w:hAnsi="Times New Roman"/>
            <w:bCs/>
            <w:sz w:val="24"/>
            <w:szCs w:val="24"/>
            <w:vertAlign w:val="superscript"/>
            <w:rPrChange w:author="THILLAY Pauline" w:date="2023-03-28T12:55:00Z" w:id="252">
              <w:rPr>
                <w:rFonts w:ascii="Times New Roman" w:hAnsi="Times New Roman"/>
                <w:bCs/>
                <w:sz w:val="24"/>
                <w:szCs w:val="24"/>
              </w:rPr>
            </w:rPrChange>
          </w:rPr>
          <w:t>er</w:t>
        </w:r>
        <w:r>
          <w:rPr>
            <w:rFonts w:ascii="Times New Roman" w:hAnsi="Times New Roman"/>
            <w:bCs/>
            <w:sz w:val="24"/>
            <w:szCs w:val="24"/>
          </w:rPr>
          <w:t xml:space="preserve"> octobre 2023 </w:t>
        </w:r>
      </w:ins>
      <w:ins w:author="THILLAY Pauline" w:date="2023-04-07T11:12:00Z" w:id="253">
        <w:r w:rsidR="00CD0D4A">
          <w:rPr>
            <w:rFonts w:ascii="Times New Roman" w:hAnsi="Times New Roman"/>
            <w:bCs/>
            <w:sz w:val="24"/>
            <w:szCs w:val="24"/>
          </w:rPr>
          <w:t xml:space="preserve">(20%) </w:t>
        </w:r>
      </w:ins>
      <w:ins w:author="THILLAY Pauline" w:date="2023-03-28T12:55:00Z" w:id="254">
        <w:r>
          <w:rPr>
            <w:rFonts w:ascii="Times New Roman" w:hAnsi="Times New Roman"/>
            <w:bCs/>
            <w:sz w:val="24"/>
            <w:szCs w:val="24"/>
          </w:rPr>
          <w:t xml:space="preserve">comme suit : </w:t>
        </w:r>
      </w:ins>
    </w:p>
    <w:p w14:paraId="5BF5DF61" w14:textId="77777777" w:rsidR="00E51928" w:rsidRDefault="00E51928">
      <w:pPr>
        <w:ind w:left="567"/>
        <w:jc w:val="both"/>
        <w:rPr>
          <w:ins w:author="THILLAY Pauline" w:date="2023-03-28T12:55:00Z" w:id="255"/>
          <w:rFonts w:ascii="Times New Roman" w:hAnsi="Times New Roman"/>
          <w:bCs/>
          <w:sz w:val="24"/>
          <w:szCs w:val="24"/>
        </w:rPr>
        <w:pPrChange w:author="THILLAY Pauline" w:date="2023-03-28T12:54:00Z" w:id="256">
          <w:pPr>
            <w:ind w:left="142"/>
            <w:jc w:val="both"/>
          </w:pPr>
        </w:pPrChange>
      </w:pPr>
    </w:p>
    <w:p w14:paraId="1B1F7502" w14:textId="087C30E9" w:rsidR="00644660" w:rsidRDefault="00644660">
      <w:pPr>
        <w:pStyle w:val="Paragraphedeliste"/>
        <w:numPr>
          <w:ilvl w:val="0"/>
          <w:numId w:val="29"/>
        </w:numPr>
        <w:jc w:val="both"/>
        <w:rPr>
          <w:ins w:author="THILLAY Pauline" w:date="2023-03-28T12:56:00Z" w:id="257"/>
          <w:bCs/>
          <w:sz w:val="24"/>
          <w:szCs w:val="24"/>
        </w:rPr>
        <w:pPrChange w:author="THILLAY Pauline" w:date="2023-03-28T12:55:00Z" w:id="258">
          <w:pPr>
            <w:ind w:left="142"/>
            <w:jc w:val="both"/>
          </w:pPr>
        </w:pPrChange>
      </w:pPr>
      <w:ins w:author="THILLAY Pauline" w:date="2023-03-28T12:55:00Z" w:id="259">
        <w:r w:rsidRPr="00E51928">
          <w:rPr>
            <w:b/>
            <w:sz w:val="24"/>
            <w:szCs w:val="24"/>
            <w:u w:val="single"/>
            <w:rPrChange w:author="FOUCHER Alain" w:date="2023-04-07T08:59:00Z" w:id="260">
              <w:rPr>
                <w:bCs/>
                <w:sz w:val="24"/>
                <w:szCs w:val="24"/>
              </w:rPr>
            </w:rPrChange>
          </w:rPr>
          <w:t>Collèges 1 et 2</w:t>
        </w:r>
      </w:ins>
      <w:ins w:author="THILLAY Pauline" w:date="2023-03-28T12:56:00Z" w:id="261">
        <w:r w:rsidRPr="00E51928">
          <w:rPr>
            <w:b/>
            <w:sz w:val="24"/>
            <w:szCs w:val="24"/>
            <w:rPrChange w:author="FOUCHER Alain" w:date="2023-04-07T08:59:00Z" w:id="262">
              <w:rPr>
                <w:bCs/>
                <w:sz w:val="24"/>
                <w:szCs w:val="24"/>
              </w:rPr>
            </w:rPrChange>
          </w:rPr>
          <w:t> </w:t>
        </w:r>
      </w:ins>
      <w:ins w:author="THILLAY Pauline" w:date="2023-03-28T12:55:00Z" w:id="263">
        <w:r w:rsidRPr="00E51928">
          <w:rPr>
            <w:b/>
            <w:sz w:val="24"/>
            <w:szCs w:val="24"/>
            <w:rPrChange w:author="FOUCHER Alain" w:date="2023-04-07T08:59:00Z" w:id="264">
              <w:rPr>
                <w:bCs/>
                <w:sz w:val="24"/>
                <w:szCs w:val="24"/>
              </w:rPr>
            </w:rPrChange>
          </w:rPr>
          <w:t>:</w:t>
        </w:r>
      </w:ins>
      <w:ins w:author="THILLAY Pauline" w:date="2023-03-28T12:56:00Z" w:id="265">
        <w:r w:rsidRPr="00E51928">
          <w:rPr>
            <w:b/>
            <w:sz w:val="24"/>
            <w:szCs w:val="24"/>
            <w:rPrChange w:author="FOUCHER Alain" w:date="2023-04-07T08:59:00Z" w:id="266">
              <w:rPr>
                <w:bCs/>
                <w:sz w:val="24"/>
                <w:szCs w:val="24"/>
              </w:rPr>
            </w:rPrChange>
          </w:rPr>
          <w:t xml:space="preserve"> 0,90%</w:t>
        </w:r>
        <w:r>
          <w:rPr>
            <w:bCs/>
            <w:sz w:val="24"/>
            <w:szCs w:val="24"/>
          </w:rPr>
          <w:t xml:space="preserve"> </w:t>
        </w:r>
      </w:ins>
      <w:ins w:author="FOUCHER Alain" w:date="2023-04-07T08:54:00Z" w:id="267">
        <w:r w:rsidR="00337C63" w:rsidRPr="00C674D6">
          <w:rPr>
            <w:sz w:val="24"/>
            <w:szCs w:val="24"/>
          </w:rPr>
          <w:t>de la masse salariale brute</w:t>
        </w:r>
        <w:r w:rsidR="00337C63">
          <w:rPr>
            <w:sz w:val="24"/>
            <w:szCs w:val="24"/>
          </w:rPr>
          <w:t xml:space="preserve"> des collèges concernés</w:t>
        </w:r>
      </w:ins>
    </w:p>
    <w:p w14:paraId="10BACF3E" w14:textId="0D4E4A96" w:rsidR="00644660" w:rsidRDefault="00644660">
      <w:pPr>
        <w:pStyle w:val="Paragraphedeliste"/>
        <w:numPr>
          <w:ilvl w:val="0"/>
          <w:numId w:val="29"/>
        </w:numPr>
        <w:jc w:val="both"/>
        <w:rPr>
          <w:ins w:author="FOUCHER Alain" w:date="2023-04-07T08:41:00Z" w:id="268"/>
          <w:bCs/>
          <w:sz w:val="24"/>
          <w:szCs w:val="24"/>
        </w:rPr>
      </w:pPr>
      <w:ins w:author="THILLAY Pauline" w:date="2023-03-28T12:56:00Z" w:id="269">
        <w:r w:rsidRPr="00E51928">
          <w:rPr>
            <w:b/>
            <w:sz w:val="24"/>
            <w:szCs w:val="24"/>
            <w:u w:val="single"/>
            <w:rPrChange w:author="FOUCHER Alain" w:date="2023-04-07T08:59:00Z" w:id="270">
              <w:rPr>
                <w:rFonts w:ascii="Arial" w:hAnsi="Arial"/>
                <w:bCs/>
                <w:sz w:val="24"/>
                <w:szCs w:val="24"/>
              </w:rPr>
            </w:rPrChange>
          </w:rPr>
          <w:t>Collège 3</w:t>
        </w:r>
        <w:r w:rsidRPr="00E51928">
          <w:rPr>
            <w:b/>
            <w:sz w:val="24"/>
            <w:szCs w:val="24"/>
            <w:rPrChange w:author="FOUCHER Alain" w:date="2023-04-07T08:59:00Z" w:id="271">
              <w:rPr>
                <w:bCs/>
                <w:sz w:val="24"/>
                <w:szCs w:val="24"/>
              </w:rPr>
            </w:rPrChange>
          </w:rPr>
          <w:t> : 2,25%</w:t>
        </w:r>
        <w:r>
          <w:rPr>
            <w:bCs/>
            <w:sz w:val="24"/>
            <w:szCs w:val="24"/>
          </w:rPr>
          <w:t xml:space="preserve"> </w:t>
        </w:r>
      </w:ins>
      <w:ins w:author="FOUCHER Alain" w:date="2023-04-07T08:54:00Z" w:id="272">
        <w:r w:rsidR="00337C63" w:rsidRPr="00C674D6">
          <w:rPr>
            <w:sz w:val="24"/>
            <w:szCs w:val="24"/>
          </w:rPr>
          <w:t>de la masse salariale brute</w:t>
        </w:r>
      </w:ins>
      <w:ins w:author="FOUCHER Alain" w:date="2023-04-07T08:55:00Z" w:id="273">
        <w:r w:rsidR="00337C63">
          <w:rPr>
            <w:sz w:val="24"/>
            <w:szCs w:val="24"/>
          </w:rPr>
          <w:t xml:space="preserve"> du collège concerné.</w:t>
        </w:r>
      </w:ins>
    </w:p>
    <w:p w14:paraId="019E0FC9" w14:textId="77777777" w:rsidR="00A93A96" w:rsidRDefault="00A93A96">
      <w:pPr>
        <w:pStyle w:val="Paragraphedeliste"/>
        <w:ind w:left="927"/>
        <w:jc w:val="both"/>
        <w:rPr>
          <w:ins w:author="FOUCHER Alain" w:date="2023-04-07T08:36:00Z" w:id="274"/>
          <w:bCs/>
          <w:sz w:val="24"/>
          <w:szCs w:val="24"/>
        </w:rPr>
        <w:pPrChange w:author="FOUCHER Alain" w:date="2023-04-07T08:59:00Z" w:id="275">
          <w:pPr>
            <w:pStyle w:val="Paragraphedeliste"/>
            <w:numPr>
              <w:numId w:val="29"/>
            </w:numPr>
            <w:ind w:hanging="360" w:left="927"/>
            <w:jc w:val="both"/>
          </w:pPr>
        </w:pPrChange>
      </w:pPr>
    </w:p>
    <w:p w14:paraId="3ABBD10F" w14:textId="77777777" w:rsidP="00A93A96" w:rsidR="00A93A96" w:rsidRDefault="00A93A96">
      <w:pPr>
        <w:jc w:val="both"/>
        <w:rPr>
          <w:ins w:author="FOUCHER Alain" w:date="2023-04-07T08:36:00Z" w:id="276"/>
          <w:bCs/>
          <w:sz w:val="24"/>
          <w:szCs w:val="24"/>
        </w:rPr>
      </w:pPr>
    </w:p>
    <w:p w14:paraId="2200C100" w14:textId="4DCBE871" w:rsidP="00A93A96" w:rsidR="00A93A96" w:rsidRDefault="00A93A96" w:rsidRPr="00C674D6">
      <w:pPr>
        <w:pStyle w:val="Paragraphedeliste"/>
        <w:numPr>
          <w:ilvl w:val="1"/>
          <w:numId w:val="33"/>
        </w:numPr>
        <w:jc w:val="both"/>
        <w:rPr>
          <w:ins w:author="FOUCHER Alain" w:date="2023-04-07T08:36:00Z" w:id="277"/>
          <w:b/>
          <w:bCs/>
          <w:sz w:val="24"/>
          <w:szCs w:val="24"/>
        </w:rPr>
      </w:pPr>
      <w:ins w:author="FOUCHER Alain" w:date="2023-04-07T08:36:00Z" w:id="278">
        <w:r>
          <w:rPr>
            <w:b/>
            <w:bCs/>
            <w:sz w:val="24"/>
            <w:szCs w:val="24"/>
          </w:rPr>
          <w:t>Prime de Partage de la valeur 2023</w:t>
        </w:r>
      </w:ins>
    </w:p>
    <w:p w14:paraId="11F8DDE4" w14:textId="77777777" w:rsidP="00A93A96" w:rsidR="00A93A96" w:rsidRDefault="00A93A96">
      <w:pPr>
        <w:ind w:left="567"/>
        <w:jc w:val="both"/>
        <w:rPr>
          <w:ins w:author="FOUCHER Alain" w:date="2023-04-07T08:36:00Z" w:id="279"/>
          <w:rFonts w:ascii="Times New Roman" w:hAnsi="Times New Roman"/>
          <w:bCs/>
          <w:sz w:val="24"/>
          <w:szCs w:val="24"/>
        </w:rPr>
      </w:pPr>
    </w:p>
    <w:p w14:paraId="6C2F0D9E" w14:textId="5289051E" w:rsidP="00A93A96" w:rsidR="00A93A96" w:rsidRDefault="00A93A96">
      <w:pPr>
        <w:pStyle w:val="Corpsdetexte3"/>
        <w:spacing w:after="0"/>
        <w:ind w:left="567"/>
        <w:jc w:val="both"/>
        <w:rPr>
          <w:ins w:author="FOUCHER Alain" w:date="2023-04-07T08:37:00Z" w:id="280"/>
          <w:rFonts w:ascii="Times New Roman" w:hAnsi="Times New Roman"/>
          <w:bCs/>
          <w:sz w:val="24"/>
          <w:szCs w:val="24"/>
        </w:rPr>
      </w:pPr>
      <w:ins w:author="FOUCHER Alain" w:date="2023-04-07T08:37:00Z" w:id="281">
        <w:r w:rsidRPr="006D5884">
          <w:rPr>
            <w:rFonts w:ascii="Times New Roman" w:hAnsi="Times New Roman"/>
            <w:b/>
            <w:sz w:val="24"/>
            <w:szCs w:val="24"/>
            <w:rPrChange w:author="FOUCHER Alain" w:date="2023-04-07T09:01:00Z" w:id="282">
              <w:rPr>
                <w:rFonts w:ascii="Times New Roman" w:hAnsi="Times New Roman"/>
                <w:bCs/>
                <w:sz w:val="24"/>
                <w:szCs w:val="24"/>
              </w:rPr>
            </w:rPrChange>
          </w:rPr>
          <w:t xml:space="preserve">Une prime de partage de la valeur de </w:t>
        </w:r>
      </w:ins>
      <w:ins w:author="THILLAY Pauline" w:date="2023-04-07T10:58:00Z" w:id="283">
        <w:r w:rsidR="00C0481C">
          <w:rPr>
            <w:rFonts w:ascii="Times New Roman" w:hAnsi="Times New Roman"/>
            <w:b/>
            <w:sz w:val="24"/>
            <w:szCs w:val="24"/>
          </w:rPr>
          <w:t>8</w:t>
        </w:r>
      </w:ins>
      <w:ins w:author="FOUCHER Alain" w:date="2023-04-07T08:37:00Z" w:id="284">
        <w:del w:author="THILLAY Pauline" w:date="2023-04-07T10:58:00Z" w:id="285">
          <w:r w:rsidDel="00C0481C" w:rsidRPr="00A93A96">
            <w:rPr>
              <w:rFonts w:ascii="Times New Roman" w:hAnsi="Times New Roman"/>
              <w:b/>
              <w:sz w:val="24"/>
              <w:szCs w:val="24"/>
              <w:rPrChange w:author="FOUCHER Alain" w:date="2023-04-07T08:38:00Z" w:id="286">
                <w:rPr>
                  <w:rFonts w:ascii="Times New Roman" w:hAnsi="Times New Roman"/>
                  <w:bCs/>
                  <w:sz w:val="24"/>
                  <w:szCs w:val="24"/>
                </w:rPr>
              </w:rPrChange>
            </w:rPr>
            <w:delText>7</w:delText>
          </w:r>
        </w:del>
        <w:r w:rsidRPr="00A93A96">
          <w:rPr>
            <w:rFonts w:ascii="Times New Roman" w:hAnsi="Times New Roman"/>
            <w:b/>
            <w:sz w:val="24"/>
            <w:szCs w:val="24"/>
            <w:rPrChange w:author="FOUCHER Alain" w:date="2023-04-07T08:38:00Z" w:id="287">
              <w:rPr>
                <w:rFonts w:ascii="Times New Roman" w:hAnsi="Times New Roman"/>
                <w:bCs/>
                <w:sz w:val="24"/>
                <w:szCs w:val="24"/>
              </w:rPr>
            </w:rPrChange>
          </w:rPr>
          <w:t>5,00 €</w:t>
        </w:r>
        <w:r w:rsidRPr="00C674D6">
          <w:rPr>
            <w:rFonts w:ascii="Times New Roman" w:hAnsi="Times New Roman"/>
            <w:bCs/>
            <w:sz w:val="24"/>
            <w:szCs w:val="24"/>
          </w:rPr>
          <w:t xml:space="preserve"> </w:t>
        </w:r>
        <w:r>
          <w:rPr>
            <w:rFonts w:ascii="Times New Roman" w:hAnsi="Times New Roman"/>
            <w:bCs/>
            <w:sz w:val="24"/>
            <w:szCs w:val="24"/>
          </w:rPr>
          <w:t>sera</w:t>
        </w:r>
        <w:r w:rsidRPr="00C674D6">
          <w:rPr>
            <w:rFonts w:ascii="Times New Roman" w:hAnsi="Times New Roman"/>
            <w:bCs/>
            <w:sz w:val="24"/>
            <w:szCs w:val="24"/>
          </w:rPr>
          <w:t xml:space="preserve"> versée à tous les salariés présents dans les effectifs </w:t>
        </w:r>
      </w:ins>
      <w:ins w:author="FOUCHER Alain" w:date="2023-04-07T08:38:00Z" w:id="288">
        <w:r>
          <w:rPr>
            <w:rFonts w:ascii="Times New Roman" w:hAnsi="Times New Roman"/>
            <w:bCs/>
            <w:sz w:val="24"/>
            <w:szCs w:val="24"/>
          </w:rPr>
          <w:t xml:space="preserve">au 7 avril 2023, </w:t>
        </w:r>
      </w:ins>
      <w:ins w:author="FOUCHER Alain" w:date="2023-04-07T08:37:00Z" w:id="289">
        <w:r>
          <w:rPr>
            <w:rFonts w:ascii="Times New Roman" w:hAnsi="Times New Roman"/>
            <w:bCs/>
            <w:sz w:val="24"/>
            <w:szCs w:val="24"/>
          </w:rPr>
          <w:t xml:space="preserve">selon les modalités légales d’attribution, </w:t>
        </w:r>
      </w:ins>
      <w:ins w:author="FOUCHER Alain" w:date="2023-04-07T08:38:00Z" w:id="290">
        <w:r>
          <w:rPr>
            <w:rFonts w:ascii="Times New Roman" w:hAnsi="Times New Roman"/>
            <w:bCs/>
            <w:sz w:val="24"/>
            <w:szCs w:val="24"/>
          </w:rPr>
          <w:t>le</w:t>
        </w:r>
      </w:ins>
      <w:ins w:author="FOUCHER Alain" w:date="2023-04-07T08:37:00Z" w:id="291">
        <w:r w:rsidRPr="00C674D6">
          <w:rPr>
            <w:rFonts w:ascii="Times New Roman" w:hAnsi="Times New Roman"/>
            <w:bCs/>
            <w:sz w:val="24"/>
            <w:szCs w:val="24"/>
          </w:rPr>
          <w:t xml:space="preserve"> versement </w:t>
        </w:r>
      </w:ins>
      <w:ins w:author="FOUCHER Alain" w:date="2023-04-07T08:38:00Z" w:id="292">
        <w:r>
          <w:rPr>
            <w:rFonts w:ascii="Times New Roman" w:hAnsi="Times New Roman"/>
            <w:bCs/>
            <w:sz w:val="24"/>
            <w:szCs w:val="24"/>
          </w:rPr>
          <w:t xml:space="preserve">se fera </w:t>
        </w:r>
      </w:ins>
      <w:ins w:author="FOUCHER Alain" w:date="2023-04-07T08:37:00Z" w:id="293">
        <w:r w:rsidRPr="00DA6E93">
          <w:rPr>
            <w:rFonts w:ascii="Times New Roman" w:hAnsi="Times New Roman"/>
            <w:b/>
            <w:sz w:val="24"/>
            <w:szCs w:val="24"/>
            <w:rPrChange w:author="FOUCHER Alain" w:date="2023-04-07T08:57:00Z" w:id="294">
              <w:rPr>
                <w:rFonts w:ascii="Times New Roman" w:hAnsi="Times New Roman"/>
                <w:bCs/>
                <w:sz w:val="24"/>
                <w:szCs w:val="24"/>
              </w:rPr>
            </w:rPrChange>
          </w:rPr>
          <w:t xml:space="preserve">sur le </w:t>
        </w:r>
      </w:ins>
      <w:ins w:author="FOUCHER Alain" w:date="2023-04-07T08:39:00Z" w:id="295">
        <w:r w:rsidRPr="00DA6E93">
          <w:rPr>
            <w:rFonts w:ascii="Times New Roman" w:hAnsi="Times New Roman"/>
            <w:b/>
            <w:sz w:val="24"/>
            <w:szCs w:val="24"/>
            <w:rPrChange w:author="FOUCHER Alain" w:date="2023-04-07T08:57:00Z" w:id="296">
              <w:rPr>
                <w:rFonts w:ascii="Times New Roman" w:hAnsi="Times New Roman"/>
                <w:bCs/>
                <w:sz w:val="24"/>
                <w:szCs w:val="24"/>
              </w:rPr>
            </w:rPrChange>
          </w:rPr>
          <w:t xml:space="preserve">salaire d’avril </w:t>
        </w:r>
      </w:ins>
      <w:ins w:author="FOUCHER Alain" w:date="2023-04-07T08:37:00Z" w:id="297">
        <w:r w:rsidRPr="00DA6E93">
          <w:rPr>
            <w:rFonts w:ascii="Times New Roman" w:hAnsi="Times New Roman"/>
            <w:b/>
            <w:sz w:val="24"/>
            <w:szCs w:val="24"/>
            <w:rPrChange w:author="FOUCHER Alain" w:date="2023-04-07T08:57:00Z" w:id="298">
              <w:rPr>
                <w:rFonts w:ascii="Times New Roman" w:hAnsi="Times New Roman"/>
                <w:bCs/>
                <w:sz w:val="24"/>
                <w:szCs w:val="24"/>
              </w:rPr>
            </w:rPrChange>
          </w:rPr>
          <w:t>2023</w:t>
        </w:r>
      </w:ins>
      <w:ins w:author="FOUCHER Alain" w:date="2023-04-07T08:39:00Z" w:id="299">
        <w:r w:rsidRPr="00DA6E93">
          <w:rPr>
            <w:rFonts w:ascii="Times New Roman" w:hAnsi="Times New Roman"/>
            <w:b/>
            <w:sz w:val="24"/>
            <w:szCs w:val="24"/>
            <w:rPrChange w:author="FOUCHER Alain" w:date="2023-04-07T08:57:00Z" w:id="300">
              <w:rPr>
                <w:rFonts w:ascii="Times New Roman" w:hAnsi="Times New Roman"/>
                <w:bCs/>
                <w:sz w:val="24"/>
                <w:szCs w:val="24"/>
              </w:rPr>
            </w:rPrChange>
          </w:rPr>
          <w:t xml:space="preserve"> versé début mai</w:t>
        </w:r>
        <w:r>
          <w:rPr>
            <w:rFonts w:ascii="Times New Roman" w:hAnsi="Times New Roman"/>
            <w:bCs/>
            <w:sz w:val="24"/>
            <w:szCs w:val="24"/>
          </w:rPr>
          <w:t>.</w:t>
        </w:r>
      </w:ins>
      <w:ins w:author="FOUCHER Alain" w:date="2023-04-07T08:37:00Z" w:id="301">
        <w:r w:rsidRPr="00C674D6">
          <w:rPr>
            <w:rFonts w:ascii="Times New Roman" w:hAnsi="Times New Roman"/>
            <w:bCs/>
            <w:sz w:val="24"/>
            <w:szCs w:val="24"/>
          </w:rPr>
          <w:t xml:space="preserve"> </w:t>
        </w:r>
      </w:ins>
      <w:ins w:author="FOUCHER Alain" w:date="2023-04-07T08:45:00Z" w:id="302">
        <w:r w:rsidR="0024045A">
          <w:rPr>
            <w:rFonts w:ascii="Times New Roman" w:hAnsi="Times New Roman"/>
            <w:bCs/>
            <w:sz w:val="24"/>
            <w:szCs w:val="24"/>
          </w:rPr>
          <w:t>Cette prime de partage de la valeur fera l’objet d’un</w:t>
        </w:r>
      </w:ins>
      <w:ins w:author="FOUCHER Alain" w:date="2023-04-07T08:50:00Z" w:id="303">
        <w:r w:rsidR="0024045A">
          <w:rPr>
            <w:rFonts w:ascii="Times New Roman" w:hAnsi="Times New Roman"/>
            <w:bCs/>
            <w:sz w:val="24"/>
            <w:szCs w:val="24"/>
          </w:rPr>
          <w:t>e</w:t>
        </w:r>
      </w:ins>
      <w:ins w:author="FOUCHER Alain" w:date="2023-04-07T08:45:00Z" w:id="304">
        <w:r w:rsidR="0024045A">
          <w:rPr>
            <w:rFonts w:ascii="Times New Roman" w:hAnsi="Times New Roman"/>
            <w:bCs/>
            <w:sz w:val="24"/>
            <w:szCs w:val="24"/>
          </w:rPr>
          <w:t xml:space="preserve"> </w:t>
        </w:r>
      </w:ins>
      <w:ins w:author="FOUCHER Alain" w:date="2023-04-07T08:50:00Z" w:id="305">
        <w:r w:rsidR="0024045A">
          <w:rPr>
            <w:rFonts w:ascii="Times New Roman" w:hAnsi="Times New Roman"/>
            <w:bCs/>
            <w:sz w:val="24"/>
            <w:szCs w:val="24"/>
          </w:rPr>
          <w:t>décision unilatérale de l’employeur</w:t>
        </w:r>
      </w:ins>
      <w:ins w:author="FOUCHER Alain" w:date="2023-04-07T08:46:00Z" w:id="306">
        <w:r w:rsidR="0024045A">
          <w:rPr>
            <w:rFonts w:ascii="Times New Roman" w:hAnsi="Times New Roman"/>
            <w:bCs/>
            <w:sz w:val="24"/>
            <w:szCs w:val="24"/>
          </w:rPr>
          <w:t xml:space="preserve"> spécifique précisant les modalité</w:t>
        </w:r>
      </w:ins>
      <w:ins w:author="FOUCHER Alain" w:date="2023-04-07T08:52:00Z" w:id="307">
        <w:r w:rsidR="0024045A">
          <w:rPr>
            <w:rFonts w:ascii="Times New Roman" w:hAnsi="Times New Roman"/>
            <w:bCs/>
            <w:sz w:val="24"/>
            <w:szCs w:val="24"/>
          </w:rPr>
          <w:t>s</w:t>
        </w:r>
      </w:ins>
      <w:ins w:author="FOUCHER Alain" w:date="2023-04-07T08:46:00Z" w:id="308">
        <w:r w:rsidR="0024045A">
          <w:rPr>
            <w:rFonts w:ascii="Times New Roman" w:hAnsi="Times New Roman"/>
            <w:bCs/>
            <w:sz w:val="24"/>
            <w:szCs w:val="24"/>
          </w:rPr>
          <w:t xml:space="preserve"> d’attribution</w:t>
        </w:r>
      </w:ins>
      <w:ins w:author="FOUCHER Alain" w:date="2023-04-07T08:51:00Z" w:id="309">
        <w:r w:rsidR="0024045A">
          <w:rPr>
            <w:rFonts w:ascii="Times New Roman" w:hAnsi="Times New Roman"/>
            <w:bCs/>
            <w:sz w:val="24"/>
            <w:szCs w:val="24"/>
          </w:rPr>
          <w:t>.</w:t>
        </w:r>
      </w:ins>
    </w:p>
    <w:p w14:paraId="547F583B" w14:textId="6385F242" w:rsidR="00A93A96" w:rsidRDefault="00A93A96" w:rsidRPr="00D66C16">
      <w:pPr>
        <w:jc w:val="both"/>
        <w:rPr>
          <w:ins w:author="THILLAY Pauline" w:date="2023-04-07T10:30:00Z" w:id="310"/>
          <w:b/>
          <w:bCs/>
          <w:sz w:val="24"/>
          <w:szCs w:val="24"/>
          <w:rPrChange w:author="THILLAY Pauline" w:date="2023-04-07T10:35:00Z" w:id="311">
            <w:rPr>
              <w:ins w:author="THILLAY Pauline" w:date="2023-04-07T10:30:00Z" w:id="312"/>
              <w:bCs/>
              <w:sz w:val="24"/>
              <w:szCs w:val="24"/>
            </w:rPr>
          </w:rPrChange>
        </w:rPr>
        <w:pPrChange w:author="FOUCHER Alain" w:date="2023-04-07T08:36:00Z" w:id="313">
          <w:pPr>
            <w:ind w:left="142"/>
            <w:jc w:val="both"/>
          </w:pPr>
        </w:pPrChange>
      </w:pPr>
    </w:p>
    <w:p w14:paraId="24ABAC17" w14:textId="4EA49544" w:rsidR="00D66C16" w:rsidRDefault="00D66C16" w:rsidRPr="00D66C16">
      <w:pPr>
        <w:pStyle w:val="Paragraphedeliste"/>
        <w:numPr>
          <w:ilvl w:val="1"/>
          <w:numId w:val="33"/>
        </w:numPr>
        <w:jc w:val="both"/>
        <w:rPr>
          <w:ins w:author="THILLAY Pauline" w:date="2023-04-07T10:30:00Z" w:id="314"/>
          <w:b/>
          <w:bCs/>
          <w:sz w:val="24"/>
          <w:szCs w:val="24"/>
          <w:rPrChange w:author="THILLAY Pauline" w:date="2023-04-07T10:35:00Z" w:id="315">
            <w:rPr>
              <w:ins w:author="THILLAY Pauline" w:date="2023-04-07T10:30:00Z" w:id="316"/>
              <w:bCs/>
              <w:sz w:val="24"/>
              <w:szCs w:val="24"/>
            </w:rPr>
          </w:rPrChange>
        </w:rPr>
        <w:pPrChange w:author="THILLAY Pauline" w:date="2023-04-07T10:30:00Z" w:id="317">
          <w:pPr>
            <w:ind w:left="142"/>
            <w:jc w:val="both"/>
          </w:pPr>
        </w:pPrChange>
      </w:pPr>
      <w:ins w:author="THILLAY Pauline" w:date="2023-04-07T10:30:00Z" w:id="318">
        <w:r w:rsidRPr="00D66C16">
          <w:rPr>
            <w:b/>
            <w:sz w:val="24"/>
            <w:szCs w:val="24"/>
            <w:rPrChange w:author="THILLAY Pauline" w:date="2023-04-07T10:35:00Z" w:id="319">
              <w:rPr>
                <w:bCs/>
                <w:sz w:val="24"/>
                <w:szCs w:val="24"/>
              </w:rPr>
            </w:rPrChange>
          </w:rPr>
          <w:t xml:space="preserve"> Revalorisation des salaires en écart des TEGA</w:t>
        </w:r>
        <w:r w:rsidRPr="00D66C16">
          <w:rPr>
            <w:b/>
            <w:bCs/>
            <w:sz w:val="24"/>
            <w:szCs w:val="24"/>
            <w:rPrChange w:author="THILLAY Pauline" w:date="2023-04-07T10:35:00Z" w:id="320">
              <w:rPr>
                <w:bCs/>
                <w:sz w:val="24"/>
                <w:szCs w:val="24"/>
              </w:rPr>
            </w:rPrChange>
          </w:rPr>
          <w:t xml:space="preserve"> </w:t>
        </w:r>
      </w:ins>
    </w:p>
    <w:p w14:paraId="1AFF264D" w14:textId="7CA1DAEE" w:rsidR="00D66C16" w:rsidRDefault="00D66C16" w:rsidRPr="00D66C16">
      <w:pPr>
        <w:ind w:left="567"/>
        <w:jc w:val="both"/>
        <w:rPr>
          <w:ins w:author="THILLAY Pauline" w:date="2023-04-07T10:30:00Z" w:id="321"/>
          <w:rFonts w:ascii="Times New Roman" w:hAnsi="Times New Roman"/>
          <w:b/>
          <w:bCs/>
          <w:sz w:val="24"/>
          <w:szCs w:val="24"/>
          <w:rPrChange w:author="THILLAY Pauline" w:date="2023-04-07T10:35:00Z" w:id="322">
            <w:rPr>
              <w:ins w:author="THILLAY Pauline" w:date="2023-04-07T10:30:00Z" w:id="323"/>
              <w:bCs/>
              <w:sz w:val="24"/>
              <w:szCs w:val="24"/>
            </w:rPr>
          </w:rPrChange>
        </w:rPr>
        <w:pPrChange w:author="THILLAY Pauline" w:date="2023-04-07T10:30:00Z" w:id="324">
          <w:pPr>
            <w:ind w:left="142"/>
            <w:jc w:val="both"/>
          </w:pPr>
        </w:pPrChange>
      </w:pPr>
    </w:p>
    <w:p w14:paraId="178F9393" w14:textId="742822E5" w:rsidR="00D66C16" w:rsidRDefault="00D66C16">
      <w:pPr>
        <w:ind w:left="567"/>
        <w:jc w:val="both"/>
        <w:rPr>
          <w:ins w:author="THILLAY Pauline" w:date="2023-04-07T10:52:00Z" w:id="325"/>
          <w:rFonts w:ascii="Times New Roman" w:hAnsi="Times New Roman"/>
          <w:bCs/>
          <w:sz w:val="24"/>
          <w:szCs w:val="24"/>
        </w:rPr>
        <w:pPrChange w:author="THILLAY Pauline" w:date="2023-04-07T10:30:00Z" w:id="326">
          <w:pPr>
            <w:ind w:left="142"/>
            <w:jc w:val="both"/>
          </w:pPr>
        </w:pPrChange>
      </w:pPr>
      <w:ins w:author="THILLAY Pauline" w:date="2023-04-07T10:34:00Z" w:id="327">
        <w:r w:rsidRPr="00D66C16">
          <w:rPr>
            <w:rFonts w:ascii="Times New Roman" w:hAnsi="Times New Roman"/>
            <w:bCs/>
            <w:sz w:val="24"/>
            <w:szCs w:val="24"/>
            <w:rPrChange w:author="THILLAY Pauline" w:date="2023-04-07T10:35:00Z" w:id="328">
              <w:rPr>
                <w:bCs/>
                <w:sz w:val="24"/>
                <w:szCs w:val="24"/>
              </w:rPr>
            </w:rPrChange>
          </w:rPr>
          <w:t>La Direction</w:t>
        </w:r>
      </w:ins>
      <w:ins w:author="THILLAY Pauline" w:date="2023-04-07T10:35:00Z" w:id="329">
        <w:r w:rsidRPr="00D66C16">
          <w:rPr>
            <w:rFonts w:ascii="Times New Roman" w:hAnsi="Times New Roman"/>
            <w:bCs/>
            <w:sz w:val="24"/>
            <w:szCs w:val="24"/>
            <w:rPrChange w:author="THILLAY Pauline" w:date="2023-04-07T10:35:00Z" w:id="330">
              <w:rPr>
                <w:bCs/>
                <w:sz w:val="24"/>
                <w:szCs w:val="24"/>
              </w:rPr>
            </w:rPrChange>
          </w:rPr>
          <w:t xml:space="preserve"> s’assure </w:t>
        </w:r>
      </w:ins>
      <w:ins w:author="THILLAY Pauline" w:date="2023-04-07T10:37:00Z" w:id="331">
        <w:r>
          <w:rPr>
            <w:rFonts w:ascii="Times New Roman" w:hAnsi="Times New Roman"/>
            <w:bCs/>
            <w:sz w:val="24"/>
            <w:szCs w:val="24"/>
          </w:rPr>
          <w:t>annuellement</w:t>
        </w:r>
      </w:ins>
      <w:ins w:author="THILLAY Pauline" w:date="2023-04-07T10:35:00Z" w:id="332">
        <w:r w:rsidRPr="00D66C16">
          <w:rPr>
            <w:rFonts w:ascii="Times New Roman" w:hAnsi="Times New Roman"/>
            <w:bCs/>
            <w:sz w:val="24"/>
            <w:szCs w:val="24"/>
            <w:rPrChange w:author="THILLAY Pauline" w:date="2023-04-07T10:35:00Z" w:id="333">
              <w:rPr>
                <w:bCs/>
                <w:sz w:val="24"/>
                <w:szCs w:val="24"/>
              </w:rPr>
            </w:rPrChange>
          </w:rPr>
          <w:t xml:space="preserve"> que </w:t>
        </w:r>
        <w:r>
          <w:rPr>
            <w:rFonts w:ascii="Times New Roman" w:hAnsi="Times New Roman"/>
            <w:bCs/>
            <w:sz w:val="24"/>
            <w:szCs w:val="24"/>
          </w:rPr>
          <w:t xml:space="preserve">les rémunérations annuelles versées sont conformes aux </w:t>
        </w:r>
      </w:ins>
      <w:ins w:author="THILLAY Pauline" w:date="2023-04-07T10:37:00Z" w:id="334">
        <w:r>
          <w:rPr>
            <w:rFonts w:ascii="Times New Roman" w:hAnsi="Times New Roman"/>
            <w:bCs/>
            <w:sz w:val="24"/>
            <w:szCs w:val="24"/>
          </w:rPr>
          <w:t>TEGA conventionnels. S</w:t>
        </w:r>
        <w:r w:rsidR="00C0481C">
          <w:rPr>
            <w:rFonts w:ascii="Times New Roman" w:hAnsi="Times New Roman"/>
            <w:bCs/>
            <w:sz w:val="24"/>
            <w:szCs w:val="24"/>
          </w:rPr>
          <w:t xml:space="preserve">i des écarts sont constatés, le minima conventionnel </w:t>
        </w:r>
      </w:ins>
      <w:ins w:author="THILLAY Pauline" w:date="2023-04-07T10:52:00Z" w:id="335">
        <w:r w:rsidR="00C0481C">
          <w:rPr>
            <w:rFonts w:ascii="Times New Roman" w:hAnsi="Times New Roman"/>
            <w:bCs/>
            <w:sz w:val="24"/>
            <w:szCs w:val="24"/>
          </w:rPr>
          <w:t>est</w:t>
        </w:r>
      </w:ins>
      <w:ins w:author="THILLAY Pauline" w:date="2023-04-07T10:37:00Z" w:id="336">
        <w:r w:rsidR="00C0481C">
          <w:rPr>
            <w:rFonts w:ascii="Times New Roman" w:hAnsi="Times New Roman"/>
            <w:bCs/>
            <w:sz w:val="24"/>
            <w:szCs w:val="24"/>
          </w:rPr>
          <w:t xml:space="preserve"> alors garanti par le versement d</w:t>
        </w:r>
      </w:ins>
      <w:ins w:author="THILLAY Pauline" w:date="2023-04-07T10:50:00Z" w:id="337">
        <w:r w:rsidR="00C0481C">
          <w:rPr>
            <w:rFonts w:ascii="Times New Roman" w:hAnsi="Times New Roman"/>
            <w:bCs/>
            <w:sz w:val="24"/>
            <w:szCs w:val="24"/>
          </w:rPr>
          <w:t>’une prime complémentaire, éventuellement complété par une réévaluation salariale</w:t>
        </w:r>
      </w:ins>
      <w:ins w:author="THILLAY Pauline" w:date="2023-04-07T10:52:00Z" w:id="338">
        <w:r w:rsidR="00C0481C">
          <w:rPr>
            <w:rFonts w:ascii="Times New Roman" w:hAnsi="Times New Roman"/>
            <w:bCs/>
            <w:sz w:val="24"/>
            <w:szCs w:val="24"/>
          </w:rPr>
          <w:t>.</w:t>
        </w:r>
      </w:ins>
    </w:p>
    <w:p w14:paraId="19E2D7C1" w14:textId="68D456A7" w:rsidR="0081255C" w:rsidRDefault="00C0481C">
      <w:pPr>
        <w:ind w:left="567"/>
        <w:jc w:val="both"/>
        <w:rPr>
          <w:ins w:author="THILLAY Pauline" w:date="2023-04-07T11:05:00Z" w:id="339"/>
          <w:rFonts w:ascii="Times New Roman" w:hAnsi="Times New Roman"/>
          <w:bCs/>
          <w:sz w:val="24"/>
          <w:szCs w:val="24"/>
        </w:rPr>
        <w:pPrChange w:author="THILLAY Pauline" w:date="2023-04-07T10:30:00Z" w:id="340">
          <w:pPr>
            <w:ind w:left="142"/>
            <w:jc w:val="both"/>
          </w:pPr>
        </w:pPrChange>
      </w:pPr>
      <w:ins w:author="THILLAY Pauline" w:date="2023-04-07T10:55:00Z" w:id="341">
        <w:r>
          <w:rPr>
            <w:rFonts w:ascii="Times New Roman" w:hAnsi="Times New Roman"/>
            <w:bCs/>
            <w:sz w:val="24"/>
            <w:szCs w:val="24"/>
          </w:rPr>
          <w:t xml:space="preserve">La Direction s’engage </w:t>
        </w:r>
      </w:ins>
      <w:ins w:author="THILLAY Pauline" w:date="2023-04-07T10:56:00Z" w:id="342">
        <w:r>
          <w:rPr>
            <w:rFonts w:ascii="Times New Roman" w:hAnsi="Times New Roman"/>
            <w:bCs/>
            <w:sz w:val="24"/>
            <w:szCs w:val="24"/>
          </w:rPr>
          <w:t>à</w:t>
        </w:r>
      </w:ins>
      <w:ins w:author="THILLAY Pauline" w:date="2023-04-07T10:55:00Z" w:id="343">
        <w:r>
          <w:rPr>
            <w:rFonts w:ascii="Times New Roman" w:hAnsi="Times New Roman"/>
            <w:bCs/>
            <w:sz w:val="24"/>
            <w:szCs w:val="24"/>
          </w:rPr>
          <w:t xml:space="preserve"> comparer </w:t>
        </w:r>
        <w:r w:rsidR="003A568E">
          <w:rPr>
            <w:rFonts w:ascii="Times New Roman" w:hAnsi="Times New Roman"/>
            <w:bCs/>
            <w:sz w:val="24"/>
            <w:szCs w:val="24"/>
          </w:rPr>
          <w:t>les rémunérations et les minima</w:t>
        </w:r>
        <w:r>
          <w:rPr>
            <w:rFonts w:ascii="Times New Roman" w:hAnsi="Times New Roman"/>
            <w:bCs/>
            <w:sz w:val="24"/>
            <w:szCs w:val="24"/>
          </w:rPr>
          <w:t xml:space="preserve"> </w:t>
        </w:r>
      </w:ins>
      <w:ins w:author="THILLAY Pauline" w:date="2023-04-07T10:57:00Z" w:id="344">
        <w:r w:rsidR="003A568E">
          <w:rPr>
            <w:rFonts w:ascii="Times New Roman" w:hAnsi="Times New Roman"/>
            <w:bCs/>
            <w:sz w:val="24"/>
            <w:szCs w:val="24"/>
          </w:rPr>
          <w:t>(minima</w:t>
        </w:r>
        <w:r w:rsidR="005C1980">
          <w:rPr>
            <w:rFonts w:ascii="Times New Roman" w:hAnsi="Times New Roman"/>
            <w:bCs/>
            <w:sz w:val="24"/>
            <w:szCs w:val="24"/>
          </w:rPr>
          <w:t xml:space="preserve"> conventionnels en vigueur à cette date)</w:t>
        </w:r>
      </w:ins>
      <w:ins w:author="THILLAY Pauline" w:date="2023-04-07T11:04:00Z" w:id="345">
        <w:r w:rsidR="0081255C">
          <w:rPr>
            <w:rFonts w:ascii="Times New Roman" w:hAnsi="Times New Roman"/>
            <w:bCs/>
            <w:sz w:val="24"/>
            <w:szCs w:val="24"/>
          </w:rPr>
          <w:t xml:space="preserve">. </w:t>
        </w:r>
      </w:ins>
    </w:p>
    <w:p w14:paraId="2982AAE2" w14:textId="62C2218B" w:rsidR="00D66C16" w:rsidRDefault="0081255C">
      <w:pPr>
        <w:ind w:left="567"/>
        <w:jc w:val="both"/>
        <w:rPr>
          <w:ins w:author="THILLAY Pauline" w:date="2023-04-07T10:35:00Z" w:id="346"/>
          <w:bCs/>
          <w:sz w:val="24"/>
          <w:szCs w:val="24"/>
        </w:rPr>
        <w:pPrChange w:author="THILLAY Pauline" w:date="2023-04-07T10:30:00Z" w:id="347">
          <w:pPr>
            <w:ind w:left="142"/>
            <w:jc w:val="both"/>
          </w:pPr>
        </w:pPrChange>
      </w:pPr>
      <w:ins w:author="THILLAY Pauline" w:date="2023-04-07T11:04:00Z" w:id="348">
        <w:r>
          <w:rPr>
            <w:rFonts w:ascii="Times New Roman" w:hAnsi="Times New Roman"/>
            <w:bCs/>
            <w:sz w:val="24"/>
            <w:szCs w:val="24"/>
          </w:rPr>
          <w:lastRenderedPageBreak/>
          <w:t>En</w:t>
        </w:r>
      </w:ins>
      <w:ins w:author="THILLAY Pauline" w:date="2023-04-07T11:01:00Z" w:id="349">
        <w:r w:rsidR="000161EB">
          <w:rPr>
            <w:rFonts w:ascii="Times New Roman" w:hAnsi="Times New Roman"/>
            <w:bCs/>
            <w:sz w:val="24"/>
            <w:szCs w:val="24"/>
          </w:rPr>
          <w:t xml:space="preserve"> cas d’écart, le différentiel </w:t>
        </w:r>
      </w:ins>
      <w:ins w:author="THILLAY Pauline" w:date="2023-04-07T11:08:00Z" w:id="350">
        <w:r w:rsidR="00054734">
          <w:rPr>
            <w:rFonts w:ascii="Times New Roman" w:hAnsi="Times New Roman"/>
            <w:bCs/>
            <w:sz w:val="24"/>
            <w:szCs w:val="24"/>
          </w:rPr>
          <w:t xml:space="preserve">sera intégré </w:t>
        </w:r>
      </w:ins>
      <w:ins w:author="THILLAY Pauline" w:date="2023-04-07T11:01:00Z" w:id="351">
        <w:r w:rsidR="000161EB">
          <w:rPr>
            <w:rFonts w:ascii="Times New Roman" w:hAnsi="Times New Roman"/>
            <w:bCs/>
            <w:sz w:val="24"/>
            <w:szCs w:val="24"/>
          </w:rPr>
          <w:t xml:space="preserve">dans </w:t>
        </w:r>
        <w:r w:rsidR="00195130">
          <w:rPr>
            <w:rFonts w:ascii="Times New Roman" w:hAnsi="Times New Roman"/>
            <w:bCs/>
            <w:sz w:val="24"/>
            <w:szCs w:val="24"/>
          </w:rPr>
          <w:t>le salaire brut de base (lissé</w:t>
        </w:r>
        <w:r w:rsidR="000161EB">
          <w:rPr>
            <w:rFonts w:ascii="Times New Roman" w:hAnsi="Times New Roman"/>
            <w:bCs/>
            <w:sz w:val="24"/>
            <w:szCs w:val="24"/>
          </w:rPr>
          <w:t xml:space="preserve"> sur 13 mois)</w:t>
        </w:r>
      </w:ins>
      <w:ins w:author="THILLAY Pauline" w:date="2023-04-07T11:09:00Z" w:id="352">
        <w:r w:rsidR="00054734">
          <w:rPr>
            <w:rFonts w:ascii="Times New Roman" w:hAnsi="Times New Roman"/>
            <w:bCs/>
            <w:sz w:val="24"/>
            <w:szCs w:val="24"/>
          </w:rPr>
          <w:t xml:space="preserve"> sur les paies du mois de mai (versée au mois de juin) ou du mois de juin (versée au mois</w:t>
        </w:r>
      </w:ins>
      <w:ins w:author="THILLAY Pauline" w:date="2023-04-07T11:10:00Z" w:id="353">
        <w:r w:rsidR="00195130">
          <w:rPr>
            <w:rFonts w:ascii="Times New Roman" w:hAnsi="Times New Roman"/>
            <w:bCs/>
            <w:sz w:val="24"/>
            <w:szCs w:val="24"/>
          </w:rPr>
          <w:t xml:space="preserve"> de juillet). </w:t>
        </w:r>
      </w:ins>
    </w:p>
    <w:p w14:paraId="40E02B2D" w14:textId="0E821B03" w:rsidDel="000161EB" w:rsidR="00126E59" w:rsidRDefault="00D56BDD">
      <w:pPr>
        <w:jc w:val="both"/>
        <w:rPr>
          <w:ins w:author="FOUCHER Alain" w:date="2023-04-07T08:41:00Z" w:id="354"/>
          <w:del w:author="THILLAY Pauline" w:date="2023-04-07T11:01:00Z" w:id="355"/>
          <w:rFonts w:ascii="Times New Roman" w:hAnsi="Times New Roman"/>
          <w:b/>
          <w:bCs/>
          <w:sz w:val="24"/>
          <w:szCs w:val="24"/>
        </w:rPr>
      </w:pPr>
      <w:del w:author="THILLAY Pauline" w:date="2023-03-28T12:37:00Z" w:id="356">
        <w:r w:rsidDel="005221AF">
          <w:rPr>
            <w:noProof/>
          </w:rPr>
          <w:drawing>
            <wp:inline distB="0" distL="0" distR="0" distT="0" wp14:anchorId="64BB9B1F" wp14:editId="24842C59">
              <wp:extent cx="6579097" cy="3600450"/>
              <wp:effectExtent b="0" l="0" r="0" t="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585602" cy="3604010"/>
                      </a:xfrm>
                      <a:prstGeom prst="rect">
                        <a:avLst/>
                      </a:prstGeom>
                    </pic:spPr>
                  </pic:pic>
                </a:graphicData>
              </a:graphic>
            </wp:inline>
          </w:drawing>
        </w:r>
      </w:del>
    </w:p>
    <w:p w14:paraId="2837EF44" w14:textId="713C9809" w:rsidDel="000161EB" w:rsidR="00A93A96" w:rsidRDefault="00A93A96">
      <w:pPr>
        <w:jc w:val="both"/>
        <w:rPr>
          <w:ins w:author="FOUCHER Alain" w:date="2023-04-07T08:41:00Z" w:id="357"/>
          <w:del w:author="THILLAY Pauline" w:date="2023-04-07T11:01:00Z" w:id="358"/>
          <w:rFonts w:ascii="Times New Roman" w:hAnsi="Times New Roman"/>
          <w:b/>
          <w:bCs/>
          <w:sz w:val="24"/>
          <w:szCs w:val="24"/>
        </w:rPr>
      </w:pPr>
    </w:p>
    <w:p w14:paraId="6161630B" w14:textId="7D3CBF39" w:rsidDel="000161EB" w:rsidR="00A93A96" w:rsidRDefault="00A93A96">
      <w:pPr>
        <w:jc w:val="both"/>
        <w:rPr>
          <w:ins w:author="FOUCHER Alain" w:date="2023-04-07T08:41:00Z" w:id="359"/>
          <w:del w:author="THILLAY Pauline" w:date="2023-04-07T11:01:00Z" w:id="360"/>
          <w:rFonts w:ascii="Times New Roman" w:hAnsi="Times New Roman"/>
          <w:b/>
          <w:bCs/>
          <w:sz w:val="24"/>
          <w:szCs w:val="24"/>
        </w:rPr>
      </w:pPr>
    </w:p>
    <w:p w14:paraId="02D318FF" w14:textId="77777777" w:rsidR="00A93A96" w:rsidRDefault="00A93A96" w:rsidRPr="00FA1EFE">
      <w:pPr>
        <w:jc w:val="both"/>
        <w:rPr>
          <w:rFonts w:ascii="Times New Roman" w:hAnsi="Times New Roman"/>
          <w:b/>
          <w:bCs/>
          <w:sz w:val="24"/>
          <w:szCs w:val="24"/>
          <w:rPrChange w:author="THILLAY Pauline" w:date="2023-03-28T12:52:00Z" w:id="361">
            <w:rPr>
              <w:rFonts w:ascii="Times New Roman" w:hAnsi="Times New Roman"/>
              <w:sz w:val="24"/>
              <w:szCs w:val="24"/>
            </w:rPr>
          </w:rPrChange>
        </w:rPr>
        <w:pPrChange w:author="THILLAY Pauline" w:date="2023-03-28T12:52:00Z" w:id="362">
          <w:pPr>
            <w:ind w:left="142"/>
            <w:jc w:val="both"/>
          </w:pPr>
        </w:pPrChange>
      </w:pPr>
    </w:p>
    <w:p w14:paraId="3B42D847" w14:textId="058F3477" w:rsidP="00102C81" w:rsidR="00102C81" w:rsidRDefault="00102C81" w:rsidRPr="00B12A36">
      <w:pPr>
        <w:ind w:left="567"/>
        <w:jc w:val="both"/>
        <w:rPr>
          <w:ins w:author="THILLAY Pauline" w:date="2023-03-28T13:04:00Z" w:id="363"/>
          <w:rFonts w:ascii="Times New Roman" w:hAnsi="Times New Roman"/>
          <w:b/>
          <w:bCs/>
          <w:sz w:val="24"/>
          <w:szCs w:val="24"/>
        </w:rPr>
      </w:pPr>
      <w:ins w:author="THILLAY Pauline" w:date="2023-03-28T13:04:00Z" w:id="364">
        <w:r>
          <w:rPr>
            <w:rFonts w:ascii="Times New Roman" w:hAnsi="Times New Roman"/>
            <w:b/>
            <w:bCs/>
            <w:sz w:val="24"/>
            <w:szCs w:val="24"/>
            <w:u w:val="single"/>
          </w:rPr>
          <w:t>Article 2 – Mesures effectives au 1</w:t>
        </w:r>
        <w:r w:rsidRPr="00102C81">
          <w:rPr>
            <w:rFonts w:ascii="Times New Roman" w:hAnsi="Times New Roman"/>
            <w:b/>
            <w:bCs/>
            <w:sz w:val="24"/>
            <w:szCs w:val="24"/>
            <w:u w:val="single"/>
            <w:vertAlign w:val="superscript"/>
            <w:rPrChange w:author="THILLAY Pauline" w:date="2023-03-28T13:04:00Z" w:id="365">
              <w:rPr>
                <w:rFonts w:ascii="Times New Roman" w:hAnsi="Times New Roman"/>
                <w:b/>
                <w:bCs/>
                <w:sz w:val="24"/>
                <w:szCs w:val="24"/>
                <w:u w:val="single"/>
              </w:rPr>
            </w:rPrChange>
          </w:rPr>
          <w:t>er</w:t>
        </w:r>
        <w:r>
          <w:rPr>
            <w:rFonts w:ascii="Times New Roman" w:hAnsi="Times New Roman"/>
            <w:b/>
            <w:bCs/>
            <w:sz w:val="24"/>
            <w:szCs w:val="24"/>
            <w:u w:val="single"/>
          </w:rPr>
          <w:t xml:space="preserve"> janvier 2023 </w:t>
        </w:r>
      </w:ins>
    </w:p>
    <w:p w14:paraId="1C3E5F3C" w14:textId="46DE44D3" w:rsidDel="00FA1EFE" w:rsidR="005221AF" w:rsidRDefault="005221AF" w:rsidRPr="00102C81">
      <w:pPr>
        <w:jc w:val="both"/>
        <w:rPr>
          <w:del w:author="THILLAY Pauline" w:date="2023-03-28T12:51:00Z" w:id="366"/>
          <w:b/>
          <w:bCs/>
          <w:sz w:val="24"/>
          <w:szCs w:val="24"/>
          <w:rPrChange w:author="THILLAY Pauline" w:date="2023-03-28T13:04:00Z" w:id="367">
            <w:rPr>
              <w:del w:author="THILLAY Pauline" w:date="2023-03-28T12:51:00Z" w:id="368"/>
            </w:rPr>
          </w:rPrChange>
        </w:rPr>
        <w:pPrChange w:author="THILLAY Pauline" w:date="2023-03-28T13:04:00Z" w:id="369">
          <w:pPr>
            <w:ind w:left="567"/>
            <w:jc w:val="both"/>
          </w:pPr>
        </w:pPrChange>
      </w:pPr>
    </w:p>
    <w:p w14:paraId="4B697726" w14:textId="77777777" w:rsidR="00CB375C" w:rsidRDefault="00CB375C" w:rsidRPr="00102C81">
      <w:pPr>
        <w:jc w:val="both"/>
        <w:rPr>
          <w:ins w:author="THILLAY Pauline" w:date="2023-03-28T12:57:00Z" w:id="370"/>
          <w:rFonts w:ascii="Times New Roman" w:hAnsi="Times New Roman"/>
          <w:b/>
          <w:sz w:val="24"/>
          <w:szCs w:val="24"/>
          <w:rPrChange w:author="THILLAY Pauline" w:date="2023-03-28T13:05:00Z" w:id="371">
            <w:rPr>
              <w:ins w:author="THILLAY Pauline" w:date="2023-03-28T12:57:00Z" w:id="372"/>
              <w:b/>
              <w:bCs/>
              <w:sz w:val="24"/>
              <w:szCs w:val="24"/>
            </w:rPr>
          </w:rPrChange>
        </w:rPr>
        <w:pPrChange w:author="THILLAY Pauline" w:date="2023-03-28T12:57:00Z" w:id="373">
          <w:pPr>
            <w:pStyle w:val="Corpsdetexte3"/>
            <w:numPr>
              <w:numId w:val="10"/>
            </w:numPr>
            <w:spacing w:after="0"/>
            <w:ind w:hanging="360" w:left="1353"/>
            <w:jc w:val="both"/>
          </w:pPr>
        </w:pPrChange>
      </w:pPr>
    </w:p>
    <w:p w14:paraId="6A5ED8F7" w14:textId="1566F704" w:rsidR="00B12A36" w:rsidRDefault="00102C81" w:rsidRPr="00102C81">
      <w:pPr>
        <w:ind w:firstLine="708" w:left="708"/>
        <w:jc w:val="both"/>
        <w:rPr>
          <w:rFonts w:ascii="Times New Roman" w:hAnsi="Times New Roman"/>
          <w:b/>
          <w:sz w:val="24"/>
          <w:szCs w:val="24"/>
          <w:rPrChange w:author="THILLAY Pauline" w:date="2023-03-28T13:05:00Z" w:id="374">
            <w:rPr/>
          </w:rPrChange>
        </w:rPr>
        <w:pPrChange w:author="THILLAY Pauline" w:date="2023-03-28T13:05:00Z" w:id="375">
          <w:pPr>
            <w:pStyle w:val="Corpsdetexte3"/>
            <w:numPr>
              <w:numId w:val="10"/>
            </w:numPr>
            <w:spacing w:after="0"/>
            <w:ind w:hanging="360" w:left="1353"/>
            <w:jc w:val="both"/>
          </w:pPr>
        </w:pPrChange>
      </w:pPr>
      <w:ins w:author="THILLAY Pauline" w:date="2023-03-28T13:05:00Z" w:id="376">
        <w:r w:rsidRPr="00102C81">
          <w:rPr>
            <w:rFonts w:ascii="Times New Roman" w:hAnsi="Times New Roman"/>
            <w:b/>
            <w:sz w:val="24"/>
            <w:szCs w:val="24"/>
            <w:rPrChange w:author="THILLAY Pauline" w:date="2023-03-28T13:05:00Z" w:id="377">
              <w:rPr>
                <w:bCs/>
                <w:sz w:val="24"/>
                <w:szCs w:val="24"/>
                <w:u w:val="single"/>
              </w:rPr>
            </w:rPrChange>
          </w:rPr>
          <w:t xml:space="preserve">2.1. </w:t>
        </w:r>
      </w:ins>
      <w:ins w:author="THILLAY Pauline" w:date="2023-03-28T12:58:00Z" w:id="378">
        <w:r w:rsidR="00CD3647" w:rsidRPr="00102C81">
          <w:rPr>
            <w:rFonts w:ascii="Times New Roman" w:hAnsi="Times New Roman"/>
            <w:b/>
            <w:sz w:val="24"/>
            <w:szCs w:val="24"/>
            <w:rPrChange w:author="THILLAY Pauline" w:date="2023-03-28T13:05:00Z" w:id="379">
              <w:rPr>
                <w:b/>
                <w:bCs/>
                <w:sz w:val="24"/>
                <w:szCs w:val="24"/>
              </w:rPr>
            </w:rPrChange>
          </w:rPr>
          <w:t xml:space="preserve">Prime de partage de la valeur </w:t>
        </w:r>
      </w:ins>
      <w:ins w:author="FOUCHER Alain" w:date="2023-04-07T08:32:00Z" w:id="380">
        <w:r w:rsidR="00E74FC1">
          <w:rPr>
            <w:rFonts w:ascii="Times New Roman" w:hAnsi="Times New Roman"/>
            <w:b/>
            <w:sz w:val="24"/>
            <w:szCs w:val="24"/>
          </w:rPr>
          <w:t>2022</w:t>
        </w:r>
      </w:ins>
      <w:del w:author="THILLAY Pauline" w:date="2023-03-28T12:56:00Z" w:id="381">
        <w:r w:rsidDel="00CB375C" w:rsidR="00B12A36" w:rsidRPr="00102C81">
          <w:rPr>
            <w:rFonts w:ascii="Times New Roman" w:hAnsi="Times New Roman"/>
            <w:b/>
            <w:sz w:val="24"/>
            <w:szCs w:val="24"/>
            <w:rPrChange w:author="THILLAY Pauline" w:date="2023-03-28T13:05:00Z" w:id="382">
              <w:rPr>
                <w:b/>
                <w:bCs/>
              </w:rPr>
            </w:rPrChange>
          </w:rPr>
          <w:delText xml:space="preserve">Augmentations </w:delText>
        </w:r>
        <w:r w:rsidDel="00CB375C" w:rsidR="00B12A36" w:rsidRPr="00C4106C">
          <w:rPr>
            <w:rFonts w:ascii="Times New Roman" w:hAnsi="Times New Roman"/>
            <w:b/>
            <w:sz w:val="24"/>
            <w:szCs w:val="24"/>
          </w:rPr>
          <w:delText>individuelles</w:delText>
        </w:r>
        <w:r w:rsidDel="00CB375C" w:rsidR="001870B0" w:rsidRPr="00102C81">
          <w:rPr>
            <w:rFonts w:ascii="Times New Roman" w:hAnsi="Times New Roman"/>
            <w:b/>
            <w:sz w:val="24"/>
            <w:szCs w:val="24"/>
            <w:rPrChange w:author="THILLAY Pauline" w:date="2023-03-28T13:05:00Z" w:id="383">
              <w:rPr>
                <w:b/>
                <w:bCs/>
              </w:rPr>
            </w:rPrChange>
          </w:rPr>
          <w:delText xml:space="preserve"> : </w:delText>
        </w:r>
        <w:r w:rsidDel="00CB375C" w:rsidR="001870B0" w:rsidRPr="00102C81">
          <w:rPr>
            <w:rFonts w:ascii="Times New Roman" w:hAnsi="Times New Roman"/>
            <w:b/>
            <w:sz w:val="24"/>
            <w:szCs w:val="24"/>
            <w:rPrChange w:author="THILLAY Pauline" w:date="2023-03-28T13:05:00Z" w:id="384">
              <w:rPr/>
            </w:rPrChange>
          </w:rPr>
          <w:delText>pas d’augmentations individuelles en 2022</w:delText>
        </w:r>
      </w:del>
    </w:p>
    <w:p w14:paraId="07621921" w14:textId="438ACC62" w:rsidP="001F72FD" w:rsidR="00EC02E7" w:rsidRDefault="00EC02E7" w:rsidRPr="00CD3647">
      <w:pPr>
        <w:pStyle w:val="Corpsdetexte3"/>
        <w:spacing w:after="0"/>
        <w:jc w:val="both"/>
        <w:rPr>
          <w:ins w:author="THILLAY Pauline" w:date="2023-03-28T12:58:00Z" w:id="385"/>
          <w:rFonts w:ascii="Times New Roman" w:hAnsi="Times New Roman"/>
          <w:bCs/>
          <w:sz w:val="24"/>
          <w:szCs w:val="24"/>
          <w:rPrChange w:author="THILLAY Pauline" w:date="2023-03-28T12:59:00Z" w:id="386">
            <w:rPr>
              <w:ins w:author="THILLAY Pauline" w:date="2023-03-28T12:58:00Z" w:id="387"/>
              <w:rFonts w:ascii="Times New Roman" w:hAnsi="Times New Roman"/>
              <w:b/>
              <w:bCs/>
              <w:sz w:val="24"/>
              <w:szCs w:val="24"/>
            </w:rPr>
          </w:rPrChange>
        </w:rPr>
      </w:pPr>
    </w:p>
    <w:p w14:paraId="3ECFB002" w14:textId="2AF7E055" w:rsidR="00CD3647" w:rsidRDefault="00CD3647">
      <w:pPr>
        <w:pStyle w:val="Corpsdetexte3"/>
        <w:spacing w:after="0"/>
        <w:ind w:left="567"/>
        <w:jc w:val="both"/>
        <w:rPr>
          <w:ins w:author="THILLAY Pauline" w:date="2023-03-28T13:00:00Z" w:id="388"/>
          <w:rFonts w:ascii="Times New Roman" w:hAnsi="Times New Roman"/>
          <w:bCs/>
          <w:sz w:val="24"/>
          <w:szCs w:val="24"/>
        </w:rPr>
        <w:pPrChange w:author="THILLAY Pauline" w:date="2023-03-28T12:58:00Z" w:id="389">
          <w:pPr>
            <w:pStyle w:val="Corpsdetexte3"/>
            <w:spacing w:after="0"/>
            <w:jc w:val="both"/>
          </w:pPr>
        </w:pPrChange>
      </w:pPr>
      <w:ins w:author="THILLAY Pauline" w:date="2023-03-28T12:58:00Z" w:id="390">
        <w:r w:rsidRPr="00CD3647">
          <w:rPr>
            <w:rFonts w:ascii="Times New Roman" w:hAnsi="Times New Roman"/>
            <w:bCs/>
            <w:sz w:val="24"/>
            <w:szCs w:val="24"/>
            <w:rPrChange w:author="THILLAY Pauline" w:date="2023-03-28T12:59:00Z" w:id="391">
              <w:rPr>
                <w:rFonts w:ascii="Times New Roman" w:hAnsi="Times New Roman"/>
                <w:b/>
                <w:bCs/>
                <w:sz w:val="24"/>
                <w:szCs w:val="24"/>
              </w:rPr>
            </w:rPrChange>
          </w:rPr>
          <w:t>Une prime de partage de la valeur de 150,00 € a été versée à tous les salariés présents</w:t>
        </w:r>
      </w:ins>
      <w:ins w:author="THILLAY Pauline" w:date="2023-03-28T12:59:00Z" w:id="392">
        <w:r w:rsidRPr="00CD3647">
          <w:rPr>
            <w:rFonts w:ascii="Times New Roman" w:hAnsi="Times New Roman"/>
            <w:bCs/>
            <w:sz w:val="24"/>
            <w:szCs w:val="24"/>
            <w:rPrChange w:author="THILLAY Pauline" w:date="2023-03-28T12:59:00Z" w:id="393">
              <w:rPr>
                <w:rFonts w:ascii="Times New Roman" w:hAnsi="Times New Roman"/>
                <w:b/>
                <w:bCs/>
                <w:sz w:val="24"/>
                <w:szCs w:val="24"/>
              </w:rPr>
            </w:rPrChange>
          </w:rPr>
          <w:t xml:space="preserve"> dans les effectifs</w:t>
        </w:r>
      </w:ins>
      <w:ins w:author="THILLAY Pauline" w:date="2023-03-28T12:58:00Z" w:id="394">
        <w:r w:rsidRPr="00CD3647">
          <w:rPr>
            <w:rFonts w:ascii="Times New Roman" w:hAnsi="Times New Roman"/>
            <w:bCs/>
            <w:sz w:val="24"/>
            <w:szCs w:val="24"/>
            <w:rPrChange w:author="THILLAY Pauline" w:date="2023-03-28T12:59:00Z" w:id="395">
              <w:rPr>
                <w:rFonts w:ascii="Times New Roman" w:hAnsi="Times New Roman"/>
                <w:b/>
                <w:bCs/>
                <w:sz w:val="24"/>
                <w:szCs w:val="24"/>
              </w:rPr>
            </w:rPrChange>
          </w:rPr>
          <w:t xml:space="preserve"> à date de versement </w:t>
        </w:r>
      </w:ins>
      <w:ins w:author="THILLAY Pauline" w:date="2023-03-28T12:59:00Z" w:id="396">
        <w:r>
          <w:rPr>
            <w:rFonts w:ascii="Times New Roman" w:hAnsi="Times New Roman"/>
            <w:bCs/>
            <w:sz w:val="24"/>
            <w:szCs w:val="24"/>
          </w:rPr>
          <w:t xml:space="preserve">sur le bulletin de salaire de </w:t>
        </w:r>
      </w:ins>
      <w:ins w:author="THILLAY Pauline" w:date="2023-03-28T12:58:00Z" w:id="397">
        <w:r w:rsidRPr="00CD3647">
          <w:rPr>
            <w:rFonts w:ascii="Times New Roman" w:hAnsi="Times New Roman"/>
            <w:bCs/>
            <w:sz w:val="24"/>
            <w:szCs w:val="24"/>
            <w:rPrChange w:author="THILLAY Pauline" w:date="2023-03-28T12:59:00Z" w:id="398">
              <w:rPr>
                <w:rFonts w:ascii="Times New Roman" w:hAnsi="Times New Roman"/>
                <w:b/>
                <w:bCs/>
                <w:sz w:val="24"/>
                <w:szCs w:val="24"/>
              </w:rPr>
            </w:rPrChange>
          </w:rPr>
          <w:t>janvier 2023</w:t>
        </w:r>
      </w:ins>
      <w:ins w:author="THILLAY Pauline" w:date="2023-03-28T12:59:00Z" w:id="399">
        <w:r w:rsidRPr="00CD3647">
          <w:rPr>
            <w:rFonts w:ascii="Times New Roman" w:hAnsi="Times New Roman"/>
            <w:bCs/>
            <w:sz w:val="24"/>
            <w:szCs w:val="24"/>
            <w:rPrChange w:author="THILLAY Pauline" w:date="2023-03-28T12:59:00Z" w:id="400">
              <w:rPr>
                <w:rFonts w:ascii="Times New Roman" w:hAnsi="Times New Roman"/>
                <w:b/>
                <w:bCs/>
                <w:sz w:val="24"/>
                <w:szCs w:val="24"/>
              </w:rPr>
            </w:rPrChange>
          </w:rPr>
          <w:t xml:space="preserve">. </w:t>
        </w:r>
      </w:ins>
    </w:p>
    <w:p w14:paraId="0265E3B1" w14:textId="1C8B56E7" w:rsidR="00CD3647" w:rsidRDefault="00CD3647">
      <w:pPr>
        <w:pStyle w:val="Corpsdetexte3"/>
        <w:spacing w:after="0"/>
        <w:ind w:left="567"/>
        <w:jc w:val="both"/>
        <w:rPr>
          <w:ins w:author="THILLAY Pauline" w:date="2023-03-28T12:59:00Z" w:id="401"/>
          <w:rFonts w:ascii="Times New Roman" w:hAnsi="Times New Roman"/>
          <w:bCs/>
          <w:sz w:val="24"/>
          <w:szCs w:val="24"/>
        </w:rPr>
        <w:pPrChange w:author="THILLAY Pauline" w:date="2023-03-28T12:58:00Z" w:id="402">
          <w:pPr>
            <w:pStyle w:val="Corpsdetexte3"/>
            <w:spacing w:after="0"/>
            <w:jc w:val="both"/>
          </w:pPr>
        </w:pPrChange>
      </w:pPr>
      <w:ins w:author="THILLAY Pauline" w:date="2023-03-28T13:00:00Z" w:id="403">
        <w:r>
          <w:rPr>
            <w:rFonts w:ascii="Times New Roman" w:hAnsi="Times New Roman"/>
            <w:bCs/>
            <w:sz w:val="24"/>
            <w:szCs w:val="24"/>
          </w:rPr>
          <w:t xml:space="preserve">Le versement de cette prime impacte </w:t>
        </w:r>
        <w:r w:rsidRPr="0024045A">
          <w:rPr>
            <w:rFonts w:ascii="Times New Roman" w:hAnsi="Times New Roman"/>
            <w:bCs/>
            <w:sz w:val="24"/>
            <w:szCs w:val="24"/>
            <w:u w:val="single"/>
            <w:rPrChange w:author="FOUCHER Alain" w:date="2023-04-07T08:44:00Z" w:id="404">
              <w:rPr>
                <w:rFonts w:ascii="Times New Roman" w:hAnsi="Times New Roman"/>
                <w:bCs/>
                <w:sz w:val="24"/>
                <w:szCs w:val="24"/>
              </w:rPr>
            </w:rPrChange>
          </w:rPr>
          <w:t>la masse salariale 2023</w:t>
        </w:r>
        <w:r>
          <w:rPr>
            <w:rFonts w:ascii="Times New Roman" w:hAnsi="Times New Roman"/>
            <w:bCs/>
            <w:sz w:val="24"/>
            <w:szCs w:val="24"/>
          </w:rPr>
          <w:t xml:space="preserve"> de 1,1%. </w:t>
        </w:r>
      </w:ins>
    </w:p>
    <w:p w14:paraId="7F4C0FC5" w14:textId="2687141F" w:rsidR="00CD3647" w:rsidRDefault="00CD3647" w:rsidRPr="00102C81">
      <w:pPr>
        <w:jc w:val="both"/>
        <w:rPr>
          <w:ins w:author="THILLAY Pauline" w:date="2023-03-28T12:59:00Z" w:id="405"/>
          <w:rFonts w:ascii="Times New Roman" w:hAnsi="Times New Roman"/>
          <w:b/>
          <w:sz w:val="24"/>
          <w:szCs w:val="24"/>
          <w:rPrChange w:author="THILLAY Pauline" w:date="2023-03-28T13:05:00Z" w:id="406">
            <w:rPr>
              <w:ins w:author="THILLAY Pauline" w:date="2023-03-28T12:59:00Z" w:id="407"/>
              <w:rFonts w:ascii="Times New Roman" w:hAnsi="Times New Roman"/>
              <w:bCs/>
              <w:sz w:val="24"/>
              <w:szCs w:val="24"/>
            </w:rPr>
          </w:rPrChange>
        </w:rPr>
        <w:pPrChange w:author="THILLAY Pauline" w:date="2023-03-28T13:05:00Z" w:id="408">
          <w:pPr>
            <w:pStyle w:val="Corpsdetexte3"/>
            <w:spacing w:after="0"/>
            <w:jc w:val="both"/>
          </w:pPr>
        </w:pPrChange>
      </w:pPr>
    </w:p>
    <w:p w14:paraId="65EC722A" w14:textId="7E1F4513" w:rsidR="00CD3647" w:rsidRDefault="00102C81" w:rsidRPr="00102C81">
      <w:pPr>
        <w:ind w:firstLine="708" w:left="708"/>
        <w:jc w:val="both"/>
        <w:rPr>
          <w:ins w:author="THILLAY Pauline" w:date="2023-03-28T12:59:00Z" w:id="409"/>
          <w:b/>
          <w:sz w:val="24"/>
          <w:szCs w:val="24"/>
          <w:rPrChange w:author="THILLAY Pauline" w:date="2023-03-28T13:05:00Z" w:id="410">
            <w:rPr>
              <w:ins w:author="THILLAY Pauline" w:date="2023-03-28T12:59:00Z" w:id="411"/>
              <w:bCs/>
              <w:sz w:val="24"/>
              <w:szCs w:val="24"/>
              <w:u w:val="single"/>
            </w:rPr>
          </w:rPrChange>
        </w:rPr>
        <w:pPrChange w:author="THILLAY Pauline" w:date="2023-03-28T13:05:00Z" w:id="412">
          <w:pPr>
            <w:pStyle w:val="Paragraphedeliste"/>
            <w:numPr>
              <w:ilvl w:val="1"/>
              <w:numId w:val="32"/>
            </w:numPr>
            <w:ind w:hanging="720" w:left="1713"/>
            <w:jc w:val="both"/>
          </w:pPr>
        </w:pPrChange>
      </w:pPr>
      <w:ins w:author="THILLAY Pauline" w:date="2023-03-28T13:05:00Z" w:id="413">
        <w:r>
          <w:rPr>
            <w:rFonts w:ascii="Times New Roman" w:hAnsi="Times New Roman"/>
            <w:b/>
            <w:sz w:val="24"/>
            <w:szCs w:val="24"/>
          </w:rPr>
          <w:t xml:space="preserve">2.2. </w:t>
        </w:r>
      </w:ins>
      <w:ins w:author="THILLAY Pauline" w:date="2023-03-28T12:59:00Z" w:id="414">
        <w:r w:rsidR="00CD3647" w:rsidRPr="00102C81">
          <w:rPr>
            <w:rFonts w:ascii="Times New Roman" w:hAnsi="Times New Roman"/>
            <w:b/>
            <w:sz w:val="24"/>
            <w:szCs w:val="24"/>
            <w:rPrChange w:author="THILLAY Pauline" w:date="2023-03-28T13:05:00Z" w:id="415">
              <w:rPr/>
            </w:rPrChange>
          </w:rPr>
          <w:t xml:space="preserve">Garanties protection sociale </w:t>
        </w:r>
      </w:ins>
    </w:p>
    <w:p w14:paraId="095897B5" w14:textId="77777777" w:rsidR="00CD3647" w:rsidRDefault="00CD3647" w:rsidRPr="00CD3647">
      <w:pPr>
        <w:jc w:val="both"/>
        <w:rPr>
          <w:ins w:author="THILLAY Pauline" w:date="2023-03-28T12:59:00Z" w:id="416"/>
          <w:bCs/>
          <w:sz w:val="24"/>
          <w:szCs w:val="24"/>
          <w:rPrChange w:author="THILLAY Pauline" w:date="2023-03-28T12:59:00Z" w:id="417">
            <w:rPr>
              <w:ins w:author="THILLAY Pauline" w:date="2023-03-28T12:59:00Z" w:id="418"/>
            </w:rPr>
          </w:rPrChange>
        </w:rPr>
        <w:pPrChange w:author="THILLAY Pauline" w:date="2023-03-28T12:59:00Z" w:id="419">
          <w:pPr>
            <w:pStyle w:val="Paragraphedeliste"/>
            <w:numPr>
              <w:ilvl w:val="1"/>
              <w:numId w:val="32"/>
            </w:numPr>
            <w:ind w:hanging="720" w:left="1713"/>
            <w:jc w:val="both"/>
          </w:pPr>
        </w:pPrChange>
      </w:pPr>
    </w:p>
    <w:p w14:paraId="271B9F49" w14:textId="32E6DF8A" w:rsidR="00CD3647" w:rsidRDefault="00CD3647" w:rsidRPr="00CD3647">
      <w:pPr>
        <w:pStyle w:val="Corpsdetexte3"/>
        <w:spacing w:after="0"/>
        <w:ind w:left="567"/>
        <w:jc w:val="both"/>
        <w:rPr>
          <w:ins w:author="THILLAY Pauline" w:date="2023-03-28T12:59:00Z" w:id="420"/>
          <w:rFonts w:ascii="Times New Roman" w:hAnsi="Times New Roman"/>
          <w:bCs/>
          <w:sz w:val="24"/>
          <w:szCs w:val="24"/>
          <w:rPrChange w:author="THILLAY Pauline" w:date="2023-03-28T12:59:00Z" w:id="421">
            <w:rPr>
              <w:ins w:author="THILLAY Pauline" w:date="2023-03-28T12:59:00Z" w:id="422"/>
              <w:rFonts w:ascii="Times New Roman" w:hAnsi="Times New Roman"/>
              <w:b/>
              <w:bCs/>
              <w:sz w:val="24"/>
              <w:szCs w:val="24"/>
            </w:rPr>
          </w:rPrChange>
        </w:rPr>
        <w:pPrChange w:author="THILLAY Pauline" w:date="2023-03-28T12:58:00Z" w:id="423">
          <w:pPr>
            <w:pStyle w:val="Corpsdetexte3"/>
            <w:spacing w:after="0"/>
            <w:jc w:val="both"/>
          </w:pPr>
        </w:pPrChange>
      </w:pPr>
      <w:ins w:author="THILLAY Pauline" w:date="2023-03-28T13:00:00Z" w:id="424">
        <w:r>
          <w:rPr>
            <w:rFonts w:ascii="Times New Roman" w:hAnsi="Times New Roman"/>
            <w:bCs/>
            <w:sz w:val="24"/>
            <w:szCs w:val="24"/>
          </w:rPr>
          <w:t xml:space="preserve">La </w:t>
        </w:r>
      </w:ins>
      <w:ins w:author="THILLAY Pauline" w:date="2023-03-28T13:01:00Z" w:id="425">
        <w:r>
          <w:rPr>
            <w:rFonts w:ascii="Times New Roman" w:hAnsi="Times New Roman"/>
            <w:bCs/>
            <w:sz w:val="24"/>
            <w:szCs w:val="24"/>
          </w:rPr>
          <w:t xml:space="preserve">décision de mettre </w:t>
        </w:r>
      </w:ins>
      <w:ins w:author="THILLAY Pauline" w:date="2023-03-28T13:00:00Z" w:id="426">
        <w:r>
          <w:rPr>
            <w:rFonts w:ascii="Times New Roman" w:hAnsi="Times New Roman"/>
            <w:bCs/>
            <w:sz w:val="24"/>
            <w:szCs w:val="24"/>
          </w:rPr>
          <w:t xml:space="preserve">en conformité les garanties </w:t>
        </w:r>
      </w:ins>
      <w:ins w:author="THILLAY Pauline" w:date="2023-03-28T13:03:00Z" w:id="427">
        <w:r>
          <w:rPr>
            <w:rFonts w:ascii="Times New Roman" w:hAnsi="Times New Roman"/>
            <w:bCs/>
            <w:sz w:val="24"/>
            <w:szCs w:val="24"/>
          </w:rPr>
          <w:t>protection sociale</w:t>
        </w:r>
      </w:ins>
      <w:ins w:author="THILLAY Pauline" w:date="2023-03-28T13:00:00Z" w:id="428">
        <w:r>
          <w:rPr>
            <w:rFonts w:ascii="Times New Roman" w:hAnsi="Times New Roman"/>
            <w:bCs/>
            <w:sz w:val="24"/>
            <w:szCs w:val="24"/>
          </w:rPr>
          <w:t xml:space="preserve"> de nos contrats</w:t>
        </w:r>
      </w:ins>
      <w:ins w:author="THILLAY Pauline" w:date="2023-03-28T13:03:00Z" w:id="429">
        <w:r>
          <w:rPr>
            <w:rFonts w:ascii="Times New Roman" w:hAnsi="Times New Roman"/>
            <w:bCs/>
            <w:sz w:val="24"/>
            <w:szCs w:val="24"/>
          </w:rPr>
          <w:t xml:space="preserve"> (frais de santé et prévoyance)</w:t>
        </w:r>
      </w:ins>
      <w:ins w:author="THILLAY Pauline" w:date="2023-03-28T13:00:00Z" w:id="430">
        <w:r>
          <w:rPr>
            <w:rFonts w:ascii="Times New Roman" w:hAnsi="Times New Roman"/>
            <w:bCs/>
            <w:sz w:val="24"/>
            <w:szCs w:val="24"/>
          </w:rPr>
          <w:t xml:space="preserve"> avec la </w:t>
        </w:r>
      </w:ins>
      <w:ins w:author="THILLAY Pauline" w:date="2023-03-28T13:01:00Z" w:id="431">
        <w:r>
          <w:rPr>
            <w:rFonts w:ascii="Times New Roman" w:hAnsi="Times New Roman"/>
            <w:bCs/>
            <w:sz w:val="24"/>
            <w:szCs w:val="24"/>
          </w:rPr>
          <w:t>Convention Collective de la Métallurgie au 1</w:t>
        </w:r>
        <w:r w:rsidRPr="00CD3647">
          <w:rPr>
            <w:rFonts w:ascii="Times New Roman" w:hAnsi="Times New Roman"/>
            <w:bCs/>
            <w:sz w:val="24"/>
            <w:szCs w:val="24"/>
            <w:vertAlign w:val="superscript"/>
            <w:rPrChange w:author="THILLAY Pauline" w:date="2023-03-28T13:01:00Z" w:id="432">
              <w:rPr>
                <w:rFonts w:ascii="Times New Roman" w:hAnsi="Times New Roman"/>
                <w:bCs/>
                <w:sz w:val="24"/>
                <w:szCs w:val="24"/>
              </w:rPr>
            </w:rPrChange>
          </w:rPr>
          <w:t>er</w:t>
        </w:r>
        <w:r>
          <w:rPr>
            <w:rFonts w:ascii="Times New Roman" w:hAnsi="Times New Roman"/>
            <w:bCs/>
            <w:sz w:val="24"/>
            <w:szCs w:val="24"/>
          </w:rPr>
          <w:t xml:space="preserve"> janvier 2023 </w:t>
        </w:r>
      </w:ins>
      <w:ins w:author="THILLAY Pauline" w:date="2023-03-28T13:02:00Z" w:id="433">
        <w:r>
          <w:rPr>
            <w:rFonts w:ascii="Times New Roman" w:hAnsi="Times New Roman"/>
            <w:bCs/>
            <w:sz w:val="24"/>
            <w:szCs w:val="24"/>
          </w:rPr>
          <w:t xml:space="preserve">tout en maintenant le niveau des garanties supérieures a impacté la masse salariale 2023 </w:t>
        </w:r>
      </w:ins>
      <w:ins w:author="THILLAY Pauline" w:date="2023-03-28T13:03:00Z" w:id="434">
        <w:r>
          <w:rPr>
            <w:rFonts w:ascii="Times New Roman" w:hAnsi="Times New Roman"/>
            <w:bCs/>
            <w:sz w:val="24"/>
            <w:szCs w:val="24"/>
          </w:rPr>
          <w:t>de</w:t>
        </w:r>
      </w:ins>
      <w:ins w:author="THILLAY Pauline" w:date="2023-03-28T13:02:00Z" w:id="435">
        <w:r>
          <w:rPr>
            <w:rFonts w:ascii="Times New Roman" w:hAnsi="Times New Roman"/>
            <w:bCs/>
            <w:sz w:val="24"/>
            <w:szCs w:val="24"/>
          </w:rPr>
          <w:t xml:space="preserve"> 0,5</w:t>
        </w:r>
      </w:ins>
      <w:ins w:author="THILLAY Pauline" w:date="2023-03-28T13:03:00Z" w:id="436">
        <w:r>
          <w:rPr>
            <w:rFonts w:ascii="Times New Roman" w:hAnsi="Times New Roman"/>
            <w:bCs/>
            <w:sz w:val="24"/>
            <w:szCs w:val="24"/>
          </w:rPr>
          <w:t xml:space="preserve">%. </w:t>
        </w:r>
      </w:ins>
    </w:p>
    <w:p w14:paraId="1581D6E9" w14:textId="77777777" w:rsidP="00453F8F" w:rsidR="00453F8F" w:rsidRDefault="00453F8F">
      <w:pPr>
        <w:ind w:left="567"/>
        <w:jc w:val="both"/>
        <w:rPr>
          <w:ins w:author="THILLAY Pauline" w:date="2023-03-28T13:27:00Z" w:id="437"/>
          <w:rFonts w:ascii="Times New Roman" w:hAnsi="Times New Roman"/>
          <w:b/>
          <w:bCs/>
          <w:sz w:val="24"/>
          <w:szCs w:val="24"/>
          <w:u w:val="single"/>
        </w:rPr>
      </w:pPr>
    </w:p>
    <w:p w14:paraId="0DE665E1" w14:textId="77777777" w:rsidP="00453F8F" w:rsidR="00A93A96" w:rsidRDefault="00A93A96">
      <w:pPr>
        <w:ind w:left="567"/>
        <w:jc w:val="both"/>
        <w:rPr>
          <w:ins w:author="FOUCHER Alain" w:date="2023-04-07T08:41:00Z" w:id="438"/>
          <w:rFonts w:ascii="Times New Roman" w:hAnsi="Times New Roman"/>
          <w:b/>
          <w:bCs/>
          <w:sz w:val="24"/>
          <w:szCs w:val="24"/>
          <w:u w:val="single"/>
        </w:rPr>
      </w:pPr>
    </w:p>
    <w:p w14:paraId="55415F04" w14:textId="44042738" w:rsidDel="000161EB" w:rsidP="00453F8F" w:rsidR="00A93A96" w:rsidRDefault="00A93A96">
      <w:pPr>
        <w:ind w:left="567"/>
        <w:jc w:val="both"/>
        <w:rPr>
          <w:ins w:author="FOUCHER Alain" w:date="2023-04-07T08:41:00Z" w:id="439"/>
          <w:del w:author="THILLAY Pauline" w:date="2023-04-07T11:02:00Z" w:id="440"/>
          <w:rFonts w:ascii="Times New Roman" w:hAnsi="Times New Roman"/>
          <w:b/>
          <w:bCs/>
          <w:sz w:val="24"/>
          <w:szCs w:val="24"/>
          <w:u w:val="single"/>
        </w:rPr>
      </w:pPr>
    </w:p>
    <w:p w14:paraId="0843F81F" w14:textId="04695859" w:rsidDel="000161EB" w:rsidP="00453F8F" w:rsidR="00A93A96" w:rsidRDefault="00A93A96">
      <w:pPr>
        <w:ind w:left="567"/>
        <w:jc w:val="both"/>
        <w:rPr>
          <w:ins w:author="FOUCHER Alain" w:date="2023-04-07T08:41:00Z" w:id="441"/>
          <w:del w:author="THILLAY Pauline" w:date="2023-04-07T11:02:00Z" w:id="442"/>
          <w:rFonts w:ascii="Times New Roman" w:hAnsi="Times New Roman"/>
          <w:b/>
          <w:bCs/>
          <w:sz w:val="24"/>
          <w:szCs w:val="24"/>
          <w:u w:val="single"/>
        </w:rPr>
      </w:pPr>
    </w:p>
    <w:p w14:paraId="255E66EE" w14:textId="32873689" w:rsidP="00453F8F" w:rsidR="00453F8F" w:rsidRDefault="00453F8F" w:rsidRPr="00B12A36">
      <w:pPr>
        <w:ind w:left="567"/>
        <w:jc w:val="both"/>
        <w:rPr>
          <w:ins w:author="THILLAY Pauline" w:date="2023-03-28T13:27:00Z" w:id="443"/>
          <w:rFonts w:ascii="Times New Roman" w:hAnsi="Times New Roman"/>
          <w:b/>
          <w:bCs/>
          <w:sz w:val="24"/>
          <w:szCs w:val="24"/>
        </w:rPr>
      </w:pPr>
      <w:ins w:author="THILLAY Pauline" w:date="2023-03-28T13:27:00Z" w:id="444">
        <w:r>
          <w:rPr>
            <w:rFonts w:ascii="Times New Roman" w:hAnsi="Times New Roman"/>
            <w:b/>
            <w:bCs/>
            <w:sz w:val="24"/>
            <w:szCs w:val="24"/>
            <w:u w:val="single"/>
          </w:rPr>
          <w:t xml:space="preserve">Article 3 – Calendrier de discussions 2023 </w:t>
        </w:r>
      </w:ins>
    </w:p>
    <w:p w14:paraId="56FA24C4" w14:textId="185A89F8" w:rsidDel="00453F8F" w:rsidP="00FE73F0" w:rsidR="00CD3647" w:rsidRDefault="00CD3647">
      <w:pPr>
        <w:ind w:left="567"/>
        <w:jc w:val="both"/>
        <w:rPr>
          <w:del w:author="THILLAY Pauline" w:date="2023-03-28T13:03:00Z" w:id="445"/>
          <w:rFonts w:ascii="Times New Roman" w:hAnsi="Times New Roman"/>
          <w:b/>
          <w:bCs/>
          <w:sz w:val="24"/>
          <w:szCs w:val="24"/>
        </w:rPr>
      </w:pPr>
    </w:p>
    <w:p w14:paraId="646BB3CD" w14:textId="0D827BC1" w:rsidP="001F72FD" w:rsidR="00453F8F" w:rsidRDefault="00453F8F">
      <w:pPr>
        <w:pStyle w:val="Corpsdetexte3"/>
        <w:spacing w:after="0"/>
        <w:jc w:val="both"/>
        <w:rPr>
          <w:ins w:author="THILLAY Pauline" w:date="2023-03-28T13:27:00Z" w:id="446"/>
          <w:rFonts w:ascii="Times New Roman" w:hAnsi="Times New Roman"/>
          <w:b/>
          <w:bCs/>
          <w:sz w:val="24"/>
          <w:szCs w:val="24"/>
        </w:rPr>
      </w:pPr>
    </w:p>
    <w:p w14:paraId="608F6BE5" w14:textId="40BA5B14" w:rsidR="00453F8F" w:rsidRDefault="00453F8F" w:rsidRPr="00453F8F">
      <w:pPr>
        <w:ind w:firstLine="708" w:left="708"/>
        <w:jc w:val="both"/>
        <w:rPr>
          <w:ins w:author="THILLAY Pauline" w:date="2023-03-28T13:28:00Z" w:id="447"/>
          <w:rFonts w:ascii="Times New Roman" w:hAnsi="Times New Roman"/>
          <w:b/>
          <w:sz w:val="24"/>
          <w:szCs w:val="24"/>
          <w:rPrChange w:author="THILLAY Pauline" w:date="2023-03-28T13:28:00Z" w:id="448">
            <w:rPr>
              <w:ins w:author="THILLAY Pauline" w:date="2023-03-28T13:28:00Z" w:id="449"/>
              <w:rFonts w:ascii="Times New Roman" w:hAnsi="Times New Roman"/>
              <w:sz w:val="24"/>
            </w:rPr>
          </w:rPrChange>
        </w:rPr>
        <w:pPrChange w:author="THILLAY Pauline" w:date="2023-03-28T13:28:00Z" w:id="450">
          <w:pPr>
            <w:ind w:left="567"/>
            <w:jc w:val="both"/>
          </w:pPr>
        </w:pPrChange>
      </w:pPr>
      <w:ins w:author="THILLAY Pauline" w:date="2023-03-28T13:28:00Z" w:id="451">
        <w:r w:rsidRPr="00453F8F">
          <w:rPr>
            <w:rFonts w:ascii="Times New Roman" w:hAnsi="Times New Roman"/>
            <w:b/>
            <w:sz w:val="24"/>
            <w:szCs w:val="24"/>
            <w:rPrChange w:author="THILLAY Pauline" w:date="2023-03-28T13:28:00Z" w:id="452">
              <w:rPr>
                <w:rFonts w:ascii="Times New Roman" w:hAnsi="Times New Roman"/>
                <w:sz w:val="24"/>
              </w:rPr>
            </w:rPrChange>
          </w:rPr>
          <w:t xml:space="preserve">3.1. Intéressement </w:t>
        </w:r>
      </w:ins>
    </w:p>
    <w:p w14:paraId="4844E94E" w14:textId="77777777" w:rsidP="00453F8F" w:rsidR="00453F8F" w:rsidRDefault="00453F8F">
      <w:pPr>
        <w:ind w:left="567"/>
        <w:jc w:val="both"/>
        <w:rPr>
          <w:ins w:author="THILLAY Pauline" w:date="2023-03-28T13:28:00Z" w:id="453"/>
          <w:rFonts w:ascii="Times New Roman" w:hAnsi="Times New Roman"/>
          <w:sz w:val="24"/>
        </w:rPr>
      </w:pPr>
    </w:p>
    <w:p w14:paraId="79D73D51" w14:textId="58EB3785" w:rsidP="00453F8F" w:rsidR="00453F8F" w:rsidRDefault="00453F8F">
      <w:pPr>
        <w:ind w:left="567"/>
        <w:jc w:val="both"/>
        <w:rPr>
          <w:ins w:author="THILLAY Pauline" w:date="2023-03-28T13:28:00Z" w:id="454"/>
          <w:rFonts w:ascii="Times New Roman" w:hAnsi="Times New Roman"/>
          <w:sz w:val="24"/>
        </w:rPr>
      </w:pPr>
      <w:ins w:author="THILLAY Pauline" w:date="2023-03-28T13:27:00Z" w:id="455">
        <w:r>
          <w:rPr>
            <w:rFonts w:ascii="Times New Roman" w:hAnsi="Times New Roman"/>
            <w:sz w:val="24"/>
          </w:rPr>
          <w:t>Des discussions avec les organisations syndicales seront organisées au cours du 4</w:t>
        </w:r>
        <w:r w:rsidRPr="003C19C0">
          <w:rPr>
            <w:rFonts w:ascii="Times New Roman" w:hAnsi="Times New Roman"/>
            <w:sz w:val="24"/>
            <w:vertAlign w:val="superscript"/>
          </w:rPr>
          <w:t>ème</w:t>
        </w:r>
        <w:r>
          <w:rPr>
            <w:rFonts w:ascii="Times New Roman" w:hAnsi="Times New Roman"/>
            <w:sz w:val="24"/>
          </w:rPr>
          <w:t xml:space="preserve"> trimestre 2023 pour négocier un nouvel accord d’intéressement.</w:t>
        </w:r>
      </w:ins>
    </w:p>
    <w:p w14:paraId="52BDD955" w14:textId="46D454B9" w:rsidP="00453F8F" w:rsidR="00453F8F" w:rsidRDefault="00453F8F">
      <w:pPr>
        <w:ind w:left="567"/>
        <w:jc w:val="both"/>
        <w:rPr>
          <w:ins w:author="THILLAY Pauline" w:date="2023-03-28T13:28:00Z" w:id="456"/>
          <w:rFonts w:ascii="Times New Roman" w:hAnsi="Times New Roman"/>
          <w:sz w:val="24"/>
        </w:rPr>
      </w:pPr>
    </w:p>
    <w:p w14:paraId="587A9CA7" w14:textId="59D0E930" w:rsidDel="003C0831" w:rsidR="0024045A" w:rsidRDefault="0024045A">
      <w:pPr>
        <w:jc w:val="both"/>
        <w:rPr>
          <w:ins w:author="FOUCHER Alain" w:date="2023-04-07T08:51:00Z" w:id="457"/>
          <w:del w:author="THILLAY Pauline" w:date="2023-04-07T11:21:00Z" w:id="458"/>
          <w:rFonts w:ascii="Times New Roman" w:hAnsi="Times New Roman"/>
          <w:b/>
          <w:sz w:val="24"/>
          <w:szCs w:val="24"/>
        </w:rPr>
        <w:pPrChange w:author="THILLAY Pauline" w:date="2023-04-07T11:21:00Z" w:id="459">
          <w:pPr>
            <w:ind w:firstLine="708" w:left="708"/>
            <w:jc w:val="both"/>
          </w:pPr>
        </w:pPrChange>
      </w:pPr>
    </w:p>
    <w:p w14:paraId="5AC30AFB" w14:textId="71AEC2F8" w:rsidR="00453F8F" w:rsidRDefault="00453F8F" w:rsidRPr="00453F8F">
      <w:pPr>
        <w:ind w:firstLine="708" w:left="708"/>
        <w:jc w:val="both"/>
        <w:rPr>
          <w:ins w:author="THILLAY Pauline" w:date="2023-03-28T13:28:00Z" w:id="460"/>
          <w:rFonts w:ascii="Times New Roman" w:hAnsi="Times New Roman"/>
          <w:b/>
          <w:sz w:val="24"/>
          <w:szCs w:val="24"/>
          <w:rPrChange w:author="THILLAY Pauline" w:date="2023-03-28T13:28:00Z" w:id="461">
            <w:rPr>
              <w:ins w:author="THILLAY Pauline" w:date="2023-03-28T13:28:00Z" w:id="462"/>
              <w:rFonts w:ascii="Times New Roman" w:hAnsi="Times New Roman"/>
              <w:sz w:val="24"/>
            </w:rPr>
          </w:rPrChange>
        </w:rPr>
        <w:pPrChange w:author="THILLAY Pauline" w:date="2023-03-28T13:28:00Z" w:id="463">
          <w:pPr>
            <w:ind w:left="567"/>
            <w:jc w:val="both"/>
          </w:pPr>
        </w:pPrChange>
      </w:pPr>
      <w:ins w:author="THILLAY Pauline" w:date="2023-03-28T13:28:00Z" w:id="464">
        <w:r w:rsidRPr="00453F8F">
          <w:rPr>
            <w:rFonts w:ascii="Times New Roman" w:hAnsi="Times New Roman"/>
            <w:b/>
            <w:sz w:val="24"/>
            <w:szCs w:val="24"/>
            <w:rPrChange w:author="THILLAY Pauline" w:date="2023-03-28T13:28:00Z" w:id="465">
              <w:rPr>
                <w:rFonts w:ascii="Times New Roman" w:hAnsi="Times New Roman"/>
                <w:sz w:val="24"/>
              </w:rPr>
            </w:rPrChange>
          </w:rPr>
          <w:t xml:space="preserve">3.2. Protection sociale </w:t>
        </w:r>
      </w:ins>
    </w:p>
    <w:p w14:paraId="3ECD430D" w14:textId="77777777" w:rsidP="00453F8F" w:rsidR="00453F8F" w:rsidRDefault="00453F8F">
      <w:pPr>
        <w:ind w:left="567"/>
        <w:jc w:val="both"/>
        <w:rPr>
          <w:ins w:author="THILLAY Pauline" w:date="2023-03-28T13:27:00Z" w:id="466"/>
          <w:rFonts w:ascii="Times New Roman" w:eastAsia="Arial Unicode MS" w:hAnsi="Times New Roman"/>
          <w:b/>
          <w:bCs/>
          <w:sz w:val="24"/>
          <w:szCs w:val="24"/>
          <w:u w:val="single"/>
        </w:rPr>
      </w:pPr>
    </w:p>
    <w:p w14:paraId="299EFC12" w14:textId="07326FDE" w:rsidR="00E467CC" w:rsidRDefault="00453F8F">
      <w:pPr>
        <w:pStyle w:val="Corpsdetexte3"/>
        <w:spacing w:after="0"/>
        <w:ind w:left="567"/>
        <w:jc w:val="both"/>
        <w:rPr>
          <w:ins w:author="THILLAY Pauline" w:date="2023-03-28T13:30:00Z" w:id="467"/>
          <w:rFonts w:ascii="Times New Roman" w:hAnsi="Times New Roman"/>
          <w:bCs/>
          <w:sz w:val="24"/>
          <w:szCs w:val="24"/>
        </w:rPr>
        <w:pPrChange w:author="THILLAY Pauline" w:date="2023-03-28T13:30:00Z" w:id="468">
          <w:pPr>
            <w:pStyle w:val="Corpsdetexte3"/>
            <w:spacing w:after="0"/>
            <w:jc w:val="both"/>
          </w:pPr>
        </w:pPrChange>
      </w:pPr>
      <w:ins w:author="THILLAY Pauline" w:date="2023-03-28T13:28:00Z" w:id="469">
        <w:r>
          <w:rPr>
            <w:rFonts w:ascii="Times New Roman" w:hAnsi="Times New Roman"/>
            <w:bCs/>
            <w:sz w:val="24"/>
            <w:szCs w:val="24"/>
          </w:rPr>
          <w:t xml:space="preserve">Les résultats de la consultation lancée </w:t>
        </w:r>
      </w:ins>
      <w:ins w:author="THILLAY Pauline" w:date="2023-03-28T13:29:00Z" w:id="470">
        <w:r w:rsidR="00E467CC">
          <w:rPr>
            <w:rFonts w:ascii="Times New Roman" w:hAnsi="Times New Roman"/>
            <w:bCs/>
            <w:sz w:val="24"/>
            <w:szCs w:val="24"/>
          </w:rPr>
          <w:t xml:space="preserve">par MERCER </w:t>
        </w:r>
      </w:ins>
      <w:ins w:author="THILLAY Pauline" w:date="2023-03-28T13:28:00Z" w:id="471">
        <w:r>
          <w:rPr>
            <w:rFonts w:ascii="Times New Roman" w:hAnsi="Times New Roman"/>
            <w:bCs/>
            <w:sz w:val="24"/>
            <w:szCs w:val="24"/>
          </w:rPr>
          <w:t>au 2</w:t>
        </w:r>
        <w:r w:rsidRPr="00453F8F">
          <w:rPr>
            <w:rFonts w:ascii="Times New Roman" w:hAnsi="Times New Roman"/>
            <w:bCs/>
            <w:sz w:val="24"/>
            <w:szCs w:val="24"/>
            <w:vertAlign w:val="superscript"/>
            <w:rPrChange w:author="THILLAY Pauline" w:date="2023-03-28T13:29:00Z" w:id="472">
              <w:rPr>
                <w:rFonts w:ascii="Times New Roman" w:hAnsi="Times New Roman"/>
                <w:bCs/>
                <w:sz w:val="24"/>
                <w:szCs w:val="24"/>
              </w:rPr>
            </w:rPrChange>
          </w:rPr>
          <w:t>ème</w:t>
        </w:r>
        <w:r>
          <w:rPr>
            <w:rFonts w:ascii="Times New Roman" w:hAnsi="Times New Roman"/>
            <w:bCs/>
            <w:sz w:val="24"/>
            <w:szCs w:val="24"/>
          </w:rPr>
          <w:t xml:space="preserve"> </w:t>
        </w:r>
      </w:ins>
      <w:ins w:author="THILLAY Pauline" w:date="2023-03-28T13:29:00Z" w:id="473">
        <w:r>
          <w:rPr>
            <w:rFonts w:ascii="Times New Roman" w:hAnsi="Times New Roman"/>
            <w:bCs/>
            <w:sz w:val="24"/>
            <w:szCs w:val="24"/>
          </w:rPr>
          <w:t xml:space="preserve">trimestre 2023 sur le projet d’harmonisation des garanties </w:t>
        </w:r>
        <w:r w:rsidR="00E467CC">
          <w:rPr>
            <w:rFonts w:ascii="Times New Roman" w:hAnsi="Times New Roman"/>
            <w:bCs/>
            <w:sz w:val="24"/>
            <w:szCs w:val="24"/>
          </w:rPr>
          <w:t xml:space="preserve">frais de santé </w:t>
        </w:r>
        <w:r>
          <w:rPr>
            <w:rFonts w:ascii="Times New Roman" w:hAnsi="Times New Roman"/>
            <w:bCs/>
            <w:sz w:val="24"/>
            <w:szCs w:val="24"/>
          </w:rPr>
          <w:t xml:space="preserve">cadres et non cadres </w:t>
        </w:r>
      </w:ins>
      <w:ins w:author="THILLAY Pauline" w:date="2023-03-28T13:30:00Z" w:id="474">
        <w:r w:rsidR="00E467CC">
          <w:rPr>
            <w:rFonts w:ascii="Times New Roman" w:hAnsi="Times New Roman"/>
            <w:bCs/>
            <w:sz w:val="24"/>
            <w:szCs w:val="24"/>
          </w:rPr>
          <w:t xml:space="preserve">seront présentés courant T3 / T4 aux partenaires sociaux. </w:t>
        </w:r>
      </w:ins>
    </w:p>
    <w:p w14:paraId="34FA3E16" w14:textId="04597B26" w:rsidR="00E467CC" w:rsidRDefault="00E467CC">
      <w:pPr>
        <w:pStyle w:val="Corpsdetexte3"/>
        <w:spacing w:after="0"/>
        <w:ind w:left="567"/>
        <w:jc w:val="both"/>
        <w:rPr>
          <w:ins w:author="THILLAY Pauline" w:date="2023-03-28T13:31:00Z" w:id="475"/>
          <w:rFonts w:ascii="Times New Roman" w:hAnsi="Times New Roman"/>
          <w:bCs/>
          <w:sz w:val="24"/>
          <w:szCs w:val="24"/>
        </w:rPr>
        <w:pPrChange w:author="THILLAY Pauline" w:date="2023-03-28T13:30:00Z" w:id="476">
          <w:pPr>
            <w:pStyle w:val="Corpsdetexte3"/>
            <w:spacing w:after="0"/>
            <w:jc w:val="both"/>
          </w:pPr>
        </w:pPrChange>
      </w:pPr>
      <w:ins w:author="THILLAY Pauline" w:date="2023-03-28T13:30:00Z" w:id="477">
        <w:r>
          <w:rPr>
            <w:rFonts w:ascii="Times New Roman" w:hAnsi="Times New Roman"/>
            <w:bCs/>
            <w:sz w:val="24"/>
            <w:szCs w:val="24"/>
          </w:rPr>
          <w:t>Des discussions en découleront sur l’opportunité de la mise en place de ce projet ainsi que sur la structure de cotisation</w:t>
        </w:r>
      </w:ins>
      <w:ins w:author="THILLAY Pauline" w:date="2023-03-28T13:31:00Z" w:id="478">
        <w:r>
          <w:rPr>
            <w:rFonts w:ascii="Times New Roman" w:hAnsi="Times New Roman"/>
            <w:bCs/>
            <w:sz w:val="24"/>
            <w:szCs w:val="24"/>
          </w:rPr>
          <w:t xml:space="preserve">. </w:t>
        </w:r>
      </w:ins>
    </w:p>
    <w:p w14:paraId="05D2CF21" w14:textId="507D6B94" w:rsidR="0024045A" w:rsidRDefault="0024045A">
      <w:pPr>
        <w:ind w:firstLine="141" w:left="1275"/>
        <w:jc w:val="both"/>
        <w:rPr>
          <w:ins w:author="THILLAY Pauline" w:date="2023-04-07T11:18:00Z" w:id="479"/>
          <w:rFonts w:ascii="Times New Roman" w:hAnsi="Times New Roman"/>
          <w:b/>
          <w:sz w:val="24"/>
        </w:rPr>
      </w:pPr>
    </w:p>
    <w:p w14:paraId="7694EA59" w14:textId="1DD3318A" w:rsidDel="003C0831" w:rsidR="003A568E" w:rsidRDefault="003A568E">
      <w:pPr>
        <w:jc w:val="both"/>
        <w:rPr>
          <w:ins w:author="FOUCHER Alain" w:date="2023-04-07T08:51:00Z" w:id="480"/>
          <w:del w:author="THILLAY Pauline" w:date="2023-04-07T11:21:00Z" w:id="481"/>
          <w:rFonts w:ascii="Times New Roman" w:hAnsi="Times New Roman"/>
          <w:b/>
          <w:sz w:val="24"/>
        </w:rPr>
        <w:pPrChange w:author="THILLAY Pauline" w:date="2023-04-07T11:21:00Z" w:id="482">
          <w:pPr>
            <w:ind w:firstLine="141" w:left="1275"/>
            <w:jc w:val="both"/>
          </w:pPr>
        </w:pPrChange>
      </w:pPr>
    </w:p>
    <w:p w14:paraId="7BA7A8C6" w14:textId="44B8EFC2" w:rsidR="00E467CC" w:rsidRDefault="00E467CC" w:rsidRPr="00E467CC">
      <w:pPr>
        <w:ind w:firstLine="141" w:left="1275"/>
        <w:jc w:val="both"/>
        <w:rPr>
          <w:ins w:author="THILLAY Pauline" w:date="2023-03-28T13:31:00Z" w:id="483"/>
          <w:rFonts w:ascii="Times New Roman" w:hAnsi="Times New Roman"/>
          <w:b/>
          <w:sz w:val="24"/>
          <w:rPrChange w:author="THILLAY Pauline" w:date="2023-03-28T13:31:00Z" w:id="484">
            <w:rPr>
              <w:ins w:author="THILLAY Pauline" w:date="2023-03-28T13:31:00Z" w:id="485"/>
              <w:rFonts w:ascii="Times New Roman" w:hAnsi="Times New Roman"/>
              <w:bCs/>
              <w:sz w:val="24"/>
              <w:szCs w:val="24"/>
            </w:rPr>
          </w:rPrChange>
        </w:rPr>
        <w:pPrChange w:author="THILLAY Pauline" w:date="2023-03-28T13:31:00Z" w:id="486">
          <w:pPr>
            <w:pStyle w:val="Corpsdetexte3"/>
            <w:spacing w:after="0"/>
            <w:jc w:val="both"/>
          </w:pPr>
        </w:pPrChange>
      </w:pPr>
      <w:ins w:author="THILLAY Pauline" w:date="2023-03-28T13:31:00Z" w:id="487">
        <w:r w:rsidRPr="00E467CC">
          <w:rPr>
            <w:rFonts w:ascii="Times New Roman" w:hAnsi="Times New Roman"/>
            <w:b/>
            <w:sz w:val="24"/>
            <w:rPrChange w:author="THILLAY Pauline" w:date="2023-03-28T13:31:00Z" w:id="488">
              <w:rPr>
                <w:rFonts w:ascii="Times New Roman" w:hAnsi="Times New Roman"/>
                <w:bCs/>
                <w:sz w:val="24"/>
                <w:szCs w:val="24"/>
              </w:rPr>
            </w:rPrChange>
          </w:rPr>
          <w:t xml:space="preserve">3.3. Forfait mobilité durable </w:t>
        </w:r>
      </w:ins>
    </w:p>
    <w:p w14:paraId="2D593013" w14:textId="6BB07AFF" w:rsidR="00E467CC" w:rsidRDefault="00E467CC">
      <w:pPr>
        <w:ind w:left="567"/>
        <w:jc w:val="both"/>
        <w:rPr>
          <w:ins w:author="THILLAY Pauline" w:date="2023-03-28T13:31:00Z" w:id="489"/>
          <w:rFonts w:ascii="Times New Roman" w:hAnsi="Times New Roman"/>
          <w:sz w:val="24"/>
        </w:rPr>
        <w:pPrChange w:author="THILLAY Pauline" w:date="2023-03-28T13:31:00Z" w:id="490">
          <w:pPr>
            <w:pStyle w:val="Corpsdetexte3"/>
            <w:spacing w:after="0"/>
            <w:jc w:val="both"/>
          </w:pPr>
        </w:pPrChange>
      </w:pPr>
    </w:p>
    <w:p w14:paraId="6C6B69F7" w14:textId="1B578B00" w:rsidR="00E467CC" w:rsidRDefault="00E467CC" w:rsidRPr="00E467CC">
      <w:pPr>
        <w:ind w:left="567"/>
        <w:jc w:val="both"/>
        <w:rPr>
          <w:ins w:author="THILLAY Pauline" w:date="2023-03-28T13:27:00Z" w:id="491"/>
          <w:rFonts w:ascii="Times New Roman" w:hAnsi="Times New Roman"/>
          <w:sz w:val="24"/>
          <w:rPrChange w:author="THILLAY Pauline" w:date="2023-03-28T13:31:00Z" w:id="492">
            <w:rPr>
              <w:ins w:author="THILLAY Pauline" w:date="2023-03-28T13:27:00Z" w:id="493"/>
              <w:rFonts w:ascii="Times New Roman" w:hAnsi="Times New Roman"/>
              <w:b/>
              <w:bCs/>
              <w:sz w:val="24"/>
              <w:szCs w:val="24"/>
            </w:rPr>
          </w:rPrChange>
        </w:rPr>
        <w:pPrChange w:author="THILLAY Pauline" w:date="2023-03-28T13:31:00Z" w:id="494">
          <w:pPr>
            <w:pStyle w:val="Corpsdetexte3"/>
            <w:spacing w:after="0"/>
            <w:jc w:val="both"/>
          </w:pPr>
        </w:pPrChange>
      </w:pPr>
      <w:ins w:author="THILLAY Pauline" w:date="2023-03-28T13:32:00Z" w:id="495">
        <w:r>
          <w:rPr>
            <w:rFonts w:ascii="Times New Roman" w:hAnsi="Times New Roman"/>
            <w:sz w:val="24"/>
          </w:rPr>
          <w:t xml:space="preserve">Les parties renouvellent leur engagement RSE et leur volonté d’étudier </w:t>
        </w:r>
      </w:ins>
      <w:ins w:author="THILLAY Pauline" w:date="2023-03-28T13:33:00Z" w:id="496">
        <w:r w:rsidR="0047331B">
          <w:rPr>
            <w:rFonts w:ascii="Times New Roman" w:hAnsi="Times New Roman"/>
            <w:sz w:val="24"/>
          </w:rPr>
          <w:t xml:space="preserve">la mise en place </w:t>
        </w:r>
      </w:ins>
      <w:ins w:author="THILLAY Pauline" w:date="2023-03-28T13:34:00Z" w:id="497">
        <w:r w:rsidR="0047331B">
          <w:rPr>
            <w:rFonts w:ascii="Times New Roman" w:hAnsi="Times New Roman"/>
            <w:sz w:val="24"/>
          </w:rPr>
          <w:t xml:space="preserve">à moyen terme </w:t>
        </w:r>
      </w:ins>
      <w:ins w:author="THILLAY Pauline" w:date="2023-03-28T13:33:00Z" w:id="498">
        <w:r w:rsidR="0047331B">
          <w:rPr>
            <w:rFonts w:ascii="Times New Roman" w:hAnsi="Times New Roman"/>
            <w:sz w:val="24"/>
          </w:rPr>
          <w:t xml:space="preserve">de solutions proposées dans le cadre du forfait mobilité durable. </w:t>
        </w:r>
      </w:ins>
    </w:p>
    <w:p w14:paraId="75CDC00F" w14:textId="77777777" w:rsidP="00A93A96" w:rsidR="003A568E" w:rsidRDefault="003A568E">
      <w:pPr>
        <w:ind w:left="567"/>
        <w:jc w:val="both"/>
        <w:rPr>
          <w:ins w:author="THILLAY Pauline" w:date="2023-04-07T11:18:00Z" w:id="499"/>
          <w:rFonts w:ascii="Times New Roman" w:hAnsi="Times New Roman"/>
          <w:b/>
          <w:bCs/>
          <w:sz w:val="24"/>
          <w:szCs w:val="24"/>
          <w:u w:val="single"/>
        </w:rPr>
      </w:pPr>
      <w:bookmarkStart w:id="500" w:name="_Hlk97645031"/>
    </w:p>
    <w:p w14:paraId="6EC0E250" w14:textId="47FAA661" w:rsidDel="007D5DEB" w:rsidP="00C90B2A" w:rsidR="00C90B2A" w:rsidRDefault="00C90B2A">
      <w:pPr>
        <w:ind w:left="567"/>
        <w:jc w:val="both"/>
        <w:rPr>
          <w:ins w:author="FOUCHER Alain" w:date="2022-03-09T09:03:00Z" w:id="501"/>
          <w:del w:author="THILLAY Pauline" w:date="2023-03-28T13:03:00Z" w:id="502"/>
          <w:rStyle w:val="lev"/>
        </w:rPr>
      </w:pPr>
      <w:ins w:author="FOUCHER Alain" w:date="2022-03-09T09:03:00Z" w:id="503">
        <w:del w:author="THILLAY Pauline" w:date="2023-03-28T13:03:00Z" w:id="504">
          <w:r w:rsidDel="007D5DEB" w:rsidRPr="00B12A36">
            <w:rPr>
              <w:rFonts w:ascii="Times New Roman" w:hAnsi="Times New Roman"/>
              <w:b/>
              <w:bCs/>
              <w:sz w:val="24"/>
              <w:szCs w:val="24"/>
              <w:u w:val="single"/>
            </w:rPr>
            <w:delText xml:space="preserve">Article </w:delText>
          </w:r>
        </w:del>
      </w:ins>
      <w:ins w:author="FOUCHER Alain" w:date="2022-03-09T09:04:00Z" w:id="505">
        <w:del w:author="THILLAY Pauline" w:date="2023-03-28T13:03:00Z" w:id="506">
          <w:r w:rsidDel="007D5DEB" w:rsidR="0028405C">
            <w:rPr>
              <w:rFonts w:ascii="Times New Roman" w:hAnsi="Times New Roman"/>
              <w:b/>
              <w:bCs/>
              <w:sz w:val="24"/>
              <w:szCs w:val="24"/>
              <w:u w:val="single"/>
            </w:rPr>
            <w:delText>2</w:delText>
          </w:r>
        </w:del>
      </w:ins>
      <w:ins w:author="FOUCHER Alain" w:date="2022-03-09T09:03:00Z" w:id="507">
        <w:del w:author="THILLAY Pauline" w:date="2023-03-28T13:03:00Z" w:id="508">
          <w:r w:rsidDel="007D5DEB" w:rsidRPr="00B12A36">
            <w:rPr>
              <w:rFonts w:ascii="Times New Roman" w:hAnsi="Times New Roman"/>
              <w:b/>
              <w:bCs/>
              <w:sz w:val="24"/>
              <w:szCs w:val="24"/>
              <w:u w:val="single"/>
            </w:rPr>
            <w:delText> –</w:delText>
          </w:r>
          <w:r w:rsidDel="007D5DEB">
            <w:rPr>
              <w:rStyle w:val="lev"/>
            </w:rPr>
            <w:delText xml:space="preserve">Attribution </w:delText>
          </w:r>
        </w:del>
      </w:ins>
      <w:ins w:author="FOUCHER Alain" w:date="2022-03-09T09:40:00Z" w:id="509">
        <w:del w:author="THILLAY Pauline" w:date="2023-03-28T13:03:00Z" w:id="510">
          <w:r w:rsidDel="007D5DEB" w:rsidR="009B48F9">
            <w:rPr>
              <w:rStyle w:val="lev"/>
            </w:rPr>
            <w:delText>de la prime de 150€</w:delText>
          </w:r>
        </w:del>
      </w:ins>
      <w:ins w:author="FOUCHER Alain" w:date="2022-03-09T09:03:00Z" w:id="511">
        <w:del w:author="THILLAY Pauline" w:date="2023-03-28T13:03:00Z" w:id="512">
          <w:r w:rsidDel="007D5DEB">
            <w:rPr>
              <w:rStyle w:val="lev"/>
            </w:rPr>
            <w:delText xml:space="preserve">. </w:delText>
          </w:r>
        </w:del>
      </w:ins>
    </w:p>
    <w:p w14:paraId="227783DD" w14:textId="2ACA3AEA" w:rsidDel="007D5DEB" w:rsidP="0028405C" w:rsidR="00C90B2A" w:rsidRDefault="00C90B2A" w:rsidRPr="0028405C">
      <w:pPr>
        <w:ind w:left="567"/>
        <w:jc w:val="both"/>
        <w:rPr>
          <w:ins w:author="FOUCHER Alain" w:date="2022-03-09T09:03:00Z" w:id="513"/>
          <w:del w:author="THILLAY Pauline" w:date="2023-03-28T13:03:00Z" w:id="514"/>
          <w:rPrChange w:author="FOUCHER Alain" w:date="2022-03-09T09:05:00Z" w:id="515">
            <w:rPr>
              <w:ins w:author="FOUCHER Alain" w:date="2022-03-09T09:03:00Z" w:id="516"/>
              <w:del w:author="THILLAY Pauline" w:date="2023-03-28T13:03:00Z" w:id="517"/>
              <w:rFonts w:ascii="Times New Roman" w:hAnsi="Times New Roman"/>
            </w:rPr>
          </w:rPrChange>
        </w:rPr>
      </w:pPr>
      <w:ins w:author="FOUCHER Alain" w:date="2022-03-09T09:03:00Z" w:id="518">
        <w:del w:author="THILLAY Pauline" w:date="2023-03-28T13:03:00Z" w:id="519">
          <w:r w:rsidDel="007D5DEB">
            <w:delText xml:space="preserve"> </w:delText>
          </w:r>
          <w:r w:rsidDel="007D5DEB" w:rsidRPr="00B42666">
            <w:rPr>
              <w:rFonts w:ascii="Times New Roman" w:hAnsi="Times New Roman"/>
            </w:rPr>
            <w:delText xml:space="preserve"> </w:delText>
          </w:r>
        </w:del>
      </w:ins>
    </w:p>
    <w:p w14:paraId="5E0A8070" w14:textId="20FB07B9" w:rsidDel="007D5DEB" w:rsidP="00C90B2A" w:rsidR="00C90B2A" w:rsidRDefault="00C90B2A" w:rsidRPr="00B42666">
      <w:pPr>
        <w:ind w:left="567"/>
        <w:jc w:val="both"/>
        <w:rPr>
          <w:ins w:author="FOUCHER Alain" w:date="2022-03-09T09:03:00Z" w:id="520"/>
          <w:del w:author="THILLAY Pauline" w:date="2023-03-28T13:03:00Z" w:id="521"/>
          <w:rFonts w:ascii="Times New Roman" w:hAnsi="Times New Roman"/>
        </w:rPr>
      </w:pPr>
      <w:ins w:author="FOUCHER Alain" w:date="2022-03-09T09:03:00Z" w:id="522">
        <w:del w:author="THILLAY Pauline" w:date="2023-03-28T13:03:00Z" w:id="523">
          <w:r w:rsidDel="007D5DEB" w:rsidRPr="00B42666">
            <w:rPr>
              <w:rFonts w:ascii="Times New Roman" w:hAnsi="Times New Roman"/>
            </w:rPr>
            <w:delText xml:space="preserve">En accord avec les partenaires sociaux, </w:delText>
          </w:r>
        </w:del>
      </w:ins>
      <w:ins w:author="FOUCHER Alain" w:date="2022-03-09T09:40:00Z" w:id="524">
        <w:del w:author="THILLAY Pauline" w:date="2023-03-28T13:03:00Z" w:id="525">
          <w:r w:rsidDel="007D5DEB" w:rsidR="009B48F9">
            <w:rPr>
              <w:rFonts w:ascii="Times New Roman" w:hAnsi="Times New Roman"/>
            </w:rPr>
            <w:delText>une</w:delText>
          </w:r>
        </w:del>
      </w:ins>
      <w:ins w:author="FOUCHER Alain" w:date="2022-03-09T09:03:00Z" w:id="526">
        <w:del w:author="THILLAY Pauline" w:date="2023-03-28T13:03:00Z" w:id="527">
          <w:r w:rsidDel="007D5DEB" w:rsidRPr="00B42666">
            <w:rPr>
              <w:rFonts w:ascii="Times New Roman" w:hAnsi="Times New Roman"/>
            </w:rPr>
            <w:delText xml:space="preserve"> prime</w:delText>
          </w:r>
        </w:del>
      </w:ins>
      <w:ins w:author="FOUCHER Alain" w:date="2022-03-09T09:40:00Z" w:id="528">
        <w:del w:author="THILLAY Pauline" w:date="2023-03-28T13:03:00Z" w:id="529">
          <w:r w:rsidDel="007D5DEB" w:rsidR="009B48F9">
            <w:rPr>
              <w:rFonts w:ascii="Times New Roman" w:hAnsi="Times New Roman"/>
            </w:rPr>
            <w:delText xml:space="preserve"> de 150€ bruts,</w:delText>
          </w:r>
        </w:del>
      </w:ins>
      <w:ins w:author="FOUCHER Alain" w:date="2022-03-09T09:03:00Z" w:id="530">
        <w:del w:author="THILLAY Pauline" w:date="2023-03-28T13:03:00Z" w:id="531">
          <w:r w:rsidDel="007D5DEB" w:rsidRPr="00B42666">
            <w:rPr>
              <w:rFonts w:ascii="Times New Roman" w:hAnsi="Times New Roman"/>
            </w:rPr>
            <w:delText xml:space="preserve"> sera attribuée à l’ensemble des salariés présents au 07 mars 2022, uniquement, bénéficiant d’un contrat de travail de la </w:delText>
          </w:r>
          <w:r w:rsidDel="007D5DEB" w:rsidRPr="00B42666">
            <w:rPr>
              <w:rFonts w:ascii="Times New Roman" w:hAnsi="Times New Roman"/>
              <w:sz w:val="24"/>
              <w:szCs w:val="24"/>
            </w:rPr>
            <w:delText>société DEVILLE Automotive Safety Components, étant</w:delText>
          </w:r>
          <w:r w:rsidDel="007D5DEB">
            <w:rPr>
              <w:rFonts w:ascii="Times New Roman" w:hAnsi="Times New Roman"/>
              <w:sz w:val="24"/>
              <w:szCs w:val="24"/>
            </w:rPr>
            <w:delText>s</w:delText>
          </w:r>
          <w:r w:rsidDel="007D5DEB" w:rsidRPr="00B42666">
            <w:rPr>
              <w:rFonts w:ascii="Times New Roman" w:hAnsi="Times New Roman"/>
              <w:sz w:val="24"/>
              <w:szCs w:val="24"/>
            </w:rPr>
            <w:delText xml:space="preserve"> en situation de travail, </w:delText>
          </w:r>
          <w:r w:rsidDel="007D5DEB" w:rsidRPr="00B42666">
            <w:rPr>
              <w:rFonts w:ascii="Times New Roman" w:hAnsi="Times New Roman"/>
              <w:sz w:val="24"/>
              <w:szCs w:val="24"/>
              <w:u w:val="single"/>
            </w:rPr>
            <w:delText>pour l’équipe de l’après-midi</w:delText>
          </w:r>
          <w:r w:rsidDel="007D5DEB" w:rsidRPr="00B42666">
            <w:rPr>
              <w:rFonts w:ascii="Times New Roman" w:hAnsi="Times New Roman"/>
              <w:sz w:val="24"/>
              <w:szCs w:val="24"/>
            </w:rPr>
            <w:delText xml:space="preserve">, </w:delText>
          </w:r>
          <w:r w:rsidDel="007D5DEB" w:rsidRPr="00B42666">
            <w:rPr>
              <w:rFonts w:ascii="Times New Roman" w:hAnsi="Times New Roman"/>
              <w:b/>
              <w:bCs/>
              <w:sz w:val="24"/>
              <w:szCs w:val="24"/>
            </w:rPr>
            <w:delText>dès 18h le lundi 07 mars</w:delText>
          </w:r>
          <w:r w:rsidDel="007D5DEB" w:rsidRPr="00B42666">
            <w:rPr>
              <w:rFonts w:ascii="Times New Roman" w:hAnsi="Times New Roman"/>
              <w:sz w:val="24"/>
              <w:szCs w:val="24"/>
            </w:rPr>
            <w:delText xml:space="preserve">, </w:delText>
          </w:r>
          <w:r w:rsidDel="007D5DEB" w:rsidRPr="00B42666">
            <w:rPr>
              <w:rFonts w:ascii="Times New Roman" w:hAnsi="Times New Roman"/>
              <w:sz w:val="24"/>
              <w:szCs w:val="24"/>
              <w:u w:val="single"/>
            </w:rPr>
            <w:delText>pour l’équipe de nuit</w:delText>
          </w:r>
          <w:r w:rsidDel="007D5DEB" w:rsidRPr="00B42666">
            <w:rPr>
              <w:rFonts w:ascii="Times New Roman" w:hAnsi="Times New Roman"/>
              <w:sz w:val="24"/>
              <w:szCs w:val="24"/>
            </w:rPr>
            <w:delText xml:space="preserve">, </w:delText>
          </w:r>
          <w:r w:rsidDel="007D5DEB" w:rsidRPr="00B42666">
            <w:rPr>
              <w:rFonts w:ascii="Times New Roman" w:hAnsi="Times New Roman"/>
              <w:b/>
              <w:bCs/>
              <w:sz w:val="24"/>
              <w:szCs w:val="24"/>
            </w:rPr>
            <w:delText>dès 21h le lundi 07 mars</w:delText>
          </w:r>
          <w:r w:rsidDel="007D5DEB" w:rsidRPr="00B42666">
            <w:rPr>
              <w:rFonts w:ascii="Times New Roman" w:hAnsi="Times New Roman"/>
              <w:sz w:val="24"/>
              <w:szCs w:val="24"/>
            </w:rPr>
            <w:delText xml:space="preserve">, </w:delText>
          </w:r>
          <w:r w:rsidDel="007D5DEB" w:rsidRPr="00B42666">
            <w:rPr>
              <w:rFonts w:ascii="Times New Roman" w:hAnsi="Times New Roman"/>
              <w:sz w:val="24"/>
              <w:szCs w:val="24"/>
              <w:u w:val="single"/>
            </w:rPr>
            <w:delText>pour l’équipe du matin</w:delText>
          </w:r>
          <w:r w:rsidDel="007D5DEB" w:rsidRPr="00B42666">
            <w:rPr>
              <w:rFonts w:ascii="Times New Roman" w:hAnsi="Times New Roman"/>
              <w:sz w:val="24"/>
              <w:szCs w:val="24"/>
            </w:rPr>
            <w:delText xml:space="preserve">, </w:delText>
          </w:r>
          <w:r w:rsidDel="007D5DEB" w:rsidRPr="00B42666">
            <w:rPr>
              <w:rFonts w:ascii="Times New Roman" w:hAnsi="Times New Roman"/>
              <w:b/>
              <w:bCs/>
              <w:sz w:val="24"/>
              <w:szCs w:val="24"/>
            </w:rPr>
            <w:delText xml:space="preserve">dès </w:delText>
          </w:r>
        </w:del>
      </w:ins>
      <w:ins w:author="FOUCHER Alain" w:date="2022-03-09T09:36:00Z" w:id="532">
        <w:del w:author="THILLAY Pauline" w:date="2023-03-28T13:03:00Z" w:id="533">
          <w:r w:rsidDel="007D5DEB" w:rsidR="006E40D4">
            <w:rPr>
              <w:rFonts w:ascii="Times New Roman" w:hAnsi="Times New Roman"/>
              <w:b/>
              <w:bCs/>
              <w:sz w:val="24"/>
              <w:szCs w:val="24"/>
            </w:rPr>
            <w:delText xml:space="preserve">05 </w:delText>
          </w:r>
        </w:del>
      </w:ins>
      <w:ins w:author="FOUCHER Alain" w:date="2022-03-09T09:03:00Z" w:id="534">
        <w:del w:author="THILLAY Pauline" w:date="2023-03-28T13:03:00Z" w:id="535">
          <w:r w:rsidDel="007D5DEB" w:rsidRPr="00B42666">
            <w:rPr>
              <w:rFonts w:ascii="Times New Roman" w:hAnsi="Times New Roman"/>
              <w:b/>
              <w:bCs/>
              <w:sz w:val="24"/>
              <w:szCs w:val="24"/>
            </w:rPr>
            <w:delText>h le mardi 08 mars</w:delText>
          </w:r>
          <w:r w:rsidDel="007D5DEB" w:rsidRPr="00B42666">
            <w:rPr>
              <w:rFonts w:ascii="Times New Roman" w:hAnsi="Times New Roman"/>
              <w:sz w:val="24"/>
              <w:szCs w:val="24"/>
            </w:rPr>
            <w:delText xml:space="preserve">, et sur </w:delText>
          </w:r>
          <w:r w:rsidDel="007D5DEB" w:rsidRPr="00B42666">
            <w:rPr>
              <w:rFonts w:ascii="Times New Roman" w:hAnsi="Times New Roman"/>
              <w:sz w:val="24"/>
              <w:szCs w:val="24"/>
              <w:u w:val="single"/>
            </w:rPr>
            <w:delText>leurs horaires habituels pour les personnels de journée</w:delText>
          </w:r>
          <w:r w:rsidDel="007D5DEB" w:rsidRPr="00B42666">
            <w:rPr>
              <w:rFonts w:ascii="Times New Roman" w:hAnsi="Times New Roman"/>
              <w:sz w:val="24"/>
              <w:szCs w:val="24"/>
            </w:rPr>
            <w:delText xml:space="preserve">, </w:delText>
          </w:r>
          <w:r w:rsidDel="007D5DEB" w:rsidRPr="00B42666">
            <w:rPr>
              <w:rFonts w:ascii="Times New Roman" w:hAnsi="Times New Roman"/>
              <w:b/>
              <w:bCs/>
              <w:sz w:val="24"/>
              <w:szCs w:val="24"/>
            </w:rPr>
            <w:delText>dès le mardi 08 mars</w:delText>
          </w:r>
          <w:r w:rsidDel="007D5DEB" w:rsidRPr="00B42666">
            <w:rPr>
              <w:rFonts w:ascii="Times New Roman" w:hAnsi="Times New Roman"/>
              <w:sz w:val="24"/>
              <w:szCs w:val="24"/>
            </w:rPr>
            <w:delText>.</w:delText>
          </w:r>
        </w:del>
      </w:ins>
      <w:ins w:author="FOUCHER Alain" w:date="2022-03-09T09:36:00Z" w:id="536">
        <w:del w:author="THILLAY Pauline" w:date="2023-03-28T13:03:00Z" w:id="537">
          <w:r w:rsidDel="007D5DEB" w:rsidR="006E40D4">
            <w:rPr>
              <w:rFonts w:ascii="Times New Roman" w:hAnsi="Times New Roman"/>
              <w:sz w:val="24"/>
              <w:szCs w:val="24"/>
            </w:rPr>
            <w:delText xml:space="preserve"> Cette prime sera attribuée aussi</w:delText>
          </w:r>
        </w:del>
      </w:ins>
      <w:ins w:author="FOUCHER Alain" w:date="2022-03-09T09:38:00Z" w:id="538">
        <w:del w:author="THILLAY Pauline" w:date="2023-03-28T13:03:00Z" w:id="539">
          <w:r w:rsidDel="007D5DEB" w:rsidR="006E40D4">
            <w:rPr>
              <w:rFonts w:ascii="Times New Roman" w:hAnsi="Times New Roman"/>
              <w:sz w:val="24"/>
              <w:szCs w:val="24"/>
            </w:rPr>
            <w:delText>,</w:delText>
          </w:r>
        </w:del>
      </w:ins>
      <w:ins w:author="FOUCHER Alain" w:date="2022-03-09T09:36:00Z" w:id="540">
        <w:del w:author="THILLAY Pauline" w:date="2023-03-28T13:03:00Z" w:id="541">
          <w:r w:rsidDel="007D5DEB" w:rsidR="006E40D4">
            <w:rPr>
              <w:rFonts w:ascii="Times New Roman" w:hAnsi="Times New Roman"/>
              <w:sz w:val="24"/>
              <w:szCs w:val="24"/>
            </w:rPr>
            <w:delText xml:space="preserve"> aux personnes étant en </w:delText>
          </w:r>
        </w:del>
      </w:ins>
      <w:ins w:author="FOUCHER Alain" w:date="2022-03-09T09:56:00Z" w:id="542">
        <w:del w:author="THILLAY Pauline" w:date="2023-03-28T13:03:00Z" w:id="543">
          <w:r w:rsidDel="007D5DEB" w:rsidR="00F14458">
            <w:rPr>
              <w:rFonts w:ascii="Times New Roman" w:hAnsi="Times New Roman"/>
              <w:sz w:val="24"/>
              <w:szCs w:val="24"/>
            </w:rPr>
            <w:delText>arrêt</w:delText>
          </w:r>
        </w:del>
      </w:ins>
      <w:ins w:author="FOUCHER Alain" w:date="2022-03-09T09:54:00Z" w:id="544">
        <w:del w:author="THILLAY Pauline" w:date="2023-03-28T13:03:00Z" w:id="545">
          <w:r w:rsidDel="007D5DEB" w:rsidR="002D7542">
            <w:rPr>
              <w:rFonts w:ascii="Times New Roman" w:hAnsi="Times New Roman"/>
              <w:sz w:val="24"/>
              <w:szCs w:val="24"/>
            </w:rPr>
            <w:delText xml:space="preserve"> maladie</w:delText>
          </w:r>
        </w:del>
      </w:ins>
      <w:ins w:author="FOUCHER Alain" w:date="2022-03-09T09:37:00Z" w:id="546">
        <w:del w:author="THILLAY Pauline" w:date="2023-03-28T13:03:00Z" w:id="547">
          <w:r w:rsidDel="007D5DEB" w:rsidR="006E40D4">
            <w:rPr>
              <w:rFonts w:ascii="Times New Roman" w:hAnsi="Times New Roman"/>
              <w:sz w:val="24"/>
              <w:szCs w:val="24"/>
            </w:rPr>
            <w:delText xml:space="preserve"> ou ayant posé</w:delText>
          </w:r>
        </w:del>
      </w:ins>
      <w:ins w:author="PICARD Cédric" w:date="2022-03-09T09:51:00Z" w:id="548">
        <w:del w:author="THILLAY Pauline" w:date="2023-03-28T13:03:00Z" w:id="549">
          <w:r w:rsidDel="007D5DEB" w:rsidR="00E17A6B">
            <w:rPr>
              <w:rFonts w:ascii="Times New Roman" w:hAnsi="Times New Roman"/>
              <w:sz w:val="24"/>
              <w:szCs w:val="24"/>
            </w:rPr>
            <w:delText>,</w:delText>
          </w:r>
        </w:del>
      </w:ins>
      <w:ins w:author="FOUCHER Alain" w:date="2022-03-09T09:38:00Z" w:id="550">
        <w:del w:author="THILLAY Pauline" w:date="2023-03-28T13:03:00Z" w:id="551">
          <w:r w:rsidDel="007D5DEB" w:rsidR="006E40D4">
            <w:rPr>
              <w:rFonts w:ascii="Times New Roman" w:hAnsi="Times New Roman"/>
              <w:sz w:val="24"/>
              <w:szCs w:val="24"/>
            </w:rPr>
            <w:delText xml:space="preserve"> </w:delText>
          </w:r>
        </w:del>
      </w:ins>
      <w:ins w:author="PICARD Cédric" w:date="2022-03-09T09:51:00Z" w:id="552">
        <w:del w:author="THILLAY Pauline" w:date="2023-03-28T13:03:00Z" w:id="553">
          <w:r w:rsidDel="007D5DEB" w:rsidR="00E17A6B">
            <w:rPr>
              <w:rFonts w:ascii="Times New Roman" w:hAnsi="Times New Roman"/>
              <w:sz w:val="24"/>
              <w:szCs w:val="24"/>
            </w:rPr>
            <w:delText xml:space="preserve">avant le 03 mars 2022, </w:delText>
          </w:r>
        </w:del>
      </w:ins>
      <w:ins w:author="FOUCHER Alain" w:date="2022-03-09T09:38:00Z" w:id="554">
        <w:del w:author="THILLAY Pauline" w:date="2023-03-28T13:03:00Z" w:id="555">
          <w:r w:rsidDel="007D5DEB" w:rsidR="006E40D4">
            <w:rPr>
              <w:rFonts w:ascii="Times New Roman" w:hAnsi="Times New Roman"/>
              <w:sz w:val="24"/>
              <w:szCs w:val="24"/>
            </w:rPr>
            <w:delText xml:space="preserve">des </w:delText>
          </w:r>
        </w:del>
      </w:ins>
      <w:ins w:author="FOUCHER Alain" w:date="2022-03-09T09:37:00Z" w:id="556">
        <w:del w:author="THILLAY Pauline" w:date="2023-03-28T13:03:00Z" w:id="557">
          <w:r w:rsidDel="007D5DEB" w:rsidR="006E40D4">
            <w:rPr>
              <w:rFonts w:ascii="Times New Roman" w:hAnsi="Times New Roman"/>
              <w:sz w:val="24"/>
              <w:szCs w:val="24"/>
            </w:rPr>
            <w:delText>RTT</w:delText>
          </w:r>
        </w:del>
      </w:ins>
      <w:ins w:author="FOUCHER Alain" w:date="2022-03-09T09:38:00Z" w:id="558">
        <w:del w:author="THILLAY Pauline" w:date="2023-03-28T13:03:00Z" w:id="559">
          <w:r w:rsidDel="007D5DEB" w:rsidR="006E40D4">
            <w:rPr>
              <w:rFonts w:ascii="Times New Roman" w:hAnsi="Times New Roman"/>
              <w:sz w:val="24"/>
              <w:szCs w:val="24"/>
            </w:rPr>
            <w:delText xml:space="preserve"> et Congés payées</w:delText>
          </w:r>
        </w:del>
      </w:ins>
      <w:ins w:author="PICARD Cédric" w:date="2022-03-09T09:51:00Z" w:id="560">
        <w:del w:author="THILLAY Pauline" w:date="2023-03-28T13:03:00Z" w:id="561">
          <w:r w:rsidDel="007D5DEB" w:rsidR="00E17A6B">
            <w:rPr>
              <w:rFonts w:ascii="Times New Roman" w:hAnsi="Times New Roman"/>
              <w:sz w:val="24"/>
              <w:szCs w:val="24"/>
            </w:rPr>
            <w:delText xml:space="preserve"> pour cette journée du 7 mars</w:delText>
          </w:r>
        </w:del>
      </w:ins>
      <w:ins w:author="FOUCHER Alain" w:date="2022-03-09T09:37:00Z" w:id="562">
        <w:del w:author="THILLAY Pauline" w:date="2023-03-28T13:03:00Z" w:id="563">
          <w:r w:rsidDel="007D5DEB" w:rsidR="006E40D4">
            <w:rPr>
              <w:rFonts w:ascii="Times New Roman" w:hAnsi="Times New Roman"/>
              <w:sz w:val="24"/>
              <w:szCs w:val="24"/>
            </w:rPr>
            <w:delText xml:space="preserve">, </w:delText>
          </w:r>
        </w:del>
      </w:ins>
      <w:ins w:author="FOUCHER Alain" w:date="2022-03-09T09:38:00Z" w:id="564">
        <w:del w:author="THILLAY Pauline" w:date="2023-03-28T13:03:00Z" w:id="565">
          <w:r w:rsidDel="007D5DEB" w:rsidR="006E40D4">
            <w:rPr>
              <w:rFonts w:ascii="Times New Roman" w:hAnsi="Times New Roman"/>
              <w:sz w:val="24"/>
              <w:szCs w:val="24"/>
            </w:rPr>
            <w:delText xml:space="preserve">avant </w:delText>
          </w:r>
        </w:del>
      </w:ins>
      <w:ins w:author="FOUCHER Alain" w:date="2022-03-09T09:37:00Z" w:id="566">
        <w:del w:author="THILLAY Pauline" w:date="2023-03-28T13:03:00Z" w:id="567">
          <w:r w:rsidDel="007D5DEB" w:rsidR="006E40D4">
            <w:rPr>
              <w:rFonts w:ascii="Times New Roman" w:hAnsi="Times New Roman"/>
              <w:sz w:val="24"/>
              <w:szCs w:val="24"/>
            </w:rPr>
            <w:delText>le 03 mars</w:delText>
          </w:r>
        </w:del>
      </w:ins>
      <w:ins w:author="FOUCHER Alain" w:date="2022-03-09T09:38:00Z" w:id="568">
        <w:del w:author="THILLAY Pauline" w:date="2023-03-28T13:03:00Z" w:id="569">
          <w:r w:rsidDel="007D5DEB" w:rsidR="006E40D4">
            <w:rPr>
              <w:rFonts w:ascii="Times New Roman" w:hAnsi="Times New Roman"/>
              <w:sz w:val="24"/>
              <w:szCs w:val="24"/>
            </w:rPr>
            <w:delText xml:space="preserve"> 2022.</w:delText>
          </w:r>
        </w:del>
      </w:ins>
    </w:p>
    <w:bookmarkEnd w:id="500"/>
    <w:p w14:paraId="045D5F67" w14:textId="7C9D6CAD" w:rsidDel="005F4CDE" w:rsidP="00FE73F0" w:rsidR="0028405C" w:rsidRDefault="0028405C">
      <w:pPr>
        <w:ind w:left="567"/>
        <w:jc w:val="both"/>
        <w:rPr>
          <w:ins w:author="FOUCHER Alain" w:date="2022-03-09T09:06:00Z" w:id="570"/>
          <w:del w:author="THILLAY Pauline" w:date="2023-03-28T13:05:00Z" w:id="571"/>
          <w:rFonts w:ascii="Times New Roman" w:eastAsia="Arial Unicode MS" w:hAnsi="Times New Roman"/>
          <w:b/>
          <w:bCs/>
          <w:sz w:val="24"/>
          <w:szCs w:val="24"/>
          <w:u w:val="single"/>
        </w:rPr>
      </w:pPr>
    </w:p>
    <w:p w14:paraId="7B5F3829" w14:textId="18930823" w:rsidDel="000161EB" w:rsidP="00FE73F0" w:rsidR="0028405C" w:rsidRDefault="0028405C">
      <w:pPr>
        <w:ind w:left="567"/>
        <w:jc w:val="both"/>
        <w:rPr>
          <w:ins w:author="FOUCHER Alain" w:date="2022-03-09T09:06:00Z" w:id="572"/>
          <w:del w:author="THILLAY Pauline" w:date="2023-04-07T11:02:00Z" w:id="573"/>
          <w:rFonts w:ascii="Times New Roman" w:eastAsia="Arial Unicode MS" w:hAnsi="Times New Roman"/>
          <w:b/>
          <w:bCs/>
          <w:sz w:val="24"/>
          <w:szCs w:val="24"/>
          <w:u w:val="single"/>
        </w:rPr>
      </w:pPr>
    </w:p>
    <w:p w14:paraId="76C3AB08" w14:textId="2AC0FDBA" w:rsidDel="000161EB" w:rsidP="00A93A96" w:rsidR="0024045A" w:rsidRDefault="0024045A">
      <w:pPr>
        <w:ind w:left="567"/>
        <w:jc w:val="both"/>
        <w:rPr>
          <w:ins w:author="FOUCHER Alain" w:date="2023-04-07T08:51:00Z" w:id="574"/>
          <w:del w:author="THILLAY Pauline" w:date="2023-04-07T11:02:00Z" w:id="575"/>
          <w:rFonts w:ascii="Times New Roman" w:eastAsia="Arial Unicode MS" w:hAnsi="Times New Roman"/>
          <w:b/>
          <w:bCs/>
          <w:sz w:val="24"/>
          <w:szCs w:val="24"/>
          <w:u w:val="single"/>
        </w:rPr>
      </w:pPr>
    </w:p>
    <w:p w14:paraId="4CE46629" w14:textId="37B0C97C" w:rsidDel="000161EB" w:rsidP="00A93A96" w:rsidR="0024045A" w:rsidRDefault="0024045A">
      <w:pPr>
        <w:ind w:left="567"/>
        <w:jc w:val="both"/>
        <w:rPr>
          <w:ins w:author="FOUCHER Alain" w:date="2023-04-07T08:51:00Z" w:id="576"/>
          <w:del w:author="THILLAY Pauline" w:date="2023-04-07T11:02:00Z" w:id="577"/>
          <w:rFonts w:ascii="Times New Roman" w:eastAsia="Arial Unicode MS" w:hAnsi="Times New Roman"/>
          <w:b/>
          <w:bCs/>
          <w:sz w:val="24"/>
          <w:szCs w:val="24"/>
          <w:u w:val="single"/>
        </w:rPr>
      </w:pPr>
    </w:p>
    <w:p w14:paraId="302C9751" w14:textId="1F3F6CC5" w:rsidDel="000161EB" w:rsidP="00A93A96" w:rsidR="0024045A" w:rsidRDefault="0024045A">
      <w:pPr>
        <w:ind w:left="567"/>
        <w:jc w:val="both"/>
        <w:rPr>
          <w:ins w:author="FOUCHER Alain" w:date="2023-04-07T08:51:00Z" w:id="578"/>
          <w:del w:author="THILLAY Pauline" w:date="2023-04-07T11:02:00Z" w:id="579"/>
          <w:rFonts w:ascii="Times New Roman" w:eastAsia="Arial Unicode MS" w:hAnsi="Times New Roman"/>
          <w:b/>
          <w:bCs/>
          <w:sz w:val="24"/>
          <w:szCs w:val="24"/>
          <w:u w:val="single"/>
        </w:rPr>
      </w:pPr>
    </w:p>
    <w:p w14:paraId="71688836" w14:textId="15F312D9" w:rsidDel="000161EB" w:rsidP="00A93A96" w:rsidR="0024045A" w:rsidRDefault="0024045A">
      <w:pPr>
        <w:ind w:left="567"/>
        <w:jc w:val="both"/>
        <w:rPr>
          <w:ins w:author="FOUCHER Alain" w:date="2023-04-07T08:51:00Z" w:id="580"/>
          <w:del w:author="THILLAY Pauline" w:date="2023-04-07T11:02:00Z" w:id="581"/>
          <w:rFonts w:ascii="Times New Roman" w:eastAsia="Arial Unicode MS" w:hAnsi="Times New Roman"/>
          <w:b/>
          <w:bCs/>
          <w:sz w:val="24"/>
          <w:szCs w:val="24"/>
          <w:u w:val="single"/>
        </w:rPr>
      </w:pPr>
    </w:p>
    <w:p w14:paraId="712CA0CD" w14:textId="33A207ED" w:rsidDel="000161EB" w:rsidP="00A93A96" w:rsidR="0024045A" w:rsidRDefault="0024045A">
      <w:pPr>
        <w:ind w:left="567"/>
        <w:jc w:val="both"/>
        <w:rPr>
          <w:ins w:author="FOUCHER Alain" w:date="2023-04-07T08:51:00Z" w:id="582"/>
          <w:del w:author="THILLAY Pauline" w:date="2023-04-07T11:02:00Z" w:id="583"/>
          <w:rFonts w:ascii="Times New Roman" w:eastAsia="Arial Unicode MS" w:hAnsi="Times New Roman"/>
          <w:b/>
          <w:bCs/>
          <w:sz w:val="24"/>
          <w:szCs w:val="24"/>
          <w:u w:val="single"/>
        </w:rPr>
      </w:pPr>
    </w:p>
    <w:p w14:paraId="304B03A3" w14:textId="62F87851" w:rsidP="00A93A96" w:rsidR="00FE73F0" w:rsidRDefault="00FE73F0">
      <w:pPr>
        <w:ind w:left="567"/>
        <w:jc w:val="both"/>
        <w:rPr>
          <w:rFonts w:ascii="Times New Roman" w:eastAsia="Arial Unicode MS" w:hAnsi="Times New Roman"/>
          <w:b/>
          <w:bCs/>
          <w:sz w:val="24"/>
          <w:szCs w:val="24"/>
          <w:u w:val="single"/>
        </w:rPr>
      </w:pPr>
      <w:r w:rsidRPr="00F80098">
        <w:rPr>
          <w:rFonts w:ascii="Times New Roman" w:eastAsia="Arial Unicode MS" w:hAnsi="Times New Roman"/>
          <w:b/>
          <w:bCs/>
          <w:sz w:val="24"/>
          <w:szCs w:val="24"/>
          <w:u w:val="single"/>
        </w:rPr>
        <w:t xml:space="preserve">Article </w:t>
      </w:r>
      <w:del w:author="FOUCHER Alain" w:date="2022-03-09T09:04:00Z" w:id="584">
        <w:r w:rsidDel="0028405C">
          <w:rPr>
            <w:rFonts w:ascii="Times New Roman" w:eastAsia="Arial Unicode MS" w:hAnsi="Times New Roman"/>
            <w:b/>
            <w:bCs/>
            <w:sz w:val="24"/>
            <w:szCs w:val="24"/>
            <w:u w:val="single"/>
          </w:rPr>
          <w:delText>2</w:delText>
        </w:r>
        <w:r w:rsidDel="0028405C" w:rsidRPr="00F80098">
          <w:rPr>
            <w:rFonts w:ascii="Times New Roman" w:eastAsia="Arial Unicode MS" w:hAnsi="Times New Roman"/>
            <w:b/>
            <w:bCs/>
            <w:sz w:val="24"/>
            <w:szCs w:val="24"/>
            <w:u w:val="single"/>
          </w:rPr>
          <w:delText xml:space="preserve"> </w:delText>
        </w:r>
      </w:del>
      <w:ins w:author="FOUCHER Alain" w:date="2023-04-07T08:42:00Z" w:id="585">
        <w:r w:rsidR="00A93A96">
          <w:rPr>
            <w:rFonts w:ascii="Times New Roman" w:eastAsia="Arial Unicode MS" w:hAnsi="Times New Roman"/>
            <w:b/>
            <w:bCs/>
            <w:sz w:val="24"/>
            <w:szCs w:val="24"/>
            <w:u w:val="single"/>
          </w:rPr>
          <w:t>4</w:t>
        </w:r>
      </w:ins>
      <w:ins w:author="FOUCHER Alain" w:date="2022-03-09T09:04:00Z" w:id="586">
        <w:r w:rsidR="0028405C" w:rsidRPr="00F80098">
          <w:rPr>
            <w:rFonts w:ascii="Times New Roman" w:eastAsia="Arial Unicode MS" w:hAnsi="Times New Roman"/>
            <w:b/>
            <w:bCs/>
            <w:sz w:val="24"/>
            <w:szCs w:val="24"/>
            <w:u w:val="single"/>
          </w:rPr>
          <w:t xml:space="preserve"> </w:t>
        </w:r>
      </w:ins>
      <w:r w:rsidRPr="00F80098">
        <w:rPr>
          <w:rFonts w:ascii="Times New Roman" w:eastAsia="Arial Unicode MS" w:hAnsi="Times New Roman"/>
          <w:b/>
          <w:bCs/>
          <w:sz w:val="24"/>
          <w:szCs w:val="24"/>
          <w:u w:val="single"/>
        </w:rPr>
        <w:t>–</w:t>
      </w:r>
      <w:r>
        <w:rPr>
          <w:rFonts w:ascii="Times New Roman" w:eastAsia="Arial Unicode MS" w:hAnsi="Times New Roman"/>
          <w:b/>
          <w:bCs/>
          <w:sz w:val="24"/>
          <w:szCs w:val="24"/>
          <w:u w:val="single"/>
        </w:rPr>
        <w:t>Intéressement</w:t>
      </w:r>
    </w:p>
    <w:p w14:paraId="6F5C38B0" w14:textId="77777777" w:rsidP="00FE73F0" w:rsidR="00FE73F0" w:rsidRDefault="00FE73F0">
      <w:pPr>
        <w:ind w:left="567"/>
        <w:jc w:val="both"/>
        <w:rPr>
          <w:rFonts w:ascii="Times New Roman" w:eastAsia="Arial Unicode MS" w:hAnsi="Times New Roman"/>
          <w:b/>
          <w:bCs/>
          <w:sz w:val="24"/>
          <w:szCs w:val="24"/>
          <w:highlight w:val="yellow"/>
          <w:u w:val="single"/>
        </w:rPr>
      </w:pPr>
    </w:p>
    <w:p w14:paraId="63EB1F97" w14:textId="73B6412A" w:rsidP="00EC6F57" w:rsidR="00EC02E7" w:rsidRDefault="003F1A83">
      <w:pPr>
        <w:ind w:left="567"/>
        <w:jc w:val="both"/>
        <w:rPr>
          <w:ins w:author="THILLAY Pauline" w:date="2023-03-28T13:06:00Z" w:id="587"/>
          <w:rFonts w:ascii="Times New Roman" w:hAnsi="Times New Roman"/>
          <w:sz w:val="24"/>
        </w:rPr>
      </w:pPr>
      <w:r>
        <w:rPr>
          <w:rFonts w:ascii="Times New Roman" w:hAnsi="Times New Roman"/>
          <w:sz w:val="24"/>
        </w:rPr>
        <w:t>L’a</w:t>
      </w:r>
      <w:r w:rsidR="00B04D15">
        <w:rPr>
          <w:rFonts w:ascii="Times New Roman" w:hAnsi="Times New Roman"/>
          <w:sz w:val="24"/>
        </w:rPr>
        <w:t xml:space="preserve">ccord de prime d’intéressement </w:t>
      </w:r>
      <w:r>
        <w:rPr>
          <w:rFonts w:ascii="Times New Roman" w:hAnsi="Times New Roman"/>
          <w:sz w:val="24"/>
        </w:rPr>
        <w:t>qui a été signé en 2021</w:t>
      </w:r>
      <w:r w:rsidR="00B04D15">
        <w:rPr>
          <w:rFonts w:ascii="Times New Roman" w:hAnsi="Times New Roman"/>
          <w:sz w:val="24"/>
        </w:rPr>
        <w:t xml:space="preserve"> sur la base de critères de performances </w:t>
      </w:r>
      <w:r w:rsidR="00512439">
        <w:rPr>
          <w:rFonts w:ascii="Times New Roman" w:hAnsi="Times New Roman"/>
          <w:sz w:val="24"/>
        </w:rPr>
        <w:t>liés à des objectifs</w:t>
      </w:r>
      <w:r w:rsidR="00384DFA">
        <w:rPr>
          <w:rFonts w:ascii="Times New Roman" w:hAnsi="Times New Roman"/>
          <w:sz w:val="24"/>
        </w:rPr>
        <w:t xml:space="preserve"> </w:t>
      </w:r>
      <w:r w:rsidR="00B04D15">
        <w:rPr>
          <w:rFonts w:ascii="Times New Roman" w:hAnsi="Times New Roman"/>
          <w:sz w:val="24"/>
        </w:rPr>
        <w:t>globaux et par secteurs</w:t>
      </w:r>
      <w:del w:author="THILLAY Pauline" w:date="2023-03-28T13:06:00Z" w:id="588">
        <w:r w:rsidDel="005F4CDE">
          <w:rPr>
            <w:rFonts w:ascii="Times New Roman" w:hAnsi="Times New Roman"/>
            <w:sz w:val="24"/>
          </w:rPr>
          <w:delText>,</w:delText>
        </w:r>
      </w:del>
      <w:r>
        <w:rPr>
          <w:rFonts w:ascii="Times New Roman" w:hAnsi="Times New Roman"/>
          <w:sz w:val="24"/>
        </w:rPr>
        <w:t xml:space="preserve"> perdure</w:t>
      </w:r>
      <w:r w:rsidR="00AF4485">
        <w:rPr>
          <w:rFonts w:ascii="Times New Roman" w:hAnsi="Times New Roman"/>
          <w:sz w:val="24"/>
        </w:rPr>
        <w:t xml:space="preserve"> selon les clauses de revoyure prévues dans celui-ci</w:t>
      </w:r>
      <w:r>
        <w:rPr>
          <w:rFonts w:ascii="Times New Roman" w:hAnsi="Times New Roman"/>
          <w:sz w:val="24"/>
        </w:rPr>
        <w:t>.</w:t>
      </w:r>
    </w:p>
    <w:p w14:paraId="31EEDA86" w14:textId="4580223F" w:rsidDel="005F4CDE" w:rsidR="005F4CDE" w:rsidRDefault="005F4CDE">
      <w:pPr>
        <w:ind w:left="567"/>
        <w:jc w:val="both"/>
        <w:rPr>
          <w:del w:author="THILLAY Pauline" w:date="2023-03-28T13:07:00Z" w:id="589"/>
          <w:rFonts w:ascii="Times New Roman" w:hAnsi="Times New Roman"/>
          <w:sz w:val="24"/>
        </w:rPr>
      </w:pPr>
      <w:ins w:author="THILLAY Pauline" w:date="2023-03-28T13:06:00Z" w:id="590">
        <w:r>
          <w:rPr>
            <w:rFonts w:ascii="Times New Roman" w:hAnsi="Times New Roman"/>
            <w:sz w:val="24"/>
          </w:rPr>
          <w:t>Des discussions avec les organisations syndicales seront organisées au cours du 4</w:t>
        </w:r>
        <w:r w:rsidRPr="005F4CDE">
          <w:rPr>
            <w:rFonts w:ascii="Times New Roman" w:hAnsi="Times New Roman"/>
            <w:sz w:val="24"/>
            <w:vertAlign w:val="superscript"/>
            <w:rPrChange w:author="THILLAY Pauline" w:date="2023-03-28T13:06:00Z" w:id="591">
              <w:rPr>
                <w:rFonts w:ascii="Times New Roman" w:hAnsi="Times New Roman"/>
                <w:sz w:val="24"/>
              </w:rPr>
            </w:rPrChange>
          </w:rPr>
          <w:t>ème</w:t>
        </w:r>
        <w:r>
          <w:rPr>
            <w:rFonts w:ascii="Times New Roman" w:hAnsi="Times New Roman"/>
            <w:sz w:val="24"/>
          </w:rPr>
          <w:t xml:space="preserve"> trimestre 2023 pour négocier un nouvel accord d</w:t>
        </w:r>
      </w:ins>
      <w:ins w:author="THILLAY Pauline" w:date="2023-03-28T13:07:00Z" w:id="592">
        <w:r>
          <w:rPr>
            <w:rFonts w:ascii="Times New Roman" w:hAnsi="Times New Roman"/>
            <w:sz w:val="24"/>
          </w:rPr>
          <w:t xml:space="preserve">’intéressement. </w:t>
        </w:r>
      </w:ins>
    </w:p>
    <w:p w14:paraId="4ADC7ACC" w14:textId="01AED205" w:rsidDel="005F4CDE" w:rsidR="00027675" w:rsidRDefault="00027675">
      <w:pPr>
        <w:ind w:left="567"/>
        <w:jc w:val="both"/>
        <w:rPr>
          <w:del w:author="THILLAY Pauline" w:date="2023-03-28T13:07:00Z" w:id="593"/>
          <w:rFonts w:ascii="Times New Roman" w:hAnsi="Times New Roman"/>
          <w:b/>
          <w:bCs/>
          <w:sz w:val="24"/>
          <w:szCs w:val="24"/>
        </w:rPr>
        <w:pPrChange w:author="THILLAY Pauline" w:date="2023-03-28T13:07:00Z" w:id="594">
          <w:pPr>
            <w:pStyle w:val="Corpsdetexte3"/>
            <w:spacing w:after="0"/>
            <w:jc w:val="both"/>
          </w:pPr>
        </w:pPrChange>
      </w:pPr>
    </w:p>
    <w:p w14:paraId="28A7BC53" w14:textId="0C9D3B96" w:rsidR="00255AF8" w:rsidRDefault="00255AF8">
      <w:pPr>
        <w:ind w:left="567"/>
        <w:jc w:val="both"/>
        <w:rPr>
          <w:ins w:author="FOUCHER Alain" w:date="2022-03-09T09:05:00Z" w:id="595"/>
          <w:rFonts w:ascii="Times New Roman" w:eastAsia="Arial Unicode MS" w:hAnsi="Times New Roman"/>
          <w:b/>
          <w:bCs/>
          <w:sz w:val="24"/>
          <w:szCs w:val="24"/>
          <w:u w:val="single"/>
        </w:rPr>
        <w:pPrChange w:author="THILLAY Pauline" w:date="2023-03-28T13:07:00Z" w:id="596">
          <w:pPr>
            <w:jc w:val="both"/>
          </w:pPr>
        </w:pPrChange>
      </w:pPr>
    </w:p>
    <w:p w14:paraId="0703AE5B" w14:textId="77777777" w:rsidP="00126E59" w:rsidR="0028405C" w:rsidRDefault="0028405C">
      <w:pPr>
        <w:jc w:val="both"/>
        <w:rPr>
          <w:rFonts w:ascii="Times New Roman" w:eastAsia="Arial Unicode MS" w:hAnsi="Times New Roman"/>
          <w:b/>
          <w:bCs/>
          <w:sz w:val="24"/>
          <w:szCs w:val="24"/>
          <w:u w:val="single"/>
        </w:rPr>
      </w:pPr>
    </w:p>
    <w:p w14:paraId="44095C6C" w14:textId="77777777" w:rsidP="007870A0" w:rsidR="0024045A" w:rsidRDefault="0024045A">
      <w:pPr>
        <w:ind w:left="567"/>
        <w:jc w:val="both"/>
        <w:rPr>
          <w:ins w:author="FOUCHER Alain" w:date="2023-04-07T08:51:00Z" w:id="597"/>
          <w:rFonts w:ascii="Times New Roman" w:eastAsia="Arial Unicode MS" w:hAnsi="Times New Roman"/>
          <w:b/>
          <w:bCs/>
          <w:sz w:val="24"/>
          <w:szCs w:val="24"/>
          <w:u w:val="single"/>
        </w:rPr>
      </w:pPr>
    </w:p>
    <w:p w14:paraId="2E5F4A69" w14:textId="5F225AFC" w:rsidP="007870A0" w:rsidR="007870A0" w:rsidRDefault="00833365" w:rsidRPr="007870A0">
      <w:pPr>
        <w:ind w:left="567"/>
        <w:jc w:val="both"/>
        <w:rPr>
          <w:rFonts w:ascii="Times New Roman" w:eastAsia="Arial Unicode MS" w:hAnsi="Times New Roman"/>
          <w:b/>
          <w:bCs/>
          <w:sz w:val="24"/>
          <w:szCs w:val="24"/>
          <w:u w:val="single"/>
        </w:rPr>
      </w:pPr>
      <w:r w:rsidRPr="00F80098">
        <w:rPr>
          <w:rFonts w:ascii="Times New Roman" w:eastAsia="Arial Unicode MS" w:hAnsi="Times New Roman"/>
          <w:b/>
          <w:bCs/>
          <w:sz w:val="24"/>
          <w:szCs w:val="24"/>
          <w:u w:val="single"/>
        </w:rPr>
        <w:t xml:space="preserve">Article </w:t>
      </w:r>
      <w:del w:author="FOUCHER Alain" w:date="2022-03-09T09:04:00Z" w:id="598">
        <w:r w:rsidDel="0028405C" w:rsidR="00FE73F0">
          <w:rPr>
            <w:rFonts w:ascii="Times New Roman" w:eastAsia="Arial Unicode MS" w:hAnsi="Times New Roman"/>
            <w:b/>
            <w:bCs/>
            <w:sz w:val="24"/>
            <w:szCs w:val="24"/>
            <w:u w:val="single"/>
          </w:rPr>
          <w:delText>3</w:delText>
        </w:r>
        <w:r w:rsidDel="0028405C" w:rsidRPr="00F80098">
          <w:rPr>
            <w:rFonts w:ascii="Times New Roman" w:eastAsia="Arial Unicode MS" w:hAnsi="Times New Roman"/>
            <w:b/>
            <w:bCs/>
            <w:sz w:val="24"/>
            <w:szCs w:val="24"/>
            <w:u w:val="single"/>
          </w:rPr>
          <w:delText xml:space="preserve"> </w:delText>
        </w:r>
      </w:del>
      <w:ins w:author="FOUCHER Alain" w:date="2023-04-07T08:42:00Z" w:id="599">
        <w:r w:rsidR="00A93A96">
          <w:rPr>
            <w:rFonts w:ascii="Times New Roman" w:eastAsia="Arial Unicode MS" w:hAnsi="Times New Roman"/>
            <w:b/>
            <w:bCs/>
            <w:sz w:val="24"/>
            <w:szCs w:val="24"/>
            <w:u w:val="single"/>
          </w:rPr>
          <w:t>5</w:t>
        </w:r>
      </w:ins>
      <w:ins w:author="FOUCHER Alain" w:date="2022-03-09T09:04:00Z" w:id="600">
        <w:r w:rsidR="0028405C" w:rsidRPr="00F80098">
          <w:rPr>
            <w:rFonts w:ascii="Times New Roman" w:eastAsia="Arial Unicode MS" w:hAnsi="Times New Roman"/>
            <w:b/>
            <w:bCs/>
            <w:sz w:val="24"/>
            <w:szCs w:val="24"/>
            <w:u w:val="single"/>
          </w:rPr>
          <w:t xml:space="preserve"> </w:t>
        </w:r>
      </w:ins>
      <w:r w:rsidRPr="00F80098">
        <w:rPr>
          <w:rFonts w:ascii="Times New Roman" w:eastAsia="Arial Unicode MS" w:hAnsi="Times New Roman"/>
          <w:b/>
          <w:bCs/>
          <w:sz w:val="24"/>
          <w:szCs w:val="24"/>
          <w:u w:val="single"/>
        </w:rPr>
        <w:t>–</w:t>
      </w:r>
      <w:r w:rsidR="000F1FD7">
        <w:rPr>
          <w:rFonts w:ascii="Times New Roman" w:eastAsia="Arial Unicode MS" w:hAnsi="Times New Roman"/>
          <w:b/>
          <w:bCs/>
          <w:sz w:val="24"/>
          <w:szCs w:val="24"/>
          <w:u w:val="single"/>
        </w:rPr>
        <w:t>Participation</w:t>
      </w:r>
    </w:p>
    <w:p w14:paraId="7009894A" w14:textId="77777777" w:rsidP="00B12A36" w:rsidR="00833365" w:rsidRDefault="00833365">
      <w:pPr>
        <w:ind w:left="567"/>
        <w:jc w:val="both"/>
        <w:rPr>
          <w:rFonts w:ascii="Times New Roman" w:eastAsia="Arial Unicode MS" w:hAnsi="Times New Roman"/>
          <w:b/>
          <w:bCs/>
          <w:sz w:val="24"/>
          <w:szCs w:val="24"/>
          <w:highlight w:val="yellow"/>
          <w:u w:val="single"/>
        </w:rPr>
      </w:pPr>
    </w:p>
    <w:p w14:paraId="57DD8E24" w14:textId="65448E97" w:rsidDel="005F4CDE" w:rsidR="00F8171A" w:rsidRDefault="00B04D15">
      <w:pPr>
        <w:ind w:firstLine="567"/>
        <w:jc w:val="both"/>
        <w:rPr>
          <w:del w:author="THILLAY Pauline" w:date="2023-03-28T13:07:00Z" w:id="601"/>
          <w:rFonts w:ascii="Times New Roman" w:eastAsia="Arial Unicode MS" w:hAnsi="Times New Roman"/>
          <w:bCs/>
          <w:sz w:val="24"/>
          <w:szCs w:val="24"/>
        </w:rPr>
        <w:pPrChange w:author="THILLAY Pauline" w:date="2023-03-28T13:07:00Z" w:id="602">
          <w:pPr>
            <w:ind w:left="567"/>
            <w:jc w:val="both"/>
          </w:pPr>
        </w:pPrChange>
      </w:pPr>
      <w:r>
        <w:rPr>
          <w:rFonts w:ascii="Times New Roman" w:eastAsia="Arial Unicode MS" w:hAnsi="Times New Roman"/>
          <w:bCs/>
          <w:sz w:val="24"/>
          <w:szCs w:val="24"/>
        </w:rPr>
        <w:t>L</w:t>
      </w:r>
      <w:r w:rsidR="000F1FD7">
        <w:rPr>
          <w:rFonts w:ascii="Times New Roman" w:eastAsia="Arial Unicode MS" w:hAnsi="Times New Roman"/>
          <w:bCs/>
          <w:sz w:val="24"/>
          <w:szCs w:val="24"/>
        </w:rPr>
        <w:t xml:space="preserve">’accord de participation </w:t>
      </w:r>
      <w:r>
        <w:rPr>
          <w:rFonts w:ascii="Times New Roman" w:eastAsia="Arial Unicode MS" w:hAnsi="Times New Roman"/>
          <w:bCs/>
          <w:sz w:val="24"/>
          <w:szCs w:val="24"/>
        </w:rPr>
        <w:t>est calculé suivant la formule légale</w:t>
      </w:r>
      <w:r w:rsidR="000F1FD7">
        <w:rPr>
          <w:rFonts w:ascii="Times New Roman" w:eastAsia="Arial Unicode MS" w:hAnsi="Times New Roman"/>
          <w:bCs/>
          <w:sz w:val="24"/>
          <w:szCs w:val="24"/>
        </w:rPr>
        <w:t>.</w:t>
      </w:r>
    </w:p>
    <w:p w14:paraId="6AAC130A" w14:textId="7805B626" w:rsidDel="005F4CDE" w:rsidR="00255AF8" w:rsidRDefault="00255AF8">
      <w:pPr>
        <w:ind w:firstLine="567"/>
        <w:jc w:val="both"/>
        <w:rPr>
          <w:ins w:author="FOUCHER Alain" w:date="2022-03-09T09:05:00Z" w:id="603"/>
          <w:del w:author="THILLAY Pauline" w:date="2023-03-28T13:07:00Z" w:id="604"/>
          <w:rFonts w:ascii="Times New Roman" w:eastAsia="Arial Unicode MS" w:hAnsi="Times New Roman"/>
          <w:bCs/>
          <w:sz w:val="24"/>
          <w:szCs w:val="24"/>
        </w:rPr>
        <w:pPrChange w:author="THILLAY Pauline" w:date="2023-03-28T13:07:00Z" w:id="605">
          <w:pPr>
            <w:jc w:val="both"/>
          </w:pPr>
        </w:pPrChange>
      </w:pPr>
    </w:p>
    <w:p w14:paraId="46C141B8" w14:textId="025D004D" w:rsidR="0028405C" w:rsidRDefault="0028405C">
      <w:pPr>
        <w:ind w:firstLine="567"/>
        <w:jc w:val="both"/>
        <w:rPr>
          <w:ins w:author="FOUCHER Alain" w:date="2022-03-09T09:05:00Z" w:id="606"/>
          <w:rFonts w:ascii="Times New Roman" w:eastAsia="Arial Unicode MS" w:hAnsi="Times New Roman"/>
          <w:bCs/>
          <w:sz w:val="24"/>
          <w:szCs w:val="24"/>
        </w:rPr>
        <w:pPrChange w:author="THILLAY Pauline" w:date="2023-03-28T13:07:00Z" w:id="607">
          <w:pPr>
            <w:jc w:val="both"/>
          </w:pPr>
        </w:pPrChange>
      </w:pPr>
    </w:p>
    <w:p w14:paraId="44E14BE9" w14:textId="66D206B7" w:rsidDel="003C0831" w:rsidP="003F1A83" w:rsidR="0028405C" w:rsidRDefault="0028405C">
      <w:pPr>
        <w:jc w:val="both"/>
        <w:rPr>
          <w:del w:author="THILLAY Pauline" w:date="2023-04-07T11:22:00Z" w:id="608"/>
          <w:rFonts w:ascii="Times New Roman" w:eastAsia="Arial Unicode MS" w:hAnsi="Times New Roman"/>
          <w:bCs/>
          <w:sz w:val="24"/>
          <w:szCs w:val="24"/>
        </w:rPr>
      </w:pPr>
    </w:p>
    <w:p w14:paraId="2CC3ACB0" w14:textId="77777777" w:rsidP="00B12A36" w:rsidR="0024045A" w:rsidRDefault="00833365">
      <w:pPr>
        <w:ind w:left="567"/>
        <w:jc w:val="both"/>
        <w:rPr>
          <w:ins w:author="FOUCHER Alain" w:date="2023-04-07T08:43:00Z" w:id="609"/>
          <w:rFonts w:ascii="Times New Roman" w:eastAsia="Arial Unicode MS" w:hAnsi="Times New Roman"/>
          <w:bCs/>
          <w:sz w:val="24"/>
          <w:szCs w:val="24"/>
        </w:rPr>
      </w:pPr>
      <w:r w:rsidRPr="00833365">
        <w:rPr>
          <w:rFonts w:ascii="Times New Roman" w:eastAsia="Arial Unicode MS" w:hAnsi="Times New Roman"/>
          <w:bCs/>
          <w:sz w:val="24"/>
          <w:szCs w:val="24"/>
        </w:rPr>
        <w:t xml:space="preserve"> </w:t>
      </w:r>
    </w:p>
    <w:p w14:paraId="3F88EDAE" w14:textId="7F3198E6" w:rsidP="00B12A36" w:rsidR="006B331C" w:rsidRDefault="00F80098" w:rsidRPr="00833365">
      <w:pPr>
        <w:ind w:left="567"/>
        <w:jc w:val="both"/>
        <w:rPr>
          <w:rFonts w:ascii="Times New Roman" w:eastAsia="Arial Unicode MS" w:hAnsi="Times New Roman"/>
          <w:bCs/>
          <w:sz w:val="24"/>
          <w:szCs w:val="24"/>
        </w:rPr>
      </w:pPr>
      <w:r w:rsidRPr="00AF0775">
        <w:rPr>
          <w:rFonts w:ascii="Times New Roman" w:eastAsia="Arial Unicode MS" w:hAnsi="Times New Roman"/>
          <w:b/>
          <w:bCs/>
          <w:sz w:val="24"/>
          <w:szCs w:val="24"/>
          <w:u w:val="single"/>
        </w:rPr>
        <w:t xml:space="preserve">Article </w:t>
      </w:r>
      <w:del w:author="FOUCHER Alain" w:date="2022-03-09T09:04:00Z" w:id="610">
        <w:r w:rsidDel="0028405C" w:rsidR="003F1A83">
          <w:rPr>
            <w:rFonts w:ascii="Times New Roman" w:eastAsia="Arial Unicode MS" w:hAnsi="Times New Roman"/>
            <w:b/>
            <w:bCs/>
            <w:sz w:val="24"/>
            <w:szCs w:val="24"/>
            <w:u w:val="single"/>
          </w:rPr>
          <w:delText>4</w:delText>
        </w:r>
        <w:r w:rsidDel="0028405C" w:rsidR="006B331C" w:rsidRPr="00AF0775">
          <w:rPr>
            <w:rFonts w:ascii="Times New Roman" w:eastAsia="Arial Unicode MS" w:hAnsi="Times New Roman"/>
            <w:b/>
            <w:bCs/>
            <w:sz w:val="24"/>
            <w:szCs w:val="24"/>
            <w:u w:val="single"/>
          </w:rPr>
          <w:delText xml:space="preserve"> </w:delText>
        </w:r>
      </w:del>
      <w:ins w:author="FOUCHER Alain" w:date="2023-04-07T08:42:00Z" w:id="611">
        <w:r w:rsidR="00A93A96">
          <w:rPr>
            <w:rFonts w:ascii="Times New Roman" w:eastAsia="Arial Unicode MS" w:hAnsi="Times New Roman"/>
            <w:b/>
            <w:bCs/>
            <w:sz w:val="24"/>
            <w:szCs w:val="24"/>
            <w:u w:val="single"/>
          </w:rPr>
          <w:t>6</w:t>
        </w:r>
      </w:ins>
      <w:ins w:author="FOUCHER Alain" w:date="2022-03-09T09:04:00Z" w:id="612">
        <w:r w:rsidR="0028405C" w:rsidRPr="00AF0775">
          <w:rPr>
            <w:rFonts w:ascii="Times New Roman" w:eastAsia="Arial Unicode MS" w:hAnsi="Times New Roman"/>
            <w:b/>
            <w:bCs/>
            <w:sz w:val="24"/>
            <w:szCs w:val="24"/>
            <w:u w:val="single"/>
          </w:rPr>
          <w:t xml:space="preserve"> </w:t>
        </w:r>
      </w:ins>
      <w:r w:rsidR="006B331C" w:rsidRPr="00AF0775">
        <w:rPr>
          <w:rFonts w:ascii="Times New Roman" w:eastAsia="Arial Unicode MS" w:hAnsi="Times New Roman"/>
          <w:b/>
          <w:bCs/>
          <w:sz w:val="24"/>
          <w:szCs w:val="24"/>
          <w:u w:val="single"/>
        </w:rPr>
        <w:t xml:space="preserve">– Egalité professionnelle entre les </w:t>
      </w:r>
      <w:del w:author="THILLAY Pauline" w:date="2023-03-28T13:07:00Z" w:id="613">
        <w:r w:rsidDel="005F4CDE" w:rsidR="006B331C" w:rsidRPr="00AF0775">
          <w:rPr>
            <w:rFonts w:ascii="Times New Roman" w:eastAsia="Arial Unicode MS" w:hAnsi="Times New Roman"/>
            <w:b/>
            <w:bCs/>
            <w:sz w:val="24"/>
            <w:szCs w:val="24"/>
            <w:u w:val="single"/>
          </w:rPr>
          <w:delText xml:space="preserve">hommes </w:delText>
        </w:r>
      </w:del>
      <w:ins w:author="THILLAY Pauline" w:date="2023-03-28T13:07:00Z" w:id="614">
        <w:r w:rsidR="005F4CDE">
          <w:rPr>
            <w:rFonts w:ascii="Times New Roman" w:eastAsia="Arial Unicode MS" w:hAnsi="Times New Roman"/>
            <w:b/>
            <w:bCs/>
            <w:sz w:val="24"/>
            <w:szCs w:val="24"/>
            <w:u w:val="single"/>
          </w:rPr>
          <w:t>femmes</w:t>
        </w:r>
        <w:r w:rsidR="005F4CDE" w:rsidRPr="00AF0775">
          <w:rPr>
            <w:rFonts w:ascii="Times New Roman" w:eastAsia="Arial Unicode MS" w:hAnsi="Times New Roman"/>
            <w:b/>
            <w:bCs/>
            <w:sz w:val="24"/>
            <w:szCs w:val="24"/>
            <w:u w:val="single"/>
          </w:rPr>
          <w:t xml:space="preserve"> </w:t>
        </w:r>
      </w:ins>
      <w:r w:rsidR="006B331C" w:rsidRPr="00AF0775">
        <w:rPr>
          <w:rFonts w:ascii="Times New Roman" w:eastAsia="Arial Unicode MS" w:hAnsi="Times New Roman"/>
          <w:b/>
          <w:bCs/>
          <w:sz w:val="24"/>
          <w:szCs w:val="24"/>
          <w:u w:val="single"/>
        </w:rPr>
        <w:t xml:space="preserve">et les </w:t>
      </w:r>
      <w:del w:author="THILLAY Pauline" w:date="2023-03-28T13:07:00Z" w:id="615">
        <w:r w:rsidDel="005F4CDE" w:rsidR="006B331C" w:rsidRPr="00AF0775">
          <w:rPr>
            <w:rFonts w:ascii="Times New Roman" w:eastAsia="Arial Unicode MS" w:hAnsi="Times New Roman"/>
            <w:b/>
            <w:bCs/>
            <w:sz w:val="24"/>
            <w:szCs w:val="24"/>
            <w:u w:val="single"/>
          </w:rPr>
          <w:delText>femmes</w:delText>
        </w:r>
      </w:del>
      <w:ins w:author="THILLAY Pauline" w:date="2023-03-28T13:07:00Z" w:id="616">
        <w:r w:rsidR="005F4CDE">
          <w:rPr>
            <w:rFonts w:ascii="Times New Roman" w:eastAsia="Arial Unicode MS" w:hAnsi="Times New Roman"/>
            <w:b/>
            <w:bCs/>
            <w:sz w:val="24"/>
            <w:szCs w:val="24"/>
            <w:u w:val="single"/>
          </w:rPr>
          <w:t>hommes</w:t>
        </w:r>
      </w:ins>
    </w:p>
    <w:p w14:paraId="0313090D" w14:textId="77777777" w:rsidP="00B12A36" w:rsidR="006B331C" w:rsidRDefault="006B331C">
      <w:pPr>
        <w:ind w:left="567"/>
        <w:jc w:val="both"/>
        <w:rPr>
          <w:rFonts w:ascii="Times New Roman" w:eastAsia="Arial Unicode MS" w:hAnsi="Times New Roman"/>
          <w:b/>
          <w:bCs/>
          <w:sz w:val="24"/>
          <w:szCs w:val="24"/>
          <w:u w:val="single"/>
        </w:rPr>
      </w:pPr>
    </w:p>
    <w:p w14:paraId="0C4EED3A" w14:textId="209F9370" w:rsidP="00B12A36" w:rsidR="00AF0775" w:rsidRDefault="00AF0775" w:rsidRPr="00AF0775">
      <w:pPr>
        <w:ind w:left="567"/>
        <w:jc w:val="both"/>
        <w:rPr>
          <w:rFonts w:ascii="Times New Roman" w:eastAsia="Arial Unicode MS" w:hAnsi="Times New Roman"/>
          <w:bCs/>
          <w:sz w:val="24"/>
          <w:szCs w:val="24"/>
        </w:rPr>
      </w:pPr>
      <w:r w:rsidRPr="00AF0775">
        <w:rPr>
          <w:rFonts w:ascii="Times New Roman" w:eastAsia="Arial Unicode MS" w:hAnsi="Times New Roman"/>
          <w:bCs/>
          <w:sz w:val="24"/>
          <w:szCs w:val="24"/>
        </w:rPr>
        <w:t>Ce point</w:t>
      </w:r>
      <w:r w:rsidR="00033572">
        <w:rPr>
          <w:rFonts w:ascii="Times New Roman" w:eastAsia="Arial Unicode MS" w:hAnsi="Times New Roman"/>
          <w:bCs/>
          <w:sz w:val="24"/>
          <w:szCs w:val="24"/>
        </w:rPr>
        <w:t xml:space="preserve"> </w:t>
      </w:r>
      <w:r w:rsidR="00FA197E">
        <w:rPr>
          <w:rFonts w:ascii="Times New Roman" w:eastAsia="Arial Unicode MS" w:hAnsi="Times New Roman"/>
          <w:bCs/>
          <w:sz w:val="24"/>
          <w:szCs w:val="24"/>
        </w:rPr>
        <w:t>f</w:t>
      </w:r>
      <w:r w:rsidR="00B04D15">
        <w:rPr>
          <w:rFonts w:ascii="Times New Roman" w:eastAsia="Arial Unicode MS" w:hAnsi="Times New Roman"/>
          <w:bCs/>
          <w:sz w:val="24"/>
          <w:szCs w:val="24"/>
        </w:rPr>
        <w:t>ait</w:t>
      </w:r>
      <w:r w:rsidR="00FA197E">
        <w:rPr>
          <w:rFonts w:ascii="Times New Roman" w:eastAsia="Arial Unicode MS" w:hAnsi="Times New Roman"/>
          <w:bCs/>
          <w:sz w:val="24"/>
          <w:szCs w:val="24"/>
        </w:rPr>
        <w:t xml:space="preserve"> l’objet</w:t>
      </w:r>
      <w:r w:rsidRPr="00AF0775">
        <w:rPr>
          <w:rFonts w:ascii="Times New Roman" w:eastAsia="Arial Unicode MS" w:hAnsi="Times New Roman"/>
          <w:bCs/>
          <w:sz w:val="24"/>
          <w:szCs w:val="24"/>
        </w:rPr>
        <w:t xml:space="preserve"> de réunion</w:t>
      </w:r>
      <w:r>
        <w:rPr>
          <w:rFonts w:ascii="Times New Roman" w:eastAsia="Arial Unicode MS" w:hAnsi="Times New Roman"/>
          <w:bCs/>
          <w:sz w:val="24"/>
          <w:szCs w:val="24"/>
        </w:rPr>
        <w:t>s</w:t>
      </w:r>
      <w:r w:rsidRPr="00AF0775">
        <w:rPr>
          <w:rFonts w:ascii="Times New Roman" w:eastAsia="Arial Unicode MS" w:hAnsi="Times New Roman"/>
          <w:bCs/>
          <w:sz w:val="24"/>
          <w:szCs w:val="24"/>
        </w:rPr>
        <w:t xml:space="preserve"> spécifique</w:t>
      </w:r>
      <w:r w:rsidR="00033572">
        <w:rPr>
          <w:rFonts w:ascii="Times New Roman" w:eastAsia="Arial Unicode MS" w:hAnsi="Times New Roman"/>
          <w:bCs/>
          <w:sz w:val="24"/>
          <w:szCs w:val="24"/>
        </w:rPr>
        <w:t xml:space="preserve">s qui se </w:t>
      </w:r>
      <w:del w:author="FOUCHER Alain" w:date="2023-04-07T08:54:00Z" w:id="617">
        <w:r w:rsidDel="00A9185E" w:rsidR="00033572">
          <w:rPr>
            <w:rFonts w:ascii="Times New Roman" w:eastAsia="Arial Unicode MS" w:hAnsi="Times New Roman"/>
            <w:bCs/>
            <w:sz w:val="24"/>
            <w:szCs w:val="24"/>
          </w:rPr>
          <w:delText>tiendront</w:delText>
        </w:r>
        <w:r w:rsidDel="00A9185E" w:rsidRPr="00AF0775">
          <w:rPr>
            <w:rFonts w:ascii="Times New Roman" w:eastAsia="Arial Unicode MS" w:hAnsi="Times New Roman"/>
            <w:bCs/>
            <w:sz w:val="24"/>
            <w:szCs w:val="24"/>
          </w:rPr>
          <w:delText xml:space="preserve"> </w:delText>
        </w:r>
      </w:del>
      <w:ins w:author="FOUCHER Alain" w:date="2023-04-07T08:54:00Z" w:id="618">
        <w:r w:rsidR="00A9185E">
          <w:rPr>
            <w:rFonts w:ascii="Times New Roman" w:eastAsia="Arial Unicode MS" w:hAnsi="Times New Roman"/>
            <w:bCs/>
            <w:sz w:val="24"/>
            <w:szCs w:val="24"/>
          </w:rPr>
          <w:t>tiennent</w:t>
        </w:r>
        <w:r w:rsidR="00A9185E" w:rsidRPr="00AF0775">
          <w:rPr>
            <w:rFonts w:ascii="Times New Roman" w:eastAsia="Arial Unicode MS" w:hAnsi="Times New Roman"/>
            <w:bCs/>
            <w:sz w:val="24"/>
            <w:szCs w:val="24"/>
          </w:rPr>
          <w:t xml:space="preserve"> </w:t>
        </w:r>
      </w:ins>
      <w:r w:rsidR="00B04D15">
        <w:rPr>
          <w:rFonts w:ascii="Times New Roman" w:eastAsia="Arial Unicode MS" w:hAnsi="Times New Roman"/>
          <w:bCs/>
          <w:sz w:val="24"/>
          <w:szCs w:val="24"/>
        </w:rPr>
        <w:t>à échéances prévues</w:t>
      </w:r>
      <w:r w:rsidRPr="00AF0775">
        <w:rPr>
          <w:rFonts w:ascii="Times New Roman" w:eastAsia="Arial Unicode MS" w:hAnsi="Times New Roman"/>
          <w:bCs/>
          <w:sz w:val="24"/>
          <w:szCs w:val="24"/>
        </w:rPr>
        <w:t xml:space="preserve"> </w:t>
      </w:r>
      <w:r w:rsidR="00B04D15">
        <w:rPr>
          <w:rFonts w:ascii="Times New Roman" w:eastAsia="Arial Unicode MS" w:hAnsi="Times New Roman"/>
          <w:bCs/>
          <w:sz w:val="24"/>
          <w:szCs w:val="24"/>
        </w:rPr>
        <w:t>dans l’</w:t>
      </w:r>
      <w:r w:rsidR="00886C64">
        <w:rPr>
          <w:rFonts w:ascii="Times New Roman" w:eastAsia="Arial Unicode MS" w:hAnsi="Times New Roman"/>
          <w:bCs/>
          <w:sz w:val="24"/>
          <w:szCs w:val="24"/>
        </w:rPr>
        <w:t xml:space="preserve">accord </w:t>
      </w:r>
      <w:r w:rsidR="00A44739">
        <w:rPr>
          <w:rFonts w:ascii="Times New Roman" w:eastAsia="Arial Unicode MS" w:hAnsi="Times New Roman"/>
          <w:bCs/>
          <w:sz w:val="24"/>
          <w:szCs w:val="24"/>
        </w:rPr>
        <w:t xml:space="preserve">en </w:t>
      </w:r>
      <w:r w:rsidRPr="00AF0775">
        <w:rPr>
          <w:rFonts w:ascii="Times New Roman" w:eastAsia="Arial Unicode MS" w:hAnsi="Times New Roman"/>
          <w:bCs/>
          <w:sz w:val="24"/>
          <w:szCs w:val="24"/>
        </w:rPr>
        <w:t>vigueur.</w:t>
      </w:r>
    </w:p>
    <w:p w14:paraId="66992BFF" w14:textId="0D26DF58" w:rsidDel="003C0831" w:rsidP="00B12A36" w:rsidR="00F8171A" w:rsidRDefault="00F8171A">
      <w:pPr>
        <w:ind w:left="567"/>
        <w:jc w:val="both"/>
        <w:rPr>
          <w:ins w:author="FOUCHER Alain" w:date="2022-03-09T09:05:00Z" w:id="619"/>
          <w:del w:author="THILLAY Pauline" w:date="2023-04-07T11:22:00Z" w:id="620"/>
          <w:rFonts w:ascii="Times New Roman" w:eastAsia="Arial Unicode MS" w:hAnsi="Times New Roman"/>
          <w:b/>
          <w:bCs/>
          <w:sz w:val="24"/>
          <w:szCs w:val="24"/>
          <w:u w:val="single"/>
        </w:rPr>
      </w:pPr>
    </w:p>
    <w:p w14:paraId="0D722027" w14:textId="59891F71" w:rsidDel="0024045A" w:rsidP="00B12A36" w:rsidR="0028405C" w:rsidRDefault="0028405C">
      <w:pPr>
        <w:ind w:left="567"/>
        <w:jc w:val="both"/>
        <w:rPr>
          <w:del w:author="THILLAY Pauline" w:date="2023-03-28T13:07:00Z" w:id="621"/>
          <w:rFonts w:ascii="Times New Roman" w:eastAsia="Arial Unicode MS" w:hAnsi="Times New Roman"/>
          <w:b/>
          <w:bCs/>
          <w:sz w:val="24"/>
          <w:szCs w:val="24"/>
          <w:u w:val="single"/>
        </w:rPr>
      </w:pPr>
    </w:p>
    <w:p w14:paraId="1EC8787B" w14:textId="77777777" w:rsidP="00B12A36" w:rsidR="0024045A" w:rsidRDefault="0024045A">
      <w:pPr>
        <w:ind w:left="567"/>
        <w:jc w:val="both"/>
        <w:rPr>
          <w:ins w:author="FOUCHER Alain" w:date="2023-04-07T08:43:00Z" w:id="622"/>
          <w:rFonts w:ascii="Times New Roman" w:eastAsia="Arial Unicode MS" w:hAnsi="Times New Roman"/>
          <w:b/>
          <w:bCs/>
          <w:sz w:val="24"/>
          <w:szCs w:val="24"/>
          <w:u w:val="single"/>
        </w:rPr>
      </w:pPr>
    </w:p>
    <w:p w14:paraId="5402D6B0" w14:textId="6B315E3C" w:rsidDel="005F4CDE" w:rsidP="00B12A36" w:rsidR="00F8171A" w:rsidRDefault="00F8171A">
      <w:pPr>
        <w:ind w:left="567"/>
        <w:jc w:val="both"/>
        <w:rPr>
          <w:del w:author="THILLAY Pauline" w:date="2023-03-28T13:07:00Z" w:id="623"/>
          <w:rFonts w:ascii="Times New Roman" w:eastAsia="Arial Unicode MS" w:hAnsi="Times New Roman"/>
          <w:b/>
          <w:bCs/>
          <w:sz w:val="24"/>
          <w:szCs w:val="24"/>
          <w:u w:val="single"/>
        </w:rPr>
      </w:pPr>
    </w:p>
    <w:p w14:paraId="56FF3D5B" w14:textId="078EE6B6" w:rsidP="00B12A36" w:rsidR="00833365" w:rsidRDefault="00746627">
      <w:pPr>
        <w:ind w:left="567"/>
        <w:jc w:val="both"/>
        <w:rPr>
          <w:rFonts w:ascii="Times New Roman" w:eastAsia="Arial Unicode MS" w:hAnsi="Times New Roman"/>
          <w:b/>
          <w:bCs/>
          <w:sz w:val="24"/>
          <w:szCs w:val="24"/>
          <w:u w:val="single"/>
        </w:rPr>
      </w:pPr>
      <w:r>
        <w:rPr>
          <w:rFonts w:ascii="Times New Roman" w:eastAsia="Arial Unicode MS" w:hAnsi="Times New Roman"/>
          <w:b/>
          <w:bCs/>
          <w:sz w:val="24"/>
          <w:szCs w:val="24"/>
          <w:u w:val="single"/>
        </w:rPr>
        <w:t xml:space="preserve">Article </w:t>
      </w:r>
      <w:del w:author="FOUCHER Alain" w:date="2022-03-09T09:04:00Z" w:id="624">
        <w:r w:rsidDel="0028405C" w:rsidR="003F1A83">
          <w:rPr>
            <w:rFonts w:ascii="Times New Roman" w:eastAsia="Arial Unicode MS" w:hAnsi="Times New Roman"/>
            <w:b/>
            <w:bCs/>
            <w:sz w:val="24"/>
            <w:szCs w:val="24"/>
            <w:u w:val="single"/>
          </w:rPr>
          <w:delText>5</w:delText>
        </w:r>
        <w:r w:rsidDel="0028405C" w:rsidR="00F80098">
          <w:rPr>
            <w:rFonts w:ascii="Times New Roman" w:eastAsia="Arial Unicode MS" w:hAnsi="Times New Roman"/>
            <w:b/>
            <w:bCs/>
            <w:sz w:val="24"/>
            <w:szCs w:val="24"/>
            <w:u w:val="single"/>
          </w:rPr>
          <w:delText xml:space="preserve"> </w:delText>
        </w:r>
      </w:del>
      <w:ins w:author="FOUCHER Alain" w:date="2023-04-07T08:42:00Z" w:id="625">
        <w:r w:rsidR="00A93A96">
          <w:rPr>
            <w:rFonts w:ascii="Times New Roman" w:eastAsia="Arial Unicode MS" w:hAnsi="Times New Roman"/>
            <w:b/>
            <w:bCs/>
            <w:sz w:val="24"/>
            <w:szCs w:val="24"/>
            <w:u w:val="single"/>
          </w:rPr>
          <w:t>7</w:t>
        </w:r>
      </w:ins>
      <w:ins w:author="FOUCHER Alain" w:date="2022-03-09T09:04:00Z" w:id="626">
        <w:r w:rsidR="0028405C">
          <w:rPr>
            <w:rFonts w:ascii="Times New Roman" w:eastAsia="Arial Unicode MS" w:hAnsi="Times New Roman"/>
            <w:b/>
            <w:bCs/>
            <w:sz w:val="24"/>
            <w:szCs w:val="24"/>
            <w:u w:val="single"/>
          </w:rPr>
          <w:t xml:space="preserve"> </w:t>
        </w:r>
      </w:ins>
      <w:r w:rsidR="00F80098">
        <w:rPr>
          <w:rFonts w:ascii="Times New Roman" w:eastAsia="Arial Unicode MS" w:hAnsi="Times New Roman"/>
          <w:b/>
          <w:bCs/>
          <w:sz w:val="24"/>
          <w:szCs w:val="24"/>
          <w:u w:val="single"/>
        </w:rPr>
        <w:t xml:space="preserve">– Gestion des </w:t>
      </w:r>
      <w:del w:author="THILLAY Pauline" w:date="2023-03-28T13:08:00Z" w:id="627">
        <w:r w:rsidDel="005F4CDE" w:rsidR="00F80098">
          <w:rPr>
            <w:rFonts w:ascii="Times New Roman" w:eastAsia="Arial Unicode MS" w:hAnsi="Times New Roman"/>
            <w:b/>
            <w:bCs/>
            <w:sz w:val="24"/>
            <w:szCs w:val="24"/>
            <w:u w:val="single"/>
          </w:rPr>
          <w:delText>emplois et des compétences</w:delText>
        </w:r>
      </w:del>
      <w:ins w:author="THILLAY Pauline" w:date="2023-03-28T13:08:00Z" w:id="628">
        <w:r w:rsidR="005F4CDE">
          <w:rPr>
            <w:rFonts w:ascii="Times New Roman" w:eastAsia="Arial Unicode MS" w:hAnsi="Times New Roman"/>
            <w:b/>
            <w:bCs/>
            <w:sz w:val="24"/>
            <w:szCs w:val="24"/>
            <w:u w:val="single"/>
          </w:rPr>
          <w:t xml:space="preserve">Emplois et des Parcours Professionnels </w:t>
        </w:r>
      </w:ins>
      <w:ins w:author="THILLAY Pauline" w:date="2023-03-28T13:11:00Z" w:id="629">
        <w:r w:rsidR="00C462CD">
          <w:rPr>
            <w:rFonts w:ascii="Times New Roman" w:eastAsia="Arial Unicode MS" w:hAnsi="Times New Roman"/>
            <w:b/>
            <w:bCs/>
            <w:sz w:val="24"/>
            <w:szCs w:val="24"/>
            <w:u w:val="single"/>
          </w:rPr>
          <w:t>(GEPP)</w:t>
        </w:r>
      </w:ins>
    </w:p>
    <w:p w14:paraId="18E1AA8C" w14:textId="4B3A88BE" w:rsidP="00B12A36" w:rsidR="00BC3560" w:rsidRDefault="00BC3560">
      <w:pPr>
        <w:ind w:left="567"/>
        <w:jc w:val="both"/>
        <w:rPr>
          <w:ins w:author="THILLAY Pauline" w:date="2023-03-28T13:11:00Z" w:id="630"/>
          <w:rFonts w:ascii="Times New Roman" w:eastAsia="Arial Unicode MS" w:hAnsi="Times New Roman"/>
          <w:b/>
          <w:bCs/>
          <w:sz w:val="24"/>
          <w:szCs w:val="24"/>
          <w:u w:val="single"/>
        </w:rPr>
      </w:pPr>
    </w:p>
    <w:p w14:paraId="1F9CD0F8" w14:textId="7C955439" w:rsidP="00B12A36" w:rsidR="00C462CD" w:rsidRDefault="00C462CD" w:rsidRPr="00C462CD">
      <w:pPr>
        <w:ind w:left="567"/>
        <w:jc w:val="both"/>
        <w:rPr>
          <w:ins w:author="THILLAY Pauline" w:date="2023-03-28T13:13:00Z" w:id="631"/>
          <w:rFonts w:ascii="Times New Roman" w:eastAsia="Arial Unicode MS" w:hAnsi="Times New Roman"/>
          <w:bCs/>
          <w:sz w:val="24"/>
          <w:szCs w:val="24"/>
          <w:rPrChange w:author="THILLAY Pauline" w:date="2023-03-28T13:15:00Z" w:id="632">
            <w:rPr>
              <w:ins w:author="THILLAY Pauline" w:date="2023-03-28T13:13:00Z" w:id="633"/>
              <w:rFonts w:ascii="Times New Roman" w:eastAsia="Arial Unicode MS" w:hAnsi="Times New Roman"/>
              <w:b/>
              <w:bCs/>
              <w:sz w:val="24"/>
              <w:szCs w:val="24"/>
              <w:u w:val="single"/>
            </w:rPr>
          </w:rPrChange>
        </w:rPr>
      </w:pPr>
      <w:ins w:author="THILLAY Pauline" w:date="2023-03-28T13:11:00Z" w:id="634">
        <w:r w:rsidRPr="00C462CD">
          <w:rPr>
            <w:rFonts w:ascii="Times New Roman" w:eastAsia="Arial Unicode MS" w:hAnsi="Times New Roman"/>
            <w:bCs/>
            <w:sz w:val="24"/>
            <w:szCs w:val="24"/>
            <w:rPrChange w:author="THILLAY Pauline" w:date="2023-03-28T13:15:00Z" w:id="635">
              <w:rPr>
                <w:rFonts w:ascii="Times New Roman" w:eastAsia="Arial Unicode MS" w:hAnsi="Times New Roman"/>
                <w:b/>
                <w:bCs/>
                <w:sz w:val="24"/>
                <w:szCs w:val="24"/>
                <w:u w:val="single"/>
              </w:rPr>
            </w:rPrChange>
          </w:rPr>
          <w:t>La GEPP a pour objet d</w:t>
        </w:r>
      </w:ins>
      <w:ins w:author="THILLAY Pauline" w:date="2023-03-28T13:12:00Z" w:id="636">
        <w:r w:rsidRPr="00C462CD">
          <w:rPr>
            <w:rFonts w:ascii="Times New Roman" w:eastAsia="Arial Unicode MS" w:hAnsi="Times New Roman"/>
            <w:bCs/>
            <w:sz w:val="24"/>
            <w:szCs w:val="24"/>
            <w:rPrChange w:author="THILLAY Pauline" w:date="2023-03-28T13:15:00Z" w:id="637">
              <w:rPr>
                <w:rFonts w:ascii="Times New Roman" w:eastAsia="Arial Unicode MS" w:hAnsi="Times New Roman"/>
                <w:b/>
                <w:bCs/>
                <w:sz w:val="24"/>
                <w:szCs w:val="24"/>
                <w:u w:val="single"/>
              </w:rPr>
            </w:rPrChange>
          </w:rPr>
          <w:t xml:space="preserve">’anticiper et d’organiser en permanence l’ajustement entre les compétences requises par l’entreprise et les compétences détenues par les salariés. </w:t>
        </w:r>
      </w:ins>
    </w:p>
    <w:p w14:paraId="07CCFD15" w14:textId="7B382349" w:rsidP="00B12A36" w:rsidR="00C462CD" w:rsidRDefault="00C462CD" w:rsidRPr="00C462CD">
      <w:pPr>
        <w:ind w:left="567"/>
        <w:jc w:val="both"/>
        <w:rPr>
          <w:ins w:author="THILLAY Pauline" w:date="2023-03-28T13:12:00Z" w:id="638"/>
          <w:rFonts w:ascii="Times New Roman" w:eastAsia="Arial Unicode MS" w:hAnsi="Times New Roman"/>
          <w:bCs/>
          <w:sz w:val="24"/>
          <w:szCs w:val="24"/>
          <w:rPrChange w:author="THILLAY Pauline" w:date="2023-03-28T13:15:00Z" w:id="639">
            <w:rPr>
              <w:ins w:author="THILLAY Pauline" w:date="2023-03-28T13:12:00Z" w:id="640"/>
              <w:rFonts w:ascii="Times New Roman" w:eastAsia="Arial Unicode MS" w:hAnsi="Times New Roman"/>
              <w:b/>
              <w:bCs/>
              <w:sz w:val="24"/>
              <w:szCs w:val="24"/>
              <w:u w:val="single"/>
            </w:rPr>
          </w:rPrChange>
        </w:rPr>
      </w:pPr>
      <w:ins w:author="THILLAY Pauline" w:date="2023-03-28T13:13:00Z" w:id="641">
        <w:r w:rsidRPr="00C462CD">
          <w:rPr>
            <w:rFonts w:ascii="Times New Roman" w:eastAsia="Arial Unicode MS" w:hAnsi="Times New Roman"/>
            <w:bCs/>
            <w:sz w:val="24"/>
            <w:szCs w:val="24"/>
            <w:rPrChange w:author="THILLAY Pauline" w:date="2023-03-28T13:15:00Z" w:id="642">
              <w:rPr>
                <w:rFonts w:ascii="Times New Roman" w:eastAsia="Arial Unicode MS" w:hAnsi="Times New Roman"/>
                <w:b/>
                <w:bCs/>
                <w:sz w:val="24"/>
                <w:szCs w:val="24"/>
                <w:u w:val="single"/>
              </w:rPr>
            </w:rPrChange>
          </w:rPr>
          <w:t>Le déploiement de My</w:t>
        </w:r>
      </w:ins>
      <w:ins w:author="THILLAY Pauline" w:date="2023-03-28T13:14:00Z" w:id="643">
        <w:r w:rsidRPr="00C462CD">
          <w:rPr>
            <w:rFonts w:ascii="Times New Roman" w:eastAsia="Arial Unicode MS" w:hAnsi="Times New Roman"/>
            <w:bCs/>
            <w:sz w:val="24"/>
            <w:szCs w:val="24"/>
            <w:rPrChange w:author="THILLAY Pauline" w:date="2023-03-28T13:15:00Z" w:id="644">
              <w:rPr>
                <w:rFonts w:ascii="Times New Roman" w:eastAsia="Arial Unicode MS" w:hAnsi="Times New Roman"/>
                <w:b/>
                <w:bCs/>
                <w:sz w:val="24"/>
                <w:szCs w:val="24"/>
                <w:u w:val="single"/>
              </w:rPr>
            </w:rPrChange>
          </w:rPr>
          <w:t>Job se poursuit sur l’année 202</w:t>
        </w:r>
      </w:ins>
      <w:ins w:author="THILLAY Pauline" w:date="2023-04-07T11:38:00Z" w:id="645">
        <w:r w:rsidR="00FA23F9">
          <w:rPr>
            <w:rFonts w:ascii="Times New Roman" w:eastAsia="Arial Unicode MS" w:hAnsi="Times New Roman"/>
            <w:bCs/>
            <w:sz w:val="24"/>
            <w:szCs w:val="24"/>
          </w:rPr>
          <w:t>3</w:t>
        </w:r>
      </w:ins>
      <w:ins w:author="THILLAY Pauline" w:date="2023-03-28T13:14:00Z" w:id="646">
        <w:r w:rsidRPr="00C462CD">
          <w:rPr>
            <w:rFonts w:ascii="Times New Roman" w:eastAsia="Arial Unicode MS" w:hAnsi="Times New Roman"/>
            <w:bCs/>
            <w:sz w:val="24"/>
            <w:szCs w:val="24"/>
            <w:rPrChange w:author="THILLAY Pauline" w:date="2023-03-28T13:15:00Z" w:id="647">
              <w:rPr>
                <w:rFonts w:ascii="Times New Roman" w:eastAsia="Arial Unicode MS" w:hAnsi="Times New Roman"/>
                <w:b/>
                <w:bCs/>
                <w:sz w:val="24"/>
                <w:szCs w:val="24"/>
                <w:u w:val="single"/>
              </w:rPr>
            </w:rPrChange>
          </w:rPr>
          <w:t xml:space="preserve"> avec l’intégration de toutes les fiches de fonction de l’entreprise, la gestion du plan de développement des compétences ainsi que le suivi des entretiens professionnels</w:t>
        </w:r>
      </w:ins>
      <w:ins w:author="THILLAY Pauline" w:date="2023-03-28T13:15:00Z" w:id="648">
        <w:r w:rsidRPr="00C462CD">
          <w:rPr>
            <w:rFonts w:ascii="Times New Roman" w:eastAsia="Arial Unicode MS" w:hAnsi="Times New Roman"/>
            <w:bCs/>
            <w:sz w:val="24"/>
            <w:szCs w:val="24"/>
            <w:rPrChange w:author="THILLAY Pauline" w:date="2023-03-28T13:15:00Z" w:id="649">
              <w:rPr>
                <w:rFonts w:ascii="Times New Roman" w:eastAsia="Arial Unicode MS" w:hAnsi="Times New Roman"/>
                <w:b/>
                <w:bCs/>
                <w:sz w:val="24"/>
                <w:szCs w:val="24"/>
                <w:u w:val="single"/>
              </w:rPr>
            </w:rPrChange>
          </w:rPr>
          <w:t xml:space="preserve">. </w:t>
        </w:r>
      </w:ins>
    </w:p>
    <w:p w14:paraId="7769E066" w14:textId="0A76EA29" w:rsidP="00B12A36" w:rsidR="00C462CD" w:rsidRDefault="00C462CD" w:rsidRPr="008649D9">
      <w:pPr>
        <w:ind w:left="567"/>
        <w:jc w:val="both"/>
        <w:rPr>
          <w:rFonts w:ascii="Times New Roman" w:eastAsia="Arial Unicode MS" w:hAnsi="Times New Roman"/>
          <w:bCs/>
          <w:sz w:val="24"/>
          <w:szCs w:val="24"/>
          <w:rPrChange w:author="THILLAY Pauline" w:date="2023-03-28T13:15:00Z" w:id="650">
            <w:rPr>
              <w:rFonts w:ascii="Times New Roman" w:eastAsia="Arial Unicode MS" w:hAnsi="Times New Roman"/>
              <w:b/>
              <w:bCs/>
              <w:sz w:val="24"/>
              <w:szCs w:val="24"/>
              <w:u w:val="single"/>
            </w:rPr>
          </w:rPrChange>
        </w:rPr>
      </w:pPr>
      <w:ins w:author="THILLAY Pauline" w:date="2023-03-28T13:12:00Z" w:id="651">
        <w:r w:rsidRPr="008649D9">
          <w:rPr>
            <w:rFonts w:ascii="Times New Roman" w:eastAsia="Arial Unicode MS" w:hAnsi="Times New Roman"/>
            <w:bCs/>
            <w:sz w:val="24"/>
            <w:szCs w:val="24"/>
            <w:rPrChange w:author="THILLAY Pauline" w:date="2023-03-28T13:15:00Z" w:id="652">
              <w:rPr>
                <w:rFonts w:ascii="Times New Roman" w:eastAsia="Arial Unicode MS" w:hAnsi="Times New Roman"/>
                <w:b/>
                <w:bCs/>
                <w:sz w:val="24"/>
                <w:szCs w:val="24"/>
                <w:u w:val="single"/>
              </w:rPr>
            </w:rPrChange>
          </w:rPr>
          <w:t>Les plans d’actions associés</w:t>
        </w:r>
      </w:ins>
      <w:ins w:author="THILLAY Pauline" w:date="2023-03-28T13:15:00Z" w:id="653">
        <w:r w:rsidR="008649D9" w:rsidRPr="008649D9">
          <w:rPr>
            <w:rFonts w:ascii="Times New Roman" w:eastAsia="Arial Unicode MS" w:hAnsi="Times New Roman"/>
            <w:bCs/>
            <w:sz w:val="24"/>
            <w:szCs w:val="24"/>
            <w:rPrChange w:author="THILLAY Pauline" w:date="2023-03-28T13:15:00Z" w:id="654">
              <w:rPr>
                <w:rFonts w:ascii="Times New Roman" w:eastAsia="Arial Unicode MS" w:hAnsi="Times New Roman"/>
                <w:b/>
                <w:bCs/>
                <w:sz w:val="24"/>
                <w:szCs w:val="24"/>
                <w:u w:val="single"/>
              </w:rPr>
            </w:rPrChange>
          </w:rPr>
          <w:t xml:space="preserve"> à la GEPP</w:t>
        </w:r>
      </w:ins>
      <w:ins w:author="THILLAY Pauline" w:date="2023-03-28T13:12:00Z" w:id="655">
        <w:r w:rsidRPr="008649D9">
          <w:rPr>
            <w:rFonts w:ascii="Times New Roman" w:eastAsia="Arial Unicode MS" w:hAnsi="Times New Roman"/>
            <w:bCs/>
            <w:sz w:val="24"/>
            <w:szCs w:val="24"/>
            <w:rPrChange w:author="THILLAY Pauline" w:date="2023-03-28T13:15:00Z" w:id="656">
              <w:rPr>
                <w:rFonts w:ascii="Times New Roman" w:eastAsia="Arial Unicode MS" w:hAnsi="Times New Roman"/>
                <w:b/>
                <w:bCs/>
                <w:sz w:val="24"/>
                <w:szCs w:val="24"/>
                <w:u w:val="single"/>
              </w:rPr>
            </w:rPrChange>
          </w:rPr>
          <w:t xml:space="preserve"> prennent</w:t>
        </w:r>
      </w:ins>
      <w:ins w:author="THILLAY Pauline" w:date="2023-03-28T13:15:00Z" w:id="657">
        <w:r w:rsidR="008649D9" w:rsidRPr="008649D9">
          <w:rPr>
            <w:rFonts w:ascii="Times New Roman" w:eastAsia="Arial Unicode MS" w:hAnsi="Times New Roman"/>
            <w:bCs/>
            <w:sz w:val="24"/>
            <w:szCs w:val="24"/>
            <w:rPrChange w:author="THILLAY Pauline" w:date="2023-03-28T13:15:00Z" w:id="658">
              <w:rPr>
                <w:rFonts w:ascii="Times New Roman" w:eastAsia="Arial Unicode MS" w:hAnsi="Times New Roman"/>
                <w:b/>
                <w:bCs/>
                <w:sz w:val="24"/>
                <w:szCs w:val="24"/>
                <w:u w:val="single"/>
              </w:rPr>
            </w:rPrChange>
          </w:rPr>
          <w:t xml:space="preserve"> en effet</w:t>
        </w:r>
      </w:ins>
      <w:ins w:author="THILLAY Pauline" w:date="2023-03-28T13:12:00Z" w:id="659">
        <w:r w:rsidRPr="008649D9">
          <w:rPr>
            <w:rFonts w:ascii="Times New Roman" w:eastAsia="Arial Unicode MS" w:hAnsi="Times New Roman"/>
            <w:bCs/>
            <w:sz w:val="24"/>
            <w:szCs w:val="24"/>
            <w:rPrChange w:author="THILLAY Pauline" w:date="2023-03-28T13:15:00Z" w:id="660">
              <w:rPr>
                <w:rFonts w:ascii="Times New Roman" w:eastAsia="Arial Unicode MS" w:hAnsi="Times New Roman"/>
                <w:b/>
                <w:bCs/>
                <w:sz w:val="24"/>
                <w:szCs w:val="24"/>
                <w:u w:val="single"/>
              </w:rPr>
            </w:rPrChange>
          </w:rPr>
          <w:t xml:space="preserve"> notamment en compte les projets d</w:t>
        </w:r>
      </w:ins>
      <w:ins w:author="THILLAY Pauline" w:date="2023-03-28T13:13:00Z" w:id="661">
        <w:r w:rsidRPr="008649D9">
          <w:rPr>
            <w:rFonts w:ascii="Times New Roman" w:eastAsia="Arial Unicode MS" w:hAnsi="Times New Roman"/>
            <w:bCs/>
            <w:sz w:val="24"/>
            <w:szCs w:val="24"/>
            <w:rPrChange w:author="THILLAY Pauline" w:date="2023-03-28T13:15:00Z" w:id="662">
              <w:rPr>
                <w:rFonts w:ascii="Times New Roman" w:eastAsia="Arial Unicode MS" w:hAnsi="Times New Roman"/>
                <w:b/>
                <w:bCs/>
                <w:sz w:val="24"/>
                <w:szCs w:val="24"/>
                <w:u w:val="single"/>
              </w:rPr>
            </w:rPrChange>
          </w:rPr>
          <w:t xml:space="preserve">’évolution exprimés à l’occasion des entretiens professionnels. </w:t>
        </w:r>
      </w:ins>
    </w:p>
    <w:p w14:paraId="4A69243C" w14:textId="065D87A2" w:rsidP="004268E4" w:rsidR="00600FBC" w:rsidRDefault="00250512">
      <w:pPr>
        <w:ind w:left="567"/>
        <w:jc w:val="both"/>
        <w:rPr>
          <w:ins w:author="THILLAY Pauline" w:date="2023-03-28T13:08:00Z" w:id="663"/>
          <w:rFonts w:ascii="Times New Roman" w:eastAsia="Arial Unicode MS" w:hAnsi="Times New Roman"/>
          <w:bCs/>
          <w:sz w:val="24"/>
          <w:szCs w:val="24"/>
        </w:rPr>
      </w:pPr>
      <w:r>
        <w:rPr>
          <w:rFonts w:ascii="Times New Roman" w:eastAsia="Arial Unicode MS" w:hAnsi="Times New Roman"/>
          <w:bCs/>
          <w:sz w:val="24"/>
          <w:szCs w:val="24"/>
        </w:rPr>
        <w:t>L</w:t>
      </w:r>
      <w:r w:rsidR="00FA197E">
        <w:rPr>
          <w:rFonts w:ascii="Times New Roman" w:eastAsia="Arial Unicode MS" w:hAnsi="Times New Roman"/>
          <w:bCs/>
          <w:sz w:val="24"/>
          <w:szCs w:val="24"/>
        </w:rPr>
        <w:t>es</w:t>
      </w:r>
      <w:r w:rsidR="00F80098">
        <w:rPr>
          <w:rFonts w:ascii="Times New Roman" w:eastAsia="Arial Unicode MS" w:hAnsi="Times New Roman"/>
          <w:bCs/>
          <w:sz w:val="24"/>
          <w:szCs w:val="24"/>
        </w:rPr>
        <w:t xml:space="preserve"> </w:t>
      </w:r>
      <w:r w:rsidR="00F80098" w:rsidRPr="00F80098">
        <w:rPr>
          <w:rFonts w:ascii="Times New Roman" w:eastAsia="Arial Unicode MS" w:hAnsi="Times New Roman"/>
          <w:bCs/>
          <w:sz w:val="24"/>
          <w:szCs w:val="24"/>
        </w:rPr>
        <w:t xml:space="preserve">entretiens professionnels </w:t>
      </w:r>
      <w:ins w:author="THILLAY Pauline" w:date="2023-03-28T13:08:00Z" w:id="664">
        <w:r w:rsidR="00600FBC">
          <w:rPr>
            <w:rFonts w:ascii="Times New Roman" w:eastAsia="Arial Unicode MS" w:hAnsi="Times New Roman"/>
            <w:bCs/>
            <w:sz w:val="24"/>
            <w:szCs w:val="24"/>
          </w:rPr>
          <w:t>et les bilans</w:t>
        </w:r>
      </w:ins>
      <w:ins w:author="THILLAY Pauline" w:date="2023-03-28T13:15:00Z" w:id="665">
        <w:r w:rsidR="008649D9">
          <w:rPr>
            <w:rFonts w:ascii="Times New Roman" w:eastAsia="Arial Unicode MS" w:hAnsi="Times New Roman"/>
            <w:bCs/>
            <w:sz w:val="24"/>
            <w:szCs w:val="24"/>
          </w:rPr>
          <w:t xml:space="preserve"> à 6 ans</w:t>
        </w:r>
      </w:ins>
      <w:ins w:author="THILLAY Pauline" w:date="2023-03-28T13:08:00Z" w:id="666">
        <w:r w:rsidR="00600FBC">
          <w:rPr>
            <w:rFonts w:ascii="Times New Roman" w:eastAsia="Arial Unicode MS" w:hAnsi="Times New Roman"/>
            <w:bCs/>
            <w:sz w:val="24"/>
            <w:szCs w:val="24"/>
          </w:rPr>
          <w:t xml:space="preserve"> </w:t>
        </w:r>
      </w:ins>
      <w:r>
        <w:rPr>
          <w:rFonts w:ascii="Times New Roman" w:eastAsia="Arial Unicode MS" w:hAnsi="Times New Roman"/>
          <w:bCs/>
          <w:sz w:val="24"/>
          <w:szCs w:val="24"/>
        </w:rPr>
        <w:t xml:space="preserve">se </w:t>
      </w:r>
      <w:del w:author="THILLAY Pauline" w:date="2023-03-28T13:08:00Z" w:id="667">
        <w:r w:rsidDel="00600FBC">
          <w:rPr>
            <w:rFonts w:ascii="Times New Roman" w:eastAsia="Arial Unicode MS" w:hAnsi="Times New Roman"/>
            <w:bCs/>
            <w:sz w:val="24"/>
            <w:szCs w:val="24"/>
          </w:rPr>
          <w:delText>poursuivent</w:delText>
        </w:r>
        <w:r w:rsidDel="00600FBC" w:rsidR="00FA197E">
          <w:rPr>
            <w:rFonts w:ascii="Times New Roman" w:eastAsia="Arial Unicode MS" w:hAnsi="Times New Roman"/>
            <w:bCs/>
            <w:sz w:val="24"/>
            <w:szCs w:val="24"/>
          </w:rPr>
          <w:delText>.</w:delText>
        </w:r>
      </w:del>
      <w:ins w:author="THILLAY Pauline" w:date="2023-03-28T13:08:00Z" w:id="668">
        <w:r w:rsidR="00600FBC">
          <w:rPr>
            <w:rFonts w:ascii="Times New Roman" w:eastAsia="Arial Unicode MS" w:hAnsi="Times New Roman"/>
            <w:bCs/>
            <w:sz w:val="24"/>
            <w:szCs w:val="24"/>
          </w:rPr>
          <w:t xml:space="preserve">déploient </w:t>
        </w:r>
      </w:ins>
      <w:ins w:author="THILLAY Pauline" w:date="2023-03-28T13:15:00Z" w:id="669">
        <w:r w:rsidR="008649D9">
          <w:rPr>
            <w:rFonts w:ascii="Times New Roman" w:eastAsia="Arial Unicode MS" w:hAnsi="Times New Roman"/>
            <w:bCs/>
            <w:sz w:val="24"/>
            <w:szCs w:val="24"/>
          </w:rPr>
          <w:t>dans</w:t>
        </w:r>
      </w:ins>
      <w:ins w:author="THILLAY Pauline" w:date="2023-03-28T13:08:00Z" w:id="670">
        <w:r w:rsidR="00600FBC">
          <w:rPr>
            <w:rFonts w:ascii="Times New Roman" w:eastAsia="Arial Unicode MS" w:hAnsi="Times New Roman"/>
            <w:bCs/>
            <w:sz w:val="24"/>
            <w:szCs w:val="24"/>
          </w:rPr>
          <w:t xml:space="preserve"> tous les services. </w:t>
        </w:r>
      </w:ins>
    </w:p>
    <w:p w14:paraId="078B4344" w14:textId="40EF4D84" w:rsidP="004268E4" w:rsidR="00600FBC" w:rsidRDefault="00600FBC">
      <w:pPr>
        <w:ind w:left="567"/>
        <w:jc w:val="both"/>
        <w:rPr>
          <w:ins w:author="THILLAY Pauline" w:date="2023-03-28T13:08:00Z" w:id="671"/>
          <w:rFonts w:ascii="Times New Roman" w:eastAsia="Arial Unicode MS" w:hAnsi="Times New Roman"/>
          <w:bCs/>
          <w:sz w:val="24"/>
          <w:szCs w:val="24"/>
        </w:rPr>
      </w:pPr>
      <w:ins w:author="THILLAY Pauline" w:date="2023-03-28T13:08:00Z" w:id="672">
        <w:r>
          <w:rPr>
            <w:rFonts w:ascii="Times New Roman" w:eastAsia="Arial Unicode MS" w:hAnsi="Times New Roman"/>
            <w:bCs/>
            <w:sz w:val="24"/>
            <w:szCs w:val="24"/>
          </w:rPr>
          <w:t xml:space="preserve">La conduite de ces entretiens fait l’objet d’un suivi spécifique. </w:t>
        </w:r>
      </w:ins>
    </w:p>
    <w:p w14:paraId="24587236" w14:textId="1F9BCA02" w:rsidDel="00600FBC" w:rsidP="004268E4" w:rsidR="00886C64" w:rsidRDefault="00FA197E">
      <w:pPr>
        <w:ind w:left="567"/>
        <w:jc w:val="both"/>
        <w:rPr>
          <w:del w:author="THILLAY Pauline" w:date="2023-03-28T13:08:00Z" w:id="673"/>
          <w:rFonts w:ascii="Times New Roman" w:eastAsia="Arial Unicode MS" w:hAnsi="Times New Roman"/>
          <w:bCs/>
          <w:sz w:val="24"/>
          <w:szCs w:val="24"/>
        </w:rPr>
      </w:pPr>
      <w:del w:author="THILLAY Pauline" w:date="2023-03-28T13:08:00Z" w:id="674">
        <w:r w:rsidDel="00600FBC">
          <w:rPr>
            <w:rFonts w:ascii="Times New Roman" w:eastAsia="Arial Unicode MS" w:hAnsi="Times New Roman"/>
            <w:bCs/>
            <w:sz w:val="24"/>
            <w:szCs w:val="24"/>
          </w:rPr>
          <w:delText xml:space="preserve"> Focalisés</w:delText>
        </w:r>
        <w:r w:rsidDel="00600FBC" w:rsidR="00746627">
          <w:rPr>
            <w:rFonts w:ascii="Times New Roman" w:eastAsia="Arial Unicode MS" w:hAnsi="Times New Roman"/>
            <w:bCs/>
            <w:sz w:val="24"/>
            <w:szCs w:val="24"/>
          </w:rPr>
          <w:delText xml:space="preserve"> sur le</w:delText>
        </w:r>
        <w:r w:rsidDel="00600FBC" w:rsidR="00886C64">
          <w:rPr>
            <w:rFonts w:ascii="Times New Roman" w:eastAsia="Arial Unicode MS" w:hAnsi="Times New Roman"/>
            <w:bCs/>
            <w:sz w:val="24"/>
            <w:szCs w:val="24"/>
          </w:rPr>
          <w:delText>s</w:delText>
        </w:r>
        <w:r w:rsidDel="00600FBC" w:rsidR="00746627">
          <w:rPr>
            <w:rFonts w:ascii="Times New Roman" w:eastAsia="Arial Unicode MS" w:hAnsi="Times New Roman"/>
            <w:bCs/>
            <w:sz w:val="24"/>
            <w:szCs w:val="24"/>
          </w:rPr>
          <w:delText xml:space="preserve"> services de production</w:delText>
        </w:r>
        <w:r w:rsidDel="00600FBC">
          <w:rPr>
            <w:rFonts w:ascii="Times New Roman" w:eastAsia="Arial Unicode MS" w:hAnsi="Times New Roman"/>
            <w:bCs/>
            <w:sz w:val="24"/>
            <w:szCs w:val="24"/>
          </w:rPr>
          <w:delText>, ils s</w:delText>
        </w:r>
        <w:r w:rsidDel="00600FBC" w:rsidR="007870A0">
          <w:rPr>
            <w:rFonts w:ascii="Times New Roman" w:eastAsia="Arial Unicode MS" w:hAnsi="Times New Roman"/>
            <w:bCs/>
            <w:sz w:val="24"/>
            <w:szCs w:val="24"/>
          </w:rPr>
          <w:delText>ont</w:delText>
        </w:r>
        <w:r w:rsidDel="00600FBC">
          <w:rPr>
            <w:rFonts w:ascii="Times New Roman" w:eastAsia="Arial Unicode MS" w:hAnsi="Times New Roman"/>
            <w:bCs/>
            <w:sz w:val="24"/>
            <w:szCs w:val="24"/>
          </w:rPr>
          <w:delText xml:space="preserve"> </w:delText>
        </w:r>
        <w:r w:rsidDel="00600FBC" w:rsidR="00886C64">
          <w:rPr>
            <w:rFonts w:ascii="Times New Roman" w:eastAsia="Arial Unicode MS" w:hAnsi="Times New Roman"/>
            <w:bCs/>
            <w:sz w:val="24"/>
            <w:szCs w:val="24"/>
          </w:rPr>
          <w:delText>déployé</w:delText>
        </w:r>
        <w:r w:rsidDel="00600FBC">
          <w:rPr>
            <w:rFonts w:ascii="Times New Roman" w:eastAsia="Arial Unicode MS" w:hAnsi="Times New Roman"/>
            <w:bCs/>
            <w:sz w:val="24"/>
            <w:szCs w:val="24"/>
          </w:rPr>
          <w:delText>s plus largement sur tous les services.</w:delText>
        </w:r>
      </w:del>
    </w:p>
    <w:p w14:paraId="702241AE" w14:textId="50C32ADC" w:rsidDel="008649D9" w:rsidP="004268E4" w:rsidR="0050156B" w:rsidRDefault="0050156B">
      <w:pPr>
        <w:ind w:left="567"/>
        <w:jc w:val="both"/>
        <w:rPr>
          <w:del w:author="THILLAY Pauline" w:date="2023-03-28T13:17:00Z" w:id="675"/>
          <w:rFonts w:ascii="Times New Roman" w:eastAsia="Arial Unicode MS" w:hAnsi="Times New Roman"/>
          <w:bCs/>
          <w:sz w:val="24"/>
          <w:szCs w:val="24"/>
        </w:rPr>
      </w:pPr>
    </w:p>
    <w:p w14:paraId="6D3E95A9" w14:textId="1412F568" w:rsidDel="008649D9" w:rsidP="004268E4" w:rsidR="00933B7C" w:rsidRDefault="00933B7C">
      <w:pPr>
        <w:ind w:left="567"/>
        <w:jc w:val="both"/>
        <w:rPr>
          <w:del w:author="THILLAY Pauline" w:date="2023-03-28T13:16:00Z" w:id="676"/>
          <w:rFonts w:ascii="Times New Roman" w:eastAsia="Arial Unicode MS" w:hAnsi="Times New Roman"/>
          <w:bCs/>
          <w:sz w:val="24"/>
          <w:szCs w:val="24"/>
        </w:rPr>
      </w:pPr>
      <w:del w:author="THILLAY Pauline" w:date="2023-03-28T13:16:00Z" w:id="677">
        <w:r w:rsidDel="008649D9">
          <w:rPr>
            <w:rFonts w:ascii="Times New Roman" w:eastAsia="Arial Unicode MS" w:hAnsi="Times New Roman"/>
            <w:bCs/>
            <w:sz w:val="24"/>
            <w:szCs w:val="24"/>
          </w:rPr>
          <w:delText>Une Gestion Prévisionnelle des emplois et des Compétences (GPEC) est en cours d’élaboration.</w:delText>
        </w:r>
      </w:del>
    </w:p>
    <w:p w14:paraId="15007280" w14:textId="2183BD8C" w:rsidDel="008649D9" w:rsidP="00933B7C" w:rsidR="00933B7C" w:rsidRDefault="00933B7C" w:rsidRPr="00933B7C">
      <w:pPr>
        <w:ind w:left="567"/>
        <w:jc w:val="both"/>
        <w:rPr>
          <w:del w:author="THILLAY Pauline" w:date="2023-03-28T13:16:00Z" w:id="678"/>
          <w:rFonts w:ascii="Times New Roman" w:eastAsia="Arial Unicode MS" w:hAnsi="Times New Roman"/>
          <w:bCs/>
          <w:sz w:val="24"/>
          <w:szCs w:val="24"/>
        </w:rPr>
      </w:pPr>
      <w:del w:author="THILLAY Pauline" w:date="2023-03-28T13:16:00Z" w:id="679">
        <w:r w:rsidDel="008649D9" w:rsidRPr="00933B7C">
          <w:rPr>
            <w:rFonts w:ascii="Times New Roman" w:eastAsia="Arial Unicode MS" w:hAnsi="Times New Roman"/>
            <w:bCs/>
            <w:sz w:val="24"/>
            <w:szCs w:val="24"/>
          </w:rPr>
          <w:delText>Les orientations stratégiques de l'entreprise et leurs conséquences sur l'activité, l'emploi, l'évolution des métiers et compétences, l'organisation du travail, le recours à la sous-traitance, à l'int</w:delText>
        </w:r>
        <w:r w:rsidDel="008649D9">
          <w:rPr>
            <w:rFonts w:ascii="Times New Roman" w:eastAsia="Arial Unicode MS" w:hAnsi="Times New Roman"/>
            <w:bCs/>
            <w:sz w:val="24"/>
            <w:szCs w:val="24"/>
          </w:rPr>
          <w:delText>érim et aux contrats précaires seront des éléments abordés du</w:delText>
        </w:r>
        <w:r w:rsidDel="008649D9" w:rsidRPr="00933B7C">
          <w:rPr>
            <w:rFonts w:ascii="Times New Roman" w:eastAsia="Arial Unicode MS" w:hAnsi="Times New Roman"/>
            <w:bCs/>
            <w:sz w:val="24"/>
            <w:szCs w:val="24"/>
          </w:rPr>
          <w:delText xml:space="preserve"> dispositif de GPEC</w:delText>
        </w:r>
        <w:r w:rsidDel="008649D9">
          <w:rPr>
            <w:rFonts w:ascii="Times New Roman" w:eastAsia="Arial Unicode MS" w:hAnsi="Times New Roman"/>
            <w:bCs/>
            <w:sz w:val="24"/>
            <w:szCs w:val="24"/>
          </w:rPr>
          <w:delText>.</w:delText>
        </w:r>
      </w:del>
    </w:p>
    <w:p w14:paraId="4D3566F3" w14:textId="0DEABCCC" w:rsidDel="008649D9" w:rsidP="00933B7C" w:rsidR="00933B7C" w:rsidRDefault="000F1FD7">
      <w:pPr>
        <w:ind w:left="567"/>
        <w:jc w:val="both"/>
        <w:rPr>
          <w:del w:author="THILLAY Pauline" w:date="2023-03-28T13:16:00Z" w:id="680"/>
          <w:rFonts w:ascii="Times New Roman" w:eastAsia="Arial Unicode MS" w:hAnsi="Times New Roman"/>
          <w:bCs/>
          <w:sz w:val="24"/>
          <w:szCs w:val="24"/>
        </w:rPr>
      </w:pPr>
      <w:del w:author="THILLAY Pauline" w:date="2023-03-28T13:16:00Z" w:id="681">
        <w:r w:rsidDel="008649D9">
          <w:rPr>
            <w:rFonts w:ascii="Times New Roman" w:eastAsia="Arial Unicode MS" w:hAnsi="Times New Roman"/>
            <w:bCs/>
            <w:sz w:val="24"/>
            <w:szCs w:val="24"/>
          </w:rPr>
          <w:delText>D</w:delText>
        </w:r>
        <w:r w:rsidDel="008649D9" w:rsidR="00933B7C" w:rsidRPr="00933B7C">
          <w:rPr>
            <w:rFonts w:ascii="Times New Roman" w:eastAsia="Arial Unicode MS" w:hAnsi="Times New Roman"/>
            <w:bCs/>
            <w:sz w:val="24"/>
            <w:szCs w:val="24"/>
          </w:rPr>
          <w:delText xml:space="preserve">es mesures d’accompagnement </w:delText>
        </w:r>
        <w:r w:rsidDel="008649D9">
          <w:rPr>
            <w:rFonts w:ascii="Times New Roman" w:eastAsia="Arial Unicode MS" w:hAnsi="Times New Roman"/>
            <w:bCs/>
            <w:sz w:val="24"/>
            <w:szCs w:val="24"/>
          </w:rPr>
          <w:delText xml:space="preserve">seront </w:delText>
        </w:r>
        <w:r w:rsidDel="008649D9" w:rsidR="00933B7C" w:rsidRPr="00933B7C">
          <w:rPr>
            <w:rFonts w:ascii="Times New Roman" w:eastAsia="Arial Unicode MS" w:hAnsi="Times New Roman"/>
            <w:bCs/>
            <w:sz w:val="24"/>
            <w:szCs w:val="24"/>
          </w:rPr>
          <w:delText>susceptibles d’être associées à la GPEC (formation, VAE, bilan de compétences, mobilité professionnelle et géographique des salariés…)</w:delText>
        </w:r>
      </w:del>
    </w:p>
    <w:p w14:paraId="4B6CC56D" w14:textId="77777777" w:rsidP="0070050C" w:rsidR="00F8171A" w:rsidRDefault="00F8171A">
      <w:pPr>
        <w:jc w:val="both"/>
        <w:rPr>
          <w:rFonts w:ascii="Times New Roman" w:eastAsia="Arial Unicode MS" w:hAnsi="Times New Roman"/>
          <w:b/>
          <w:bCs/>
          <w:sz w:val="24"/>
          <w:szCs w:val="24"/>
          <w:u w:val="single"/>
        </w:rPr>
      </w:pPr>
    </w:p>
    <w:p w14:paraId="4F666D30" w14:textId="26AEC6E2" w:rsidDel="0024045A" w:rsidR="00C462CD" w:rsidRDefault="00C462CD">
      <w:pPr>
        <w:ind w:left="567"/>
        <w:jc w:val="both"/>
        <w:rPr>
          <w:del w:author="THILLAY Pauline" w:date="2023-03-28T13:16:00Z" w:id="682"/>
          <w:rFonts w:ascii="Times New Roman" w:eastAsia="Arial Unicode MS" w:hAnsi="Times New Roman"/>
          <w:b/>
          <w:bCs/>
          <w:sz w:val="24"/>
          <w:szCs w:val="24"/>
          <w:u w:val="single"/>
        </w:rPr>
      </w:pPr>
    </w:p>
    <w:p w14:paraId="6EC5D9E6" w14:textId="28D7A0BB" w:rsidDel="003B5656" w:rsidP="00B12A36" w:rsidR="0024045A" w:rsidRDefault="0024045A">
      <w:pPr>
        <w:ind w:left="567"/>
        <w:jc w:val="both"/>
        <w:rPr>
          <w:ins w:author="FOUCHER Alain" w:date="2023-04-07T08:43:00Z" w:id="683"/>
          <w:del w:author="THILLAY Pauline" w:date="2023-04-07T11:22:00Z" w:id="684"/>
          <w:rFonts w:ascii="Times New Roman" w:eastAsia="Arial Unicode MS" w:hAnsi="Times New Roman"/>
          <w:b/>
          <w:bCs/>
          <w:sz w:val="24"/>
          <w:szCs w:val="24"/>
          <w:u w:val="single"/>
        </w:rPr>
      </w:pPr>
    </w:p>
    <w:p w14:paraId="797B44D9" w14:textId="23C01189" w:rsidDel="008649D9" w:rsidP="00B12A36" w:rsidR="0028405C" w:rsidRDefault="0028405C">
      <w:pPr>
        <w:ind w:left="567"/>
        <w:jc w:val="both"/>
        <w:rPr>
          <w:del w:author="THILLAY Pauline" w:date="2023-03-28T13:16:00Z" w:id="685"/>
          <w:rFonts w:ascii="Times New Roman" w:eastAsia="Arial Unicode MS" w:hAnsi="Times New Roman"/>
          <w:b/>
          <w:bCs/>
          <w:sz w:val="24"/>
          <w:szCs w:val="24"/>
          <w:u w:val="single"/>
        </w:rPr>
      </w:pPr>
    </w:p>
    <w:p w14:paraId="26AC2F1E" w14:textId="2112A556" w:rsidR="006B331C" w:rsidRDefault="00746627">
      <w:pPr>
        <w:ind w:left="567"/>
        <w:jc w:val="both"/>
        <w:rPr>
          <w:rFonts w:ascii="Times New Roman" w:eastAsia="Arial Unicode MS" w:hAnsi="Times New Roman"/>
          <w:b/>
          <w:bCs/>
          <w:sz w:val="24"/>
          <w:szCs w:val="24"/>
          <w:u w:val="single"/>
        </w:rPr>
      </w:pPr>
      <w:r>
        <w:rPr>
          <w:rFonts w:ascii="Times New Roman" w:eastAsia="Arial Unicode MS" w:hAnsi="Times New Roman"/>
          <w:b/>
          <w:bCs/>
          <w:sz w:val="24"/>
          <w:szCs w:val="24"/>
          <w:u w:val="single"/>
        </w:rPr>
        <w:lastRenderedPageBreak/>
        <w:t>Article</w:t>
      </w:r>
      <w:r w:rsidR="00964295">
        <w:rPr>
          <w:rFonts w:ascii="Times New Roman" w:eastAsia="Arial Unicode MS" w:hAnsi="Times New Roman"/>
          <w:b/>
          <w:bCs/>
          <w:sz w:val="24"/>
          <w:szCs w:val="24"/>
          <w:u w:val="single"/>
        </w:rPr>
        <w:t xml:space="preserve"> </w:t>
      </w:r>
      <w:del w:author="FOUCHER Alain" w:date="2022-03-09T09:04:00Z" w:id="686">
        <w:r w:rsidDel="0028405C" w:rsidR="003F1A83">
          <w:rPr>
            <w:rFonts w:ascii="Times New Roman" w:eastAsia="Arial Unicode MS" w:hAnsi="Times New Roman"/>
            <w:b/>
            <w:bCs/>
            <w:sz w:val="24"/>
            <w:szCs w:val="24"/>
            <w:u w:val="single"/>
          </w:rPr>
          <w:delText>6</w:delText>
        </w:r>
        <w:r w:rsidDel="0028405C" w:rsidR="006B331C">
          <w:rPr>
            <w:rFonts w:ascii="Times New Roman" w:eastAsia="Arial Unicode MS" w:hAnsi="Times New Roman"/>
            <w:b/>
            <w:bCs/>
            <w:sz w:val="24"/>
            <w:szCs w:val="24"/>
            <w:u w:val="single"/>
          </w:rPr>
          <w:delText xml:space="preserve"> </w:delText>
        </w:r>
      </w:del>
      <w:ins w:author="FOUCHER Alain" w:date="2023-04-07T08:42:00Z" w:id="687">
        <w:r w:rsidR="00A93A96">
          <w:rPr>
            <w:rFonts w:ascii="Times New Roman" w:eastAsia="Arial Unicode MS" w:hAnsi="Times New Roman"/>
            <w:b/>
            <w:bCs/>
            <w:sz w:val="24"/>
            <w:szCs w:val="24"/>
            <w:u w:val="single"/>
          </w:rPr>
          <w:t>8</w:t>
        </w:r>
      </w:ins>
      <w:ins w:author="FOUCHER Alain" w:date="2022-03-09T09:04:00Z" w:id="688">
        <w:r w:rsidR="0028405C">
          <w:rPr>
            <w:rFonts w:ascii="Times New Roman" w:eastAsia="Arial Unicode MS" w:hAnsi="Times New Roman"/>
            <w:b/>
            <w:bCs/>
            <w:sz w:val="24"/>
            <w:szCs w:val="24"/>
            <w:u w:val="single"/>
          </w:rPr>
          <w:t xml:space="preserve"> </w:t>
        </w:r>
      </w:ins>
      <w:r w:rsidR="006B331C">
        <w:rPr>
          <w:rFonts w:ascii="Times New Roman" w:eastAsia="Arial Unicode MS" w:hAnsi="Times New Roman"/>
          <w:b/>
          <w:bCs/>
          <w:sz w:val="24"/>
          <w:szCs w:val="24"/>
          <w:u w:val="single"/>
        </w:rPr>
        <w:t>– Mesures relatives à l’insertion professionnelle et au maintien dans l’emploi des travailleurs handicapés</w:t>
      </w:r>
    </w:p>
    <w:p w14:paraId="369862F9" w14:textId="77777777" w:rsidP="006B331C" w:rsidR="00886C64" w:rsidRDefault="00886C64">
      <w:pPr>
        <w:autoSpaceDE w:val="0"/>
        <w:autoSpaceDN w:val="0"/>
        <w:adjustRightInd w:val="0"/>
        <w:ind w:left="567"/>
        <w:jc w:val="both"/>
        <w:rPr>
          <w:rFonts w:ascii="Times New Roman" w:hAnsi="Times New Roman"/>
          <w:sz w:val="24"/>
          <w:szCs w:val="24"/>
        </w:rPr>
      </w:pPr>
    </w:p>
    <w:p w14:paraId="0F19B277" w14:textId="11D90041" w:rsidP="00FA197E" w:rsidR="004268E4" w:rsidRDefault="00640C82">
      <w:pPr>
        <w:autoSpaceDE w:val="0"/>
        <w:autoSpaceDN w:val="0"/>
        <w:adjustRightInd w:val="0"/>
        <w:ind w:left="567"/>
        <w:jc w:val="both"/>
        <w:rPr>
          <w:ins w:author="THILLAY Pauline" w:date="2023-03-28T13:17:00Z" w:id="689"/>
          <w:rFonts w:ascii="Times New Roman" w:hAnsi="Times New Roman"/>
          <w:sz w:val="24"/>
          <w:szCs w:val="24"/>
        </w:rPr>
      </w:pPr>
      <w:r>
        <w:rPr>
          <w:rFonts w:ascii="Times New Roman" w:hAnsi="Times New Roman"/>
          <w:sz w:val="24"/>
          <w:szCs w:val="24"/>
        </w:rPr>
        <w:t>L</w:t>
      </w:r>
      <w:r w:rsidR="006B331C">
        <w:rPr>
          <w:rFonts w:ascii="Times New Roman" w:hAnsi="Times New Roman"/>
          <w:sz w:val="24"/>
          <w:szCs w:val="24"/>
        </w:rPr>
        <w:t xml:space="preserve">a Direction </w:t>
      </w:r>
      <w:r w:rsidR="00B80751">
        <w:rPr>
          <w:rFonts w:ascii="Times New Roman" w:hAnsi="Times New Roman"/>
          <w:sz w:val="24"/>
          <w:szCs w:val="24"/>
        </w:rPr>
        <w:t xml:space="preserve">poursuit </w:t>
      </w:r>
      <w:r w:rsidR="00995DF1">
        <w:rPr>
          <w:rFonts w:ascii="Times New Roman" w:hAnsi="Times New Roman"/>
          <w:sz w:val="24"/>
          <w:szCs w:val="24"/>
        </w:rPr>
        <w:t xml:space="preserve">autant que faire se peut </w:t>
      </w:r>
      <w:r w:rsidR="00B80751">
        <w:rPr>
          <w:rFonts w:ascii="Times New Roman" w:hAnsi="Times New Roman"/>
          <w:sz w:val="24"/>
          <w:szCs w:val="24"/>
        </w:rPr>
        <w:t xml:space="preserve">ses actions en faveur du maintien des travailleurs handicapés (aménagements de postes, </w:t>
      </w:r>
      <w:r w:rsidR="00995DF1">
        <w:rPr>
          <w:rFonts w:ascii="Times New Roman" w:hAnsi="Times New Roman"/>
          <w:sz w:val="24"/>
          <w:szCs w:val="24"/>
        </w:rPr>
        <w:t>aménagement d’horaire et de temps de travail)</w:t>
      </w:r>
      <w:r w:rsidR="00B80751">
        <w:rPr>
          <w:rFonts w:ascii="Times New Roman" w:hAnsi="Times New Roman"/>
          <w:sz w:val="24"/>
          <w:szCs w:val="24"/>
        </w:rPr>
        <w:t xml:space="preserve">, améliorations des postes de travail dans le cadre de chantier </w:t>
      </w:r>
      <w:r w:rsidR="00995DF1">
        <w:rPr>
          <w:rFonts w:ascii="Times New Roman" w:hAnsi="Times New Roman"/>
          <w:sz w:val="24"/>
          <w:szCs w:val="24"/>
        </w:rPr>
        <w:t>d’amélioration continue et</w:t>
      </w:r>
      <w:r w:rsidR="00B80751">
        <w:rPr>
          <w:rFonts w:ascii="Times New Roman" w:hAnsi="Times New Roman"/>
          <w:sz w:val="24"/>
          <w:szCs w:val="24"/>
        </w:rPr>
        <w:t xml:space="preserve"> lors de </w:t>
      </w:r>
      <w:r w:rsidR="00995DF1">
        <w:rPr>
          <w:rFonts w:ascii="Times New Roman" w:hAnsi="Times New Roman"/>
          <w:sz w:val="24"/>
          <w:szCs w:val="24"/>
        </w:rPr>
        <w:t xml:space="preserve">la conception de nouveaux </w:t>
      </w:r>
      <w:del w:author="THILLAY Pauline" w:date="2023-03-28T13:17:00Z" w:id="690">
        <w:r w:rsidDel="008649D9" w:rsidR="00995DF1">
          <w:rPr>
            <w:rFonts w:ascii="Times New Roman" w:hAnsi="Times New Roman"/>
            <w:sz w:val="24"/>
            <w:szCs w:val="24"/>
          </w:rPr>
          <w:delText>i</w:delText>
        </w:r>
      </w:del>
      <w:ins w:author="THILLAY Pauline" w:date="2023-03-28T13:17:00Z" w:id="691">
        <w:r w:rsidR="008649D9">
          <w:rPr>
            <w:rFonts w:ascii="Times New Roman" w:hAnsi="Times New Roman"/>
            <w:sz w:val="24"/>
            <w:szCs w:val="24"/>
          </w:rPr>
          <w:t>i</w:t>
        </w:r>
      </w:ins>
      <w:r w:rsidR="00995DF1">
        <w:rPr>
          <w:rFonts w:ascii="Times New Roman" w:hAnsi="Times New Roman"/>
          <w:sz w:val="24"/>
          <w:szCs w:val="24"/>
        </w:rPr>
        <w:t>lots</w:t>
      </w:r>
      <w:r w:rsidR="00B80751">
        <w:rPr>
          <w:rFonts w:ascii="Times New Roman" w:hAnsi="Times New Roman"/>
          <w:sz w:val="24"/>
          <w:szCs w:val="24"/>
        </w:rPr>
        <w:t>.</w:t>
      </w:r>
    </w:p>
    <w:p w14:paraId="4CEB7D4D" w14:textId="04C1E4BD" w:rsidDel="008649D9" w:rsidP="00FA197E" w:rsidR="008649D9" w:rsidRDefault="008649D9" w:rsidRPr="00FA197E">
      <w:pPr>
        <w:autoSpaceDE w:val="0"/>
        <w:autoSpaceDN w:val="0"/>
        <w:adjustRightInd w:val="0"/>
        <w:ind w:left="567"/>
        <w:jc w:val="both"/>
        <w:rPr>
          <w:del w:author="THILLAY Pauline" w:date="2023-03-28T13:18:00Z" w:id="692"/>
          <w:rFonts w:ascii="Times New Roman" w:hAnsi="Times New Roman"/>
          <w:sz w:val="24"/>
          <w:szCs w:val="24"/>
        </w:rPr>
      </w:pPr>
      <w:ins w:author="THILLAY Pauline" w:date="2023-03-28T13:17:00Z" w:id="693">
        <w:r>
          <w:rPr>
            <w:rFonts w:ascii="Times New Roman" w:hAnsi="Times New Roman"/>
            <w:sz w:val="24"/>
            <w:szCs w:val="24"/>
          </w:rPr>
          <w:t>Un plan d’actions spécifique commencera à être mis en place courant 2023 notamment sous l’impulsion de la référente handicap</w:t>
        </w:r>
      </w:ins>
      <w:ins w:author="THILLAY Pauline" w:date="2023-03-28T13:18:00Z" w:id="694">
        <w:r>
          <w:rPr>
            <w:rFonts w:ascii="Times New Roman" w:hAnsi="Times New Roman"/>
            <w:sz w:val="24"/>
            <w:szCs w:val="24"/>
          </w:rPr>
          <w:t>.</w:t>
        </w:r>
      </w:ins>
    </w:p>
    <w:p w14:paraId="4E8B4DC0" w14:textId="4B5BA17B" w:rsidDel="008649D9" w:rsidR="00F8171A" w:rsidRDefault="00F8171A">
      <w:pPr>
        <w:autoSpaceDE w:val="0"/>
        <w:autoSpaceDN w:val="0"/>
        <w:adjustRightInd w:val="0"/>
        <w:ind w:left="567"/>
        <w:jc w:val="both"/>
        <w:rPr>
          <w:del w:author="THILLAY Pauline" w:date="2023-03-28T13:18:00Z" w:id="695"/>
          <w:rFonts w:ascii="Times New Roman" w:eastAsia="Arial Unicode MS" w:hAnsi="Times New Roman"/>
          <w:b/>
          <w:bCs/>
          <w:sz w:val="24"/>
          <w:szCs w:val="24"/>
          <w:u w:val="single"/>
        </w:rPr>
        <w:pPrChange w:author="THILLAY Pauline" w:date="2023-03-28T13:18:00Z" w:id="696">
          <w:pPr>
            <w:jc w:val="both"/>
          </w:pPr>
        </w:pPrChange>
      </w:pPr>
    </w:p>
    <w:p w14:paraId="1FFBD57F" w14:textId="25D01887" w:rsidP="00B12A36" w:rsidR="00783A2D" w:rsidRDefault="00783A2D">
      <w:pPr>
        <w:ind w:left="567"/>
        <w:jc w:val="both"/>
        <w:rPr>
          <w:ins w:author="FOUCHER Alain" w:date="2022-03-09T09:05:00Z" w:id="697"/>
          <w:rFonts w:ascii="Times New Roman" w:eastAsia="Arial Unicode MS" w:hAnsi="Times New Roman"/>
          <w:b/>
          <w:bCs/>
          <w:sz w:val="24"/>
          <w:szCs w:val="24"/>
          <w:u w:val="single"/>
        </w:rPr>
      </w:pPr>
    </w:p>
    <w:p w14:paraId="3B49B248" w14:textId="2D7289A5" w:rsidDel="003B5656" w:rsidP="00B12A36" w:rsidR="0028405C" w:rsidRDefault="0028405C">
      <w:pPr>
        <w:ind w:left="567"/>
        <w:jc w:val="both"/>
        <w:rPr>
          <w:del w:author="THILLAY Pauline" w:date="2023-04-07T11:22:00Z" w:id="698"/>
          <w:rFonts w:ascii="Times New Roman" w:eastAsia="Arial Unicode MS" w:hAnsi="Times New Roman"/>
          <w:b/>
          <w:bCs/>
          <w:sz w:val="24"/>
          <w:szCs w:val="24"/>
          <w:u w:val="single"/>
        </w:rPr>
      </w:pPr>
    </w:p>
    <w:p w14:paraId="59A0940D" w14:textId="77777777" w:rsidP="000341D1" w:rsidR="0024045A" w:rsidRDefault="0024045A">
      <w:pPr>
        <w:ind w:left="567"/>
        <w:jc w:val="both"/>
        <w:rPr>
          <w:ins w:author="FOUCHER Alain" w:date="2023-04-07T08:51:00Z" w:id="699"/>
          <w:rFonts w:ascii="Times New Roman" w:hAnsi="Times New Roman"/>
          <w:b/>
          <w:bCs/>
          <w:sz w:val="24"/>
          <w:szCs w:val="24"/>
          <w:u w:val="single"/>
        </w:rPr>
      </w:pPr>
    </w:p>
    <w:p w14:paraId="5E079809" w14:textId="00D27E0C" w:rsidDel="003B5656" w:rsidP="000341D1" w:rsidR="0024045A" w:rsidRDefault="0024045A">
      <w:pPr>
        <w:ind w:left="567"/>
        <w:jc w:val="both"/>
        <w:rPr>
          <w:ins w:author="FOUCHER Alain" w:date="2023-04-07T08:43:00Z" w:id="700"/>
          <w:del w:author="THILLAY Pauline" w:date="2023-04-07T11:22:00Z" w:id="701"/>
          <w:rFonts w:ascii="Times New Roman" w:hAnsi="Times New Roman"/>
          <w:b/>
          <w:bCs/>
          <w:sz w:val="24"/>
          <w:szCs w:val="24"/>
          <w:u w:val="single"/>
        </w:rPr>
      </w:pPr>
    </w:p>
    <w:p w14:paraId="0CBAE0D4" w14:textId="6C49787F" w:rsidP="000341D1" w:rsidR="000341D1" w:rsidRDefault="000341D1" w:rsidRPr="00B12A36">
      <w:pPr>
        <w:ind w:left="567"/>
        <w:jc w:val="both"/>
        <w:rPr>
          <w:rFonts w:ascii="Times New Roman" w:hAnsi="Times New Roman"/>
          <w:b/>
          <w:bCs/>
          <w:sz w:val="24"/>
          <w:szCs w:val="24"/>
          <w:u w:val="single"/>
        </w:rPr>
      </w:pPr>
      <w:r w:rsidRPr="00B12A36">
        <w:rPr>
          <w:rFonts w:ascii="Times New Roman" w:hAnsi="Times New Roman"/>
          <w:b/>
          <w:bCs/>
          <w:sz w:val="24"/>
          <w:szCs w:val="24"/>
          <w:u w:val="single"/>
        </w:rPr>
        <w:t xml:space="preserve">Article </w:t>
      </w:r>
      <w:del w:author="FOUCHER Alain" w:date="2022-03-09T09:04:00Z" w:id="702">
        <w:r w:rsidDel="0028405C" w:rsidR="00964295">
          <w:rPr>
            <w:rFonts w:ascii="Times New Roman" w:hAnsi="Times New Roman"/>
            <w:b/>
            <w:bCs/>
            <w:sz w:val="24"/>
            <w:szCs w:val="24"/>
            <w:u w:val="single"/>
          </w:rPr>
          <w:delText>7</w:delText>
        </w:r>
        <w:r w:rsidDel="0028405C" w:rsidR="007870A0">
          <w:rPr>
            <w:rFonts w:ascii="Times New Roman" w:hAnsi="Times New Roman"/>
            <w:b/>
            <w:bCs/>
            <w:sz w:val="24"/>
            <w:szCs w:val="24"/>
            <w:u w:val="single"/>
          </w:rPr>
          <w:delText xml:space="preserve"> </w:delText>
        </w:r>
      </w:del>
      <w:ins w:author="FOUCHER Alain" w:date="2023-04-07T08:42:00Z" w:id="703">
        <w:r w:rsidR="00A93A96">
          <w:rPr>
            <w:rFonts w:ascii="Times New Roman" w:hAnsi="Times New Roman"/>
            <w:b/>
            <w:bCs/>
            <w:sz w:val="24"/>
            <w:szCs w:val="24"/>
            <w:u w:val="single"/>
          </w:rPr>
          <w:t>9</w:t>
        </w:r>
      </w:ins>
      <w:ins w:author="FOUCHER Alain" w:date="2022-03-09T09:04:00Z" w:id="704">
        <w:r w:rsidR="0028405C">
          <w:rPr>
            <w:rFonts w:ascii="Times New Roman" w:hAnsi="Times New Roman"/>
            <w:b/>
            <w:bCs/>
            <w:sz w:val="24"/>
            <w:szCs w:val="24"/>
            <w:u w:val="single"/>
          </w:rPr>
          <w:t xml:space="preserve"> </w:t>
        </w:r>
      </w:ins>
      <w:r w:rsidRPr="00B12A36">
        <w:rPr>
          <w:rFonts w:ascii="Times New Roman" w:hAnsi="Times New Roman"/>
          <w:b/>
          <w:bCs/>
          <w:sz w:val="24"/>
          <w:szCs w:val="24"/>
          <w:u w:val="single"/>
        </w:rPr>
        <w:t>– Journée de solidarité</w:t>
      </w:r>
    </w:p>
    <w:p w14:paraId="784FEAEC" w14:textId="77777777" w:rsidP="000341D1" w:rsidR="000341D1" w:rsidRDefault="000341D1" w:rsidRPr="00B12A36">
      <w:pPr>
        <w:ind w:left="567"/>
        <w:jc w:val="both"/>
        <w:rPr>
          <w:rFonts w:ascii="Times New Roman" w:hAnsi="Times New Roman"/>
          <w:b/>
          <w:bCs/>
          <w:sz w:val="24"/>
          <w:szCs w:val="24"/>
          <w:u w:val="single"/>
        </w:rPr>
      </w:pPr>
    </w:p>
    <w:p w14:paraId="2CF44BA2" w14:textId="49E2D943" w:rsidP="000341D1" w:rsidR="000341D1" w:rsidRDefault="000341D1">
      <w:pPr>
        <w:ind w:left="567"/>
        <w:jc w:val="both"/>
        <w:rPr>
          <w:ins w:author="FOUCHER Alain" w:date="2023-04-07T08:43:00Z" w:id="705"/>
          <w:rFonts w:ascii="Times New Roman" w:hAnsi="Times New Roman"/>
          <w:sz w:val="24"/>
          <w:szCs w:val="24"/>
        </w:rPr>
      </w:pPr>
      <w:r w:rsidRPr="00B12A36">
        <w:rPr>
          <w:rFonts w:ascii="Times New Roman" w:hAnsi="Times New Roman"/>
          <w:sz w:val="24"/>
          <w:szCs w:val="24"/>
        </w:rPr>
        <w:t xml:space="preserve">La journée de solidarité </w:t>
      </w:r>
      <w:del w:author="PICARD Cédric" w:date="2022-03-08T19:50:00Z" w:id="706">
        <w:r w:rsidDel="00C320CE" w:rsidR="00250512" w:rsidRPr="00284CF4">
          <w:rPr>
            <w:rFonts w:ascii="Times New Roman" w:hAnsi="Times New Roman"/>
            <w:sz w:val="24"/>
            <w:szCs w:val="24"/>
          </w:rPr>
          <w:delText>a été</w:delText>
        </w:r>
      </w:del>
      <w:ins w:author="PICARD Cédric" w:date="2022-03-08T19:50:00Z" w:id="707">
        <w:r w:rsidR="00C320CE" w:rsidRPr="00284CF4">
          <w:rPr>
            <w:rFonts w:ascii="Times New Roman" w:hAnsi="Times New Roman"/>
            <w:sz w:val="24"/>
            <w:szCs w:val="24"/>
          </w:rPr>
          <w:t>sera</w:t>
        </w:r>
      </w:ins>
      <w:r w:rsidRPr="00B12A36">
        <w:rPr>
          <w:rFonts w:ascii="Times New Roman" w:hAnsi="Times New Roman"/>
          <w:sz w:val="24"/>
          <w:szCs w:val="24"/>
        </w:rPr>
        <w:t xml:space="preserve"> effectuée </w:t>
      </w:r>
      <w:r w:rsidR="0056494B">
        <w:rPr>
          <w:rFonts w:ascii="Times New Roman" w:hAnsi="Times New Roman"/>
          <w:sz w:val="24"/>
          <w:szCs w:val="24"/>
        </w:rPr>
        <w:t xml:space="preserve">le </w:t>
      </w:r>
      <w:del w:author="THILLAY Pauline" w:date="2023-03-28T13:20:00Z" w:id="708">
        <w:r w:rsidDel="00E63D09" w:rsidR="006C4A08" w:rsidRPr="00E63D09">
          <w:rPr>
            <w:rFonts w:ascii="Times New Roman" w:hAnsi="Times New Roman"/>
            <w:bCs/>
            <w:sz w:val="24"/>
            <w:szCs w:val="24"/>
            <w:rPrChange w:author="THILLAY Pauline" w:date="2023-03-28T13:20:00Z" w:id="709">
              <w:rPr>
                <w:rFonts w:ascii="Times New Roman" w:hAnsi="Times New Roman"/>
                <w:b/>
                <w:bCs/>
                <w:sz w:val="24"/>
                <w:szCs w:val="24"/>
                <w:u w:val="single"/>
              </w:rPr>
            </w:rPrChange>
          </w:rPr>
          <w:delText>06 juin 2022</w:delText>
        </w:r>
      </w:del>
      <w:ins w:author="THILLAY Pauline" w:date="2023-03-28T13:20:00Z" w:id="710">
        <w:r w:rsidR="00E63D09">
          <w:rPr>
            <w:rFonts w:ascii="Times New Roman" w:hAnsi="Times New Roman"/>
            <w:bCs/>
            <w:sz w:val="24"/>
            <w:szCs w:val="24"/>
          </w:rPr>
          <w:t>29 mai 2023</w:t>
        </w:r>
      </w:ins>
      <w:r w:rsidR="0056494B">
        <w:rPr>
          <w:rFonts w:ascii="Times New Roman" w:hAnsi="Times New Roman"/>
          <w:sz w:val="24"/>
          <w:szCs w:val="24"/>
        </w:rPr>
        <w:t xml:space="preserve"> </w:t>
      </w:r>
      <w:r w:rsidRPr="00B12A36">
        <w:rPr>
          <w:rFonts w:ascii="Times New Roman" w:hAnsi="Times New Roman"/>
          <w:sz w:val="24"/>
          <w:szCs w:val="24"/>
        </w:rPr>
        <w:t>selon les modalités suivantes :</w:t>
      </w:r>
    </w:p>
    <w:p w14:paraId="6D201609" w14:textId="77777777" w:rsidP="000341D1" w:rsidR="0024045A" w:rsidRDefault="0024045A" w:rsidRPr="00B12A36">
      <w:pPr>
        <w:ind w:left="567"/>
        <w:jc w:val="both"/>
        <w:rPr>
          <w:rFonts w:ascii="Times New Roman" w:hAnsi="Times New Roman"/>
          <w:sz w:val="24"/>
          <w:szCs w:val="24"/>
        </w:rPr>
      </w:pPr>
    </w:p>
    <w:p w14:paraId="33064EE8" w14:textId="37FB423D" w:rsidP="000341D1" w:rsidR="000341D1" w:rsidRDefault="000341D1" w:rsidRPr="00033572">
      <w:pPr>
        <w:pStyle w:val="Paragraphedeliste"/>
        <w:numPr>
          <w:ilvl w:val="0"/>
          <w:numId w:val="13"/>
        </w:numPr>
        <w:ind w:left="993"/>
        <w:jc w:val="both"/>
        <w:rPr>
          <w:sz w:val="24"/>
          <w:szCs w:val="24"/>
        </w:rPr>
      </w:pPr>
      <w:r w:rsidRPr="00033572">
        <w:rPr>
          <w:sz w:val="24"/>
          <w:szCs w:val="24"/>
        </w:rPr>
        <w:t xml:space="preserve">Pour le personnel cadre et non cadre générant des heures de RTT : 4 heures de RTT seront prélevées sur les compteurs RTT acquis au </w:t>
      </w:r>
      <w:r w:rsidRPr="0024045A">
        <w:rPr>
          <w:sz w:val="24"/>
          <w:szCs w:val="24"/>
        </w:rPr>
        <w:t>31/05/20</w:t>
      </w:r>
      <w:r w:rsidR="00250512" w:rsidRPr="0024045A">
        <w:rPr>
          <w:sz w:val="24"/>
          <w:szCs w:val="24"/>
        </w:rPr>
        <w:t>2</w:t>
      </w:r>
      <w:del w:author="THILLAY Pauline" w:date="2023-03-28T13:25:00Z" w:id="711">
        <w:r w:rsidDel="00E63D09" w:rsidR="006C4A08" w:rsidRPr="0024045A">
          <w:rPr>
            <w:sz w:val="24"/>
            <w:szCs w:val="24"/>
          </w:rPr>
          <w:delText>2</w:delText>
        </w:r>
      </w:del>
      <w:ins w:author="THILLAY Pauline" w:date="2023-03-28T13:25:00Z" w:id="712">
        <w:r w:rsidR="00E63D09" w:rsidRPr="0024045A">
          <w:rPr>
            <w:sz w:val="24"/>
            <w:szCs w:val="24"/>
          </w:rPr>
          <w:t>3</w:t>
        </w:r>
      </w:ins>
      <w:r w:rsidRPr="00033572">
        <w:rPr>
          <w:sz w:val="24"/>
          <w:szCs w:val="24"/>
        </w:rPr>
        <w:t> ; les 3 heures restantes étant prise en charge par l’employeur ;</w:t>
      </w:r>
    </w:p>
    <w:p w14:paraId="140DF7F2" w14:textId="6B5D6A95" w:rsidP="000341D1" w:rsidR="000341D1" w:rsidRDefault="000341D1" w:rsidRPr="00033572">
      <w:pPr>
        <w:pStyle w:val="Paragraphedeliste"/>
        <w:numPr>
          <w:ilvl w:val="0"/>
          <w:numId w:val="13"/>
        </w:numPr>
        <w:ind w:left="993"/>
        <w:jc w:val="both"/>
        <w:rPr>
          <w:sz w:val="24"/>
          <w:szCs w:val="24"/>
        </w:rPr>
      </w:pPr>
      <w:r w:rsidRPr="00033572">
        <w:rPr>
          <w:sz w:val="24"/>
          <w:szCs w:val="24"/>
        </w:rPr>
        <w:t xml:space="preserve">Pour le personnel cadre forfait jour : ½ journée de repos sera décomptée à la charge du salarié ; ½ journée à la charge de l’employeur au titre de la période de référence s’achevant </w:t>
      </w:r>
      <w:r w:rsidRPr="0024045A">
        <w:rPr>
          <w:sz w:val="24"/>
          <w:szCs w:val="24"/>
        </w:rPr>
        <w:t>le 31/05/20</w:t>
      </w:r>
      <w:r w:rsidR="00250512" w:rsidRPr="0024045A">
        <w:rPr>
          <w:sz w:val="24"/>
          <w:szCs w:val="24"/>
        </w:rPr>
        <w:t>2</w:t>
      </w:r>
      <w:ins w:author="THILLAY Pauline" w:date="2023-03-28T13:26:00Z" w:id="713">
        <w:r w:rsidR="004E3754" w:rsidRPr="0024045A">
          <w:rPr>
            <w:sz w:val="24"/>
            <w:szCs w:val="24"/>
          </w:rPr>
          <w:t>3</w:t>
        </w:r>
      </w:ins>
      <w:del w:author="THILLAY Pauline" w:date="2023-03-28T13:26:00Z" w:id="714">
        <w:r w:rsidDel="004E3754" w:rsidR="006C4A08" w:rsidRPr="0024045A">
          <w:rPr>
            <w:sz w:val="24"/>
            <w:szCs w:val="24"/>
          </w:rPr>
          <w:delText>3</w:delText>
        </w:r>
      </w:del>
      <w:r w:rsidRPr="00033572">
        <w:rPr>
          <w:sz w:val="24"/>
          <w:szCs w:val="24"/>
        </w:rPr>
        <w:t xml:space="preserve"> ;</w:t>
      </w:r>
    </w:p>
    <w:p w14:paraId="182C34A4" w14:textId="5C189161" w:rsidP="00DC199F" w:rsidR="000341D1" w:rsidRDefault="000341D1" w:rsidRPr="00DC199F">
      <w:pPr>
        <w:pStyle w:val="Paragraphedeliste"/>
        <w:numPr>
          <w:ilvl w:val="0"/>
          <w:numId w:val="13"/>
        </w:numPr>
        <w:ind w:left="993"/>
        <w:jc w:val="both"/>
        <w:rPr>
          <w:sz w:val="24"/>
          <w:szCs w:val="24"/>
        </w:rPr>
      </w:pPr>
      <w:r w:rsidRPr="00033572">
        <w:rPr>
          <w:sz w:val="24"/>
          <w:szCs w:val="24"/>
        </w:rPr>
        <w:t>Pour le personnel non</w:t>
      </w:r>
      <w:ins w:author="THILLAY Pauline" w:date="2023-03-28T13:23:00Z" w:id="715">
        <w:r w:rsidR="00E63D09">
          <w:rPr>
            <w:sz w:val="24"/>
            <w:szCs w:val="24"/>
          </w:rPr>
          <w:t xml:space="preserve"> </w:t>
        </w:r>
      </w:ins>
      <w:del w:author="THILLAY Pauline" w:date="2023-03-28T13:23:00Z" w:id="716">
        <w:r w:rsidDel="00E63D09" w:rsidRPr="00033572">
          <w:rPr>
            <w:sz w:val="24"/>
            <w:szCs w:val="24"/>
          </w:rPr>
          <w:delText>-</w:delText>
        </w:r>
      </w:del>
      <w:r w:rsidRPr="00033572">
        <w:rPr>
          <w:sz w:val="24"/>
          <w:szCs w:val="24"/>
        </w:rPr>
        <w:t xml:space="preserve">cadre ne générant pas de RTT : 4 heures seront à travailler en plus d’ici le </w:t>
      </w:r>
      <w:r w:rsidRPr="0024045A">
        <w:rPr>
          <w:sz w:val="24"/>
          <w:szCs w:val="24"/>
        </w:rPr>
        <w:t xml:space="preserve">31 </w:t>
      </w:r>
      <w:r w:rsidR="00A44739" w:rsidRPr="0024045A">
        <w:rPr>
          <w:sz w:val="24"/>
          <w:szCs w:val="24"/>
        </w:rPr>
        <w:t>juillet</w:t>
      </w:r>
      <w:r w:rsidRPr="0024045A">
        <w:rPr>
          <w:sz w:val="24"/>
          <w:szCs w:val="24"/>
        </w:rPr>
        <w:t xml:space="preserve"> 20</w:t>
      </w:r>
      <w:r w:rsidR="00250512" w:rsidRPr="0024045A">
        <w:rPr>
          <w:sz w:val="24"/>
          <w:szCs w:val="24"/>
        </w:rPr>
        <w:t>2</w:t>
      </w:r>
      <w:r w:rsidR="006C4A08" w:rsidRPr="0024045A">
        <w:rPr>
          <w:sz w:val="24"/>
          <w:szCs w:val="24"/>
        </w:rPr>
        <w:t>3</w:t>
      </w:r>
      <w:r w:rsidR="006C4A08">
        <w:rPr>
          <w:sz w:val="24"/>
          <w:szCs w:val="24"/>
        </w:rPr>
        <w:t xml:space="preserve"> </w:t>
      </w:r>
      <w:r w:rsidRPr="00033572">
        <w:rPr>
          <w:sz w:val="24"/>
          <w:szCs w:val="24"/>
        </w:rPr>
        <w:t>(modalités d’exécution à définir au cas par cas avec le responsable de service).</w:t>
      </w:r>
    </w:p>
    <w:p w14:paraId="6A5BFCD3" w14:textId="631B1CC0" w:rsidP="00FE73F0" w:rsidR="000341D1" w:rsidRDefault="000341D1">
      <w:pPr>
        <w:autoSpaceDE w:val="0"/>
        <w:autoSpaceDN w:val="0"/>
        <w:adjustRightInd w:val="0"/>
        <w:ind w:left="567"/>
        <w:jc w:val="both"/>
        <w:rPr>
          <w:rFonts w:ascii="Times New Roman" w:hAnsi="Times New Roman"/>
          <w:sz w:val="24"/>
          <w:szCs w:val="24"/>
        </w:rPr>
      </w:pPr>
      <w:r w:rsidRPr="00B12A36">
        <w:rPr>
          <w:rFonts w:ascii="Times New Roman" w:hAnsi="Times New Roman"/>
          <w:sz w:val="24"/>
          <w:szCs w:val="24"/>
        </w:rPr>
        <w:t>Pour les salariés à temps partiel, la durée de la journée de solidarité se calcule au prorata de leur horaire contractuel hebdomadaire. 57% de cette durée sera à la charge du salarié et 43% sera à la cha</w:t>
      </w:r>
      <w:r>
        <w:rPr>
          <w:rFonts w:ascii="Times New Roman" w:hAnsi="Times New Roman"/>
          <w:sz w:val="24"/>
          <w:szCs w:val="24"/>
        </w:rPr>
        <w:t>rge de l’employeur</w:t>
      </w:r>
      <w:r w:rsidRPr="00B12A36">
        <w:rPr>
          <w:rFonts w:ascii="Times New Roman" w:hAnsi="Times New Roman"/>
          <w:sz w:val="24"/>
          <w:szCs w:val="24"/>
        </w:rPr>
        <w:t xml:space="preserve">. </w:t>
      </w:r>
    </w:p>
    <w:p w14:paraId="222AD27C" w14:textId="6361DB6B" w:rsidDel="003B5656" w:rsidP="00FE73F0" w:rsidR="00C93B1F" w:rsidRDefault="00C93B1F">
      <w:pPr>
        <w:autoSpaceDE w:val="0"/>
        <w:autoSpaceDN w:val="0"/>
        <w:adjustRightInd w:val="0"/>
        <w:ind w:left="567"/>
        <w:jc w:val="both"/>
        <w:rPr>
          <w:ins w:author="FOUCHER Alain" w:date="2022-03-09T09:04:00Z" w:id="717"/>
          <w:del w:author="THILLAY Pauline" w:date="2023-04-07T11:22:00Z" w:id="718"/>
          <w:rFonts w:ascii="Times New Roman" w:hAnsi="Times New Roman"/>
          <w:sz w:val="24"/>
          <w:szCs w:val="24"/>
        </w:rPr>
      </w:pPr>
    </w:p>
    <w:p w14:paraId="1562F048" w14:textId="4A5AA73F" w:rsidDel="0024045A" w:rsidP="00C93B1F" w:rsidR="0028405C" w:rsidRDefault="0028405C">
      <w:pPr>
        <w:ind w:left="567"/>
        <w:jc w:val="both"/>
        <w:rPr>
          <w:del w:author="THILLAY Pauline" w:date="2023-03-28T13:26:00Z" w:id="719"/>
          <w:rFonts w:ascii="Times New Roman" w:hAnsi="Times New Roman"/>
          <w:sz w:val="24"/>
          <w:szCs w:val="24"/>
        </w:rPr>
      </w:pPr>
    </w:p>
    <w:p w14:paraId="75385BFF" w14:textId="77777777" w:rsidP="00FE73F0" w:rsidR="0024045A" w:rsidRDefault="0024045A">
      <w:pPr>
        <w:autoSpaceDE w:val="0"/>
        <w:autoSpaceDN w:val="0"/>
        <w:adjustRightInd w:val="0"/>
        <w:ind w:left="567"/>
        <w:jc w:val="both"/>
        <w:rPr>
          <w:ins w:author="FOUCHER Alain" w:date="2023-04-07T08:43:00Z" w:id="720"/>
          <w:rFonts w:ascii="Times New Roman" w:hAnsi="Times New Roman"/>
          <w:sz w:val="24"/>
          <w:szCs w:val="24"/>
        </w:rPr>
      </w:pPr>
    </w:p>
    <w:p w14:paraId="097AEE3F" w14:textId="34193A19" w:rsidDel="004E3754" w:rsidP="00FE73F0" w:rsidR="0028405C" w:rsidRDefault="0028405C">
      <w:pPr>
        <w:autoSpaceDE w:val="0"/>
        <w:autoSpaceDN w:val="0"/>
        <w:adjustRightInd w:val="0"/>
        <w:ind w:left="567"/>
        <w:jc w:val="both"/>
        <w:rPr>
          <w:del w:author="THILLAY Pauline" w:date="2023-03-28T13:26:00Z" w:id="721"/>
          <w:rFonts w:ascii="Times New Roman" w:hAnsi="Times New Roman"/>
          <w:sz w:val="24"/>
          <w:szCs w:val="24"/>
        </w:rPr>
      </w:pPr>
    </w:p>
    <w:p w14:paraId="569DE818" w14:textId="2809960C" w:rsidP="00C93B1F" w:rsidR="00C93B1F" w:rsidRDefault="00C93B1F" w:rsidRPr="00B12A36">
      <w:pPr>
        <w:ind w:left="567"/>
        <w:jc w:val="both"/>
        <w:rPr>
          <w:rFonts w:ascii="Times New Roman" w:hAnsi="Times New Roman"/>
          <w:b/>
          <w:bCs/>
          <w:sz w:val="24"/>
          <w:szCs w:val="24"/>
          <w:u w:val="single"/>
        </w:rPr>
      </w:pPr>
      <w:r w:rsidRPr="00B12A36">
        <w:rPr>
          <w:rFonts w:ascii="Times New Roman" w:hAnsi="Times New Roman"/>
          <w:b/>
          <w:bCs/>
          <w:sz w:val="24"/>
          <w:szCs w:val="24"/>
          <w:u w:val="single"/>
        </w:rPr>
        <w:t xml:space="preserve">Article </w:t>
      </w:r>
      <w:del w:author="FOUCHER Alain" w:date="2022-03-09T09:04:00Z" w:id="722">
        <w:r w:rsidDel="0028405C">
          <w:rPr>
            <w:rFonts w:ascii="Times New Roman" w:hAnsi="Times New Roman"/>
            <w:b/>
            <w:bCs/>
            <w:sz w:val="24"/>
            <w:szCs w:val="24"/>
            <w:u w:val="single"/>
          </w:rPr>
          <w:delText xml:space="preserve">8 </w:delText>
        </w:r>
      </w:del>
      <w:ins w:author="FOUCHER Alain" w:date="2023-04-07T08:42:00Z" w:id="723">
        <w:r w:rsidR="00A93A96">
          <w:rPr>
            <w:rFonts w:ascii="Times New Roman" w:hAnsi="Times New Roman"/>
            <w:b/>
            <w:bCs/>
            <w:sz w:val="24"/>
            <w:szCs w:val="24"/>
            <w:u w:val="single"/>
          </w:rPr>
          <w:t>10</w:t>
        </w:r>
      </w:ins>
      <w:ins w:author="FOUCHER Alain" w:date="2022-03-09T09:04:00Z" w:id="724">
        <w:r w:rsidR="0028405C">
          <w:rPr>
            <w:rFonts w:ascii="Times New Roman" w:hAnsi="Times New Roman"/>
            <w:b/>
            <w:bCs/>
            <w:sz w:val="24"/>
            <w:szCs w:val="24"/>
            <w:u w:val="single"/>
          </w:rPr>
          <w:t xml:space="preserve"> </w:t>
        </w:r>
      </w:ins>
      <w:r w:rsidRPr="00B12A36">
        <w:rPr>
          <w:rFonts w:ascii="Times New Roman" w:hAnsi="Times New Roman"/>
          <w:b/>
          <w:bCs/>
          <w:sz w:val="24"/>
          <w:szCs w:val="24"/>
          <w:u w:val="single"/>
        </w:rPr>
        <w:t xml:space="preserve">– </w:t>
      </w:r>
      <w:r>
        <w:rPr>
          <w:rFonts w:ascii="Times New Roman" w:hAnsi="Times New Roman"/>
          <w:b/>
          <w:bCs/>
          <w:sz w:val="24"/>
          <w:szCs w:val="24"/>
          <w:u w:val="single"/>
        </w:rPr>
        <w:t>Mesures visant à améliorer la mobilité</w:t>
      </w:r>
    </w:p>
    <w:p w14:paraId="1C53B3B3" w14:textId="77777777" w:rsidP="00C93B1F" w:rsidR="00C93B1F" w:rsidRDefault="00C93B1F" w:rsidRPr="00C93B1F">
      <w:pPr>
        <w:pStyle w:val="Default"/>
        <w:rPr>
          <w:lang w:val="fr-FR"/>
        </w:rPr>
      </w:pPr>
    </w:p>
    <w:p w14:paraId="1428E906" w14:textId="2C705B52" w:rsidP="001F72FD" w:rsidR="0071613B" w:rsidRDefault="00C93B1F" w:rsidRPr="001F72FD">
      <w:pPr>
        <w:ind w:left="567"/>
        <w:jc w:val="both"/>
        <w:rPr>
          <w:rFonts w:ascii="Times New Roman" w:eastAsia="Arial Unicode MS" w:hAnsi="Times New Roman"/>
          <w:sz w:val="24"/>
          <w:szCs w:val="24"/>
        </w:rPr>
      </w:pPr>
      <w:r w:rsidRPr="0070050C">
        <w:rPr>
          <w:rFonts w:ascii="Times New Roman" w:eastAsia="Arial Unicode MS" w:hAnsi="Times New Roman"/>
          <w:sz w:val="24"/>
          <w:szCs w:val="24"/>
        </w:rPr>
        <w:t>Afin d’améliorer la mobilité des salariés entre leur lieu de résidence habituelle et leur lieu de travail, le télétravail sera favorisé quand celui-ci sera possible en concertation avec les responsables de services</w:t>
      </w:r>
      <w:ins w:author="FOUCHER Alain" w:date="2022-03-09T10:59:00Z" w:id="725">
        <w:del w:author="THILLAY Pauline" w:date="2023-03-28T13:27:00Z" w:id="726">
          <w:r w:rsidDel="004E3754" w:rsidR="001933F0">
            <w:rPr>
              <w:rFonts w:ascii="Times New Roman" w:eastAsia="Arial Unicode MS" w:hAnsi="Times New Roman"/>
              <w:sz w:val="24"/>
              <w:szCs w:val="24"/>
            </w:rPr>
            <w:delText>,</w:delText>
          </w:r>
        </w:del>
        <w:r w:rsidR="001933F0">
          <w:rPr>
            <w:rFonts w:ascii="Times New Roman" w:eastAsia="Arial Unicode MS" w:hAnsi="Times New Roman"/>
            <w:sz w:val="24"/>
            <w:szCs w:val="24"/>
          </w:rPr>
          <w:t xml:space="preserve"> selon les conditions prévues dans </w:t>
        </w:r>
      </w:ins>
      <w:ins w:author="FOUCHER Alain" w:date="2022-03-09T11:00:00Z" w:id="727">
        <w:r w:rsidR="001933F0">
          <w:rPr>
            <w:rFonts w:ascii="Times New Roman" w:eastAsia="Arial Unicode MS" w:hAnsi="Times New Roman"/>
            <w:sz w:val="24"/>
            <w:szCs w:val="24"/>
          </w:rPr>
          <w:t xml:space="preserve">la charte télétravail </w:t>
        </w:r>
      </w:ins>
      <w:ins w:author="FOUCHER Alain" w:date="2022-03-09T11:01:00Z" w:id="728">
        <w:r w:rsidR="001933F0">
          <w:rPr>
            <w:rFonts w:ascii="Times New Roman" w:eastAsia="Arial Unicode MS" w:hAnsi="Times New Roman"/>
            <w:sz w:val="24"/>
            <w:szCs w:val="24"/>
          </w:rPr>
          <w:t>du 15 juin 2020</w:t>
        </w:r>
      </w:ins>
      <w:ins w:author="FOUCHER Alain" w:date="2022-03-09T11:00:00Z" w:id="729">
        <w:r w:rsidR="001933F0">
          <w:rPr>
            <w:rFonts w:ascii="Times New Roman" w:eastAsia="Arial Unicode MS" w:hAnsi="Times New Roman"/>
            <w:sz w:val="24"/>
            <w:szCs w:val="24"/>
          </w:rPr>
          <w:t>.</w:t>
        </w:r>
      </w:ins>
      <w:del w:author="FOUCHER Alain" w:date="2022-03-09T10:59:00Z" w:id="730">
        <w:r w:rsidDel="001933F0" w:rsidRPr="0070050C">
          <w:rPr>
            <w:rFonts w:ascii="Times New Roman" w:eastAsia="Arial Unicode MS" w:hAnsi="Times New Roman"/>
            <w:sz w:val="24"/>
            <w:szCs w:val="24"/>
          </w:rPr>
          <w:delText>.</w:delText>
        </w:r>
      </w:del>
    </w:p>
    <w:p w14:paraId="1FB82C23" w14:textId="1CD9515C" w:rsidP="00B12A36" w:rsidR="00F8171A" w:rsidRDefault="00F8171A">
      <w:pPr>
        <w:ind w:left="567"/>
        <w:jc w:val="both"/>
        <w:rPr>
          <w:ins w:author="FOUCHER Alain" w:date="2022-03-09T09:04:00Z" w:id="731"/>
          <w:rFonts w:ascii="Times New Roman" w:eastAsia="Arial Unicode MS" w:hAnsi="Times New Roman"/>
          <w:b/>
          <w:bCs/>
          <w:sz w:val="24"/>
          <w:szCs w:val="24"/>
          <w:u w:val="single"/>
        </w:rPr>
      </w:pPr>
    </w:p>
    <w:p w14:paraId="5812F6DC" w14:textId="52AFC7AE" w:rsidDel="0024045A" w:rsidP="0071613B" w:rsidR="0028405C" w:rsidRDefault="0028405C">
      <w:pPr>
        <w:ind w:left="567"/>
        <w:jc w:val="both"/>
        <w:rPr>
          <w:del w:author="THILLAY Pauline" w:date="2023-03-28T13:32:00Z" w:id="732"/>
          <w:rFonts w:ascii="Times New Roman" w:eastAsia="Arial Unicode MS" w:hAnsi="Times New Roman"/>
          <w:b/>
          <w:bCs/>
          <w:sz w:val="24"/>
          <w:szCs w:val="24"/>
          <w:u w:val="single"/>
        </w:rPr>
      </w:pPr>
    </w:p>
    <w:p w14:paraId="2440B23D" w14:textId="3D107916" w:rsidDel="003C0831" w:rsidP="00B12A36" w:rsidR="0024045A" w:rsidRDefault="0024045A">
      <w:pPr>
        <w:ind w:left="567"/>
        <w:jc w:val="both"/>
        <w:rPr>
          <w:ins w:author="FOUCHER Alain" w:date="2023-04-07T08:43:00Z" w:id="733"/>
          <w:del w:author="THILLAY Pauline" w:date="2023-04-07T11:21:00Z" w:id="734"/>
          <w:rFonts w:ascii="Times New Roman" w:eastAsia="Arial Unicode MS" w:hAnsi="Times New Roman"/>
          <w:b/>
          <w:bCs/>
          <w:sz w:val="24"/>
          <w:szCs w:val="24"/>
          <w:u w:val="single"/>
        </w:rPr>
      </w:pPr>
    </w:p>
    <w:p w14:paraId="7B816717" w14:textId="3DF7E3A7" w:rsidDel="0024045A" w:rsidP="0071613B" w:rsidR="004E3754" w:rsidRDefault="004E3754">
      <w:pPr>
        <w:ind w:left="567"/>
        <w:jc w:val="both"/>
        <w:rPr>
          <w:del w:author="THILLAY Pauline" w:date="2023-03-28T13:32:00Z" w:id="735"/>
          <w:rFonts w:ascii="Times New Roman" w:eastAsia="Arial Unicode MS" w:hAnsi="Times New Roman"/>
          <w:b/>
          <w:bCs/>
          <w:sz w:val="24"/>
          <w:szCs w:val="24"/>
          <w:u w:val="single"/>
        </w:rPr>
      </w:pPr>
    </w:p>
    <w:p w14:paraId="090D7B4A" w14:textId="4D88F786" w:rsidDel="003C0831" w:rsidR="0024045A" w:rsidRDefault="0024045A">
      <w:pPr>
        <w:jc w:val="both"/>
        <w:rPr>
          <w:ins w:author="FOUCHER Alain" w:date="2023-04-07T08:52:00Z" w:id="736"/>
          <w:del w:author="THILLAY Pauline" w:date="2023-04-07T11:22:00Z" w:id="737"/>
          <w:rFonts w:ascii="Times New Roman" w:eastAsia="Arial Unicode MS" w:hAnsi="Times New Roman"/>
          <w:b/>
          <w:bCs/>
          <w:sz w:val="24"/>
          <w:szCs w:val="24"/>
          <w:u w:val="single"/>
        </w:rPr>
        <w:pPrChange w:author="THILLAY Pauline" w:date="2023-03-28T13:32:00Z" w:id="738">
          <w:pPr>
            <w:ind w:left="567"/>
            <w:jc w:val="both"/>
          </w:pPr>
        </w:pPrChange>
      </w:pPr>
    </w:p>
    <w:p w14:paraId="639D4780" w14:textId="7EA85EB9" w:rsidP="0071613B" w:rsidR="0071613B" w:rsidRDefault="00995DF1">
      <w:pPr>
        <w:ind w:left="567"/>
        <w:jc w:val="both"/>
        <w:rPr>
          <w:rFonts w:ascii="Times New Roman" w:eastAsia="Arial Unicode MS" w:hAnsi="Times New Roman"/>
          <w:b/>
          <w:bCs/>
          <w:sz w:val="24"/>
          <w:szCs w:val="24"/>
          <w:u w:val="single"/>
        </w:rPr>
      </w:pPr>
      <w:r>
        <w:rPr>
          <w:rFonts w:ascii="Times New Roman" w:eastAsia="Arial Unicode MS" w:hAnsi="Times New Roman"/>
          <w:b/>
          <w:bCs/>
          <w:sz w:val="24"/>
          <w:szCs w:val="24"/>
          <w:u w:val="single"/>
        </w:rPr>
        <w:lastRenderedPageBreak/>
        <w:t xml:space="preserve">Article </w:t>
      </w:r>
      <w:del w:author="FOUCHER Alain" w:date="2022-03-09T09:04:00Z" w:id="739">
        <w:r w:rsidDel="0028405C" w:rsidR="00C93B1F">
          <w:rPr>
            <w:rFonts w:ascii="Times New Roman" w:eastAsia="Arial Unicode MS" w:hAnsi="Times New Roman"/>
            <w:b/>
            <w:bCs/>
            <w:sz w:val="24"/>
            <w:szCs w:val="24"/>
            <w:u w:val="single"/>
          </w:rPr>
          <w:delText>9</w:delText>
        </w:r>
        <w:r w:rsidDel="0028405C" w:rsidR="00B12A36" w:rsidRPr="00B12A36">
          <w:rPr>
            <w:rFonts w:ascii="Times New Roman" w:eastAsia="Arial Unicode MS" w:hAnsi="Times New Roman"/>
            <w:b/>
            <w:bCs/>
            <w:sz w:val="24"/>
            <w:szCs w:val="24"/>
            <w:u w:val="single"/>
          </w:rPr>
          <w:delText xml:space="preserve"> </w:delText>
        </w:r>
      </w:del>
      <w:ins w:author="FOUCHER Alain" w:date="2022-03-09T09:04:00Z" w:id="740">
        <w:r w:rsidR="0028405C">
          <w:rPr>
            <w:rFonts w:ascii="Times New Roman" w:eastAsia="Arial Unicode MS" w:hAnsi="Times New Roman"/>
            <w:b/>
            <w:bCs/>
            <w:sz w:val="24"/>
            <w:szCs w:val="24"/>
            <w:u w:val="single"/>
          </w:rPr>
          <w:t>1</w:t>
        </w:r>
      </w:ins>
      <w:ins w:author="FOUCHER Alain" w:date="2023-04-07T08:42:00Z" w:id="741">
        <w:r w:rsidR="00A93A96">
          <w:rPr>
            <w:rFonts w:ascii="Times New Roman" w:eastAsia="Arial Unicode MS" w:hAnsi="Times New Roman"/>
            <w:b/>
            <w:bCs/>
            <w:sz w:val="24"/>
            <w:szCs w:val="24"/>
            <w:u w:val="single"/>
          </w:rPr>
          <w:t>1</w:t>
        </w:r>
      </w:ins>
      <w:ins w:author="FOUCHER Alain" w:date="2022-03-09T09:04:00Z" w:id="742">
        <w:r w:rsidR="0028405C" w:rsidRPr="00B12A36">
          <w:rPr>
            <w:rFonts w:ascii="Times New Roman" w:eastAsia="Arial Unicode MS" w:hAnsi="Times New Roman"/>
            <w:b/>
            <w:bCs/>
            <w:sz w:val="24"/>
            <w:szCs w:val="24"/>
            <w:u w:val="single"/>
          </w:rPr>
          <w:t xml:space="preserve"> </w:t>
        </w:r>
      </w:ins>
      <w:r w:rsidR="0071613B">
        <w:rPr>
          <w:rFonts w:ascii="Times New Roman" w:eastAsia="Arial Unicode MS" w:hAnsi="Times New Roman"/>
          <w:b/>
          <w:bCs/>
          <w:sz w:val="24"/>
          <w:szCs w:val="24"/>
          <w:u w:val="single"/>
        </w:rPr>
        <w:t>–</w:t>
      </w:r>
      <w:r w:rsidR="0071613B" w:rsidRPr="0071613B">
        <w:rPr>
          <w:rFonts w:ascii="Times New Roman" w:eastAsia="Arial Unicode MS" w:hAnsi="Times New Roman"/>
          <w:b/>
          <w:bCs/>
          <w:sz w:val="24"/>
          <w:szCs w:val="24"/>
          <w:u w:val="single"/>
        </w:rPr>
        <w:t xml:space="preserve"> </w:t>
      </w:r>
      <w:r w:rsidR="0071613B" w:rsidRPr="00B12A36">
        <w:rPr>
          <w:rFonts w:ascii="Times New Roman" w:eastAsia="Arial Unicode MS" w:hAnsi="Times New Roman"/>
          <w:b/>
          <w:bCs/>
          <w:sz w:val="24"/>
          <w:szCs w:val="24"/>
          <w:u w:val="single"/>
        </w:rPr>
        <w:t>Durée de l’accord</w:t>
      </w:r>
      <w:r w:rsidR="00B12A36" w:rsidRPr="00B12A36">
        <w:rPr>
          <w:rFonts w:ascii="Times New Roman" w:hAnsi="Times New Roman"/>
          <w:b/>
          <w:bCs/>
          <w:sz w:val="24"/>
          <w:szCs w:val="24"/>
          <w:u w:val="single"/>
        </w:rPr>
        <w:t xml:space="preserve"> </w:t>
      </w:r>
    </w:p>
    <w:p w14:paraId="51ACDC04" w14:textId="77777777" w:rsidP="0071613B" w:rsidR="00B12A36" w:rsidRDefault="00B12A36" w:rsidRPr="00B12A36">
      <w:pPr>
        <w:jc w:val="both"/>
        <w:rPr>
          <w:rFonts w:ascii="Times New Roman" w:eastAsia="Arial Unicode MS" w:hAnsi="Times New Roman"/>
          <w:b/>
          <w:bCs/>
          <w:sz w:val="24"/>
          <w:szCs w:val="24"/>
        </w:rPr>
      </w:pPr>
    </w:p>
    <w:p w14:paraId="6F815ACB" w14:textId="2FB5569B" w:rsidP="00C623EF" w:rsidR="00B12A36" w:rsidRDefault="00BC3560" w:rsidRPr="00635AAB">
      <w:pPr>
        <w:ind w:left="567"/>
        <w:jc w:val="both"/>
        <w:rPr>
          <w:rFonts w:ascii="Times New Roman" w:eastAsia="Arial Unicode MS" w:hAnsi="Times New Roman"/>
          <w:i/>
          <w:sz w:val="24"/>
          <w:szCs w:val="24"/>
        </w:rPr>
      </w:pPr>
      <w:r>
        <w:rPr>
          <w:rFonts w:ascii="Times New Roman" w:eastAsia="Arial Unicode MS" w:hAnsi="Times New Roman"/>
          <w:sz w:val="24"/>
          <w:szCs w:val="24"/>
        </w:rPr>
        <w:t>Le présent accord est établi</w:t>
      </w:r>
      <w:r w:rsidR="00B12A36" w:rsidRPr="00B12A36">
        <w:rPr>
          <w:rFonts w:ascii="Times New Roman" w:eastAsia="Arial Unicode MS" w:hAnsi="Times New Roman"/>
          <w:sz w:val="24"/>
          <w:szCs w:val="24"/>
        </w:rPr>
        <w:t xml:space="preserve"> </w:t>
      </w:r>
      <w:r w:rsidR="00B12A36" w:rsidRPr="00635AAB">
        <w:rPr>
          <w:rFonts w:ascii="Times New Roman" w:eastAsia="Arial Unicode MS" w:hAnsi="Times New Roman"/>
          <w:sz w:val="24"/>
          <w:szCs w:val="24"/>
        </w:rPr>
        <w:t xml:space="preserve">pour une durée de </w:t>
      </w:r>
      <w:r w:rsidR="00B04D15" w:rsidRPr="00635AAB">
        <w:rPr>
          <w:rFonts w:ascii="Times New Roman" w:eastAsia="Arial Unicode MS" w:hAnsi="Times New Roman"/>
          <w:bCs/>
          <w:sz w:val="24"/>
          <w:szCs w:val="24"/>
          <w:rPrChange w:author="THILLAY Pauline" w:date="2023-03-28T13:35:00Z" w:id="743">
            <w:rPr>
              <w:rFonts w:ascii="Times New Roman" w:eastAsia="Arial Unicode MS" w:hAnsi="Times New Roman"/>
              <w:b/>
              <w:bCs/>
              <w:sz w:val="24"/>
              <w:szCs w:val="24"/>
            </w:rPr>
          </w:rPrChange>
        </w:rPr>
        <w:t>12 mois</w:t>
      </w:r>
      <w:r w:rsidR="00B12A36" w:rsidRPr="00635AAB">
        <w:rPr>
          <w:rFonts w:ascii="Times New Roman" w:eastAsia="Arial Unicode MS" w:hAnsi="Times New Roman"/>
          <w:bCs/>
          <w:sz w:val="24"/>
          <w:szCs w:val="24"/>
          <w:rPrChange w:author="THILLAY Pauline" w:date="2023-03-28T13:35:00Z" w:id="744">
            <w:rPr>
              <w:rFonts w:ascii="Times New Roman" w:eastAsia="Arial Unicode MS" w:hAnsi="Times New Roman"/>
              <w:b/>
              <w:bCs/>
              <w:sz w:val="24"/>
              <w:szCs w:val="24"/>
            </w:rPr>
          </w:rPrChange>
        </w:rPr>
        <w:t xml:space="preserve"> </w:t>
      </w:r>
      <w:r w:rsidR="00B12A36" w:rsidRPr="00635AAB">
        <w:rPr>
          <w:rFonts w:ascii="Times New Roman" w:eastAsia="Arial Unicode MS" w:hAnsi="Times New Roman"/>
          <w:sz w:val="24"/>
          <w:szCs w:val="24"/>
        </w:rPr>
        <w:t xml:space="preserve">à compter de la date du </w:t>
      </w:r>
      <w:r w:rsidR="00964295" w:rsidRPr="0024045A">
        <w:rPr>
          <w:rFonts w:ascii="Times New Roman" w:eastAsia="Arial Unicode MS" w:hAnsi="Times New Roman"/>
          <w:sz w:val="24"/>
          <w:szCs w:val="24"/>
          <w:rPrChange w:author="FOUCHER Alain" w:date="2023-04-07T08:43:00Z" w:id="745">
            <w:rPr>
              <w:rFonts w:ascii="Times New Roman" w:eastAsia="Arial Unicode MS" w:hAnsi="Times New Roman"/>
              <w:b/>
              <w:sz w:val="24"/>
              <w:szCs w:val="24"/>
            </w:rPr>
          </w:rPrChange>
        </w:rPr>
        <w:t xml:space="preserve">07 </w:t>
      </w:r>
      <w:del w:author="THILLAY Pauline" w:date="2023-04-05T18:02:00Z" w:id="746">
        <w:r w:rsidDel="00F118C6" w:rsidR="00964295" w:rsidRPr="0024045A">
          <w:rPr>
            <w:rFonts w:ascii="Times New Roman" w:eastAsia="Arial Unicode MS" w:hAnsi="Times New Roman"/>
            <w:sz w:val="24"/>
            <w:szCs w:val="24"/>
            <w:rPrChange w:author="FOUCHER Alain" w:date="2023-04-07T08:43:00Z" w:id="747">
              <w:rPr>
                <w:rFonts w:ascii="Times New Roman" w:eastAsia="Arial Unicode MS" w:hAnsi="Times New Roman"/>
                <w:b/>
                <w:sz w:val="24"/>
                <w:szCs w:val="24"/>
              </w:rPr>
            </w:rPrChange>
          </w:rPr>
          <w:delText>mars 2022</w:delText>
        </w:r>
      </w:del>
      <w:ins w:author="THILLAY Pauline" w:date="2023-04-05T18:02:00Z" w:id="748">
        <w:r w:rsidR="00F118C6" w:rsidRPr="0024045A">
          <w:rPr>
            <w:rFonts w:ascii="Times New Roman" w:eastAsia="Arial Unicode MS" w:hAnsi="Times New Roman"/>
            <w:sz w:val="24"/>
            <w:szCs w:val="24"/>
          </w:rPr>
          <w:t>avril 2023</w:t>
        </w:r>
      </w:ins>
      <w:r w:rsidR="00C21CE2" w:rsidRPr="0024045A">
        <w:rPr>
          <w:rFonts w:ascii="Times New Roman" w:eastAsia="Arial Unicode MS" w:hAnsi="Times New Roman"/>
          <w:sz w:val="24"/>
          <w:szCs w:val="24"/>
          <w:rPrChange w:author="FOUCHER Alain" w:date="2023-04-07T08:43:00Z" w:id="749">
            <w:rPr>
              <w:rFonts w:ascii="Times New Roman" w:eastAsia="Arial Unicode MS" w:hAnsi="Times New Roman"/>
              <w:b/>
              <w:sz w:val="24"/>
              <w:szCs w:val="24"/>
            </w:rPr>
          </w:rPrChange>
        </w:rPr>
        <w:t>.</w:t>
      </w:r>
    </w:p>
    <w:p w14:paraId="7F024441" w14:textId="6B937D10" w:rsidP="001F72FD" w:rsidR="005C507B" w:rsidRDefault="00B12A36">
      <w:pPr>
        <w:ind w:left="567"/>
        <w:jc w:val="both"/>
        <w:rPr>
          <w:rFonts w:ascii="Times New Roman" w:hAnsi="Times New Roman"/>
          <w:sz w:val="24"/>
          <w:szCs w:val="24"/>
        </w:rPr>
      </w:pPr>
      <w:r w:rsidRPr="00635AAB">
        <w:rPr>
          <w:rFonts w:ascii="Times New Roman" w:eastAsia="Arial Unicode MS" w:hAnsi="Times New Roman"/>
          <w:sz w:val="24"/>
          <w:szCs w:val="24"/>
        </w:rPr>
        <w:t>Au-delà de cette période d’application, les dispositions de ces articles ne continueront pas de plein droit à produire leurs effets, afin de ne pas</w:t>
      </w:r>
      <w:r w:rsidRPr="00B12A36">
        <w:rPr>
          <w:rFonts w:ascii="Times New Roman" w:eastAsia="Arial Unicode MS" w:hAnsi="Times New Roman"/>
          <w:sz w:val="24"/>
          <w:szCs w:val="24"/>
        </w:rPr>
        <w:t xml:space="preserve"> préjuger des résultats d’une n</w:t>
      </w:r>
      <w:r w:rsidR="00886C64">
        <w:rPr>
          <w:rFonts w:ascii="Times New Roman" w:eastAsia="Arial Unicode MS" w:hAnsi="Times New Roman"/>
          <w:sz w:val="24"/>
          <w:szCs w:val="24"/>
        </w:rPr>
        <w:t xml:space="preserve">ouvelle négociation obligatoire qui </w:t>
      </w:r>
      <w:r w:rsidRPr="00B12A36">
        <w:rPr>
          <w:rFonts w:ascii="Times New Roman" w:hAnsi="Times New Roman"/>
          <w:sz w:val="24"/>
          <w:szCs w:val="24"/>
        </w:rPr>
        <w:t>interviendra dans les conditions prévues par les articles L 2242-1 et suivants du code du travail.</w:t>
      </w:r>
    </w:p>
    <w:p w14:paraId="79AF6F1B" w14:textId="0B810452" w:rsidP="00886C64" w:rsidR="005C507B" w:rsidRDefault="005C507B">
      <w:pPr>
        <w:jc w:val="both"/>
        <w:rPr>
          <w:ins w:author="FOUCHER Alain" w:date="2022-03-09T09:04:00Z" w:id="750"/>
          <w:rFonts w:ascii="Times New Roman" w:hAnsi="Times New Roman"/>
          <w:sz w:val="24"/>
          <w:szCs w:val="24"/>
        </w:rPr>
      </w:pPr>
    </w:p>
    <w:p w14:paraId="73E7FCC6" w14:textId="7E972A2F" w:rsidDel="0024045A" w:rsidP="00B12A36" w:rsidR="00FA1EFE" w:rsidRDefault="00FA1EFE">
      <w:pPr>
        <w:ind w:left="567"/>
        <w:jc w:val="both"/>
        <w:rPr>
          <w:del w:author="THILLAY Pauline" w:date="2023-03-28T13:33:00Z" w:id="751"/>
          <w:rFonts w:ascii="Times New Roman" w:hAnsi="Times New Roman"/>
          <w:sz w:val="24"/>
          <w:szCs w:val="24"/>
        </w:rPr>
      </w:pPr>
    </w:p>
    <w:p w14:paraId="32D0DB52" w14:textId="5440E44A" w:rsidDel="003C0831" w:rsidP="00886C64" w:rsidR="0024045A" w:rsidRDefault="0024045A">
      <w:pPr>
        <w:jc w:val="both"/>
        <w:rPr>
          <w:ins w:author="FOUCHER Alain" w:date="2023-04-07T08:43:00Z" w:id="752"/>
          <w:del w:author="THILLAY Pauline" w:date="2023-04-07T11:22:00Z" w:id="753"/>
          <w:rFonts w:ascii="Times New Roman" w:hAnsi="Times New Roman"/>
          <w:sz w:val="24"/>
          <w:szCs w:val="24"/>
        </w:rPr>
      </w:pPr>
    </w:p>
    <w:p w14:paraId="442F4E20" w14:textId="62A02F7D" w:rsidDel="0024045A" w:rsidP="00B12A36" w:rsidR="0028405C" w:rsidRDefault="0028405C">
      <w:pPr>
        <w:ind w:left="567"/>
        <w:jc w:val="both"/>
        <w:rPr>
          <w:del w:author="THILLAY Pauline" w:date="2023-03-28T13:33:00Z" w:id="754"/>
          <w:rFonts w:ascii="Times New Roman" w:hAnsi="Times New Roman"/>
          <w:sz w:val="24"/>
          <w:szCs w:val="24"/>
        </w:rPr>
      </w:pPr>
    </w:p>
    <w:p w14:paraId="6828B5F1" w14:textId="00C26304" w:rsidDel="003C0831" w:rsidP="00886C64" w:rsidR="0024045A" w:rsidRDefault="0024045A" w:rsidRPr="00B12A36">
      <w:pPr>
        <w:jc w:val="both"/>
        <w:rPr>
          <w:ins w:author="FOUCHER Alain" w:date="2023-04-07T08:52:00Z" w:id="755"/>
          <w:del w:author="THILLAY Pauline" w:date="2023-04-07T11:22:00Z" w:id="756"/>
          <w:rFonts w:ascii="Times New Roman" w:hAnsi="Times New Roman"/>
          <w:sz w:val="24"/>
          <w:szCs w:val="24"/>
        </w:rPr>
      </w:pPr>
    </w:p>
    <w:p w14:paraId="1C04A193" w14:textId="32E8FB7E" w:rsidP="00B12A36" w:rsidR="00B12A36" w:rsidRDefault="00995DF1" w:rsidRPr="00B12A36">
      <w:pPr>
        <w:ind w:left="567"/>
        <w:jc w:val="both"/>
        <w:rPr>
          <w:rFonts w:ascii="Times New Roman" w:eastAsia="Arial Unicode MS" w:hAnsi="Times New Roman"/>
          <w:b/>
          <w:bCs/>
          <w:sz w:val="24"/>
          <w:szCs w:val="24"/>
          <w:u w:val="single"/>
        </w:rPr>
      </w:pPr>
      <w:r>
        <w:rPr>
          <w:rFonts w:ascii="Times New Roman" w:eastAsia="Arial Unicode MS" w:hAnsi="Times New Roman"/>
          <w:b/>
          <w:bCs/>
          <w:sz w:val="24"/>
          <w:szCs w:val="24"/>
          <w:u w:val="single"/>
        </w:rPr>
        <w:t xml:space="preserve">Article </w:t>
      </w:r>
      <w:del w:author="FOUCHER Alain" w:date="2022-03-09T09:04:00Z" w:id="757">
        <w:r w:rsidDel="0028405C" w:rsidR="00C93B1F">
          <w:rPr>
            <w:rFonts w:ascii="Times New Roman" w:eastAsia="Arial Unicode MS" w:hAnsi="Times New Roman"/>
            <w:b/>
            <w:bCs/>
            <w:sz w:val="24"/>
            <w:szCs w:val="24"/>
            <w:u w:val="single"/>
          </w:rPr>
          <w:delText>10</w:delText>
        </w:r>
        <w:r w:rsidDel="0028405C" w:rsidR="00B12A36" w:rsidRPr="00B12A36">
          <w:rPr>
            <w:rFonts w:ascii="Times New Roman" w:eastAsia="Arial Unicode MS" w:hAnsi="Times New Roman"/>
            <w:b/>
            <w:bCs/>
            <w:sz w:val="24"/>
            <w:szCs w:val="24"/>
            <w:u w:val="single"/>
          </w:rPr>
          <w:delText xml:space="preserve"> </w:delText>
        </w:r>
      </w:del>
      <w:ins w:author="FOUCHER Alain" w:date="2022-03-09T09:04:00Z" w:id="758">
        <w:r w:rsidR="0028405C">
          <w:rPr>
            <w:rFonts w:ascii="Times New Roman" w:eastAsia="Arial Unicode MS" w:hAnsi="Times New Roman"/>
            <w:b/>
            <w:bCs/>
            <w:sz w:val="24"/>
            <w:szCs w:val="24"/>
            <w:u w:val="single"/>
          </w:rPr>
          <w:t>1</w:t>
        </w:r>
      </w:ins>
      <w:ins w:author="FOUCHER Alain" w:date="2023-04-07T08:42:00Z" w:id="759">
        <w:r w:rsidR="00A93A96">
          <w:rPr>
            <w:rFonts w:ascii="Times New Roman" w:eastAsia="Arial Unicode MS" w:hAnsi="Times New Roman"/>
            <w:b/>
            <w:bCs/>
            <w:sz w:val="24"/>
            <w:szCs w:val="24"/>
            <w:u w:val="single"/>
          </w:rPr>
          <w:t>2</w:t>
        </w:r>
      </w:ins>
      <w:ins w:author="FOUCHER Alain" w:date="2022-03-09T09:04:00Z" w:id="760">
        <w:r w:rsidR="0028405C" w:rsidRPr="00B12A36">
          <w:rPr>
            <w:rFonts w:ascii="Times New Roman" w:eastAsia="Arial Unicode MS" w:hAnsi="Times New Roman"/>
            <w:b/>
            <w:bCs/>
            <w:sz w:val="24"/>
            <w:szCs w:val="24"/>
            <w:u w:val="single"/>
          </w:rPr>
          <w:t xml:space="preserve"> </w:t>
        </w:r>
      </w:ins>
      <w:r w:rsidR="00B12A36" w:rsidRPr="00B12A36">
        <w:rPr>
          <w:rFonts w:ascii="Times New Roman" w:eastAsia="Arial Unicode MS" w:hAnsi="Times New Roman"/>
          <w:b/>
          <w:bCs/>
          <w:sz w:val="24"/>
          <w:szCs w:val="24"/>
          <w:u w:val="single"/>
        </w:rPr>
        <w:t xml:space="preserve">– Révision </w:t>
      </w:r>
    </w:p>
    <w:p w14:paraId="78B73374" w14:textId="77777777" w:rsidP="00B12A36" w:rsidR="00B12A36" w:rsidRDefault="00B12A36" w:rsidRPr="00B12A36">
      <w:pPr>
        <w:ind w:left="567"/>
        <w:jc w:val="both"/>
        <w:rPr>
          <w:rFonts w:ascii="Times New Roman" w:hAnsi="Times New Roman"/>
          <w:sz w:val="24"/>
          <w:szCs w:val="24"/>
        </w:rPr>
      </w:pPr>
    </w:p>
    <w:p w14:paraId="273DEC0B" w14:textId="77777777" w:rsidP="00886C64" w:rsidR="00B12A36" w:rsidRDefault="00B12A36" w:rsidRPr="00B12A36">
      <w:pPr>
        <w:pStyle w:val="Corpsdetexte3"/>
        <w:ind w:left="567"/>
        <w:jc w:val="both"/>
        <w:rPr>
          <w:rFonts w:ascii="Times New Roman" w:hAnsi="Times New Roman"/>
          <w:sz w:val="24"/>
          <w:szCs w:val="24"/>
        </w:rPr>
      </w:pPr>
      <w:r w:rsidRPr="00B12A36">
        <w:rPr>
          <w:rFonts w:ascii="Times New Roman" w:hAnsi="Times New Roman"/>
          <w:sz w:val="24"/>
          <w:szCs w:val="24"/>
        </w:rPr>
        <w:t xml:space="preserve">Le présent accord pourra être révisé, à tout moment pendant la période d’application, par accord entre les parties, sous réserve d’un délai de préavis d’un mois. </w:t>
      </w:r>
    </w:p>
    <w:p w14:paraId="0F2413A3" w14:textId="53029F1A" w:rsidP="001F72FD" w:rsidR="00255AF8" w:rsidRDefault="00B12A36">
      <w:pPr>
        <w:pStyle w:val="Corpsdetexte3"/>
        <w:ind w:left="567"/>
        <w:jc w:val="both"/>
        <w:rPr>
          <w:rFonts w:ascii="Times New Roman" w:hAnsi="Times New Roman"/>
          <w:sz w:val="24"/>
          <w:szCs w:val="24"/>
        </w:rPr>
      </w:pPr>
      <w:r w:rsidRPr="00B12A36">
        <w:rPr>
          <w:rFonts w:ascii="Times New Roman" w:hAnsi="Times New Roman"/>
          <w:sz w:val="24"/>
          <w:szCs w:val="24"/>
        </w:rPr>
        <w:t xml:space="preserve">Toute modification fera l’objet d’un avenant à cet accord. </w:t>
      </w:r>
    </w:p>
    <w:p w14:paraId="269E90E6" w14:textId="09E63012" w:rsidDel="0024045A" w:rsidP="00BC3560" w:rsidR="001F72FD" w:rsidRDefault="001F72FD">
      <w:pPr>
        <w:pStyle w:val="Titre3"/>
        <w:ind w:left="567"/>
        <w:jc w:val="left"/>
        <w:rPr>
          <w:del w:author="THILLAY Pauline" w:date="2023-03-28T13:33:00Z" w:id="761"/>
          <w:rFonts w:ascii="Times New Roman" w:hAnsi="Times New Roman"/>
          <w:szCs w:val="24"/>
        </w:rPr>
      </w:pPr>
    </w:p>
    <w:p w14:paraId="439313D4" w14:textId="2F90F318" w:rsidDel="003B5656" w:rsidR="0024045A" w:rsidRDefault="0024045A" w:rsidRPr="0024045A">
      <w:pPr>
        <w:rPr>
          <w:ins w:author="FOUCHER Alain" w:date="2023-04-07T08:43:00Z" w:id="762"/>
          <w:del w:author="THILLAY Pauline" w:date="2023-04-07T11:22:00Z" w:id="763"/>
          <w:rPrChange w:author="FOUCHER Alain" w:date="2023-04-07T08:43:00Z" w:id="764">
            <w:rPr>
              <w:ins w:author="FOUCHER Alain" w:date="2023-04-07T08:43:00Z" w:id="765"/>
              <w:del w:author="THILLAY Pauline" w:date="2023-04-07T11:22:00Z" w:id="766"/>
              <w:rFonts w:ascii="Times New Roman" w:hAnsi="Times New Roman"/>
              <w:sz w:val="24"/>
              <w:szCs w:val="24"/>
            </w:rPr>
          </w:rPrChange>
        </w:rPr>
        <w:pPrChange w:author="FOUCHER Alain" w:date="2023-04-07T08:43:00Z" w:id="767">
          <w:pPr>
            <w:pStyle w:val="Corpsdetexte3"/>
            <w:ind w:left="567"/>
            <w:jc w:val="both"/>
          </w:pPr>
        </w:pPrChange>
      </w:pPr>
    </w:p>
    <w:p w14:paraId="2D51FEE2" w14:textId="162C0E3E" w:rsidDel="0024045A" w:rsidP="00BC3560" w:rsidR="0028405C" w:rsidRDefault="0028405C">
      <w:pPr>
        <w:pStyle w:val="Titre3"/>
        <w:ind w:left="567"/>
        <w:jc w:val="left"/>
        <w:rPr>
          <w:del w:author="THILLAY Pauline" w:date="2023-03-28T13:33:00Z" w:id="768"/>
          <w:rFonts w:ascii="Times New Roman" w:hAnsi="Times New Roman"/>
          <w:szCs w:val="24"/>
        </w:rPr>
      </w:pPr>
    </w:p>
    <w:p w14:paraId="26D546BC" w14:textId="41B00192" w:rsidDel="003B5656" w:rsidR="0024045A" w:rsidRDefault="0024045A" w:rsidRPr="0024045A">
      <w:pPr>
        <w:rPr>
          <w:ins w:author="FOUCHER Alain" w:date="2023-04-07T08:43:00Z" w:id="769"/>
          <w:del w:author="THILLAY Pauline" w:date="2023-04-07T11:22:00Z" w:id="770"/>
          <w:rPrChange w:author="FOUCHER Alain" w:date="2023-04-07T08:43:00Z" w:id="771">
            <w:rPr>
              <w:ins w:author="FOUCHER Alain" w:date="2023-04-07T08:43:00Z" w:id="772"/>
              <w:del w:author="THILLAY Pauline" w:date="2023-04-07T11:22:00Z" w:id="773"/>
              <w:rFonts w:ascii="Times New Roman" w:hAnsi="Times New Roman"/>
              <w:sz w:val="24"/>
              <w:szCs w:val="24"/>
            </w:rPr>
          </w:rPrChange>
        </w:rPr>
        <w:pPrChange w:author="FOUCHER Alain" w:date="2023-04-07T08:43:00Z" w:id="774">
          <w:pPr>
            <w:pStyle w:val="Corpsdetexte3"/>
            <w:ind w:left="567"/>
            <w:jc w:val="both"/>
          </w:pPr>
        </w:pPrChange>
      </w:pPr>
    </w:p>
    <w:p w14:paraId="5794D719" w14:textId="77777777" w:rsidP="00BC3560" w:rsidR="0024045A" w:rsidRDefault="0024045A">
      <w:pPr>
        <w:pStyle w:val="Titre3"/>
        <w:ind w:left="567"/>
        <w:jc w:val="left"/>
        <w:rPr>
          <w:ins w:author="FOUCHER Alain" w:date="2023-04-07T08:52:00Z" w:id="775"/>
          <w:rFonts w:ascii="Times New Roman" w:eastAsia="Arial Unicode MS" w:hAnsi="Times New Roman"/>
          <w:bCs/>
          <w:spacing w:val="0"/>
          <w:szCs w:val="24"/>
          <w:u w:val="single"/>
        </w:rPr>
      </w:pPr>
    </w:p>
    <w:p w14:paraId="51393B82" w14:textId="0E867721" w:rsidP="00BC3560" w:rsidR="00B12A36" w:rsidRDefault="00886C64" w:rsidRPr="00BC3560">
      <w:pPr>
        <w:pStyle w:val="Titre3"/>
        <w:ind w:left="567"/>
        <w:jc w:val="left"/>
        <w:rPr>
          <w:rFonts w:ascii="Times New Roman" w:eastAsia="Arial Unicode MS" w:hAnsi="Times New Roman"/>
          <w:bCs/>
          <w:spacing w:val="0"/>
          <w:szCs w:val="24"/>
          <w:u w:val="single"/>
        </w:rPr>
      </w:pPr>
      <w:r>
        <w:rPr>
          <w:rFonts w:ascii="Times New Roman" w:eastAsia="Arial Unicode MS" w:hAnsi="Times New Roman"/>
          <w:bCs/>
          <w:spacing w:val="0"/>
          <w:szCs w:val="24"/>
          <w:u w:val="single"/>
        </w:rPr>
        <w:t xml:space="preserve">Article </w:t>
      </w:r>
      <w:del w:author="FOUCHER Alain" w:date="2022-03-09T09:04:00Z" w:id="776">
        <w:r w:rsidDel="0028405C" w:rsidR="000341D1">
          <w:rPr>
            <w:rFonts w:ascii="Times New Roman" w:eastAsia="Arial Unicode MS" w:hAnsi="Times New Roman"/>
            <w:bCs/>
            <w:spacing w:val="0"/>
            <w:szCs w:val="24"/>
            <w:u w:val="single"/>
          </w:rPr>
          <w:delText>1</w:delText>
        </w:r>
        <w:r w:rsidDel="0028405C" w:rsidR="00C93B1F">
          <w:rPr>
            <w:rFonts w:ascii="Times New Roman" w:eastAsia="Arial Unicode MS" w:hAnsi="Times New Roman"/>
            <w:bCs/>
            <w:spacing w:val="0"/>
            <w:szCs w:val="24"/>
            <w:u w:val="single"/>
          </w:rPr>
          <w:delText>1</w:delText>
        </w:r>
        <w:r w:rsidDel="0028405C" w:rsidR="00B12A36" w:rsidRPr="00BC3560">
          <w:rPr>
            <w:rFonts w:ascii="Times New Roman" w:eastAsia="Arial Unicode MS" w:hAnsi="Times New Roman"/>
            <w:bCs/>
            <w:spacing w:val="0"/>
            <w:szCs w:val="24"/>
            <w:u w:val="single"/>
          </w:rPr>
          <w:delText xml:space="preserve"> </w:delText>
        </w:r>
      </w:del>
      <w:ins w:author="FOUCHER Alain" w:date="2022-03-09T09:04:00Z" w:id="777">
        <w:r w:rsidR="0028405C">
          <w:rPr>
            <w:rFonts w:ascii="Times New Roman" w:eastAsia="Arial Unicode MS" w:hAnsi="Times New Roman"/>
            <w:bCs/>
            <w:spacing w:val="0"/>
            <w:szCs w:val="24"/>
            <w:u w:val="single"/>
          </w:rPr>
          <w:t>1</w:t>
        </w:r>
      </w:ins>
      <w:ins w:author="FOUCHER Alain" w:date="2023-04-07T08:42:00Z" w:id="778">
        <w:r w:rsidR="00A93A96">
          <w:rPr>
            <w:rFonts w:ascii="Times New Roman" w:eastAsia="Arial Unicode MS" w:hAnsi="Times New Roman"/>
            <w:bCs/>
            <w:spacing w:val="0"/>
            <w:szCs w:val="24"/>
            <w:u w:val="single"/>
          </w:rPr>
          <w:t>3</w:t>
        </w:r>
      </w:ins>
      <w:ins w:author="FOUCHER Alain" w:date="2022-03-09T09:04:00Z" w:id="779">
        <w:r w:rsidR="0028405C" w:rsidRPr="00BC3560">
          <w:rPr>
            <w:rFonts w:ascii="Times New Roman" w:eastAsia="Arial Unicode MS" w:hAnsi="Times New Roman"/>
            <w:bCs/>
            <w:spacing w:val="0"/>
            <w:szCs w:val="24"/>
            <w:u w:val="single"/>
          </w:rPr>
          <w:t xml:space="preserve"> </w:t>
        </w:r>
      </w:ins>
      <w:r w:rsidR="001F440A" w:rsidRPr="00BC3560">
        <w:rPr>
          <w:rFonts w:ascii="Times New Roman" w:eastAsia="Arial Unicode MS" w:hAnsi="Times New Roman"/>
          <w:bCs/>
          <w:spacing w:val="0"/>
          <w:szCs w:val="24"/>
          <w:u w:val="single"/>
        </w:rPr>
        <w:t xml:space="preserve">- </w:t>
      </w:r>
      <w:r w:rsidR="00B12A36" w:rsidRPr="00BC3560">
        <w:rPr>
          <w:rFonts w:ascii="Times New Roman" w:eastAsia="Arial Unicode MS" w:hAnsi="Times New Roman"/>
          <w:bCs/>
          <w:spacing w:val="0"/>
          <w:szCs w:val="24"/>
          <w:u w:val="single"/>
        </w:rPr>
        <w:t>Publicité</w:t>
      </w:r>
      <w:r w:rsidR="00B26373">
        <w:rPr>
          <w:rFonts w:ascii="Times New Roman" w:eastAsia="Arial Unicode MS" w:hAnsi="Times New Roman"/>
          <w:bCs/>
          <w:spacing w:val="0"/>
          <w:szCs w:val="24"/>
          <w:u w:val="single"/>
        </w:rPr>
        <w:t xml:space="preserve"> et Dépôt</w:t>
      </w:r>
    </w:p>
    <w:p w14:paraId="1BACD108" w14:textId="77777777" w:rsidP="00B26373" w:rsidR="00B12A36" w:rsidRDefault="00B12A36" w:rsidRPr="00B12A36">
      <w:pPr>
        <w:pStyle w:val="Corpsdetexte"/>
        <w:rPr>
          <w:szCs w:val="24"/>
        </w:rPr>
      </w:pPr>
    </w:p>
    <w:p w14:paraId="2E364C0D" w14:textId="4066A745" w:rsidP="00B26373" w:rsidR="00A44739" w:rsidRDefault="00A44739">
      <w:pPr>
        <w:pStyle w:val="Corpsdetexte"/>
        <w:ind w:left="567"/>
        <w:rPr>
          <w:szCs w:val="24"/>
        </w:rPr>
      </w:pPr>
      <w:r>
        <w:rPr>
          <w:szCs w:val="24"/>
        </w:rPr>
        <w:t>L</w:t>
      </w:r>
      <w:r w:rsidR="00225D80" w:rsidRPr="00225D80">
        <w:rPr>
          <w:szCs w:val="24"/>
        </w:rPr>
        <w:t>e prés</w:t>
      </w:r>
      <w:r w:rsidR="00886C64">
        <w:rPr>
          <w:szCs w:val="24"/>
        </w:rPr>
        <w:t xml:space="preserve">ent accord sera déposé en </w:t>
      </w:r>
      <w:r>
        <w:rPr>
          <w:szCs w:val="24"/>
        </w:rPr>
        <w:t xml:space="preserve">un </w:t>
      </w:r>
      <w:r w:rsidR="00225D80" w:rsidRPr="00225D80">
        <w:rPr>
          <w:szCs w:val="24"/>
        </w:rPr>
        <w:t xml:space="preserve">exemplaire à la </w:t>
      </w:r>
      <w:r w:rsidR="00B04D15" w:rsidRPr="00B04D15">
        <w:rPr>
          <w:szCs w:val="24"/>
        </w:rPr>
        <w:t>D</w:t>
      </w:r>
      <w:del w:author="THILLAY Pauline" w:date="2023-03-28T13:35:00Z" w:id="780">
        <w:r w:rsidDel="00635AAB" w:rsidR="00B04D15" w:rsidRPr="00B04D15">
          <w:rPr>
            <w:szCs w:val="24"/>
          </w:rPr>
          <w:delText>R</w:delText>
        </w:r>
      </w:del>
      <w:ins w:author="THILLAY Pauline" w:date="2023-03-28T13:35:00Z" w:id="781">
        <w:r w:rsidR="00635AAB">
          <w:rPr>
            <w:szCs w:val="24"/>
          </w:rPr>
          <w:t>D</w:t>
        </w:r>
      </w:ins>
      <w:r w:rsidR="00B04D15" w:rsidRPr="00B04D15">
        <w:rPr>
          <w:szCs w:val="24"/>
        </w:rPr>
        <w:t>EETS (Direction</w:t>
      </w:r>
      <w:del w:author="THILLAY Pauline" w:date="2023-03-28T13:35:00Z" w:id="782">
        <w:r w:rsidDel="00635AAB" w:rsidR="00B04D15" w:rsidRPr="00B04D15">
          <w:rPr>
            <w:szCs w:val="24"/>
          </w:rPr>
          <w:delText>s</w:delText>
        </w:r>
      </w:del>
      <w:r w:rsidR="00B04D15" w:rsidRPr="00B04D15">
        <w:rPr>
          <w:szCs w:val="24"/>
        </w:rPr>
        <w:t xml:space="preserve"> </w:t>
      </w:r>
      <w:ins w:author="THILLAY Pauline" w:date="2023-03-28T13:35:00Z" w:id="783">
        <w:r w:rsidR="00635AAB">
          <w:rPr>
            <w:szCs w:val="24"/>
          </w:rPr>
          <w:t>Départementale</w:t>
        </w:r>
      </w:ins>
      <w:del w:author="THILLAY Pauline" w:date="2023-03-28T13:35:00Z" w:id="784">
        <w:r w:rsidDel="00635AAB" w:rsidR="00B04D15" w:rsidRPr="00B04D15">
          <w:rPr>
            <w:szCs w:val="24"/>
          </w:rPr>
          <w:delText>Régionales</w:delText>
        </w:r>
      </w:del>
      <w:r w:rsidR="00B04D15" w:rsidRPr="00B04D15">
        <w:rPr>
          <w:szCs w:val="24"/>
        </w:rPr>
        <w:t xml:space="preserve"> de l'Economie, de l'Emploi, du Travail et des Solidarités)</w:t>
      </w:r>
      <w:r w:rsidR="00225D80" w:rsidRPr="00225D80">
        <w:rPr>
          <w:szCs w:val="24"/>
        </w:rPr>
        <w:t xml:space="preserve"> compét</w:t>
      </w:r>
      <w:r w:rsidR="00B26373">
        <w:rPr>
          <w:szCs w:val="24"/>
        </w:rPr>
        <w:t xml:space="preserve">ente </w:t>
      </w:r>
      <w:r w:rsidR="00B26373" w:rsidRPr="00B26373">
        <w:rPr>
          <w:szCs w:val="24"/>
        </w:rPr>
        <w:t>sur support électronique.</w:t>
      </w:r>
    </w:p>
    <w:p w14:paraId="7A4F8B02" w14:textId="2C2982F9" w:rsidP="001F72FD" w:rsidR="00B26373" w:rsidRDefault="00A44739" w:rsidRPr="00B26373">
      <w:pPr>
        <w:pStyle w:val="Corpsdetexte"/>
        <w:ind w:left="567"/>
        <w:rPr>
          <w:szCs w:val="24"/>
        </w:rPr>
      </w:pPr>
      <w:r>
        <w:rPr>
          <w:szCs w:val="24"/>
        </w:rPr>
        <w:t>Un exemplaire sera transmis à chaque organisation syndicale.</w:t>
      </w:r>
      <w:r w:rsidR="00B26373" w:rsidRPr="00B26373">
        <w:rPr>
          <w:szCs w:val="24"/>
        </w:rPr>
        <w:t xml:space="preserve"> </w:t>
      </w:r>
    </w:p>
    <w:p w14:paraId="5DF32B8E" w14:textId="4F9265DE" w:rsidP="001F72FD" w:rsidR="00B26373" w:rsidRDefault="00B26373">
      <w:pPr>
        <w:pStyle w:val="Corpsdetexte"/>
        <w:ind w:left="567"/>
        <w:rPr>
          <w:szCs w:val="24"/>
        </w:rPr>
      </w:pPr>
      <w:r w:rsidRPr="00B26373">
        <w:rPr>
          <w:szCs w:val="24"/>
        </w:rPr>
        <w:t>Le présent accord sera également déposé auprès du greffe du Conseil de Prud’hommes de</w:t>
      </w:r>
      <w:r>
        <w:rPr>
          <w:szCs w:val="24"/>
        </w:rPr>
        <w:t xml:space="preserve"> Saumur.</w:t>
      </w:r>
    </w:p>
    <w:p w14:paraId="54DAD8A0" w14:textId="497B01D0" w:rsidP="00B26373" w:rsidR="00B26373" w:rsidRDefault="00FA197E">
      <w:pPr>
        <w:pStyle w:val="Corpsdetexte"/>
        <w:ind w:left="567"/>
        <w:rPr>
          <w:szCs w:val="24"/>
        </w:rPr>
      </w:pPr>
      <w:r>
        <w:rPr>
          <w:szCs w:val="24"/>
        </w:rPr>
        <w:t>Il</w:t>
      </w:r>
      <w:r w:rsidR="00225D80" w:rsidRPr="00225D80">
        <w:rPr>
          <w:szCs w:val="24"/>
        </w:rPr>
        <w:t xml:space="preserve"> sera applicable à compter du jour</w:t>
      </w:r>
      <w:r w:rsidR="00B26373">
        <w:rPr>
          <w:szCs w:val="24"/>
        </w:rPr>
        <w:t xml:space="preserve"> </w:t>
      </w:r>
      <w:r w:rsidR="00225D80" w:rsidRPr="00225D80">
        <w:rPr>
          <w:szCs w:val="24"/>
        </w:rPr>
        <w:t>suivant son dépôt au</w:t>
      </w:r>
      <w:r>
        <w:rPr>
          <w:szCs w:val="24"/>
        </w:rPr>
        <w:t>près de la</w:t>
      </w:r>
      <w:r w:rsidR="00B04D15" w:rsidRPr="00B04D15">
        <w:rPr>
          <w:szCs w:val="24"/>
        </w:rPr>
        <w:t xml:space="preserve"> </w:t>
      </w:r>
      <w:del w:author="FOUCHER Alain" w:date="2023-04-07T08:29:00Z" w:id="785">
        <w:r w:rsidDel="00E74FC1" w:rsidR="00B04D15" w:rsidRPr="00B04D15">
          <w:rPr>
            <w:szCs w:val="24"/>
          </w:rPr>
          <w:delText>DREETS</w:delText>
        </w:r>
      </w:del>
      <w:ins w:author="FOUCHER Alain" w:date="2023-04-07T08:29:00Z" w:id="786">
        <w:r w:rsidR="00E74FC1" w:rsidRPr="00B04D15">
          <w:rPr>
            <w:szCs w:val="24"/>
          </w:rPr>
          <w:t>D</w:t>
        </w:r>
        <w:r w:rsidR="00E74FC1">
          <w:rPr>
            <w:szCs w:val="24"/>
          </w:rPr>
          <w:t>D</w:t>
        </w:r>
        <w:r w:rsidR="00E74FC1" w:rsidRPr="00B04D15">
          <w:rPr>
            <w:szCs w:val="24"/>
          </w:rPr>
          <w:t>EETS</w:t>
        </w:r>
      </w:ins>
      <w:r>
        <w:rPr>
          <w:szCs w:val="24"/>
        </w:rPr>
        <w:t>.</w:t>
      </w:r>
    </w:p>
    <w:p w14:paraId="6AB55D7F" w14:textId="77777777" w:rsidP="00B26373" w:rsidR="00B26373" w:rsidRDefault="00B26373">
      <w:pPr>
        <w:pStyle w:val="Corpsdetexte"/>
        <w:ind w:left="567"/>
        <w:rPr>
          <w:szCs w:val="24"/>
        </w:rPr>
      </w:pPr>
    </w:p>
    <w:p w14:paraId="4AD0B624" w14:textId="77777777" w:rsidP="00B26373" w:rsidR="004D5555" w:rsidRDefault="00B26373" w:rsidRPr="00B12A36">
      <w:pPr>
        <w:pStyle w:val="Corpsdetexte"/>
        <w:ind w:left="567"/>
        <w:rPr>
          <w:szCs w:val="24"/>
        </w:rPr>
      </w:pPr>
      <w:r w:rsidRPr="00B12A36">
        <w:rPr>
          <w:szCs w:val="24"/>
        </w:rPr>
        <w:t xml:space="preserve">Le présent accord donnera lieu </w:t>
      </w:r>
      <w:r w:rsidR="00FA197E">
        <w:rPr>
          <w:szCs w:val="24"/>
        </w:rPr>
        <w:t xml:space="preserve">en outre </w:t>
      </w:r>
      <w:r w:rsidRPr="00B12A36">
        <w:rPr>
          <w:szCs w:val="24"/>
        </w:rPr>
        <w:t>à affichage.</w:t>
      </w:r>
    </w:p>
    <w:p w14:paraId="43E85739" w14:textId="77777777" w:rsidP="001E69F8" w:rsidR="002B69C7" w:rsidRDefault="002B69C7">
      <w:pPr>
        <w:ind w:left="567"/>
        <w:jc w:val="both"/>
        <w:rPr>
          <w:ins w:author="FOUCHER Alain" w:date="2023-04-07T08:44:00Z" w:id="787"/>
          <w:rFonts w:ascii="Times New Roman" w:hAnsi="Times New Roman"/>
          <w:sz w:val="24"/>
          <w:szCs w:val="24"/>
        </w:rPr>
      </w:pPr>
    </w:p>
    <w:p w14:paraId="64E9E8C7" w14:textId="58B3FAE8" w:rsidDel="0024045A" w:rsidP="001E69F8" w:rsidR="0024045A" w:rsidRDefault="0024045A">
      <w:pPr>
        <w:ind w:left="567"/>
        <w:jc w:val="both"/>
        <w:rPr>
          <w:del w:author="FOUCHER Alain" w:date="2023-04-07T08:52:00Z" w:id="788"/>
          <w:rFonts w:ascii="Times New Roman" w:hAnsi="Times New Roman"/>
          <w:sz w:val="24"/>
          <w:szCs w:val="24"/>
        </w:rPr>
      </w:pPr>
    </w:p>
    <w:p w14:paraId="614C90B2" w14:textId="05201D7C" w:rsidP="001F72FD" w:rsidR="004268E4" w:rsidRDefault="004268E4" w:rsidRPr="006D1071">
      <w:pPr>
        <w:pStyle w:val="Corpsdetexte"/>
        <w:ind w:left="567"/>
        <w:rPr>
          <w:szCs w:val="24"/>
        </w:rPr>
      </w:pPr>
      <w:r w:rsidRPr="00B12A36">
        <w:rPr>
          <w:szCs w:val="24"/>
        </w:rPr>
        <w:t xml:space="preserve">A Baugé, le </w:t>
      </w:r>
      <w:ins w:author="THILLAY Pauline" w:date="2023-04-05T18:03:00Z" w:id="789">
        <w:r w:rsidR="00F118C6">
          <w:rPr>
            <w:szCs w:val="24"/>
          </w:rPr>
          <w:t>7 avril</w:t>
        </w:r>
      </w:ins>
      <w:ins w:author="THILLAY Pauline" w:date="2023-03-28T13:35:00Z" w:id="790">
        <w:r w:rsidR="00635AAB">
          <w:rPr>
            <w:szCs w:val="24"/>
          </w:rPr>
          <w:t xml:space="preserve"> 2023</w:t>
        </w:r>
      </w:ins>
      <w:del w:author="THILLAY Pauline" w:date="2023-03-28T13:34:00Z" w:id="791">
        <w:r w:rsidDel="00635AAB" w:rsidR="00964295">
          <w:rPr>
            <w:szCs w:val="24"/>
          </w:rPr>
          <w:delText>07 mars 2022</w:delText>
        </w:r>
      </w:del>
    </w:p>
    <w:p w14:paraId="7ED3BD03" w14:textId="77777777" w:rsidP="00783A2D" w:rsidR="000F1FD7" w:rsidRDefault="000F1FD7">
      <w:pPr>
        <w:jc w:val="both"/>
        <w:rPr>
          <w:rFonts w:ascii="Times New Roman" w:hAnsi="Times New Roman"/>
          <w:sz w:val="24"/>
          <w:szCs w:val="24"/>
        </w:rPr>
      </w:pPr>
    </w:p>
    <w:p w14:paraId="792D9DDD" w14:textId="54D9CDA2" w:rsidDel="003B5656" w:rsidP="006D1071" w:rsidR="001F72FD" w:rsidRDefault="001F72FD">
      <w:pPr>
        <w:ind w:left="567"/>
        <w:jc w:val="both"/>
        <w:rPr>
          <w:del w:author="THILLAY Pauline" w:date="2023-04-07T11:22:00Z" w:id="792"/>
          <w:rFonts w:ascii="Times New Roman" w:hAnsi="Times New Roman"/>
          <w:sz w:val="24"/>
          <w:szCs w:val="24"/>
        </w:rPr>
      </w:pPr>
    </w:p>
    <w:p w14:paraId="47A35D04" w14:textId="21E7D476" w:rsidDel="003B5656" w:rsidP="006D1071" w:rsidR="001F72FD" w:rsidRDefault="001F72FD">
      <w:pPr>
        <w:ind w:left="567"/>
        <w:jc w:val="both"/>
        <w:rPr>
          <w:del w:author="THILLAY Pauline" w:date="2023-04-07T11:22:00Z" w:id="793"/>
          <w:rFonts w:ascii="Times New Roman" w:hAnsi="Times New Roman"/>
          <w:sz w:val="24"/>
          <w:szCs w:val="24"/>
        </w:rPr>
      </w:pPr>
    </w:p>
    <w:p w14:paraId="19CAAA3C" w14:textId="77777777" w:rsidP="006D1071" w:rsidR="003B5656" w:rsidRDefault="003B5656">
      <w:pPr>
        <w:ind w:left="567"/>
        <w:jc w:val="both"/>
        <w:rPr>
          <w:ins w:author="THILLAY Pauline" w:date="2023-04-07T11:22:00Z" w:id="794"/>
          <w:rFonts w:ascii="Times New Roman" w:hAnsi="Times New Roman"/>
          <w:sz w:val="24"/>
          <w:szCs w:val="24"/>
        </w:rPr>
      </w:pPr>
    </w:p>
    <w:p w14:paraId="53425927" w14:textId="77777777" w:rsidP="006D1071" w:rsidR="003B5656" w:rsidRDefault="003B5656">
      <w:pPr>
        <w:ind w:left="567"/>
        <w:jc w:val="both"/>
        <w:rPr>
          <w:ins w:author="THILLAY Pauline" w:date="2023-04-07T11:22:00Z" w:id="795"/>
          <w:rFonts w:ascii="Times New Roman" w:hAnsi="Times New Roman"/>
          <w:sz w:val="24"/>
          <w:szCs w:val="24"/>
        </w:rPr>
      </w:pPr>
    </w:p>
    <w:p w14:paraId="3325471B" w14:textId="77777777" w:rsidP="006D1071" w:rsidR="003B5656" w:rsidRDefault="003B5656">
      <w:pPr>
        <w:ind w:left="567"/>
        <w:jc w:val="both"/>
        <w:rPr>
          <w:ins w:author="THILLAY Pauline" w:date="2023-04-07T11:22:00Z" w:id="796"/>
          <w:rFonts w:ascii="Times New Roman" w:hAnsi="Times New Roman"/>
          <w:sz w:val="24"/>
          <w:szCs w:val="24"/>
        </w:rPr>
      </w:pPr>
    </w:p>
    <w:p w14:paraId="36AA5808" w14:textId="77777777" w:rsidP="006D1071" w:rsidR="003B5656" w:rsidRDefault="003B5656">
      <w:pPr>
        <w:ind w:left="567"/>
        <w:jc w:val="both"/>
        <w:rPr>
          <w:ins w:author="THILLAY Pauline" w:date="2023-04-07T11:22:00Z" w:id="797"/>
          <w:rFonts w:ascii="Times New Roman" w:hAnsi="Times New Roman"/>
          <w:sz w:val="24"/>
          <w:szCs w:val="24"/>
        </w:rPr>
      </w:pPr>
    </w:p>
    <w:p w14:paraId="5157D4C7" w14:textId="02E56D9A" w:rsidP="006D1071" w:rsidR="004268E4" w:rsidRDefault="00B26373">
      <w:pPr>
        <w:ind w:left="567"/>
        <w:jc w:val="both"/>
        <w:rPr>
          <w:rFonts w:ascii="Times New Roman" w:hAnsi="Times New Roman"/>
          <w:sz w:val="24"/>
          <w:szCs w:val="24"/>
        </w:rPr>
      </w:pPr>
      <w:r>
        <w:rPr>
          <w:rFonts w:ascii="Times New Roman" w:hAnsi="Times New Roman"/>
          <w:sz w:val="24"/>
          <w:szCs w:val="24"/>
        </w:rPr>
        <w:t xml:space="preserve">Pour </w:t>
      </w:r>
      <w:r w:rsidR="00535617">
        <w:rPr>
          <w:rFonts w:ascii="Times New Roman" w:hAnsi="Times New Roman"/>
          <w:sz w:val="24"/>
          <w:szCs w:val="24"/>
        </w:rPr>
        <w:t>la Société DEVILLE ASC</w:t>
      </w:r>
      <w:r>
        <w:rPr>
          <w:rFonts w:ascii="Times New Roman" w:hAnsi="Times New Roman"/>
          <w:sz w:val="24"/>
          <w:szCs w:val="24"/>
        </w:rPr>
        <w:t xml:space="preserve">, </w:t>
      </w:r>
    </w:p>
    <w:p w14:paraId="001F82FE" w14:textId="6C348FFF" w:rsidP="006D1071" w:rsidR="00250512" w:rsidRDefault="00250512">
      <w:pPr>
        <w:ind w:left="567"/>
        <w:jc w:val="both"/>
        <w:rPr>
          <w:rFonts w:ascii="Times New Roman" w:hAnsi="Times New Roman"/>
          <w:sz w:val="24"/>
          <w:szCs w:val="24"/>
        </w:rPr>
      </w:pPr>
      <w:r>
        <w:rPr>
          <w:rFonts w:ascii="Times New Roman" w:hAnsi="Times New Roman"/>
          <w:sz w:val="24"/>
          <w:szCs w:val="24"/>
        </w:rPr>
        <w:lastRenderedPageBreak/>
        <w:t xml:space="preserve">Monsieur </w:t>
      </w:r>
      <w:r w:rsidRPr="00502861">
        <w:rPr>
          <w:rFonts w:ascii="Times New Roman" w:hAnsi="Times New Roman"/>
          <w:color w:themeColor="background1" w:val="FFFFFF"/>
          <w:sz w:val="24"/>
          <w:szCs w:val="24"/>
          <w:rPrChange w:author="THILLAY Pauline" w:date="2023-04-07T12:46:00Z" w:id="798">
            <w:rPr>
              <w:rFonts w:ascii="Times New Roman" w:hAnsi="Times New Roman"/>
              <w:sz w:val="24"/>
              <w:szCs w:val="24"/>
            </w:rPr>
          </w:rPrChange>
        </w:rPr>
        <w:t>Cédric PICARD</w:t>
      </w:r>
      <w:r w:rsidR="00640C82" w:rsidRPr="00502861">
        <w:rPr>
          <w:rFonts w:ascii="Times New Roman" w:hAnsi="Times New Roman"/>
          <w:color w:themeColor="background1" w:val="FFFFFF"/>
          <w:sz w:val="24"/>
          <w:szCs w:val="24"/>
          <w:rPrChange w:author="THILLAY Pauline" w:date="2023-04-07T12:46:00Z" w:id="799">
            <w:rPr>
              <w:rFonts w:ascii="Times New Roman" w:hAnsi="Times New Roman"/>
              <w:sz w:val="24"/>
              <w:szCs w:val="24"/>
            </w:rPr>
          </w:rPrChange>
        </w:rPr>
        <w:t xml:space="preserve"> </w:t>
      </w:r>
      <w:r w:rsidR="00640C82">
        <w:rPr>
          <w:rFonts w:ascii="Times New Roman" w:hAnsi="Times New Roman"/>
          <w:sz w:val="24"/>
          <w:szCs w:val="24"/>
        </w:rPr>
        <w:t xml:space="preserve">Directeur Général de </w:t>
      </w:r>
      <w:del w:author="LANGLOIS Christophe" w:date="2022-03-08T16:37:00Z" w:id="800">
        <w:r w:rsidDel="009257BE" w:rsidR="00640C82">
          <w:rPr>
            <w:rFonts w:ascii="Times New Roman" w:hAnsi="Times New Roman"/>
            <w:sz w:val="24"/>
            <w:szCs w:val="24"/>
          </w:rPr>
          <w:delText>DASC</w:delText>
        </w:r>
      </w:del>
      <w:ins w:author="LANGLOIS Christophe" w:date="2022-03-08T16:37:00Z" w:id="801">
        <w:r w:rsidR="009257BE">
          <w:rPr>
            <w:rFonts w:ascii="Times New Roman" w:hAnsi="Times New Roman"/>
            <w:sz w:val="24"/>
            <w:szCs w:val="24"/>
          </w:rPr>
          <w:t>Devillé Automotive Holding, Présidente</w:t>
        </w:r>
      </w:ins>
    </w:p>
    <w:p w14:paraId="3DE03C8E" w14:textId="77777777" w:rsidP="00783A2D" w:rsidR="000F1FD7" w:rsidRDefault="000F1FD7">
      <w:pPr>
        <w:pStyle w:val="Corpsdetexte"/>
        <w:rPr>
          <w:szCs w:val="24"/>
        </w:rPr>
      </w:pPr>
    </w:p>
    <w:p w14:paraId="5DE80916" w14:textId="545769C8" w:rsidDel="0024045A" w:rsidP="001F72FD" w:rsidR="00384DFA" w:rsidRDefault="00384DFA">
      <w:pPr>
        <w:pStyle w:val="Corpsdetexte"/>
        <w:rPr>
          <w:del w:author="THILLAY Pauline" w:date="2023-03-28T13:35:00Z" w:id="802"/>
          <w:szCs w:val="24"/>
        </w:rPr>
      </w:pPr>
    </w:p>
    <w:p w14:paraId="0A21847F" w14:textId="77777777" w:rsidP="00BC3560" w:rsidR="0024045A" w:rsidRDefault="0024045A">
      <w:pPr>
        <w:pStyle w:val="Corpsdetexte"/>
        <w:ind w:left="567"/>
        <w:rPr>
          <w:ins w:author="FOUCHER Alain" w:date="2023-04-07T08:52:00Z" w:id="803"/>
          <w:szCs w:val="24"/>
        </w:rPr>
      </w:pPr>
    </w:p>
    <w:p w14:paraId="79444162" w14:textId="77777777" w:rsidP="00BC3560" w:rsidR="0024045A" w:rsidRDefault="0024045A">
      <w:pPr>
        <w:pStyle w:val="Corpsdetexte"/>
        <w:ind w:left="567"/>
        <w:rPr>
          <w:ins w:author="FOUCHER Alain" w:date="2023-04-07T08:52:00Z" w:id="804"/>
          <w:szCs w:val="24"/>
        </w:rPr>
      </w:pPr>
    </w:p>
    <w:p w14:paraId="66B9691F" w14:textId="77777777" w:rsidP="001F72FD" w:rsidR="0024045A" w:rsidRDefault="0024045A">
      <w:pPr>
        <w:pStyle w:val="Corpsdetexte"/>
        <w:rPr>
          <w:ins w:author="FOUCHER Alain" w:date="2023-04-07T08:44:00Z" w:id="805"/>
          <w:szCs w:val="24"/>
        </w:rPr>
      </w:pPr>
    </w:p>
    <w:p w14:paraId="2AD4B01B" w14:textId="1169E835" w:rsidDel="00635AAB" w:rsidP="001F72FD" w:rsidR="00ED1FEC" w:rsidRDefault="00ED1FEC">
      <w:pPr>
        <w:pStyle w:val="Corpsdetexte"/>
        <w:rPr>
          <w:ins w:author="FOUCHER Alain" w:date="2022-03-09T09:06:00Z" w:id="806"/>
          <w:del w:author="THILLAY Pauline" w:date="2023-03-28T13:35:00Z" w:id="807"/>
          <w:szCs w:val="24"/>
        </w:rPr>
      </w:pPr>
    </w:p>
    <w:p w14:paraId="0D611CCD" w14:textId="1BE91265" w:rsidDel="00635AAB" w:rsidP="001F72FD" w:rsidR="00ED1FEC" w:rsidRDefault="00ED1FEC">
      <w:pPr>
        <w:pStyle w:val="Corpsdetexte"/>
        <w:rPr>
          <w:ins w:author="FOUCHER Alain" w:date="2022-03-09T09:06:00Z" w:id="808"/>
          <w:del w:author="THILLAY Pauline" w:date="2023-03-28T13:35:00Z" w:id="809"/>
          <w:szCs w:val="24"/>
        </w:rPr>
      </w:pPr>
    </w:p>
    <w:p w14:paraId="530D0FA4" w14:textId="2367BA3F" w:rsidDel="00635AAB" w:rsidP="001F72FD" w:rsidR="00ED1FEC" w:rsidRDefault="00ED1FEC">
      <w:pPr>
        <w:pStyle w:val="Corpsdetexte"/>
        <w:rPr>
          <w:del w:author="THILLAY Pauline" w:date="2023-03-28T13:35:00Z" w:id="810"/>
          <w:szCs w:val="24"/>
        </w:rPr>
      </w:pPr>
    </w:p>
    <w:p w14:paraId="161D01E6" w14:textId="71DE9584" w:rsidP="00BC3560" w:rsidR="00384DFA" w:rsidRDefault="00384DFA">
      <w:pPr>
        <w:pStyle w:val="Corpsdetexte"/>
        <w:ind w:left="567"/>
        <w:rPr>
          <w:szCs w:val="24"/>
        </w:rPr>
      </w:pPr>
    </w:p>
    <w:p w14:paraId="4C9D9263" w14:textId="77777777" w:rsidP="00BC3560" w:rsidR="00635AAB" w:rsidRDefault="00BC3560">
      <w:pPr>
        <w:pStyle w:val="Corpsdetexte"/>
        <w:ind w:left="567"/>
        <w:rPr>
          <w:ins w:author="THILLAY Pauline" w:date="2023-03-28T13:36:00Z" w:id="811"/>
          <w:szCs w:val="24"/>
        </w:rPr>
      </w:pPr>
      <w:r w:rsidRPr="00B12A36">
        <w:rPr>
          <w:szCs w:val="24"/>
        </w:rPr>
        <w:t>Pour le syndicat CFDT</w:t>
      </w:r>
      <w:del w:author="THILLAY Pauline" w:date="2023-03-28T13:36:00Z" w:id="812">
        <w:r w:rsidDel="00635AAB" w:rsidRPr="00B12A36">
          <w:rPr>
            <w:szCs w:val="24"/>
          </w:rPr>
          <w:delText>,</w:delText>
        </w:r>
      </w:del>
      <w:r w:rsidR="00250512">
        <w:rPr>
          <w:szCs w:val="24"/>
        </w:rPr>
        <w:tab/>
      </w:r>
      <w:r w:rsidR="00250512">
        <w:rPr>
          <w:szCs w:val="24"/>
        </w:rPr>
        <w:tab/>
      </w:r>
      <w:r w:rsidR="00250512">
        <w:rPr>
          <w:szCs w:val="24"/>
        </w:rPr>
        <w:tab/>
      </w:r>
      <w:r w:rsidR="00250512">
        <w:rPr>
          <w:szCs w:val="24"/>
        </w:rPr>
        <w:tab/>
      </w:r>
    </w:p>
    <w:p w14:paraId="4C70EBA0" w14:textId="2740B920" w:rsidDel="00635AAB" w:rsidR="004268E4" w:rsidRDefault="00250512" w:rsidRPr="00502861">
      <w:pPr>
        <w:pStyle w:val="Corpsdetexte"/>
        <w:rPr>
          <w:del w:author="THILLAY Pauline" w:date="2023-03-28T13:36:00Z" w:id="813"/>
          <w:color w:themeColor="background1" w:val="FFFFFF"/>
          <w:szCs w:val="24"/>
          <w:rPrChange w:author="THILLAY Pauline" w:date="2023-04-07T12:46:00Z" w:id="814">
            <w:rPr>
              <w:del w:author="THILLAY Pauline" w:date="2023-03-28T13:36:00Z" w:id="815"/>
              <w:szCs w:val="24"/>
            </w:rPr>
          </w:rPrChange>
        </w:rPr>
        <w:pPrChange w:author="THILLAY Pauline" w:date="2023-03-28T13:36:00Z" w:id="816">
          <w:pPr>
            <w:pStyle w:val="Corpsdetexte"/>
            <w:ind w:left="567"/>
          </w:pPr>
        </w:pPrChange>
      </w:pPr>
      <w:del w:author="THILLAY Pauline" w:date="2023-03-28T13:36:00Z" w:id="817">
        <w:r w:rsidDel="00635AAB" w:rsidRPr="00502861">
          <w:rPr>
            <w:color w:themeColor="background1" w:val="FFFFFF"/>
            <w:szCs w:val="24"/>
            <w:rPrChange w:author="THILLAY Pauline" w:date="2023-04-07T12:46:00Z" w:id="818">
              <w:rPr>
                <w:szCs w:val="24"/>
              </w:rPr>
            </w:rPrChange>
          </w:rPr>
          <w:delText>Pour le syndicat CGT</w:delText>
        </w:r>
      </w:del>
    </w:p>
    <w:p w14:paraId="230C4819" w14:textId="3617DEA2" w:rsidP="00BC3560" w:rsidR="00BC3560" w:rsidRDefault="00BC3560">
      <w:pPr>
        <w:pStyle w:val="Corpsdetexte"/>
        <w:ind w:left="567"/>
        <w:rPr>
          <w:ins w:author="THILLAY Pauline" w:date="2023-03-28T13:36:00Z" w:id="819"/>
          <w:szCs w:val="24"/>
        </w:rPr>
      </w:pPr>
      <w:del w:author="THILLAY Pauline" w:date="2023-03-28T13:36:00Z" w:id="820">
        <w:r w:rsidDel="00635AAB" w:rsidRPr="00502861">
          <w:rPr>
            <w:color w:themeColor="background1" w:val="FFFFFF"/>
            <w:szCs w:val="24"/>
            <w:rPrChange w:author="THILLAY Pauline" w:date="2023-04-07T12:46:00Z" w:id="821">
              <w:rPr>
                <w:szCs w:val="24"/>
              </w:rPr>
            </w:rPrChange>
          </w:rPr>
          <w:delText xml:space="preserve"> </w:delText>
        </w:r>
      </w:del>
      <w:r w:rsidRPr="00502861">
        <w:rPr>
          <w:color w:themeColor="background1" w:val="FFFFFF"/>
          <w:szCs w:val="24"/>
          <w:rPrChange w:author="THILLAY Pauline" w:date="2023-04-07T12:46:00Z" w:id="822">
            <w:rPr>
              <w:szCs w:val="24"/>
            </w:rPr>
          </w:rPrChange>
        </w:rPr>
        <w:t xml:space="preserve">Monsieur </w:t>
      </w:r>
      <w:del w:author="THILLAY Pauline" w:date="2023-03-28T13:36:00Z" w:id="823">
        <w:r w:rsidDel="00635AAB" w:rsidR="00250512" w:rsidRPr="00502861">
          <w:rPr>
            <w:color w:themeColor="background1" w:val="FFFFFF"/>
            <w:szCs w:val="24"/>
            <w:rPrChange w:author="THILLAY Pauline" w:date="2023-04-07T12:46:00Z" w:id="824">
              <w:rPr>
                <w:szCs w:val="24"/>
              </w:rPr>
            </w:rPrChange>
          </w:rPr>
          <w:delText>Sébastien JANUS</w:delText>
        </w:r>
      </w:del>
      <w:ins w:author="THILLAY Pauline" w:date="2023-03-28T13:36:00Z" w:id="825">
        <w:r w:rsidR="00635AAB" w:rsidRPr="00502861">
          <w:rPr>
            <w:color w:themeColor="background1" w:val="FFFFFF"/>
            <w:szCs w:val="24"/>
            <w:rPrChange w:author="THILLAY Pauline" w:date="2023-04-07T12:46:00Z" w:id="826">
              <w:rPr>
                <w:szCs w:val="24"/>
              </w:rPr>
            </w:rPrChange>
          </w:rPr>
          <w:t>Bruno LEMOINE</w:t>
        </w:r>
      </w:ins>
      <w:r w:rsidR="00250512" w:rsidRPr="00502861">
        <w:rPr>
          <w:color w:themeColor="background1" w:val="FFFFFF"/>
          <w:szCs w:val="24"/>
          <w:rPrChange w:author="THILLAY Pauline" w:date="2023-04-07T12:46:00Z" w:id="827">
            <w:rPr>
              <w:szCs w:val="24"/>
            </w:rPr>
          </w:rPrChange>
        </w:rPr>
        <w:tab/>
      </w:r>
      <w:r w:rsidR="00250512" w:rsidRPr="00502861">
        <w:rPr>
          <w:color w:themeColor="background1" w:val="FFFFFF"/>
          <w:szCs w:val="24"/>
          <w:rPrChange w:author="THILLAY Pauline" w:date="2023-04-07T12:46:00Z" w:id="828">
            <w:rPr>
              <w:szCs w:val="24"/>
            </w:rPr>
          </w:rPrChange>
        </w:rPr>
        <w:tab/>
      </w:r>
      <w:r w:rsidR="00250512">
        <w:rPr>
          <w:szCs w:val="24"/>
        </w:rPr>
        <w:tab/>
      </w:r>
      <w:r w:rsidR="00250512">
        <w:rPr>
          <w:szCs w:val="24"/>
        </w:rPr>
        <w:tab/>
      </w:r>
      <w:del w:author="THILLAY Pauline" w:date="2023-03-28T13:36:00Z" w:id="829">
        <w:r w:rsidDel="00635AAB" w:rsidR="00250512">
          <w:rPr>
            <w:szCs w:val="24"/>
          </w:rPr>
          <w:delText>Monsieur Amine DROUAZI</w:delText>
        </w:r>
      </w:del>
    </w:p>
    <w:p w14:paraId="1490AFF3" w14:textId="45C9E676" w:rsidP="00BC3560" w:rsidR="00635AAB" w:rsidRDefault="00635AAB">
      <w:pPr>
        <w:pStyle w:val="Corpsdetexte"/>
        <w:ind w:left="567"/>
        <w:rPr>
          <w:ins w:author="THILLAY Pauline" w:date="2023-03-28T13:36:00Z" w:id="830"/>
          <w:szCs w:val="24"/>
        </w:rPr>
      </w:pPr>
    </w:p>
    <w:p w14:paraId="6D9B259D" w14:textId="53AF363C" w:rsidP="00BC3560" w:rsidR="00635AAB" w:rsidRDefault="00635AAB">
      <w:pPr>
        <w:pStyle w:val="Corpsdetexte"/>
        <w:ind w:left="567"/>
        <w:rPr>
          <w:ins w:author="THILLAY Pauline" w:date="2023-03-28T13:36:00Z" w:id="831"/>
          <w:szCs w:val="24"/>
        </w:rPr>
      </w:pPr>
    </w:p>
    <w:p w14:paraId="03C08657" w14:textId="59E00AB4" w:rsidP="00BC3560" w:rsidR="00635AAB" w:rsidRDefault="00635AAB">
      <w:pPr>
        <w:pStyle w:val="Corpsdetexte"/>
        <w:ind w:left="567"/>
        <w:rPr>
          <w:ins w:author="FOUCHER Alain" w:date="2023-04-07T08:52:00Z" w:id="832"/>
          <w:szCs w:val="24"/>
        </w:rPr>
      </w:pPr>
    </w:p>
    <w:p w14:paraId="03673524" w14:textId="77777777" w:rsidP="00BC3560" w:rsidR="0024045A" w:rsidRDefault="0024045A">
      <w:pPr>
        <w:pStyle w:val="Corpsdetexte"/>
        <w:ind w:left="567"/>
        <w:rPr>
          <w:ins w:author="FOUCHER Alain" w:date="2023-04-07T08:52:00Z" w:id="833"/>
          <w:szCs w:val="24"/>
        </w:rPr>
      </w:pPr>
    </w:p>
    <w:p w14:paraId="6CCC8770" w14:textId="77777777" w:rsidP="00BC3560" w:rsidR="0024045A" w:rsidRDefault="0024045A">
      <w:pPr>
        <w:pStyle w:val="Corpsdetexte"/>
        <w:ind w:left="567"/>
        <w:rPr>
          <w:ins w:author="FOUCHER Alain" w:date="2023-04-07T08:44:00Z" w:id="834"/>
          <w:szCs w:val="24"/>
        </w:rPr>
      </w:pPr>
    </w:p>
    <w:p w14:paraId="21E9C84A" w14:textId="7966455E" w:rsidDel="0024045A" w:rsidP="00BC3560" w:rsidR="0024045A" w:rsidRDefault="0024045A">
      <w:pPr>
        <w:pStyle w:val="Corpsdetexte"/>
        <w:ind w:left="567"/>
        <w:rPr>
          <w:ins w:author="THILLAY Pauline" w:date="2023-03-28T13:36:00Z" w:id="835"/>
          <w:del w:author="FOUCHER Alain" w:date="2023-04-07T08:52:00Z" w:id="836"/>
          <w:szCs w:val="24"/>
        </w:rPr>
      </w:pPr>
    </w:p>
    <w:p w14:paraId="03077ADA" w14:textId="57496FA8" w:rsidP="00BC3560" w:rsidR="00635AAB" w:rsidRDefault="00635AAB">
      <w:pPr>
        <w:pStyle w:val="Corpsdetexte"/>
        <w:ind w:left="567"/>
        <w:rPr>
          <w:ins w:author="THILLAY Pauline" w:date="2023-03-28T13:36:00Z" w:id="837"/>
          <w:szCs w:val="24"/>
        </w:rPr>
      </w:pPr>
    </w:p>
    <w:p w14:paraId="039E6529" w14:textId="77777777" w:rsidR="00635AAB" w:rsidRDefault="00635AAB">
      <w:pPr>
        <w:pStyle w:val="Corpsdetexte"/>
        <w:ind w:firstLine="567"/>
        <w:rPr>
          <w:ins w:author="THILLAY Pauline" w:date="2023-03-28T13:36:00Z" w:id="838"/>
          <w:szCs w:val="24"/>
        </w:rPr>
        <w:pPrChange w:author="THILLAY Pauline" w:date="2023-03-28T13:36:00Z" w:id="839">
          <w:pPr>
            <w:pStyle w:val="Corpsdetexte"/>
          </w:pPr>
        </w:pPrChange>
      </w:pPr>
      <w:ins w:author="THILLAY Pauline" w:date="2023-03-28T13:36:00Z" w:id="840">
        <w:r>
          <w:rPr>
            <w:szCs w:val="24"/>
          </w:rPr>
          <w:t>Pour le syndicat CGT</w:t>
        </w:r>
      </w:ins>
    </w:p>
    <w:p w14:paraId="311BDE84" w14:textId="090BE1B7" w:rsidP="00635AAB" w:rsidR="00635AAB" w:rsidRDefault="00635AAB" w:rsidRPr="00502861">
      <w:pPr>
        <w:pStyle w:val="Corpsdetexte"/>
        <w:ind w:left="567"/>
        <w:rPr>
          <w:ins w:author="THILLAY Pauline" w:date="2023-03-28T13:36:00Z" w:id="841"/>
          <w:color w:themeColor="background1" w:val="FFFFFF"/>
          <w:szCs w:val="24"/>
          <w:rPrChange w:author="THILLAY Pauline" w:date="2023-04-07T12:46:00Z" w:id="842">
            <w:rPr>
              <w:ins w:author="THILLAY Pauline" w:date="2023-03-28T13:36:00Z" w:id="843"/>
              <w:szCs w:val="24"/>
            </w:rPr>
          </w:rPrChange>
        </w:rPr>
      </w:pPr>
      <w:ins w:author="THILLAY Pauline" w:date="2023-03-28T13:36:00Z" w:id="844">
        <w:r w:rsidRPr="00502861">
          <w:rPr>
            <w:color w:themeColor="background1" w:val="FFFFFF"/>
            <w:szCs w:val="24"/>
            <w:rPrChange w:author="THILLAY Pauline" w:date="2023-04-07T12:46:00Z" w:id="845">
              <w:rPr>
                <w:szCs w:val="24"/>
              </w:rPr>
            </w:rPrChange>
          </w:rPr>
          <w:t>Monsieur Amine DROUAZI</w:t>
        </w:r>
      </w:ins>
      <w:ins w:author="THILLAY Pauline" w:date="2023-04-07T11:22:00Z" w:id="846">
        <w:r w:rsidR="003C0831" w:rsidRPr="00502861">
          <w:rPr>
            <w:color w:themeColor="background1" w:val="FFFFFF"/>
            <w:szCs w:val="24"/>
            <w:rPrChange w:author="THILLAY Pauline" w:date="2023-04-07T12:46:00Z" w:id="847">
              <w:rPr>
                <w:szCs w:val="24"/>
              </w:rPr>
            </w:rPrChange>
          </w:rPr>
          <w:t xml:space="preserve"> représenté par Madame Julia DESTIERDT</w:t>
        </w:r>
      </w:ins>
    </w:p>
    <w:p w14:paraId="2BD02F4D" w14:textId="672C70F0" w:rsidP="00BC3560" w:rsidR="00635AAB" w:rsidRDefault="00635AAB">
      <w:pPr>
        <w:pStyle w:val="Corpsdetexte"/>
        <w:ind w:left="567"/>
        <w:rPr>
          <w:ins w:author="THILLAY Pauline" w:date="2023-03-28T13:36:00Z" w:id="848"/>
          <w:szCs w:val="24"/>
        </w:rPr>
      </w:pPr>
    </w:p>
    <w:p w14:paraId="5A0D4845" w14:textId="405FB2C8" w:rsidP="00BC3560" w:rsidR="00635AAB" w:rsidRDefault="00635AAB">
      <w:pPr>
        <w:pStyle w:val="Corpsdetexte"/>
        <w:ind w:left="567"/>
        <w:rPr>
          <w:ins w:author="THILLAY Pauline" w:date="2023-03-28T13:36:00Z" w:id="849"/>
          <w:szCs w:val="24"/>
        </w:rPr>
      </w:pPr>
    </w:p>
    <w:p w14:paraId="325A832A" w14:textId="70439D8F" w:rsidDel="0024045A" w:rsidP="00BC3560" w:rsidR="00635AAB" w:rsidRDefault="00635AAB">
      <w:pPr>
        <w:pStyle w:val="Corpsdetexte"/>
        <w:ind w:left="567"/>
        <w:rPr>
          <w:ins w:author="THILLAY Pauline" w:date="2023-03-28T13:36:00Z" w:id="850"/>
          <w:del w:author="FOUCHER Alain" w:date="2023-04-07T08:52:00Z" w:id="851"/>
          <w:szCs w:val="24"/>
        </w:rPr>
      </w:pPr>
    </w:p>
    <w:p w14:paraId="1653FFD8" w14:textId="77777777" w:rsidP="00BC3560" w:rsidR="0024045A" w:rsidRDefault="0024045A">
      <w:pPr>
        <w:pStyle w:val="Corpsdetexte"/>
        <w:ind w:left="567"/>
        <w:rPr>
          <w:ins w:author="THILLAY Pauline" w:date="2023-03-28T13:36:00Z" w:id="852"/>
          <w:szCs w:val="24"/>
        </w:rPr>
      </w:pPr>
    </w:p>
    <w:p w14:paraId="232A74CE" w14:textId="1C5CD283" w:rsidP="00BC3560" w:rsidR="00635AAB" w:rsidRDefault="00635AAB">
      <w:pPr>
        <w:pStyle w:val="Corpsdetexte"/>
        <w:ind w:left="567"/>
        <w:rPr>
          <w:ins w:author="FOUCHER Alain" w:date="2023-04-07T08:52:00Z" w:id="853"/>
          <w:szCs w:val="24"/>
        </w:rPr>
      </w:pPr>
    </w:p>
    <w:p w14:paraId="57A68FA0" w14:textId="77777777" w:rsidP="00BC3560" w:rsidR="0024045A" w:rsidRDefault="0024045A">
      <w:pPr>
        <w:pStyle w:val="Corpsdetexte"/>
        <w:ind w:left="567"/>
        <w:rPr>
          <w:ins w:author="FOUCHER Alain" w:date="2023-04-07T08:52:00Z" w:id="854"/>
          <w:szCs w:val="24"/>
        </w:rPr>
      </w:pPr>
    </w:p>
    <w:p w14:paraId="70343671" w14:textId="77777777" w:rsidP="00BC3560" w:rsidR="0024045A" w:rsidRDefault="0024045A">
      <w:pPr>
        <w:pStyle w:val="Corpsdetexte"/>
        <w:ind w:left="567"/>
        <w:rPr>
          <w:ins w:author="THILLAY Pauline" w:date="2023-03-28T13:36:00Z" w:id="855"/>
          <w:szCs w:val="24"/>
        </w:rPr>
      </w:pPr>
    </w:p>
    <w:p w14:paraId="3004AD4E" w14:textId="4D3A77A3" w:rsidP="00BC3560" w:rsidR="00635AAB" w:rsidRDefault="00635AAB">
      <w:pPr>
        <w:pStyle w:val="Corpsdetexte"/>
        <w:ind w:left="567"/>
        <w:rPr>
          <w:ins w:author="THILLAY Pauline" w:date="2023-03-28T13:36:00Z" w:id="856"/>
          <w:szCs w:val="24"/>
        </w:rPr>
      </w:pPr>
      <w:ins w:author="THILLAY Pauline" w:date="2023-03-28T13:36:00Z" w:id="857">
        <w:r>
          <w:rPr>
            <w:szCs w:val="24"/>
          </w:rPr>
          <w:t xml:space="preserve">Pour le syndicat FO </w:t>
        </w:r>
      </w:ins>
    </w:p>
    <w:p w14:paraId="570C8E57" w14:textId="49BCE933" w:rsidP="00BC3560" w:rsidR="00635AAB" w:rsidRDefault="00635AAB" w:rsidRPr="00502861">
      <w:pPr>
        <w:pStyle w:val="Corpsdetexte"/>
        <w:ind w:left="567"/>
        <w:rPr>
          <w:color w:themeColor="background1" w:val="FFFFFF"/>
          <w:szCs w:val="24"/>
          <w:rPrChange w:author="THILLAY Pauline" w:date="2023-04-07T12:46:00Z" w:id="858">
            <w:rPr>
              <w:szCs w:val="24"/>
            </w:rPr>
          </w:rPrChange>
        </w:rPr>
      </w:pPr>
      <w:bookmarkStart w:id="859" w:name="_GoBack"/>
      <w:ins w:author="THILLAY Pauline" w:date="2023-03-28T13:36:00Z" w:id="860">
        <w:r w:rsidRPr="00502861">
          <w:rPr>
            <w:color w:themeColor="background1" w:val="FFFFFF"/>
            <w:szCs w:val="24"/>
            <w:rPrChange w:author="THILLAY Pauline" w:date="2023-04-07T12:46:00Z" w:id="861">
              <w:rPr>
                <w:szCs w:val="24"/>
              </w:rPr>
            </w:rPrChange>
          </w:rPr>
          <w:t xml:space="preserve">Monsieur Christophe RUAULT </w:t>
        </w:r>
      </w:ins>
      <w:bookmarkEnd w:id="859"/>
    </w:p>
    <w:sectPr w:rsidR="00635AAB" w:rsidRPr="00502861" w:rsidSect="008C5794">
      <w:headerReference r:id="rId11" w:type="default"/>
      <w:footerReference r:id="rId12" w:type="default"/>
      <w:headerReference r:id="rId13" w:type="first"/>
      <w:footerReference r:id="rId14" w:type="first"/>
      <w:pgSz w:code="9" w:h="16840" w:w="11907"/>
      <w:pgMar w:bottom="1418" w:footer="310" w:gutter="0" w:header="720" w:left="1134" w:right="1134" w:top="2259"/>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743089" w14:textId="77777777" w:rsidR="00E55888" w:rsidRDefault="00E55888">
      <w:r>
        <w:separator/>
      </w:r>
    </w:p>
  </w:endnote>
  <w:endnote w:type="continuationSeparator" w:id="0">
    <w:p w14:paraId="74DAE23E" w14:textId="77777777" w:rsidR="00E55888" w:rsidRDefault="00E558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Wingdings 2">
    <w:panose1 w:val="05020102010507070707"/>
    <w:charset w:val="02"/>
    <w:family w:val="roman"/>
    <w:pitch w:val="variable"/>
    <w:sig w:usb0="00000000" w:usb1="10000000" w:usb2="00000000" w:usb3="00000000" w:csb0="80000000" w:csb1="00000000"/>
  </w:font>
  <w:font w:name="MS Shell Dlg">
    <w:panose1 w:val="020B0604020202020204"/>
    <w:charset w:val="00"/>
    <w:family w:val="swiss"/>
    <w:pitch w:val="variable"/>
    <w:sig w:usb0="E5002EFF" w:usb1="C000605B" w:usb2="00000029" w:usb3="00000000" w:csb0="000101FF" w:csb1="00000000"/>
  </w:font>
  <w:font w:name="Webdings">
    <w:panose1 w:val="05030102010509060703"/>
    <w:charset w:val="02"/>
    <w:family w:val="roman"/>
    <w:pitch w:val="variable"/>
    <w:sig w:usb0="00000000" w:usb1="10000000" w:usb2="00000000" w:usb3="00000000" w:csb0="80000000" w:csb1="00000000"/>
  </w:font>
</w:fonts>
</file>

<file path=word/footer1.xml><?xml version="1.0" encoding="utf-8"?>
<w:ft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14:paraId="1E7D7FD7" w14:textId="77777777" w:rsidP="0085104F" w:rsidR="00A31AE4" w:rsidRDefault="00A31AE4">
    <w:pPr>
      <w:spacing w:after="40"/>
      <w:jc w:val="center"/>
      <w:rPr>
        <w:rFonts w:cs="Arial"/>
        <w:b/>
        <w:sz w:val="12"/>
      </w:rPr>
    </w:pPr>
    <w:r>
      <w:rPr>
        <w:rFonts w:cs="Arial"/>
        <w:b/>
        <w:sz w:val="12"/>
      </w:rPr>
      <w:t>DEVILLE Automotive Safety Components S.A.S.</w:t>
    </w:r>
  </w:p>
  <w:p w14:paraId="4F9E2AC1" w14:textId="77777777" w:rsidP="0085104F" w:rsidR="00A31AE4" w:rsidRDefault="00A31AE4" w:rsidRPr="009E19DD">
    <w:pPr>
      <w:spacing w:after="40"/>
      <w:jc w:val="center"/>
      <w:rPr>
        <w:rFonts w:cs="Arial"/>
        <w:b/>
        <w:sz w:val="12"/>
      </w:rPr>
    </w:pPr>
    <w:r w:rsidRPr="009E19DD">
      <w:rPr>
        <w:rFonts w:cs="Arial"/>
        <w:b/>
        <w:sz w:val="12"/>
      </w:rPr>
      <w:t>SOCIETE PAR ACTIONS SIMPLIFIEE AU CAPITAL</w:t>
    </w:r>
    <w:r>
      <w:rPr>
        <w:rFonts w:cs="Arial"/>
        <w:b/>
        <w:sz w:val="12"/>
      </w:rPr>
      <w:t xml:space="preserve"> DE</w:t>
    </w:r>
    <w:r w:rsidRPr="009E19DD">
      <w:rPr>
        <w:rFonts w:cs="Arial"/>
        <w:b/>
        <w:sz w:val="12"/>
      </w:rPr>
      <w:t xml:space="preserve"> </w:t>
    </w:r>
    <w:r>
      <w:rPr>
        <w:rFonts w:cs="Arial"/>
        <w:b/>
        <w:sz w:val="12"/>
      </w:rPr>
      <w:t>17.350.</w:t>
    </w:r>
    <w:r w:rsidRPr="009E19DD">
      <w:rPr>
        <w:rFonts w:cs="Arial"/>
        <w:b/>
        <w:sz w:val="12"/>
      </w:rPr>
      <w:t>000 €.</w:t>
    </w:r>
  </w:p>
  <w:p w14:paraId="01DB0B2E" w14:textId="77777777" w:rsidP="0085104F" w:rsidR="00A31AE4" w:rsidRDefault="00A31AE4" w:rsidRPr="009E19DD">
    <w:pPr>
      <w:spacing w:after="40"/>
      <w:jc w:val="center"/>
      <w:rPr>
        <w:rFonts w:cs="Arial"/>
        <w:b/>
        <w:sz w:val="12"/>
      </w:rPr>
    </w:pPr>
    <w:r w:rsidRPr="009E19DD">
      <w:rPr>
        <w:rFonts w:cs="Arial"/>
        <w:b/>
        <w:sz w:val="12"/>
      </w:rPr>
      <w:t xml:space="preserve">R.C.S. ANGERS 528.347.297 - N° INTRACOMMUNAUTAIRE FR </w:t>
    </w:r>
    <w:r>
      <w:rPr>
        <w:rFonts w:cs="Arial"/>
        <w:b/>
        <w:sz w:val="12"/>
      </w:rPr>
      <w:t>17</w:t>
    </w:r>
    <w:r w:rsidRPr="009E19DD">
      <w:rPr>
        <w:rFonts w:cs="Arial"/>
        <w:b/>
        <w:sz w:val="12"/>
      </w:rPr>
      <w:t xml:space="preserve"> 528 347 </w:t>
    </w:r>
    <w:proofErr w:type="gramStart"/>
    <w:r w:rsidRPr="009E19DD">
      <w:rPr>
        <w:rFonts w:cs="Arial"/>
        <w:b/>
        <w:sz w:val="12"/>
      </w:rPr>
      <w:t>297  -</w:t>
    </w:r>
    <w:proofErr w:type="gramEnd"/>
    <w:r w:rsidRPr="009E19DD">
      <w:rPr>
        <w:rFonts w:cs="Arial"/>
        <w:b/>
        <w:sz w:val="12"/>
      </w:rPr>
      <w:t xml:space="preserve"> CODE APE 2932 Z</w:t>
    </w:r>
  </w:p>
  <w:p w14:paraId="4B4887C0" w14:textId="77777777" w:rsidP="0085104F" w:rsidR="00A31AE4" w:rsidRDefault="00A31AE4" w:rsidRPr="00AC7E58">
    <w:pPr>
      <w:spacing w:after="40"/>
      <w:jc w:val="center"/>
      <w:rPr>
        <w:rFonts w:cs="Arial"/>
        <w:b/>
        <w:sz w:val="12"/>
      </w:rPr>
    </w:pPr>
  </w:p>
  <w:p w14:paraId="388CB8C1" w14:textId="1876A315" w:rsidP="0085104F" w:rsidR="00A31AE4" w:rsidRDefault="00A31AE4" w:rsidRPr="00D847E5">
    <w:pPr>
      <w:pStyle w:val="Pieddepage"/>
      <w:tabs>
        <w:tab w:pos="4536" w:val="clear"/>
        <w:tab w:pos="4820" w:val="center"/>
      </w:tabs>
      <w:rPr>
        <w:sz w:val="20"/>
      </w:rPr>
    </w:pPr>
    <w:r>
      <w:rPr>
        <w:b/>
        <w:sz w:val="20"/>
      </w:rPr>
      <w:tab/>
    </w:r>
    <w:r w:rsidRPr="00D847E5">
      <w:rPr>
        <w:b/>
        <w:sz w:val="20"/>
      </w:rPr>
      <w:t>Doc.</w:t>
    </w:r>
    <w:r>
      <w:rPr>
        <w:b/>
        <w:sz w:val="20"/>
      </w:rPr>
      <w:t>199</w:t>
    </w:r>
    <w:r w:rsidRPr="00D847E5">
      <w:rPr>
        <w:b/>
        <w:sz w:val="20"/>
      </w:rPr>
      <w:t>(</w:t>
    </w:r>
    <w:r w:rsidR="009643E3">
      <w:rPr>
        <w:b/>
        <w:sz w:val="20"/>
      </w:rPr>
      <w:t>D</w:t>
    </w:r>
    <w:r w:rsidRPr="00D847E5">
      <w:rPr>
        <w:b/>
        <w:sz w:val="20"/>
      </w:rPr>
      <w:t>)</w:t>
    </w:r>
    <w:r w:rsidRPr="00D847E5">
      <w:rPr>
        <w:b/>
        <w:sz w:val="20"/>
      </w:rPr>
      <w:tab/>
    </w:r>
    <w:r w:rsidRPr="00D847E5">
      <w:rPr>
        <w:snapToGrid w:val="0"/>
        <w:sz w:val="20"/>
      </w:rPr>
      <w:t xml:space="preserve">Page </w:t>
    </w:r>
    <w:r w:rsidRPr="00D847E5">
      <w:rPr>
        <w:snapToGrid w:val="0"/>
        <w:sz w:val="20"/>
      </w:rPr>
      <w:fldChar w:fldCharType="begin"/>
    </w:r>
    <w:r w:rsidRPr="00D847E5">
      <w:rPr>
        <w:snapToGrid w:val="0"/>
        <w:sz w:val="20"/>
      </w:rPr>
      <w:instrText xml:space="preserve"> PAGE </w:instrText>
    </w:r>
    <w:r w:rsidRPr="00D847E5">
      <w:rPr>
        <w:snapToGrid w:val="0"/>
        <w:sz w:val="20"/>
      </w:rPr>
      <w:fldChar w:fldCharType="separate"/>
    </w:r>
    <w:r w:rsidR="00502861">
      <w:rPr>
        <w:noProof/>
        <w:snapToGrid w:val="0"/>
        <w:sz w:val="20"/>
      </w:rPr>
      <w:t>6</w:t>
    </w:r>
    <w:r w:rsidRPr="00D847E5">
      <w:rPr>
        <w:snapToGrid w:val="0"/>
        <w:sz w:val="20"/>
      </w:rPr>
      <w:fldChar w:fldCharType="end"/>
    </w:r>
    <w:r w:rsidRPr="00D847E5">
      <w:rPr>
        <w:snapToGrid w:val="0"/>
        <w:sz w:val="20"/>
      </w:rPr>
      <w:t xml:space="preserve"> sur </w:t>
    </w:r>
    <w:r w:rsidRPr="00D847E5">
      <w:rPr>
        <w:snapToGrid w:val="0"/>
        <w:sz w:val="20"/>
      </w:rPr>
      <w:fldChar w:fldCharType="begin"/>
    </w:r>
    <w:r w:rsidRPr="00D847E5">
      <w:rPr>
        <w:snapToGrid w:val="0"/>
        <w:sz w:val="20"/>
      </w:rPr>
      <w:instrText xml:space="preserve"> NUMPAGES </w:instrText>
    </w:r>
    <w:r w:rsidRPr="00D847E5">
      <w:rPr>
        <w:snapToGrid w:val="0"/>
        <w:sz w:val="20"/>
      </w:rPr>
      <w:fldChar w:fldCharType="separate"/>
    </w:r>
    <w:r w:rsidR="00502861">
      <w:rPr>
        <w:noProof/>
        <w:snapToGrid w:val="0"/>
        <w:sz w:val="20"/>
      </w:rPr>
      <w:t>7</w:t>
    </w:r>
    <w:r w:rsidRPr="00D847E5">
      <w:rPr>
        <w:snapToGrid w:val="0"/>
        <w:sz w:val="20"/>
      </w:rPr>
      <w:fldChar w:fldCharType="end"/>
    </w:r>
  </w:p>
</w:ftr>
</file>

<file path=word/footer2.xml><?xml version="1.0" encoding="utf-8"?>
<w:ft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14:paraId="26CDC62E" w14:textId="77777777" w:rsidP="0085104F" w:rsidR="00A31AE4" w:rsidRDefault="00A31AE4">
    <w:pPr>
      <w:spacing w:after="40"/>
      <w:jc w:val="center"/>
      <w:rPr>
        <w:rFonts w:cs="Arial"/>
        <w:b/>
        <w:sz w:val="12"/>
      </w:rPr>
    </w:pPr>
    <w:r>
      <w:rPr>
        <w:rFonts w:cs="Arial"/>
        <w:b/>
        <w:sz w:val="12"/>
      </w:rPr>
      <w:t>DEVILLE Automotive Safety Components S.A.S.</w:t>
    </w:r>
  </w:p>
  <w:p w14:paraId="3F389B8B" w14:textId="77777777" w:rsidP="0085104F" w:rsidR="00A31AE4" w:rsidRDefault="00A31AE4" w:rsidRPr="009E19DD">
    <w:pPr>
      <w:spacing w:after="40"/>
      <w:jc w:val="center"/>
      <w:rPr>
        <w:rFonts w:cs="Arial"/>
        <w:b/>
        <w:sz w:val="12"/>
      </w:rPr>
    </w:pPr>
    <w:r w:rsidRPr="009E19DD">
      <w:rPr>
        <w:rFonts w:cs="Arial"/>
        <w:b/>
        <w:sz w:val="12"/>
      </w:rPr>
      <w:t>SOCIETE PAR ACTIONS SIMPLIFIEE AU CAPITAL</w:t>
    </w:r>
    <w:r>
      <w:rPr>
        <w:rFonts w:cs="Arial"/>
        <w:b/>
        <w:sz w:val="12"/>
      </w:rPr>
      <w:t xml:space="preserve"> DE</w:t>
    </w:r>
    <w:r w:rsidRPr="009E19DD">
      <w:rPr>
        <w:rFonts w:cs="Arial"/>
        <w:b/>
        <w:sz w:val="12"/>
      </w:rPr>
      <w:t xml:space="preserve"> </w:t>
    </w:r>
    <w:r>
      <w:rPr>
        <w:rFonts w:cs="Arial"/>
        <w:b/>
        <w:sz w:val="12"/>
      </w:rPr>
      <w:t>17.350.</w:t>
    </w:r>
    <w:r w:rsidRPr="009E19DD">
      <w:rPr>
        <w:rFonts w:cs="Arial"/>
        <w:b/>
        <w:sz w:val="12"/>
      </w:rPr>
      <w:t>000 €.</w:t>
    </w:r>
  </w:p>
  <w:p w14:paraId="79B3EC40" w14:textId="77777777" w:rsidP="0085104F" w:rsidR="00A31AE4" w:rsidRDefault="00A31AE4" w:rsidRPr="009E19DD">
    <w:pPr>
      <w:spacing w:after="40"/>
      <w:jc w:val="center"/>
      <w:rPr>
        <w:rFonts w:cs="Arial"/>
        <w:b/>
        <w:sz w:val="12"/>
      </w:rPr>
    </w:pPr>
    <w:r w:rsidRPr="009E19DD">
      <w:rPr>
        <w:rFonts w:cs="Arial"/>
        <w:b/>
        <w:sz w:val="12"/>
      </w:rPr>
      <w:t xml:space="preserve">R.C.S. ANGERS 528.347.297 - N° INTRACOMMUNAUTAIRE FR </w:t>
    </w:r>
    <w:r>
      <w:rPr>
        <w:rFonts w:cs="Arial"/>
        <w:b/>
        <w:sz w:val="12"/>
      </w:rPr>
      <w:t>17</w:t>
    </w:r>
    <w:r w:rsidRPr="009E19DD">
      <w:rPr>
        <w:rFonts w:cs="Arial"/>
        <w:b/>
        <w:sz w:val="12"/>
      </w:rPr>
      <w:t xml:space="preserve"> 528 347 </w:t>
    </w:r>
    <w:proofErr w:type="gramStart"/>
    <w:r w:rsidRPr="009E19DD">
      <w:rPr>
        <w:rFonts w:cs="Arial"/>
        <w:b/>
        <w:sz w:val="12"/>
      </w:rPr>
      <w:t>297  -</w:t>
    </w:r>
    <w:proofErr w:type="gramEnd"/>
    <w:r w:rsidRPr="009E19DD">
      <w:rPr>
        <w:rFonts w:cs="Arial"/>
        <w:b/>
        <w:sz w:val="12"/>
      </w:rPr>
      <w:t xml:space="preserve"> CODE APE 2932 Z</w:t>
    </w:r>
  </w:p>
  <w:p w14:paraId="067B3B67" w14:textId="77777777" w:rsidP="0085104F" w:rsidR="00A31AE4" w:rsidRDefault="00A31AE4" w:rsidRPr="00AC7E58">
    <w:pPr>
      <w:spacing w:after="40"/>
      <w:jc w:val="center"/>
      <w:rPr>
        <w:rFonts w:cs="Arial"/>
        <w:b/>
        <w:sz w:val="12"/>
      </w:rPr>
    </w:pPr>
  </w:p>
  <w:p w14:paraId="40A2A47A" w14:textId="6BB80278" w:rsidP="0085104F" w:rsidR="00A31AE4" w:rsidRDefault="00A31AE4" w:rsidRPr="003129B1">
    <w:pPr>
      <w:pStyle w:val="Pieddepage"/>
      <w:tabs>
        <w:tab w:pos="4536" w:val="clear"/>
        <w:tab w:pos="4820" w:val="center"/>
      </w:tabs>
      <w:rPr>
        <w:sz w:val="20"/>
      </w:rPr>
    </w:pPr>
    <w:r>
      <w:rPr>
        <w:b/>
        <w:sz w:val="20"/>
      </w:rPr>
      <w:tab/>
    </w:r>
    <w:r w:rsidRPr="00D847E5">
      <w:rPr>
        <w:b/>
        <w:sz w:val="20"/>
      </w:rPr>
      <w:t>Doc.</w:t>
    </w:r>
    <w:r>
      <w:rPr>
        <w:b/>
        <w:sz w:val="20"/>
      </w:rPr>
      <w:t>199</w:t>
    </w:r>
    <w:r w:rsidRPr="00D847E5">
      <w:rPr>
        <w:b/>
        <w:sz w:val="20"/>
      </w:rPr>
      <w:t>(</w:t>
    </w:r>
    <w:r>
      <w:rPr>
        <w:b/>
        <w:sz w:val="20"/>
      </w:rPr>
      <w:t>C</w:t>
    </w:r>
    <w:r w:rsidRPr="00D847E5">
      <w:rPr>
        <w:b/>
        <w:sz w:val="20"/>
      </w:rPr>
      <w:t>)</w:t>
    </w:r>
    <w:r>
      <w:rPr>
        <w:snapToGrid w:val="0"/>
        <w:sz w:val="20"/>
      </w:rPr>
      <w:tab/>
    </w:r>
    <w:r w:rsidRPr="00D847E5">
      <w:rPr>
        <w:snapToGrid w:val="0"/>
        <w:sz w:val="20"/>
      </w:rPr>
      <w:t xml:space="preserve">Page </w:t>
    </w:r>
    <w:r w:rsidRPr="00D847E5">
      <w:rPr>
        <w:snapToGrid w:val="0"/>
        <w:sz w:val="20"/>
      </w:rPr>
      <w:fldChar w:fldCharType="begin"/>
    </w:r>
    <w:r w:rsidRPr="00D847E5">
      <w:rPr>
        <w:snapToGrid w:val="0"/>
        <w:sz w:val="20"/>
      </w:rPr>
      <w:instrText xml:space="preserve"> PAGE </w:instrText>
    </w:r>
    <w:r w:rsidRPr="00D847E5">
      <w:rPr>
        <w:snapToGrid w:val="0"/>
        <w:sz w:val="20"/>
      </w:rPr>
      <w:fldChar w:fldCharType="separate"/>
    </w:r>
    <w:r w:rsidR="00502861">
      <w:rPr>
        <w:noProof/>
        <w:snapToGrid w:val="0"/>
        <w:sz w:val="20"/>
      </w:rPr>
      <w:t>1</w:t>
    </w:r>
    <w:r w:rsidRPr="00D847E5">
      <w:rPr>
        <w:snapToGrid w:val="0"/>
        <w:sz w:val="20"/>
      </w:rPr>
      <w:fldChar w:fldCharType="end"/>
    </w:r>
    <w:r w:rsidRPr="00D847E5">
      <w:rPr>
        <w:snapToGrid w:val="0"/>
        <w:sz w:val="20"/>
      </w:rPr>
      <w:t xml:space="preserve"> sur </w:t>
    </w:r>
    <w:r w:rsidRPr="00D847E5">
      <w:rPr>
        <w:snapToGrid w:val="0"/>
        <w:sz w:val="20"/>
      </w:rPr>
      <w:fldChar w:fldCharType="begin"/>
    </w:r>
    <w:r w:rsidRPr="00D847E5">
      <w:rPr>
        <w:snapToGrid w:val="0"/>
        <w:sz w:val="20"/>
      </w:rPr>
      <w:instrText xml:space="preserve"> NUMPAGES </w:instrText>
    </w:r>
    <w:r w:rsidRPr="00D847E5">
      <w:rPr>
        <w:snapToGrid w:val="0"/>
        <w:sz w:val="20"/>
      </w:rPr>
      <w:fldChar w:fldCharType="separate"/>
    </w:r>
    <w:r w:rsidR="00502861">
      <w:rPr>
        <w:noProof/>
        <w:snapToGrid w:val="0"/>
        <w:sz w:val="20"/>
      </w:rPr>
      <w:t>7</w:t>
    </w:r>
    <w:r w:rsidRPr="00D847E5">
      <w:rPr>
        <w:snapToGrid w:val="0"/>
        <w:sz w:val="20"/>
      </w:rPr>
      <w:fldChar w:fldCharType="end"/>
    </w:r>
  </w:p>
</w:ftr>
</file>

<file path=word/footnotes.xml><?xml version="1.0" encoding="utf-8"?>
<w:footnotes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footnote w:id="-1" w:type="separator">
    <w:p w14:paraId="1AE097FB" w14:textId="77777777" w:rsidR="00E55888" w:rsidRDefault="00E55888">
      <w:r>
        <w:separator/>
      </w:r>
    </w:p>
  </w:footnote>
  <w:footnote w:id="0" w:type="continuationSeparator">
    <w:p w14:paraId="07442264" w14:textId="77777777" w:rsidR="00E55888" w:rsidRDefault="00E55888">
      <w:r>
        <w:continuationSeparator/>
      </w:r>
    </w:p>
  </w:footnote>
</w:footnotes>
</file>

<file path=word/header1.xml><?xml version="1.0" encoding="utf-8"?>
<w:hd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14:paraId="04589F01" w14:textId="4D16BDAF" w:rsidR="00A31AE4" w:rsidRDefault="00DC199F">
    <w:r>
      <w:rPr>
        <w:b/>
        <w:noProof/>
        <w:color w:val="1F497D"/>
        <w:spacing w:val="14"/>
      </w:rPr>
      <w:drawing>
        <wp:inline distB="0" distL="0" distR="0" distT="0" wp14:anchorId="7C77B8AA" wp14:editId="4D39530C">
          <wp:extent cx="1625478" cy="971550"/>
          <wp:effectExtent b="0" l="0" r="0" t="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
                    <a:extLst>
                      <a:ext uri="{28A0092B-C50C-407E-A947-70E740481C1C}">
                        <a14:useLocalDpi xmlns:a14="http://schemas.microsoft.com/office/drawing/2010/main" val="0"/>
                      </a:ext>
                    </a:extLst>
                  </a:blip>
                  <a:stretch>
                    <a:fillRect/>
                  </a:stretch>
                </pic:blipFill>
                <pic:spPr>
                  <a:xfrm>
                    <a:off x="0" y="0"/>
                    <a:ext cx="1642226" cy="981560"/>
                  </a:xfrm>
                  <a:prstGeom prst="rect">
                    <a:avLst/>
                  </a:prstGeom>
                </pic:spPr>
              </pic:pic>
            </a:graphicData>
          </a:graphic>
        </wp:inline>
      </w:drawing>
    </w:r>
    <w:r w:rsidR="00D32289">
      <w:rPr>
        <w:noProof/>
      </w:rPr>
      <mc:AlternateContent>
        <mc:Choice Requires="wps">
          <w:drawing>
            <wp:anchor allowOverlap="1" behindDoc="0" distB="0" distL="114300" distR="114300" distT="0" layoutInCell="0" locked="1" relativeHeight="251658240" simplePos="0" wp14:anchorId="08B802CF" wp14:editId="170D5A25">
              <wp:simplePos x="0" y="0"/>
              <wp:positionH relativeFrom="margin">
                <wp:posOffset>80010</wp:posOffset>
              </wp:positionH>
              <wp:positionV relativeFrom="paragraph">
                <wp:posOffset>1057910</wp:posOffset>
              </wp:positionV>
              <wp:extent cx="635" cy="8647430"/>
              <wp:effectExtent b="19685" l="13335" r="14605" t="19685"/>
              <wp:wrapNone/>
              <wp:docPr id="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8647430"/>
                      </a:xfrm>
                      <a:prstGeom prst="line">
                        <a:avLst/>
                      </a:prstGeom>
                      <a:noFill/>
                      <a:ln w="25400">
                        <a:solidFill>
                          <a:srgbClr val="000000"/>
                        </a:solidFill>
                        <a:round/>
                        <a:headEnd len="sm" type="none" w="sm"/>
                        <a:tailEnd len="sm" type="none" w="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ink="http://schemas.microsoft.com/office/drawing/2016/ink" xmlns:am3d="http://schemas.microsoft.com/office/drawing/2017/model3d"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oel="http://schemas.microsoft.com/office/2019/extlst"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w:pict>
            <v:line from="6.3pt,83.3pt" id="Line 4" o:allowincell="f"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1x5xYyAEAAIMDAAAOAAAAZHJzL2Uyb0RvYy54bWysU8Fu2zAMvQ/YPwi6N3bSNCuMOD2k6y7d FqDdBzCSbAuVREFUYufvJ2lpWmyHAcN8EEzy6ZnvkV7fTdawowqk0bV8Pqs5U06g1K5v+Y/nh6tb ziiCk2DQqZafFPG7zccP69E3aoEDGqkCSySOmtG3fIjRN1VFYlAWaIZeuVTsMFiIKQx9JQOMid2a alHXq2rEIH1AoYhS9v5XkW8Kf9cpEb93HanITMtTb7GcoZz7fFabNTR9AD9ocW4D/qELC9qlj16o 7iECOwT9B5XVIiBhF2cCbYVdp4UqGpKaef2bmqcBvCpakjnkLzbR/6MV345btwu5dTG5J/+I4oWY w+0ArlelgeeTT4ObZ6uq0VNzuZID8rvA9uNXlAkDh4jFhakLNlMmfWwqZp8uZqspMpGSq+sbzkTK 366Wn5bXZRQVNK9XfaD4RaFl+aXlRrvsBDRwfKSYW4HmFZLTDh+0MWWaxrGx5YubZV2XG4RGy1zN OAr9fmsCO0JeiPIUYanyHhbw4GRhGxTIz06yWFxwaYl5pifLmVFp5dNLwUXQ5u+41LVxZx+zdXlP qdmjPO1CFpWjNOki77yVeZXexwX19u9sfgIAAP//AwBQSwMEFAAGAAgAAAAhAHa6LfHcAAAACgEA AA8AAABkcnMvZG93bnJldi54bWxMT8tOwzAQvCPxD9YicaN2I0irEKdCILhxoAWh3tx4m0SN15Ht tKFfz/YEp9nRjuZRribXiyOG2HnSMJ8pEEi1tx01Gj43r3dLEDEZsqb3hBp+MMKqur4qTWH9iT7w uE6NYBOKhdHQpjQUUsa6RWfizA9I/Nv74ExiGhppgzmxuetlplQunemIE1oz4HOL9WE9Og7pSH2r +VsYt4vztn7/erEpO2t9ezM9PYJIOKU/MVzqc3WouNPOj2Sj6JlnOSsZ85yPiyBbgNgxPmTLe5BV Kf9PqH4BAAD//wMAUEsBAi0AFAAGAAgAAAAhALaDOJL+AAAA4QEAABMAAAAAAAAAAAAAAAAAAAAA AFtDb250ZW50X1R5cGVzXS54bWxQSwECLQAUAAYACAAAACEAOP0h/9YAAACUAQAACwAAAAAAAAAA AAAAAAAvAQAAX3JlbHMvLnJlbHNQSwECLQAUAAYACAAAACEA9cecWMgBAACDAwAADgAAAAAAAAAA AAAAAAAuAgAAZHJzL2Uyb0RvYy54bWxQSwECLQAUAAYACAAAACEAdrot8dwAAAAKAQAADwAAAAAA AAAAAAAAAAAiBAAAZHJzL2Rvd25yZXYueG1sUEsFBgAAAAAEAAQA8wAAACsFAAAAAA== " o:spid="_x0000_s1026" strokeweight="2pt" style="position:absolute;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to="6.35pt,764.2pt" w14:anchorId="71CB3373">
              <v:stroke endarrowlength="short" endarrowwidth="narrow" startarrowlength="short" startarrowwidth="narrow"/>
              <w10:wrap anchorx="margin"/>
              <w10:anchorlock/>
            </v:line>
          </w:pict>
        </mc:Fallback>
      </mc:AlternateContent>
    </w:r>
  </w:p>
  <w:p w14:paraId="56D8AD06" w14:textId="77777777" w:rsidR="00A31AE4" w:rsidRDefault="00A31AE4"/>
  <w:p w14:paraId="517299D8" w14:textId="77777777" w:rsidR="00A31AE4" w:rsidRDefault="00A31AE4">
    <w:pPr>
      <w:pStyle w:val="En-tte"/>
    </w:pPr>
  </w:p>
</w:hdr>
</file>

<file path=word/header2.xml><?xml version="1.0" encoding="utf-8"?>
<w:hd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tbl>
    <w:tblPr>
      <w:tblW w:type="auto" w:w="0"/>
      <w:tblLayout w:type="fixed"/>
      <w:tblLook w:firstColumn="1" w:firstRow="1" w:lastColumn="0" w:lastRow="0" w:noHBand="0" w:noVBand="1" w:val="04A0"/>
    </w:tblPr>
    <w:tblGrid>
      <w:gridCol w:w="5070"/>
      <w:gridCol w:w="4677"/>
    </w:tblGrid>
    <w:tr w14:paraId="2AF54607" w14:textId="77777777" w:rsidR="00A31AE4" w:rsidTr="00AA01D3">
      <w:trPr>
        <w:trHeight w:val="1850"/>
      </w:trPr>
      <w:tc>
        <w:tcPr>
          <w:tcW w:type="dxa" w:w="5070"/>
        </w:tcPr>
        <w:p w14:paraId="326FBB4F" w14:textId="3BAF2C75" w:rsidP="00BE76ED" w:rsidR="00A31AE4" w:rsidRDefault="00DC199F" w:rsidRPr="00BE76ED">
          <w:pPr>
            <w:ind w:left="709"/>
            <w:rPr>
              <w:b/>
              <w:color w:val="1F497D"/>
              <w:spacing w:val="14"/>
            </w:rPr>
          </w:pPr>
          <w:r>
            <w:rPr>
              <w:b/>
              <w:noProof/>
              <w:color w:val="1F497D"/>
              <w:spacing w:val="14"/>
            </w:rPr>
            <w:drawing>
              <wp:inline distB="0" distL="0" distR="0" distT="0" wp14:anchorId="4A494AB6" wp14:editId="4202F184">
                <wp:extent cx="2486024" cy="1485900"/>
                <wp:effectExtent b="0" l="0" r="0" t="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
                          <a:extLst>
                            <a:ext uri="{28A0092B-C50C-407E-A947-70E740481C1C}">
                              <a14:useLocalDpi xmlns:a14="http://schemas.microsoft.com/office/drawing/2010/main" val="0"/>
                            </a:ext>
                          </a:extLst>
                        </a:blip>
                        <a:stretch>
                          <a:fillRect/>
                        </a:stretch>
                      </pic:blipFill>
                      <pic:spPr>
                        <a:xfrm>
                          <a:off x="0" y="0"/>
                          <a:ext cx="2498477" cy="1493343"/>
                        </a:xfrm>
                        <a:prstGeom prst="rect">
                          <a:avLst/>
                        </a:prstGeom>
                      </pic:spPr>
                    </pic:pic>
                  </a:graphicData>
                </a:graphic>
              </wp:inline>
            </w:drawing>
          </w:r>
        </w:p>
      </w:tc>
      <w:tc>
        <w:tcPr>
          <w:tcW w:type="dxa" w:w="4677"/>
        </w:tcPr>
        <w:p w14:paraId="037183F8" w14:textId="77777777" w:rsidP="00443E8C" w:rsidR="00A31AE4" w:rsidRDefault="00A31AE4" w:rsidRPr="00443E8C">
          <w:pPr>
            <w:pStyle w:val="Titre1"/>
            <w:tabs>
              <w:tab w:pos="1701" w:val="center"/>
              <w:tab w:pos="7797" w:val="center"/>
            </w:tabs>
            <w:jc w:val="center"/>
            <w:rPr>
              <w:rFonts w:cs="Arial"/>
              <w:sz w:val="24"/>
              <w:szCs w:val="24"/>
            </w:rPr>
          </w:pPr>
        </w:p>
        <w:p w14:paraId="34E07266" w14:textId="77777777" w:rsidP="0085104F" w:rsidR="00A31AE4" w:rsidRDefault="00A31AE4" w:rsidRPr="00443E8C">
          <w:pPr>
            <w:pStyle w:val="Titre1"/>
            <w:tabs>
              <w:tab w:pos="1701" w:val="center"/>
              <w:tab w:pos="7797" w:val="center"/>
            </w:tabs>
            <w:jc w:val="center"/>
            <w:rPr>
              <w:rFonts w:cs="Arial"/>
              <w:sz w:val="22"/>
            </w:rPr>
          </w:pPr>
          <w:r w:rsidRPr="00443E8C">
            <w:rPr>
              <w:rFonts w:cs="Arial"/>
              <w:sz w:val="24"/>
              <w:szCs w:val="24"/>
            </w:rPr>
            <w:t>Avenue de Chandelais</w:t>
          </w:r>
        </w:p>
        <w:p w14:paraId="21917A77" w14:textId="77777777" w:rsidP="0085104F" w:rsidR="00A31AE4" w:rsidRDefault="00A31AE4">
          <w:pPr>
            <w:pStyle w:val="Titre1"/>
            <w:tabs>
              <w:tab w:pos="1701" w:val="center"/>
              <w:tab w:pos="7797" w:val="center"/>
            </w:tabs>
            <w:jc w:val="center"/>
            <w:rPr>
              <w:rFonts w:cs="Arial"/>
              <w:b w:val="0"/>
              <w:sz w:val="20"/>
            </w:rPr>
          </w:pPr>
          <w:r w:rsidRPr="00443E8C">
            <w:rPr>
              <w:rFonts w:cs="Arial"/>
              <w:b w:val="0"/>
              <w:sz w:val="20"/>
            </w:rPr>
            <w:t>Usine de Beauregard</w:t>
          </w:r>
        </w:p>
        <w:p w14:paraId="6513DEAD" w14:textId="77777777" w:rsidP="0085104F" w:rsidR="00A31AE4" w:rsidRDefault="00A31AE4" w:rsidRPr="007738AA">
          <w:pPr>
            <w:jc w:val="center"/>
            <w:rPr>
              <w:b/>
            </w:rPr>
          </w:pPr>
          <w:r w:rsidRPr="007738AA">
            <w:rPr>
              <w:b/>
            </w:rPr>
            <w:t>BAUGE</w:t>
          </w:r>
        </w:p>
        <w:p w14:paraId="46527C92" w14:textId="77777777" w:rsidP="0085104F" w:rsidR="00A31AE4" w:rsidRDefault="00A31AE4" w:rsidRPr="00934B4B">
          <w:pPr>
            <w:pStyle w:val="Titre1"/>
            <w:tabs>
              <w:tab w:pos="1701" w:val="center"/>
              <w:tab w:pos="7797" w:val="center"/>
            </w:tabs>
            <w:jc w:val="center"/>
            <w:rPr>
              <w:rFonts w:cs="Arial"/>
              <w:spacing w:val="40"/>
              <w:sz w:val="24"/>
            </w:rPr>
          </w:pPr>
          <w:r w:rsidRPr="00934B4B">
            <w:rPr>
              <w:rFonts w:cs="Arial"/>
              <w:spacing w:val="40"/>
              <w:sz w:val="24"/>
            </w:rPr>
            <w:t>49150 BAUGE EN ANJOU</w:t>
          </w:r>
        </w:p>
        <w:p w14:paraId="6581D231" w14:textId="77777777" w:rsidP="0085104F" w:rsidR="00A31AE4" w:rsidRDefault="00A31AE4" w:rsidRPr="00443E8C">
          <w:pPr>
            <w:autoSpaceDE w:val="0"/>
            <w:autoSpaceDN w:val="0"/>
            <w:adjustRightInd w:val="0"/>
            <w:jc w:val="center"/>
            <w:rPr>
              <w:rFonts w:ascii="MS Shell Dlg" w:cs="MS Shell Dlg" w:hAnsi="MS Shell Dlg"/>
              <w:sz w:val="17"/>
              <w:szCs w:val="17"/>
            </w:rPr>
          </w:pPr>
          <w:r w:rsidRPr="00443E8C">
            <w:rPr>
              <w:rFonts w:ascii="Wingdings 2" w:cs="Wingdings 2" w:hAnsi="Wingdings 2"/>
              <w:sz w:val="28"/>
              <w:szCs w:val="27"/>
            </w:rPr>
            <w:t></w:t>
          </w:r>
          <w:r w:rsidRPr="00443E8C">
            <w:rPr>
              <w:rFonts w:cs="Arial"/>
              <w:sz w:val="18"/>
            </w:rPr>
            <w:tab/>
          </w:r>
          <w:r>
            <w:rPr>
              <w:rFonts w:cs="Arial"/>
              <w:sz w:val="18"/>
            </w:rPr>
            <w:t>+</w:t>
          </w:r>
          <w:r w:rsidRPr="009F20A4">
            <w:rPr>
              <w:rFonts w:cs="Arial"/>
              <w:sz w:val="18"/>
            </w:rPr>
            <w:t>33 (0)</w:t>
          </w:r>
          <w:r w:rsidRPr="00443E8C">
            <w:rPr>
              <w:rFonts w:cs="Arial"/>
              <w:sz w:val="18"/>
            </w:rPr>
            <w:t>2 41 84 41 41</w:t>
          </w:r>
        </w:p>
        <w:p w14:paraId="406983E2" w14:textId="77777777" w:rsidP="0085104F" w:rsidR="00A31AE4" w:rsidRDefault="00A31AE4" w:rsidRPr="00443E8C">
          <w:pPr>
            <w:autoSpaceDE w:val="0"/>
            <w:autoSpaceDN w:val="0"/>
            <w:adjustRightInd w:val="0"/>
            <w:jc w:val="center"/>
            <w:rPr>
              <w:rFonts w:ascii="MS Shell Dlg" w:cs="MS Shell Dlg" w:hAnsi="MS Shell Dlg"/>
              <w:sz w:val="17"/>
              <w:szCs w:val="17"/>
            </w:rPr>
          </w:pPr>
          <w:r w:rsidRPr="00443E8C">
            <w:rPr>
              <w:rFonts w:ascii="Webdings" w:cs="Webdings" w:hAnsi="Webdings"/>
              <w:sz w:val="28"/>
              <w:szCs w:val="18"/>
            </w:rPr>
            <w:t></w:t>
          </w:r>
          <w:r w:rsidRPr="00443E8C">
            <w:rPr>
              <w:rFonts w:cs="Arial"/>
              <w:sz w:val="18"/>
              <w:szCs w:val="18"/>
            </w:rPr>
            <w:t xml:space="preserve"> </w:t>
          </w:r>
          <w:r w:rsidRPr="00443E8C">
            <w:rPr>
              <w:rFonts w:cs="Arial"/>
              <w:sz w:val="18"/>
            </w:rPr>
            <w:tab/>
          </w:r>
          <w:r>
            <w:rPr>
              <w:rFonts w:cs="Arial"/>
              <w:sz w:val="18"/>
            </w:rPr>
            <w:t>+</w:t>
          </w:r>
          <w:r w:rsidRPr="00443E8C">
            <w:rPr>
              <w:rFonts w:cs="Arial"/>
              <w:sz w:val="18"/>
            </w:rPr>
            <w:t xml:space="preserve">33 </w:t>
          </w:r>
          <w:r>
            <w:rPr>
              <w:rFonts w:cs="Arial"/>
              <w:sz w:val="18"/>
            </w:rPr>
            <w:t>(</w:t>
          </w:r>
          <w:r w:rsidRPr="00443E8C">
            <w:rPr>
              <w:rFonts w:cs="Arial"/>
              <w:sz w:val="18"/>
            </w:rPr>
            <w:t>0</w:t>
          </w:r>
          <w:r>
            <w:rPr>
              <w:rFonts w:cs="Arial"/>
              <w:sz w:val="18"/>
            </w:rPr>
            <w:t>)</w:t>
          </w:r>
          <w:r w:rsidRPr="00443E8C">
            <w:rPr>
              <w:rFonts w:cs="Arial"/>
              <w:sz w:val="18"/>
            </w:rPr>
            <w:t>2 41 84 41 40</w:t>
          </w:r>
        </w:p>
      </w:tc>
    </w:tr>
  </w:tbl>
  <w:p w14:paraId="1E8C349D" w14:textId="77777777" w:rsidP="002B69C7" w:rsidR="00A31AE4" w:rsidRDefault="00D32289">
    <w:pPr>
      <w:tabs>
        <w:tab w:pos="1701" w:val="center"/>
        <w:tab w:pos="5954" w:val="left"/>
        <w:tab w:pos="7371" w:val="left"/>
      </w:tabs>
      <w:ind w:left="284"/>
      <w:rPr>
        <w:noProof/>
      </w:rPr>
    </w:pPr>
    <w:r>
      <w:rPr>
        <w:noProof/>
      </w:rPr>
      <mc:AlternateContent>
        <mc:Choice Requires="wps">
          <w:drawing>
            <wp:anchor allowOverlap="1" behindDoc="0" distB="0" distL="114300" distR="114300" distT="0" layoutInCell="0" locked="1" relativeHeight="251655168" simplePos="0" wp14:anchorId="2EA49F65" wp14:editId="7C83BA48">
              <wp:simplePos x="0" y="0"/>
              <wp:positionH relativeFrom="margin">
                <wp:posOffset>80010</wp:posOffset>
              </wp:positionH>
              <wp:positionV relativeFrom="paragraph">
                <wp:posOffset>-57150</wp:posOffset>
              </wp:positionV>
              <wp:extent cx="635" cy="8075930"/>
              <wp:effectExtent b="20320" l="13335" r="14605" t="19050"/>
              <wp:wrapNone/>
              <wp:docPr id="3"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8075930"/>
                      </a:xfrm>
                      <a:prstGeom prst="line">
                        <a:avLst/>
                      </a:prstGeom>
                      <a:noFill/>
                      <a:ln w="25400">
                        <a:solidFill>
                          <a:srgbClr val="000000"/>
                        </a:solidFill>
                        <a:round/>
                        <a:headEnd len="sm" type="none" w="sm"/>
                        <a:tailEnd len="sm" type="none" w="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ink="http://schemas.microsoft.com/office/drawing/2016/ink" xmlns:am3d="http://schemas.microsoft.com/office/drawing/2017/model3d"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oel="http://schemas.microsoft.com/office/2019/extlst"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w:pict>
            <v:line from="6.3pt,-4.5pt" id="Line 1" o:allowincell="f"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AsxeMyAEAAIMDAAAOAAAAZHJzL2Uyb0RvYy54bWysU8Fu2zAMvQ/YPwi6L3bSpeuMOD2k6y7d FqDdBzCSbAuTRUFU4uTvR2lpWmyHAcN8EEzy6ZnvkV7dHkcnDiaSRd/K+ayWwniF2vq+ld+f7t/d SEEJvAaH3rTyZEjert++WU2hMQsc0GkTBZN4aqbQyiGl0FQVqcGMQDMMxnOxwzhC4jD2lY4wMfvo qkVdX1cTRh0iKkPE2btfRbku/F1nVPrWdWSScK3k3lI5Yzl3+azWK2j6CGGw6twG/EMXI1jPH71Q 3UECsY/2D6rRqoiEXZopHCvsOqtM0cBq5vVvah4HCKZoYXMoXGyi/0ervh42fhtz6+roH8MDqh8k PG4G8L0pDTydAg9unq2qpkDN5UoOKGyj2E1fUDMG9gmLC8cujpmS9YljMft0Mdsck1CcvL5aSqE4 f1N/WH68KqOooHm+GiKlzwZHkV9a6azPTkADhwdKuRVoniE57fHeOlem6byYWrlYvq/rcoPQWZ2r GUex321cFAfIC1GeIowrr2ER914XtsGA/uS1SMUFz0ssMz2NUjjDK88vBZfAur/juGvnzz5m6/Ke UrNDfdrGLCpHPOki77yVeZVexwX18u+sfwIAAP//AwBQSwMEFAAGAAgAAAAhAG6XW+3ZAAAACQEA AA8AAABkcnMvZG93bnJldi54bWxMT7tOwzAU3ZH4B+sisbV2PbQlxKkQCDYGCgh1c+NLEhFfR7bT hn49tywwnofOo9xMvhcHjKkLZGAxVyCQ6uA6agy8vT7O1iBStuRsHwgNfGOCTXV5UdrChSO94GGb G8EhlAproM15KKRMdYvepnkYkFj7DNHbzDA20kV75HDfS63UUnrbETe0dsD7Fuuv7ei5pCP1oRZP cdytTrv6+f3BZX0y5vpqursFkXHKf2Y4z+fpUPGmfRjJJdEz1kt2Gpjd8KWzrlcg9r+8XoOsSvn/ QfUDAAD//wMAUEsBAi0AFAAGAAgAAAAhALaDOJL+AAAA4QEAABMAAAAAAAAAAAAAAAAAAAAAAFtD b250ZW50X1R5cGVzXS54bWxQSwECLQAUAAYACAAAACEAOP0h/9YAAACUAQAACwAAAAAAAAAAAAAA AAAvAQAAX3JlbHMvLnJlbHNQSwECLQAUAAYACAAAACEAgLMXjMgBAACDAwAADgAAAAAAAAAAAAAA AAAuAgAAZHJzL2Uyb0RvYy54bWxQSwECLQAUAAYACAAAACEAbpdb7dkAAAAJAQAADwAAAAAAAAAA AAAAAAAiBAAAZHJzL2Rvd25yZXYueG1sUEsFBgAAAAAEAAQA8wAAACgFAAAAAA== " o:spid="_x0000_s1026" strokeweight="2pt" style="position:absolute;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to="6.35pt,631.4pt" w14:anchorId="1BD7521A">
              <v:stroke endarrowlength="short" endarrowwidth="narrow" startarrowlength="short" startarrowwidth="narrow"/>
              <w10:wrap anchorx="margin"/>
              <w10:anchorlock/>
            </v:line>
          </w:pict>
        </mc:Fallback>
      </mc:AlternateContent>
    </w:r>
    <w:r>
      <w:rPr>
        <w:noProof/>
      </w:rPr>
      <mc:AlternateContent>
        <mc:Choice Requires="wps">
          <w:drawing>
            <wp:anchor allowOverlap="1" behindDoc="0" distB="0" distL="114300" distR="114300" distT="0" layoutInCell="0" locked="0" relativeHeight="251657216" simplePos="0" wp14:anchorId="648E5F21" wp14:editId="44E4624F">
              <wp:simplePos x="0" y="0"/>
              <wp:positionH relativeFrom="column">
                <wp:posOffset>6022340</wp:posOffset>
              </wp:positionH>
              <wp:positionV relativeFrom="paragraph">
                <wp:posOffset>18415</wp:posOffset>
              </wp:positionV>
              <wp:extent cx="274955" cy="635"/>
              <wp:effectExtent b="9525" l="12065" r="8255" t="889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74955" cy="635"/>
                      </a:xfrm>
                      <a:prstGeom prst="line">
                        <a:avLst/>
                      </a:prstGeom>
                      <a:noFill/>
                      <a:ln w="3175">
                        <a:solidFill>
                          <a:srgbClr val="000000"/>
                        </a:solidFill>
                        <a:round/>
                        <a:headEnd len="sm" type="none" w="sm"/>
                        <a:tailEnd len="sm" type="none" w="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ink="http://schemas.microsoft.com/office/drawing/2016/ink" xmlns:am3d="http://schemas.microsoft.com/office/drawing/2017/model3d"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oel="http://schemas.microsoft.com/office/2019/extlst"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w:pict>
            <v:line from="474.2pt,1.45pt" id="Line 3" o:allowincell="f"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IAIbdzAEAAIsDAAAOAAAAZHJzL2Uyb0RvYy54bWysU01vEzEQvSPxHyzfySYpaWGVTQ8phUOB SC0/wPHHroXtsTxOdvPv8bhRyscBCbEHy+OZeX7veXZ9O3nHjjqhhdDxxWzOmQ4SlA19x7893b95 xxlmEZRwEHTHTxr57eb1q/UYW72EAZzSiRWQgO0YOz7kHNumQTloL3AGUYeSNJC8yCVMfaOSGAu6 d81yPr9uRkgqJpAasZzePSf5puIbo2X+agzqzFzHC7dc11TXPa3NZi3aPok4WHmmIf6BhRc2lEsv UHciC3ZI9g8ob2UCBJNnEnwDxlipq4aiZjH/Tc3jIKKuWoo5GC824f+DlV+O27BLRF1O4TE+gPyO LMB2EKHXlcDTKZaHW5BVzRixvbRQgHGX2H78DKrUiEOG6sJkkmfG2fiJGgm8KGVTtf10sV1Pmcly uLx5+3614kyW1PXVql4kWsKgzpgwf9TgGW067mwgS0Qrjg+YidNLCR0HuLfO1Wd1gY0dv1rcrGoD grOKklSGqd9vXWJHQYNRv/O9v5QlOARVwQYt1IegWK5uhDLMnNDRc+Z0Gf2yqXVZWPf3ukLahbOf ZCHNK7Z7UKddIk0UlRev6s7TSSP1c1yrXv6hzQ8AAAD//wMAUEsDBBQABgAIAAAAIQA3T0iH3QAA AAcBAAAPAAAAZHJzL2Rvd25yZXYueG1sTI5NT8MwEETvSPwHaytxo3ZDBE3IpuKjnBBItKhnJ9km Ue11FLtt4NdjTnAczejNK1aTNeJEo+8dIyzmCgRx7ZqeW4TP7cv1EoQPmhttHBPCF3lYlZcXhc4b d+YPOm1CKyKEfa4RuhCGXEpfd2S1n7uBOHZ7N1odYhxb2Yz6HOHWyESpW2l1z/Gh0wM9dVQfNkeL 8LpWz4/b96qlN/pO1r3ZpbtDgng1mx7uQQSawt8YfvWjOpTRqXJHbrwwCFm6TOMUIclAxD7LFncg KoQbBbIs5H//8gcAAP//AwBQSwECLQAUAAYACAAAACEAtoM4kv4AAADhAQAAEwAAAAAAAAAAAAAA AAAAAAAAW0NvbnRlbnRfVHlwZXNdLnhtbFBLAQItABQABgAIAAAAIQA4/SH/1gAAAJQBAAALAAAA AAAAAAAAAAAAAC8BAABfcmVscy8ucmVsc1BLAQItABQABgAIAAAAIQDIAIbdzAEAAIsDAAAOAAAA AAAAAAAAAAAAAC4CAABkcnMvZTJvRG9jLnhtbFBLAQItABQABgAIAAAAIQA3T0iH3QAAAAcBAAAP AAAAAAAAAAAAAAAAACYEAABkcnMvZG93bnJldi54bWxQSwUGAAAAAAQABADzAAAAMAUAAAAA " o:spid="_x0000_s1026" strokeweight=".25pt" style="position:absolute;flip:x;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to="495.85pt,1.5pt" w14:anchorId="01193606">
              <v:stroke endarrowlength="short" endarrowwidth="narrow" startarrowlength="short" startarrowwidth="narrow"/>
            </v:line>
          </w:pict>
        </mc:Fallback>
      </mc:AlternateContent>
    </w:r>
  </w:p>
</w:hdr>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0037779E"/>
    <w:multiLevelType w:val="hybridMultilevel"/>
    <w:tmpl w:val="F1DAEE1A"/>
    <w:lvl w:ilvl="0" w:tplc="040C000F">
      <w:start w:val="1"/>
      <w:numFmt w:val="decimal"/>
      <w:lvlText w:val="%1."/>
      <w:lvlJc w:val="left"/>
      <w:pPr>
        <w:ind w:hanging="360" w:left="1353"/>
      </w:pPr>
    </w:lvl>
    <w:lvl w:ilvl="1" w:tentative="1" w:tplc="040C0019">
      <w:start w:val="1"/>
      <w:numFmt w:val="lowerLetter"/>
      <w:lvlText w:val="%2."/>
      <w:lvlJc w:val="left"/>
      <w:pPr>
        <w:ind w:hanging="360" w:left="2007"/>
      </w:pPr>
    </w:lvl>
    <w:lvl w:ilvl="2" w:tentative="1" w:tplc="040C001B">
      <w:start w:val="1"/>
      <w:numFmt w:val="lowerRoman"/>
      <w:lvlText w:val="%3."/>
      <w:lvlJc w:val="right"/>
      <w:pPr>
        <w:ind w:hanging="180" w:left="2727"/>
      </w:pPr>
    </w:lvl>
    <w:lvl w:ilvl="3" w:tentative="1" w:tplc="040C000F">
      <w:start w:val="1"/>
      <w:numFmt w:val="decimal"/>
      <w:lvlText w:val="%4."/>
      <w:lvlJc w:val="left"/>
      <w:pPr>
        <w:ind w:hanging="360" w:left="3447"/>
      </w:pPr>
    </w:lvl>
    <w:lvl w:ilvl="4" w:tentative="1" w:tplc="040C0019">
      <w:start w:val="1"/>
      <w:numFmt w:val="lowerLetter"/>
      <w:lvlText w:val="%5."/>
      <w:lvlJc w:val="left"/>
      <w:pPr>
        <w:ind w:hanging="360" w:left="4167"/>
      </w:pPr>
    </w:lvl>
    <w:lvl w:ilvl="5" w:tentative="1" w:tplc="040C001B">
      <w:start w:val="1"/>
      <w:numFmt w:val="lowerRoman"/>
      <w:lvlText w:val="%6."/>
      <w:lvlJc w:val="right"/>
      <w:pPr>
        <w:ind w:hanging="180" w:left="4887"/>
      </w:pPr>
    </w:lvl>
    <w:lvl w:ilvl="6" w:tentative="1" w:tplc="040C000F">
      <w:start w:val="1"/>
      <w:numFmt w:val="decimal"/>
      <w:lvlText w:val="%7."/>
      <w:lvlJc w:val="left"/>
      <w:pPr>
        <w:ind w:hanging="360" w:left="5607"/>
      </w:pPr>
    </w:lvl>
    <w:lvl w:ilvl="7" w:tentative="1" w:tplc="040C0019">
      <w:start w:val="1"/>
      <w:numFmt w:val="lowerLetter"/>
      <w:lvlText w:val="%8."/>
      <w:lvlJc w:val="left"/>
      <w:pPr>
        <w:ind w:hanging="360" w:left="6327"/>
      </w:pPr>
    </w:lvl>
    <w:lvl w:ilvl="8" w:tentative="1" w:tplc="040C001B">
      <w:start w:val="1"/>
      <w:numFmt w:val="lowerRoman"/>
      <w:lvlText w:val="%9."/>
      <w:lvlJc w:val="right"/>
      <w:pPr>
        <w:ind w:hanging="180" w:left="7047"/>
      </w:pPr>
    </w:lvl>
  </w:abstractNum>
  <w:abstractNum w15:restartNumberingAfterBreak="0" w:abstractNumId="1">
    <w:nsid w:val="02CD19A4"/>
    <w:multiLevelType w:val="hybridMultilevel"/>
    <w:tmpl w:val="3D684F0A"/>
    <w:lvl w:ilvl="0" w:tplc="D792A60A">
      <w:numFmt w:val="bullet"/>
      <w:lvlText w:val="-"/>
      <w:lvlJc w:val="left"/>
      <w:pPr>
        <w:ind w:hanging="360" w:left="1065"/>
      </w:pPr>
      <w:rPr>
        <w:rFonts w:ascii="Calibri" w:cs="Calibri" w:eastAsiaTheme="minorHAnsi" w:hAnsi="Calibri" w:hint="default"/>
      </w:rPr>
    </w:lvl>
    <w:lvl w:ilvl="1" w:tplc="040C0003">
      <w:start w:val="1"/>
      <w:numFmt w:val="bullet"/>
      <w:lvlText w:val="o"/>
      <w:lvlJc w:val="left"/>
      <w:pPr>
        <w:ind w:hanging="360" w:left="1785"/>
      </w:pPr>
      <w:rPr>
        <w:rFonts w:ascii="Courier New" w:cs="Courier New" w:hAnsi="Courier New" w:hint="default"/>
      </w:rPr>
    </w:lvl>
    <w:lvl w:ilvl="2" w:tplc="040C0005">
      <w:start w:val="1"/>
      <w:numFmt w:val="bullet"/>
      <w:lvlText w:val=""/>
      <w:lvlJc w:val="left"/>
      <w:pPr>
        <w:ind w:hanging="360" w:left="2505"/>
      </w:pPr>
      <w:rPr>
        <w:rFonts w:ascii="Wingdings" w:hAnsi="Wingdings" w:hint="default"/>
      </w:rPr>
    </w:lvl>
    <w:lvl w:ilvl="3" w:tentative="1" w:tplc="040C0001">
      <w:start w:val="1"/>
      <w:numFmt w:val="bullet"/>
      <w:lvlText w:val=""/>
      <w:lvlJc w:val="left"/>
      <w:pPr>
        <w:ind w:hanging="360" w:left="3225"/>
      </w:pPr>
      <w:rPr>
        <w:rFonts w:ascii="Symbol" w:hAnsi="Symbol" w:hint="default"/>
      </w:rPr>
    </w:lvl>
    <w:lvl w:ilvl="4" w:tentative="1" w:tplc="040C0003">
      <w:start w:val="1"/>
      <w:numFmt w:val="bullet"/>
      <w:lvlText w:val="o"/>
      <w:lvlJc w:val="left"/>
      <w:pPr>
        <w:ind w:hanging="360" w:left="3945"/>
      </w:pPr>
      <w:rPr>
        <w:rFonts w:ascii="Courier New" w:cs="Courier New" w:hAnsi="Courier New" w:hint="default"/>
      </w:rPr>
    </w:lvl>
    <w:lvl w:ilvl="5" w:tentative="1" w:tplc="040C0005">
      <w:start w:val="1"/>
      <w:numFmt w:val="bullet"/>
      <w:lvlText w:val=""/>
      <w:lvlJc w:val="left"/>
      <w:pPr>
        <w:ind w:hanging="360" w:left="4665"/>
      </w:pPr>
      <w:rPr>
        <w:rFonts w:ascii="Wingdings" w:hAnsi="Wingdings" w:hint="default"/>
      </w:rPr>
    </w:lvl>
    <w:lvl w:ilvl="6" w:tentative="1" w:tplc="040C0001">
      <w:start w:val="1"/>
      <w:numFmt w:val="bullet"/>
      <w:lvlText w:val=""/>
      <w:lvlJc w:val="left"/>
      <w:pPr>
        <w:ind w:hanging="360" w:left="5385"/>
      </w:pPr>
      <w:rPr>
        <w:rFonts w:ascii="Symbol" w:hAnsi="Symbol" w:hint="default"/>
      </w:rPr>
    </w:lvl>
    <w:lvl w:ilvl="7" w:tentative="1" w:tplc="040C0003">
      <w:start w:val="1"/>
      <w:numFmt w:val="bullet"/>
      <w:lvlText w:val="o"/>
      <w:lvlJc w:val="left"/>
      <w:pPr>
        <w:ind w:hanging="360" w:left="6105"/>
      </w:pPr>
      <w:rPr>
        <w:rFonts w:ascii="Courier New" w:cs="Courier New" w:hAnsi="Courier New" w:hint="default"/>
      </w:rPr>
    </w:lvl>
    <w:lvl w:ilvl="8" w:tentative="1" w:tplc="040C0005">
      <w:start w:val="1"/>
      <w:numFmt w:val="bullet"/>
      <w:lvlText w:val=""/>
      <w:lvlJc w:val="left"/>
      <w:pPr>
        <w:ind w:hanging="360" w:left="6825"/>
      </w:pPr>
      <w:rPr>
        <w:rFonts w:ascii="Wingdings" w:hAnsi="Wingdings" w:hint="default"/>
      </w:rPr>
    </w:lvl>
  </w:abstractNum>
  <w:abstractNum w15:restartNumberingAfterBreak="0" w:abstractNumId="2">
    <w:nsid w:val="05D200F9"/>
    <w:multiLevelType w:val="hybridMultilevel"/>
    <w:tmpl w:val="DB2A681A"/>
    <w:lvl w:ilvl="0" w:tplc="0608CE02">
      <w:start w:val="1"/>
      <w:numFmt w:val="bullet"/>
      <w:lvlText w:val=""/>
      <w:lvlJc w:val="left"/>
      <w:pPr>
        <w:tabs>
          <w:tab w:pos="360" w:val="num"/>
        </w:tabs>
        <w:ind w:firstLine="0" w:left="0"/>
      </w:pPr>
      <w:rPr>
        <w:rFonts w:ascii="Wingdings" w:hAnsi="Wingdings" w:hint="default"/>
        <w:sz w:val="20"/>
      </w:rPr>
    </w:lvl>
    <w:lvl w:ilvl="1" w:tentative="1" w:tplc="040C0003">
      <w:start w:val="1"/>
      <w:numFmt w:val="bullet"/>
      <w:lvlText w:val="o"/>
      <w:lvlJc w:val="left"/>
      <w:pPr>
        <w:tabs>
          <w:tab w:pos="1440" w:val="num"/>
        </w:tabs>
        <w:ind w:hanging="360" w:left="1440"/>
      </w:pPr>
      <w:rPr>
        <w:rFonts w:ascii="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3">
    <w:nsid w:val="07602B13"/>
    <w:multiLevelType w:val="hybridMultilevel"/>
    <w:tmpl w:val="F1DAEE1A"/>
    <w:lvl w:ilvl="0" w:tplc="040C000F">
      <w:start w:val="1"/>
      <w:numFmt w:val="decimal"/>
      <w:lvlText w:val="%1."/>
      <w:lvlJc w:val="left"/>
      <w:pPr>
        <w:ind w:hanging="360" w:left="1287"/>
      </w:pPr>
    </w:lvl>
    <w:lvl w:ilvl="1" w:tentative="1" w:tplc="040C0019">
      <w:start w:val="1"/>
      <w:numFmt w:val="lowerLetter"/>
      <w:lvlText w:val="%2."/>
      <w:lvlJc w:val="left"/>
      <w:pPr>
        <w:ind w:hanging="360" w:left="2007"/>
      </w:pPr>
    </w:lvl>
    <w:lvl w:ilvl="2" w:tentative="1" w:tplc="040C001B">
      <w:start w:val="1"/>
      <w:numFmt w:val="lowerRoman"/>
      <w:lvlText w:val="%3."/>
      <w:lvlJc w:val="right"/>
      <w:pPr>
        <w:ind w:hanging="180" w:left="2727"/>
      </w:pPr>
    </w:lvl>
    <w:lvl w:ilvl="3" w:tentative="1" w:tplc="040C000F">
      <w:start w:val="1"/>
      <w:numFmt w:val="decimal"/>
      <w:lvlText w:val="%4."/>
      <w:lvlJc w:val="left"/>
      <w:pPr>
        <w:ind w:hanging="360" w:left="3447"/>
      </w:pPr>
    </w:lvl>
    <w:lvl w:ilvl="4" w:tentative="1" w:tplc="040C0019">
      <w:start w:val="1"/>
      <w:numFmt w:val="lowerLetter"/>
      <w:lvlText w:val="%5."/>
      <w:lvlJc w:val="left"/>
      <w:pPr>
        <w:ind w:hanging="360" w:left="4167"/>
      </w:pPr>
    </w:lvl>
    <w:lvl w:ilvl="5" w:tentative="1" w:tplc="040C001B">
      <w:start w:val="1"/>
      <w:numFmt w:val="lowerRoman"/>
      <w:lvlText w:val="%6."/>
      <w:lvlJc w:val="right"/>
      <w:pPr>
        <w:ind w:hanging="180" w:left="4887"/>
      </w:pPr>
    </w:lvl>
    <w:lvl w:ilvl="6" w:tentative="1" w:tplc="040C000F">
      <w:start w:val="1"/>
      <w:numFmt w:val="decimal"/>
      <w:lvlText w:val="%7."/>
      <w:lvlJc w:val="left"/>
      <w:pPr>
        <w:ind w:hanging="360" w:left="5607"/>
      </w:pPr>
    </w:lvl>
    <w:lvl w:ilvl="7" w:tentative="1" w:tplc="040C0019">
      <w:start w:val="1"/>
      <w:numFmt w:val="lowerLetter"/>
      <w:lvlText w:val="%8."/>
      <w:lvlJc w:val="left"/>
      <w:pPr>
        <w:ind w:hanging="360" w:left="6327"/>
      </w:pPr>
    </w:lvl>
    <w:lvl w:ilvl="8" w:tentative="1" w:tplc="040C001B">
      <w:start w:val="1"/>
      <w:numFmt w:val="lowerRoman"/>
      <w:lvlText w:val="%9."/>
      <w:lvlJc w:val="right"/>
      <w:pPr>
        <w:ind w:hanging="180" w:left="7047"/>
      </w:pPr>
    </w:lvl>
  </w:abstractNum>
  <w:abstractNum w15:restartNumberingAfterBreak="0" w:abstractNumId="4">
    <w:nsid w:val="0DEB321E"/>
    <w:multiLevelType w:val="hybridMultilevel"/>
    <w:tmpl w:val="5970A60A"/>
    <w:lvl w:ilvl="0" w:tplc="040C000F">
      <w:start w:val="1"/>
      <w:numFmt w:val="decimal"/>
      <w:lvlText w:val="%1."/>
      <w:lvlJc w:val="left"/>
      <w:pPr>
        <w:ind w:hanging="360" w:left="1211"/>
      </w:pPr>
    </w:lvl>
    <w:lvl w:ilvl="1" w:tentative="1" w:tplc="040C0019">
      <w:start w:val="1"/>
      <w:numFmt w:val="lowerLetter"/>
      <w:lvlText w:val="%2."/>
      <w:lvlJc w:val="left"/>
      <w:pPr>
        <w:ind w:hanging="360" w:left="1931"/>
      </w:pPr>
    </w:lvl>
    <w:lvl w:ilvl="2" w:tentative="1" w:tplc="040C001B">
      <w:start w:val="1"/>
      <w:numFmt w:val="lowerRoman"/>
      <w:lvlText w:val="%3."/>
      <w:lvlJc w:val="right"/>
      <w:pPr>
        <w:ind w:hanging="180" w:left="2651"/>
      </w:pPr>
    </w:lvl>
    <w:lvl w:ilvl="3" w:tentative="1" w:tplc="040C000F">
      <w:start w:val="1"/>
      <w:numFmt w:val="decimal"/>
      <w:lvlText w:val="%4."/>
      <w:lvlJc w:val="left"/>
      <w:pPr>
        <w:ind w:hanging="360" w:left="3371"/>
      </w:pPr>
    </w:lvl>
    <w:lvl w:ilvl="4" w:tentative="1" w:tplc="040C0019">
      <w:start w:val="1"/>
      <w:numFmt w:val="lowerLetter"/>
      <w:lvlText w:val="%5."/>
      <w:lvlJc w:val="left"/>
      <w:pPr>
        <w:ind w:hanging="360" w:left="4091"/>
      </w:pPr>
    </w:lvl>
    <w:lvl w:ilvl="5" w:tentative="1" w:tplc="040C001B">
      <w:start w:val="1"/>
      <w:numFmt w:val="lowerRoman"/>
      <w:lvlText w:val="%6."/>
      <w:lvlJc w:val="right"/>
      <w:pPr>
        <w:ind w:hanging="180" w:left="4811"/>
      </w:pPr>
    </w:lvl>
    <w:lvl w:ilvl="6" w:tentative="1" w:tplc="040C000F">
      <w:start w:val="1"/>
      <w:numFmt w:val="decimal"/>
      <w:lvlText w:val="%7."/>
      <w:lvlJc w:val="left"/>
      <w:pPr>
        <w:ind w:hanging="360" w:left="5531"/>
      </w:pPr>
    </w:lvl>
    <w:lvl w:ilvl="7" w:tentative="1" w:tplc="040C0019">
      <w:start w:val="1"/>
      <w:numFmt w:val="lowerLetter"/>
      <w:lvlText w:val="%8."/>
      <w:lvlJc w:val="left"/>
      <w:pPr>
        <w:ind w:hanging="360" w:left="6251"/>
      </w:pPr>
    </w:lvl>
    <w:lvl w:ilvl="8" w:tentative="1" w:tplc="040C001B">
      <w:start w:val="1"/>
      <w:numFmt w:val="lowerRoman"/>
      <w:lvlText w:val="%9."/>
      <w:lvlJc w:val="right"/>
      <w:pPr>
        <w:ind w:hanging="180" w:left="6971"/>
      </w:pPr>
    </w:lvl>
  </w:abstractNum>
  <w:abstractNum w15:restartNumberingAfterBreak="0" w:abstractNumId="5">
    <w:nsid w:val="128F1CD7"/>
    <w:multiLevelType w:val="hybridMultilevel"/>
    <w:tmpl w:val="27926A9C"/>
    <w:lvl w:ilvl="0" w:tplc="040C0001">
      <w:start w:val="1"/>
      <w:numFmt w:val="bullet"/>
      <w:lvlText w:val=""/>
      <w:lvlJc w:val="left"/>
      <w:pPr>
        <w:ind w:hanging="360" w:left="1287"/>
      </w:pPr>
      <w:rPr>
        <w:rFonts w:ascii="Symbol" w:hAnsi="Symbol" w:hint="default"/>
      </w:rPr>
    </w:lvl>
    <w:lvl w:ilvl="1" w:tentative="1" w:tplc="040C0003">
      <w:start w:val="1"/>
      <w:numFmt w:val="bullet"/>
      <w:lvlText w:val="o"/>
      <w:lvlJc w:val="left"/>
      <w:pPr>
        <w:ind w:hanging="360" w:left="2007"/>
      </w:pPr>
      <w:rPr>
        <w:rFonts w:ascii="Courier New" w:cs="Courier New" w:hAnsi="Courier New" w:hint="default"/>
      </w:rPr>
    </w:lvl>
    <w:lvl w:ilvl="2" w:tentative="1" w:tplc="040C0005">
      <w:start w:val="1"/>
      <w:numFmt w:val="bullet"/>
      <w:lvlText w:val=""/>
      <w:lvlJc w:val="left"/>
      <w:pPr>
        <w:ind w:hanging="360" w:left="2727"/>
      </w:pPr>
      <w:rPr>
        <w:rFonts w:ascii="Wingdings" w:hAnsi="Wingdings" w:hint="default"/>
      </w:rPr>
    </w:lvl>
    <w:lvl w:ilvl="3" w:tentative="1" w:tplc="040C0001">
      <w:start w:val="1"/>
      <w:numFmt w:val="bullet"/>
      <w:lvlText w:val=""/>
      <w:lvlJc w:val="left"/>
      <w:pPr>
        <w:ind w:hanging="360" w:left="3447"/>
      </w:pPr>
      <w:rPr>
        <w:rFonts w:ascii="Symbol" w:hAnsi="Symbol" w:hint="default"/>
      </w:rPr>
    </w:lvl>
    <w:lvl w:ilvl="4" w:tentative="1" w:tplc="040C0003">
      <w:start w:val="1"/>
      <w:numFmt w:val="bullet"/>
      <w:lvlText w:val="o"/>
      <w:lvlJc w:val="left"/>
      <w:pPr>
        <w:ind w:hanging="360" w:left="4167"/>
      </w:pPr>
      <w:rPr>
        <w:rFonts w:ascii="Courier New" w:cs="Courier New" w:hAnsi="Courier New" w:hint="default"/>
      </w:rPr>
    </w:lvl>
    <w:lvl w:ilvl="5" w:tentative="1" w:tplc="040C0005">
      <w:start w:val="1"/>
      <w:numFmt w:val="bullet"/>
      <w:lvlText w:val=""/>
      <w:lvlJc w:val="left"/>
      <w:pPr>
        <w:ind w:hanging="360" w:left="4887"/>
      </w:pPr>
      <w:rPr>
        <w:rFonts w:ascii="Wingdings" w:hAnsi="Wingdings" w:hint="default"/>
      </w:rPr>
    </w:lvl>
    <w:lvl w:ilvl="6" w:tentative="1" w:tplc="040C0001">
      <w:start w:val="1"/>
      <w:numFmt w:val="bullet"/>
      <w:lvlText w:val=""/>
      <w:lvlJc w:val="left"/>
      <w:pPr>
        <w:ind w:hanging="360" w:left="5607"/>
      </w:pPr>
      <w:rPr>
        <w:rFonts w:ascii="Symbol" w:hAnsi="Symbol" w:hint="default"/>
      </w:rPr>
    </w:lvl>
    <w:lvl w:ilvl="7" w:tentative="1" w:tplc="040C0003">
      <w:start w:val="1"/>
      <w:numFmt w:val="bullet"/>
      <w:lvlText w:val="o"/>
      <w:lvlJc w:val="left"/>
      <w:pPr>
        <w:ind w:hanging="360" w:left="6327"/>
      </w:pPr>
      <w:rPr>
        <w:rFonts w:ascii="Courier New" w:cs="Courier New" w:hAnsi="Courier New" w:hint="default"/>
      </w:rPr>
    </w:lvl>
    <w:lvl w:ilvl="8" w:tentative="1" w:tplc="040C0005">
      <w:start w:val="1"/>
      <w:numFmt w:val="bullet"/>
      <w:lvlText w:val=""/>
      <w:lvlJc w:val="left"/>
      <w:pPr>
        <w:ind w:hanging="360" w:left="7047"/>
      </w:pPr>
      <w:rPr>
        <w:rFonts w:ascii="Wingdings" w:hAnsi="Wingdings" w:hint="default"/>
      </w:rPr>
    </w:lvl>
  </w:abstractNum>
  <w:abstractNum w15:restartNumberingAfterBreak="0" w:abstractNumId="6">
    <w:nsid w:val="13FB3660"/>
    <w:multiLevelType w:val="hybridMultilevel"/>
    <w:tmpl w:val="6228242A"/>
    <w:lvl w:ilvl="0" w:tplc="04090001">
      <w:start w:val="1"/>
      <w:numFmt w:val="bullet"/>
      <w:lvlText w:val=""/>
      <w:lvlJc w:val="left"/>
      <w:pPr>
        <w:ind w:hanging="360" w:left="1287"/>
      </w:pPr>
      <w:rPr>
        <w:rFonts w:ascii="Symbol" w:hAnsi="Symbol" w:hint="default"/>
      </w:rPr>
    </w:lvl>
    <w:lvl w:ilvl="1" w:tentative="1" w:tplc="04090003">
      <w:start w:val="1"/>
      <w:numFmt w:val="bullet"/>
      <w:lvlText w:val="o"/>
      <w:lvlJc w:val="left"/>
      <w:pPr>
        <w:ind w:hanging="360" w:left="2007"/>
      </w:pPr>
      <w:rPr>
        <w:rFonts w:ascii="Courier New" w:cs="Courier New" w:hAnsi="Courier New" w:hint="default"/>
      </w:rPr>
    </w:lvl>
    <w:lvl w:ilvl="2" w:tentative="1" w:tplc="04090005">
      <w:start w:val="1"/>
      <w:numFmt w:val="bullet"/>
      <w:lvlText w:val=""/>
      <w:lvlJc w:val="left"/>
      <w:pPr>
        <w:ind w:hanging="360" w:left="2727"/>
      </w:pPr>
      <w:rPr>
        <w:rFonts w:ascii="Wingdings" w:hAnsi="Wingdings" w:hint="default"/>
      </w:rPr>
    </w:lvl>
    <w:lvl w:ilvl="3" w:tentative="1" w:tplc="04090001">
      <w:start w:val="1"/>
      <w:numFmt w:val="bullet"/>
      <w:lvlText w:val=""/>
      <w:lvlJc w:val="left"/>
      <w:pPr>
        <w:ind w:hanging="360" w:left="3447"/>
      </w:pPr>
      <w:rPr>
        <w:rFonts w:ascii="Symbol" w:hAnsi="Symbol" w:hint="default"/>
      </w:rPr>
    </w:lvl>
    <w:lvl w:ilvl="4" w:tentative="1" w:tplc="04090003">
      <w:start w:val="1"/>
      <w:numFmt w:val="bullet"/>
      <w:lvlText w:val="o"/>
      <w:lvlJc w:val="left"/>
      <w:pPr>
        <w:ind w:hanging="360" w:left="4167"/>
      </w:pPr>
      <w:rPr>
        <w:rFonts w:ascii="Courier New" w:cs="Courier New" w:hAnsi="Courier New" w:hint="default"/>
      </w:rPr>
    </w:lvl>
    <w:lvl w:ilvl="5" w:tentative="1" w:tplc="04090005">
      <w:start w:val="1"/>
      <w:numFmt w:val="bullet"/>
      <w:lvlText w:val=""/>
      <w:lvlJc w:val="left"/>
      <w:pPr>
        <w:ind w:hanging="360" w:left="4887"/>
      </w:pPr>
      <w:rPr>
        <w:rFonts w:ascii="Wingdings" w:hAnsi="Wingdings" w:hint="default"/>
      </w:rPr>
    </w:lvl>
    <w:lvl w:ilvl="6" w:tentative="1" w:tplc="04090001">
      <w:start w:val="1"/>
      <w:numFmt w:val="bullet"/>
      <w:lvlText w:val=""/>
      <w:lvlJc w:val="left"/>
      <w:pPr>
        <w:ind w:hanging="360" w:left="5607"/>
      </w:pPr>
      <w:rPr>
        <w:rFonts w:ascii="Symbol" w:hAnsi="Symbol" w:hint="default"/>
      </w:rPr>
    </w:lvl>
    <w:lvl w:ilvl="7" w:tentative="1" w:tplc="04090003">
      <w:start w:val="1"/>
      <w:numFmt w:val="bullet"/>
      <w:lvlText w:val="o"/>
      <w:lvlJc w:val="left"/>
      <w:pPr>
        <w:ind w:hanging="360" w:left="6327"/>
      </w:pPr>
      <w:rPr>
        <w:rFonts w:ascii="Courier New" w:cs="Courier New" w:hAnsi="Courier New" w:hint="default"/>
      </w:rPr>
    </w:lvl>
    <w:lvl w:ilvl="8" w:tentative="1" w:tplc="04090005">
      <w:start w:val="1"/>
      <w:numFmt w:val="bullet"/>
      <w:lvlText w:val=""/>
      <w:lvlJc w:val="left"/>
      <w:pPr>
        <w:ind w:hanging="360" w:left="7047"/>
      </w:pPr>
      <w:rPr>
        <w:rFonts w:ascii="Wingdings" w:hAnsi="Wingdings" w:hint="default"/>
      </w:rPr>
    </w:lvl>
  </w:abstractNum>
  <w:abstractNum w15:restartNumberingAfterBreak="0" w:abstractNumId="7">
    <w:nsid w:val="15104B88"/>
    <w:multiLevelType w:val="hybridMultilevel"/>
    <w:tmpl w:val="8940D48E"/>
    <w:lvl w:ilvl="0" w:tplc="EE2A4536">
      <w:numFmt w:val="bullet"/>
      <w:lvlText w:val="-"/>
      <w:lvlJc w:val="left"/>
      <w:pPr>
        <w:ind w:hanging="360" w:left="1068"/>
      </w:pPr>
      <w:rPr>
        <w:rFonts w:ascii="Calibri" w:cs="Times New Roman" w:eastAsia="Calibri" w:hAnsi="Calibri" w:hint="default"/>
      </w:rPr>
    </w:lvl>
    <w:lvl w:ilvl="1" w:tplc="040C0003">
      <w:start w:val="1"/>
      <w:numFmt w:val="bullet"/>
      <w:lvlText w:val="o"/>
      <w:lvlJc w:val="left"/>
      <w:pPr>
        <w:ind w:hanging="360" w:left="1788"/>
      </w:pPr>
      <w:rPr>
        <w:rFonts w:ascii="Courier New" w:cs="Courier New" w:hAnsi="Courier New" w:hint="default"/>
      </w:rPr>
    </w:lvl>
    <w:lvl w:ilvl="2" w:tplc="040C0005">
      <w:start w:val="1"/>
      <w:numFmt w:val="bullet"/>
      <w:lvlText w:val=""/>
      <w:lvlJc w:val="left"/>
      <w:pPr>
        <w:ind w:hanging="360" w:left="2508"/>
      </w:pPr>
      <w:rPr>
        <w:rFonts w:ascii="Wingdings" w:hAnsi="Wingdings" w:hint="default"/>
      </w:rPr>
    </w:lvl>
    <w:lvl w:ilvl="3" w:tplc="040C0001">
      <w:start w:val="1"/>
      <w:numFmt w:val="bullet"/>
      <w:lvlText w:val=""/>
      <w:lvlJc w:val="left"/>
      <w:pPr>
        <w:ind w:hanging="360" w:left="3228"/>
      </w:pPr>
      <w:rPr>
        <w:rFonts w:ascii="Symbol" w:hAnsi="Symbol" w:hint="default"/>
      </w:rPr>
    </w:lvl>
    <w:lvl w:ilvl="4" w:tplc="040C0003">
      <w:start w:val="1"/>
      <w:numFmt w:val="bullet"/>
      <w:lvlText w:val="o"/>
      <w:lvlJc w:val="left"/>
      <w:pPr>
        <w:ind w:hanging="360" w:left="3948"/>
      </w:pPr>
      <w:rPr>
        <w:rFonts w:ascii="Courier New" w:cs="Courier New" w:hAnsi="Courier New" w:hint="default"/>
      </w:rPr>
    </w:lvl>
    <w:lvl w:ilvl="5" w:tplc="040C0005">
      <w:start w:val="1"/>
      <w:numFmt w:val="bullet"/>
      <w:lvlText w:val=""/>
      <w:lvlJc w:val="left"/>
      <w:pPr>
        <w:ind w:hanging="360" w:left="4668"/>
      </w:pPr>
      <w:rPr>
        <w:rFonts w:ascii="Wingdings" w:hAnsi="Wingdings" w:hint="default"/>
      </w:rPr>
    </w:lvl>
    <w:lvl w:ilvl="6" w:tplc="040C0001">
      <w:start w:val="1"/>
      <w:numFmt w:val="bullet"/>
      <w:lvlText w:val=""/>
      <w:lvlJc w:val="left"/>
      <w:pPr>
        <w:ind w:hanging="360" w:left="5388"/>
      </w:pPr>
      <w:rPr>
        <w:rFonts w:ascii="Symbol" w:hAnsi="Symbol" w:hint="default"/>
      </w:rPr>
    </w:lvl>
    <w:lvl w:ilvl="7" w:tplc="040C0003">
      <w:start w:val="1"/>
      <w:numFmt w:val="bullet"/>
      <w:lvlText w:val="o"/>
      <w:lvlJc w:val="left"/>
      <w:pPr>
        <w:ind w:hanging="360" w:left="6108"/>
      </w:pPr>
      <w:rPr>
        <w:rFonts w:ascii="Courier New" w:cs="Courier New" w:hAnsi="Courier New" w:hint="default"/>
      </w:rPr>
    </w:lvl>
    <w:lvl w:ilvl="8" w:tplc="040C0005">
      <w:start w:val="1"/>
      <w:numFmt w:val="bullet"/>
      <w:lvlText w:val=""/>
      <w:lvlJc w:val="left"/>
      <w:pPr>
        <w:ind w:hanging="360" w:left="6828"/>
      </w:pPr>
      <w:rPr>
        <w:rFonts w:ascii="Wingdings" w:hAnsi="Wingdings" w:hint="default"/>
      </w:rPr>
    </w:lvl>
  </w:abstractNum>
  <w:abstractNum w15:restartNumberingAfterBreak="0" w:abstractNumId="8">
    <w:nsid w:val="237F0B1B"/>
    <w:multiLevelType w:val="hybridMultilevel"/>
    <w:tmpl w:val="2168E0B8"/>
    <w:lvl w:ilvl="0" w:tplc="B17EACA0">
      <w:start w:val="6"/>
      <w:numFmt w:val="bullet"/>
      <w:lvlText w:val="-"/>
      <w:lvlJc w:val="left"/>
      <w:pPr>
        <w:ind w:hanging="360" w:left="720"/>
      </w:pPr>
      <w:rPr>
        <w:rFonts w:ascii="Times New Roman" w:cs="Times New Roman" w:eastAsia="Times New Roman" w:hAnsi="Times New Roman"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9">
    <w:nsid w:val="238F6E2A"/>
    <w:multiLevelType w:val="hybridMultilevel"/>
    <w:tmpl w:val="286C0CCC"/>
    <w:lvl w:ilvl="0" w:tplc="040C0001">
      <w:start w:val="1"/>
      <w:numFmt w:val="bullet"/>
      <w:lvlText w:val=""/>
      <w:lvlJc w:val="left"/>
      <w:pPr>
        <w:ind w:hanging="360" w:left="1287"/>
      </w:pPr>
      <w:rPr>
        <w:rFonts w:ascii="Symbol" w:hAnsi="Symbol" w:hint="default"/>
      </w:rPr>
    </w:lvl>
    <w:lvl w:ilvl="1" w:tentative="1" w:tplc="040C0003">
      <w:start w:val="1"/>
      <w:numFmt w:val="bullet"/>
      <w:lvlText w:val="o"/>
      <w:lvlJc w:val="left"/>
      <w:pPr>
        <w:ind w:hanging="360" w:left="2007"/>
      </w:pPr>
      <w:rPr>
        <w:rFonts w:ascii="Courier New" w:cs="Courier New" w:hAnsi="Courier New" w:hint="default"/>
      </w:rPr>
    </w:lvl>
    <w:lvl w:ilvl="2" w:tentative="1" w:tplc="040C0005">
      <w:start w:val="1"/>
      <w:numFmt w:val="bullet"/>
      <w:lvlText w:val=""/>
      <w:lvlJc w:val="left"/>
      <w:pPr>
        <w:ind w:hanging="360" w:left="2727"/>
      </w:pPr>
      <w:rPr>
        <w:rFonts w:ascii="Wingdings" w:hAnsi="Wingdings" w:hint="default"/>
      </w:rPr>
    </w:lvl>
    <w:lvl w:ilvl="3" w:tentative="1" w:tplc="040C0001">
      <w:start w:val="1"/>
      <w:numFmt w:val="bullet"/>
      <w:lvlText w:val=""/>
      <w:lvlJc w:val="left"/>
      <w:pPr>
        <w:ind w:hanging="360" w:left="3447"/>
      </w:pPr>
      <w:rPr>
        <w:rFonts w:ascii="Symbol" w:hAnsi="Symbol" w:hint="default"/>
      </w:rPr>
    </w:lvl>
    <w:lvl w:ilvl="4" w:tentative="1" w:tplc="040C0003">
      <w:start w:val="1"/>
      <w:numFmt w:val="bullet"/>
      <w:lvlText w:val="o"/>
      <w:lvlJc w:val="left"/>
      <w:pPr>
        <w:ind w:hanging="360" w:left="4167"/>
      </w:pPr>
      <w:rPr>
        <w:rFonts w:ascii="Courier New" w:cs="Courier New" w:hAnsi="Courier New" w:hint="default"/>
      </w:rPr>
    </w:lvl>
    <w:lvl w:ilvl="5" w:tentative="1" w:tplc="040C0005">
      <w:start w:val="1"/>
      <w:numFmt w:val="bullet"/>
      <w:lvlText w:val=""/>
      <w:lvlJc w:val="left"/>
      <w:pPr>
        <w:ind w:hanging="360" w:left="4887"/>
      </w:pPr>
      <w:rPr>
        <w:rFonts w:ascii="Wingdings" w:hAnsi="Wingdings" w:hint="default"/>
      </w:rPr>
    </w:lvl>
    <w:lvl w:ilvl="6" w:tentative="1" w:tplc="040C0001">
      <w:start w:val="1"/>
      <w:numFmt w:val="bullet"/>
      <w:lvlText w:val=""/>
      <w:lvlJc w:val="left"/>
      <w:pPr>
        <w:ind w:hanging="360" w:left="5607"/>
      </w:pPr>
      <w:rPr>
        <w:rFonts w:ascii="Symbol" w:hAnsi="Symbol" w:hint="default"/>
      </w:rPr>
    </w:lvl>
    <w:lvl w:ilvl="7" w:tentative="1" w:tplc="040C0003">
      <w:start w:val="1"/>
      <w:numFmt w:val="bullet"/>
      <w:lvlText w:val="o"/>
      <w:lvlJc w:val="left"/>
      <w:pPr>
        <w:ind w:hanging="360" w:left="6327"/>
      </w:pPr>
      <w:rPr>
        <w:rFonts w:ascii="Courier New" w:cs="Courier New" w:hAnsi="Courier New" w:hint="default"/>
      </w:rPr>
    </w:lvl>
    <w:lvl w:ilvl="8" w:tentative="1" w:tplc="040C0005">
      <w:start w:val="1"/>
      <w:numFmt w:val="bullet"/>
      <w:lvlText w:val=""/>
      <w:lvlJc w:val="left"/>
      <w:pPr>
        <w:ind w:hanging="360" w:left="7047"/>
      </w:pPr>
      <w:rPr>
        <w:rFonts w:ascii="Wingdings" w:hAnsi="Wingdings" w:hint="default"/>
      </w:rPr>
    </w:lvl>
  </w:abstractNum>
  <w:abstractNum w15:restartNumberingAfterBreak="0" w:abstractNumId="10">
    <w:nsid w:val="26A12E7A"/>
    <w:multiLevelType w:val="hybridMultilevel"/>
    <w:tmpl w:val="70F01324"/>
    <w:lvl w:ilvl="0" w:tplc="C58293D6">
      <w:start w:val="1"/>
      <w:numFmt w:val="bullet"/>
      <w:lvlText w:val="•"/>
      <w:lvlJc w:val="left"/>
      <w:pPr>
        <w:tabs>
          <w:tab w:pos="720" w:val="num"/>
        </w:tabs>
        <w:ind w:hanging="360" w:left="720"/>
      </w:pPr>
      <w:rPr>
        <w:rFonts w:ascii="Arial" w:hAnsi="Arial" w:hint="default"/>
      </w:rPr>
    </w:lvl>
    <w:lvl w:ilvl="1" w:tentative="1" w:tplc="FD985BDC">
      <w:start w:val="1"/>
      <w:numFmt w:val="bullet"/>
      <w:lvlText w:val="•"/>
      <w:lvlJc w:val="left"/>
      <w:pPr>
        <w:tabs>
          <w:tab w:pos="1440" w:val="num"/>
        </w:tabs>
        <w:ind w:hanging="360" w:left="1440"/>
      </w:pPr>
      <w:rPr>
        <w:rFonts w:ascii="Arial" w:hAnsi="Arial" w:hint="default"/>
      </w:rPr>
    </w:lvl>
    <w:lvl w:ilvl="2" w:tentative="1" w:tplc="680E5438">
      <w:start w:val="1"/>
      <w:numFmt w:val="bullet"/>
      <w:lvlText w:val="•"/>
      <w:lvlJc w:val="left"/>
      <w:pPr>
        <w:tabs>
          <w:tab w:pos="2160" w:val="num"/>
        </w:tabs>
        <w:ind w:hanging="360" w:left="2160"/>
      </w:pPr>
      <w:rPr>
        <w:rFonts w:ascii="Arial" w:hAnsi="Arial" w:hint="default"/>
      </w:rPr>
    </w:lvl>
    <w:lvl w:ilvl="3" w:tentative="1" w:tplc="54BC2318">
      <w:start w:val="1"/>
      <w:numFmt w:val="bullet"/>
      <w:lvlText w:val="•"/>
      <w:lvlJc w:val="left"/>
      <w:pPr>
        <w:tabs>
          <w:tab w:pos="2880" w:val="num"/>
        </w:tabs>
        <w:ind w:hanging="360" w:left="2880"/>
      </w:pPr>
      <w:rPr>
        <w:rFonts w:ascii="Arial" w:hAnsi="Arial" w:hint="default"/>
      </w:rPr>
    </w:lvl>
    <w:lvl w:ilvl="4" w:tentative="1" w:tplc="9D4AC564">
      <w:start w:val="1"/>
      <w:numFmt w:val="bullet"/>
      <w:lvlText w:val="•"/>
      <w:lvlJc w:val="left"/>
      <w:pPr>
        <w:tabs>
          <w:tab w:pos="3600" w:val="num"/>
        </w:tabs>
        <w:ind w:hanging="360" w:left="3600"/>
      </w:pPr>
      <w:rPr>
        <w:rFonts w:ascii="Arial" w:hAnsi="Arial" w:hint="default"/>
      </w:rPr>
    </w:lvl>
    <w:lvl w:ilvl="5" w:tentative="1" w:tplc="0D98E65C">
      <w:start w:val="1"/>
      <w:numFmt w:val="bullet"/>
      <w:lvlText w:val="•"/>
      <w:lvlJc w:val="left"/>
      <w:pPr>
        <w:tabs>
          <w:tab w:pos="4320" w:val="num"/>
        </w:tabs>
        <w:ind w:hanging="360" w:left="4320"/>
      </w:pPr>
      <w:rPr>
        <w:rFonts w:ascii="Arial" w:hAnsi="Arial" w:hint="default"/>
      </w:rPr>
    </w:lvl>
    <w:lvl w:ilvl="6" w:tentative="1" w:tplc="E6668762">
      <w:start w:val="1"/>
      <w:numFmt w:val="bullet"/>
      <w:lvlText w:val="•"/>
      <w:lvlJc w:val="left"/>
      <w:pPr>
        <w:tabs>
          <w:tab w:pos="5040" w:val="num"/>
        </w:tabs>
        <w:ind w:hanging="360" w:left="5040"/>
      </w:pPr>
      <w:rPr>
        <w:rFonts w:ascii="Arial" w:hAnsi="Arial" w:hint="default"/>
      </w:rPr>
    </w:lvl>
    <w:lvl w:ilvl="7" w:tentative="1" w:tplc="4C0E4072">
      <w:start w:val="1"/>
      <w:numFmt w:val="bullet"/>
      <w:lvlText w:val="•"/>
      <w:lvlJc w:val="left"/>
      <w:pPr>
        <w:tabs>
          <w:tab w:pos="5760" w:val="num"/>
        </w:tabs>
        <w:ind w:hanging="360" w:left="5760"/>
      </w:pPr>
      <w:rPr>
        <w:rFonts w:ascii="Arial" w:hAnsi="Arial" w:hint="default"/>
      </w:rPr>
    </w:lvl>
    <w:lvl w:ilvl="8" w:tentative="1" w:tplc="CF267564">
      <w:start w:val="1"/>
      <w:numFmt w:val="bullet"/>
      <w:lvlText w:val="•"/>
      <w:lvlJc w:val="left"/>
      <w:pPr>
        <w:tabs>
          <w:tab w:pos="6480" w:val="num"/>
        </w:tabs>
        <w:ind w:hanging="360" w:left="6480"/>
      </w:pPr>
      <w:rPr>
        <w:rFonts w:ascii="Arial" w:hAnsi="Arial" w:hint="default"/>
      </w:rPr>
    </w:lvl>
  </w:abstractNum>
  <w:abstractNum w15:restartNumberingAfterBreak="0" w:abstractNumId="11">
    <w:nsid w:val="26A712C9"/>
    <w:multiLevelType w:val="hybridMultilevel"/>
    <w:tmpl w:val="E0A0E8F8"/>
    <w:lvl w:ilvl="0" w:tplc="040C000F">
      <w:start w:val="1"/>
      <w:numFmt w:val="decimal"/>
      <w:lvlText w:val="%1."/>
      <w:lvlJc w:val="left"/>
      <w:pPr>
        <w:tabs>
          <w:tab w:pos="720" w:val="num"/>
        </w:tabs>
        <w:ind w:hanging="360" w:left="720"/>
      </w:pPr>
      <w:rPr>
        <w:rFonts w:hint="default"/>
      </w:rPr>
    </w:lvl>
    <w:lvl w:ilvl="1" w:tentative="1" w:tplc="040C0019">
      <w:start w:val="1"/>
      <w:numFmt w:val="lowerLetter"/>
      <w:lvlText w:val="%2."/>
      <w:lvlJc w:val="left"/>
      <w:pPr>
        <w:tabs>
          <w:tab w:pos="1440" w:val="num"/>
        </w:tabs>
        <w:ind w:hanging="360" w:left="1440"/>
      </w:pPr>
    </w:lvl>
    <w:lvl w:ilvl="2" w:tentative="1" w:tplc="040C001B">
      <w:start w:val="1"/>
      <w:numFmt w:val="lowerRoman"/>
      <w:lvlText w:val="%3."/>
      <w:lvlJc w:val="right"/>
      <w:pPr>
        <w:tabs>
          <w:tab w:pos="2160" w:val="num"/>
        </w:tabs>
        <w:ind w:hanging="180" w:left="2160"/>
      </w:pPr>
    </w:lvl>
    <w:lvl w:ilvl="3" w:tentative="1" w:tplc="040C000F">
      <w:start w:val="1"/>
      <w:numFmt w:val="decimal"/>
      <w:lvlText w:val="%4."/>
      <w:lvlJc w:val="left"/>
      <w:pPr>
        <w:tabs>
          <w:tab w:pos="2880" w:val="num"/>
        </w:tabs>
        <w:ind w:hanging="360" w:left="2880"/>
      </w:pPr>
    </w:lvl>
    <w:lvl w:ilvl="4" w:tentative="1" w:tplc="040C0019">
      <w:start w:val="1"/>
      <w:numFmt w:val="lowerLetter"/>
      <w:lvlText w:val="%5."/>
      <w:lvlJc w:val="left"/>
      <w:pPr>
        <w:tabs>
          <w:tab w:pos="3600" w:val="num"/>
        </w:tabs>
        <w:ind w:hanging="360" w:left="3600"/>
      </w:pPr>
    </w:lvl>
    <w:lvl w:ilvl="5" w:tentative="1" w:tplc="040C001B">
      <w:start w:val="1"/>
      <w:numFmt w:val="lowerRoman"/>
      <w:lvlText w:val="%6."/>
      <w:lvlJc w:val="right"/>
      <w:pPr>
        <w:tabs>
          <w:tab w:pos="4320" w:val="num"/>
        </w:tabs>
        <w:ind w:hanging="180" w:left="4320"/>
      </w:pPr>
    </w:lvl>
    <w:lvl w:ilvl="6" w:tentative="1" w:tplc="040C000F">
      <w:start w:val="1"/>
      <w:numFmt w:val="decimal"/>
      <w:lvlText w:val="%7."/>
      <w:lvlJc w:val="left"/>
      <w:pPr>
        <w:tabs>
          <w:tab w:pos="5040" w:val="num"/>
        </w:tabs>
        <w:ind w:hanging="360" w:left="5040"/>
      </w:pPr>
    </w:lvl>
    <w:lvl w:ilvl="7" w:tentative="1" w:tplc="040C0019">
      <w:start w:val="1"/>
      <w:numFmt w:val="lowerLetter"/>
      <w:lvlText w:val="%8."/>
      <w:lvlJc w:val="left"/>
      <w:pPr>
        <w:tabs>
          <w:tab w:pos="5760" w:val="num"/>
        </w:tabs>
        <w:ind w:hanging="360" w:left="5760"/>
      </w:pPr>
    </w:lvl>
    <w:lvl w:ilvl="8" w:tentative="1" w:tplc="040C001B">
      <w:start w:val="1"/>
      <w:numFmt w:val="lowerRoman"/>
      <w:lvlText w:val="%9."/>
      <w:lvlJc w:val="right"/>
      <w:pPr>
        <w:tabs>
          <w:tab w:pos="6480" w:val="num"/>
        </w:tabs>
        <w:ind w:hanging="180" w:left="6480"/>
      </w:pPr>
    </w:lvl>
  </w:abstractNum>
  <w:abstractNum w15:restartNumberingAfterBreak="0" w:abstractNumId="12">
    <w:nsid w:val="27CF7C21"/>
    <w:multiLevelType w:val="hybridMultilevel"/>
    <w:tmpl w:val="A8FE95FA"/>
    <w:lvl w:ilvl="0" w:tplc="04090001">
      <w:start w:val="1"/>
      <w:numFmt w:val="bullet"/>
      <w:lvlText w:val=""/>
      <w:lvlJc w:val="left"/>
      <w:pPr>
        <w:ind w:hanging="360" w:left="1287"/>
      </w:pPr>
      <w:rPr>
        <w:rFonts w:ascii="Symbol" w:hAnsi="Symbol" w:hint="default"/>
      </w:rPr>
    </w:lvl>
    <w:lvl w:ilvl="1" w:tentative="1" w:tplc="04090003">
      <w:start w:val="1"/>
      <w:numFmt w:val="bullet"/>
      <w:lvlText w:val="o"/>
      <w:lvlJc w:val="left"/>
      <w:pPr>
        <w:ind w:hanging="360" w:left="2007"/>
      </w:pPr>
      <w:rPr>
        <w:rFonts w:ascii="Courier New" w:cs="Courier New" w:hAnsi="Courier New" w:hint="default"/>
      </w:rPr>
    </w:lvl>
    <w:lvl w:ilvl="2" w:tentative="1" w:tplc="04090005">
      <w:start w:val="1"/>
      <w:numFmt w:val="bullet"/>
      <w:lvlText w:val=""/>
      <w:lvlJc w:val="left"/>
      <w:pPr>
        <w:ind w:hanging="360" w:left="2727"/>
      </w:pPr>
      <w:rPr>
        <w:rFonts w:ascii="Wingdings" w:hAnsi="Wingdings" w:hint="default"/>
      </w:rPr>
    </w:lvl>
    <w:lvl w:ilvl="3" w:tentative="1" w:tplc="04090001">
      <w:start w:val="1"/>
      <w:numFmt w:val="bullet"/>
      <w:lvlText w:val=""/>
      <w:lvlJc w:val="left"/>
      <w:pPr>
        <w:ind w:hanging="360" w:left="3447"/>
      </w:pPr>
      <w:rPr>
        <w:rFonts w:ascii="Symbol" w:hAnsi="Symbol" w:hint="default"/>
      </w:rPr>
    </w:lvl>
    <w:lvl w:ilvl="4" w:tentative="1" w:tplc="04090003">
      <w:start w:val="1"/>
      <w:numFmt w:val="bullet"/>
      <w:lvlText w:val="o"/>
      <w:lvlJc w:val="left"/>
      <w:pPr>
        <w:ind w:hanging="360" w:left="4167"/>
      </w:pPr>
      <w:rPr>
        <w:rFonts w:ascii="Courier New" w:cs="Courier New" w:hAnsi="Courier New" w:hint="default"/>
      </w:rPr>
    </w:lvl>
    <w:lvl w:ilvl="5" w:tentative="1" w:tplc="04090005">
      <w:start w:val="1"/>
      <w:numFmt w:val="bullet"/>
      <w:lvlText w:val=""/>
      <w:lvlJc w:val="left"/>
      <w:pPr>
        <w:ind w:hanging="360" w:left="4887"/>
      </w:pPr>
      <w:rPr>
        <w:rFonts w:ascii="Wingdings" w:hAnsi="Wingdings" w:hint="default"/>
      </w:rPr>
    </w:lvl>
    <w:lvl w:ilvl="6" w:tentative="1" w:tplc="04090001">
      <w:start w:val="1"/>
      <w:numFmt w:val="bullet"/>
      <w:lvlText w:val=""/>
      <w:lvlJc w:val="left"/>
      <w:pPr>
        <w:ind w:hanging="360" w:left="5607"/>
      </w:pPr>
      <w:rPr>
        <w:rFonts w:ascii="Symbol" w:hAnsi="Symbol" w:hint="default"/>
      </w:rPr>
    </w:lvl>
    <w:lvl w:ilvl="7" w:tentative="1" w:tplc="04090003">
      <w:start w:val="1"/>
      <w:numFmt w:val="bullet"/>
      <w:lvlText w:val="o"/>
      <w:lvlJc w:val="left"/>
      <w:pPr>
        <w:ind w:hanging="360" w:left="6327"/>
      </w:pPr>
      <w:rPr>
        <w:rFonts w:ascii="Courier New" w:cs="Courier New" w:hAnsi="Courier New" w:hint="default"/>
      </w:rPr>
    </w:lvl>
    <w:lvl w:ilvl="8" w:tentative="1" w:tplc="04090005">
      <w:start w:val="1"/>
      <w:numFmt w:val="bullet"/>
      <w:lvlText w:val=""/>
      <w:lvlJc w:val="left"/>
      <w:pPr>
        <w:ind w:hanging="360" w:left="7047"/>
      </w:pPr>
      <w:rPr>
        <w:rFonts w:ascii="Wingdings" w:hAnsi="Wingdings" w:hint="default"/>
      </w:rPr>
    </w:lvl>
  </w:abstractNum>
  <w:abstractNum w15:restartNumberingAfterBreak="0" w:abstractNumId="13">
    <w:nsid w:val="2B465D18"/>
    <w:multiLevelType w:val="multilevel"/>
    <w:tmpl w:val="37CE47CE"/>
    <w:lvl w:ilvl="0">
      <w:start w:val="2"/>
      <w:numFmt w:val="decimal"/>
      <w:lvlText w:val="%1."/>
      <w:lvlJc w:val="left"/>
      <w:pPr>
        <w:ind w:hanging="390" w:left="390"/>
      </w:pPr>
      <w:rPr>
        <w:rFonts w:hint="default"/>
        <w:u w:val="single"/>
      </w:rPr>
    </w:lvl>
    <w:lvl w:ilvl="1">
      <w:start w:val="2"/>
      <w:numFmt w:val="decimal"/>
      <w:lvlText w:val="%1.%2."/>
      <w:lvlJc w:val="left"/>
      <w:pPr>
        <w:ind w:hanging="720" w:left="2073"/>
      </w:pPr>
      <w:rPr>
        <w:rFonts w:hint="default"/>
        <w:u w:val="single"/>
      </w:rPr>
    </w:lvl>
    <w:lvl w:ilvl="2">
      <w:start w:val="1"/>
      <w:numFmt w:val="decimal"/>
      <w:lvlText w:val="%1.%2.%3."/>
      <w:lvlJc w:val="left"/>
      <w:pPr>
        <w:ind w:hanging="720" w:left="3426"/>
      </w:pPr>
      <w:rPr>
        <w:rFonts w:hint="default"/>
        <w:u w:val="single"/>
      </w:rPr>
    </w:lvl>
    <w:lvl w:ilvl="3">
      <w:start w:val="1"/>
      <w:numFmt w:val="decimal"/>
      <w:lvlText w:val="%1.%2.%3.%4."/>
      <w:lvlJc w:val="left"/>
      <w:pPr>
        <w:ind w:hanging="1080" w:left="5139"/>
      </w:pPr>
      <w:rPr>
        <w:rFonts w:hint="default"/>
        <w:u w:val="single"/>
      </w:rPr>
    </w:lvl>
    <w:lvl w:ilvl="4">
      <w:start w:val="1"/>
      <w:numFmt w:val="decimal"/>
      <w:lvlText w:val="%1.%2.%3.%4.%5."/>
      <w:lvlJc w:val="left"/>
      <w:pPr>
        <w:ind w:hanging="1080" w:left="6492"/>
      </w:pPr>
      <w:rPr>
        <w:rFonts w:hint="default"/>
        <w:u w:val="single"/>
      </w:rPr>
    </w:lvl>
    <w:lvl w:ilvl="5">
      <w:start w:val="1"/>
      <w:numFmt w:val="decimal"/>
      <w:lvlText w:val="%1.%2.%3.%4.%5.%6."/>
      <w:lvlJc w:val="left"/>
      <w:pPr>
        <w:ind w:hanging="1440" w:left="8205"/>
      </w:pPr>
      <w:rPr>
        <w:rFonts w:hint="default"/>
        <w:u w:val="single"/>
      </w:rPr>
    </w:lvl>
    <w:lvl w:ilvl="6">
      <w:start w:val="1"/>
      <w:numFmt w:val="decimal"/>
      <w:lvlText w:val="%1.%2.%3.%4.%5.%6.%7."/>
      <w:lvlJc w:val="left"/>
      <w:pPr>
        <w:ind w:hanging="1440" w:left="9558"/>
      </w:pPr>
      <w:rPr>
        <w:rFonts w:hint="default"/>
        <w:u w:val="single"/>
      </w:rPr>
    </w:lvl>
    <w:lvl w:ilvl="7">
      <w:start w:val="1"/>
      <w:numFmt w:val="decimal"/>
      <w:lvlText w:val="%1.%2.%3.%4.%5.%6.%7.%8."/>
      <w:lvlJc w:val="left"/>
      <w:pPr>
        <w:ind w:hanging="1800" w:left="11271"/>
      </w:pPr>
      <w:rPr>
        <w:rFonts w:hint="default"/>
        <w:u w:val="single"/>
      </w:rPr>
    </w:lvl>
    <w:lvl w:ilvl="8">
      <w:start w:val="1"/>
      <w:numFmt w:val="decimal"/>
      <w:lvlText w:val="%1.%2.%3.%4.%5.%6.%7.%8.%9."/>
      <w:lvlJc w:val="left"/>
      <w:pPr>
        <w:ind w:hanging="2160" w:left="12984"/>
      </w:pPr>
      <w:rPr>
        <w:rFonts w:hint="default"/>
        <w:u w:val="single"/>
      </w:rPr>
    </w:lvl>
  </w:abstractNum>
  <w:abstractNum w15:restartNumberingAfterBreak="0" w:abstractNumId="14">
    <w:nsid w:val="304214BA"/>
    <w:multiLevelType w:val="hybridMultilevel"/>
    <w:tmpl w:val="F1DAEE1A"/>
    <w:lvl w:ilvl="0" w:tplc="040C000F">
      <w:start w:val="1"/>
      <w:numFmt w:val="decimal"/>
      <w:lvlText w:val="%1."/>
      <w:lvlJc w:val="left"/>
      <w:pPr>
        <w:ind w:hanging="360" w:left="1353"/>
      </w:pPr>
    </w:lvl>
    <w:lvl w:ilvl="1" w:tentative="1" w:tplc="040C0019">
      <w:start w:val="1"/>
      <w:numFmt w:val="lowerLetter"/>
      <w:lvlText w:val="%2."/>
      <w:lvlJc w:val="left"/>
      <w:pPr>
        <w:ind w:hanging="360" w:left="2007"/>
      </w:pPr>
    </w:lvl>
    <w:lvl w:ilvl="2" w:tentative="1" w:tplc="040C001B">
      <w:start w:val="1"/>
      <w:numFmt w:val="lowerRoman"/>
      <w:lvlText w:val="%3."/>
      <w:lvlJc w:val="right"/>
      <w:pPr>
        <w:ind w:hanging="180" w:left="2727"/>
      </w:pPr>
    </w:lvl>
    <w:lvl w:ilvl="3" w:tentative="1" w:tplc="040C000F">
      <w:start w:val="1"/>
      <w:numFmt w:val="decimal"/>
      <w:lvlText w:val="%4."/>
      <w:lvlJc w:val="left"/>
      <w:pPr>
        <w:ind w:hanging="360" w:left="3447"/>
      </w:pPr>
    </w:lvl>
    <w:lvl w:ilvl="4" w:tentative="1" w:tplc="040C0019">
      <w:start w:val="1"/>
      <w:numFmt w:val="lowerLetter"/>
      <w:lvlText w:val="%5."/>
      <w:lvlJc w:val="left"/>
      <w:pPr>
        <w:ind w:hanging="360" w:left="4167"/>
      </w:pPr>
    </w:lvl>
    <w:lvl w:ilvl="5" w:tentative="1" w:tplc="040C001B">
      <w:start w:val="1"/>
      <w:numFmt w:val="lowerRoman"/>
      <w:lvlText w:val="%6."/>
      <w:lvlJc w:val="right"/>
      <w:pPr>
        <w:ind w:hanging="180" w:left="4887"/>
      </w:pPr>
    </w:lvl>
    <w:lvl w:ilvl="6" w:tentative="1" w:tplc="040C000F">
      <w:start w:val="1"/>
      <w:numFmt w:val="decimal"/>
      <w:lvlText w:val="%7."/>
      <w:lvlJc w:val="left"/>
      <w:pPr>
        <w:ind w:hanging="360" w:left="5607"/>
      </w:pPr>
    </w:lvl>
    <w:lvl w:ilvl="7" w:tentative="1" w:tplc="040C0019">
      <w:start w:val="1"/>
      <w:numFmt w:val="lowerLetter"/>
      <w:lvlText w:val="%8."/>
      <w:lvlJc w:val="left"/>
      <w:pPr>
        <w:ind w:hanging="360" w:left="6327"/>
      </w:pPr>
    </w:lvl>
    <w:lvl w:ilvl="8" w:tentative="1" w:tplc="040C001B">
      <w:start w:val="1"/>
      <w:numFmt w:val="lowerRoman"/>
      <w:lvlText w:val="%9."/>
      <w:lvlJc w:val="right"/>
      <w:pPr>
        <w:ind w:hanging="180" w:left="7047"/>
      </w:pPr>
    </w:lvl>
  </w:abstractNum>
  <w:abstractNum w15:restartNumberingAfterBreak="0" w:abstractNumId="15">
    <w:nsid w:val="31A83304"/>
    <w:multiLevelType w:val="multilevel"/>
    <w:tmpl w:val="E66AFDE2"/>
    <w:lvl w:ilvl="0">
      <w:start w:val="1"/>
      <w:numFmt w:val="decimal"/>
      <w:lvlText w:val="%1."/>
      <w:lvlJc w:val="left"/>
      <w:pPr>
        <w:ind w:hanging="360" w:left="1353"/>
      </w:pPr>
    </w:lvl>
    <w:lvl w:ilvl="1">
      <w:start w:val="1"/>
      <w:numFmt w:val="decimal"/>
      <w:isLgl/>
      <w:lvlText w:val="%1.%2."/>
      <w:lvlJc w:val="left"/>
      <w:pPr>
        <w:ind w:hanging="720" w:left="1713"/>
      </w:pPr>
      <w:rPr>
        <w:rFonts w:hint="default"/>
      </w:rPr>
    </w:lvl>
    <w:lvl w:ilvl="2">
      <w:start w:val="1"/>
      <w:numFmt w:val="decimal"/>
      <w:isLgl/>
      <w:lvlText w:val="%1.%2.%3."/>
      <w:lvlJc w:val="left"/>
      <w:pPr>
        <w:ind w:hanging="720" w:left="1713"/>
      </w:pPr>
      <w:rPr>
        <w:rFonts w:hint="default"/>
      </w:rPr>
    </w:lvl>
    <w:lvl w:ilvl="3">
      <w:start w:val="1"/>
      <w:numFmt w:val="decimal"/>
      <w:isLgl/>
      <w:lvlText w:val="%1.%2.%3.%4."/>
      <w:lvlJc w:val="left"/>
      <w:pPr>
        <w:ind w:hanging="1080" w:left="2073"/>
      </w:pPr>
      <w:rPr>
        <w:rFonts w:hint="default"/>
      </w:rPr>
    </w:lvl>
    <w:lvl w:ilvl="4">
      <w:start w:val="1"/>
      <w:numFmt w:val="decimal"/>
      <w:isLgl/>
      <w:lvlText w:val="%1.%2.%3.%4.%5."/>
      <w:lvlJc w:val="left"/>
      <w:pPr>
        <w:ind w:hanging="1080" w:left="2073"/>
      </w:pPr>
      <w:rPr>
        <w:rFonts w:hint="default"/>
      </w:rPr>
    </w:lvl>
    <w:lvl w:ilvl="5">
      <w:start w:val="1"/>
      <w:numFmt w:val="decimal"/>
      <w:isLgl/>
      <w:lvlText w:val="%1.%2.%3.%4.%5.%6."/>
      <w:lvlJc w:val="left"/>
      <w:pPr>
        <w:ind w:hanging="1440" w:left="2433"/>
      </w:pPr>
      <w:rPr>
        <w:rFonts w:hint="default"/>
      </w:rPr>
    </w:lvl>
    <w:lvl w:ilvl="6">
      <w:start w:val="1"/>
      <w:numFmt w:val="decimal"/>
      <w:isLgl/>
      <w:lvlText w:val="%1.%2.%3.%4.%5.%6.%7."/>
      <w:lvlJc w:val="left"/>
      <w:pPr>
        <w:ind w:hanging="1440" w:left="2433"/>
      </w:pPr>
      <w:rPr>
        <w:rFonts w:hint="default"/>
      </w:rPr>
    </w:lvl>
    <w:lvl w:ilvl="7">
      <w:start w:val="1"/>
      <w:numFmt w:val="decimal"/>
      <w:isLgl/>
      <w:lvlText w:val="%1.%2.%3.%4.%5.%6.%7.%8."/>
      <w:lvlJc w:val="left"/>
      <w:pPr>
        <w:ind w:hanging="1800" w:left="2793"/>
      </w:pPr>
      <w:rPr>
        <w:rFonts w:hint="default"/>
      </w:rPr>
    </w:lvl>
    <w:lvl w:ilvl="8">
      <w:start w:val="1"/>
      <w:numFmt w:val="decimal"/>
      <w:isLgl/>
      <w:lvlText w:val="%1.%2.%3.%4.%5.%6.%7.%8.%9."/>
      <w:lvlJc w:val="left"/>
      <w:pPr>
        <w:ind w:hanging="2160" w:left="3153"/>
      </w:pPr>
      <w:rPr>
        <w:rFonts w:hint="default"/>
      </w:rPr>
    </w:lvl>
  </w:abstractNum>
  <w:abstractNum w15:restartNumberingAfterBreak="0" w:abstractNumId="16">
    <w:nsid w:val="351A64E0"/>
    <w:multiLevelType w:val="hybridMultilevel"/>
    <w:tmpl w:val="5DF02A66"/>
    <w:lvl w:ilvl="0" w:tplc="040C000D">
      <w:start w:val="1"/>
      <w:numFmt w:val="bullet"/>
      <w:lvlText w:val=""/>
      <w:lvlJc w:val="left"/>
      <w:pPr>
        <w:ind w:hanging="360" w:left="1287"/>
      </w:pPr>
      <w:rPr>
        <w:rFonts w:ascii="Wingdings" w:hAnsi="Wingdings" w:hint="default"/>
      </w:rPr>
    </w:lvl>
    <w:lvl w:ilvl="1" w:tplc="040C0003">
      <w:start w:val="1"/>
      <w:numFmt w:val="bullet"/>
      <w:lvlText w:val="o"/>
      <w:lvlJc w:val="left"/>
      <w:pPr>
        <w:ind w:hanging="360" w:left="2007"/>
      </w:pPr>
      <w:rPr>
        <w:rFonts w:ascii="Courier New" w:cs="Courier New" w:hAnsi="Courier New" w:hint="default"/>
      </w:rPr>
    </w:lvl>
    <w:lvl w:ilvl="2" w:tplc="040C0005">
      <w:start w:val="1"/>
      <w:numFmt w:val="bullet"/>
      <w:lvlText w:val=""/>
      <w:lvlJc w:val="left"/>
      <w:pPr>
        <w:ind w:hanging="360" w:left="2727"/>
      </w:pPr>
      <w:rPr>
        <w:rFonts w:ascii="Wingdings" w:hAnsi="Wingdings" w:hint="default"/>
      </w:rPr>
    </w:lvl>
    <w:lvl w:ilvl="3" w:tplc="040C0001">
      <w:start w:val="1"/>
      <w:numFmt w:val="bullet"/>
      <w:lvlText w:val=""/>
      <w:lvlJc w:val="left"/>
      <w:pPr>
        <w:ind w:hanging="360" w:left="3447"/>
      </w:pPr>
      <w:rPr>
        <w:rFonts w:ascii="Symbol" w:hAnsi="Symbol" w:hint="default"/>
      </w:rPr>
    </w:lvl>
    <w:lvl w:ilvl="4" w:tentative="1" w:tplc="040C0003">
      <w:start w:val="1"/>
      <w:numFmt w:val="bullet"/>
      <w:lvlText w:val="o"/>
      <w:lvlJc w:val="left"/>
      <w:pPr>
        <w:ind w:hanging="360" w:left="4167"/>
      </w:pPr>
      <w:rPr>
        <w:rFonts w:ascii="Courier New" w:cs="Courier New" w:hAnsi="Courier New" w:hint="default"/>
      </w:rPr>
    </w:lvl>
    <w:lvl w:ilvl="5" w:tentative="1" w:tplc="040C0005">
      <w:start w:val="1"/>
      <w:numFmt w:val="bullet"/>
      <w:lvlText w:val=""/>
      <w:lvlJc w:val="left"/>
      <w:pPr>
        <w:ind w:hanging="360" w:left="4887"/>
      </w:pPr>
      <w:rPr>
        <w:rFonts w:ascii="Wingdings" w:hAnsi="Wingdings" w:hint="default"/>
      </w:rPr>
    </w:lvl>
    <w:lvl w:ilvl="6" w:tentative="1" w:tplc="040C0001">
      <w:start w:val="1"/>
      <w:numFmt w:val="bullet"/>
      <w:lvlText w:val=""/>
      <w:lvlJc w:val="left"/>
      <w:pPr>
        <w:ind w:hanging="360" w:left="5607"/>
      </w:pPr>
      <w:rPr>
        <w:rFonts w:ascii="Symbol" w:hAnsi="Symbol" w:hint="default"/>
      </w:rPr>
    </w:lvl>
    <w:lvl w:ilvl="7" w:tentative="1" w:tplc="040C0003">
      <w:start w:val="1"/>
      <w:numFmt w:val="bullet"/>
      <w:lvlText w:val="o"/>
      <w:lvlJc w:val="left"/>
      <w:pPr>
        <w:ind w:hanging="360" w:left="6327"/>
      </w:pPr>
      <w:rPr>
        <w:rFonts w:ascii="Courier New" w:cs="Courier New" w:hAnsi="Courier New" w:hint="default"/>
      </w:rPr>
    </w:lvl>
    <w:lvl w:ilvl="8" w:tentative="1" w:tplc="040C0005">
      <w:start w:val="1"/>
      <w:numFmt w:val="bullet"/>
      <w:lvlText w:val=""/>
      <w:lvlJc w:val="left"/>
      <w:pPr>
        <w:ind w:hanging="360" w:left="7047"/>
      </w:pPr>
      <w:rPr>
        <w:rFonts w:ascii="Wingdings" w:hAnsi="Wingdings" w:hint="default"/>
      </w:rPr>
    </w:lvl>
  </w:abstractNum>
  <w:abstractNum w15:restartNumberingAfterBreak="0" w:abstractNumId="17">
    <w:nsid w:val="38C81C25"/>
    <w:multiLevelType w:val="hybridMultilevel"/>
    <w:tmpl w:val="F6B4F1CC"/>
    <w:lvl w:ilvl="0" w:tplc="ABF69DF2">
      <w:numFmt w:val="bullet"/>
      <w:lvlText w:val="-"/>
      <w:lvlJc w:val="left"/>
      <w:pPr>
        <w:ind w:hanging="360" w:left="720"/>
      </w:pPr>
      <w:rPr>
        <w:rFonts w:ascii="Times" w:eastAsia="Times New Roman" w:hAnsi="Time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8">
    <w:nsid w:val="3AE4718D"/>
    <w:multiLevelType w:val="multilevel"/>
    <w:tmpl w:val="E66AFDE2"/>
    <w:lvl w:ilvl="0">
      <w:start w:val="1"/>
      <w:numFmt w:val="decimal"/>
      <w:lvlText w:val="%1."/>
      <w:lvlJc w:val="left"/>
      <w:pPr>
        <w:ind w:hanging="360" w:left="1353"/>
      </w:pPr>
    </w:lvl>
    <w:lvl w:ilvl="1">
      <w:start w:val="1"/>
      <w:numFmt w:val="decimal"/>
      <w:isLgl/>
      <w:lvlText w:val="%1.%2."/>
      <w:lvlJc w:val="left"/>
      <w:pPr>
        <w:ind w:hanging="720" w:left="1713"/>
      </w:pPr>
      <w:rPr>
        <w:rFonts w:hint="default"/>
      </w:rPr>
    </w:lvl>
    <w:lvl w:ilvl="2">
      <w:start w:val="1"/>
      <w:numFmt w:val="decimal"/>
      <w:isLgl/>
      <w:lvlText w:val="%1.%2.%3."/>
      <w:lvlJc w:val="left"/>
      <w:pPr>
        <w:ind w:hanging="720" w:left="1713"/>
      </w:pPr>
      <w:rPr>
        <w:rFonts w:hint="default"/>
      </w:rPr>
    </w:lvl>
    <w:lvl w:ilvl="3">
      <w:start w:val="1"/>
      <w:numFmt w:val="decimal"/>
      <w:isLgl/>
      <w:lvlText w:val="%1.%2.%3.%4."/>
      <w:lvlJc w:val="left"/>
      <w:pPr>
        <w:ind w:hanging="1080" w:left="2073"/>
      </w:pPr>
      <w:rPr>
        <w:rFonts w:hint="default"/>
      </w:rPr>
    </w:lvl>
    <w:lvl w:ilvl="4">
      <w:start w:val="1"/>
      <w:numFmt w:val="decimal"/>
      <w:isLgl/>
      <w:lvlText w:val="%1.%2.%3.%4.%5."/>
      <w:lvlJc w:val="left"/>
      <w:pPr>
        <w:ind w:hanging="1080" w:left="2073"/>
      </w:pPr>
      <w:rPr>
        <w:rFonts w:hint="default"/>
      </w:rPr>
    </w:lvl>
    <w:lvl w:ilvl="5">
      <w:start w:val="1"/>
      <w:numFmt w:val="decimal"/>
      <w:isLgl/>
      <w:lvlText w:val="%1.%2.%3.%4.%5.%6."/>
      <w:lvlJc w:val="left"/>
      <w:pPr>
        <w:ind w:hanging="1440" w:left="2433"/>
      </w:pPr>
      <w:rPr>
        <w:rFonts w:hint="default"/>
      </w:rPr>
    </w:lvl>
    <w:lvl w:ilvl="6">
      <w:start w:val="1"/>
      <w:numFmt w:val="decimal"/>
      <w:isLgl/>
      <w:lvlText w:val="%1.%2.%3.%4.%5.%6.%7."/>
      <w:lvlJc w:val="left"/>
      <w:pPr>
        <w:ind w:hanging="1440" w:left="2433"/>
      </w:pPr>
      <w:rPr>
        <w:rFonts w:hint="default"/>
      </w:rPr>
    </w:lvl>
    <w:lvl w:ilvl="7">
      <w:start w:val="1"/>
      <w:numFmt w:val="decimal"/>
      <w:isLgl/>
      <w:lvlText w:val="%1.%2.%3.%4.%5.%6.%7.%8."/>
      <w:lvlJc w:val="left"/>
      <w:pPr>
        <w:ind w:hanging="1800" w:left="2793"/>
      </w:pPr>
      <w:rPr>
        <w:rFonts w:hint="default"/>
      </w:rPr>
    </w:lvl>
    <w:lvl w:ilvl="8">
      <w:start w:val="1"/>
      <w:numFmt w:val="decimal"/>
      <w:isLgl/>
      <w:lvlText w:val="%1.%2.%3.%4.%5.%6.%7.%8.%9."/>
      <w:lvlJc w:val="left"/>
      <w:pPr>
        <w:ind w:hanging="2160" w:left="3153"/>
      </w:pPr>
      <w:rPr>
        <w:rFonts w:hint="default"/>
      </w:rPr>
    </w:lvl>
  </w:abstractNum>
  <w:abstractNum w15:restartNumberingAfterBreak="0" w:abstractNumId="19">
    <w:nsid w:val="3CCC278B"/>
    <w:multiLevelType w:val="hybridMultilevel"/>
    <w:tmpl w:val="227EAA2E"/>
    <w:lvl w:ilvl="0" w:tplc="F53A62AE">
      <w:numFmt w:val="bullet"/>
      <w:lvlText w:val="-"/>
      <w:lvlJc w:val="left"/>
      <w:pPr>
        <w:ind w:hanging="360" w:left="927"/>
      </w:pPr>
      <w:rPr>
        <w:rFonts w:ascii="Times New Roman" w:cs="Times New Roman" w:eastAsia="Times New Roman" w:hAnsi="Times New Roman" w:hint="default"/>
      </w:rPr>
    </w:lvl>
    <w:lvl w:ilvl="1" w:tentative="1" w:tplc="040C0003">
      <w:start w:val="1"/>
      <w:numFmt w:val="bullet"/>
      <w:lvlText w:val="o"/>
      <w:lvlJc w:val="left"/>
      <w:pPr>
        <w:ind w:hanging="360" w:left="1647"/>
      </w:pPr>
      <w:rPr>
        <w:rFonts w:ascii="Courier New" w:cs="Courier New" w:hAnsi="Courier New" w:hint="default"/>
      </w:rPr>
    </w:lvl>
    <w:lvl w:ilvl="2" w:tentative="1" w:tplc="040C0005">
      <w:start w:val="1"/>
      <w:numFmt w:val="bullet"/>
      <w:lvlText w:val=""/>
      <w:lvlJc w:val="left"/>
      <w:pPr>
        <w:ind w:hanging="360" w:left="2367"/>
      </w:pPr>
      <w:rPr>
        <w:rFonts w:ascii="Wingdings" w:hAnsi="Wingdings" w:hint="default"/>
      </w:rPr>
    </w:lvl>
    <w:lvl w:ilvl="3" w:tentative="1" w:tplc="040C0001">
      <w:start w:val="1"/>
      <w:numFmt w:val="bullet"/>
      <w:lvlText w:val=""/>
      <w:lvlJc w:val="left"/>
      <w:pPr>
        <w:ind w:hanging="360" w:left="3087"/>
      </w:pPr>
      <w:rPr>
        <w:rFonts w:ascii="Symbol" w:hAnsi="Symbol" w:hint="default"/>
      </w:rPr>
    </w:lvl>
    <w:lvl w:ilvl="4" w:tentative="1" w:tplc="040C0003">
      <w:start w:val="1"/>
      <w:numFmt w:val="bullet"/>
      <w:lvlText w:val="o"/>
      <w:lvlJc w:val="left"/>
      <w:pPr>
        <w:ind w:hanging="360" w:left="3807"/>
      </w:pPr>
      <w:rPr>
        <w:rFonts w:ascii="Courier New" w:cs="Courier New" w:hAnsi="Courier New" w:hint="default"/>
      </w:rPr>
    </w:lvl>
    <w:lvl w:ilvl="5" w:tentative="1" w:tplc="040C0005">
      <w:start w:val="1"/>
      <w:numFmt w:val="bullet"/>
      <w:lvlText w:val=""/>
      <w:lvlJc w:val="left"/>
      <w:pPr>
        <w:ind w:hanging="360" w:left="4527"/>
      </w:pPr>
      <w:rPr>
        <w:rFonts w:ascii="Wingdings" w:hAnsi="Wingdings" w:hint="default"/>
      </w:rPr>
    </w:lvl>
    <w:lvl w:ilvl="6" w:tentative="1" w:tplc="040C0001">
      <w:start w:val="1"/>
      <w:numFmt w:val="bullet"/>
      <w:lvlText w:val=""/>
      <w:lvlJc w:val="left"/>
      <w:pPr>
        <w:ind w:hanging="360" w:left="5247"/>
      </w:pPr>
      <w:rPr>
        <w:rFonts w:ascii="Symbol" w:hAnsi="Symbol" w:hint="default"/>
      </w:rPr>
    </w:lvl>
    <w:lvl w:ilvl="7" w:tentative="1" w:tplc="040C0003">
      <w:start w:val="1"/>
      <w:numFmt w:val="bullet"/>
      <w:lvlText w:val="o"/>
      <w:lvlJc w:val="left"/>
      <w:pPr>
        <w:ind w:hanging="360" w:left="5967"/>
      </w:pPr>
      <w:rPr>
        <w:rFonts w:ascii="Courier New" w:cs="Courier New" w:hAnsi="Courier New" w:hint="default"/>
      </w:rPr>
    </w:lvl>
    <w:lvl w:ilvl="8" w:tentative="1" w:tplc="040C0005">
      <w:start w:val="1"/>
      <w:numFmt w:val="bullet"/>
      <w:lvlText w:val=""/>
      <w:lvlJc w:val="left"/>
      <w:pPr>
        <w:ind w:hanging="360" w:left="6687"/>
      </w:pPr>
      <w:rPr>
        <w:rFonts w:ascii="Wingdings" w:hAnsi="Wingdings" w:hint="default"/>
      </w:rPr>
    </w:lvl>
  </w:abstractNum>
  <w:abstractNum w15:restartNumberingAfterBreak="0" w:abstractNumId="20">
    <w:nsid w:val="3DAA75F0"/>
    <w:multiLevelType w:val="hybridMultilevel"/>
    <w:tmpl w:val="34004BAA"/>
    <w:lvl w:ilvl="0" w:tplc="7EE6DDF8">
      <w:start w:val="2021"/>
      <w:numFmt w:val="bullet"/>
      <w:lvlText w:val="-"/>
      <w:lvlJc w:val="left"/>
      <w:pPr>
        <w:ind w:hanging="360" w:left="720"/>
      </w:pPr>
      <w:rPr>
        <w:rFonts w:ascii="Calibri" w:cs="Calibri" w:eastAsia="Calibri" w:hAnsi="Calibri"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15:restartNumberingAfterBreak="0" w:abstractNumId="21">
    <w:nsid w:val="45F1696E"/>
    <w:multiLevelType w:val="hybridMultilevel"/>
    <w:tmpl w:val="BB4CDA60"/>
    <w:lvl w:ilvl="0" w:tplc="040C0001">
      <w:start w:val="1"/>
      <w:numFmt w:val="bullet"/>
      <w:lvlText w:val=""/>
      <w:lvlJc w:val="left"/>
      <w:pPr>
        <w:ind w:hanging="360" w:left="720"/>
      </w:pPr>
      <w:rPr>
        <w:rFonts w:ascii="Symbol" w:hAnsi="Symbol"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2">
    <w:nsid w:val="46BC5614"/>
    <w:multiLevelType w:val="hybridMultilevel"/>
    <w:tmpl w:val="091E20F0"/>
    <w:lvl w:ilvl="0" w:tplc="040C0001">
      <w:start w:val="1"/>
      <w:numFmt w:val="bullet"/>
      <w:lvlText w:val=""/>
      <w:lvlJc w:val="left"/>
      <w:pPr>
        <w:ind w:hanging="360" w:left="720"/>
      </w:pPr>
      <w:rPr>
        <w:rFonts w:ascii="Symbol" w:hAnsi="Symbol"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3">
    <w:nsid w:val="473914FB"/>
    <w:multiLevelType w:val="hybridMultilevel"/>
    <w:tmpl w:val="461066F2"/>
    <w:lvl w:ilvl="0" w:tplc="D94CB262">
      <w:start w:val="1"/>
      <w:numFmt w:val="bullet"/>
      <w:lvlText w:val="•"/>
      <w:lvlJc w:val="left"/>
      <w:pPr>
        <w:tabs>
          <w:tab w:pos="720" w:val="num"/>
        </w:tabs>
        <w:ind w:hanging="360" w:left="720"/>
      </w:pPr>
      <w:rPr>
        <w:rFonts w:ascii="Arial" w:hAnsi="Arial" w:hint="default"/>
      </w:rPr>
    </w:lvl>
    <w:lvl w:ilvl="1" w:tplc="C6309424">
      <w:numFmt w:val="bullet"/>
      <w:lvlText w:val="•"/>
      <w:lvlJc w:val="left"/>
      <w:pPr>
        <w:tabs>
          <w:tab w:pos="1440" w:val="num"/>
        </w:tabs>
        <w:ind w:hanging="360" w:left="1440"/>
      </w:pPr>
      <w:rPr>
        <w:rFonts w:ascii="Arial" w:hAnsi="Arial" w:hint="default"/>
      </w:rPr>
    </w:lvl>
    <w:lvl w:ilvl="2" w:tentative="1" w:tplc="8E389292">
      <w:start w:val="1"/>
      <w:numFmt w:val="bullet"/>
      <w:lvlText w:val="•"/>
      <w:lvlJc w:val="left"/>
      <w:pPr>
        <w:tabs>
          <w:tab w:pos="2160" w:val="num"/>
        </w:tabs>
        <w:ind w:hanging="360" w:left="2160"/>
      </w:pPr>
      <w:rPr>
        <w:rFonts w:ascii="Arial" w:hAnsi="Arial" w:hint="default"/>
      </w:rPr>
    </w:lvl>
    <w:lvl w:ilvl="3" w:tentative="1" w:tplc="8F6CCBDA">
      <w:start w:val="1"/>
      <w:numFmt w:val="bullet"/>
      <w:lvlText w:val="•"/>
      <w:lvlJc w:val="left"/>
      <w:pPr>
        <w:tabs>
          <w:tab w:pos="2880" w:val="num"/>
        </w:tabs>
        <w:ind w:hanging="360" w:left="2880"/>
      </w:pPr>
      <w:rPr>
        <w:rFonts w:ascii="Arial" w:hAnsi="Arial" w:hint="default"/>
      </w:rPr>
    </w:lvl>
    <w:lvl w:ilvl="4" w:tentative="1" w:tplc="E29ABE88">
      <w:start w:val="1"/>
      <w:numFmt w:val="bullet"/>
      <w:lvlText w:val="•"/>
      <w:lvlJc w:val="left"/>
      <w:pPr>
        <w:tabs>
          <w:tab w:pos="3600" w:val="num"/>
        </w:tabs>
        <w:ind w:hanging="360" w:left="3600"/>
      </w:pPr>
      <w:rPr>
        <w:rFonts w:ascii="Arial" w:hAnsi="Arial" w:hint="default"/>
      </w:rPr>
    </w:lvl>
    <w:lvl w:ilvl="5" w:tentative="1" w:tplc="DB444BC8">
      <w:start w:val="1"/>
      <w:numFmt w:val="bullet"/>
      <w:lvlText w:val="•"/>
      <w:lvlJc w:val="left"/>
      <w:pPr>
        <w:tabs>
          <w:tab w:pos="4320" w:val="num"/>
        </w:tabs>
        <w:ind w:hanging="360" w:left="4320"/>
      </w:pPr>
      <w:rPr>
        <w:rFonts w:ascii="Arial" w:hAnsi="Arial" w:hint="default"/>
      </w:rPr>
    </w:lvl>
    <w:lvl w:ilvl="6" w:tentative="1" w:tplc="C8B8C662">
      <w:start w:val="1"/>
      <w:numFmt w:val="bullet"/>
      <w:lvlText w:val="•"/>
      <w:lvlJc w:val="left"/>
      <w:pPr>
        <w:tabs>
          <w:tab w:pos="5040" w:val="num"/>
        </w:tabs>
        <w:ind w:hanging="360" w:left="5040"/>
      </w:pPr>
      <w:rPr>
        <w:rFonts w:ascii="Arial" w:hAnsi="Arial" w:hint="default"/>
      </w:rPr>
    </w:lvl>
    <w:lvl w:ilvl="7" w:tentative="1" w:tplc="1ADA5F00">
      <w:start w:val="1"/>
      <w:numFmt w:val="bullet"/>
      <w:lvlText w:val="•"/>
      <w:lvlJc w:val="left"/>
      <w:pPr>
        <w:tabs>
          <w:tab w:pos="5760" w:val="num"/>
        </w:tabs>
        <w:ind w:hanging="360" w:left="5760"/>
      </w:pPr>
      <w:rPr>
        <w:rFonts w:ascii="Arial" w:hAnsi="Arial" w:hint="default"/>
      </w:rPr>
    </w:lvl>
    <w:lvl w:ilvl="8" w:tentative="1" w:tplc="DC66E9F2">
      <w:start w:val="1"/>
      <w:numFmt w:val="bullet"/>
      <w:lvlText w:val="•"/>
      <w:lvlJc w:val="left"/>
      <w:pPr>
        <w:tabs>
          <w:tab w:pos="6480" w:val="num"/>
        </w:tabs>
        <w:ind w:hanging="360" w:left="6480"/>
      </w:pPr>
      <w:rPr>
        <w:rFonts w:ascii="Arial" w:hAnsi="Arial" w:hint="default"/>
      </w:rPr>
    </w:lvl>
  </w:abstractNum>
  <w:abstractNum w15:restartNumberingAfterBreak="0" w:abstractNumId="24">
    <w:nsid w:val="4C2F6EB3"/>
    <w:multiLevelType w:val="hybridMultilevel"/>
    <w:tmpl w:val="F1DAEE1A"/>
    <w:lvl w:ilvl="0" w:tplc="040C000F">
      <w:start w:val="1"/>
      <w:numFmt w:val="decimal"/>
      <w:lvlText w:val="%1."/>
      <w:lvlJc w:val="left"/>
      <w:pPr>
        <w:ind w:hanging="360" w:left="1353"/>
      </w:pPr>
    </w:lvl>
    <w:lvl w:ilvl="1" w:tentative="1" w:tplc="040C0019">
      <w:start w:val="1"/>
      <w:numFmt w:val="lowerLetter"/>
      <w:lvlText w:val="%2."/>
      <w:lvlJc w:val="left"/>
      <w:pPr>
        <w:ind w:hanging="360" w:left="2007"/>
      </w:pPr>
    </w:lvl>
    <w:lvl w:ilvl="2" w:tentative="1" w:tplc="040C001B">
      <w:start w:val="1"/>
      <w:numFmt w:val="lowerRoman"/>
      <w:lvlText w:val="%3."/>
      <w:lvlJc w:val="right"/>
      <w:pPr>
        <w:ind w:hanging="180" w:left="2727"/>
      </w:pPr>
    </w:lvl>
    <w:lvl w:ilvl="3" w:tentative="1" w:tplc="040C000F">
      <w:start w:val="1"/>
      <w:numFmt w:val="decimal"/>
      <w:lvlText w:val="%4."/>
      <w:lvlJc w:val="left"/>
      <w:pPr>
        <w:ind w:hanging="360" w:left="3447"/>
      </w:pPr>
    </w:lvl>
    <w:lvl w:ilvl="4" w:tentative="1" w:tplc="040C0019">
      <w:start w:val="1"/>
      <w:numFmt w:val="lowerLetter"/>
      <w:lvlText w:val="%5."/>
      <w:lvlJc w:val="left"/>
      <w:pPr>
        <w:ind w:hanging="360" w:left="4167"/>
      </w:pPr>
    </w:lvl>
    <w:lvl w:ilvl="5" w:tentative="1" w:tplc="040C001B">
      <w:start w:val="1"/>
      <w:numFmt w:val="lowerRoman"/>
      <w:lvlText w:val="%6."/>
      <w:lvlJc w:val="right"/>
      <w:pPr>
        <w:ind w:hanging="180" w:left="4887"/>
      </w:pPr>
    </w:lvl>
    <w:lvl w:ilvl="6" w:tentative="1" w:tplc="040C000F">
      <w:start w:val="1"/>
      <w:numFmt w:val="decimal"/>
      <w:lvlText w:val="%7."/>
      <w:lvlJc w:val="left"/>
      <w:pPr>
        <w:ind w:hanging="360" w:left="5607"/>
      </w:pPr>
    </w:lvl>
    <w:lvl w:ilvl="7" w:tentative="1" w:tplc="040C0019">
      <w:start w:val="1"/>
      <w:numFmt w:val="lowerLetter"/>
      <w:lvlText w:val="%8."/>
      <w:lvlJc w:val="left"/>
      <w:pPr>
        <w:ind w:hanging="360" w:left="6327"/>
      </w:pPr>
    </w:lvl>
    <w:lvl w:ilvl="8" w:tentative="1" w:tplc="040C001B">
      <w:start w:val="1"/>
      <w:numFmt w:val="lowerRoman"/>
      <w:lvlText w:val="%9."/>
      <w:lvlJc w:val="right"/>
      <w:pPr>
        <w:ind w:hanging="180" w:left="7047"/>
      </w:pPr>
    </w:lvl>
  </w:abstractNum>
  <w:abstractNum w15:restartNumberingAfterBreak="0" w:abstractNumId="25">
    <w:nsid w:val="4EDB779D"/>
    <w:multiLevelType w:val="hybridMultilevel"/>
    <w:tmpl w:val="0638F822"/>
    <w:lvl w:ilvl="0" w:tplc="7A86F1E2">
      <w:start w:val="1"/>
      <w:numFmt w:val="bullet"/>
      <w:lvlText w:val=""/>
      <w:lvlJc w:val="left"/>
      <w:pPr>
        <w:ind w:hanging="360" w:left="1287"/>
      </w:pPr>
      <w:rPr>
        <w:rFonts w:ascii="Wingdings" w:hAnsi="Wingdings" w:hint="default"/>
        <w:sz w:val="20"/>
      </w:rPr>
    </w:lvl>
    <w:lvl w:ilvl="1" w:tentative="1" w:tplc="040C0003">
      <w:start w:val="1"/>
      <w:numFmt w:val="bullet"/>
      <w:lvlText w:val="o"/>
      <w:lvlJc w:val="left"/>
      <w:pPr>
        <w:ind w:hanging="360" w:left="2007"/>
      </w:pPr>
      <w:rPr>
        <w:rFonts w:ascii="Courier New" w:cs="Courier New" w:hAnsi="Courier New" w:hint="default"/>
      </w:rPr>
    </w:lvl>
    <w:lvl w:ilvl="2" w:tentative="1" w:tplc="040C0005">
      <w:start w:val="1"/>
      <w:numFmt w:val="bullet"/>
      <w:lvlText w:val=""/>
      <w:lvlJc w:val="left"/>
      <w:pPr>
        <w:ind w:hanging="360" w:left="2727"/>
      </w:pPr>
      <w:rPr>
        <w:rFonts w:ascii="Wingdings" w:hAnsi="Wingdings" w:hint="default"/>
      </w:rPr>
    </w:lvl>
    <w:lvl w:ilvl="3" w:tentative="1" w:tplc="040C0001">
      <w:start w:val="1"/>
      <w:numFmt w:val="bullet"/>
      <w:lvlText w:val=""/>
      <w:lvlJc w:val="left"/>
      <w:pPr>
        <w:ind w:hanging="360" w:left="3447"/>
      </w:pPr>
      <w:rPr>
        <w:rFonts w:ascii="Symbol" w:hAnsi="Symbol" w:hint="default"/>
      </w:rPr>
    </w:lvl>
    <w:lvl w:ilvl="4" w:tentative="1" w:tplc="040C0003">
      <w:start w:val="1"/>
      <w:numFmt w:val="bullet"/>
      <w:lvlText w:val="o"/>
      <w:lvlJc w:val="left"/>
      <w:pPr>
        <w:ind w:hanging="360" w:left="4167"/>
      </w:pPr>
      <w:rPr>
        <w:rFonts w:ascii="Courier New" w:cs="Courier New" w:hAnsi="Courier New" w:hint="default"/>
      </w:rPr>
    </w:lvl>
    <w:lvl w:ilvl="5" w:tentative="1" w:tplc="040C0005">
      <w:start w:val="1"/>
      <w:numFmt w:val="bullet"/>
      <w:lvlText w:val=""/>
      <w:lvlJc w:val="left"/>
      <w:pPr>
        <w:ind w:hanging="360" w:left="4887"/>
      </w:pPr>
      <w:rPr>
        <w:rFonts w:ascii="Wingdings" w:hAnsi="Wingdings" w:hint="default"/>
      </w:rPr>
    </w:lvl>
    <w:lvl w:ilvl="6" w:tentative="1" w:tplc="040C0001">
      <w:start w:val="1"/>
      <w:numFmt w:val="bullet"/>
      <w:lvlText w:val=""/>
      <w:lvlJc w:val="left"/>
      <w:pPr>
        <w:ind w:hanging="360" w:left="5607"/>
      </w:pPr>
      <w:rPr>
        <w:rFonts w:ascii="Symbol" w:hAnsi="Symbol" w:hint="default"/>
      </w:rPr>
    </w:lvl>
    <w:lvl w:ilvl="7" w:tentative="1" w:tplc="040C0003">
      <w:start w:val="1"/>
      <w:numFmt w:val="bullet"/>
      <w:lvlText w:val="o"/>
      <w:lvlJc w:val="left"/>
      <w:pPr>
        <w:ind w:hanging="360" w:left="6327"/>
      </w:pPr>
      <w:rPr>
        <w:rFonts w:ascii="Courier New" w:cs="Courier New" w:hAnsi="Courier New" w:hint="default"/>
      </w:rPr>
    </w:lvl>
    <w:lvl w:ilvl="8" w:tentative="1" w:tplc="040C0005">
      <w:start w:val="1"/>
      <w:numFmt w:val="bullet"/>
      <w:lvlText w:val=""/>
      <w:lvlJc w:val="left"/>
      <w:pPr>
        <w:ind w:hanging="360" w:left="7047"/>
      </w:pPr>
      <w:rPr>
        <w:rFonts w:ascii="Wingdings" w:hAnsi="Wingdings" w:hint="default"/>
      </w:rPr>
    </w:lvl>
  </w:abstractNum>
  <w:abstractNum w15:restartNumberingAfterBreak="0" w:abstractNumId="26">
    <w:nsid w:val="521C3E71"/>
    <w:multiLevelType w:val="hybridMultilevel"/>
    <w:tmpl w:val="7FA440E8"/>
    <w:lvl w:ilvl="0" w:tplc="040C000F">
      <w:start w:val="1"/>
      <w:numFmt w:val="decimal"/>
      <w:lvlText w:val="%1."/>
      <w:lvlJc w:val="left"/>
      <w:pPr>
        <w:ind w:hanging="360" w:left="720"/>
      </w:p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27">
    <w:nsid w:val="5A082B14"/>
    <w:multiLevelType w:val="hybridMultilevel"/>
    <w:tmpl w:val="A00468BC"/>
    <w:lvl w:ilvl="0" w:tplc="0608CE02">
      <w:start w:val="1"/>
      <w:numFmt w:val="bullet"/>
      <w:lvlText w:val=""/>
      <w:lvlJc w:val="left"/>
      <w:pPr>
        <w:tabs>
          <w:tab w:pos="360" w:val="num"/>
        </w:tabs>
        <w:ind w:firstLine="0" w:left="0"/>
      </w:pPr>
      <w:rPr>
        <w:rFonts w:ascii="Wingdings" w:hAnsi="Wingdings" w:hint="default"/>
        <w:sz w:val="20"/>
      </w:rPr>
    </w:lvl>
    <w:lvl w:ilvl="1" w:tplc="040C000F">
      <w:start w:val="1"/>
      <w:numFmt w:val="decimal"/>
      <w:lvlText w:val="%2."/>
      <w:lvlJc w:val="left"/>
      <w:pPr>
        <w:tabs>
          <w:tab w:pos="1440" w:val="num"/>
        </w:tabs>
        <w:ind w:hanging="360" w:left="1440"/>
      </w:p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28">
    <w:nsid w:val="64DF18C2"/>
    <w:multiLevelType w:val="hybridMultilevel"/>
    <w:tmpl w:val="45CE602A"/>
    <w:lvl w:ilvl="0" w:tplc="300C949A">
      <w:start w:val="4"/>
      <w:numFmt w:val="decimal"/>
      <w:lvlText w:val="%1"/>
      <w:lvlJc w:val="left"/>
      <w:pPr>
        <w:ind w:hanging="360" w:left="1353"/>
      </w:pPr>
      <w:rPr>
        <w:rFonts w:hint="default"/>
      </w:rPr>
    </w:lvl>
    <w:lvl w:ilvl="1" w:tentative="1" w:tplc="04090019">
      <w:start w:val="1"/>
      <w:numFmt w:val="lowerLetter"/>
      <w:lvlText w:val="%2."/>
      <w:lvlJc w:val="left"/>
      <w:pPr>
        <w:ind w:hanging="360" w:left="2073"/>
      </w:pPr>
    </w:lvl>
    <w:lvl w:ilvl="2" w:tentative="1" w:tplc="0409001B">
      <w:start w:val="1"/>
      <w:numFmt w:val="lowerRoman"/>
      <w:lvlText w:val="%3."/>
      <w:lvlJc w:val="right"/>
      <w:pPr>
        <w:ind w:hanging="180" w:left="2793"/>
      </w:pPr>
    </w:lvl>
    <w:lvl w:ilvl="3" w:tentative="1" w:tplc="0409000F">
      <w:start w:val="1"/>
      <w:numFmt w:val="decimal"/>
      <w:lvlText w:val="%4."/>
      <w:lvlJc w:val="left"/>
      <w:pPr>
        <w:ind w:hanging="360" w:left="3513"/>
      </w:pPr>
    </w:lvl>
    <w:lvl w:ilvl="4" w:tentative="1" w:tplc="04090019">
      <w:start w:val="1"/>
      <w:numFmt w:val="lowerLetter"/>
      <w:lvlText w:val="%5."/>
      <w:lvlJc w:val="left"/>
      <w:pPr>
        <w:ind w:hanging="360" w:left="4233"/>
      </w:pPr>
    </w:lvl>
    <w:lvl w:ilvl="5" w:tentative="1" w:tplc="0409001B">
      <w:start w:val="1"/>
      <w:numFmt w:val="lowerRoman"/>
      <w:lvlText w:val="%6."/>
      <w:lvlJc w:val="right"/>
      <w:pPr>
        <w:ind w:hanging="180" w:left="4953"/>
      </w:pPr>
    </w:lvl>
    <w:lvl w:ilvl="6" w:tentative="1" w:tplc="0409000F">
      <w:start w:val="1"/>
      <w:numFmt w:val="decimal"/>
      <w:lvlText w:val="%7."/>
      <w:lvlJc w:val="left"/>
      <w:pPr>
        <w:ind w:hanging="360" w:left="5673"/>
      </w:pPr>
    </w:lvl>
    <w:lvl w:ilvl="7" w:tentative="1" w:tplc="04090019">
      <w:start w:val="1"/>
      <w:numFmt w:val="lowerLetter"/>
      <w:lvlText w:val="%8."/>
      <w:lvlJc w:val="left"/>
      <w:pPr>
        <w:ind w:hanging="360" w:left="6393"/>
      </w:pPr>
    </w:lvl>
    <w:lvl w:ilvl="8" w:tentative="1" w:tplc="0409001B">
      <w:start w:val="1"/>
      <w:numFmt w:val="lowerRoman"/>
      <w:lvlText w:val="%9."/>
      <w:lvlJc w:val="right"/>
      <w:pPr>
        <w:ind w:hanging="180" w:left="7113"/>
      </w:pPr>
    </w:lvl>
  </w:abstractNum>
  <w:abstractNum w15:restartNumberingAfterBreak="0" w:abstractNumId="29">
    <w:nsid w:val="65BB0518"/>
    <w:multiLevelType w:val="hybridMultilevel"/>
    <w:tmpl w:val="23E458EE"/>
    <w:lvl w:ilvl="0" w:tplc="D408E112">
      <w:start w:val="1"/>
      <w:numFmt w:val="bullet"/>
      <w:lvlText w:val=""/>
      <w:lvlJc w:val="left"/>
      <w:pPr>
        <w:tabs>
          <w:tab w:pos="644" w:val="num"/>
        </w:tabs>
        <w:ind w:hanging="56" w:left="340"/>
      </w:pPr>
      <w:rPr>
        <w:rFonts w:ascii="Wingdings" w:hAnsi="Wingdings" w:hint="default"/>
        <w:sz w:val="20"/>
      </w:rPr>
    </w:lvl>
    <w:lvl w:ilvl="1" w:tentative="1" w:tplc="040C0003">
      <w:start w:val="1"/>
      <w:numFmt w:val="bullet"/>
      <w:lvlText w:val="o"/>
      <w:lvlJc w:val="left"/>
      <w:pPr>
        <w:tabs>
          <w:tab w:pos="1440" w:val="num"/>
        </w:tabs>
        <w:ind w:hanging="360" w:left="1440"/>
      </w:pPr>
      <w:rPr>
        <w:rFonts w:ascii="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30">
    <w:nsid w:val="699707C4"/>
    <w:multiLevelType w:val="hybridMultilevel"/>
    <w:tmpl w:val="23142E3E"/>
    <w:lvl w:ilvl="0" w:tplc="7A86F1E2">
      <w:start w:val="1"/>
      <w:numFmt w:val="bullet"/>
      <w:lvlText w:val=""/>
      <w:lvlJc w:val="left"/>
      <w:pPr>
        <w:tabs>
          <w:tab w:pos="644" w:val="num"/>
        </w:tabs>
        <w:ind w:hanging="56" w:left="340"/>
      </w:pPr>
      <w:rPr>
        <w:rFonts w:ascii="Wingdings" w:hAnsi="Wingdings" w:hint="default"/>
        <w:sz w:val="20"/>
      </w:rPr>
    </w:lvl>
    <w:lvl w:ilvl="1" w:tentative="1" w:tplc="040C0003">
      <w:start w:val="1"/>
      <w:numFmt w:val="bullet"/>
      <w:lvlText w:val="o"/>
      <w:lvlJc w:val="left"/>
      <w:pPr>
        <w:tabs>
          <w:tab w:pos="1440" w:val="num"/>
        </w:tabs>
        <w:ind w:hanging="360" w:left="1440"/>
      </w:pPr>
      <w:rPr>
        <w:rFonts w:ascii="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31">
    <w:nsid w:val="6C2770EA"/>
    <w:multiLevelType w:val="hybridMultilevel"/>
    <w:tmpl w:val="1408CA46"/>
    <w:lvl w:ilvl="0" w:tplc="04090001">
      <w:start w:val="1"/>
      <w:numFmt w:val="bullet"/>
      <w:lvlText w:val=""/>
      <w:lvlJc w:val="left"/>
      <w:pPr>
        <w:ind w:hanging="360" w:left="1353"/>
      </w:pPr>
      <w:rPr>
        <w:rFonts w:ascii="Symbol" w:hAnsi="Symbol" w:hint="default"/>
      </w:rPr>
    </w:lvl>
    <w:lvl w:ilvl="1" w:tentative="1" w:tplc="04090003">
      <w:start w:val="1"/>
      <w:numFmt w:val="bullet"/>
      <w:lvlText w:val="o"/>
      <w:lvlJc w:val="left"/>
      <w:pPr>
        <w:ind w:hanging="360" w:left="2073"/>
      </w:pPr>
      <w:rPr>
        <w:rFonts w:ascii="Courier New" w:cs="Courier New" w:hAnsi="Courier New" w:hint="default"/>
      </w:rPr>
    </w:lvl>
    <w:lvl w:ilvl="2" w:tentative="1" w:tplc="04090005">
      <w:start w:val="1"/>
      <w:numFmt w:val="bullet"/>
      <w:lvlText w:val=""/>
      <w:lvlJc w:val="left"/>
      <w:pPr>
        <w:ind w:hanging="360" w:left="2793"/>
      </w:pPr>
      <w:rPr>
        <w:rFonts w:ascii="Wingdings" w:hAnsi="Wingdings" w:hint="default"/>
      </w:rPr>
    </w:lvl>
    <w:lvl w:ilvl="3" w:tentative="1" w:tplc="04090001">
      <w:start w:val="1"/>
      <w:numFmt w:val="bullet"/>
      <w:lvlText w:val=""/>
      <w:lvlJc w:val="left"/>
      <w:pPr>
        <w:ind w:hanging="360" w:left="3513"/>
      </w:pPr>
      <w:rPr>
        <w:rFonts w:ascii="Symbol" w:hAnsi="Symbol" w:hint="default"/>
      </w:rPr>
    </w:lvl>
    <w:lvl w:ilvl="4" w:tentative="1" w:tplc="04090003">
      <w:start w:val="1"/>
      <w:numFmt w:val="bullet"/>
      <w:lvlText w:val="o"/>
      <w:lvlJc w:val="left"/>
      <w:pPr>
        <w:ind w:hanging="360" w:left="4233"/>
      </w:pPr>
      <w:rPr>
        <w:rFonts w:ascii="Courier New" w:cs="Courier New" w:hAnsi="Courier New" w:hint="default"/>
      </w:rPr>
    </w:lvl>
    <w:lvl w:ilvl="5" w:tentative="1" w:tplc="04090005">
      <w:start w:val="1"/>
      <w:numFmt w:val="bullet"/>
      <w:lvlText w:val=""/>
      <w:lvlJc w:val="left"/>
      <w:pPr>
        <w:ind w:hanging="360" w:left="4953"/>
      </w:pPr>
      <w:rPr>
        <w:rFonts w:ascii="Wingdings" w:hAnsi="Wingdings" w:hint="default"/>
      </w:rPr>
    </w:lvl>
    <w:lvl w:ilvl="6" w:tentative="1" w:tplc="04090001">
      <w:start w:val="1"/>
      <w:numFmt w:val="bullet"/>
      <w:lvlText w:val=""/>
      <w:lvlJc w:val="left"/>
      <w:pPr>
        <w:ind w:hanging="360" w:left="5673"/>
      </w:pPr>
      <w:rPr>
        <w:rFonts w:ascii="Symbol" w:hAnsi="Symbol" w:hint="default"/>
      </w:rPr>
    </w:lvl>
    <w:lvl w:ilvl="7" w:tentative="1" w:tplc="04090003">
      <w:start w:val="1"/>
      <w:numFmt w:val="bullet"/>
      <w:lvlText w:val="o"/>
      <w:lvlJc w:val="left"/>
      <w:pPr>
        <w:ind w:hanging="360" w:left="6393"/>
      </w:pPr>
      <w:rPr>
        <w:rFonts w:ascii="Courier New" w:cs="Courier New" w:hAnsi="Courier New" w:hint="default"/>
      </w:rPr>
    </w:lvl>
    <w:lvl w:ilvl="8" w:tentative="1" w:tplc="04090005">
      <w:start w:val="1"/>
      <w:numFmt w:val="bullet"/>
      <w:lvlText w:val=""/>
      <w:lvlJc w:val="left"/>
      <w:pPr>
        <w:ind w:hanging="360" w:left="7113"/>
      </w:pPr>
      <w:rPr>
        <w:rFonts w:ascii="Wingdings" w:hAnsi="Wingdings" w:hint="default"/>
      </w:rPr>
    </w:lvl>
  </w:abstractNum>
  <w:abstractNum w15:restartNumberingAfterBreak="0" w:abstractNumId="32">
    <w:nsid w:val="6F73549D"/>
    <w:multiLevelType w:val="multilevel"/>
    <w:tmpl w:val="89E6CAB6"/>
    <w:lvl w:ilvl="0">
      <w:start w:val="1"/>
      <w:numFmt w:val="decimal"/>
      <w:lvlText w:val="%1."/>
      <w:lvlJc w:val="left"/>
      <w:pPr>
        <w:ind w:hanging="360" w:left="360"/>
      </w:pPr>
      <w:rPr>
        <w:rFonts w:hint="default"/>
      </w:rPr>
    </w:lvl>
    <w:lvl w:ilvl="1">
      <w:start w:val="1"/>
      <w:numFmt w:val="decimal"/>
      <w:lvlText w:val="%1.%2."/>
      <w:lvlJc w:val="left"/>
      <w:pPr>
        <w:ind w:hanging="360" w:left="1713"/>
      </w:pPr>
      <w:rPr>
        <w:rFonts w:hint="default"/>
      </w:rPr>
    </w:lvl>
    <w:lvl w:ilvl="2">
      <w:start w:val="1"/>
      <w:numFmt w:val="decimal"/>
      <w:lvlText w:val="%1.%2.%3."/>
      <w:lvlJc w:val="left"/>
      <w:pPr>
        <w:ind w:hanging="720" w:left="3426"/>
      </w:pPr>
      <w:rPr>
        <w:rFonts w:hint="default"/>
      </w:rPr>
    </w:lvl>
    <w:lvl w:ilvl="3">
      <w:start w:val="1"/>
      <w:numFmt w:val="decimal"/>
      <w:lvlText w:val="%1.%2.%3.%4."/>
      <w:lvlJc w:val="left"/>
      <w:pPr>
        <w:ind w:hanging="720" w:left="4779"/>
      </w:pPr>
      <w:rPr>
        <w:rFonts w:hint="default"/>
      </w:rPr>
    </w:lvl>
    <w:lvl w:ilvl="4">
      <w:start w:val="1"/>
      <w:numFmt w:val="decimal"/>
      <w:lvlText w:val="%1.%2.%3.%4.%5."/>
      <w:lvlJc w:val="left"/>
      <w:pPr>
        <w:ind w:hanging="1080" w:left="6492"/>
      </w:pPr>
      <w:rPr>
        <w:rFonts w:hint="default"/>
      </w:rPr>
    </w:lvl>
    <w:lvl w:ilvl="5">
      <w:start w:val="1"/>
      <w:numFmt w:val="decimal"/>
      <w:lvlText w:val="%1.%2.%3.%4.%5.%6."/>
      <w:lvlJc w:val="left"/>
      <w:pPr>
        <w:ind w:hanging="1080" w:left="7845"/>
      </w:pPr>
      <w:rPr>
        <w:rFonts w:hint="default"/>
      </w:rPr>
    </w:lvl>
    <w:lvl w:ilvl="6">
      <w:start w:val="1"/>
      <w:numFmt w:val="decimal"/>
      <w:lvlText w:val="%1.%2.%3.%4.%5.%6.%7."/>
      <w:lvlJc w:val="left"/>
      <w:pPr>
        <w:ind w:hanging="1440" w:left="9558"/>
      </w:pPr>
      <w:rPr>
        <w:rFonts w:hint="default"/>
      </w:rPr>
    </w:lvl>
    <w:lvl w:ilvl="7">
      <w:start w:val="1"/>
      <w:numFmt w:val="decimal"/>
      <w:lvlText w:val="%1.%2.%3.%4.%5.%6.%7.%8."/>
      <w:lvlJc w:val="left"/>
      <w:pPr>
        <w:ind w:hanging="1440" w:left="10911"/>
      </w:pPr>
      <w:rPr>
        <w:rFonts w:hint="default"/>
      </w:rPr>
    </w:lvl>
    <w:lvl w:ilvl="8">
      <w:start w:val="1"/>
      <w:numFmt w:val="decimal"/>
      <w:lvlText w:val="%1.%2.%3.%4.%5.%6.%7.%8.%9."/>
      <w:lvlJc w:val="left"/>
      <w:pPr>
        <w:ind w:hanging="1800" w:left="12624"/>
      </w:pPr>
      <w:rPr>
        <w:rFonts w:hint="default"/>
      </w:rPr>
    </w:lvl>
  </w:abstractNum>
  <w:abstractNum w15:restartNumberingAfterBreak="0" w:abstractNumId="33">
    <w:nsid w:val="7EFC5C36"/>
    <w:multiLevelType w:val="hybridMultilevel"/>
    <w:tmpl w:val="5A46A010"/>
    <w:lvl w:ilvl="0" w:tplc="D46E0864">
      <w:numFmt w:val="bullet"/>
      <w:lvlText w:val=""/>
      <w:lvlJc w:val="left"/>
      <w:pPr>
        <w:ind w:hanging="360" w:left="720"/>
      </w:pPr>
      <w:rPr>
        <w:rFonts w:ascii="Symbol" w:cstheme="minorBidi" w:eastAsiaTheme="minorHAnsi"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4">
    <w:nsid w:val="7FA5387E"/>
    <w:multiLevelType w:val="hybridMultilevel"/>
    <w:tmpl w:val="E5EE7146"/>
    <w:lvl w:ilvl="0" w:tplc="ABF69DF2">
      <w:numFmt w:val="bullet"/>
      <w:lvlText w:val="-"/>
      <w:lvlJc w:val="left"/>
      <w:pPr>
        <w:ind w:hanging="360" w:left="720"/>
      </w:pPr>
      <w:rPr>
        <w:rFonts w:ascii="Times" w:eastAsia="Times New Roman" w:hAnsi="Time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num w:numId="1">
    <w:abstractNumId w:val="8"/>
  </w:num>
  <w:num w:numId="2">
    <w:abstractNumId w:val="30"/>
  </w:num>
  <w:num w:numId="3">
    <w:abstractNumId w:val="29"/>
  </w:num>
  <w:num w:numId="4">
    <w:abstractNumId w:val="11"/>
  </w:num>
  <w:num w:numId="5">
    <w:abstractNumId w:val="2"/>
  </w:num>
  <w:num w:numId="6">
    <w:abstractNumId w:val="34"/>
  </w:num>
  <w:num w:numId="7">
    <w:abstractNumId w:val="17"/>
  </w:num>
  <w:num w:numId="8">
    <w:abstractNumId w:val="27"/>
  </w:num>
  <w:num w:numId="9">
    <w:abstractNumId w:val="25"/>
  </w:num>
  <w:num w:numId="10">
    <w:abstractNumId w:val="0"/>
  </w:num>
  <w:num w:numId="11">
    <w:abstractNumId w:val="5"/>
  </w:num>
  <w:num w:numId="12">
    <w:abstractNumId w:val="9"/>
  </w:num>
  <w:num w:numId="13">
    <w:abstractNumId w:val="16"/>
  </w:num>
  <w:num w:numId="14">
    <w:abstractNumId w:val="4"/>
  </w:num>
  <w:num w:numId="15">
    <w:abstractNumId w:val="7"/>
  </w:num>
  <w:num w:numId="16">
    <w:abstractNumId w:val="22"/>
  </w:num>
  <w:num w:numId="17">
    <w:abstractNumId w:val="21"/>
  </w:num>
  <w:num w:numId="18">
    <w:abstractNumId w:val="31"/>
  </w:num>
  <w:num w:numId="19">
    <w:abstractNumId w:val="33"/>
  </w:num>
  <w:num w:numId="20">
    <w:abstractNumId w:val="1"/>
  </w:num>
  <w:num w:numId="21">
    <w:abstractNumId w:val="3"/>
  </w:num>
  <w:num w:numId="22">
    <w:abstractNumId w:val="6"/>
  </w:num>
  <w:num w:numId="23">
    <w:abstractNumId w:val="24"/>
  </w:num>
  <w:num w:numId="24">
    <w:abstractNumId w:val="28"/>
  </w:num>
  <w:num w:numId="25">
    <w:abstractNumId w:val="12"/>
  </w:num>
  <w:num w:numId="26">
    <w:abstractNumId w:val="14"/>
  </w:num>
  <w:num w:numId="27">
    <w:abstractNumId w:val="10"/>
  </w:num>
  <w:num w:numId="28">
    <w:abstractNumId w:val="23"/>
  </w:num>
  <w:num w:numId="29">
    <w:abstractNumId w:val="19"/>
  </w:num>
  <w:num w:numId="30">
    <w:abstractNumId w:val="26"/>
  </w:num>
  <w:num w:numId="31">
    <w:abstractNumId w:val="15"/>
  </w:num>
  <w:num w:numId="32">
    <w:abstractNumId w:val="18"/>
  </w:num>
  <w:num w:numId="33">
    <w:abstractNumId w:val="32"/>
  </w:num>
  <w:num w:numId="34">
    <w:abstractNumId w:val="13"/>
  </w:num>
  <w:num w:numId="35">
    <w:abstractNumId w:val="2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HILLAY Pauline">
    <w15:presenceInfo w15:providerId="AD" w15:userId="S-1-5-21-839874560-1835045329-453485001-5234"/>
  </w15:person>
  <w15:person w15:author="LANGLOIS Christophe">
    <w15:presenceInfo w15:providerId="AD" w15:userId="S-1-5-21-839874560-1835045329-453485001-3217"/>
  </w15:person>
  <w15:person w15:author="FOUCHER Alain">
    <w15:presenceInfo w15:providerId="AD" w15:userId="S::alain.foucher@deville-group.com::06969412-dff7-4faa-a7e9-ce9fde12da9f"/>
  </w15:person>
  <w15:person w15:author="PICARD Cédric">
    <w15:presenceInfo w15:providerId="AD" w15:userId="S-1-5-21-839874560-1835045329-453485001-3639"/>
  </w15:person>
</w15:people>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mc:Ignorable="w14 w15 w16se">
  <w:zoom w:percent="90"/>
  <w:activeWritingStyle w:appName="MSWord" w:checkStyle="0" w:dllVersion="6" w:lang="fr-FR" w:nlCheck="1" w:vendorID="64"/>
  <w:activeWritingStyle w:appName="MSWord" w:checkStyle="0" w:dllVersion="4096" w:lang="fr-FR" w:nlCheck="1" w:vendorID="64"/>
  <w:activeWritingStyle w:appName="MSWord" w:checkStyle="0" w:dllVersion="131078" w:lang="fr-FR" w:nlCheck="1" w:vendorID="64"/>
  <w:proofState w:grammar="clean" w:spelling="clean"/>
  <w:revisionView w:markup="0"/>
  <w:trackRevisions/>
  <w:defaultTabStop w:val="708"/>
  <w:hyphenationZone w:val="425"/>
  <w:displayHorizontalDrawingGridEvery w:val="0"/>
  <w:displayVerticalDrawingGridEvery w:val="0"/>
  <w:doNotUseMarginsForDrawingGridOrigin/>
  <w:doNotShadeFormData/>
  <w:noPunctuationKerning/>
  <w:characterSpacingControl w:val="doNotCompress"/>
  <w:hdrShapeDefaults>
    <o:shapedefaults spidmax="16385"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1B04"/>
    <w:rsid w:val="000161EB"/>
    <w:rsid w:val="00020E0F"/>
    <w:rsid w:val="0002595F"/>
    <w:rsid w:val="00027675"/>
    <w:rsid w:val="00033572"/>
    <w:rsid w:val="000341D1"/>
    <w:rsid w:val="00042B8D"/>
    <w:rsid w:val="00054734"/>
    <w:rsid w:val="00055F9A"/>
    <w:rsid w:val="00057EDA"/>
    <w:rsid w:val="00085C15"/>
    <w:rsid w:val="0009423A"/>
    <w:rsid w:val="00095B18"/>
    <w:rsid w:val="000A0854"/>
    <w:rsid w:val="000C01A2"/>
    <w:rsid w:val="000C68B2"/>
    <w:rsid w:val="000E4D92"/>
    <w:rsid w:val="000E6027"/>
    <w:rsid w:val="000F0490"/>
    <w:rsid w:val="000F1FD7"/>
    <w:rsid w:val="00102C81"/>
    <w:rsid w:val="00104F6E"/>
    <w:rsid w:val="0012690D"/>
    <w:rsid w:val="00126E59"/>
    <w:rsid w:val="00146EAD"/>
    <w:rsid w:val="0015653A"/>
    <w:rsid w:val="00171EF2"/>
    <w:rsid w:val="001754AC"/>
    <w:rsid w:val="001870B0"/>
    <w:rsid w:val="00190F18"/>
    <w:rsid w:val="001933F0"/>
    <w:rsid w:val="00195130"/>
    <w:rsid w:val="001D0102"/>
    <w:rsid w:val="001D3B75"/>
    <w:rsid w:val="001D3CA5"/>
    <w:rsid w:val="001D5A3B"/>
    <w:rsid w:val="001E39E3"/>
    <w:rsid w:val="001E69F8"/>
    <w:rsid w:val="001F3B49"/>
    <w:rsid w:val="001F440A"/>
    <w:rsid w:val="001F72FD"/>
    <w:rsid w:val="00205902"/>
    <w:rsid w:val="002132A1"/>
    <w:rsid w:val="00225D80"/>
    <w:rsid w:val="00231C10"/>
    <w:rsid w:val="0024045A"/>
    <w:rsid w:val="0024495D"/>
    <w:rsid w:val="00246BA8"/>
    <w:rsid w:val="00250512"/>
    <w:rsid w:val="00255AF8"/>
    <w:rsid w:val="00266F7D"/>
    <w:rsid w:val="002716F8"/>
    <w:rsid w:val="0028405C"/>
    <w:rsid w:val="00284CF4"/>
    <w:rsid w:val="002856CC"/>
    <w:rsid w:val="002862E2"/>
    <w:rsid w:val="00293CA2"/>
    <w:rsid w:val="0029511F"/>
    <w:rsid w:val="002A3A78"/>
    <w:rsid w:val="002A49A2"/>
    <w:rsid w:val="002B2D4B"/>
    <w:rsid w:val="002B5942"/>
    <w:rsid w:val="002B69C7"/>
    <w:rsid w:val="002D1B5A"/>
    <w:rsid w:val="002D7542"/>
    <w:rsid w:val="002F47BB"/>
    <w:rsid w:val="002F6BC5"/>
    <w:rsid w:val="002F7100"/>
    <w:rsid w:val="00305CDF"/>
    <w:rsid w:val="00310B95"/>
    <w:rsid w:val="003129B1"/>
    <w:rsid w:val="00326C3F"/>
    <w:rsid w:val="00337C63"/>
    <w:rsid w:val="0034004F"/>
    <w:rsid w:val="00342B67"/>
    <w:rsid w:val="003535A5"/>
    <w:rsid w:val="00354ED0"/>
    <w:rsid w:val="00355D0A"/>
    <w:rsid w:val="003677D5"/>
    <w:rsid w:val="0037192D"/>
    <w:rsid w:val="0037357E"/>
    <w:rsid w:val="00382B0E"/>
    <w:rsid w:val="00384DFA"/>
    <w:rsid w:val="003A568E"/>
    <w:rsid w:val="003B5656"/>
    <w:rsid w:val="003B7539"/>
    <w:rsid w:val="003C0831"/>
    <w:rsid w:val="003D79C5"/>
    <w:rsid w:val="003E14FA"/>
    <w:rsid w:val="003E28BA"/>
    <w:rsid w:val="003F1A83"/>
    <w:rsid w:val="003F1D26"/>
    <w:rsid w:val="003F388C"/>
    <w:rsid w:val="003F67E5"/>
    <w:rsid w:val="004021AF"/>
    <w:rsid w:val="00412815"/>
    <w:rsid w:val="004268E4"/>
    <w:rsid w:val="0044091C"/>
    <w:rsid w:val="00443E8C"/>
    <w:rsid w:val="00446F33"/>
    <w:rsid w:val="00447DFB"/>
    <w:rsid w:val="00453F8F"/>
    <w:rsid w:val="0047331B"/>
    <w:rsid w:val="00497743"/>
    <w:rsid w:val="004A3BE9"/>
    <w:rsid w:val="004A7F90"/>
    <w:rsid w:val="004D5555"/>
    <w:rsid w:val="004E3754"/>
    <w:rsid w:val="0050156B"/>
    <w:rsid w:val="00502861"/>
    <w:rsid w:val="00506CE0"/>
    <w:rsid w:val="00510938"/>
    <w:rsid w:val="00512439"/>
    <w:rsid w:val="0051531F"/>
    <w:rsid w:val="005221AF"/>
    <w:rsid w:val="00535617"/>
    <w:rsid w:val="005454D9"/>
    <w:rsid w:val="00546ED9"/>
    <w:rsid w:val="00551842"/>
    <w:rsid w:val="00551A02"/>
    <w:rsid w:val="0055213E"/>
    <w:rsid w:val="00552D41"/>
    <w:rsid w:val="0056494B"/>
    <w:rsid w:val="00576883"/>
    <w:rsid w:val="00581C33"/>
    <w:rsid w:val="00591072"/>
    <w:rsid w:val="005B20C6"/>
    <w:rsid w:val="005B2B6C"/>
    <w:rsid w:val="005C1980"/>
    <w:rsid w:val="005C507B"/>
    <w:rsid w:val="005C5548"/>
    <w:rsid w:val="005D6F32"/>
    <w:rsid w:val="005E4F1A"/>
    <w:rsid w:val="005E55E8"/>
    <w:rsid w:val="005F4CDE"/>
    <w:rsid w:val="00600FBC"/>
    <w:rsid w:val="006115B6"/>
    <w:rsid w:val="006137DF"/>
    <w:rsid w:val="006260B6"/>
    <w:rsid w:val="00627706"/>
    <w:rsid w:val="00630AB6"/>
    <w:rsid w:val="006332D7"/>
    <w:rsid w:val="00635AAB"/>
    <w:rsid w:val="00640C82"/>
    <w:rsid w:val="00644660"/>
    <w:rsid w:val="00656287"/>
    <w:rsid w:val="00665E90"/>
    <w:rsid w:val="006676B2"/>
    <w:rsid w:val="00687C09"/>
    <w:rsid w:val="00690A22"/>
    <w:rsid w:val="006A2F85"/>
    <w:rsid w:val="006B331C"/>
    <w:rsid w:val="006B37A0"/>
    <w:rsid w:val="006C4A08"/>
    <w:rsid w:val="006C5DA6"/>
    <w:rsid w:val="006D1071"/>
    <w:rsid w:val="006D5884"/>
    <w:rsid w:val="006E40D4"/>
    <w:rsid w:val="006F151C"/>
    <w:rsid w:val="006F1CA5"/>
    <w:rsid w:val="0070050C"/>
    <w:rsid w:val="0070466E"/>
    <w:rsid w:val="00704B6A"/>
    <w:rsid w:val="007064A4"/>
    <w:rsid w:val="0071249D"/>
    <w:rsid w:val="0071613B"/>
    <w:rsid w:val="007176B1"/>
    <w:rsid w:val="00717F4B"/>
    <w:rsid w:val="007433AC"/>
    <w:rsid w:val="00746627"/>
    <w:rsid w:val="00762C81"/>
    <w:rsid w:val="00783A2D"/>
    <w:rsid w:val="007870A0"/>
    <w:rsid w:val="007A0CBD"/>
    <w:rsid w:val="007A3A96"/>
    <w:rsid w:val="007B018F"/>
    <w:rsid w:val="007B5186"/>
    <w:rsid w:val="007B7219"/>
    <w:rsid w:val="007C2891"/>
    <w:rsid w:val="007D5DEB"/>
    <w:rsid w:val="007F61E5"/>
    <w:rsid w:val="00811B4F"/>
    <w:rsid w:val="0081255C"/>
    <w:rsid w:val="00812BA4"/>
    <w:rsid w:val="00817831"/>
    <w:rsid w:val="00821E3D"/>
    <w:rsid w:val="00825186"/>
    <w:rsid w:val="00830C72"/>
    <w:rsid w:val="00833365"/>
    <w:rsid w:val="0085104A"/>
    <w:rsid w:val="0085104F"/>
    <w:rsid w:val="008649D9"/>
    <w:rsid w:val="00886C64"/>
    <w:rsid w:val="00894A51"/>
    <w:rsid w:val="00896F43"/>
    <w:rsid w:val="008A7445"/>
    <w:rsid w:val="008C14A9"/>
    <w:rsid w:val="008C339E"/>
    <w:rsid w:val="008C5794"/>
    <w:rsid w:val="008C5E57"/>
    <w:rsid w:val="008E359D"/>
    <w:rsid w:val="008F19BB"/>
    <w:rsid w:val="00917410"/>
    <w:rsid w:val="009224EF"/>
    <w:rsid w:val="009257BE"/>
    <w:rsid w:val="00927B8E"/>
    <w:rsid w:val="00933B7C"/>
    <w:rsid w:val="00934ACD"/>
    <w:rsid w:val="00935DA3"/>
    <w:rsid w:val="00964003"/>
    <w:rsid w:val="00964295"/>
    <w:rsid w:val="009643E3"/>
    <w:rsid w:val="00995DF1"/>
    <w:rsid w:val="009A2C96"/>
    <w:rsid w:val="009B48F9"/>
    <w:rsid w:val="009C27ED"/>
    <w:rsid w:val="009C6184"/>
    <w:rsid w:val="009D2874"/>
    <w:rsid w:val="009E0213"/>
    <w:rsid w:val="009E1614"/>
    <w:rsid w:val="009E19DD"/>
    <w:rsid w:val="009E4470"/>
    <w:rsid w:val="00A047BD"/>
    <w:rsid w:val="00A04E4B"/>
    <w:rsid w:val="00A16217"/>
    <w:rsid w:val="00A17A18"/>
    <w:rsid w:val="00A17BA2"/>
    <w:rsid w:val="00A20AA8"/>
    <w:rsid w:val="00A21A4D"/>
    <w:rsid w:val="00A269F7"/>
    <w:rsid w:val="00A31AE4"/>
    <w:rsid w:val="00A378F6"/>
    <w:rsid w:val="00A44739"/>
    <w:rsid w:val="00A51237"/>
    <w:rsid w:val="00A55294"/>
    <w:rsid w:val="00A6080C"/>
    <w:rsid w:val="00A87B71"/>
    <w:rsid w:val="00A87BAF"/>
    <w:rsid w:val="00A90072"/>
    <w:rsid w:val="00A9185E"/>
    <w:rsid w:val="00A92A33"/>
    <w:rsid w:val="00A930EE"/>
    <w:rsid w:val="00A93A96"/>
    <w:rsid w:val="00AA01D3"/>
    <w:rsid w:val="00AA6392"/>
    <w:rsid w:val="00AA7768"/>
    <w:rsid w:val="00AB2063"/>
    <w:rsid w:val="00AB7EBC"/>
    <w:rsid w:val="00AC2506"/>
    <w:rsid w:val="00AC7E58"/>
    <w:rsid w:val="00AE260C"/>
    <w:rsid w:val="00AF0139"/>
    <w:rsid w:val="00AF0775"/>
    <w:rsid w:val="00AF4485"/>
    <w:rsid w:val="00AF4607"/>
    <w:rsid w:val="00AF4BD8"/>
    <w:rsid w:val="00B04D15"/>
    <w:rsid w:val="00B05489"/>
    <w:rsid w:val="00B12A36"/>
    <w:rsid w:val="00B17070"/>
    <w:rsid w:val="00B26373"/>
    <w:rsid w:val="00B31EE4"/>
    <w:rsid w:val="00B32C04"/>
    <w:rsid w:val="00B36D98"/>
    <w:rsid w:val="00B45776"/>
    <w:rsid w:val="00B45D34"/>
    <w:rsid w:val="00B474C5"/>
    <w:rsid w:val="00B52636"/>
    <w:rsid w:val="00B80751"/>
    <w:rsid w:val="00B818C2"/>
    <w:rsid w:val="00B95A05"/>
    <w:rsid w:val="00BA0A3B"/>
    <w:rsid w:val="00BA54BF"/>
    <w:rsid w:val="00BA69F7"/>
    <w:rsid w:val="00BB7688"/>
    <w:rsid w:val="00BC3560"/>
    <w:rsid w:val="00BE76ED"/>
    <w:rsid w:val="00BF4070"/>
    <w:rsid w:val="00C01BE2"/>
    <w:rsid w:val="00C0481C"/>
    <w:rsid w:val="00C21CE2"/>
    <w:rsid w:val="00C222A6"/>
    <w:rsid w:val="00C320CE"/>
    <w:rsid w:val="00C332BE"/>
    <w:rsid w:val="00C364C8"/>
    <w:rsid w:val="00C366F0"/>
    <w:rsid w:val="00C4106C"/>
    <w:rsid w:val="00C462CD"/>
    <w:rsid w:val="00C50B39"/>
    <w:rsid w:val="00C52B23"/>
    <w:rsid w:val="00C56D97"/>
    <w:rsid w:val="00C623EF"/>
    <w:rsid w:val="00C62982"/>
    <w:rsid w:val="00C75297"/>
    <w:rsid w:val="00C7785C"/>
    <w:rsid w:val="00C846B0"/>
    <w:rsid w:val="00C90B2A"/>
    <w:rsid w:val="00C93B1F"/>
    <w:rsid w:val="00CA5721"/>
    <w:rsid w:val="00CB375C"/>
    <w:rsid w:val="00CB3E1B"/>
    <w:rsid w:val="00CC08CB"/>
    <w:rsid w:val="00CD05DD"/>
    <w:rsid w:val="00CD0D4A"/>
    <w:rsid w:val="00CD3647"/>
    <w:rsid w:val="00CE0CE9"/>
    <w:rsid w:val="00CE4BA0"/>
    <w:rsid w:val="00D007C1"/>
    <w:rsid w:val="00D00D69"/>
    <w:rsid w:val="00D05FA7"/>
    <w:rsid w:val="00D31156"/>
    <w:rsid w:val="00D32289"/>
    <w:rsid w:val="00D509D7"/>
    <w:rsid w:val="00D56BDD"/>
    <w:rsid w:val="00D65AE8"/>
    <w:rsid w:val="00D66C16"/>
    <w:rsid w:val="00D73E42"/>
    <w:rsid w:val="00D847E5"/>
    <w:rsid w:val="00DA6E93"/>
    <w:rsid w:val="00DC199F"/>
    <w:rsid w:val="00DC52EF"/>
    <w:rsid w:val="00DD1B04"/>
    <w:rsid w:val="00E05C19"/>
    <w:rsid w:val="00E116FF"/>
    <w:rsid w:val="00E17A6B"/>
    <w:rsid w:val="00E237C6"/>
    <w:rsid w:val="00E35614"/>
    <w:rsid w:val="00E35E81"/>
    <w:rsid w:val="00E467CC"/>
    <w:rsid w:val="00E46FBF"/>
    <w:rsid w:val="00E51928"/>
    <w:rsid w:val="00E55888"/>
    <w:rsid w:val="00E63538"/>
    <w:rsid w:val="00E63D09"/>
    <w:rsid w:val="00E74FC1"/>
    <w:rsid w:val="00E76F06"/>
    <w:rsid w:val="00EC02E7"/>
    <w:rsid w:val="00EC6F57"/>
    <w:rsid w:val="00ED1FEC"/>
    <w:rsid w:val="00EE0E9C"/>
    <w:rsid w:val="00EE729C"/>
    <w:rsid w:val="00EF58CA"/>
    <w:rsid w:val="00F02D1A"/>
    <w:rsid w:val="00F038B6"/>
    <w:rsid w:val="00F04938"/>
    <w:rsid w:val="00F115D9"/>
    <w:rsid w:val="00F118C6"/>
    <w:rsid w:val="00F14458"/>
    <w:rsid w:val="00F32BA3"/>
    <w:rsid w:val="00F509E9"/>
    <w:rsid w:val="00F54225"/>
    <w:rsid w:val="00F63360"/>
    <w:rsid w:val="00F67742"/>
    <w:rsid w:val="00F80098"/>
    <w:rsid w:val="00F801A3"/>
    <w:rsid w:val="00F810BD"/>
    <w:rsid w:val="00F8171A"/>
    <w:rsid w:val="00FA197E"/>
    <w:rsid w:val="00FA1EFE"/>
    <w:rsid w:val="00FA23F9"/>
    <w:rsid w:val="00FE73F0"/>
    <w:rsid w:val="00FF77BC"/>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doNotIncludeSubdocsInStats/>
  <w:shapeDefaults>
    <o:shapedefaults spidmax="16385" v:ext="edit"/>
    <o:shapelayout v:ext="edit">
      <o:idmap data="1" v:ext="edit"/>
    </o:shapelayout>
  </w:shapeDefaults>
  <w:decimalSymbol w:val=","/>
  <w:listSeparator w:val=";"/>
  <w14:docId w14:val="6EF880E6"/>
  <w15:docId w15:val="{F808FDCF-435E-432D-ACC9-0DA38000B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cs="Times New Roman" w:eastAsia="Times New Roman" w:hAnsi="Times New Roman"/>
        <w:lang w:bidi="ar-SA" w:eastAsia="fr-FR" w:val="fr-FR"/>
      </w:rPr>
    </w:rPrDefault>
    <w:pPrDefault/>
  </w:docDefaults>
  <w:latentStyles w:count="371" w:defLockedState="0" w:defQFormat="0" w:defSemiHidden="0" w:defUIPriority="99" w:defUnhideWhenUsed="0">
    <w:lsdException w:name="Normal" w:qFormat="1" w:uiPriority="0"/>
    <w:lsdException w:name="heading 1" w:qFormat="1" w:uiPriority="9"/>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1E39E3"/>
    <w:rPr>
      <w:rFonts w:ascii="Arial" w:hAnsi="Arial"/>
      <w:sz w:val="22"/>
    </w:rPr>
  </w:style>
  <w:style w:styleId="Titre1" w:type="paragraph">
    <w:name w:val="heading 1"/>
    <w:basedOn w:val="Normal"/>
    <w:next w:val="Normal"/>
    <w:qFormat/>
    <w:rsid w:val="001E39E3"/>
    <w:pPr>
      <w:keepNext/>
      <w:outlineLvl w:val="0"/>
    </w:pPr>
    <w:rPr>
      <w:b/>
      <w:sz w:val="48"/>
    </w:rPr>
  </w:style>
  <w:style w:styleId="Titre2" w:type="paragraph">
    <w:name w:val="heading 2"/>
    <w:basedOn w:val="Normal"/>
    <w:next w:val="Normal"/>
    <w:qFormat/>
    <w:rsid w:val="001E39E3"/>
    <w:pPr>
      <w:keepNext/>
      <w:tabs>
        <w:tab w:pos="7938" w:val="center"/>
      </w:tabs>
      <w:ind w:left="142"/>
      <w:jc w:val="center"/>
      <w:outlineLvl w:val="1"/>
    </w:pPr>
    <w:rPr>
      <w:rFonts w:ascii="Courier New" w:hAnsi="Courier New"/>
      <w:b/>
    </w:rPr>
  </w:style>
  <w:style w:styleId="Titre3" w:type="paragraph">
    <w:name w:val="heading 3"/>
    <w:basedOn w:val="Normal"/>
    <w:next w:val="Normal"/>
    <w:qFormat/>
    <w:rsid w:val="001E39E3"/>
    <w:pPr>
      <w:keepNext/>
      <w:ind w:left="142" w:right="-18"/>
      <w:jc w:val="center"/>
      <w:outlineLvl w:val="2"/>
    </w:pPr>
    <w:rPr>
      <w:rFonts w:ascii="Courier New" w:hAnsi="Courier New"/>
      <w:b/>
      <w:spacing w:val="120"/>
      <w:sz w:val="24"/>
    </w:rPr>
  </w:style>
  <w:style w:styleId="Titre4" w:type="paragraph">
    <w:name w:val="heading 4"/>
    <w:basedOn w:val="Normal"/>
    <w:next w:val="Normal"/>
    <w:qFormat/>
    <w:rsid w:val="001E39E3"/>
    <w:pPr>
      <w:keepNext/>
      <w:tabs>
        <w:tab w:pos="1701" w:val="center"/>
        <w:tab w:pos="7371" w:val="center"/>
      </w:tabs>
      <w:ind w:left="284"/>
      <w:outlineLvl w:val="3"/>
    </w:pPr>
    <w:rPr>
      <w:b/>
      <w:sz w:val="18"/>
    </w:rPr>
  </w:style>
  <w:style w:styleId="Titre5" w:type="paragraph">
    <w:name w:val="heading 5"/>
    <w:basedOn w:val="Normal"/>
    <w:next w:val="Normal"/>
    <w:qFormat/>
    <w:rsid w:val="001E39E3"/>
    <w:pPr>
      <w:keepNext/>
      <w:tabs>
        <w:tab w:pos="4536" w:val="left"/>
      </w:tabs>
      <w:ind w:left="284"/>
      <w:outlineLvl w:val="4"/>
    </w:pPr>
    <w:rPr>
      <w:rFonts w:ascii="Courier New" w:hAnsi="Courier New"/>
      <w:b/>
      <w:sz w:val="24"/>
    </w:rPr>
  </w:style>
  <w:style w:styleId="Titre6" w:type="paragraph">
    <w:name w:val="heading 6"/>
    <w:basedOn w:val="Normal"/>
    <w:next w:val="Normal"/>
    <w:qFormat/>
    <w:rsid w:val="001E39E3"/>
    <w:pPr>
      <w:keepNext/>
      <w:tabs>
        <w:tab w:pos="4536" w:val="left"/>
      </w:tabs>
      <w:ind w:left="284"/>
      <w:outlineLvl w:val="5"/>
    </w:pPr>
    <w:rPr>
      <w:rFonts w:ascii="Courier New" w:hAnsi="Courier New"/>
      <w:b/>
      <w:sz w:val="24"/>
      <w:u w:val="single"/>
    </w:rPr>
  </w:style>
  <w:style w:styleId="Titre7" w:type="paragraph">
    <w:name w:val="heading 7"/>
    <w:basedOn w:val="Normal"/>
    <w:next w:val="Normal"/>
    <w:qFormat/>
    <w:rsid w:val="001E39E3"/>
    <w:pPr>
      <w:keepNext/>
      <w:jc w:val="center"/>
      <w:outlineLvl w:val="6"/>
    </w:pPr>
    <w:rPr>
      <w:rFonts w:ascii="Courier New" w:hAnsi="Courier New"/>
      <w:b/>
      <w:sz w:val="12"/>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En-tte" w:type="paragraph">
    <w:name w:val="header"/>
    <w:basedOn w:val="Normal"/>
    <w:semiHidden/>
    <w:rsid w:val="001E39E3"/>
    <w:pPr>
      <w:tabs>
        <w:tab w:pos="4536" w:val="center"/>
        <w:tab w:pos="9072" w:val="right"/>
      </w:tabs>
    </w:pPr>
  </w:style>
  <w:style w:styleId="Pieddepage" w:type="paragraph">
    <w:name w:val="footer"/>
    <w:basedOn w:val="Normal"/>
    <w:semiHidden/>
    <w:rsid w:val="001E39E3"/>
    <w:pPr>
      <w:tabs>
        <w:tab w:pos="4536" w:val="center"/>
        <w:tab w:pos="9072" w:val="right"/>
      </w:tabs>
    </w:pPr>
  </w:style>
  <w:style w:styleId="Grilledutableau" w:type="table">
    <w:name w:val="Table Grid"/>
    <w:basedOn w:val="TableauNormal"/>
    <w:uiPriority w:val="59"/>
    <w:rsid w:val="00D31156"/>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Textedebulles" w:type="paragraph">
    <w:name w:val="Balloon Text"/>
    <w:basedOn w:val="Normal"/>
    <w:link w:val="TextedebullesCar"/>
    <w:uiPriority w:val="99"/>
    <w:semiHidden/>
    <w:unhideWhenUsed/>
    <w:rsid w:val="00DC52EF"/>
    <w:rPr>
      <w:rFonts w:ascii="Tahoma" w:cs="Tahoma" w:hAnsi="Tahoma"/>
      <w:sz w:val="16"/>
      <w:szCs w:val="16"/>
    </w:rPr>
  </w:style>
  <w:style w:customStyle="1" w:styleId="TextedebullesCar" w:type="character">
    <w:name w:val="Texte de bulles Car"/>
    <w:basedOn w:val="Policepardfaut"/>
    <w:link w:val="Textedebulles"/>
    <w:uiPriority w:val="99"/>
    <w:semiHidden/>
    <w:rsid w:val="00DC52EF"/>
    <w:rPr>
      <w:rFonts w:ascii="Tahoma" w:cs="Tahoma" w:hAnsi="Tahoma"/>
      <w:sz w:val="16"/>
      <w:szCs w:val="16"/>
    </w:rPr>
  </w:style>
  <w:style w:styleId="Corpsdetexte" w:type="paragraph">
    <w:name w:val="Body Text"/>
    <w:basedOn w:val="Normal"/>
    <w:link w:val="CorpsdetexteCar"/>
    <w:semiHidden/>
    <w:rsid w:val="002B69C7"/>
    <w:pPr>
      <w:jc w:val="both"/>
    </w:pPr>
    <w:rPr>
      <w:rFonts w:ascii="Times New Roman" w:hAnsi="Times New Roman"/>
      <w:sz w:val="24"/>
    </w:rPr>
  </w:style>
  <w:style w:customStyle="1" w:styleId="CorpsdetexteCar" w:type="character">
    <w:name w:val="Corps de texte Car"/>
    <w:basedOn w:val="Policepardfaut"/>
    <w:link w:val="Corpsdetexte"/>
    <w:semiHidden/>
    <w:rsid w:val="002B69C7"/>
    <w:rPr>
      <w:sz w:val="24"/>
    </w:rPr>
  </w:style>
  <w:style w:styleId="Textebrut" w:type="paragraph">
    <w:name w:val="Plain Text"/>
    <w:basedOn w:val="Normal"/>
    <w:link w:val="TextebrutCar"/>
    <w:uiPriority w:val="99"/>
    <w:semiHidden/>
    <w:rsid w:val="002B69C7"/>
    <w:rPr>
      <w:rFonts w:ascii="Courier New" w:hAnsi="Courier New"/>
      <w:sz w:val="20"/>
    </w:rPr>
  </w:style>
  <w:style w:customStyle="1" w:styleId="TextebrutCar" w:type="character">
    <w:name w:val="Texte brut Car"/>
    <w:basedOn w:val="Policepardfaut"/>
    <w:link w:val="Textebrut"/>
    <w:uiPriority w:val="99"/>
    <w:semiHidden/>
    <w:rsid w:val="002B69C7"/>
    <w:rPr>
      <w:rFonts w:ascii="Courier New" w:hAnsi="Courier New"/>
    </w:rPr>
  </w:style>
  <w:style w:styleId="Paragraphedeliste" w:type="paragraph">
    <w:name w:val="List Paragraph"/>
    <w:basedOn w:val="Normal"/>
    <w:uiPriority w:val="34"/>
    <w:qFormat/>
    <w:rsid w:val="002B69C7"/>
    <w:pPr>
      <w:ind w:left="720"/>
      <w:contextualSpacing/>
    </w:pPr>
    <w:rPr>
      <w:rFonts w:ascii="Times New Roman" w:hAnsi="Times New Roman"/>
      <w:sz w:val="20"/>
    </w:rPr>
  </w:style>
  <w:style w:styleId="Corpsdetexte3" w:type="paragraph">
    <w:name w:val="Body Text 3"/>
    <w:basedOn w:val="Normal"/>
    <w:link w:val="Corpsdetexte3Car"/>
    <w:uiPriority w:val="99"/>
    <w:semiHidden/>
    <w:unhideWhenUsed/>
    <w:rsid w:val="00B12A36"/>
    <w:pPr>
      <w:spacing w:after="120"/>
    </w:pPr>
    <w:rPr>
      <w:sz w:val="16"/>
      <w:szCs w:val="16"/>
    </w:rPr>
  </w:style>
  <w:style w:customStyle="1" w:styleId="Corpsdetexte3Car" w:type="character">
    <w:name w:val="Corps de texte 3 Car"/>
    <w:basedOn w:val="Policepardfaut"/>
    <w:link w:val="Corpsdetexte3"/>
    <w:uiPriority w:val="99"/>
    <w:semiHidden/>
    <w:rsid w:val="00B12A36"/>
    <w:rPr>
      <w:rFonts w:ascii="Arial" w:hAnsi="Arial"/>
      <w:sz w:val="16"/>
      <w:szCs w:val="16"/>
    </w:rPr>
  </w:style>
  <w:style w:styleId="Marquedecommentaire" w:type="character">
    <w:name w:val="annotation reference"/>
    <w:basedOn w:val="Policepardfaut"/>
    <w:uiPriority w:val="99"/>
    <w:semiHidden/>
    <w:unhideWhenUsed/>
    <w:rsid w:val="00AA7768"/>
    <w:rPr>
      <w:sz w:val="16"/>
      <w:szCs w:val="16"/>
    </w:rPr>
  </w:style>
  <w:style w:styleId="Commentaire" w:type="paragraph">
    <w:name w:val="annotation text"/>
    <w:basedOn w:val="Normal"/>
    <w:link w:val="CommentaireCar"/>
    <w:uiPriority w:val="99"/>
    <w:semiHidden/>
    <w:unhideWhenUsed/>
    <w:rsid w:val="00AA7768"/>
    <w:rPr>
      <w:sz w:val="20"/>
    </w:rPr>
  </w:style>
  <w:style w:customStyle="1" w:styleId="CommentaireCar" w:type="character">
    <w:name w:val="Commentaire Car"/>
    <w:basedOn w:val="Policepardfaut"/>
    <w:link w:val="Commentaire"/>
    <w:uiPriority w:val="99"/>
    <w:semiHidden/>
    <w:rsid w:val="00AA7768"/>
    <w:rPr>
      <w:rFonts w:ascii="Arial" w:hAnsi="Arial"/>
    </w:rPr>
  </w:style>
  <w:style w:styleId="Objetducommentaire" w:type="paragraph">
    <w:name w:val="annotation subject"/>
    <w:basedOn w:val="Commentaire"/>
    <w:next w:val="Commentaire"/>
    <w:link w:val="ObjetducommentaireCar"/>
    <w:uiPriority w:val="99"/>
    <w:semiHidden/>
    <w:unhideWhenUsed/>
    <w:rsid w:val="00AA7768"/>
    <w:rPr>
      <w:b/>
      <w:bCs/>
    </w:rPr>
  </w:style>
  <w:style w:customStyle="1" w:styleId="ObjetducommentaireCar" w:type="character">
    <w:name w:val="Objet du commentaire Car"/>
    <w:basedOn w:val="CommentaireCar"/>
    <w:link w:val="Objetducommentaire"/>
    <w:uiPriority w:val="99"/>
    <w:semiHidden/>
    <w:rsid w:val="00AA7768"/>
    <w:rPr>
      <w:rFonts w:ascii="Arial" w:hAnsi="Arial"/>
      <w:b/>
      <w:bCs/>
    </w:rPr>
  </w:style>
  <w:style w:customStyle="1" w:styleId="Default" w:type="paragraph">
    <w:name w:val="Default"/>
    <w:rsid w:val="00C93B1F"/>
    <w:pPr>
      <w:autoSpaceDE w:val="0"/>
      <w:autoSpaceDN w:val="0"/>
      <w:adjustRightInd w:val="0"/>
    </w:pPr>
    <w:rPr>
      <w:rFonts w:ascii="Verdana" w:cs="Verdana" w:hAnsi="Verdana"/>
      <w:color w:val="000000"/>
      <w:sz w:val="24"/>
      <w:szCs w:val="24"/>
      <w:lang w:val="en-US"/>
    </w:rPr>
  </w:style>
  <w:style w:styleId="Rvision" w:type="paragraph">
    <w:name w:val="Revision"/>
    <w:hidden/>
    <w:uiPriority w:val="99"/>
    <w:semiHidden/>
    <w:rsid w:val="00284CF4"/>
    <w:rPr>
      <w:rFonts w:ascii="Arial" w:hAnsi="Arial"/>
      <w:sz w:val="22"/>
    </w:rPr>
  </w:style>
  <w:style w:styleId="lev" w:type="character">
    <w:name w:val="Strong"/>
    <w:basedOn w:val="Policepardfaut"/>
    <w:uiPriority w:val="22"/>
    <w:qFormat/>
    <w:rsid w:val="00C90B2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3700194">
      <w:bodyDiv w:val="1"/>
      <w:marLeft w:val="0"/>
      <w:marRight w:val="0"/>
      <w:marTop w:val="0"/>
      <w:marBottom w:val="0"/>
      <w:divBdr>
        <w:top w:val="none" w:sz="0" w:space="0" w:color="auto"/>
        <w:left w:val="none" w:sz="0" w:space="0" w:color="auto"/>
        <w:bottom w:val="none" w:sz="0" w:space="0" w:color="auto"/>
        <w:right w:val="none" w:sz="0" w:space="0" w:color="auto"/>
      </w:divBdr>
    </w:div>
    <w:div w:id="645161620">
      <w:bodyDiv w:val="1"/>
      <w:marLeft w:val="0"/>
      <w:marRight w:val="0"/>
      <w:marTop w:val="0"/>
      <w:marBottom w:val="0"/>
      <w:divBdr>
        <w:top w:val="none" w:sz="0" w:space="0" w:color="auto"/>
        <w:left w:val="none" w:sz="0" w:space="0" w:color="auto"/>
        <w:bottom w:val="none" w:sz="0" w:space="0" w:color="auto"/>
        <w:right w:val="none" w:sz="0" w:space="0" w:color="auto"/>
      </w:divBdr>
      <w:divsChild>
        <w:div w:id="621034819">
          <w:marLeft w:val="0"/>
          <w:marRight w:val="0"/>
          <w:marTop w:val="0"/>
          <w:marBottom w:val="0"/>
          <w:divBdr>
            <w:top w:val="none" w:sz="0" w:space="0" w:color="auto"/>
            <w:left w:val="none" w:sz="0" w:space="0" w:color="auto"/>
            <w:bottom w:val="none" w:sz="0" w:space="0" w:color="auto"/>
            <w:right w:val="none" w:sz="0" w:space="0" w:color="auto"/>
          </w:divBdr>
        </w:div>
        <w:div w:id="1584341552">
          <w:marLeft w:val="0"/>
          <w:marRight w:val="0"/>
          <w:marTop w:val="0"/>
          <w:marBottom w:val="0"/>
          <w:divBdr>
            <w:top w:val="none" w:sz="0" w:space="0" w:color="auto"/>
            <w:left w:val="none" w:sz="0" w:space="0" w:color="auto"/>
            <w:bottom w:val="none" w:sz="0" w:space="0" w:color="auto"/>
            <w:right w:val="none" w:sz="0" w:space="0" w:color="auto"/>
          </w:divBdr>
        </w:div>
      </w:divsChild>
    </w:div>
    <w:div w:id="753404968">
      <w:bodyDiv w:val="1"/>
      <w:marLeft w:val="0"/>
      <w:marRight w:val="0"/>
      <w:marTop w:val="0"/>
      <w:marBottom w:val="0"/>
      <w:divBdr>
        <w:top w:val="none" w:sz="0" w:space="0" w:color="auto"/>
        <w:left w:val="none" w:sz="0" w:space="0" w:color="auto"/>
        <w:bottom w:val="none" w:sz="0" w:space="0" w:color="auto"/>
        <w:right w:val="none" w:sz="0" w:space="0" w:color="auto"/>
      </w:divBdr>
      <w:divsChild>
        <w:div w:id="960915882">
          <w:marLeft w:val="0"/>
          <w:marRight w:val="0"/>
          <w:marTop w:val="0"/>
          <w:marBottom w:val="0"/>
          <w:divBdr>
            <w:top w:val="none" w:sz="0" w:space="0" w:color="auto"/>
            <w:left w:val="none" w:sz="0" w:space="0" w:color="auto"/>
            <w:bottom w:val="none" w:sz="0" w:space="0" w:color="auto"/>
            <w:right w:val="none" w:sz="0" w:space="0" w:color="auto"/>
          </w:divBdr>
        </w:div>
        <w:div w:id="1026559642">
          <w:marLeft w:val="0"/>
          <w:marRight w:val="0"/>
          <w:marTop w:val="0"/>
          <w:marBottom w:val="0"/>
          <w:divBdr>
            <w:top w:val="none" w:sz="0" w:space="0" w:color="auto"/>
            <w:left w:val="none" w:sz="0" w:space="0" w:color="auto"/>
            <w:bottom w:val="none" w:sz="0" w:space="0" w:color="auto"/>
            <w:right w:val="none" w:sz="0" w:space="0" w:color="auto"/>
          </w:divBdr>
        </w:div>
      </w:divsChild>
    </w:div>
    <w:div w:id="793326971">
      <w:bodyDiv w:val="1"/>
      <w:marLeft w:val="0"/>
      <w:marRight w:val="0"/>
      <w:marTop w:val="0"/>
      <w:marBottom w:val="0"/>
      <w:divBdr>
        <w:top w:val="none" w:sz="0" w:space="0" w:color="auto"/>
        <w:left w:val="none" w:sz="0" w:space="0" w:color="auto"/>
        <w:bottom w:val="none" w:sz="0" w:space="0" w:color="auto"/>
        <w:right w:val="none" w:sz="0" w:space="0" w:color="auto"/>
      </w:divBdr>
    </w:div>
    <w:div w:id="961110662">
      <w:bodyDiv w:val="1"/>
      <w:marLeft w:val="0"/>
      <w:marRight w:val="0"/>
      <w:marTop w:val="0"/>
      <w:marBottom w:val="0"/>
      <w:divBdr>
        <w:top w:val="none" w:sz="0" w:space="0" w:color="auto"/>
        <w:left w:val="none" w:sz="0" w:space="0" w:color="auto"/>
        <w:bottom w:val="none" w:sz="0" w:space="0" w:color="auto"/>
        <w:right w:val="none" w:sz="0" w:space="0" w:color="auto"/>
      </w:divBdr>
      <w:divsChild>
        <w:div w:id="1733624601">
          <w:marLeft w:val="0"/>
          <w:marRight w:val="0"/>
          <w:marTop w:val="0"/>
          <w:marBottom w:val="0"/>
          <w:divBdr>
            <w:top w:val="none" w:sz="0" w:space="0" w:color="auto"/>
            <w:left w:val="none" w:sz="0" w:space="0" w:color="auto"/>
            <w:bottom w:val="none" w:sz="0" w:space="0" w:color="auto"/>
            <w:right w:val="none" w:sz="0" w:space="0" w:color="auto"/>
          </w:divBdr>
        </w:div>
        <w:div w:id="1647009708">
          <w:marLeft w:val="0"/>
          <w:marRight w:val="0"/>
          <w:marTop w:val="0"/>
          <w:marBottom w:val="0"/>
          <w:divBdr>
            <w:top w:val="none" w:sz="0" w:space="0" w:color="auto"/>
            <w:left w:val="none" w:sz="0" w:space="0" w:color="auto"/>
            <w:bottom w:val="none" w:sz="0" w:space="0" w:color="auto"/>
            <w:right w:val="none" w:sz="0" w:space="0" w:color="auto"/>
          </w:divBdr>
        </w:div>
        <w:div w:id="2064021221">
          <w:marLeft w:val="0"/>
          <w:marRight w:val="0"/>
          <w:marTop w:val="0"/>
          <w:marBottom w:val="0"/>
          <w:divBdr>
            <w:top w:val="none" w:sz="0" w:space="0" w:color="auto"/>
            <w:left w:val="none" w:sz="0" w:space="0" w:color="auto"/>
            <w:bottom w:val="none" w:sz="0" w:space="0" w:color="auto"/>
            <w:right w:val="none" w:sz="0" w:space="0" w:color="auto"/>
          </w:divBdr>
        </w:div>
        <w:div w:id="1569610537">
          <w:marLeft w:val="0"/>
          <w:marRight w:val="0"/>
          <w:marTop w:val="0"/>
          <w:marBottom w:val="0"/>
          <w:divBdr>
            <w:top w:val="none" w:sz="0" w:space="0" w:color="auto"/>
            <w:left w:val="none" w:sz="0" w:space="0" w:color="auto"/>
            <w:bottom w:val="none" w:sz="0" w:space="0" w:color="auto"/>
            <w:right w:val="none" w:sz="0" w:space="0" w:color="auto"/>
          </w:divBdr>
        </w:div>
        <w:div w:id="1584530623">
          <w:marLeft w:val="0"/>
          <w:marRight w:val="0"/>
          <w:marTop w:val="0"/>
          <w:marBottom w:val="0"/>
          <w:divBdr>
            <w:top w:val="none" w:sz="0" w:space="0" w:color="auto"/>
            <w:left w:val="none" w:sz="0" w:space="0" w:color="auto"/>
            <w:bottom w:val="none" w:sz="0" w:space="0" w:color="auto"/>
            <w:right w:val="none" w:sz="0" w:space="0" w:color="auto"/>
          </w:divBdr>
        </w:div>
        <w:div w:id="236062989">
          <w:marLeft w:val="0"/>
          <w:marRight w:val="0"/>
          <w:marTop w:val="0"/>
          <w:marBottom w:val="0"/>
          <w:divBdr>
            <w:top w:val="none" w:sz="0" w:space="0" w:color="auto"/>
            <w:left w:val="none" w:sz="0" w:space="0" w:color="auto"/>
            <w:bottom w:val="none" w:sz="0" w:space="0" w:color="auto"/>
            <w:right w:val="none" w:sz="0" w:space="0" w:color="auto"/>
          </w:divBdr>
        </w:div>
        <w:div w:id="1163204072">
          <w:marLeft w:val="0"/>
          <w:marRight w:val="0"/>
          <w:marTop w:val="0"/>
          <w:marBottom w:val="0"/>
          <w:divBdr>
            <w:top w:val="none" w:sz="0" w:space="0" w:color="auto"/>
            <w:left w:val="none" w:sz="0" w:space="0" w:color="auto"/>
            <w:bottom w:val="none" w:sz="0" w:space="0" w:color="auto"/>
            <w:right w:val="none" w:sz="0" w:space="0" w:color="auto"/>
          </w:divBdr>
        </w:div>
        <w:div w:id="1904752201">
          <w:marLeft w:val="0"/>
          <w:marRight w:val="0"/>
          <w:marTop w:val="0"/>
          <w:marBottom w:val="0"/>
          <w:divBdr>
            <w:top w:val="none" w:sz="0" w:space="0" w:color="auto"/>
            <w:left w:val="none" w:sz="0" w:space="0" w:color="auto"/>
            <w:bottom w:val="none" w:sz="0" w:space="0" w:color="auto"/>
            <w:right w:val="none" w:sz="0" w:space="0" w:color="auto"/>
          </w:divBdr>
        </w:div>
        <w:div w:id="708531098">
          <w:marLeft w:val="0"/>
          <w:marRight w:val="0"/>
          <w:marTop w:val="0"/>
          <w:marBottom w:val="0"/>
          <w:divBdr>
            <w:top w:val="none" w:sz="0" w:space="0" w:color="auto"/>
            <w:left w:val="none" w:sz="0" w:space="0" w:color="auto"/>
            <w:bottom w:val="none" w:sz="0" w:space="0" w:color="auto"/>
            <w:right w:val="none" w:sz="0" w:space="0" w:color="auto"/>
          </w:divBdr>
        </w:div>
        <w:div w:id="1294553144">
          <w:marLeft w:val="0"/>
          <w:marRight w:val="0"/>
          <w:marTop w:val="0"/>
          <w:marBottom w:val="0"/>
          <w:divBdr>
            <w:top w:val="none" w:sz="0" w:space="0" w:color="auto"/>
            <w:left w:val="none" w:sz="0" w:space="0" w:color="auto"/>
            <w:bottom w:val="none" w:sz="0" w:space="0" w:color="auto"/>
            <w:right w:val="none" w:sz="0" w:space="0" w:color="auto"/>
          </w:divBdr>
        </w:div>
        <w:div w:id="108471399">
          <w:marLeft w:val="0"/>
          <w:marRight w:val="0"/>
          <w:marTop w:val="0"/>
          <w:marBottom w:val="0"/>
          <w:divBdr>
            <w:top w:val="none" w:sz="0" w:space="0" w:color="auto"/>
            <w:left w:val="none" w:sz="0" w:space="0" w:color="auto"/>
            <w:bottom w:val="none" w:sz="0" w:space="0" w:color="auto"/>
            <w:right w:val="none" w:sz="0" w:space="0" w:color="auto"/>
          </w:divBdr>
        </w:div>
        <w:div w:id="326327908">
          <w:marLeft w:val="0"/>
          <w:marRight w:val="0"/>
          <w:marTop w:val="0"/>
          <w:marBottom w:val="0"/>
          <w:divBdr>
            <w:top w:val="none" w:sz="0" w:space="0" w:color="auto"/>
            <w:left w:val="none" w:sz="0" w:space="0" w:color="auto"/>
            <w:bottom w:val="none" w:sz="0" w:space="0" w:color="auto"/>
            <w:right w:val="none" w:sz="0" w:space="0" w:color="auto"/>
          </w:divBdr>
        </w:div>
        <w:div w:id="1467704489">
          <w:marLeft w:val="0"/>
          <w:marRight w:val="0"/>
          <w:marTop w:val="0"/>
          <w:marBottom w:val="0"/>
          <w:divBdr>
            <w:top w:val="none" w:sz="0" w:space="0" w:color="auto"/>
            <w:left w:val="none" w:sz="0" w:space="0" w:color="auto"/>
            <w:bottom w:val="none" w:sz="0" w:space="0" w:color="auto"/>
            <w:right w:val="none" w:sz="0" w:space="0" w:color="auto"/>
          </w:divBdr>
        </w:div>
        <w:div w:id="1041438601">
          <w:marLeft w:val="0"/>
          <w:marRight w:val="0"/>
          <w:marTop w:val="0"/>
          <w:marBottom w:val="0"/>
          <w:divBdr>
            <w:top w:val="none" w:sz="0" w:space="0" w:color="auto"/>
            <w:left w:val="none" w:sz="0" w:space="0" w:color="auto"/>
            <w:bottom w:val="none" w:sz="0" w:space="0" w:color="auto"/>
            <w:right w:val="none" w:sz="0" w:space="0" w:color="auto"/>
          </w:divBdr>
        </w:div>
        <w:div w:id="1898936793">
          <w:marLeft w:val="0"/>
          <w:marRight w:val="0"/>
          <w:marTop w:val="0"/>
          <w:marBottom w:val="0"/>
          <w:divBdr>
            <w:top w:val="none" w:sz="0" w:space="0" w:color="auto"/>
            <w:left w:val="none" w:sz="0" w:space="0" w:color="auto"/>
            <w:bottom w:val="none" w:sz="0" w:space="0" w:color="auto"/>
            <w:right w:val="none" w:sz="0" w:space="0" w:color="auto"/>
          </w:divBdr>
        </w:div>
        <w:div w:id="849636340">
          <w:marLeft w:val="0"/>
          <w:marRight w:val="0"/>
          <w:marTop w:val="0"/>
          <w:marBottom w:val="0"/>
          <w:divBdr>
            <w:top w:val="none" w:sz="0" w:space="0" w:color="auto"/>
            <w:left w:val="none" w:sz="0" w:space="0" w:color="auto"/>
            <w:bottom w:val="none" w:sz="0" w:space="0" w:color="auto"/>
            <w:right w:val="none" w:sz="0" w:space="0" w:color="auto"/>
          </w:divBdr>
        </w:div>
        <w:div w:id="572785345">
          <w:marLeft w:val="0"/>
          <w:marRight w:val="0"/>
          <w:marTop w:val="0"/>
          <w:marBottom w:val="0"/>
          <w:divBdr>
            <w:top w:val="none" w:sz="0" w:space="0" w:color="auto"/>
            <w:left w:val="none" w:sz="0" w:space="0" w:color="auto"/>
            <w:bottom w:val="none" w:sz="0" w:space="0" w:color="auto"/>
            <w:right w:val="none" w:sz="0" w:space="0" w:color="auto"/>
          </w:divBdr>
        </w:div>
        <w:div w:id="617569290">
          <w:marLeft w:val="0"/>
          <w:marRight w:val="0"/>
          <w:marTop w:val="0"/>
          <w:marBottom w:val="0"/>
          <w:divBdr>
            <w:top w:val="none" w:sz="0" w:space="0" w:color="auto"/>
            <w:left w:val="none" w:sz="0" w:space="0" w:color="auto"/>
            <w:bottom w:val="none" w:sz="0" w:space="0" w:color="auto"/>
            <w:right w:val="none" w:sz="0" w:space="0" w:color="auto"/>
          </w:divBdr>
        </w:div>
        <w:div w:id="78521436">
          <w:marLeft w:val="0"/>
          <w:marRight w:val="0"/>
          <w:marTop w:val="0"/>
          <w:marBottom w:val="0"/>
          <w:divBdr>
            <w:top w:val="none" w:sz="0" w:space="0" w:color="auto"/>
            <w:left w:val="none" w:sz="0" w:space="0" w:color="auto"/>
            <w:bottom w:val="none" w:sz="0" w:space="0" w:color="auto"/>
            <w:right w:val="none" w:sz="0" w:space="0" w:color="auto"/>
          </w:divBdr>
        </w:div>
        <w:div w:id="1669862127">
          <w:marLeft w:val="0"/>
          <w:marRight w:val="0"/>
          <w:marTop w:val="0"/>
          <w:marBottom w:val="0"/>
          <w:divBdr>
            <w:top w:val="none" w:sz="0" w:space="0" w:color="auto"/>
            <w:left w:val="none" w:sz="0" w:space="0" w:color="auto"/>
            <w:bottom w:val="none" w:sz="0" w:space="0" w:color="auto"/>
            <w:right w:val="none" w:sz="0" w:space="0" w:color="auto"/>
          </w:divBdr>
        </w:div>
        <w:div w:id="1660692792">
          <w:marLeft w:val="0"/>
          <w:marRight w:val="0"/>
          <w:marTop w:val="0"/>
          <w:marBottom w:val="0"/>
          <w:divBdr>
            <w:top w:val="none" w:sz="0" w:space="0" w:color="auto"/>
            <w:left w:val="none" w:sz="0" w:space="0" w:color="auto"/>
            <w:bottom w:val="none" w:sz="0" w:space="0" w:color="auto"/>
            <w:right w:val="none" w:sz="0" w:space="0" w:color="auto"/>
          </w:divBdr>
        </w:div>
        <w:div w:id="1258752438">
          <w:marLeft w:val="0"/>
          <w:marRight w:val="0"/>
          <w:marTop w:val="0"/>
          <w:marBottom w:val="0"/>
          <w:divBdr>
            <w:top w:val="none" w:sz="0" w:space="0" w:color="auto"/>
            <w:left w:val="none" w:sz="0" w:space="0" w:color="auto"/>
            <w:bottom w:val="none" w:sz="0" w:space="0" w:color="auto"/>
            <w:right w:val="none" w:sz="0" w:space="0" w:color="auto"/>
          </w:divBdr>
        </w:div>
        <w:div w:id="252009109">
          <w:marLeft w:val="0"/>
          <w:marRight w:val="0"/>
          <w:marTop w:val="0"/>
          <w:marBottom w:val="0"/>
          <w:divBdr>
            <w:top w:val="none" w:sz="0" w:space="0" w:color="auto"/>
            <w:left w:val="none" w:sz="0" w:space="0" w:color="auto"/>
            <w:bottom w:val="none" w:sz="0" w:space="0" w:color="auto"/>
            <w:right w:val="none" w:sz="0" w:space="0" w:color="auto"/>
          </w:divBdr>
        </w:div>
        <w:div w:id="420880874">
          <w:marLeft w:val="0"/>
          <w:marRight w:val="0"/>
          <w:marTop w:val="0"/>
          <w:marBottom w:val="0"/>
          <w:divBdr>
            <w:top w:val="none" w:sz="0" w:space="0" w:color="auto"/>
            <w:left w:val="none" w:sz="0" w:space="0" w:color="auto"/>
            <w:bottom w:val="none" w:sz="0" w:space="0" w:color="auto"/>
            <w:right w:val="none" w:sz="0" w:space="0" w:color="auto"/>
          </w:divBdr>
        </w:div>
        <w:div w:id="316424672">
          <w:marLeft w:val="0"/>
          <w:marRight w:val="0"/>
          <w:marTop w:val="0"/>
          <w:marBottom w:val="0"/>
          <w:divBdr>
            <w:top w:val="none" w:sz="0" w:space="0" w:color="auto"/>
            <w:left w:val="none" w:sz="0" w:space="0" w:color="auto"/>
            <w:bottom w:val="none" w:sz="0" w:space="0" w:color="auto"/>
            <w:right w:val="none" w:sz="0" w:space="0" w:color="auto"/>
          </w:divBdr>
        </w:div>
        <w:div w:id="1092821562">
          <w:marLeft w:val="0"/>
          <w:marRight w:val="0"/>
          <w:marTop w:val="0"/>
          <w:marBottom w:val="0"/>
          <w:divBdr>
            <w:top w:val="none" w:sz="0" w:space="0" w:color="auto"/>
            <w:left w:val="none" w:sz="0" w:space="0" w:color="auto"/>
            <w:bottom w:val="none" w:sz="0" w:space="0" w:color="auto"/>
            <w:right w:val="none" w:sz="0" w:space="0" w:color="auto"/>
          </w:divBdr>
        </w:div>
        <w:div w:id="619992919">
          <w:marLeft w:val="0"/>
          <w:marRight w:val="0"/>
          <w:marTop w:val="0"/>
          <w:marBottom w:val="0"/>
          <w:divBdr>
            <w:top w:val="none" w:sz="0" w:space="0" w:color="auto"/>
            <w:left w:val="none" w:sz="0" w:space="0" w:color="auto"/>
            <w:bottom w:val="none" w:sz="0" w:space="0" w:color="auto"/>
            <w:right w:val="none" w:sz="0" w:space="0" w:color="auto"/>
          </w:divBdr>
        </w:div>
        <w:div w:id="1146093569">
          <w:marLeft w:val="0"/>
          <w:marRight w:val="0"/>
          <w:marTop w:val="0"/>
          <w:marBottom w:val="0"/>
          <w:divBdr>
            <w:top w:val="none" w:sz="0" w:space="0" w:color="auto"/>
            <w:left w:val="none" w:sz="0" w:space="0" w:color="auto"/>
            <w:bottom w:val="none" w:sz="0" w:space="0" w:color="auto"/>
            <w:right w:val="none" w:sz="0" w:space="0" w:color="auto"/>
          </w:divBdr>
        </w:div>
        <w:div w:id="545219502">
          <w:marLeft w:val="0"/>
          <w:marRight w:val="0"/>
          <w:marTop w:val="0"/>
          <w:marBottom w:val="0"/>
          <w:divBdr>
            <w:top w:val="none" w:sz="0" w:space="0" w:color="auto"/>
            <w:left w:val="none" w:sz="0" w:space="0" w:color="auto"/>
            <w:bottom w:val="none" w:sz="0" w:space="0" w:color="auto"/>
            <w:right w:val="none" w:sz="0" w:space="0" w:color="auto"/>
          </w:divBdr>
        </w:div>
        <w:div w:id="698169262">
          <w:marLeft w:val="0"/>
          <w:marRight w:val="0"/>
          <w:marTop w:val="0"/>
          <w:marBottom w:val="0"/>
          <w:divBdr>
            <w:top w:val="none" w:sz="0" w:space="0" w:color="auto"/>
            <w:left w:val="none" w:sz="0" w:space="0" w:color="auto"/>
            <w:bottom w:val="none" w:sz="0" w:space="0" w:color="auto"/>
            <w:right w:val="none" w:sz="0" w:space="0" w:color="auto"/>
          </w:divBdr>
        </w:div>
      </w:divsChild>
    </w:div>
    <w:div w:id="1400519321">
      <w:bodyDiv w:val="1"/>
      <w:marLeft w:val="0"/>
      <w:marRight w:val="0"/>
      <w:marTop w:val="0"/>
      <w:marBottom w:val="0"/>
      <w:divBdr>
        <w:top w:val="none" w:sz="0" w:space="0" w:color="auto"/>
        <w:left w:val="none" w:sz="0" w:space="0" w:color="auto"/>
        <w:bottom w:val="none" w:sz="0" w:space="0" w:color="auto"/>
        <w:right w:val="none" w:sz="0" w:space="0" w:color="auto"/>
      </w:divBdr>
      <w:divsChild>
        <w:div w:id="985281424">
          <w:marLeft w:val="360"/>
          <w:marRight w:val="0"/>
          <w:marTop w:val="200"/>
          <w:marBottom w:val="0"/>
          <w:divBdr>
            <w:top w:val="none" w:sz="0" w:space="0" w:color="auto"/>
            <w:left w:val="none" w:sz="0" w:space="0" w:color="auto"/>
            <w:bottom w:val="none" w:sz="0" w:space="0" w:color="auto"/>
            <w:right w:val="none" w:sz="0" w:space="0" w:color="auto"/>
          </w:divBdr>
        </w:div>
        <w:div w:id="421990839">
          <w:marLeft w:val="360"/>
          <w:marRight w:val="0"/>
          <w:marTop w:val="200"/>
          <w:marBottom w:val="0"/>
          <w:divBdr>
            <w:top w:val="none" w:sz="0" w:space="0" w:color="auto"/>
            <w:left w:val="none" w:sz="0" w:space="0" w:color="auto"/>
            <w:bottom w:val="none" w:sz="0" w:space="0" w:color="auto"/>
            <w:right w:val="none" w:sz="0" w:space="0" w:color="auto"/>
          </w:divBdr>
        </w:div>
        <w:div w:id="965936346">
          <w:marLeft w:val="1080"/>
          <w:marRight w:val="0"/>
          <w:marTop w:val="100"/>
          <w:marBottom w:val="0"/>
          <w:divBdr>
            <w:top w:val="none" w:sz="0" w:space="0" w:color="auto"/>
            <w:left w:val="none" w:sz="0" w:space="0" w:color="auto"/>
            <w:bottom w:val="none" w:sz="0" w:space="0" w:color="auto"/>
            <w:right w:val="none" w:sz="0" w:space="0" w:color="auto"/>
          </w:divBdr>
        </w:div>
        <w:div w:id="1012798036">
          <w:marLeft w:val="1080"/>
          <w:marRight w:val="0"/>
          <w:marTop w:val="100"/>
          <w:marBottom w:val="0"/>
          <w:divBdr>
            <w:top w:val="none" w:sz="0" w:space="0" w:color="auto"/>
            <w:left w:val="none" w:sz="0" w:space="0" w:color="auto"/>
            <w:bottom w:val="none" w:sz="0" w:space="0" w:color="auto"/>
            <w:right w:val="none" w:sz="0" w:space="0" w:color="auto"/>
          </w:divBdr>
        </w:div>
        <w:div w:id="978799707">
          <w:marLeft w:val="360"/>
          <w:marRight w:val="0"/>
          <w:marTop w:val="200"/>
          <w:marBottom w:val="0"/>
          <w:divBdr>
            <w:top w:val="none" w:sz="0" w:space="0" w:color="auto"/>
            <w:left w:val="none" w:sz="0" w:space="0" w:color="auto"/>
            <w:bottom w:val="none" w:sz="0" w:space="0" w:color="auto"/>
            <w:right w:val="none" w:sz="0" w:space="0" w:color="auto"/>
          </w:divBdr>
        </w:div>
      </w:divsChild>
    </w:div>
    <w:div w:id="1497375980">
      <w:bodyDiv w:val="1"/>
      <w:marLeft w:val="0"/>
      <w:marRight w:val="0"/>
      <w:marTop w:val="0"/>
      <w:marBottom w:val="0"/>
      <w:divBdr>
        <w:top w:val="none" w:sz="0" w:space="0" w:color="auto"/>
        <w:left w:val="none" w:sz="0" w:space="0" w:color="auto"/>
        <w:bottom w:val="none" w:sz="0" w:space="0" w:color="auto"/>
        <w:right w:val="none" w:sz="0" w:space="0" w:color="auto"/>
      </w:divBdr>
      <w:divsChild>
        <w:div w:id="1389569747">
          <w:marLeft w:val="360"/>
          <w:marRight w:val="0"/>
          <w:marTop w:val="200"/>
          <w:marBottom w:val="0"/>
          <w:divBdr>
            <w:top w:val="none" w:sz="0" w:space="0" w:color="auto"/>
            <w:left w:val="none" w:sz="0" w:space="0" w:color="auto"/>
            <w:bottom w:val="none" w:sz="0" w:space="0" w:color="auto"/>
            <w:right w:val="none" w:sz="0" w:space="0" w:color="auto"/>
          </w:divBdr>
        </w:div>
        <w:div w:id="1180242210">
          <w:marLeft w:val="360"/>
          <w:marRight w:val="0"/>
          <w:marTop w:val="200"/>
          <w:marBottom w:val="0"/>
          <w:divBdr>
            <w:top w:val="none" w:sz="0" w:space="0" w:color="auto"/>
            <w:left w:val="none" w:sz="0" w:space="0" w:color="auto"/>
            <w:bottom w:val="none" w:sz="0" w:space="0" w:color="auto"/>
            <w:right w:val="none" w:sz="0" w:space="0" w:color="auto"/>
          </w:divBdr>
        </w:div>
        <w:div w:id="970480103">
          <w:marLeft w:val="360"/>
          <w:marRight w:val="0"/>
          <w:marTop w:val="200"/>
          <w:marBottom w:val="0"/>
          <w:divBdr>
            <w:top w:val="none" w:sz="0" w:space="0" w:color="auto"/>
            <w:left w:val="none" w:sz="0" w:space="0" w:color="auto"/>
            <w:bottom w:val="none" w:sz="0" w:space="0" w:color="auto"/>
            <w:right w:val="none" w:sz="0" w:space="0" w:color="auto"/>
          </w:divBdr>
        </w:div>
        <w:div w:id="1079597008">
          <w:marLeft w:val="360"/>
          <w:marRight w:val="0"/>
          <w:marTop w:val="200"/>
          <w:marBottom w:val="0"/>
          <w:divBdr>
            <w:top w:val="none" w:sz="0" w:space="0" w:color="auto"/>
            <w:left w:val="none" w:sz="0" w:space="0" w:color="auto"/>
            <w:bottom w:val="none" w:sz="0" w:space="0" w:color="auto"/>
            <w:right w:val="none" w:sz="0" w:space="0" w:color="auto"/>
          </w:divBdr>
        </w:div>
      </w:divsChild>
    </w:div>
    <w:div w:id="1620606481">
      <w:bodyDiv w:val="1"/>
      <w:marLeft w:val="0"/>
      <w:marRight w:val="0"/>
      <w:marTop w:val="0"/>
      <w:marBottom w:val="0"/>
      <w:divBdr>
        <w:top w:val="none" w:sz="0" w:space="0" w:color="auto"/>
        <w:left w:val="none" w:sz="0" w:space="0" w:color="auto"/>
        <w:bottom w:val="none" w:sz="0" w:space="0" w:color="auto"/>
        <w:right w:val="none" w:sz="0" w:space="0" w:color="auto"/>
      </w:divBdr>
    </w:div>
    <w:div w:id="1620910110">
      <w:bodyDiv w:val="1"/>
      <w:marLeft w:val="0"/>
      <w:marRight w:val="0"/>
      <w:marTop w:val="0"/>
      <w:marBottom w:val="0"/>
      <w:divBdr>
        <w:top w:val="none" w:sz="0" w:space="0" w:color="auto"/>
        <w:left w:val="none" w:sz="0" w:space="0" w:color="auto"/>
        <w:bottom w:val="none" w:sz="0" w:space="0" w:color="auto"/>
        <w:right w:val="none" w:sz="0" w:space="0" w:color="auto"/>
      </w:divBdr>
      <w:divsChild>
        <w:div w:id="1653289273">
          <w:marLeft w:val="0"/>
          <w:marRight w:val="0"/>
          <w:marTop w:val="0"/>
          <w:marBottom w:val="0"/>
          <w:divBdr>
            <w:top w:val="none" w:sz="0" w:space="0" w:color="auto"/>
            <w:left w:val="none" w:sz="0" w:space="0" w:color="auto"/>
            <w:bottom w:val="none" w:sz="0" w:space="0" w:color="auto"/>
            <w:right w:val="none" w:sz="0" w:space="0" w:color="auto"/>
          </w:divBdr>
        </w:div>
        <w:div w:id="1630624206">
          <w:marLeft w:val="0"/>
          <w:marRight w:val="0"/>
          <w:marTop w:val="0"/>
          <w:marBottom w:val="0"/>
          <w:divBdr>
            <w:top w:val="none" w:sz="0" w:space="0" w:color="auto"/>
            <w:left w:val="none" w:sz="0" w:space="0" w:color="auto"/>
            <w:bottom w:val="none" w:sz="0" w:space="0" w:color="auto"/>
            <w:right w:val="none" w:sz="0" w:space="0" w:color="auto"/>
          </w:divBdr>
        </w:div>
        <w:div w:id="1501237613">
          <w:marLeft w:val="0"/>
          <w:marRight w:val="0"/>
          <w:marTop w:val="0"/>
          <w:marBottom w:val="0"/>
          <w:divBdr>
            <w:top w:val="none" w:sz="0" w:space="0" w:color="auto"/>
            <w:left w:val="none" w:sz="0" w:space="0" w:color="auto"/>
            <w:bottom w:val="none" w:sz="0" w:space="0" w:color="auto"/>
            <w:right w:val="none" w:sz="0" w:space="0" w:color="auto"/>
          </w:divBdr>
        </w:div>
        <w:div w:id="454253170">
          <w:marLeft w:val="0"/>
          <w:marRight w:val="0"/>
          <w:marTop w:val="0"/>
          <w:marBottom w:val="0"/>
          <w:divBdr>
            <w:top w:val="none" w:sz="0" w:space="0" w:color="auto"/>
            <w:left w:val="none" w:sz="0" w:space="0" w:color="auto"/>
            <w:bottom w:val="none" w:sz="0" w:space="0" w:color="auto"/>
            <w:right w:val="none" w:sz="0" w:space="0" w:color="auto"/>
          </w:divBdr>
        </w:div>
        <w:div w:id="1804343577">
          <w:marLeft w:val="0"/>
          <w:marRight w:val="0"/>
          <w:marTop w:val="0"/>
          <w:marBottom w:val="0"/>
          <w:divBdr>
            <w:top w:val="none" w:sz="0" w:space="0" w:color="auto"/>
            <w:left w:val="none" w:sz="0" w:space="0" w:color="auto"/>
            <w:bottom w:val="none" w:sz="0" w:space="0" w:color="auto"/>
            <w:right w:val="none" w:sz="0" w:space="0" w:color="auto"/>
          </w:divBdr>
        </w:div>
        <w:div w:id="1893809621">
          <w:marLeft w:val="0"/>
          <w:marRight w:val="0"/>
          <w:marTop w:val="0"/>
          <w:marBottom w:val="0"/>
          <w:divBdr>
            <w:top w:val="none" w:sz="0" w:space="0" w:color="auto"/>
            <w:left w:val="none" w:sz="0" w:space="0" w:color="auto"/>
            <w:bottom w:val="none" w:sz="0" w:space="0" w:color="auto"/>
            <w:right w:val="none" w:sz="0" w:space="0" w:color="auto"/>
          </w:divBdr>
        </w:div>
        <w:div w:id="754933282">
          <w:marLeft w:val="0"/>
          <w:marRight w:val="0"/>
          <w:marTop w:val="0"/>
          <w:marBottom w:val="0"/>
          <w:divBdr>
            <w:top w:val="none" w:sz="0" w:space="0" w:color="auto"/>
            <w:left w:val="none" w:sz="0" w:space="0" w:color="auto"/>
            <w:bottom w:val="none" w:sz="0" w:space="0" w:color="auto"/>
            <w:right w:val="none" w:sz="0" w:space="0" w:color="auto"/>
          </w:divBdr>
        </w:div>
        <w:div w:id="1608005211">
          <w:marLeft w:val="0"/>
          <w:marRight w:val="0"/>
          <w:marTop w:val="0"/>
          <w:marBottom w:val="0"/>
          <w:divBdr>
            <w:top w:val="none" w:sz="0" w:space="0" w:color="auto"/>
            <w:left w:val="none" w:sz="0" w:space="0" w:color="auto"/>
            <w:bottom w:val="none" w:sz="0" w:space="0" w:color="auto"/>
            <w:right w:val="none" w:sz="0" w:space="0" w:color="auto"/>
          </w:divBdr>
        </w:div>
        <w:div w:id="1284380081">
          <w:marLeft w:val="0"/>
          <w:marRight w:val="0"/>
          <w:marTop w:val="0"/>
          <w:marBottom w:val="0"/>
          <w:divBdr>
            <w:top w:val="none" w:sz="0" w:space="0" w:color="auto"/>
            <w:left w:val="none" w:sz="0" w:space="0" w:color="auto"/>
            <w:bottom w:val="none" w:sz="0" w:space="0" w:color="auto"/>
            <w:right w:val="none" w:sz="0" w:space="0" w:color="auto"/>
          </w:divBdr>
        </w:div>
        <w:div w:id="1106075628">
          <w:marLeft w:val="0"/>
          <w:marRight w:val="0"/>
          <w:marTop w:val="0"/>
          <w:marBottom w:val="0"/>
          <w:divBdr>
            <w:top w:val="none" w:sz="0" w:space="0" w:color="auto"/>
            <w:left w:val="none" w:sz="0" w:space="0" w:color="auto"/>
            <w:bottom w:val="none" w:sz="0" w:space="0" w:color="auto"/>
            <w:right w:val="none" w:sz="0" w:space="0" w:color="auto"/>
          </w:divBdr>
        </w:div>
        <w:div w:id="178273568">
          <w:marLeft w:val="0"/>
          <w:marRight w:val="0"/>
          <w:marTop w:val="0"/>
          <w:marBottom w:val="0"/>
          <w:divBdr>
            <w:top w:val="none" w:sz="0" w:space="0" w:color="auto"/>
            <w:left w:val="none" w:sz="0" w:space="0" w:color="auto"/>
            <w:bottom w:val="none" w:sz="0" w:space="0" w:color="auto"/>
            <w:right w:val="none" w:sz="0" w:space="0" w:color="auto"/>
          </w:divBdr>
        </w:div>
        <w:div w:id="448939966">
          <w:marLeft w:val="0"/>
          <w:marRight w:val="0"/>
          <w:marTop w:val="0"/>
          <w:marBottom w:val="0"/>
          <w:divBdr>
            <w:top w:val="none" w:sz="0" w:space="0" w:color="auto"/>
            <w:left w:val="none" w:sz="0" w:space="0" w:color="auto"/>
            <w:bottom w:val="none" w:sz="0" w:space="0" w:color="auto"/>
            <w:right w:val="none" w:sz="0" w:space="0" w:color="auto"/>
          </w:divBdr>
        </w:div>
        <w:div w:id="1533804752">
          <w:marLeft w:val="0"/>
          <w:marRight w:val="0"/>
          <w:marTop w:val="0"/>
          <w:marBottom w:val="0"/>
          <w:divBdr>
            <w:top w:val="none" w:sz="0" w:space="0" w:color="auto"/>
            <w:left w:val="none" w:sz="0" w:space="0" w:color="auto"/>
            <w:bottom w:val="none" w:sz="0" w:space="0" w:color="auto"/>
            <w:right w:val="none" w:sz="0" w:space="0" w:color="auto"/>
          </w:divBdr>
        </w:div>
        <w:div w:id="631328285">
          <w:marLeft w:val="0"/>
          <w:marRight w:val="0"/>
          <w:marTop w:val="0"/>
          <w:marBottom w:val="0"/>
          <w:divBdr>
            <w:top w:val="none" w:sz="0" w:space="0" w:color="auto"/>
            <w:left w:val="none" w:sz="0" w:space="0" w:color="auto"/>
            <w:bottom w:val="none" w:sz="0" w:space="0" w:color="auto"/>
            <w:right w:val="none" w:sz="0" w:space="0" w:color="auto"/>
          </w:divBdr>
        </w:div>
        <w:div w:id="1013652935">
          <w:marLeft w:val="0"/>
          <w:marRight w:val="0"/>
          <w:marTop w:val="0"/>
          <w:marBottom w:val="0"/>
          <w:divBdr>
            <w:top w:val="none" w:sz="0" w:space="0" w:color="auto"/>
            <w:left w:val="none" w:sz="0" w:space="0" w:color="auto"/>
            <w:bottom w:val="none" w:sz="0" w:space="0" w:color="auto"/>
            <w:right w:val="none" w:sz="0" w:space="0" w:color="auto"/>
          </w:divBdr>
        </w:div>
        <w:div w:id="2109353547">
          <w:marLeft w:val="0"/>
          <w:marRight w:val="0"/>
          <w:marTop w:val="0"/>
          <w:marBottom w:val="0"/>
          <w:divBdr>
            <w:top w:val="none" w:sz="0" w:space="0" w:color="auto"/>
            <w:left w:val="none" w:sz="0" w:space="0" w:color="auto"/>
            <w:bottom w:val="none" w:sz="0" w:space="0" w:color="auto"/>
            <w:right w:val="none" w:sz="0" w:space="0" w:color="auto"/>
          </w:divBdr>
        </w:div>
        <w:div w:id="1983268889">
          <w:marLeft w:val="0"/>
          <w:marRight w:val="0"/>
          <w:marTop w:val="0"/>
          <w:marBottom w:val="0"/>
          <w:divBdr>
            <w:top w:val="none" w:sz="0" w:space="0" w:color="auto"/>
            <w:left w:val="none" w:sz="0" w:space="0" w:color="auto"/>
            <w:bottom w:val="none" w:sz="0" w:space="0" w:color="auto"/>
            <w:right w:val="none" w:sz="0" w:space="0" w:color="auto"/>
          </w:divBdr>
        </w:div>
        <w:div w:id="1929801805">
          <w:marLeft w:val="0"/>
          <w:marRight w:val="0"/>
          <w:marTop w:val="0"/>
          <w:marBottom w:val="0"/>
          <w:divBdr>
            <w:top w:val="none" w:sz="0" w:space="0" w:color="auto"/>
            <w:left w:val="none" w:sz="0" w:space="0" w:color="auto"/>
            <w:bottom w:val="none" w:sz="0" w:space="0" w:color="auto"/>
            <w:right w:val="none" w:sz="0" w:space="0" w:color="auto"/>
          </w:divBdr>
        </w:div>
        <w:div w:id="1722367252">
          <w:marLeft w:val="0"/>
          <w:marRight w:val="0"/>
          <w:marTop w:val="0"/>
          <w:marBottom w:val="0"/>
          <w:divBdr>
            <w:top w:val="none" w:sz="0" w:space="0" w:color="auto"/>
            <w:left w:val="none" w:sz="0" w:space="0" w:color="auto"/>
            <w:bottom w:val="none" w:sz="0" w:space="0" w:color="auto"/>
            <w:right w:val="none" w:sz="0" w:space="0" w:color="auto"/>
          </w:divBdr>
        </w:div>
        <w:div w:id="1024093436">
          <w:marLeft w:val="0"/>
          <w:marRight w:val="0"/>
          <w:marTop w:val="0"/>
          <w:marBottom w:val="0"/>
          <w:divBdr>
            <w:top w:val="none" w:sz="0" w:space="0" w:color="auto"/>
            <w:left w:val="none" w:sz="0" w:space="0" w:color="auto"/>
            <w:bottom w:val="none" w:sz="0" w:space="0" w:color="auto"/>
            <w:right w:val="none" w:sz="0" w:space="0" w:color="auto"/>
          </w:divBdr>
        </w:div>
        <w:div w:id="802848255">
          <w:marLeft w:val="0"/>
          <w:marRight w:val="0"/>
          <w:marTop w:val="0"/>
          <w:marBottom w:val="0"/>
          <w:divBdr>
            <w:top w:val="none" w:sz="0" w:space="0" w:color="auto"/>
            <w:left w:val="none" w:sz="0" w:space="0" w:color="auto"/>
            <w:bottom w:val="none" w:sz="0" w:space="0" w:color="auto"/>
            <w:right w:val="none" w:sz="0" w:space="0" w:color="auto"/>
          </w:divBdr>
        </w:div>
        <w:div w:id="1431123464">
          <w:marLeft w:val="0"/>
          <w:marRight w:val="0"/>
          <w:marTop w:val="0"/>
          <w:marBottom w:val="0"/>
          <w:divBdr>
            <w:top w:val="none" w:sz="0" w:space="0" w:color="auto"/>
            <w:left w:val="none" w:sz="0" w:space="0" w:color="auto"/>
            <w:bottom w:val="none" w:sz="0" w:space="0" w:color="auto"/>
            <w:right w:val="none" w:sz="0" w:space="0" w:color="auto"/>
          </w:divBdr>
        </w:div>
        <w:div w:id="1729105022">
          <w:marLeft w:val="0"/>
          <w:marRight w:val="0"/>
          <w:marTop w:val="0"/>
          <w:marBottom w:val="0"/>
          <w:divBdr>
            <w:top w:val="none" w:sz="0" w:space="0" w:color="auto"/>
            <w:left w:val="none" w:sz="0" w:space="0" w:color="auto"/>
            <w:bottom w:val="none" w:sz="0" w:space="0" w:color="auto"/>
            <w:right w:val="none" w:sz="0" w:space="0" w:color="auto"/>
          </w:divBdr>
        </w:div>
        <w:div w:id="1452892777">
          <w:marLeft w:val="0"/>
          <w:marRight w:val="0"/>
          <w:marTop w:val="0"/>
          <w:marBottom w:val="0"/>
          <w:divBdr>
            <w:top w:val="none" w:sz="0" w:space="0" w:color="auto"/>
            <w:left w:val="none" w:sz="0" w:space="0" w:color="auto"/>
            <w:bottom w:val="none" w:sz="0" w:space="0" w:color="auto"/>
            <w:right w:val="none" w:sz="0" w:space="0" w:color="auto"/>
          </w:divBdr>
        </w:div>
        <w:div w:id="1934774487">
          <w:marLeft w:val="0"/>
          <w:marRight w:val="0"/>
          <w:marTop w:val="0"/>
          <w:marBottom w:val="0"/>
          <w:divBdr>
            <w:top w:val="none" w:sz="0" w:space="0" w:color="auto"/>
            <w:left w:val="none" w:sz="0" w:space="0" w:color="auto"/>
            <w:bottom w:val="none" w:sz="0" w:space="0" w:color="auto"/>
            <w:right w:val="none" w:sz="0" w:space="0" w:color="auto"/>
          </w:divBdr>
        </w:div>
        <w:div w:id="1426537776">
          <w:marLeft w:val="0"/>
          <w:marRight w:val="0"/>
          <w:marTop w:val="0"/>
          <w:marBottom w:val="0"/>
          <w:divBdr>
            <w:top w:val="none" w:sz="0" w:space="0" w:color="auto"/>
            <w:left w:val="none" w:sz="0" w:space="0" w:color="auto"/>
            <w:bottom w:val="none" w:sz="0" w:space="0" w:color="auto"/>
            <w:right w:val="none" w:sz="0" w:space="0" w:color="auto"/>
          </w:divBdr>
        </w:div>
        <w:div w:id="94987326">
          <w:marLeft w:val="0"/>
          <w:marRight w:val="0"/>
          <w:marTop w:val="0"/>
          <w:marBottom w:val="0"/>
          <w:divBdr>
            <w:top w:val="none" w:sz="0" w:space="0" w:color="auto"/>
            <w:left w:val="none" w:sz="0" w:space="0" w:color="auto"/>
            <w:bottom w:val="none" w:sz="0" w:space="0" w:color="auto"/>
            <w:right w:val="none" w:sz="0" w:space="0" w:color="auto"/>
          </w:divBdr>
        </w:div>
        <w:div w:id="1182622315">
          <w:marLeft w:val="0"/>
          <w:marRight w:val="0"/>
          <w:marTop w:val="0"/>
          <w:marBottom w:val="0"/>
          <w:divBdr>
            <w:top w:val="none" w:sz="0" w:space="0" w:color="auto"/>
            <w:left w:val="none" w:sz="0" w:space="0" w:color="auto"/>
            <w:bottom w:val="none" w:sz="0" w:space="0" w:color="auto"/>
            <w:right w:val="none" w:sz="0" w:space="0" w:color="auto"/>
          </w:divBdr>
        </w:div>
        <w:div w:id="958142254">
          <w:marLeft w:val="0"/>
          <w:marRight w:val="0"/>
          <w:marTop w:val="0"/>
          <w:marBottom w:val="0"/>
          <w:divBdr>
            <w:top w:val="none" w:sz="0" w:space="0" w:color="auto"/>
            <w:left w:val="none" w:sz="0" w:space="0" w:color="auto"/>
            <w:bottom w:val="none" w:sz="0" w:space="0" w:color="auto"/>
            <w:right w:val="none" w:sz="0" w:space="0" w:color="auto"/>
          </w:divBdr>
        </w:div>
        <w:div w:id="1262840192">
          <w:marLeft w:val="0"/>
          <w:marRight w:val="0"/>
          <w:marTop w:val="0"/>
          <w:marBottom w:val="0"/>
          <w:divBdr>
            <w:top w:val="none" w:sz="0" w:space="0" w:color="auto"/>
            <w:left w:val="none" w:sz="0" w:space="0" w:color="auto"/>
            <w:bottom w:val="none" w:sz="0" w:space="0" w:color="auto"/>
            <w:right w:val="none" w:sz="0" w:space="0" w:color="auto"/>
          </w:divBdr>
        </w:div>
        <w:div w:id="108549072">
          <w:marLeft w:val="0"/>
          <w:marRight w:val="0"/>
          <w:marTop w:val="0"/>
          <w:marBottom w:val="0"/>
          <w:divBdr>
            <w:top w:val="none" w:sz="0" w:space="0" w:color="auto"/>
            <w:left w:val="none" w:sz="0" w:space="0" w:color="auto"/>
            <w:bottom w:val="none" w:sz="0" w:space="0" w:color="auto"/>
            <w:right w:val="none" w:sz="0" w:space="0" w:color="auto"/>
          </w:divBdr>
        </w:div>
      </w:divsChild>
    </w:div>
    <w:div w:id="1941909102">
      <w:bodyDiv w:val="1"/>
      <w:marLeft w:val="0"/>
      <w:marRight w:val="0"/>
      <w:marTop w:val="0"/>
      <w:marBottom w:val="0"/>
      <w:divBdr>
        <w:top w:val="none" w:sz="0" w:space="0" w:color="auto"/>
        <w:left w:val="none" w:sz="0" w:space="0" w:color="auto"/>
        <w:bottom w:val="none" w:sz="0" w:space="0" w:color="auto"/>
        <w:right w:val="none" w:sz="0" w:space="0" w:color="auto"/>
      </w:divBdr>
    </w:div>
    <w:div w:id="1964383849">
      <w:bodyDiv w:val="1"/>
      <w:marLeft w:val="0"/>
      <w:marRight w:val="0"/>
      <w:marTop w:val="0"/>
      <w:marBottom w:val="0"/>
      <w:divBdr>
        <w:top w:val="none" w:sz="0" w:space="0" w:color="auto"/>
        <w:left w:val="none" w:sz="0" w:space="0" w:color="auto"/>
        <w:bottom w:val="none" w:sz="0" w:space="0" w:color="auto"/>
        <w:right w:val="none" w:sz="0" w:space="0" w:color="auto"/>
      </w:divBdr>
      <w:divsChild>
        <w:div w:id="1815758057">
          <w:marLeft w:val="0"/>
          <w:marRight w:val="0"/>
          <w:marTop w:val="0"/>
          <w:marBottom w:val="0"/>
          <w:divBdr>
            <w:top w:val="none" w:sz="0" w:space="0" w:color="auto"/>
            <w:left w:val="none" w:sz="0" w:space="0" w:color="auto"/>
            <w:bottom w:val="none" w:sz="0" w:space="0" w:color="auto"/>
            <w:right w:val="none" w:sz="0" w:space="0" w:color="auto"/>
          </w:divBdr>
        </w:div>
        <w:div w:id="862791146">
          <w:marLeft w:val="0"/>
          <w:marRight w:val="0"/>
          <w:marTop w:val="0"/>
          <w:marBottom w:val="0"/>
          <w:divBdr>
            <w:top w:val="none" w:sz="0" w:space="0" w:color="auto"/>
            <w:left w:val="none" w:sz="0" w:space="0" w:color="auto"/>
            <w:bottom w:val="none" w:sz="0" w:space="0" w:color="auto"/>
            <w:right w:val="none" w:sz="0" w:space="0" w:color="auto"/>
          </w:divBdr>
        </w:div>
        <w:div w:id="168251280">
          <w:marLeft w:val="0"/>
          <w:marRight w:val="0"/>
          <w:marTop w:val="0"/>
          <w:marBottom w:val="0"/>
          <w:divBdr>
            <w:top w:val="none" w:sz="0" w:space="0" w:color="auto"/>
            <w:left w:val="none" w:sz="0" w:space="0" w:color="auto"/>
            <w:bottom w:val="none" w:sz="0" w:space="0" w:color="auto"/>
            <w:right w:val="none" w:sz="0" w:space="0" w:color="auto"/>
          </w:divBdr>
        </w:div>
        <w:div w:id="1581677540">
          <w:marLeft w:val="0"/>
          <w:marRight w:val="0"/>
          <w:marTop w:val="0"/>
          <w:marBottom w:val="0"/>
          <w:divBdr>
            <w:top w:val="none" w:sz="0" w:space="0" w:color="auto"/>
            <w:left w:val="none" w:sz="0" w:space="0" w:color="auto"/>
            <w:bottom w:val="none" w:sz="0" w:space="0" w:color="auto"/>
            <w:right w:val="none" w:sz="0" w:space="0" w:color="auto"/>
          </w:divBdr>
        </w:div>
        <w:div w:id="2100521821">
          <w:marLeft w:val="0"/>
          <w:marRight w:val="0"/>
          <w:marTop w:val="0"/>
          <w:marBottom w:val="0"/>
          <w:divBdr>
            <w:top w:val="none" w:sz="0" w:space="0" w:color="auto"/>
            <w:left w:val="none" w:sz="0" w:space="0" w:color="auto"/>
            <w:bottom w:val="none" w:sz="0" w:space="0" w:color="auto"/>
            <w:right w:val="none" w:sz="0" w:space="0" w:color="auto"/>
          </w:divBdr>
        </w:div>
        <w:div w:id="1928998922">
          <w:marLeft w:val="0"/>
          <w:marRight w:val="0"/>
          <w:marTop w:val="0"/>
          <w:marBottom w:val="0"/>
          <w:divBdr>
            <w:top w:val="none" w:sz="0" w:space="0" w:color="auto"/>
            <w:left w:val="none" w:sz="0" w:space="0" w:color="auto"/>
            <w:bottom w:val="none" w:sz="0" w:space="0" w:color="auto"/>
            <w:right w:val="none" w:sz="0" w:space="0" w:color="auto"/>
          </w:divBdr>
        </w:div>
      </w:divsChild>
    </w:div>
    <w:div w:id="2009555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media/image3.png" Type="http://schemas.openxmlformats.org/officeDocument/2006/relationships/image"/><Relationship Id="rId11" Target="header1.xml" Type="http://schemas.openxmlformats.org/officeDocument/2006/relationships/header"/><Relationship Id="rId12" Target="footer1.xml" Type="http://schemas.openxmlformats.org/officeDocument/2006/relationships/footer"/><Relationship Id="rId13" Target="header2.xml" Type="http://schemas.openxmlformats.org/officeDocument/2006/relationships/header"/><Relationship Id="rId14" Target="footer2.xml" Type="http://schemas.openxmlformats.org/officeDocument/2006/relationships/footer"/><Relationship Id="rId15" Target="fontTable.xml" Type="http://schemas.openxmlformats.org/officeDocument/2006/relationships/fontTable"/><Relationship Id="rId16" Target="people.xml" Type="http://schemas.microsoft.com/office/2011/relationships/people"/><Relationship Id="rId17"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media/image1.emf" Type="http://schemas.openxmlformats.org/officeDocument/2006/relationships/image"/><Relationship Id="rId9" Target="media/image2.emf" Type="http://schemas.openxmlformats.org/officeDocument/2006/relationships/image"/></Relationships>
</file>

<file path=word/_rels/header1.xml.rels><?xml version="1.0" encoding="UTF-8" standalone="no"?><Relationships xmlns="http://schemas.openxmlformats.org/package/2006/relationships"><Relationship Id="rId1" Target="media/image4.JPG" Type="http://schemas.openxmlformats.org/officeDocument/2006/relationships/image"/></Relationships>
</file>

<file path=word/_rels/header2.xml.rels><?xml version="1.0" encoding="UTF-8" standalone="no"?><Relationships xmlns="http://schemas.openxmlformats.org/package/2006/relationships"><Relationship Id="rId1" Target="media/image4.JPG" Type="http://schemas.openxmlformats.org/officeDocument/2006/relationships/imag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366C41-6E9F-4A45-B5E1-6A1D0892BD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1628</Words>
  <Characters>11292</Characters>
  <Application>Microsoft Office Word</Application>
  <DocSecurity>0</DocSecurity>
  <Lines>94</Lines>
  <Paragraphs>25</Paragraphs>
  <ScaleCrop>false</ScaleCrop>
  <HeadingPairs>
    <vt:vector baseType="variant" size="2">
      <vt:variant>
        <vt:lpstr>Titre</vt:lpstr>
      </vt:variant>
      <vt:variant>
        <vt:i4>1</vt:i4>
      </vt:variant>
    </vt:vector>
  </HeadingPairs>
  <TitlesOfParts>
    <vt:vector baseType="lpstr" size="1">
      <vt:lpstr> </vt:lpstr>
    </vt:vector>
  </TitlesOfParts>
  <Company>DEVILLE SA</Company>
  <LinksUpToDate>false</LinksUpToDate>
  <CharactersWithSpaces>12895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2023-04-07T10:45:00Z</dcterms:created>
  <cp:lastPrinted>2023-04-07T09:23:00Z</cp:lastPrinted>
  <dcterms:modified xsi:type="dcterms:W3CDTF">2023-04-07T10:46:00Z</dcterms:modified>
  <cp:revision>3</cp:revision>
  <dc:title> </dc:title>
</cp:coreProperties>
</file>