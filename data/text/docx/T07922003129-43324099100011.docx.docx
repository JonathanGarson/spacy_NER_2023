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3D246AAF" w14:textId="2F4E8724" w:rsidP="007E638C" w:rsidR="00057F31" w:rsidRDefault="00057F31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hAnsiTheme="minorHAnsi"/>
          <w:b/>
          <w:sz w:val="32"/>
          <w:szCs w:val="32"/>
        </w:rPr>
      </w:pPr>
      <w:bookmarkStart w:id="0" w:name="_Hlk97708311"/>
      <w:bookmarkEnd w:id="0"/>
    </w:p>
    <w:p w14:paraId="391D860E" w14:textId="61B96EF2" w:rsidP="00CA2704" w:rsidR="007E638C" w:rsidRDefault="007E638C" w:rsidRPr="002331BD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hAnsiTheme="minorHAnsi"/>
          <w:b/>
          <w:sz w:val="32"/>
          <w:szCs w:val="32"/>
        </w:rPr>
      </w:pPr>
      <w:r w:rsidRPr="004E04E9">
        <w:rPr>
          <w:rFonts w:asciiTheme="minorHAnsi" w:hAnsiTheme="minorHAnsi"/>
          <w:b/>
          <w:sz w:val="32"/>
          <w:szCs w:val="32"/>
        </w:rPr>
        <w:t xml:space="preserve">Accord du </w:t>
      </w:r>
      <w:r w:rsidR="008A288E">
        <w:rPr>
          <w:rFonts w:asciiTheme="minorHAnsi" w:hAnsiTheme="minorHAnsi"/>
          <w:b/>
          <w:sz w:val="32"/>
          <w:szCs w:val="32"/>
        </w:rPr>
        <w:t>8 novembre 2022</w:t>
      </w:r>
    </w:p>
    <w:p w14:paraId="3CAC8FB1" w14:textId="198773A8" w:rsidP="00CA2704" w:rsidR="007E638C" w:rsidRDefault="007E638C" w:rsidRPr="002331BD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hAnsiTheme="minorHAnsi"/>
          <w:sz w:val="32"/>
          <w:szCs w:val="32"/>
        </w:rPr>
      </w:pPr>
    </w:p>
    <w:p w14:paraId="43115384" w14:textId="7C080328" w:rsidP="00CA2704" w:rsidR="00277FB8" w:rsidRDefault="00451167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hAnsiTheme="minorHAnsi"/>
          <w:b/>
          <w:sz w:val="32"/>
          <w:szCs w:val="32"/>
        </w:rPr>
      </w:pPr>
      <w:r w:rsidRPr="002331BD">
        <w:rPr>
          <w:rFonts w:asciiTheme="minorHAnsi" w:hAnsiTheme="minorHAnsi"/>
          <w:b/>
          <w:sz w:val="32"/>
          <w:szCs w:val="32"/>
        </w:rPr>
        <w:t>Négociation annuelle obligatoire</w:t>
      </w:r>
      <w:r w:rsidR="007E638C" w:rsidRPr="002331BD">
        <w:rPr>
          <w:rFonts w:asciiTheme="minorHAnsi" w:hAnsiTheme="minorHAnsi"/>
          <w:b/>
          <w:sz w:val="32"/>
          <w:szCs w:val="32"/>
        </w:rPr>
        <w:t xml:space="preserve"> </w:t>
      </w:r>
      <w:r w:rsidR="00776CB9">
        <w:rPr>
          <w:rFonts w:asciiTheme="minorHAnsi" w:hAnsiTheme="minorHAnsi"/>
          <w:b/>
          <w:sz w:val="32"/>
          <w:szCs w:val="32"/>
        </w:rPr>
        <w:t xml:space="preserve">sur les salaires </w:t>
      </w:r>
      <w:r w:rsidR="00625EE5">
        <w:rPr>
          <w:rFonts w:asciiTheme="minorHAnsi" w:hAnsiTheme="minorHAnsi"/>
          <w:b/>
          <w:sz w:val="32"/>
          <w:szCs w:val="32"/>
        </w:rPr>
        <w:t>202</w:t>
      </w:r>
      <w:r w:rsidR="008A288E">
        <w:rPr>
          <w:rFonts w:asciiTheme="minorHAnsi" w:hAnsiTheme="minorHAnsi"/>
          <w:b/>
          <w:sz w:val="32"/>
          <w:szCs w:val="32"/>
        </w:rPr>
        <w:t>3</w:t>
      </w:r>
    </w:p>
    <w:p w14:paraId="0ABDBD1B" w14:textId="77777777" w:rsidP="00277FB8" w:rsidR="00057F31" w:rsidRDefault="00057F31" w:rsidRPr="002331BD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hAnsiTheme="minorHAnsi"/>
          <w:b/>
          <w:sz w:val="32"/>
          <w:szCs w:val="32"/>
        </w:rPr>
      </w:pPr>
    </w:p>
    <w:p w14:paraId="75A18C50" w14:textId="1D572A09" w:rsidP="00A354BF" w:rsidR="00D21CC7" w:rsidRDefault="00D21CC7">
      <w:pPr>
        <w:jc w:val="both"/>
        <w:rPr>
          <w:rFonts w:asciiTheme="minorHAnsi" w:hAnsiTheme="minorHAnsi"/>
        </w:rPr>
      </w:pPr>
    </w:p>
    <w:p w14:paraId="33F4539E" w14:textId="3F389EA7" w:rsidP="00A354BF" w:rsidR="00802B93" w:rsidRDefault="00802B93">
      <w:pPr>
        <w:jc w:val="both"/>
        <w:rPr>
          <w:rFonts w:asciiTheme="minorHAnsi" w:hAnsiTheme="minorHAnsi"/>
        </w:rPr>
      </w:pPr>
    </w:p>
    <w:p w14:paraId="7A2B46BB" w14:textId="77777777" w:rsidP="00A354BF" w:rsidR="00802B93" w:rsidRDefault="00802B93">
      <w:pPr>
        <w:jc w:val="both"/>
        <w:rPr>
          <w:rFonts w:asciiTheme="minorHAnsi" w:hAnsiTheme="minorHAnsi"/>
        </w:rPr>
      </w:pPr>
    </w:p>
    <w:p w14:paraId="444A7E45" w14:textId="4BB177F3" w:rsidP="00E1124D" w:rsidR="00E1124D" w:rsidRDefault="00E1124D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Préambule : </w:t>
      </w:r>
    </w:p>
    <w:p w14:paraId="5B24410C" w14:textId="18E04A18" w:rsidP="00E1124D" w:rsidR="00435A9A" w:rsidRDefault="00435A9A" w:rsidRPr="00680043">
      <w:pPr>
        <w:jc w:val="both"/>
        <w:rPr>
          <w:rFonts w:asciiTheme="minorHAnsi" w:hAnsiTheme="minorHAnsi"/>
        </w:rPr>
      </w:pPr>
    </w:p>
    <w:p w14:paraId="32E104DC" w14:textId="21E7C9D1" w:rsidP="00655B3F" w:rsidR="00435A9A" w:rsidRDefault="00435A9A" w:rsidRPr="00680043">
      <w:pPr>
        <w:jc w:val="both"/>
        <w:rPr>
          <w:rFonts w:asciiTheme="minorHAnsi" w:hAnsiTheme="minorHAnsi"/>
        </w:rPr>
      </w:pPr>
      <w:r w:rsidRPr="00680043">
        <w:rPr>
          <w:rFonts w:asciiTheme="minorHAnsi" w:hAnsiTheme="minorHAnsi"/>
        </w:rPr>
        <w:t xml:space="preserve">La Direction d’Inter Mutuelles Assistance GIE et les organisations syndicales représentatives se sont réunies dans le cadre de la négociation annuelle obligatoire les </w:t>
      </w:r>
      <w:r w:rsidR="00EA6AA3" w:rsidRPr="00680043">
        <w:rPr>
          <w:rFonts w:asciiTheme="minorHAnsi" w:hAnsiTheme="minorHAnsi"/>
        </w:rPr>
        <w:t xml:space="preserve">5 et 31 octobre </w:t>
      </w:r>
      <w:r w:rsidRPr="00680043">
        <w:rPr>
          <w:rFonts w:asciiTheme="minorHAnsi" w:hAnsiTheme="minorHAnsi"/>
        </w:rPr>
        <w:t>2022.</w:t>
      </w:r>
    </w:p>
    <w:p w14:paraId="4688823A" w14:textId="77777777" w:rsidP="00655B3F" w:rsidR="00AE4AC4" w:rsidRDefault="00AE4AC4" w:rsidRPr="00680043">
      <w:pPr>
        <w:jc w:val="both"/>
        <w:rPr>
          <w:rFonts w:asciiTheme="minorHAnsi" w:hAnsiTheme="minorHAnsi"/>
        </w:rPr>
      </w:pPr>
    </w:p>
    <w:p w14:paraId="572147DE" w14:textId="072606C9" w:rsidP="006B4D38" w:rsidR="006B4D38" w:rsidRDefault="006B4D38" w:rsidRPr="00680043">
      <w:pPr>
        <w:rPr>
          <w:rFonts w:asciiTheme="minorHAnsi" w:hAnsiTheme="minorHAnsi"/>
        </w:rPr>
      </w:pPr>
      <w:r w:rsidRPr="00680043">
        <w:rPr>
          <w:rFonts w:asciiTheme="minorHAnsi" w:hAnsiTheme="minorHAnsi"/>
        </w:rPr>
        <w:t xml:space="preserve">Ces négociations se </w:t>
      </w:r>
      <w:r w:rsidR="00AE4AC4" w:rsidRPr="00680043">
        <w:rPr>
          <w:rFonts w:asciiTheme="minorHAnsi" w:hAnsiTheme="minorHAnsi"/>
        </w:rPr>
        <w:t>sont déroulées</w:t>
      </w:r>
      <w:r w:rsidRPr="00680043">
        <w:rPr>
          <w:rFonts w:asciiTheme="minorHAnsi" w:hAnsiTheme="minorHAnsi"/>
        </w:rPr>
        <w:t xml:space="preserve"> dans un contexte particulier :   </w:t>
      </w:r>
    </w:p>
    <w:p w14:paraId="32CEF960" w14:textId="183F6B71" w:rsidP="00802B93" w:rsidR="006B4D38" w:rsidRDefault="006B4D38" w:rsidRPr="00680043">
      <w:pPr>
        <w:numPr>
          <w:ilvl w:val="0"/>
          <w:numId w:val="21"/>
        </w:numPr>
        <w:spacing w:line="360" w:lineRule="auto"/>
        <w:ind w:hanging="357" w:left="714"/>
        <w:rPr>
          <w:rFonts w:asciiTheme="minorHAnsi" w:hAnsiTheme="minorHAnsi"/>
        </w:rPr>
      </w:pPr>
      <w:r w:rsidRPr="00680043">
        <w:rPr>
          <w:rFonts w:asciiTheme="minorHAnsi" w:hAnsiTheme="minorHAnsi"/>
        </w:rPr>
        <w:t>Une inflation importante : en 2022 les prévisions d’inflation sont estimées entre 5,3% selon l’INSEE et 5,8% selon la Banque de France, </w:t>
      </w:r>
    </w:p>
    <w:p w14:paraId="494196AA" w14:textId="77777777" w:rsidP="00802B93" w:rsidR="006B4D38" w:rsidRDefault="006B4D38" w:rsidRPr="00680043">
      <w:pPr>
        <w:numPr>
          <w:ilvl w:val="0"/>
          <w:numId w:val="21"/>
        </w:numPr>
        <w:spacing w:line="360" w:lineRule="auto"/>
        <w:ind w:hanging="357" w:left="714"/>
        <w:rPr>
          <w:rFonts w:asciiTheme="minorHAnsi" w:hAnsiTheme="minorHAnsi"/>
        </w:rPr>
      </w:pPr>
      <w:r w:rsidRPr="00680043">
        <w:rPr>
          <w:rFonts w:asciiTheme="minorHAnsi" w:hAnsiTheme="minorHAnsi"/>
        </w:rPr>
        <w:t>Des attentes fortes des politiques et des citoyens envers les assureurs et les mutuelles, afin que ces derniers ne répercutent pas (totalement) l’inflation dans les augmentations de prime d’assurance  </w:t>
      </w:r>
    </w:p>
    <w:p w14:paraId="743DD9D6" w14:textId="77777777" w:rsidP="00802B93" w:rsidR="006B4D38" w:rsidRDefault="006B4D38" w:rsidRPr="00680043">
      <w:pPr>
        <w:numPr>
          <w:ilvl w:val="0"/>
          <w:numId w:val="21"/>
        </w:numPr>
        <w:spacing w:line="360" w:lineRule="auto"/>
        <w:ind w:hanging="357" w:left="714"/>
        <w:rPr>
          <w:rFonts w:asciiTheme="minorHAnsi" w:hAnsiTheme="minorHAnsi"/>
        </w:rPr>
      </w:pPr>
      <w:r w:rsidRPr="00680043">
        <w:rPr>
          <w:rFonts w:asciiTheme="minorHAnsi" w:hAnsiTheme="minorHAnsi"/>
        </w:rPr>
        <w:t>Et pour IMA, des exigences de compétitivité tarifaire de nos actionnaires et de nos clients, impliquant une maîtrise particulière de nos frais de gestion  </w:t>
      </w:r>
    </w:p>
    <w:p w14:paraId="03DADE08" w14:textId="77777777" w:rsidP="006B4D38" w:rsidR="006B4D38" w:rsidRDefault="006B4D38" w:rsidRPr="00680043">
      <w:pPr>
        <w:rPr>
          <w:rFonts w:eastAsiaTheme="minorHAnsi"/>
        </w:rPr>
      </w:pPr>
      <w:r w:rsidRPr="00680043">
        <w:t> </w:t>
      </w:r>
    </w:p>
    <w:p w14:paraId="501D34F5" w14:textId="5BD9FCB5" w:rsidP="002C1BC9" w:rsidR="006B4D38" w:rsidRDefault="006B4D38" w:rsidRPr="00680043">
      <w:pPr>
        <w:jc w:val="both"/>
        <w:rPr>
          <w:rFonts w:asciiTheme="minorHAnsi" w:hAnsiTheme="minorHAnsi"/>
        </w:rPr>
      </w:pPr>
      <w:r w:rsidRPr="00680043">
        <w:rPr>
          <w:rFonts w:asciiTheme="minorHAnsi" w:hAnsiTheme="minorHAnsi"/>
        </w:rPr>
        <w:t>C’est dans ce contexte que la Direction d’IMA GIE a souhaité s’engager sur des mesures favorisant le pouvoir d’achat </w:t>
      </w:r>
      <w:r w:rsidR="002C1BC9">
        <w:rPr>
          <w:rFonts w:asciiTheme="minorHAnsi" w:hAnsiTheme="minorHAnsi"/>
        </w:rPr>
        <w:t xml:space="preserve">et ainsi proposer </w:t>
      </w:r>
      <w:r w:rsidR="002C1BC9" w:rsidRPr="00680043">
        <w:rPr>
          <w:rFonts w:asciiTheme="minorHAnsi" w:hAnsiTheme="minorHAnsi"/>
        </w:rPr>
        <w:t>aux organisations syndicales</w:t>
      </w:r>
      <w:r w:rsidR="002C1BC9">
        <w:rPr>
          <w:rFonts w:asciiTheme="minorHAnsi" w:hAnsiTheme="minorHAnsi"/>
        </w:rPr>
        <w:t>,</w:t>
      </w:r>
      <w:r w:rsidR="002C1BC9" w:rsidRPr="00680043">
        <w:rPr>
          <w:rFonts w:asciiTheme="minorHAnsi" w:hAnsiTheme="minorHAnsi"/>
        </w:rPr>
        <w:t xml:space="preserve"> </w:t>
      </w:r>
      <w:r w:rsidRPr="00680043">
        <w:rPr>
          <w:rFonts w:asciiTheme="minorHAnsi" w:hAnsiTheme="minorHAnsi"/>
        </w:rPr>
        <w:t>afin de prendre en compte cette inflation dans notre politique salariale 2023, des mesures de différentes natures permettant le maintien du pouvoir d’achat, notamment pour les plus bas salaires</w:t>
      </w:r>
      <w:r w:rsidR="00AE4AC4" w:rsidRPr="00680043">
        <w:rPr>
          <w:rFonts w:asciiTheme="minorHAnsi" w:hAnsiTheme="minorHAnsi"/>
        </w:rPr>
        <w:t>.</w:t>
      </w:r>
      <w:r w:rsidRPr="00680043">
        <w:rPr>
          <w:rFonts w:asciiTheme="minorHAnsi" w:hAnsiTheme="minorHAnsi"/>
        </w:rPr>
        <w:t xml:space="preserve">  </w:t>
      </w:r>
    </w:p>
    <w:p w14:paraId="56AB48F4" w14:textId="041A9CAD" w:rsidP="00655B3F" w:rsidR="00653A12" w:rsidRDefault="00653A12" w:rsidRPr="00680043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0BF938C5" w14:textId="4F88E01A" w:rsidP="00655B3F" w:rsidR="00653A12" w:rsidRDefault="00653A12" w:rsidRPr="00680043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680043">
        <w:rPr>
          <w:rFonts w:asciiTheme="minorHAnsi" w:hAnsiTheme="minorHAnsi"/>
        </w:rPr>
        <w:t>Cet accord concerne IMA Gie et IMA Voyage</w:t>
      </w:r>
      <w:r w:rsidR="0057628C" w:rsidRPr="00680043">
        <w:rPr>
          <w:rFonts w:asciiTheme="minorHAnsi" w:hAnsiTheme="minorHAnsi"/>
        </w:rPr>
        <w:t>s</w:t>
      </w:r>
      <w:r w:rsidRPr="00680043">
        <w:rPr>
          <w:rFonts w:asciiTheme="minorHAnsi" w:hAnsiTheme="minorHAnsi"/>
        </w:rPr>
        <w:t>.</w:t>
      </w:r>
    </w:p>
    <w:p w14:paraId="29041481" w14:textId="77777777" w:rsidP="00655B3F" w:rsidR="00435A9A" w:rsidRDefault="00435A9A" w:rsidRPr="00680043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D33ED3E" w14:textId="77777777" w:rsidP="00655B3F" w:rsidR="00435A9A" w:rsidRDefault="00435A9A" w:rsidRPr="00680043">
      <w:pPr>
        <w:jc w:val="both"/>
        <w:rPr>
          <w:rFonts w:asciiTheme="minorHAnsi" w:hAnsiTheme="minorHAnsi"/>
        </w:rPr>
      </w:pPr>
      <w:r w:rsidRPr="00680043">
        <w:rPr>
          <w:rFonts w:asciiTheme="minorHAnsi" w:hAnsiTheme="minorHAnsi"/>
        </w:rPr>
        <w:t>Après négociation, les parties signataires sont convenues des dispositions suivantes :</w:t>
      </w:r>
    </w:p>
    <w:p w14:paraId="6F87414C" w14:textId="77777777" w:rsidP="00E1124D" w:rsidR="00435A9A" w:rsidRDefault="00435A9A" w:rsidRPr="00680043">
      <w:pPr>
        <w:jc w:val="both"/>
        <w:rPr>
          <w:rFonts w:asciiTheme="minorHAnsi" w:hAnsiTheme="minorHAnsi"/>
        </w:rPr>
      </w:pPr>
    </w:p>
    <w:p w14:paraId="7FD6354C" w14:textId="03208A2B" w:rsidR="0028029B" w:rsidRDefault="0028029B">
      <w:pPr>
        <w:rPr>
          <w:rFonts w:asciiTheme="minorHAnsi" w:hAnsiTheme="minorHAnsi"/>
          <w:b/>
        </w:rPr>
      </w:pPr>
    </w:p>
    <w:p w14:paraId="517A8118" w14:textId="6D5F65ED" w:rsidP="001A55AA" w:rsidR="00451167" w:rsidRDefault="00451167" w:rsidRPr="002331BD">
      <w:pPr>
        <w:jc w:val="both"/>
        <w:rPr>
          <w:rFonts w:asciiTheme="minorHAnsi" w:hAnsiTheme="minorHAnsi"/>
          <w:b/>
        </w:rPr>
      </w:pPr>
      <w:r w:rsidRPr="002331BD">
        <w:rPr>
          <w:rFonts w:asciiTheme="minorHAnsi" w:hAnsiTheme="minorHAnsi"/>
          <w:b/>
        </w:rPr>
        <w:t>Article</w:t>
      </w:r>
      <w:r w:rsidR="00404F23" w:rsidRPr="002331BD">
        <w:rPr>
          <w:rFonts w:asciiTheme="minorHAnsi" w:hAnsiTheme="minorHAnsi"/>
          <w:b/>
        </w:rPr>
        <w:t xml:space="preserve"> </w:t>
      </w:r>
      <w:r w:rsidRPr="002331BD">
        <w:rPr>
          <w:rFonts w:asciiTheme="minorHAnsi" w:hAnsiTheme="minorHAnsi"/>
          <w:b/>
        </w:rPr>
        <w:t>1 : Augmentations générales</w:t>
      </w:r>
    </w:p>
    <w:p w14:paraId="63B75853" w14:textId="04D1C5BE" w:rsidP="001A55AA" w:rsidR="00451167" w:rsidRDefault="00451167" w:rsidRPr="002331BD">
      <w:pPr>
        <w:jc w:val="both"/>
        <w:rPr>
          <w:rFonts w:asciiTheme="minorHAnsi" w:hAnsiTheme="minorHAnsi"/>
        </w:rPr>
      </w:pPr>
    </w:p>
    <w:p w14:paraId="3AB0638D" w14:textId="2840D664" w:rsidP="001A55AA" w:rsidR="00A17763" w:rsidRDefault="00CA4D3B" w:rsidRPr="00947EE6">
      <w:pPr>
        <w:jc w:val="both"/>
        <w:rPr>
          <w:rFonts w:asciiTheme="minorHAnsi" w:hAnsiTheme="minorHAnsi"/>
        </w:rPr>
      </w:pPr>
      <w:r w:rsidRPr="00947EE6">
        <w:rPr>
          <w:rFonts w:asciiTheme="minorHAnsi" w:hAnsiTheme="minorHAnsi"/>
        </w:rPr>
        <w:t xml:space="preserve">Les parties </w:t>
      </w:r>
      <w:r w:rsidR="00BD67CD" w:rsidRPr="00947EE6">
        <w:rPr>
          <w:rFonts w:asciiTheme="minorHAnsi" w:hAnsiTheme="minorHAnsi"/>
        </w:rPr>
        <w:t>réaffirme</w:t>
      </w:r>
      <w:r w:rsidR="00A17763" w:rsidRPr="00947EE6">
        <w:rPr>
          <w:rFonts w:asciiTheme="minorHAnsi" w:hAnsiTheme="minorHAnsi"/>
        </w:rPr>
        <w:t>nt</w:t>
      </w:r>
      <w:r w:rsidR="00BD67CD" w:rsidRPr="00947EE6">
        <w:rPr>
          <w:rFonts w:asciiTheme="minorHAnsi" w:hAnsiTheme="minorHAnsi"/>
        </w:rPr>
        <w:t xml:space="preserve"> leur volonté mutuelle de préserver le pouvoir d’achat, en procédant à une augmentation générale </w:t>
      </w:r>
      <w:r w:rsidR="008A288E" w:rsidRPr="00947EE6">
        <w:rPr>
          <w:rFonts w:asciiTheme="minorHAnsi" w:hAnsiTheme="minorHAnsi"/>
        </w:rPr>
        <w:t>de 3,2 % sur le salaire du mois de janvier 2023.</w:t>
      </w:r>
    </w:p>
    <w:p w14:paraId="29640256" w14:textId="29C89CD8" w:rsidP="001A55AA" w:rsidR="00A17763" w:rsidRDefault="00A17763" w:rsidRPr="007D4779">
      <w:pPr>
        <w:jc w:val="both"/>
        <w:rPr>
          <w:rFonts w:asciiTheme="minorHAnsi" w:hAnsiTheme="minorHAnsi"/>
        </w:rPr>
      </w:pPr>
    </w:p>
    <w:p w14:paraId="1035DD31" w14:textId="5C5D21BF" w:rsidP="001A55AA" w:rsidR="00396D00" w:rsidRDefault="00396D00" w:rsidRPr="007D4779">
      <w:pPr>
        <w:jc w:val="both"/>
        <w:rPr>
          <w:rFonts w:asciiTheme="minorHAnsi" w:hAnsiTheme="minorHAnsi"/>
        </w:rPr>
      </w:pPr>
      <w:r w:rsidRPr="007D4779">
        <w:rPr>
          <w:rFonts w:asciiTheme="minorHAnsi" w:hAnsiTheme="minorHAnsi"/>
        </w:rPr>
        <w:t xml:space="preserve">Il est précisé que ce taux a été obtenu en intégrant, </w:t>
      </w:r>
      <w:r w:rsidR="000E063E" w:rsidRPr="007D4779">
        <w:rPr>
          <w:rFonts w:asciiTheme="minorHAnsi" w:hAnsiTheme="minorHAnsi"/>
        </w:rPr>
        <w:t xml:space="preserve">pour cette année uniquement et </w:t>
      </w:r>
      <w:r w:rsidRPr="007D4779">
        <w:rPr>
          <w:rFonts w:asciiTheme="minorHAnsi" w:hAnsiTheme="minorHAnsi"/>
        </w:rPr>
        <w:t>à titre très exceptionnel</w:t>
      </w:r>
      <w:r w:rsidR="000E063E" w:rsidRPr="007D4779">
        <w:rPr>
          <w:rFonts w:asciiTheme="minorHAnsi" w:hAnsiTheme="minorHAnsi"/>
        </w:rPr>
        <w:t>,</w:t>
      </w:r>
      <w:r w:rsidRPr="007D4779">
        <w:rPr>
          <w:rFonts w:asciiTheme="minorHAnsi" w:hAnsiTheme="minorHAnsi"/>
        </w:rPr>
        <w:t xml:space="preserve"> </w:t>
      </w:r>
      <w:r w:rsidR="000E063E" w:rsidRPr="007D4779">
        <w:rPr>
          <w:rFonts w:asciiTheme="minorHAnsi" w:hAnsiTheme="minorHAnsi"/>
        </w:rPr>
        <w:t xml:space="preserve">la quote-part du budget consacré aux augmentations individuelles. </w:t>
      </w:r>
    </w:p>
    <w:p w14:paraId="4B9953EE" w14:textId="77777777" w:rsidP="001A55AA" w:rsidR="00396D00" w:rsidRDefault="00396D00">
      <w:pPr>
        <w:jc w:val="both"/>
        <w:rPr>
          <w:rFonts w:asciiTheme="minorHAnsi" w:hAnsiTheme="minorHAnsi"/>
        </w:rPr>
      </w:pPr>
    </w:p>
    <w:p w14:paraId="4A4A2B52" w14:textId="54234CEC" w:rsidP="00A17763" w:rsidR="00A17763" w:rsidRDefault="008A288E">
      <w:pPr>
        <w:jc w:val="both"/>
        <w:rPr>
          <w:rFonts w:asciiTheme="minorHAnsi" w:hAnsiTheme="minorHAnsi"/>
        </w:rPr>
      </w:pPr>
      <w:r w:rsidRPr="00947EE6">
        <w:rPr>
          <w:rFonts w:asciiTheme="minorHAnsi" w:hAnsiTheme="minorHAnsi"/>
        </w:rPr>
        <w:t xml:space="preserve">Cette </w:t>
      </w:r>
      <w:r w:rsidR="00396D00">
        <w:rPr>
          <w:rFonts w:asciiTheme="minorHAnsi" w:hAnsiTheme="minorHAnsi"/>
        </w:rPr>
        <w:t>augmentation générale ne</w:t>
      </w:r>
      <w:r w:rsidRPr="00947EE6">
        <w:rPr>
          <w:rFonts w:asciiTheme="minorHAnsi" w:hAnsiTheme="minorHAnsi"/>
        </w:rPr>
        <w:t xml:space="preserve"> concerne </w:t>
      </w:r>
      <w:r w:rsidR="00396D00">
        <w:rPr>
          <w:rFonts w:asciiTheme="minorHAnsi" w:hAnsiTheme="minorHAnsi"/>
        </w:rPr>
        <w:t xml:space="preserve">que </w:t>
      </w:r>
      <w:r w:rsidRPr="00947EE6">
        <w:rPr>
          <w:rFonts w:asciiTheme="minorHAnsi" w:hAnsiTheme="minorHAnsi"/>
        </w:rPr>
        <w:t>l</w:t>
      </w:r>
      <w:r w:rsidR="00A17763" w:rsidRPr="00947EE6">
        <w:rPr>
          <w:rFonts w:asciiTheme="minorHAnsi" w:hAnsiTheme="minorHAnsi"/>
        </w:rPr>
        <w:t>es salariés classés jusqu’au niveau 14 H inclus</w:t>
      </w:r>
      <w:r w:rsidR="00CB2378" w:rsidRPr="00947EE6">
        <w:rPr>
          <w:rFonts w:asciiTheme="minorHAnsi" w:hAnsiTheme="minorHAnsi"/>
        </w:rPr>
        <w:t>, hors membres du CDE</w:t>
      </w:r>
      <w:r w:rsidRPr="00947EE6">
        <w:rPr>
          <w:rFonts w:asciiTheme="minorHAnsi" w:hAnsiTheme="minorHAnsi"/>
        </w:rPr>
        <w:t>.</w:t>
      </w:r>
      <w:r w:rsidR="00CB2378" w:rsidRPr="00947EE6">
        <w:rPr>
          <w:rFonts w:asciiTheme="minorHAnsi" w:hAnsiTheme="minorHAnsi"/>
        </w:rPr>
        <w:t xml:space="preserve"> </w:t>
      </w:r>
    </w:p>
    <w:p w14:paraId="717FAE2F" w14:textId="3E98D900" w:rsidP="001A55AA" w:rsidR="00A17763" w:rsidRDefault="00A17763">
      <w:pPr>
        <w:jc w:val="both"/>
        <w:rPr>
          <w:rFonts w:asciiTheme="minorHAnsi" w:hAnsiTheme="minorHAnsi"/>
        </w:rPr>
      </w:pPr>
    </w:p>
    <w:p w14:paraId="74BFA2C5" w14:textId="77777777" w:rsidR="00802B93" w:rsidRDefault="00802B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65D07BD4" w14:textId="0A0ECC48" w:rsidP="001F6D02" w:rsidR="001F6D02" w:rsidRDefault="001F6D02" w:rsidRPr="002331BD">
      <w:pPr>
        <w:jc w:val="both"/>
        <w:rPr>
          <w:rFonts w:asciiTheme="minorHAnsi" w:hAnsiTheme="minorHAnsi"/>
          <w:b/>
        </w:rPr>
      </w:pPr>
      <w:r w:rsidRPr="002331BD">
        <w:rPr>
          <w:rFonts w:asciiTheme="minorHAnsi" w:hAnsiTheme="minorHAnsi"/>
          <w:b/>
        </w:rPr>
        <w:lastRenderedPageBreak/>
        <w:t xml:space="preserve">Article </w:t>
      </w:r>
      <w:r>
        <w:rPr>
          <w:rFonts w:asciiTheme="minorHAnsi" w:hAnsiTheme="minorHAnsi"/>
          <w:b/>
        </w:rPr>
        <w:t>2</w:t>
      </w:r>
      <w:r w:rsidRPr="002331BD">
        <w:rPr>
          <w:rFonts w:asciiTheme="minorHAnsi" w:hAnsiTheme="minorHAnsi"/>
          <w:b/>
        </w:rPr>
        <w:t xml:space="preserve"> : </w:t>
      </w:r>
      <w:r w:rsidR="004854C6">
        <w:rPr>
          <w:rFonts w:asciiTheme="minorHAnsi" w:hAnsiTheme="minorHAnsi"/>
          <w:b/>
        </w:rPr>
        <w:t>Augmentation connexe</w:t>
      </w:r>
      <w:r>
        <w:rPr>
          <w:rFonts w:asciiTheme="minorHAnsi" w:hAnsiTheme="minorHAnsi"/>
          <w:b/>
        </w:rPr>
        <w:t xml:space="preserve"> </w:t>
      </w:r>
      <w:r w:rsidR="004854C6">
        <w:rPr>
          <w:rFonts w:asciiTheme="minorHAnsi" w:hAnsiTheme="minorHAnsi"/>
          <w:b/>
        </w:rPr>
        <w:t>de</w:t>
      </w:r>
      <w:r w:rsidR="00AE48E6">
        <w:rPr>
          <w:rFonts w:asciiTheme="minorHAnsi" w:hAnsiTheme="minorHAnsi"/>
          <w:b/>
        </w:rPr>
        <w:t xml:space="preserve"> la grille de salaire</w:t>
      </w:r>
    </w:p>
    <w:p w14:paraId="0A2B519B" w14:textId="32B1AC39" w:rsidP="001F6D02" w:rsidR="001F6D02" w:rsidRDefault="001F6D02">
      <w:pPr>
        <w:jc w:val="both"/>
        <w:rPr>
          <w:rFonts w:asciiTheme="minorHAnsi" w:hAnsiTheme="minorHAnsi"/>
        </w:rPr>
      </w:pPr>
    </w:p>
    <w:p w14:paraId="79DC915C" w14:textId="6A61C0E9" w:rsidP="002B2292" w:rsidR="007A0694" w:rsidRDefault="00947EE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Concomitamment, les parties ont souhaité </w:t>
      </w:r>
      <w:r w:rsidR="002B2292">
        <w:rPr>
          <w:rFonts w:asciiTheme="minorHAnsi" w:hAnsiTheme="minorHAnsi"/>
        </w:rPr>
        <w:t>augmenter</w:t>
      </w:r>
      <w:r>
        <w:rPr>
          <w:rFonts w:asciiTheme="minorHAnsi" w:hAnsiTheme="minorHAnsi"/>
        </w:rPr>
        <w:t xml:space="preserve"> </w:t>
      </w:r>
      <w:r w:rsidR="002B2292">
        <w:rPr>
          <w:rFonts w:asciiTheme="minorHAnsi" w:hAnsiTheme="minorHAnsi"/>
        </w:rPr>
        <w:t>la</w:t>
      </w:r>
      <w:r>
        <w:rPr>
          <w:rFonts w:asciiTheme="minorHAnsi" w:hAnsiTheme="minorHAnsi"/>
        </w:rPr>
        <w:t xml:space="preserve"> grille de salaire, </w:t>
      </w:r>
      <w:r w:rsidR="002B2292">
        <w:rPr>
          <w:rFonts w:asciiTheme="minorHAnsi" w:hAnsiTheme="minorHAnsi"/>
        </w:rPr>
        <w:t>de manière différenciée et comme suit :</w:t>
      </w:r>
    </w:p>
    <w:p w14:paraId="629FC90D" w14:textId="26F0EFAF" w:rsidP="001F6D02" w:rsidR="0028029B" w:rsidRDefault="0028029B">
      <w:pPr>
        <w:jc w:val="both"/>
        <w:rPr>
          <w:rFonts w:asciiTheme="minorHAnsi" w:hAnsiTheme="minorHAnsi"/>
        </w:rPr>
      </w:pPr>
    </w:p>
    <w:tbl>
      <w:tblPr>
        <w:tblW w:type="dxa" w:w="2920"/>
        <w:jc w:val="center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960"/>
        <w:gridCol w:w="960"/>
      </w:tblGrid>
      <w:tr w14:paraId="31D28799" w14:textId="77777777" w:rsidR="0028029B" w:rsidRPr="00A17763" w:rsidTr="00396D00">
        <w:trPr>
          <w:trHeight w:val="300"/>
          <w:jc w:val="center"/>
        </w:trPr>
        <w:tc>
          <w:tcPr>
            <w:tcW w:type="dxa" w:w="19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8A2AEFD" w14:textId="77777777" w:rsidP="00396D00" w:rsidR="0028029B" w:rsidRDefault="0028029B" w:rsidRPr="00A17763">
            <w:pPr>
              <w:jc w:val="center"/>
              <w:rPr>
                <w:rFonts w:ascii="Calibri" w:cs="Calibri" w:hAnsi="Calibri"/>
                <w:b/>
                <w:bCs/>
                <w:color w:val="000000"/>
              </w:rPr>
            </w:pPr>
            <w:r w:rsidRPr="00A17763">
              <w:rPr>
                <w:rFonts w:ascii="Calibri" w:cs="Calibri" w:hAnsi="Calibri"/>
                <w:b/>
                <w:bCs/>
                <w:color w:val="000000"/>
              </w:rPr>
              <w:t>Niveaux :</w:t>
            </w:r>
          </w:p>
        </w:tc>
        <w:tc>
          <w:tcPr>
            <w:tcW w:type="dxa" w:w="96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41FC4EC" w14:textId="77777777" w:rsidP="00396D00" w:rsidR="0028029B" w:rsidRDefault="0028029B" w:rsidRPr="00A17763">
            <w:pPr>
              <w:jc w:val="center"/>
              <w:rPr>
                <w:rFonts w:ascii="Calibri" w:cs="Calibri" w:hAnsi="Calibri"/>
                <w:b/>
                <w:bCs/>
                <w:color w:val="000000"/>
              </w:rPr>
            </w:pPr>
            <w:r w:rsidRPr="00A17763">
              <w:rPr>
                <w:rFonts w:ascii="Calibri" w:cs="Calibri" w:hAnsi="Calibri"/>
                <w:b/>
                <w:bCs/>
                <w:color w:val="000000"/>
              </w:rPr>
              <w:t>Taux :</w:t>
            </w:r>
          </w:p>
        </w:tc>
      </w:tr>
      <w:tr w14:paraId="12FA5962" w14:textId="77777777" w:rsidR="0028029B" w:rsidRPr="00A17763" w:rsidTr="00396D00">
        <w:trPr>
          <w:trHeight w:val="300"/>
          <w:jc w:val="center"/>
        </w:trPr>
        <w:tc>
          <w:tcPr>
            <w:tcW w:type="dxa" w:w="19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4A8C7B4" w14:textId="59766F4F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 w:rsidRPr="00A17763">
              <w:rPr>
                <w:rFonts w:ascii="Calibri" w:cs="Calibri" w:hAnsi="Calibri"/>
                <w:color w:val="000000"/>
              </w:rPr>
              <w:t xml:space="preserve">1A au </w:t>
            </w:r>
            <w:r>
              <w:rPr>
                <w:rFonts w:ascii="Calibri" w:cs="Calibri" w:hAnsi="Calibri"/>
                <w:color w:val="000000"/>
              </w:rPr>
              <w:t>3D</w:t>
            </w:r>
          </w:p>
        </w:tc>
        <w:tc>
          <w:tcPr>
            <w:tcW w:type="dxa" w:w="9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A023D67" w14:textId="1B2122B5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 w:rsidRPr="00A17763">
              <w:rPr>
                <w:rFonts w:ascii="Calibri" w:cs="Calibri" w:hAnsi="Calibri"/>
                <w:color w:val="000000"/>
              </w:rPr>
              <w:t>3,</w:t>
            </w:r>
            <w:r>
              <w:rPr>
                <w:rFonts w:ascii="Calibri" w:cs="Calibri" w:hAnsi="Calibri"/>
                <w:color w:val="000000"/>
              </w:rPr>
              <w:t>5</w:t>
            </w:r>
            <w:r w:rsidRPr="00A17763">
              <w:rPr>
                <w:rFonts w:ascii="Calibri" w:cs="Calibri" w:hAnsi="Calibri"/>
                <w:color w:val="000000"/>
              </w:rPr>
              <w:t>%</w:t>
            </w:r>
          </w:p>
        </w:tc>
      </w:tr>
      <w:tr w14:paraId="5BC30392" w14:textId="77777777" w:rsidR="0028029B" w:rsidRPr="00A17763" w:rsidTr="00396D00">
        <w:trPr>
          <w:trHeight w:val="300"/>
          <w:jc w:val="center"/>
        </w:trPr>
        <w:tc>
          <w:tcPr>
            <w:tcW w:type="dxa" w:w="19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943CA96" w14:textId="511F526A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4C</w:t>
            </w:r>
          </w:p>
        </w:tc>
        <w:tc>
          <w:tcPr>
            <w:tcW w:type="dxa" w:w="9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8BFA8FF" w14:textId="37E18984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 w:rsidRPr="00A17763">
              <w:rPr>
                <w:rFonts w:ascii="Calibri" w:cs="Calibri" w:hAnsi="Calibri"/>
                <w:color w:val="000000"/>
              </w:rPr>
              <w:t>2,</w:t>
            </w:r>
            <w:r>
              <w:rPr>
                <w:rFonts w:ascii="Calibri" w:cs="Calibri" w:hAnsi="Calibri"/>
                <w:color w:val="000000"/>
              </w:rPr>
              <w:t>5</w:t>
            </w:r>
            <w:r w:rsidRPr="00A17763">
              <w:rPr>
                <w:rFonts w:ascii="Calibri" w:cs="Calibri" w:hAnsi="Calibri"/>
                <w:color w:val="000000"/>
              </w:rPr>
              <w:t>%</w:t>
            </w:r>
          </w:p>
        </w:tc>
      </w:tr>
      <w:tr w14:paraId="587E9D69" w14:textId="77777777" w:rsidR="0028029B" w:rsidRPr="00A17763" w:rsidTr="00396D00">
        <w:trPr>
          <w:trHeight w:val="300"/>
          <w:jc w:val="center"/>
        </w:trPr>
        <w:tc>
          <w:tcPr>
            <w:tcW w:type="dxa" w:w="19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36CD612" w14:textId="5FE3B192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5C</w:t>
            </w:r>
          </w:p>
        </w:tc>
        <w:tc>
          <w:tcPr>
            <w:tcW w:type="dxa" w:w="9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15D6F2B" w14:textId="7B4B66DA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 w:rsidRPr="00A17763">
              <w:rPr>
                <w:rFonts w:ascii="Calibri" w:cs="Calibri" w:hAnsi="Calibri"/>
                <w:color w:val="000000"/>
              </w:rPr>
              <w:t>2</w:t>
            </w:r>
            <w:r>
              <w:rPr>
                <w:rFonts w:ascii="Calibri" w:cs="Calibri" w:hAnsi="Calibri"/>
                <w:color w:val="000000"/>
              </w:rPr>
              <w:t>,0%</w:t>
            </w:r>
          </w:p>
        </w:tc>
      </w:tr>
      <w:tr w14:paraId="71882110" w14:textId="77777777" w:rsidR="0028029B" w:rsidRPr="00A17763" w:rsidTr="00396D00">
        <w:trPr>
          <w:trHeight w:val="300"/>
          <w:jc w:val="center"/>
        </w:trPr>
        <w:tc>
          <w:tcPr>
            <w:tcW w:type="dxa" w:w="19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C69A85A" w14:textId="1E133516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Du 6D au 14</w:t>
            </w:r>
            <w:r w:rsidR="000C07CF" w:rsidRPr="007D4779">
              <w:rPr>
                <w:rFonts w:ascii="Calibri" w:cs="Calibri" w:hAnsi="Calibri"/>
              </w:rPr>
              <w:t>H</w:t>
            </w:r>
            <w:r>
              <w:rPr>
                <w:rFonts w:ascii="Calibri" w:cs="Calibri" w:hAnsi="Calibri"/>
                <w:color w:val="000000"/>
              </w:rPr>
              <w:t xml:space="preserve"> </w:t>
            </w:r>
          </w:p>
        </w:tc>
        <w:tc>
          <w:tcPr>
            <w:tcW w:type="dxa" w:w="9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6C4B0D" w14:textId="52A50640" w:rsidP="00396D00" w:rsidR="0028029B" w:rsidRDefault="0028029B" w:rsidRPr="00A17763">
            <w:pPr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  <w:r w:rsidRPr="00A17763">
              <w:rPr>
                <w:rFonts w:ascii="Calibri" w:cs="Calibri" w:hAnsi="Calibri"/>
                <w:color w:val="000000"/>
              </w:rPr>
              <w:t>,0%</w:t>
            </w:r>
          </w:p>
        </w:tc>
      </w:tr>
    </w:tbl>
    <w:p w14:paraId="0427DF00" w14:textId="27C0B7DE" w:rsidP="001F6D02" w:rsidR="0028029B" w:rsidRDefault="0028029B">
      <w:pPr>
        <w:jc w:val="both"/>
        <w:rPr>
          <w:rFonts w:asciiTheme="minorHAnsi" w:hAnsiTheme="minorHAnsi"/>
        </w:rPr>
      </w:pPr>
    </w:p>
    <w:p w14:paraId="31A4AEEE" w14:textId="15D7A5FF" w:rsidP="001F6D02" w:rsidR="0028029B" w:rsidRDefault="0028029B">
      <w:pPr>
        <w:jc w:val="both"/>
        <w:rPr>
          <w:rFonts w:asciiTheme="minorHAnsi" w:hAnsiTheme="minorHAnsi"/>
        </w:rPr>
      </w:pPr>
    </w:p>
    <w:p w14:paraId="7BFBDEAC" w14:textId="36E7ABBA" w:rsidP="00947EE6" w:rsidR="00921FAB" w:rsidRDefault="00947EE6">
      <w:pPr>
        <w:jc w:val="center"/>
        <w:rPr>
          <w:rFonts w:asciiTheme="minorHAnsi" w:hAnsiTheme="minorHAnsi"/>
        </w:rPr>
      </w:pPr>
      <w:r w:rsidRPr="00947EE6">
        <w:rPr>
          <w:noProof/>
        </w:rPr>
        <w:drawing>
          <wp:inline distB="0" distL="0" distR="0" distT="0" wp14:anchorId="0FDC614F" wp14:editId="13F57056">
            <wp:extent cx="4781550" cy="3896076"/>
            <wp:effectExtent b="9525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92" cy="39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8ECB" w14:textId="2282C493" w:rsidP="001F6D02" w:rsidR="00921FAB" w:rsidRDefault="00921FAB">
      <w:pPr>
        <w:jc w:val="both"/>
        <w:rPr>
          <w:rFonts w:asciiTheme="minorHAnsi" w:hAnsiTheme="minorHAnsi"/>
        </w:rPr>
      </w:pPr>
    </w:p>
    <w:p w14:paraId="1D211106" w14:textId="1C014E0A" w:rsidP="001F6D02" w:rsidR="00921FAB" w:rsidRDefault="00921FAB">
      <w:pPr>
        <w:jc w:val="both"/>
        <w:rPr>
          <w:rFonts w:asciiTheme="minorHAnsi" w:hAnsiTheme="minorHAnsi"/>
        </w:rPr>
      </w:pPr>
    </w:p>
    <w:p w14:paraId="66455807" w14:textId="35D7F4B7" w:rsidP="00E41020" w:rsidR="00FB4A7F" w:rsidRDefault="00FB4A7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Il est précisé que </w:t>
      </w:r>
      <w:r w:rsidR="00947EE6">
        <w:rPr>
          <w:rFonts w:asciiTheme="minorHAnsi" w:hAnsiTheme="minorHAnsi"/>
        </w:rPr>
        <w:t>l’Augm</w:t>
      </w:r>
      <w:r>
        <w:rPr>
          <w:rFonts w:asciiTheme="minorHAnsi" w:hAnsiTheme="minorHAnsi"/>
        </w:rPr>
        <w:t>entation Générale et l’Augmentation de la grille interviendront toutes les deux sur le mois de janvier</w:t>
      </w:r>
      <w:r w:rsidR="00440E70">
        <w:rPr>
          <w:rFonts w:asciiTheme="minorHAnsi" w:hAnsiTheme="minorHAnsi"/>
        </w:rPr>
        <w:t xml:space="preserve"> 2023</w:t>
      </w:r>
      <w:r>
        <w:rPr>
          <w:rFonts w:asciiTheme="minorHAnsi" w:hAnsiTheme="minorHAnsi"/>
        </w:rPr>
        <w:t xml:space="preserve">. </w:t>
      </w:r>
    </w:p>
    <w:p w14:paraId="2A05F59D" w14:textId="77777777" w:rsidP="00E41020" w:rsidR="00FB4A7F" w:rsidRDefault="00FB4A7F">
      <w:pPr>
        <w:jc w:val="both"/>
        <w:rPr>
          <w:rFonts w:asciiTheme="minorHAnsi" w:hAnsiTheme="minorHAnsi"/>
        </w:rPr>
      </w:pPr>
    </w:p>
    <w:p w14:paraId="53693B5B" w14:textId="3779768D" w:rsidP="00E41020" w:rsidR="00FB4A7F" w:rsidRDefault="00FB4A7F" w:rsidRPr="007D4779">
      <w:pPr>
        <w:jc w:val="both"/>
        <w:rPr>
          <w:rFonts w:asciiTheme="minorHAnsi" w:hAnsiTheme="minorHAnsi"/>
          <w:strike/>
        </w:rPr>
      </w:pPr>
      <w:r>
        <w:rPr>
          <w:rFonts w:asciiTheme="minorHAnsi" w:hAnsiTheme="minorHAnsi"/>
        </w:rPr>
        <w:t>Ce double niveau d’augmentation se matérialisera</w:t>
      </w:r>
      <w:r w:rsidR="00BD79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par l’application de l’Augmentation Générale dans un premier temps puis, </w:t>
      </w:r>
      <w:r w:rsidR="00C76AED">
        <w:rPr>
          <w:rFonts w:asciiTheme="minorHAnsi" w:hAnsiTheme="minorHAnsi"/>
        </w:rPr>
        <w:t>le cas échéant</w:t>
      </w:r>
      <w:r w:rsidR="00AC0424">
        <w:rPr>
          <w:rFonts w:asciiTheme="minorHAnsi" w:hAnsiTheme="minorHAnsi"/>
        </w:rPr>
        <w:t>,</w:t>
      </w:r>
      <w:r w:rsidR="00C76A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dans un second temps, </w:t>
      </w:r>
      <w:r w:rsidR="000C07CF" w:rsidRPr="007D4779">
        <w:rPr>
          <w:rFonts w:asciiTheme="minorHAnsi" w:hAnsiTheme="minorHAnsi"/>
        </w:rPr>
        <w:t xml:space="preserve">par </w:t>
      </w:r>
      <w:r w:rsidR="00EF1368" w:rsidRPr="007D4779">
        <w:rPr>
          <w:rFonts w:asciiTheme="minorHAnsi" w:hAnsiTheme="minorHAnsi"/>
        </w:rPr>
        <w:t xml:space="preserve">l’application de la nouvelle grille. </w:t>
      </w:r>
    </w:p>
    <w:p w14:paraId="70CEBB41" w14:textId="0F3E880F" w:rsidP="00E41020" w:rsidR="00947EE6" w:rsidRDefault="00947EE6" w:rsidRPr="007D4779">
      <w:pPr>
        <w:jc w:val="both"/>
        <w:rPr>
          <w:rFonts w:asciiTheme="minorHAnsi" w:hAnsiTheme="minorHAnsi"/>
        </w:rPr>
      </w:pPr>
    </w:p>
    <w:p w14:paraId="6CF66749" w14:textId="77777777" w:rsidP="00E41020" w:rsidR="00440E70" w:rsidRDefault="00440E70" w:rsidRPr="007D4779">
      <w:pPr>
        <w:jc w:val="both"/>
        <w:rPr>
          <w:rFonts w:asciiTheme="minorHAnsi" w:hAnsiTheme="minorHAnsi"/>
        </w:rPr>
      </w:pPr>
    </w:p>
    <w:p w14:paraId="6C2695A0" w14:textId="70E7D68A" w:rsidP="00BD5F3F" w:rsidR="00BD5F3F" w:rsidRDefault="00BD5F3F" w:rsidRPr="00875985">
      <w:pPr>
        <w:jc w:val="both"/>
        <w:rPr>
          <w:rFonts w:asciiTheme="minorHAnsi" w:hAnsiTheme="minorHAnsi"/>
          <w:b/>
          <w:color w:themeColor="text1" w:val="000000"/>
        </w:rPr>
      </w:pPr>
      <w:r w:rsidRPr="00875985">
        <w:rPr>
          <w:rFonts w:asciiTheme="minorHAnsi" w:hAnsiTheme="minorHAnsi"/>
          <w:b/>
          <w:color w:themeColor="text1" w:val="000000"/>
        </w:rPr>
        <w:t xml:space="preserve">Article </w:t>
      </w:r>
      <w:r w:rsidR="00647982">
        <w:rPr>
          <w:rFonts w:asciiTheme="minorHAnsi" w:hAnsiTheme="minorHAnsi"/>
          <w:b/>
          <w:color w:themeColor="text1" w:val="000000"/>
        </w:rPr>
        <w:t>3</w:t>
      </w:r>
      <w:r w:rsidRPr="00875985">
        <w:rPr>
          <w:rFonts w:asciiTheme="minorHAnsi" w:hAnsiTheme="minorHAnsi"/>
          <w:b/>
          <w:color w:themeColor="text1" w:val="000000"/>
        </w:rPr>
        <w:t xml:space="preserve"> : Prime de naissance </w:t>
      </w:r>
    </w:p>
    <w:p w14:paraId="1F4717BC" w14:textId="77777777" w:rsidP="00BD5F3F" w:rsidR="00BD5F3F" w:rsidRDefault="00BD5F3F" w:rsidRPr="00875985">
      <w:pPr>
        <w:rPr>
          <w:rFonts w:ascii="Calibri" w:hAnsi="Calibri"/>
          <w:b/>
          <w:color w:themeColor="text1" w:val="000000"/>
        </w:rPr>
      </w:pPr>
    </w:p>
    <w:p w14:paraId="05663D79" w14:textId="691B030E" w:rsidP="00BD5F3F" w:rsidR="00BD5F3F" w:rsidRDefault="00440E70" w:rsidRPr="00875985">
      <w:pPr>
        <w:jc w:val="both"/>
        <w:rPr>
          <w:rFonts w:ascii="Calibri" w:hAnsi="Calibri"/>
          <w:color w:themeColor="text1" w:val="000000"/>
        </w:rPr>
      </w:pPr>
      <w:r>
        <w:rPr>
          <w:rFonts w:ascii="Calibri" w:hAnsi="Calibri"/>
          <w:color w:themeColor="text1" w:val="000000"/>
        </w:rPr>
        <w:t>L</w:t>
      </w:r>
      <w:r w:rsidR="00BD5F3F" w:rsidRPr="00875985">
        <w:rPr>
          <w:rFonts w:ascii="Calibri" w:hAnsi="Calibri"/>
          <w:color w:themeColor="text1" w:val="000000"/>
        </w:rPr>
        <w:t xml:space="preserve">e montant de la prime de naissance prévue à l’article 11.1.2.b du chapitre IV de l’accord d’entreprise </w:t>
      </w:r>
      <w:r w:rsidR="00BD5F3F" w:rsidRPr="002409C8">
        <w:rPr>
          <w:rFonts w:ascii="Calibri" w:hAnsi="Calibri"/>
          <w:color w:themeColor="text1" w:val="000000"/>
        </w:rPr>
        <w:t xml:space="preserve">est </w:t>
      </w:r>
      <w:r w:rsidRPr="002409C8">
        <w:rPr>
          <w:rFonts w:ascii="Calibri" w:hAnsi="Calibri"/>
          <w:color w:themeColor="text1" w:val="000000"/>
        </w:rPr>
        <w:t>également augmenté de 3,2 % et est ainsi porté</w:t>
      </w:r>
      <w:r w:rsidR="00BD5F3F" w:rsidRPr="002409C8">
        <w:rPr>
          <w:rFonts w:ascii="Calibri" w:hAnsi="Calibri"/>
          <w:color w:themeColor="text1" w:val="000000"/>
        </w:rPr>
        <w:t xml:space="preserve"> à </w:t>
      </w:r>
      <w:r w:rsidR="002409C8">
        <w:rPr>
          <w:rFonts w:ascii="Calibri" w:hAnsi="Calibri"/>
          <w:color w:themeColor="text1" w:val="000000"/>
        </w:rPr>
        <w:t>350,62</w:t>
      </w:r>
      <w:r w:rsidR="00BD5F3F" w:rsidRPr="002409C8">
        <w:rPr>
          <w:rFonts w:ascii="Calibri" w:hAnsi="Calibri"/>
          <w:color w:themeColor="text1" w:val="000000"/>
        </w:rPr>
        <w:t xml:space="preserve"> € au 1</w:t>
      </w:r>
      <w:r w:rsidR="00BD5F3F" w:rsidRPr="002409C8">
        <w:rPr>
          <w:rFonts w:ascii="Calibri" w:hAnsi="Calibri"/>
          <w:color w:themeColor="text1" w:val="000000"/>
          <w:vertAlign w:val="superscript"/>
        </w:rPr>
        <w:t>er</w:t>
      </w:r>
      <w:r w:rsidR="00BD5F3F" w:rsidRPr="002409C8">
        <w:rPr>
          <w:rFonts w:ascii="Calibri" w:hAnsi="Calibri"/>
          <w:color w:themeColor="text1" w:val="000000"/>
        </w:rPr>
        <w:t xml:space="preserve"> </w:t>
      </w:r>
      <w:r w:rsidRPr="002409C8">
        <w:rPr>
          <w:rFonts w:ascii="Calibri" w:hAnsi="Calibri"/>
          <w:color w:themeColor="text1" w:val="000000"/>
        </w:rPr>
        <w:t>janvier</w:t>
      </w:r>
      <w:r w:rsidR="00BD5F3F" w:rsidRPr="002409C8">
        <w:rPr>
          <w:rFonts w:ascii="Calibri" w:hAnsi="Calibri"/>
          <w:color w:themeColor="text1" w:val="000000"/>
        </w:rPr>
        <w:t xml:space="preserve"> 202</w:t>
      </w:r>
      <w:r w:rsidRPr="002409C8">
        <w:rPr>
          <w:rFonts w:ascii="Calibri" w:hAnsi="Calibri"/>
          <w:color w:themeColor="text1" w:val="000000"/>
        </w:rPr>
        <w:t>3</w:t>
      </w:r>
      <w:r w:rsidR="00BD5F3F" w:rsidRPr="002409C8">
        <w:rPr>
          <w:rFonts w:ascii="Calibri" w:hAnsi="Calibri"/>
          <w:color w:themeColor="text1" w:val="000000"/>
        </w:rPr>
        <w:t>.</w:t>
      </w:r>
    </w:p>
    <w:p w14:paraId="461DC466" w14:textId="317279E0" w:rsidP="00BD5F3F" w:rsidR="00BD5F3F" w:rsidRDefault="00BD5F3F">
      <w:pPr>
        <w:jc w:val="both"/>
        <w:rPr>
          <w:ins w:author="Benjamin BIBARD" w:date="2022-11-14T13:34:00Z" w:id="1"/>
          <w:rFonts w:ascii="Calibri" w:hAnsi="Calibri"/>
          <w:b/>
          <w:color w:themeColor="text1" w:val="000000"/>
        </w:rPr>
      </w:pPr>
    </w:p>
    <w:p w14:paraId="0FBA5E0B" w14:textId="77777777" w:rsidP="00BD5F3F" w:rsidR="008B3E52" w:rsidRDefault="008B3E52" w:rsidRPr="00875985">
      <w:pPr>
        <w:jc w:val="both"/>
        <w:rPr>
          <w:rFonts w:ascii="Calibri" w:hAnsi="Calibri"/>
          <w:b/>
          <w:color w:themeColor="text1" w:val="000000"/>
        </w:rPr>
      </w:pPr>
      <w:bookmarkStart w:id="2" w:name="_GoBack"/>
      <w:bookmarkEnd w:id="2"/>
    </w:p>
    <w:p w14:paraId="7F0458C3" w14:textId="77777777" w:rsidP="00BD5F3F" w:rsidR="00BD5F3F" w:rsidRDefault="00BD5F3F" w:rsidRPr="00875985">
      <w:pPr>
        <w:jc w:val="both"/>
        <w:rPr>
          <w:rFonts w:ascii="Calibri" w:hAnsi="Calibri"/>
          <w:b/>
          <w:color w:themeColor="text1" w:val="000000"/>
        </w:rPr>
      </w:pPr>
    </w:p>
    <w:p w14:paraId="64CE3DA1" w14:textId="6AF061DF" w:rsidP="00BD5F3F" w:rsidR="00BD5F3F" w:rsidRDefault="00BD5F3F" w:rsidRPr="00875985">
      <w:pPr>
        <w:jc w:val="both"/>
        <w:rPr>
          <w:rFonts w:asciiTheme="minorHAnsi" w:hAnsiTheme="minorHAnsi"/>
          <w:b/>
          <w:color w:themeColor="text1" w:val="000000"/>
        </w:rPr>
      </w:pPr>
      <w:r w:rsidRPr="00875985">
        <w:rPr>
          <w:rFonts w:asciiTheme="minorHAnsi" w:hAnsiTheme="minorHAnsi"/>
          <w:b/>
          <w:color w:themeColor="text1" w:val="000000"/>
        </w:rPr>
        <w:t xml:space="preserve">Article </w:t>
      </w:r>
      <w:r w:rsidR="00647982">
        <w:rPr>
          <w:rFonts w:asciiTheme="minorHAnsi" w:hAnsiTheme="minorHAnsi"/>
          <w:b/>
          <w:color w:themeColor="text1" w:val="000000"/>
        </w:rPr>
        <w:t>4</w:t>
      </w:r>
      <w:r w:rsidRPr="00875985">
        <w:rPr>
          <w:rFonts w:asciiTheme="minorHAnsi" w:hAnsiTheme="minorHAnsi"/>
          <w:b/>
          <w:color w:themeColor="text1" w:val="000000"/>
        </w:rPr>
        <w:t xml:space="preserve"> : Astreintes </w:t>
      </w:r>
    </w:p>
    <w:p w14:paraId="571F2F04" w14:textId="77777777" w:rsidP="00BD5F3F" w:rsidR="00BD5F3F" w:rsidRDefault="00BD5F3F" w:rsidRPr="00875985">
      <w:pPr>
        <w:rPr>
          <w:rFonts w:ascii="Calibri" w:hAnsi="Calibri"/>
          <w:b/>
          <w:color w:themeColor="text1" w:val="000000"/>
        </w:rPr>
      </w:pPr>
    </w:p>
    <w:p w14:paraId="625B8B03" w14:textId="105FF4AC" w:rsidP="00A3787D" w:rsidR="00BD5F3F" w:rsidRDefault="0048673F">
      <w:pPr>
        <w:jc w:val="both"/>
        <w:rPr>
          <w:rFonts w:ascii="Calibri" w:hAnsi="Calibri"/>
          <w:color w:themeColor="text1" w:val="000000"/>
        </w:rPr>
      </w:pPr>
      <w:r>
        <w:rPr>
          <w:rFonts w:ascii="Calibri" w:hAnsi="Calibri"/>
          <w:color w:themeColor="text1" w:val="000000"/>
        </w:rPr>
        <w:t>Le</w:t>
      </w:r>
      <w:r w:rsidR="00BD5F3F" w:rsidRPr="00875985">
        <w:rPr>
          <w:rFonts w:ascii="Calibri" w:hAnsi="Calibri"/>
          <w:color w:themeColor="text1" w:val="000000"/>
        </w:rPr>
        <w:t xml:space="preserve"> montant de la compensation financière prévue à l’article 6.5.7.a du chapitre 4 de l’accord d’entreprise </w:t>
      </w:r>
      <w:r w:rsidR="00E33CB1" w:rsidRPr="002409C8">
        <w:rPr>
          <w:rFonts w:ascii="Calibri" w:hAnsi="Calibri"/>
          <w:color w:themeColor="text1" w:val="000000"/>
        </w:rPr>
        <w:t xml:space="preserve">est également augmenté de 3,2 % et est ainsi </w:t>
      </w:r>
      <w:r w:rsidR="00E33CB1">
        <w:rPr>
          <w:rFonts w:ascii="Calibri" w:hAnsi="Calibri"/>
          <w:color w:themeColor="text1" w:val="000000"/>
        </w:rPr>
        <w:t xml:space="preserve">fixée </w:t>
      </w:r>
      <w:r w:rsidR="00BD5F3F" w:rsidRPr="00875985">
        <w:rPr>
          <w:rFonts w:ascii="Calibri" w:hAnsi="Calibri"/>
          <w:color w:themeColor="text1" w:val="000000"/>
        </w:rPr>
        <w:t>comme suit, au 1</w:t>
      </w:r>
      <w:r w:rsidR="00BD5F3F" w:rsidRPr="00875985">
        <w:rPr>
          <w:rFonts w:ascii="Calibri" w:hAnsi="Calibri"/>
          <w:color w:themeColor="text1" w:val="000000"/>
          <w:vertAlign w:val="superscript"/>
        </w:rPr>
        <w:t>er</w:t>
      </w:r>
      <w:r w:rsidR="00BD5F3F" w:rsidRPr="00875985">
        <w:rPr>
          <w:rFonts w:ascii="Calibri" w:hAnsi="Calibri"/>
          <w:color w:themeColor="text1" w:val="000000"/>
        </w:rPr>
        <w:t xml:space="preserve"> </w:t>
      </w:r>
      <w:r>
        <w:rPr>
          <w:rFonts w:ascii="Calibri" w:hAnsi="Calibri"/>
          <w:color w:themeColor="text1" w:val="000000"/>
        </w:rPr>
        <w:t>janvier 2023</w:t>
      </w:r>
      <w:r w:rsidR="00BD5F3F" w:rsidRPr="00875985">
        <w:rPr>
          <w:rFonts w:ascii="Calibri" w:hAnsi="Calibri"/>
          <w:color w:themeColor="text1" w:val="000000"/>
        </w:rPr>
        <w:t> :</w:t>
      </w:r>
      <w:r w:rsidR="001F017D">
        <w:rPr>
          <w:rFonts w:ascii="Calibri" w:hAnsi="Calibri"/>
          <w:color w:themeColor="text1" w:val="000000"/>
        </w:rPr>
        <w:t xml:space="preserve"> </w:t>
      </w:r>
    </w:p>
    <w:p w14:paraId="5979211A" w14:textId="344766F4" w:rsidP="00A3787D" w:rsidR="00875985" w:rsidRDefault="00875985">
      <w:pPr>
        <w:jc w:val="both"/>
        <w:rPr>
          <w:rFonts w:ascii="Calibri" w:hAnsi="Calibri"/>
          <w:color w:themeColor="text1" w:val="000000"/>
        </w:rPr>
      </w:pPr>
    </w:p>
    <w:tbl>
      <w:tblPr>
        <w:tblW w:type="dxa" w:w="6946"/>
        <w:tblInd w:type="dxa" w:w="138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253"/>
        <w:gridCol w:w="2693"/>
      </w:tblGrid>
      <w:tr w14:paraId="6E1F6BDF" w14:textId="77777777" w:rsidR="00875985" w:rsidRPr="00875985" w:rsidTr="00875985">
        <w:trPr>
          <w:gridBefore w:val="1"/>
          <w:wBefore w:type="dxa" w:w="4253"/>
        </w:trPr>
        <w:tc>
          <w:tcPr>
            <w:tcW w:type="dxa" w:w="2693"/>
            <w:shd w:color="auto" w:fill="auto" w:val="clear"/>
          </w:tcPr>
          <w:p w14:paraId="6CF0D4C5" w14:textId="77777777" w:rsidP="00396D00" w:rsidR="00BD5F3F" w:rsidRDefault="00BD5F3F" w:rsidRPr="00875985">
            <w:pPr>
              <w:rPr>
                <w:rFonts w:ascii="Calibri" w:hAnsi="Calibri"/>
                <w:color w:themeColor="text1" w:val="000000"/>
              </w:rPr>
            </w:pPr>
            <w:r w:rsidRPr="00875985">
              <w:rPr>
                <w:rFonts w:ascii="Calibri" w:hAnsi="Calibri"/>
                <w:color w:themeColor="text1" w:val="000000"/>
              </w:rPr>
              <w:t>Compensation forfaitaire</w:t>
            </w:r>
          </w:p>
        </w:tc>
      </w:tr>
      <w:tr w14:paraId="0EE63825" w14:textId="77777777" w:rsidR="00875985" w:rsidRPr="00875985" w:rsidTr="002409C8">
        <w:tc>
          <w:tcPr>
            <w:tcW w:type="dxa" w:w="4253"/>
            <w:shd w:color="auto" w:fill="FFFFFF" w:themeFill="background1" w:val="clear"/>
          </w:tcPr>
          <w:p w14:paraId="467A2FD7" w14:textId="77777777" w:rsidP="00396D00" w:rsidR="00BD5F3F" w:rsidRDefault="00BD5F3F" w:rsidRPr="00875985">
            <w:pPr>
              <w:rPr>
                <w:rFonts w:ascii="Calibri" w:hAnsi="Calibri"/>
                <w:color w:themeColor="text1" w:val="000000"/>
              </w:rPr>
            </w:pPr>
            <w:r w:rsidRPr="00875985">
              <w:rPr>
                <w:rFonts w:ascii="Calibri" w:hAnsi="Calibri"/>
                <w:color w:themeColor="text1" w:val="000000"/>
              </w:rPr>
              <w:t xml:space="preserve">Nuit : </w:t>
            </w:r>
          </w:p>
          <w:p w14:paraId="588A1F40" w14:textId="77777777" w:rsidP="00396D00" w:rsidR="00BD5F3F" w:rsidRDefault="00BD5F3F" w:rsidRPr="00875985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  <w:color w:themeColor="text1" w:val="000000"/>
              </w:rPr>
            </w:pPr>
            <w:r w:rsidRPr="00875985">
              <w:rPr>
                <w:rFonts w:ascii="Calibri" w:hAnsi="Calibri"/>
                <w:color w:themeColor="text1" w:val="000000"/>
              </w:rPr>
              <w:t>D’une durée de 9h</w:t>
            </w:r>
          </w:p>
          <w:p w14:paraId="45DDB36A" w14:textId="77777777" w:rsidP="00396D00" w:rsidR="00BD5F3F" w:rsidRDefault="00BD5F3F" w:rsidRPr="00875985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  <w:color w:themeColor="text1" w:val="000000"/>
              </w:rPr>
            </w:pPr>
            <w:r w:rsidRPr="00875985">
              <w:rPr>
                <w:rFonts w:ascii="Calibri" w:hAnsi="Calibri"/>
                <w:color w:themeColor="text1" w:val="000000"/>
              </w:rPr>
              <w:t>D’une durée de 15h</w:t>
            </w:r>
          </w:p>
          <w:p w14:paraId="6538C930" w14:textId="77777777" w:rsidP="00396D00" w:rsidR="00BD5F3F" w:rsidRDefault="00BD5F3F" w:rsidRPr="00875985">
            <w:pPr>
              <w:rPr>
                <w:rFonts w:ascii="Calibri" w:hAnsi="Calibri"/>
                <w:color w:themeColor="text1" w:val="000000"/>
              </w:rPr>
            </w:pPr>
          </w:p>
        </w:tc>
        <w:tc>
          <w:tcPr>
            <w:tcW w:type="dxa" w:w="2693"/>
            <w:shd w:color="auto" w:fill="FFFFFF" w:themeFill="background1" w:val="clear"/>
          </w:tcPr>
          <w:p w14:paraId="4E8B34EA" w14:textId="77777777" w:rsidP="00396D00" w:rsidR="00BD5F3F" w:rsidRDefault="00BD5F3F" w:rsidRPr="002409C8">
            <w:pPr>
              <w:rPr>
                <w:rFonts w:ascii="Calibri" w:hAnsi="Calibri"/>
                <w:color w:themeColor="text1" w:val="000000"/>
              </w:rPr>
            </w:pPr>
          </w:p>
          <w:p w14:paraId="4D79E639" w14:textId="668FC1B5" w:rsidP="00396D00" w:rsidR="00BD5F3F" w:rsidRDefault="002409C8" w:rsidRPr="002409C8">
            <w:pPr>
              <w:rPr>
                <w:rFonts w:ascii="Calibri" w:hAnsi="Calibri"/>
                <w:color w:themeColor="text1" w:val="000000"/>
              </w:rPr>
            </w:pPr>
            <w:r w:rsidRPr="002409C8">
              <w:rPr>
                <w:rFonts w:ascii="Calibri" w:hAnsi="Calibri"/>
                <w:color w:themeColor="text1" w:val="000000"/>
                <w:shd w:color="auto" w:fill="FFFFFF" w:val="clear"/>
              </w:rPr>
              <w:t>32,</w:t>
            </w:r>
            <w:r>
              <w:rPr>
                <w:rFonts w:ascii="Calibri" w:hAnsi="Calibri"/>
                <w:color w:themeColor="text1" w:val="000000"/>
                <w:shd w:color="auto" w:fill="FFFFFF" w:val="clear"/>
              </w:rPr>
              <w:t>94</w:t>
            </w:r>
            <w:r w:rsidR="00BD5F3F" w:rsidRPr="002409C8">
              <w:rPr>
                <w:rFonts w:ascii="Calibri" w:hAnsi="Calibri"/>
                <w:color w:themeColor="text1" w:val="000000"/>
              </w:rPr>
              <w:t xml:space="preserve"> € </w:t>
            </w:r>
          </w:p>
          <w:p w14:paraId="58820427" w14:textId="2E4B78DA" w:rsidP="00396D00" w:rsidR="00BD5F3F" w:rsidRDefault="002409C8" w:rsidRPr="002409C8">
            <w:pPr>
              <w:rPr>
                <w:rFonts w:ascii="Calibri" w:hAnsi="Calibri"/>
                <w:color w:themeColor="text1" w:val="000000"/>
              </w:rPr>
            </w:pPr>
            <w:r w:rsidRPr="002409C8">
              <w:rPr>
                <w:rFonts w:ascii="Calibri" w:hAnsi="Calibri"/>
                <w:color w:themeColor="text1" w:val="000000"/>
              </w:rPr>
              <w:t>54,</w:t>
            </w:r>
            <w:r>
              <w:rPr>
                <w:rFonts w:ascii="Calibri" w:hAnsi="Calibri"/>
                <w:color w:themeColor="text1" w:val="000000"/>
              </w:rPr>
              <w:t>91</w:t>
            </w:r>
            <w:r w:rsidR="00BD5F3F" w:rsidRPr="002409C8">
              <w:rPr>
                <w:rFonts w:ascii="Calibri" w:hAnsi="Calibri"/>
                <w:color w:themeColor="text1" w:val="000000"/>
              </w:rPr>
              <w:t xml:space="preserve">€ </w:t>
            </w:r>
          </w:p>
        </w:tc>
      </w:tr>
      <w:tr w14:paraId="4FD8E3B1" w14:textId="77777777" w:rsidR="00875985" w:rsidRPr="00875985" w:rsidTr="002409C8">
        <w:tc>
          <w:tcPr>
            <w:tcW w:type="dxa" w:w="4253"/>
            <w:shd w:color="auto" w:fill="FFFFFF" w:themeFill="background1" w:val="clear"/>
          </w:tcPr>
          <w:p w14:paraId="31048D1A" w14:textId="77777777" w:rsidP="00396D00" w:rsidR="00BD5F3F" w:rsidRDefault="00BD5F3F" w:rsidRPr="00875985">
            <w:pPr>
              <w:rPr>
                <w:rFonts w:ascii="Calibri" w:hAnsi="Calibri"/>
                <w:color w:themeColor="text1" w:val="000000"/>
              </w:rPr>
            </w:pPr>
            <w:r w:rsidRPr="00875985">
              <w:rPr>
                <w:rFonts w:ascii="Calibri" w:hAnsi="Calibri"/>
                <w:color w:themeColor="text1" w:val="000000"/>
              </w:rPr>
              <w:t xml:space="preserve">Journée entière </w:t>
            </w:r>
          </w:p>
          <w:p w14:paraId="16A5F7FD" w14:textId="77777777" w:rsidP="00396D00" w:rsidR="00BD5F3F" w:rsidRDefault="00BD5F3F" w:rsidRPr="00875985">
            <w:pPr>
              <w:rPr>
                <w:rFonts w:ascii="Calibri" w:hAnsi="Calibri"/>
                <w:color w:themeColor="text1" w:val="000000"/>
              </w:rPr>
            </w:pPr>
            <w:r w:rsidRPr="00875985">
              <w:rPr>
                <w:rFonts w:ascii="Calibri" w:hAnsi="Calibri"/>
                <w:color w:themeColor="text1" w:val="000000"/>
              </w:rPr>
              <w:t>(24h/samedi, dimanche ou jour férié)</w:t>
            </w:r>
          </w:p>
          <w:p w14:paraId="78275AB5" w14:textId="77777777" w:rsidP="00396D00" w:rsidR="00BD5F3F" w:rsidRDefault="00BD5F3F" w:rsidRPr="00875985">
            <w:pPr>
              <w:rPr>
                <w:rFonts w:ascii="Calibri" w:hAnsi="Calibri"/>
                <w:color w:themeColor="text1" w:val="000000"/>
              </w:rPr>
            </w:pPr>
          </w:p>
        </w:tc>
        <w:tc>
          <w:tcPr>
            <w:tcW w:type="dxa" w:w="2693"/>
            <w:shd w:color="auto" w:fill="FFFFFF" w:themeFill="background1" w:val="clear"/>
          </w:tcPr>
          <w:p w14:paraId="18CFBBA1" w14:textId="77777777" w:rsidP="00396D00" w:rsidR="00BD5F3F" w:rsidRDefault="00BD5F3F" w:rsidRPr="002409C8">
            <w:pPr>
              <w:rPr>
                <w:rFonts w:ascii="Calibri" w:hAnsi="Calibri"/>
                <w:color w:themeColor="text1" w:val="000000"/>
              </w:rPr>
            </w:pPr>
          </w:p>
          <w:p w14:paraId="745DDC49" w14:textId="0CB7EB45" w:rsidP="00396D00" w:rsidR="00BD5F3F" w:rsidRDefault="002409C8" w:rsidRPr="002409C8">
            <w:pPr>
              <w:rPr>
                <w:rFonts w:ascii="Calibri" w:hAnsi="Calibri"/>
                <w:color w:themeColor="text1" w:val="000000"/>
              </w:rPr>
            </w:pPr>
            <w:r>
              <w:rPr>
                <w:rFonts w:ascii="Calibri" w:hAnsi="Calibri"/>
                <w:color w:themeColor="text1" w:val="000000"/>
              </w:rPr>
              <w:t>165,75</w:t>
            </w:r>
            <w:r w:rsidR="00BD5F3F" w:rsidRPr="002409C8">
              <w:rPr>
                <w:rFonts w:ascii="Calibri" w:hAnsi="Calibri"/>
                <w:color w:themeColor="text1" w:val="000000"/>
              </w:rPr>
              <w:t xml:space="preserve"> € </w:t>
            </w:r>
          </w:p>
        </w:tc>
      </w:tr>
    </w:tbl>
    <w:p w14:paraId="5B2D5B9B" w14:textId="77777777" w:rsidP="003D3CAC" w:rsidR="00590D35" w:rsidRDefault="00590D35">
      <w:pPr>
        <w:jc w:val="both"/>
        <w:rPr>
          <w:rFonts w:asciiTheme="minorHAnsi" w:hAnsiTheme="minorHAnsi"/>
          <w:b/>
          <w:color w:themeColor="text1" w:val="000000"/>
        </w:rPr>
      </w:pPr>
    </w:p>
    <w:p w14:paraId="4BC5C565" w14:textId="77777777" w:rsidP="003D3CAC" w:rsidR="00590D35" w:rsidRDefault="00590D35">
      <w:pPr>
        <w:jc w:val="both"/>
        <w:rPr>
          <w:rFonts w:asciiTheme="minorHAnsi" w:hAnsiTheme="minorHAnsi"/>
          <w:b/>
          <w:color w:themeColor="text1" w:val="000000"/>
        </w:rPr>
      </w:pPr>
    </w:p>
    <w:p w14:paraId="1E3608EC" w14:textId="76202F5C" w:rsidP="003D3CAC" w:rsidR="003D3CAC" w:rsidRDefault="003D3CAC" w:rsidRPr="00875985">
      <w:pPr>
        <w:jc w:val="both"/>
        <w:rPr>
          <w:rFonts w:asciiTheme="minorHAnsi" w:hAnsiTheme="minorHAnsi"/>
          <w:b/>
          <w:color w:themeColor="text1" w:val="000000"/>
        </w:rPr>
      </w:pPr>
      <w:r w:rsidRPr="00875985">
        <w:rPr>
          <w:rFonts w:asciiTheme="minorHAnsi" w:hAnsiTheme="minorHAnsi"/>
          <w:b/>
          <w:color w:themeColor="text1" w:val="000000"/>
        </w:rPr>
        <w:t xml:space="preserve">Article </w:t>
      </w:r>
      <w:r w:rsidR="00437187">
        <w:rPr>
          <w:rFonts w:asciiTheme="minorHAnsi" w:hAnsiTheme="minorHAnsi"/>
          <w:b/>
          <w:color w:themeColor="text1" w:val="000000"/>
        </w:rPr>
        <w:t>5</w:t>
      </w:r>
      <w:r w:rsidRPr="00875985">
        <w:rPr>
          <w:rFonts w:asciiTheme="minorHAnsi" w:hAnsiTheme="minorHAnsi"/>
          <w:b/>
          <w:color w:themeColor="text1" w:val="000000"/>
        </w:rPr>
        <w:t xml:space="preserve"> : </w:t>
      </w:r>
      <w:r w:rsidR="00E33CB1">
        <w:rPr>
          <w:rFonts w:asciiTheme="minorHAnsi" w:hAnsiTheme="minorHAnsi"/>
          <w:b/>
          <w:color w:themeColor="text1" w:val="000000"/>
        </w:rPr>
        <w:t>Indemnités diverses</w:t>
      </w:r>
    </w:p>
    <w:p w14:paraId="1A010713" w14:textId="3635DFFB" w:rsidP="003D3CAC" w:rsidR="003D3CAC" w:rsidRDefault="003D3CAC">
      <w:pPr>
        <w:jc w:val="both"/>
        <w:rPr>
          <w:rFonts w:asciiTheme="minorHAnsi" w:hAnsiTheme="minorHAnsi"/>
          <w:b/>
        </w:rPr>
      </w:pPr>
    </w:p>
    <w:p w14:paraId="4AB2D818" w14:textId="08976522" w:rsidP="00647982" w:rsidR="00647982" w:rsidRDefault="00E33CB1" w:rsidRPr="00875985">
      <w:pPr>
        <w:jc w:val="both"/>
        <w:rPr>
          <w:rFonts w:asciiTheme="minorHAnsi" w:hAnsiTheme="minorHAnsi"/>
          <w:color w:themeColor="text1" w:val="000000"/>
        </w:rPr>
      </w:pPr>
      <w:r>
        <w:rPr>
          <w:rFonts w:asciiTheme="minorHAnsi" w:hAnsiTheme="minorHAnsi"/>
          <w:color w:themeColor="text1" w:val="000000"/>
        </w:rPr>
        <w:t xml:space="preserve">Les parties sont également convenues des </w:t>
      </w:r>
      <w:r w:rsidR="00061F3B">
        <w:rPr>
          <w:rFonts w:asciiTheme="minorHAnsi" w:hAnsiTheme="minorHAnsi"/>
          <w:color w:themeColor="text1" w:val="000000"/>
        </w:rPr>
        <w:t>ajustements suivants à effet au 1</w:t>
      </w:r>
      <w:r w:rsidR="00061F3B" w:rsidRPr="00061F3B">
        <w:rPr>
          <w:rFonts w:asciiTheme="minorHAnsi" w:hAnsiTheme="minorHAnsi"/>
          <w:color w:themeColor="text1" w:val="000000"/>
          <w:vertAlign w:val="superscript"/>
        </w:rPr>
        <w:t>er</w:t>
      </w:r>
      <w:r w:rsidR="00061F3B">
        <w:rPr>
          <w:rFonts w:asciiTheme="minorHAnsi" w:hAnsiTheme="minorHAnsi"/>
          <w:color w:themeColor="text1" w:val="000000"/>
        </w:rPr>
        <w:t xml:space="preserve"> janvier 2023 :</w:t>
      </w:r>
    </w:p>
    <w:p w14:paraId="4BDE74ED" w14:textId="4A18E670" w:rsidP="003D3CAC" w:rsidR="008A288E" w:rsidRDefault="008A288E" w:rsidRPr="00061F3B">
      <w:pPr>
        <w:jc w:val="both"/>
        <w:rPr>
          <w:rFonts w:asciiTheme="minorHAnsi" w:hAnsiTheme="minorHAnsi"/>
          <w:bCs/>
        </w:rPr>
      </w:pPr>
    </w:p>
    <w:p w14:paraId="384D28BC" w14:textId="0F852E4A" w:rsidP="00061F3B" w:rsidR="00647982" w:rsidRDefault="00061F3B" w:rsidRPr="00802B93">
      <w:pPr>
        <w:pStyle w:val="Paragraphedeliste"/>
        <w:numPr>
          <w:ilvl w:val="0"/>
          <w:numId w:val="20"/>
        </w:numPr>
        <w:jc w:val="both"/>
        <w:rPr>
          <w:rFonts w:asciiTheme="minorHAnsi" w:hAnsiTheme="minorHAnsi"/>
          <w:bCs/>
        </w:rPr>
      </w:pPr>
      <w:r w:rsidRPr="00061F3B">
        <w:rPr>
          <w:rFonts w:asciiTheme="minorHAnsi" w:hAnsiTheme="minorHAnsi"/>
          <w:bCs/>
        </w:rPr>
        <w:t>Indemnité télétravail portée à 2,5 €</w:t>
      </w:r>
      <w:r w:rsidR="00802B93">
        <w:rPr>
          <w:rFonts w:asciiTheme="minorHAnsi" w:hAnsiTheme="minorHAnsi"/>
          <w:bCs/>
        </w:rPr>
        <w:t xml:space="preserve">. Ce montant sera en tout état de cause </w:t>
      </w:r>
      <w:r w:rsidR="00802B93" w:rsidRPr="00802B93">
        <w:rPr>
          <w:rFonts w:asciiTheme="minorHAnsi" w:hAnsiTheme="minorHAnsi"/>
          <w:bCs/>
        </w:rPr>
        <w:t>plafonné mensuellement au regard de la tolérance URSSAF en vigueur</w:t>
      </w:r>
      <w:r w:rsidRPr="00061F3B">
        <w:rPr>
          <w:rFonts w:asciiTheme="minorHAnsi" w:hAnsiTheme="minorHAnsi"/>
          <w:bCs/>
        </w:rPr>
        <w:t> ;</w:t>
      </w:r>
    </w:p>
    <w:p w14:paraId="5CAAC5A7" w14:textId="77777777" w:rsidP="003D3CAC" w:rsidR="00061F3B" w:rsidRDefault="00061F3B">
      <w:pPr>
        <w:jc w:val="both"/>
        <w:rPr>
          <w:rFonts w:asciiTheme="minorHAnsi" w:hAnsiTheme="minorHAnsi"/>
          <w:bCs/>
        </w:rPr>
      </w:pPr>
    </w:p>
    <w:p w14:paraId="48D343FE" w14:textId="12F971EC" w:rsidP="00061F3B" w:rsidR="00061F3B" w:rsidRDefault="00061F3B" w:rsidRPr="00061F3B">
      <w:pPr>
        <w:pStyle w:val="Paragraphedeliste"/>
        <w:numPr>
          <w:ilvl w:val="0"/>
          <w:numId w:val="20"/>
        </w:numPr>
        <w:jc w:val="both"/>
        <w:rPr>
          <w:rFonts w:asciiTheme="minorHAnsi" w:hAnsiTheme="minorHAnsi"/>
          <w:bCs/>
        </w:rPr>
      </w:pPr>
      <w:r w:rsidRPr="00061F3B">
        <w:rPr>
          <w:rFonts w:asciiTheme="minorHAnsi" w:hAnsiTheme="minorHAnsi"/>
          <w:bCs/>
        </w:rPr>
        <w:t>Augmentation de 20 % de la prise en charge des frais de repas (dans la limite du montant maximum exonéré s’agissant des titre</w:t>
      </w:r>
      <w:r w:rsidR="00DC3C8E">
        <w:rPr>
          <w:rFonts w:asciiTheme="minorHAnsi" w:hAnsiTheme="minorHAnsi"/>
          <w:bCs/>
        </w:rPr>
        <w:t>s</w:t>
      </w:r>
      <w:r w:rsidRPr="00061F3B">
        <w:rPr>
          <w:rFonts w:asciiTheme="minorHAnsi" w:hAnsiTheme="minorHAnsi"/>
          <w:bCs/>
        </w:rPr>
        <w:t xml:space="preserve"> restaurants</w:t>
      </w:r>
      <w:r w:rsidR="00DC3C8E">
        <w:rPr>
          <w:rFonts w:asciiTheme="minorHAnsi" w:hAnsiTheme="minorHAnsi"/>
          <w:bCs/>
        </w:rPr>
        <w:t xml:space="preserve"> // ne sont ici pas concernés les frais professionnels </w:t>
      </w:r>
      <w:r w:rsidR="00E23741">
        <w:rPr>
          <w:rFonts w:asciiTheme="minorHAnsi" w:hAnsiTheme="minorHAnsi"/>
          <w:bCs/>
        </w:rPr>
        <w:t>visé</w:t>
      </w:r>
      <w:ins w:author="Virginie GENIEYS" w:date="2022-11-10T16:25:00Z" w:id="3">
        <w:r w:rsidR="000C07CF">
          <w:rPr>
            <w:rFonts w:asciiTheme="minorHAnsi" w:hAnsiTheme="minorHAnsi"/>
            <w:bCs/>
          </w:rPr>
          <w:t>s</w:t>
        </w:r>
      </w:ins>
      <w:r w:rsidR="00E23741">
        <w:rPr>
          <w:rFonts w:asciiTheme="minorHAnsi" w:hAnsiTheme="minorHAnsi"/>
          <w:bCs/>
        </w:rPr>
        <w:t xml:space="preserve"> dans notre « guide des déplacements professionnels »</w:t>
      </w:r>
      <w:r w:rsidRPr="00061F3B">
        <w:rPr>
          <w:rFonts w:asciiTheme="minorHAnsi" w:hAnsiTheme="minorHAnsi"/>
          <w:bCs/>
        </w:rPr>
        <w:t>)</w:t>
      </w:r>
      <w:r w:rsidR="00DC3C8E">
        <w:rPr>
          <w:rFonts w:asciiTheme="minorHAnsi" w:hAnsiTheme="minorHAnsi"/>
          <w:bCs/>
        </w:rPr>
        <w:t>.</w:t>
      </w:r>
    </w:p>
    <w:p w14:paraId="2FBCA491" w14:textId="73021781" w:rsidP="003D3CAC" w:rsidR="00061F3B" w:rsidRDefault="00061F3B">
      <w:pPr>
        <w:jc w:val="both"/>
        <w:rPr>
          <w:rFonts w:asciiTheme="minorHAnsi" w:hAnsiTheme="minorHAnsi"/>
          <w:bCs/>
        </w:rPr>
      </w:pPr>
    </w:p>
    <w:p w14:paraId="534CC854" w14:textId="43AE1B21" w:rsidP="003D3CAC" w:rsidR="008A288E" w:rsidRDefault="008A288E">
      <w:pPr>
        <w:jc w:val="both"/>
        <w:rPr>
          <w:rFonts w:asciiTheme="minorHAnsi" w:hAnsiTheme="minorHAnsi"/>
          <w:b/>
        </w:rPr>
      </w:pPr>
    </w:p>
    <w:p w14:paraId="2C8219B6" w14:textId="717E0BAF" w:rsidP="00E33CB1" w:rsidR="00E33CB1" w:rsidRDefault="00E33CB1" w:rsidRPr="00875985">
      <w:pPr>
        <w:jc w:val="both"/>
        <w:rPr>
          <w:rFonts w:asciiTheme="minorHAnsi" w:hAnsiTheme="minorHAnsi"/>
          <w:b/>
          <w:color w:themeColor="text1" w:val="000000"/>
        </w:rPr>
      </w:pPr>
      <w:r w:rsidRPr="00875985">
        <w:rPr>
          <w:rFonts w:asciiTheme="minorHAnsi" w:hAnsiTheme="minorHAnsi"/>
          <w:b/>
          <w:color w:themeColor="text1" w:val="000000"/>
        </w:rPr>
        <w:t xml:space="preserve">Article </w:t>
      </w:r>
      <w:r w:rsidR="00F1189E">
        <w:rPr>
          <w:rFonts w:asciiTheme="minorHAnsi" w:hAnsiTheme="minorHAnsi"/>
          <w:b/>
          <w:color w:themeColor="text1" w:val="000000"/>
        </w:rPr>
        <w:t>6</w:t>
      </w:r>
      <w:r w:rsidRPr="00875985">
        <w:rPr>
          <w:rFonts w:asciiTheme="minorHAnsi" w:hAnsiTheme="minorHAnsi"/>
          <w:b/>
          <w:color w:themeColor="text1" w:val="000000"/>
        </w:rPr>
        <w:t xml:space="preserve"> : Engagements connexes</w:t>
      </w:r>
    </w:p>
    <w:p w14:paraId="3710A27B" w14:textId="0EE52E79" w:rsidP="003D3CAC" w:rsidR="008A288E" w:rsidRDefault="008A288E">
      <w:pPr>
        <w:jc w:val="both"/>
        <w:rPr>
          <w:rFonts w:asciiTheme="minorHAnsi" w:hAnsiTheme="minorHAnsi"/>
          <w:bCs/>
        </w:rPr>
      </w:pPr>
    </w:p>
    <w:p w14:paraId="09349999" w14:textId="261368CA" w:rsidP="003D3CAC" w:rsidR="000A226B" w:rsidRDefault="00F1189E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6</w:t>
      </w:r>
      <w:r w:rsidR="000A226B">
        <w:rPr>
          <w:rFonts w:asciiTheme="minorHAnsi" w:hAnsiTheme="minorHAnsi"/>
          <w:bCs/>
        </w:rPr>
        <w:t>.1 : Augmentation de la Prime de partage de la valeur :</w:t>
      </w:r>
    </w:p>
    <w:p w14:paraId="213C1397" w14:textId="77777777" w:rsidP="003D3CAC" w:rsidR="000A226B" w:rsidRDefault="000A226B" w:rsidRPr="00DC3C8E">
      <w:pPr>
        <w:jc w:val="both"/>
        <w:rPr>
          <w:rFonts w:asciiTheme="minorHAnsi" w:hAnsiTheme="minorHAnsi"/>
          <w:bCs/>
        </w:rPr>
      </w:pPr>
    </w:p>
    <w:p w14:paraId="3E2EA114" w14:textId="1D02B545" w:rsidP="00AD04DB" w:rsidR="00437187" w:rsidRDefault="00437187">
      <w:pPr>
        <w:jc w:val="both"/>
        <w:rPr>
          <w:rFonts w:asciiTheme="minorHAnsi" w:hAnsiTheme="minorHAnsi"/>
          <w:color w:themeColor="text1" w:val="000000"/>
        </w:rPr>
      </w:pPr>
      <w:r>
        <w:rPr>
          <w:rFonts w:asciiTheme="minorHAnsi" w:hAnsiTheme="minorHAnsi"/>
          <w:color w:themeColor="text1" w:val="000000"/>
        </w:rPr>
        <w:t>Les parties sont également convenues de porter à 1500 € le montant de la prime de partage de la valeur.</w:t>
      </w:r>
    </w:p>
    <w:p w14:paraId="0ABE776C" w14:textId="47F82A86" w:rsidP="00AD04DB" w:rsidR="00437187" w:rsidRDefault="00437187">
      <w:pPr>
        <w:jc w:val="both"/>
        <w:rPr>
          <w:rFonts w:asciiTheme="minorHAnsi" w:hAnsiTheme="minorHAnsi"/>
          <w:color w:themeColor="text1" w:val="000000"/>
        </w:rPr>
      </w:pPr>
    </w:p>
    <w:p w14:paraId="7A033CA6" w14:textId="7B390EAA" w:rsidP="00AD04DB" w:rsidR="00437187" w:rsidRDefault="00437187">
      <w:pPr>
        <w:jc w:val="both"/>
        <w:rPr>
          <w:rFonts w:asciiTheme="minorHAnsi" w:hAnsiTheme="minorHAnsi"/>
          <w:color w:themeColor="text1" w:val="000000"/>
        </w:rPr>
      </w:pPr>
      <w:r>
        <w:rPr>
          <w:rFonts w:asciiTheme="minorHAnsi" w:hAnsiTheme="minorHAnsi"/>
          <w:color w:themeColor="text1" w:val="000000"/>
        </w:rPr>
        <w:t xml:space="preserve">Pour ce faire, un avenant </w:t>
      </w:r>
      <w:r w:rsidR="00D009B4">
        <w:rPr>
          <w:rFonts w:asciiTheme="minorHAnsi" w:hAnsiTheme="minorHAnsi"/>
          <w:color w:themeColor="text1" w:val="000000"/>
        </w:rPr>
        <w:t xml:space="preserve">de révision </w:t>
      </w:r>
      <w:r>
        <w:rPr>
          <w:rFonts w:asciiTheme="minorHAnsi" w:hAnsiTheme="minorHAnsi"/>
          <w:color w:themeColor="text1" w:val="000000"/>
        </w:rPr>
        <w:t>à notre accord du 18 octobre sera signé le 15 novembre</w:t>
      </w:r>
      <w:r w:rsidR="00741DA9">
        <w:rPr>
          <w:rFonts w:asciiTheme="minorHAnsi" w:hAnsiTheme="minorHAnsi"/>
          <w:color w:themeColor="text1" w:val="000000"/>
        </w:rPr>
        <w:t xml:space="preserve"> prochain</w:t>
      </w:r>
      <w:r>
        <w:rPr>
          <w:rFonts w:asciiTheme="minorHAnsi" w:hAnsiTheme="minorHAnsi"/>
          <w:color w:themeColor="text1" w:val="000000"/>
        </w:rPr>
        <w:t>.</w:t>
      </w:r>
    </w:p>
    <w:p w14:paraId="093B3CF3" w14:textId="77777777" w:rsidP="00AD04DB" w:rsidR="00437187" w:rsidRDefault="00437187">
      <w:pPr>
        <w:jc w:val="both"/>
        <w:rPr>
          <w:rFonts w:asciiTheme="minorHAnsi" w:hAnsiTheme="minorHAnsi"/>
          <w:color w:themeColor="text1" w:val="000000"/>
        </w:rPr>
      </w:pPr>
    </w:p>
    <w:p w14:paraId="193ECF02" w14:textId="23292AA8" w:rsidP="00AD04DB" w:rsidR="00437187" w:rsidRDefault="00437187">
      <w:pPr>
        <w:jc w:val="both"/>
        <w:rPr>
          <w:rFonts w:asciiTheme="minorHAnsi" w:hAnsiTheme="minorHAnsi"/>
          <w:color w:themeColor="text1" w:val="000000"/>
        </w:rPr>
      </w:pPr>
      <w:r>
        <w:rPr>
          <w:rFonts w:asciiTheme="minorHAnsi" w:hAnsiTheme="minorHAnsi"/>
          <w:color w:themeColor="text1" w:val="000000"/>
        </w:rPr>
        <w:t xml:space="preserve">Cet avenant portera le montant global </w:t>
      </w:r>
      <w:r w:rsidR="000A226B">
        <w:rPr>
          <w:rFonts w:asciiTheme="minorHAnsi" w:hAnsiTheme="minorHAnsi"/>
          <w:color w:themeColor="text1" w:val="000000"/>
        </w:rPr>
        <w:t xml:space="preserve">de la prime </w:t>
      </w:r>
      <w:r>
        <w:rPr>
          <w:rFonts w:asciiTheme="minorHAnsi" w:hAnsiTheme="minorHAnsi"/>
          <w:color w:themeColor="text1" w:val="000000"/>
        </w:rPr>
        <w:t xml:space="preserve">à 1 500 €, sans </w:t>
      </w:r>
      <w:r w:rsidR="000A226B">
        <w:rPr>
          <w:rFonts w:asciiTheme="minorHAnsi" w:hAnsiTheme="minorHAnsi"/>
          <w:color w:themeColor="text1" w:val="000000"/>
        </w:rPr>
        <w:t xml:space="preserve">en </w:t>
      </w:r>
      <w:r>
        <w:rPr>
          <w:rFonts w:asciiTheme="minorHAnsi" w:hAnsiTheme="minorHAnsi"/>
          <w:color w:themeColor="text1" w:val="000000"/>
        </w:rPr>
        <w:t xml:space="preserve">modifier les conditions </w:t>
      </w:r>
      <w:r w:rsidR="000C07CF">
        <w:rPr>
          <w:rFonts w:asciiTheme="minorHAnsi" w:hAnsiTheme="minorHAnsi"/>
          <w:color w:themeColor="text1" w:val="000000"/>
        </w:rPr>
        <w:t>d’attribution</w:t>
      </w:r>
      <w:r>
        <w:rPr>
          <w:rFonts w:asciiTheme="minorHAnsi" w:hAnsiTheme="minorHAnsi"/>
          <w:color w:themeColor="text1" w:val="000000"/>
        </w:rPr>
        <w:t xml:space="preserve">, et prévoira un versement en deux temps : </w:t>
      </w:r>
    </w:p>
    <w:p w14:paraId="16842AAD" w14:textId="056ED1CE" w:rsidP="00437187" w:rsidR="00437187" w:rsidRDefault="00437187" w:rsidRPr="00590D35">
      <w:pPr>
        <w:pStyle w:val="Paragraphedeliste"/>
        <w:numPr>
          <w:ilvl w:val="0"/>
          <w:numId w:val="19"/>
        </w:numPr>
        <w:rPr>
          <w:rFonts w:asciiTheme="minorHAnsi" w:hAnsiTheme="minorHAnsi"/>
        </w:rPr>
      </w:pPr>
      <w:r w:rsidRPr="00590D35">
        <w:rPr>
          <w:rFonts w:asciiTheme="minorHAnsi" w:hAnsiTheme="minorHAnsi"/>
        </w:rPr>
        <w:t>1 000 € avec la paie du mois de novembre 2022</w:t>
      </w:r>
      <w:r w:rsidR="00590D35" w:rsidRPr="00590D35">
        <w:rPr>
          <w:rFonts w:asciiTheme="minorHAnsi" w:hAnsiTheme="minorHAnsi"/>
        </w:rPr>
        <w:t xml:space="preserve">, tel que prévu initialement par notre </w:t>
      </w:r>
      <w:r w:rsidR="00655B3F" w:rsidRPr="00590D35">
        <w:rPr>
          <w:rFonts w:asciiTheme="minorHAnsi" w:hAnsiTheme="minorHAnsi"/>
        </w:rPr>
        <w:t xml:space="preserve">accord du </w:t>
      </w:r>
      <w:r w:rsidR="00802B93" w:rsidRPr="00590D35">
        <w:rPr>
          <w:rFonts w:asciiTheme="minorHAnsi" w:hAnsiTheme="minorHAnsi"/>
        </w:rPr>
        <w:t>18 octobre</w:t>
      </w:r>
      <w:r w:rsidR="00655B3F" w:rsidRPr="00590D35">
        <w:rPr>
          <w:rFonts w:asciiTheme="minorHAnsi" w:hAnsiTheme="minorHAnsi"/>
        </w:rPr>
        <w:t xml:space="preserve"> </w:t>
      </w:r>
      <w:r w:rsidR="00590D35" w:rsidRPr="00590D35">
        <w:rPr>
          <w:rFonts w:asciiTheme="minorHAnsi" w:hAnsiTheme="minorHAnsi"/>
        </w:rPr>
        <w:t xml:space="preserve">2022 </w:t>
      </w:r>
      <w:r w:rsidR="00655B3F" w:rsidRPr="00590D35">
        <w:rPr>
          <w:rFonts w:asciiTheme="minorHAnsi" w:hAnsiTheme="minorHAnsi"/>
        </w:rPr>
        <w:t xml:space="preserve">sur le versement d’une Prime de Partage de la Valeur </w:t>
      </w:r>
      <w:r w:rsidRPr="00590D35">
        <w:rPr>
          <w:rFonts w:asciiTheme="minorHAnsi" w:hAnsiTheme="minorHAnsi"/>
        </w:rPr>
        <w:t>;</w:t>
      </w:r>
    </w:p>
    <w:p w14:paraId="71B84B1C" w14:textId="574C0EE6" w:rsidP="00437187" w:rsidR="00437187" w:rsidRDefault="00437187" w:rsidRPr="00590D35">
      <w:pPr>
        <w:pStyle w:val="Paragraphedeliste"/>
        <w:numPr>
          <w:ilvl w:val="0"/>
          <w:numId w:val="19"/>
        </w:numPr>
        <w:rPr>
          <w:rFonts w:asciiTheme="minorHAnsi" w:hAnsiTheme="minorHAnsi"/>
        </w:rPr>
      </w:pPr>
      <w:r w:rsidRPr="00590D35">
        <w:rPr>
          <w:rFonts w:asciiTheme="minorHAnsi" w:hAnsiTheme="minorHAnsi"/>
        </w:rPr>
        <w:t>500 € avec la paie du mois de janvier 2023.</w:t>
      </w:r>
    </w:p>
    <w:p w14:paraId="0B2D5230" w14:textId="77777777" w:rsidP="00BD79AD" w:rsidR="001105EE" w:rsidRDefault="001105EE" w:rsidRPr="000A226B">
      <w:pPr>
        <w:jc w:val="both"/>
        <w:rPr>
          <w:rFonts w:asciiTheme="minorHAnsi" w:hAnsiTheme="minorHAnsi"/>
          <w:bCs/>
        </w:rPr>
      </w:pPr>
    </w:p>
    <w:p w14:paraId="4D4D5E8D" w14:textId="2D8FD339" w:rsidP="00BD79AD" w:rsidR="000A226B" w:rsidRDefault="00F1189E" w:rsidRPr="000A226B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6</w:t>
      </w:r>
      <w:r w:rsidR="000A226B" w:rsidRPr="000A226B">
        <w:rPr>
          <w:rFonts w:asciiTheme="minorHAnsi" w:hAnsiTheme="minorHAnsi"/>
          <w:bCs/>
        </w:rPr>
        <w:t>.2</w:t>
      </w:r>
      <w:r w:rsidR="000A226B">
        <w:rPr>
          <w:rFonts w:asciiTheme="minorHAnsi" w:hAnsiTheme="minorHAnsi"/>
          <w:bCs/>
        </w:rPr>
        <w:t> : Forfait mobilité durable :</w:t>
      </w:r>
    </w:p>
    <w:p w14:paraId="727DE39D" w14:textId="54377C54" w:rsidP="00BD79AD" w:rsidR="000A226B" w:rsidRDefault="000A226B">
      <w:pPr>
        <w:jc w:val="both"/>
        <w:rPr>
          <w:rFonts w:asciiTheme="minorHAnsi" w:hAnsiTheme="minorHAnsi"/>
          <w:bCs/>
        </w:rPr>
      </w:pPr>
    </w:p>
    <w:p w14:paraId="6FA9871B" w14:textId="06EF0793" w:rsidP="00BD79AD" w:rsidR="000A226B" w:rsidRDefault="000A226B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Les parties sont également convenu d’allouer un budget de 0,28 % de la masse salariale à un Forfait Mobilité Durable</w:t>
      </w:r>
      <w:r w:rsidR="00F1189E">
        <w:rPr>
          <w:rFonts w:asciiTheme="minorHAnsi" w:hAnsiTheme="minorHAnsi"/>
          <w:bCs/>
        </w:rPr>
        <w:t xml:space="preserve"> (FMD)</w:t>
      </w:r>
      <w:r>
        <w:rPr>
          <w:rFonts w:asciiTheme="minorHAnsi" w:hAnsiTheme="minorHAnsi"/>
          <w:bCs/>
        </w:rPr>
        <w:t>.</w:t>
      </w:r>
    </w:p>
    <w:p w14:paraId="3A82FC20" w14:textId="4E0F1810" w:rsidP="00BD79AD" w:rsidR="000A226B" w:rsidRDefault="000A226B">
      <w:pPr>
        <w:jc w:val="both"/>
        <w:rPr>
          <w:rFonts w:asciiTheme="minorHAnsi" w:hAnsiTheme="minorHAnsi"/>
          <w:bCs/>
        </w:rPr>
      </w:pPr>
    </w:p>
    <w:p w14:paraId="493D186F" w14:textId="415587A4" w:rsidP="00BD79AD" w:rsidR="00F1189E" w:rsidRDefault="000A226B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Ce forfait </w:t>
      </w:r>
      <w:r w:rsidR="00F1189E">
        <w:rPr>
          <w:rFonts w:asciiTheme="minorHAnsi" w:hAnsiTheme="minorHAnsi"/>
          <w:bCs/>
        </w:rPr>
        <w:t>sera mis en place dans le cadre de la négociation L</w:t>
      </w:r>
      <w:r w:rsidR="00655B3F">
        <w:rPr>
          <w:rFonts w:asciiTheme="minorHAnsi" w:hAnsiTheme="minorHAnsi"/>
          <w:bCs/>
        </w:rPr>
        <w:t xml:space="preserve">oi </w:t>
      </w:r>
      <w:r w:rsidR="00F1189E">
        <w:rPr>
          <w:rFonts w:asciiTheme="minorHAnsi" w:hAnsiTheme="minorHAnsi"/>
          <w:bCs/>
        </w:rPr>
        <w:t>O</w:t>
      </w:r>
      <w:r w:rsidR="00655B3F">
        <w:rPr>
          <w:rFonts w:asciiTheme="minorHAnsi" w:hAnsiTheme="minorHAnsi"/>
          <w:bCs/>
        </w:rPr>
        <w:t>rientation Mobilité</w:t>
      </w:r>
      <w:r w:rsidR="00F1189E">
        <w:rPr>
          <w:rFonts w:asciiTheme="minorHAnsi" w:hAnsiTheme="minorHAnsi"/>
          <w:bCs/>
        </w:rPr>
        <w:t xml:space="preserve"> actuellement en cours.</w:t>
      </w:r>
    </w:p>
    <w:p w14:paraId="58EC8069" w14:textId="77777777" w:rsidP="00BD79AD" w:rsidR="00F1189E" w:rsidRDefault="00F1189E">
      <w:pPr>
        <w:jc w:val="both"/>
        <w:rPr>
          <w:rFonts w:asciiTheme="minorHAnsi" w:hAnsiTheme="minorHAnsi"/>
          <w:bCs/>
        </w:rPr>
      </w:pPr>
    </w:p>
    <w:p w14:paraId="341AFFBF" w14:textId="31035CCD" w:rsidP="00BD79AD" w:rsidR="000A226B" w:rsidRDefault="00F1189E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Ce budget dédié intègre les 0,13% correspondant à notre prime de transport, qui sera à cette occasion revisitée pour s’articuler avec le </w:t>
      </w:r>
      <w:r w:rsidR="00655B3F">
        <w:rPr>
          <w:rFonts w:asciiTheme="minorHAnsi" w:hAnsiTheme="minorHAnsi"/>
          <w:bCs/>
        </w:rPr>
        <w:t>Forfait Mobilité Durable</w:t>
      </w:r>
      <w:r>
        <w:rPr>
          <w:rFonts w:asciiTheme="minorHAnsi" w:hAnsiTheme="minorHAnsi"/>
          <w:bCs/>
        </w:rPr>
        <w:t>, toujours par voie d’accord dans le cadre de la négociation LOM.</w:t>
      </w:r>
    </w:p>
    <w:p w14:paraId="02152A93" w14:textId="77777777" w:rsidP="00BD79AD" w:rsidR="000A226B" w:rsidRDefault="000A226B" w:rsidRPr="000A226B">
      <w:pPr>
        <w:jc w:val="both"/>
        <w:rPr>
          <w:rFonts w:asciiTheme="minorHAnsi" w:hAnsiTheme="minorHAnsi"/>
          <w:bCs/>
        </w:rPr>
      </w:pPr>
    </w:p>
    <w:p w14:paraId="1346B931" w14:textId="1B3B4E97" w:rsidP="00BD79AD" w:rsidR="000A226B" w:rsidRDefault="000A226B" w:rsidRPr="000A226B">
      <w:pPr>
        <w:jc w:val="both"/>
        <w:rPr>
          <w:rFonts w:asciiTheme="minorHAnsi" w:hAnsiTheme="minorHAnsi"/>
          <w:bCs/>
        </w:rPr>
      </w:pPr>
    </w:p>
    <w:p w14:paraId="13BFE17A" w14:textId="4D952D5F" w:rsidP="00E27F40" w:rsidR="007E638C" w:rsidRDefault="005E5977" w:rsidRPr="00E27F40">
      <w:pPr>
        <w:jc w:val="both"/>
        <w:rPr>
          <w:rFonts w:asciiTheme="minorHAnsi" w:hAnsiTheme="minorHAnsi"/>
          <w:b/>
          <w:color w:themeColor="text1" w:val="000000"/>
        </w:rPr>
      </w:pPr>
      <w:r w:rsidRPr="00E27F40">
        <w:rPr>
          <w:rFonts w:asciiTheme="minorHAnsi" w:hAnsiTheme="minorHAnsi"/>
          <w:b/>
          <w:color w:themeColor="text1" w:val="000000"/>
        </w:rPr>
        <w:t xml:space="preserve">Article </w:t>
      </w:r>
      <w:r w:rsidR="001105EE">
        <w:rPr>
          <w:rFonts w:asciiTheme="minorHAnsi" w:hAnsiTheme="minorHAnsi"/>
          <w:b/>
          <w:color w:themeColor="text1" w:val="000000"/>
        </w:rPr>
        <w:t>7</w:t>
      </w:r>
      <w:r w:rsidRPr="00E27F40">
        <w:rPr>
          <w:rFonts w:asciiTheme="minorHAnsi" w:hAnsiTheme="minorHAnsi"/>
          <w:b/>
          <w:color w:themeColor="text1" w:val="000000"/>
        </w:rPr>
        <w:t> : Dispositions finales</w:t>
      </w:r>
    </w:p>
    <w:p w14:paraId="4339C310" w14:textId="77777777" w:rsidP="001A55AA" w:rsidR="00EC2B18" w:rsidRDefault="00EC2B18" w:rsidRPr="002331BD">
      <w:pPr>
        <w:jc w:val="both"/>
        <w:rPr>
          <w:rFonts w:asciiTheme="minorHAnsi" w:hAnsiTheme="minorHAnsi"/>
          <w:b/>
        </w:rPr>
      </w:pPr>
    </w:p>
    <w:p w14:paraId="19FD0A11" w14:textId="77777777" w:rsidP="001A55AA" w:rsidR="005E5977" w:rsidRDefault="005E5977" w:rsidRPr="002331BD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  <w:sz w:val="8"/>
          <w:szCs w:val="8"/>
        </w:rPr>
      </w:pPr>
    </w:p>
    <w:p w14:paraId="1B77EC12" w14:textId="77777777" w:rsidP="001A55AA" w:rsidR="005E5977" w:rsidRDefault="005E5977" w:rsidRPr="002331BD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b/>
          <w:iCs/>
        </w:rPr>
      </w:pPr>
      <w:r w:rsidRPr="002331BD">
        <w:rPr>
          <w:rFonts w:asciiTheme="minorHAnsi" w:hAnsiTheme="minorHAnsi"/>
          <w:b/>
          <w:iCs/>
        </w:rPr>
        <w:t>a)</w:t>
      </w:r>
      <w:r w:rsidRPr="002331BD">
        <w:rPr>
          <w:rFonts w:asciiTheme="minorHAnsi" w:hAnsiTheme="minorHAnsi"/>
          <w:b/>
          <w:iCs/>
        </w:rPr>
        <w:tab/>
        <w:t>Durée de l’accord</w:t>
      </w:r>
    </w:p>
    <w:p w14:paraId="62A8235D" w14:textId="77777777" w:rsidP="001A55AA" w:rsidR="005E5977" w:rsidRDefault="005E5977" w:rsidRPr="002331BD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  <w:sz w:val="8"/>
          <w:szCs w:val="8"/>
        </w:rPr>
      </w:pPr>
    </w:p>
    <w:p w14:paraId="676182CC" w14:textId="77777777" w:rsidP="001A55AA" w:rsidR="005E5977" w:rsidRDefault="005E5977" w:rsidRPr="002331BD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2331BD">
        <w:rPr>
          <w:rFonts w:asciiTheme="minorHAnsi" w:hAnsiTheme="minorHAnsi"/>
          <w:iCs/>
        </w:rPr>
        <w:t>Le présent accord est conclu pour une durée indéterminée.</w:t>
      </w:r>
    </w:p>
    <w:p w14:paraId="22E3A80C" w14:textId="77777777" w:rsidP="001A55AA" w:rsidR="005E5977" w:rsidRDefault="005E5977">
      <w:pPr>
        <w:jc w:val="both"/>
        <w:rPr>
          <w:rFonts w:asciiTheme="minorHAnsi" w:hAnsiTheme="minorHAnsi"/>
        </w:rPr>
      </w:pPr>
    </w:p>
    <w:p w14:paraId="12B2A955" w14:textId="57032886" w:rsidP="001A55AA" w:rsidR="00E529D1" w:rsidRDefault="00E529D1">
      <w:pPr>
        <w:jc w:val="both"/>
        <w:rPr>
          <w:rFonts w:asciiTheme="minorHAnsi" w:hAnsiTheme="minorHAnsi"/>
        </w:rPr>
      </w:pPr>
    </w:p>
    <w:p w14:paraId="2F36879B" w14:textId="77777777" w:rsidP="001A55AA" w:rsidR="00E27F40" w:rsidRDefault="00E27F40" w:rsidRPr="002331BD">
      <w:pPr>
        <w:jc w:val="both"/>
        <w:rPr>
          <w:rFonts w:asciiTheme="minorHAnsi" w:hAnsiTheme="minorHAnsi"/>
        </w:rPr>
      </w:pPr>
    </w:p>
    <w:p w14:paraId="6B16D49A" w14:textId="77777777" w:rsidP="001C5F74" w:rsidR="001C5F74" w:rsidRDefault="00404F23" w:rsidRPr="001574ED">
      <w:pPr>
        <w:jc w:val="both"/>
      </w:pPr>
      <w:r w:rsidRPr="002331BD">
        <w:rPr>
          <w:rFonts w:asciiTheme="minorHAnsi" w:hAnsiTheme="minorHAnsi"/>
          <w:b/>
        </w:rPr>
        <w:t>b</w:t>
      </w:r>
      <w:r w:rsidR="005E5977" w:rsidRPr="002331BD">
        <w:rPr>
          <w:rFonts w:asciiTheme="minorHAnsi" w:hAnsiTheme="minorHAnsi"/>
          <w:b/>
        </w:rPr>
        <w:t>)</w:t>
      </w:r>
      <w:r w:rsidR="005E5977" w:rsidRPr="002331BD">
        <w:rPr>
          <w:rFonts w:asciiTheme="minorHAnsi" w:hAnsiTheme="minorHAnsi"/>
          <w:b/>
        </w:rPr>
        <w:tab/>
      </w:r>
      <w:r w:rsidR="001C5F74">
        <w:rPr>
          <w:rFonts w:asciiTheme="minorHAnsi" w:hAnsiTheme="minorHAnsi"/>
          <w:b/>
        </w:rPr>
        <w:t xml:space="preserve">Publicité et dépôt </w:t>
      </w:r>
    </w:p>
    <w:p w14:paraId="65E71706" w14:textId="77777777" w:rsidP="001C5F74" w:rsidR="001C5F74" w:rsidRDefault="001C5F74" w:rsidRPr="008C185F">
      <w:r w:rsidRPr="008C185F">
        <w:t> </w:t>
      </w:r>
    </w:p>
    <w:p w14:paraId="6D6B1D6A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1C5F74">
        <w:rPr>
          <w:rFonts w:asciiTheme="minorHAnsi" w:hAnsiTheme="minorHAnsi"/>
          <w:iCs/>
        </w:rPr>
        <w:t>Conformément à l’article L. 2231-5 du Code du travail, le présent accord est notifié à chacune des organisations syndicales représentatives. </w:t>
      </w:r>
    </w:p>
    <w:p w14:paraId="41545C5A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1C5F74">
        <w:rPr>
          <w:rFonts w:asciiTheme="minorHAnsi" w:hAnsiTheme="minorHAnsi"/>
          <w:iCs/>
        </w:rPr>
        <w:t> </w:t>
      </w:r>
    </w:p>
    <w:p w14:paraId="5C67B173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1C5F74">
        <w:rPr>
          <w:rFonts w:asciiTheme="minorHAnsi" w:hAnsiTheme="minorHAnsi"/>
          <w:iCs/>
        </w:rPr>
        <w:t xml:space="preserve">Une version électronique sera déposée sur la plateforme « </w:t>
      </w:r>
      <w:proofErr w:type="spellStart"/>
      <w:r w:rsidRPr="001C5F74">
        <w:rPr>
          <w:rFonts w:asciiTheme="minorHAnsi" w:hAnsiTheme="minorHAnsi"/>
          <w:iCs/>
        </w:rPr>
        <w:t>TéléAccords</w:t>
      </w:r>
      <w:proofErr w:type="spellEnd"/>
      <w:r w:rsidRPr="001C5F74">
        <w:rPr>
          <w:rFonts w:asciiTheme="minorHAnsi" w:hAnsiTheme="minorHAnsi"/>
          <w:iCs/>
        </w:rPr>
        <w:t xml:space="preserve"> » du Ministère du travail. Cette formalité vaut dépôt auprès de la DREETS. </w:t>
      </w:r>
    </w:p>
    <w:p w14:paraId="110F70EE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1C5F74">
        <w:rPr>
          <w:rFonts w:asciiTheme="minorHAnsi" w:hAnsiTheme="minorHAnsi"/>
          <w:iCs/>
        </w:rPr>
        <w:t> </w:t>
      </w:r>
    </w:p>
    <w:p w14:paraId="186C205F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1C5F74">
        <w:rPr>
          <w:rFonts w:asciiTheme="minorHAnsi" w:hAnsiTheme="minorHAnsi"/>
          <w:iCs/>
        </w:rPr>
        <w:t>Un exemplaire sera par ailleurs déposé au secrétariat-greffe du Conseil des Prud’hommes de Niort.</w:t>
      </w:r>
    </w:p>
    <w:p w14:paraId="0722A20D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</w:p>
    <w:p w14:paraId="56AF6F6A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  <w:r w:rsidRPr="001C5F74">
        <w:rPr>
          <w:rFonts w:asciiTheme="minorHAnsi" w:hAnsiTheme="minorHAnsi"/>
          <w:iCs/>
        </w:rPr>
        <w:t>Il sera également consultable sur l'intranet des entreprises, ou à défaut sur les supports adaptés.</w:t>
      </w:r>
    </w:p>
    <w:p w14:paraId="2352132C" w14:textId="77777777" w:rsidP="001C5F74" w:rsidR="001C5F74" w:rsidRDefault="001C5F74" w:rsidRPr="001C5F74">
      <w:pPr>
        <w:tabs>
          <w:tab w:pos="709" w:val="left"/>
          <w:tab w:pos="1418" w:val="left"/>
        </w:tabs>
        <w:ind w:hanging="14" w:left="14"/>
        <w:jc w:val="both"/>
        <w:rPr>
          <w:rFonts w:asciiTheme="minorHAnsi" w:hAnsiTheme="minorHAnsi"/>
          <w:iCs/>
        </w:rPr>
      </w:pPr>
    </w:p>
    <w:p w14:paraId="5F72A9AD" w14:textId="30F6B158" w:rsidP="006A127E" w:rsidR="006A127E" w:rsidRDefault="006A127E" w:rsidRPr="006A127E">
      <w:pPr>
        <w:tabs>
          <w:tab w:pos="709" w:val="left"/>
          <w:tab w:pos="1418" w:val="left"/>
          <w:tab w:pos="5670" w:val="left"/>
        </w:tabs>
        <w:ind w:hanging="14" w:left="14"/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 w:rsidR="005E5977" w:rsidRPr="006A127E">
        <w:rPr>
          <w:rFonts w:asciiTheme="minorHAnsi" w:hAnsiTheme="minorHAnsi"/>
          <w:iCs/>
        </w:rPr>
        <w:t xml:space="preserve">Fait à Niort, </w:t>
      </w:r>
    </w:p>
    <w:p w14:paraId="1D540AAF" w14:textId="09252C0D" w:rsidP="006A127E" w:rsidR="00045ABE" w:rsidRDefault="001E0EA8" w:rsidRPr="006A127E">
      <w:pPr>
        <w:tabs>
          <w:tab w:pos="709" w:val="left"/>
          <w:tab w:pos="1418" w:val="left"/>
          <w:tab w:pos="5670" w:val="left"/>
        </w:tabs>
        <w:ind w:hanging="14" w:left="14"/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proofErr w:type="gramStart"/>
      <w:r w:rsidR="005E5977" w:rsidRPr="006A127E">
        <w:rPr>
          <w:rFonts w:asciiTheme="minorHAnsi" w:hAnsiTheme="minorHAnsi"/>
          <w:iCs/>
        </w:rPr>
        <w:t>le</w:t>
      </w:r>
      <w:proofErr w:type="gramEnd"/>
      <w:r w:rsidR="00D2139D" w:rsidRPr="006A127E">
        <w:rPr>
          <w:rFonts w:asciiTheme="minorHAnsi" w:hAnsiTheme="minorHAnsi"/>
          <w:iCs/>
        </w:rPr>
        <w:t xml:space="preserve"> </w:t>
      </w:r>
      <w:r w:rsidR="001105EE">
        <w:rPr>
          <w:rFonts w:asciiTheme="minorHAnsi" w:hAnsiTheme="minorHAnsi"/>
          <w:iCs/>
        </w:rPr>
        <w:t>8 novembre</w:t>
      </w:r>
      <w:r w:rsidR="00153612">
        <w:rPr>
          <w:rFonts w:asciiTheme="minorHAnsi" w:hAnsiTheme="minorHAnsi"/>
          <w:iCs/>
        </w:rPr>
        <w:t xml:space="preserve"> </w:t>
      </w:r>
      <w:r w:rsidR="00383210" w:rsidRPr="006A127E">
        <w:rPr>
          <w:rFonts w:asciiTheme="minorHAnsi" w:hAnsiTheme="minorHAnsi"/>
          <w:iCs/>
        </w:rPr>
        <w:t>202</w:t>
      </w:r>
      <w:r w:rsidR="00153612">
        <w:rPr>
          <w:rFonts w:asciiTheme="minorHAnsi" w:hAnsiTheme="minorHAnsi"/>
          <w:iCs/>
        </w:rPr>
        <w:t>2</w:t>
      </w:r>
    </w:p>
    <w:p w14:paraId="36A4E4B8" w14:textId="713F9977" w:rsidP="006A127E" w:rsidR="006A127E" w:rsidRDefault="006A127E" w:rsidRPr="00465450">
      <w:pPr>
        <w:tabs>
          <w:tab w:pos="709" w:val="left"/>
          <w:tab w:pos="1418" w:val="left"/>
          <w:tab w:pos="5670" w:val="left"/>
        </w:tabs>
        <w:ind w:hanging="14" w:left="14"/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>
        <w:rPr>
          <w:rFonts w:asciiTheme="minorHAnsi" w:hAnsiTheme="minorHAnsi"/>
          <w:iCs/>
        </w:rPr>
        <w:tab/>
      </w:r>
      <w:r w:rsidRPr="001C5F74">
        <w:rPr>
          <w:rFonts w:asciiTheme="minorHAnsi" w:hAnsiTheme="minorHAnsi"/>
          <w:iCs/>
        </w:rPr>
        <w:t xml:space="preserve">En </w:t>
      </w:r>
      <w:r w:rsidR="00864034">
        <w:rPr>
          <w:rFonts w:asciiTheme="minorHAnsi" w:hAnsiTheme="minorHAnsi"/>
          <w:iCs/>
        </w:rPr>
        <w:t>sept</w:t>
      </w:r>
      <w:r w:rsidRPr="001C5F74">
        <w:rPr>
          <w:rFonts w:asciiTheme="minorHAnsi" w:hAnsiTheme="minorHAnsi"/>
          <w:iCs/>
        </w:rPr>
        <w:t xml:space="preserve"> exemplaires</w:t>
      </w:r>
    </w:p>
    <w:p w14:paraId="6D49789C" w14:textId="77777777" w:rsidP="005E5977" w:rsidR="006A127E" w:rsidRDefault="006A127E">
      <w:pPr>
        <w:jc w:val="both"/>
        <w:rPr>
          <w:rFonts w:asciiTheme="minorHAnsi" w:hAnsiTheme="minorHAnsi"/>
        </w:rPr>
      </w:pPr>
    </w:p>
    <w:p w14:paraId="4776DAA1" w14:textId="77777777" w:rsidP="005E5977" w:rsidR="001C5F74" w:rsidRDefault="005E5977">
      <w:pPr>
        <w:tabs>
          <w:tab w:pos="5040" w:val="left"/>
        </w:tabs>
        <w:jc w:val="both"/>
        <w:rPr>
          <w:rFonts w:asciiTheme="minorHAnsi" w:hAnsiTheme="minorHAnsi"/>
        </w:rPr>
      </w:pPr>
      <w:r w:rsidRPr="002331BD">
        <w:rPr>
          <w:rFonts w:asciiTheme="minorHAnsi" w:hAnsiTheme="minorHAnsi"/>
        </w:rPr>
        <w:t>Pour les organisations syndicales</w:t>
      </w:r>
      <w:r w:rsidRPr="002331BD">
        <w:rPr>
          <w:rFonts w:asciiTheme="minorHAnsi" w:hAnsiTheme="minorHAnsi"/>
        </w:rPr>
        <w:tab/>
      </w:r>
      <w:r w:rsidR="005C72BF" w:rsidRPr="002331BD">
        <w:rPr>
          <w:rFonts w:asciiTheme="minorHAnsi" w:hAnsiTheme="minorHAnsi"/>
        </w:rPr>
        <w:tab/>
      </w:r>
      <w:r w:rsidRPr="002331BD">
        <w:rPr>
          <w:rFonts w:asciiTheme="minorHAnsi" w:hAnsiTheme="minorHAnsi"/>
        </w:rPr>
        <w:t>Pour la Direction</w:t>
      </w:r>
    </w:p>
    <w:p w14:paraId="740759C8" w14:textId="77777777" w:rsidP="005E5977" w:rsidR="001C5F74" w:rsidRDefault="001C5F74" w:rsidRPr="002331BD">
      <w:pPr>
        <w:tabs>
          <w:tab w:pos="5040" w:val="left"/>
        </w:tabs>
        <w:jc w:val="both"/>
        <w:rPr>
          <w:rFonts w:asciiTheme="minorHAnsi" w:hAnsiTheme="minorHAnsi"/>
        </w:rPr>
      </w:pPr>
    </w:p>
    <w:p w14:paraId="590C4B16" w14:textId="77777777" w:rsidP="005C72BF" w:rsidR="005C72BF" w:rsidRDefault="005E5977" w:rsidRPr="00E529D1">
      <w:pPr>
        <w:tabs>
          <w:tab w:pos="5040" w:val="left"/>
        </w:tabs>
        <w:jc w:val="both"/>
        <w:rPr>
          <w:rFonts w:asciiTheme="minorHAnsi" w:hAnsiTheme="minorHAnsi"/>
          <w:i/>
        </w:rPr>
      </w:pPr>
      <w:r w:rsidRPr="002331BD">
        <w:rPr>
          <w:rFonts w:asciiTheme="minorHAnsi" w:hAnsiTheme="minorHAnsi"/>
        </w:rPr>
        <w:t>CFDT</w:t>
      </w:r>
      <w:r w:rsidR="005C72BF" w:rsidRPr="002331BD">
        <w:rPr>
          <w:rFonts w:asciiTheme="minorHAnsi" w:hAnsiTheme="minorHAnsi"/>
        </w:rPr>
        <w:t xml:space="preserve"> </w:t>
      </w:r>
      <w:r w:rsidR="005C72BF" w:rsidRPr="002331BD">
        <w:rPr>
          <w:rFonts w:asciiTheme="minorHAnsi" w:hAnsiTheme="minorHAnsi"/>
        </w:rPr>
        <w:tab/>
      </w:r>
      <w:r w:rsidR="005C72BF" w:rsidRPr="002331BD">
        <w:rPr>
          <w:rFonts w:asciiTheme="minorHAnsi" w:hAnsiTheme="minorHAnsi"/>
        </w:rPr>
        <w:tab/>
      </w:r>
      <w:r w:rsidR="000E2CDD" w:rsidRPr="00CA2704">
        <w:rPr>
          <w:rFonts w:asciiTheme="minorHAnsi" w:hAnsiTheme="minorHAnsi"/>
        </w:rPr>
        <w:t>Virginie GENIEYS</w:t>
      </w:r>
    </w:p>
    <w:p w14:paraId="4B74E044" w14:textId="312C9E96" w:rsidP="005E5977" w:rsidR="006A127E" w:rsidRDefault="006A127E">
      <w:pPr>
        <w:tabs>
          <w:tab w:pos="5040" w:val="left"/>
        </w:tabs>
        <w:jc w:val="both"/>
        <w:rPr>
          <w:rFonts w:asciiTheme="minorHAnsi" w:hAnsiTheme="minorHAnsi"/>
        </w:rPr>
      </w:pPr>
    </w:p>
    <w:p w14:paraId="17CCAF3F" w14:textId="77777777" w:rsidP="005E5977" w:rsidR="00C57390" w:rsidRDefault="00C57390" w:rsidRPr="002331BD">
      <w:pPr>
        <w:tabs>
          <w:tab w:pos="5040" w:val="left"/>
        </w:tabs>
        <w:jc w:val="both"/>
        <w:rPr>
          <w:rFonts w:asciiTheme="minorHAnsi" w:hAnsiTheme="minorHAnsi"/>
        </w:rPr>
      </w:pPr>
    </w:p>
    <w:p w14:paraId="0F17DD2E" w14:textId="77777777" w:rsidP="005E5977" w:rsidR="005E5977" w:rsidRDefault="00494E55" w:rsidRPr="002331BD">
      <w:pPr>
        <w:tabs>
          <w:tab w:pos="5040" w:val="left"/>
        </w:tabs>
        <w:jc w:val="both"/>
        <w:rPr>
          <w:rFonts w:asciiTheme="minorHAnsi" w:hAnsiTheme="minorHAnsi"/>
        </w:rPr>
      </w:pPr>
      <w:r w:rsidRPr="002331BD">
        <w:rPr>
          <w:rFonts w:asciiTheme="minorHAnsi" w:hAnsiTheme="minorHAnsi"/>
        </w:rPr>
        <w:t>CFE - CGC</w:t>
      </w:r>
    </w:p>
    <w:p w14:paraId="218CE310" w14:textId="226BB3B1" w:rsidP="005E5977" w:rsidR="00E529D1" w:rsidRDefault="00E529D1">
      <w:pPr>
        <w:tabs>
          <w:tab w:pos="5040" w:val="left"/>
        </w:tabs>
        <w:jc w:val="both"/>
        <w:rPr>
          <w:rFonts w:asciiTheme="minorHAnsi" w:hAnsiTheme="minorHAnsi"/>
        </w:rPr>
      </w:pPr>
    </w:p>
    <w:p w14:paraId="18D962CC" w14:textId="77777777" w:rsidP="005E5977" w:rsidR="00C57390" w:rsidRDefault="00C57390">
      <w:pPr>
        <w:tabs>
          <w:tab w:pos="5040" w:val="left"/>
        </w:tabs>
        <w:jc w:val="both"/>
        <w:rPr>
          <w:rFonts w:asciiTheme="minorHAnsi" w:hAnsiTheme="minorHAnsi"/>
        </w:rPr>
      </w:pPr>
    </w:p>
    <w:p w14:paraId="676222D3" w14:textId="77777777" w:rsidP="005E5977" w:rsidR="00E529D1" w:rsidRDefault="001C5F7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CGT</w:t>
      </w:r>
    </w:p>
    <w:p w14:paraId="4BB6CA0A" w14:textId="77777777" w:rsidP="005E5977" w:rsidR="006A127E" w:rsidRDefault="006A127E">
      <w:pPr>
        <w:jc w:val="both"/>
        <w:rPr>
          <w:rFonts w:asciiTheme="minorHAnsi" w:hAnsiTheme="minorHAnsi"/>
        </w:rPr>
      </w:pPr>
    </w:p>
    <w:p w14:paraId="3084596C" w14:textId="77777777" w:rsidP="005E5977" w:rsidR="00E529D1" w:rsidRDefault="00E529D1" w:rsidRPr="002331BD">
      <w:pPr>
        <w:jc w:val="both"/>
        <w:rPr>
          <w:rFonts w:asciiTheme="minorHAnsi" w:hAnsiTheme="minorHAnsi"/>
        </w:rPr>
      </w:pPr>
    </w:p>
    <w:p w14:paraId="6067548E" w14:textId="66C1A5A5" w:rsidP="005E5977" w:rsidR="000E2CDD" w:rsidRDefault="000E2CDD">
      <w:pPr>
        <w:jc w:val="both"/>
        <w:rPr>
          <w:rFonts w:asciiTheme="minorHAnsi" w:hAnsiTheme="minorHAnsi"/>
        </w:rPr>
      </w:pPr>
      <w:r w:rsidRPr="002331BD">
        <w:rPr>
          <w:rFonts w:asciiTheme="minorHAnsi" w:hAnsiTheme="minorHAnsi"/>
        </w:rPr>
        <w:t>SUD</w:t>
      </w:r>
    </w:p>
    <w:sectPr w:rsidR="000E2CDD" w:rsidSect="000F7F17">
      <w:headerReference r:id="rId9" w:type="default"/>
      <w:footerReference r:id="rId10" w:type="default"/>
      <w:footerReference r:id="rId11" w:type="first"/>
      <w:pgSz w:code="9" w:h="16838" w:w="11906"/>
      <w:pgMar w:bottom="1418" w:footer="709" w:gutter="0" w:header="709" w:left="1418" w:right="1418" w:top="14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5D152" w14:textId="77777777" w:rsidR="0065317C" w:rsidRDefault="0065317C">
      <w:r>
        <w:separator/>
      </w:r>
    </w:p>
  </w:endnote>
  <w:endnote w:type="continuationSeparator" w:id="0">
    <w:p w14:paraId="47E8374C" w14:textId="77777777" w:rsidR="0065317C" w:rsidRDefault="0065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Fonts w:asciiTheme="minorHAnsi" w:cstheme="minorHAnsi" w:hAnsiTheme="minorHAnsi"/>
        <w:sz w:val="18"/>
        <w:szCs w:val="18"/>
      </w:rPr>
      <w:id w:val="-41324169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8D7E2F" w14:textId="42BD4FEB" w:rsidR="00396D00" w:rsidRDefault="00396D00" w:rsidRPr="00C57390">
            <w:pPr>
              <w:pStyle w:val="Pieddepage"/>
              <w:jc w:val="center"/>
              <w:rPr>
                <w:rFonts w:asciiTheme="minorHAnsi" w:cstheme="minorHAnsi" w:hAnsiTheme="minorHAnsi"/>
                <w:sz w:val="18"/>
                <w:szCs w:val="18"/>
              </w:rPr>
            </w:pPr>
            <w:r w:rsidRPr="00C57390">
              <w:rPr>
                <w:rFonts w:asciiTheme="minorHAnsi" w:cstheme="minorHAnsi" w:hAnsiTheme="minorHAnsi"/>
                <w:sz w:val="18"/>
                <w:szCs w:val="18"/>
              </w:rPr>
              <w:t xml:space="preserve">Page </w:t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instrText>PAGE</w:instrText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t>2</w:t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end"/>
            </w:r>
            <w:r w:rsidRPr="00C57390">
              <w:rPr>
                <w:rFonts w:asciiTheme="minorHAnsi" w:cstheme="minorHAnsi" w:hAnsiTheme="minorHAnsi"/>
                <w:sz w:val="18"/>
                <w:szCs w:val="18"/>
              </w:rPr>
              <w:t xml:space="preserve"> sur </w:t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instrText>NUMPAGES</w:instrText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t>2</w:t>
            </w:r>
            <w:r w:rsidRPr="00C57390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81E6E79" w14:textId="77777777" w:rsidR="00396D00" w:rsidRDefault="00396D00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Fonts w:asciiTheme="minorHAnsi" w:cstheme="minorHAnsi" w:hAnsiTheme="minorHAnsi"/>
        <w:sz w:val="18"/>
        <w:szCs w:val="18"/>
      </w:rPr>
      <w:id w:val="197926469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  <w:sz w:val="18"/>
            <w:szCs w:val="18"/>
          </w:rPr>
          <w:id w:val="-264541857"/>
          <w:docPartObj>
            <w:docPartGallery w:val="Page Numbers (Top of Page)"/>
            <w:docPartUnique/>
          </w:docPartObj>
        </w:sdtPr>
        <w:sdtEndPr/>
        <w:sdtContent>
          <w:p w14:paraId="5EF3D140" w14:textId="4859E041" w:rsidR="00396D00" w:rsidRDefault="00396D00" w:rsidRPr="00C00AA9">
            <w:pPr>
              <w:pStyle w:val="Pieddepage"/>
              <w:jc w:val="center"/>
              <w:rPr>
                <w:rFonts w:asciiTheme="minorHAnsi" w:cstheme="minorHAnsi" w:hAnsiTheme="minorHAnsi"/>
                <w:sz w:val="18"/>
                <w:szCs w:val="18"/>
              </w:rPr>
            </w:pPr>
            <w:r w:rsidRPr="00C00AA9">
              <w:rPr>
                <w:rFonts w:asciiTheme="minorHAnsi" w:cstheme="minorHAnsi" w:hAnsiTheme="minorHAnsi"/>
                <w:sz w:val="18"/>
                <w:szCs w:val="18"/>
              </w:rPr>
              <w:t xml:space="preserve">Page </w:t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instrText>PAGE</w:instrText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t>2</w:t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end"/>
            </w:r>
            <w:r w:rsidRPr="00C00AA9">
              <w:rPr>
                <w:rFonts w:asciiTheme="minorHAnsi" w:cstheme="minorHAnsi" w:hAnsiTheme="minorHAnsi"/>
                <w:sz w:val="18"/>
                <w:szCs w:val="18"/>
              </w:rPr>
              <w:t xml:space="preserve"> sur </w:t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instrText>NUMPAGES</w:instrText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t>2</w:t>
            </w:r>
            <w:r w:rsidRPr="00C00AA9">
              <w:rPr>
                <w:rFonts w:asciiTheme="minorHAnsi" w:cstheme="minorHAnsi" w:hAnsiTheme="minorHAns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3806AC2" w14:textId="77777777" w:rsidR="00396D00" w:rsidRDefault="00396D00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6D28A46" w14:textId="77777777" w:rsidR="0065317C" w:rsidRDefault="0065317C">
      <w:r>
        <w:separator/>
      </w:r>
    </w:p>
  </w:footnote>
  <w:footnote w:id="0" w:type="continuationSeparator">
    <w:p w14:paraId="49C06858" w14:textId="77777777" w:rsidR="0065317C" w:rsidRDefault="0065317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0A29BE3" w14:textId="77777777" w:rsidP="007E638C" w:rsidR="00396D00" w:rsidRDefault="00396D00" w:rsidRPr="001C260F">
    <w:pPr>
      <w:pStyle w:val="En-tte"/>
      <w:jc w:val="right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14:paraId="19431BB3" w14:textId="77777777" w:rsidP="00B22562" w:rsidR="00396D00" w:rsidRDefault="00396D00" w:rsidRPr="00B22562">
    <w:pPr>
      <w:pStyle w:val="En-tte"/>
      <w:jc w:val="right"/>
      <w:rPr>
        <w:sz w:val="18"/>
        <w:szCs w:val="1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351778D"/>
    <w:multiLevelType w:val="hybridMultilevel"/>
    <w:tmpl w:val="F1FCFFA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46845E3"/>
    <w:multiLevelType w:val="hybridMultilevel"/>
    <w:tmpl w:val="779E53E4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67A31B6"/>
    <w:multiLevelType w:val="hybridMultilevel"/>
    <w:tmpl w:val="212E63CC"/>
    <w:lvl w:ilvl="0" w:tplc="BD806E2C">
      <w:start w:val="1"/>
      <w:numFmt w:val="upperLetter"/>
      <w:pStyle w:val="Titre2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A2C7344"/>
    <w:multiLevelType w:val="hybridMultilevel"/>
    <w:tmpl w:val="4980105E"/>
    <w:lvl w:ilvl="0" w:tplc="87CADD66">
      <w:start w:val="7"/>
      <w:numFmt w:val="bullet"/>
      <w:lvlText w:val="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F573BA8"/>
    <w:multiLevelType w:val="hybridMultilevel"/>
    <w:tmpl w:val="B420DA08"/>
    <w:lvl w:ilvl="0" w:tplc="A126A18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2406340"/>
    <w:multiLevelType w:val="hybridMultilevel"/>
    <w:tmpl w:val="A6EE9D24"/>
    <w:lvl w:ilvl="0" w:tplc="A126A18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7276786"/>
    <w:multiLevelType w:val="hybridMultilevel"/>
    <w:tmpl w:val="80EC63D2"/>
    <w:lvl w:ilvl="0" w:tplc="A126A18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786235E"/>
    <w:multiLevelType w:val="hybridMultilevel"/>
    <w:tmpl w:val="D1680734"/>
    <w:lvl w:ilvl="0" w:tplc="CEE84642">
      <w:start w:val="3"/>
      <w:numFmt w:val="bullet"/>
      <w:lvlText w:val="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85F2FFB"/>
    <w:multiLevelType w:val="hybridMultilevel"/>
    <w:tmpl w:val="3FB2EC16"/>
    <w:lvl w:ilvl="0" w:tplc="C02E4584">
      <w:start w:val="5"/>
      <w:numFmt w:val="bullet"/>
      <w:lvlText w:val="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AEB6294"/>
    <w:multiLevelType w:val="multilevel"/>
    <w:tmpl w:val="0C8CB9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0">
    <w:nsid w:val="2A566FEF"/>
    <w:multiLevelType w:val="hybridMultilevel"/>
    <w:tmpl w:val="7D00E4B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CF039E0"/>
    <w:multiLevelType w:val="hybridMultilevel"/>
    <w:tmpl w:val="BCE67A74"/>
    <w:lvl w:ilvl="0" w:tplc="77A0BBC4">
      <w:start w:val="6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366083D"/>
    <w:multiLevelType w:val="hybridMultilevel"/>
    <w:tmpl w:val="596C1B8E"/>
    <w:lvl w:ilvl="0" w:tplc="84426A4A">
      <w:start w:val="1"/>
      <w:numFmt w:val="bullet"/>
      <w:lvlText w:val=""/>
      <w:lvlJc w:val="left"/>
      <w:pPr>
        <w:tabs>
          <w:tab w:pos="720" w:val="num"/>
        </w:tabs>
        <w:ind w:hanging="360" w:left="720"/>
      </w:pPr>
      <w:rPr>
        <w:rFonts w:ascii="Wingdings 3" w:hAnsi="Wingdings 3" w:hint="default"/>
      </w:rPr>
    </w:lvl>
    <w:lvl w:ilvl="1" w:tplc="0B1EC44A">
      <w:start w:val="1"/>
      <w:numFmt w:val="bullet"/>
      <w:lvlText w:val=""/>
      <w:lvlJc w:val="left"/>
      <w:pPr>
        <w:tabs>
          <w:tab w:pos="1440" w:val="num"/>
        </w:tabs>
        <w:ind w:hanging="360" w:left="1440"/>
      </w:pPr>
      <w:rPr>
        <w:rFonts w:ascii="Wingdings 3" w:hAnsi="Wingdings 3" w:hint="default"/>
      </w:rPr>
    </w:lvl>
    <w:lvl w:ilvl="2" w:tentative="1" w:tplc="E1AC221C">
      <w:start w:val="1"/>
      <w:numFmt w:val="bullet"/>
      <w:lvlText w:val=""/>
      <w:lvlJc w:val="left"/>
      <w:pPr>
        <w:tabs>
          <w:tab w:pos="2160" w:val="num"/>
        </w:tabs>
        <w:ind w:hanging="360" w:left="2160"/>
      </w:pPr>
      <w:rPr>
        <w:rFonts w:ascii="Wingdings 3" w:hAnsi="Wingdings 3" w:hint="default"/>
      </w:rPr>
    </w:lvl>
    <w:lvl w:ilvl="3" w:tentative="1" w:tplc="16288012">
      <w:start w:val="1"/>
      <w:numFmt w:val="bullet"/>
      <w:lvlText w:val=""/>
      <w:lvlJc w:val="left"/>
      <w:pPr>
        <w:tabs>
          <w:tab w:pos="2880" w:val="num"/>
        </w:tabs>
        <w:ind w:hanging="360" w:left="2880"/>
      </w:pPr>
      <w:rPr>
        <w:rFonts w:ascii="Wingdings 3" w:hAnsi="Wingdings 3" w:hint="default"/>
      </w:rPr>
    </w:lvl>
    <w:lvl w:ilvl="4" w:tentative="1" w:tplc="D0E6A372">
      <w:start w:val="1"/>
      <w:numFmt w:val="bullet"/>
      <w:lvlText w:val=""/>
      <w:lvlJc w:val="left"/>
      <w:pPr>
        <w:tabs>
          <w:tab w:pos="3600" w:val="num"/>
        </w:tabs>
        <w:ind w:hanging="360" w:left="3600"/>
      </w:pPr>
      <w:rPr>
        <w:rFonts w:ascii="Wingdings 3" w:hAnsi="Wingdings 3" w:hint="default"/>
      </w:rPr>
    </w:lvl>
    <w:lvl w:ilvl="5" w:tentative="1" w:tplc="DBEC94A6">
      <w:start w:val="1"/>
      <w:numFmt w:val="bullet"/>
      <w:lvlText w:val=""/>
      <w:lvlJc w:val="left"/>
      <w:pPr>
        <w:tabs>
          <w:tab w:pos="4320" w:val="num"/>
        </w:tabs>
        <w:ind w:hanging="360" w:left="4320"/>
      </w:pPr>
      <w:rPr>
        <w:rFonts w:ascii="Wingdings 3" w:hAnsi="Wingdings 3" w:hint="default"/>
      </w:rPr>
    </w:lvl>
    <w:lvl w:ilvl="6" w:tentative="1" w:tplc="14E03B4C">
      <w:start w:val="1"/>
      <w:numFmt w:val="bullet"/>
      <w:lvlText w:val=""/>
      <w:lvlJc w:val="left"/>
      <w:pPr>
        <w:tabs>
          <w:tab w:pos="5040" w:val="num"/>
        </w:tabs>
        <w:ind w:hanging="360" w:left="5040"/>
      </w:pPr>
      <w:rPr>
        <w:rFonts w:ascii="Wingdings 3" w:hAnsi="Wingdings 3" w:hint="default"/>
      </w:rPr>
    </w:lvl>
    <w:lvl w:ilvl="7" w:tentative="1" w:tplc="3D80C5D4">
      <w:start w:val="1"/>
      <w:numFmt w:val="bullet"/>
      <w:lvlText w:val=""/>
      <w:lvlJc w:val="left"/>
      <w:pPr>
        <w:tabs>
          <w:tab w:pos="5760" w:val="num"/>
        </w:tabs>
        <w:ind w:hanging="360" w:left="5760"/>
      </w:pPr>
      <w:rPr>
        <w:rFonts w:ascii="Wingdings 3" w:hAnsi="Wingdings 3" w:hint="default"/>
      </w:rPr>
    </w:lvl>
    <w:lvl w:ilvl="8" w:tentative="1" w:tplc="DC7AEC34">
      <w:start w:val="1"/>
      <w:numFmt w:val="bullet"/>
      <w:lvlText w:val=""/>
      <w:lvlJc w:val="left"/>
      <w:pPr>
        <w:tabs>
          <w:tab w:pos="6480" w:val="num"/>
        </w:tabs>
        <w:ind w:hanging="360" w:left="6480"/>
      </w:pPr>
      <w:rPr>
        <w:rFonts w:ascii="Wingdings 3" w:hAnsi="Wingdings 3" w:hint="default"/>
      </w:rPr>
    </w:lvl>
  </w:abstractNum>
  <w:abstractNum w15:restartNumberingAfterBreak="0" w:abstractNumId="13">
    <w:nsid w:val="3AD5493F"/>
    <w:multiLevelType w:val="hybridMultilevel"/>
    <w:tmpl w:val="94DADFD2"/>
    <w:lvl w:ilvl="0" w:tplc="3042A282"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5807C01"/>
    <w:multiLevelType w:val="multilevel"/>
    <w:tmpl w:val="2BA823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5">
    <w:nsid w:val="488F64BF"/>
    <w:multiLevelType w:val="multilevel"/>
    <w:tmpl w:val="8D10015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55031EAC"/>
    <w:multiLevelType w:val="hybridMultilevel"/>
    <w:tmpl w:val="AFA49D6E"/>
    <w:lvl w:ilvl="0" w:tplc="610C7CA4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34B7C22"/>
    <w:multiLevelType w:val="hybridMultilevel"/>
    <w:tmpl w:val="BF0A979E"/>
    <w:lvl w:ilvl="0" w:tplc="13A2A7F8">
      <w:start w:val="4"/>
      <w:numFmt w:val="bullet"/>
      <w:lvlText w:val=""/>
      <w:lvlJc w:val="left"/>
      <w:pPr>
        <w:ind w:hanging="360" w:left="644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18">
    <w:nsid w:val="69315C8D"/>
    <w:multiLevelType w:val="hybridMultilevel"/>
    <w:tmpl w:val="BCA8F06E"/>
    <w:lvl w:ilvl="0" w:tplc="A126A18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B992CEA"/>
    <w:multiLevelType w:val="hybridMultilevel"/>
    <w:tmpl w:val="6D76B3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5E11646"/>
    <w:multiLevelType w:val="hybridMultilevel"/>
    <w:tmpl w:val="41468772"/>
    <w:lvl w:ilvl="0" w:tplc="A9A6CBB4">
      <w:start w:val="1"/>
      <w:numFmt w:val="bullet"/>
      <w:lvlText w:val="-"/>
      <w:lvlJc w:val="left"/>
      <w:pPr>
        <w:tabs>
          <w:tab w:pos="772" w:val="num"/>
        </w:tabs>
        <w:ind w:hanging="360" w:left="772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FD02C11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2"/>
  </w:num>
  <w:num w:numId="5">
    <w:abstractNumId w:val="18"/>
  </w:num>
  <w:num w:numId="6">
    <w:abstractNumId w:val="20"/>
  </w:num>
  <w:num w:numId="7">
    <w:abstractNumId w:val="16"/>
  </w:num>
  <w:num w:numId="8">
    <w:abstractNumId w:val="11"/>
  </w:num>
  <w:num w:numId="9">
    <w:abstractNumId w:val="2"/>
  </w:num>
  <w:num w:numId="10">
    <w:abstractNumId w:val="21"/>
  </w:num>
  <w:num w:numId="11">
    <w:abstractNumId w:val="9"/>
  </w:num>
  <w:num w:numId="12">
    <w:abstractNumId w:val="7"/>
  </w:num>
  <w:num w:numId="13">
    <w:abstractNumId w:val="1"/>
  </w:num>
  <w:num w:numId="14">
    <w:abstractNumId w:val="17"/>
  </w:num>
  <w:num w:numId="15">
    <w:abstractNumId w:val="0"/>
  </w:num>
  <w:num w:numId="16">
    <w:abstractNumId w:val="4"/>
  </w:num>
  <w:num w:numId="17">
    <w:abstractNumId w:val="3"/>
  </w:num>
  <w:num w:numId="18">
    <w:abstractNumId w:val="8"/>
  </w:num>
  <w:num w:numId="19">
    <w:abstractNumId w:val="10"/>
  </w:num>
  <w:num w:numId="20">
    <w:abstractNumId w:val="19"/>
  </w:num>
  <w:num w:numId="21">
    <w:abstractNumId w:val="14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jamin BIBARD">
    <w15:presenceInfo w15:providerId="AD" w15:userId="S::benjamin.bibard@ima.eu::ea5d3269-ee65-4e7a-8ade-a889b1b415cf"/>
  </w15:person>
  <w15:person w15:author="Virginie GENIEYS">
    <w15:presenceInfo w15:providerId="AD" w15:userId="S::virginie.genieys@ima.eu::976376d3-f5b6-4b03-ad5f-0c3ccb50d496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revisionView w:markup="0"/>
  <w:defaultTabStop w:val="708"/>
  <w:hyphenationZone w:val="425"/>
  <w:noPunctuationKerning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60"/>
    <w:rsid w:val="000026E5"/>
    <w:rsid w:val="000121C6"/>
    <w:rsid w:val="0002373C"/>
    <w:rsid w:val="00033F87"/>
    <w:rsid w:val="00035124"/>
    <w:rsid w:val="000373C5"/>
    <w:rsid w:val="00041249"/>
    <w:rsid w:val="00041F2C"/>
    <w:rsid w:val="00044DFB"/>
    <w:rsid w:val="00045ABE"/>
    <w:rsid w:val="00051BCC"/>
    <w:rsid w:val="00057F31"/>
    <w:rsid w:val="00061F3B"/>
    <w:rsid w:val="00063E57"/>
    <w:rsid w:val="00072062"/>
    <w:rsid w:val="00073AD8"/>
    <w:rsid w:val="000751C0"/>
    <w:rsid w:val="00082DED"/>
    <w:rsid w:val="000857DB"/>
    <w:rsid w:val="00094F1B"/>
    <w:rsid w:val="000A163F"/>
    <w:rsid w:val="000A226B"/>
    <w:rsid w:val="000C07CF"/>
    <w:rsid w:val="000D1EAE"/>
    <w:rsid w:val="000D2F4E"/>
    <w:rsid w:val="000D6944"/>
    <w:rsid w:val="000E063E"/>
    <w:rsid w:val="000E13A9"/>
    <w:rsid w:val="000E2CDD"/>
    <w:rsid w:val="000E4C5B"/>
    <w:rsid w:val="000F0014"/>
    <w:rsid w:val="000F321B"/>
    <w:rsid w:val="000F4734"/>
    <w:rsid w:val="000F5BED"/>
    <w:rsid w:val="000F7F17"/>
    <w:rsid w:val="00102EBE"/>
    <w:rsid w:val="001038F5"/>
    <w:rsid w:val="00105BDF"/>
    <w:rsid w:val="001105EE"/>
    <w:rsid w:val="00116794"/>
    <w:rsid w:val="00121E5A"/>
    <w:rsid w:val="00122F01"/>
    <w:rsid w:val="00132DAF"/>
    <w:rsid w:val="00136B2A"/>
    <w:rsid w:val="00140215"/>
    <w:rsid w:val="00142D4A"/>
    <w:rsid w:val="00143473"/>
    <w:rsid w:val="00144B44"/>
    <w:rsid w:val="00153612"/>
    <w:rsid w:val="0016391B"/>
    <w:rsid w:val="00170299"/>
    <w:rsid w:val="00171C69"/>
    <w:rsid w:val="001902EC"/>
    <w:rsid w:val="001A3F73"/>
    <w:rsid w:val="001A55AA"/>
    <w:rsid w:val="001B1737"/>
    <w:rsid w:val="001B2E9C"/>
    <w:rsid w:val="001C260F"/>
    <w:rsid w:val="001C26D4"/>
    <w:rsid w:val="001C3F5D"/>
    <w:rsid w:val="001C4A95"/>
    <w:rsid w:val="001C5F74"/>
    <w:rsid w:val="001D5A30"/>
    <w:rsid w:val="001D65F8"/>
    <w:rsid w:val="001E0EA8"/>
    <w:rsid w:val="001E240B"/>
    <w:rsid w:val="001F017D"/>
    <w:rsid w:val="001F6D02"/>
    <w:rsid w:val="002012FA"/>
    <w:rsid w:val="00203837"/>
    <w:rsid w:val="00205294"/>
    <w:rsid w:val="00211AA0"/>
    <w:rsid w:val="002158B6"/>
    <w:rsid w:val="00222DD7"/>
    <w:rsid w:val="00225E43"/>
    <w:rsid w:val="002331BD"/>
    <w:rsid w:val="002353DA"/>
    <w:rsid w:val="002409C8"/>
    <w:rsid w:val="00261B12"/>
    <w:rsid w:val="00264B0D"/>
    <w:rsid w:val="00264C92"/>
    <w:rsid w:val="002669C7"/>
    <w:rsid w:val="00267860"/>
    <w:rsid w:val="00275F45"/>
    <w:rsid w:val="00277FB8"/>
    <w:rsid w:val="0028029B"/>
    <w:rsid w:val="002B2292"/>
    <w:rsid w:val="002C1BC9"/>
    <w:rsid w:val="002D3EAE"/>
    <w:rsid w:val="002D5BC3"/>
    <w:rsid w:val="002E5674"/>
    <w:rsid w:val="002E5712"/>
    <w:rsid w:val="002E74B0"/>
    <w:rsid w:val="002F0E60"/>
    <w:rsid w:val="00302F9F"/>
    <w:rsid w:val="003038FF"/>
    <w:rsid w:val="00303E20"/>
    <w:rsid w:val="003053A2"/>
    <w:rsid w:val="00306B26"/>
    <w:rsid w:val="00312781"/>
    <w:rsid w:val="0032360F"/>
    <w:rsid w:val="00331478"/>
    <w:rsid w:val="00350460"/>
    <w:rsid w:val="00366C23"/>
    <w:rsid w:val="00376DA2"/>
    <w:rsid w:val="00377869"/>
    <w:rsid w:val="00383210"/>
    <w:rsid w:val="00385A09"/>
    <w:rsid w:val="003906D7"/>
    <w:rsid w:val="00396D00"/>
    <w:rsid w:val="003A278F"/>
    <w:rsid w:val="003B5FCD"/>
    <w:rsid w:val="003D3CAC"/>
    <w:rsid w:val="003E51F8"/>
    <w:rsid w:val="00404F23"/>
    <w:rsid w:val="00425760"/>
    <w:rsid w:val="004332D0"/>
    <w:rsid w:val="00435A9A"/>
    <w:rsid w:val="00436553"/>
    <w:rsid w:val="00437187"/>
    <w:rsid w:val="00440E70"/>
    <w:rsid w:val="00442A02"/>
    <w:rsid w:val="004444DF"/>
    <w:rsid w:val="00451167"/>
    <w:rsid w:val="004627B3"/>
    <w:rsid w:val="00464C42"/>
    <w:rsid w:val="00464F36"/>
    <w:rsid w:val="00465450"/>
    <w:rsid w:val="00472821"/>
    <w:rsid w:val="00480D57"/>
    <w:rsid w:val="00484832"/>
    <w:rsid w:val="004854C6"/>
    <w:rsid w:val="0048673F"/>
    <w:rsid w:val="00490AE2"/>
    <w:rsid w:val="00493885"/>
    <w:rsid w:val="00494E55"/>
    <w:rsid w:val="004A4428"/>
    <w:rsid w:val="004A613C"/>
    <w:rsid w:val="004A7ACF"/>
    <w:rsid w:val="004B099A"/>
    <w:rsid w:val="004C3718"/>
    <w:rsid w:val="004C6089"/>
    <w:rsid w:val="004E04E9"/>
    <w:rsid w:val="004F3010"/>
    <w:rsid w:val="004F546B"/>
    <w:rsid w:val="00523AB9"/>
    <w:rsid w:val="005450C5"/>
    <w:rsid w:val="0057628C"/>
    <w:rsid w:val="00590D35"/>
    <w:rsid w:val="005944DD"/>
    <w:rsid w:val="005A0CE6"/>
    <w:rsid w:val="005A3547"/>
    <w:rsid w:val="005A7FC9"/>
    <w:rsid w:val="005C0227"/>
    <w:rsid w:val="005C0AFD"/>
    <w:rsid w:val="005C72BF"/>
    <w:rsid w:val="005D12FD"/>
    <w:rsid w:val="005D175C"/>
    <w:rsid w:val="005E34A5"/>
    <w:rsid w:val="005E5977"/>
    <w:rsid w:val="005F44A9"/>
    <w:rsid w:val="00604387"/>
    <w:rsid w:val="00610843"/>
    <w:rsid w:val="00614594"/>
    <w:rsid w:val="00614EE8"/>
    <w:rsid w:val="00615248"/>
    <w:rsid w:val="0062226D"/>
    <w:rsid w:val="00625EE5"/>
    <w:rsid w:val="00626AD4"/>
    <w:rsid w:val="00631204"/>
    <w:rsid w:val="00631E46"/>
    <w:rsid w:val="006348B4"/>
    <w:rsid w:val="00635F5B"/>
    <w:rsid w:val="00641D3A"/>
    <w:rsid w:val="00647982"/>
    <w:rsid w:val="0065317C"/>
    <w:rsid w:val="00653A12"/>
    <w:rsid w:val="00655B3F"/>
    <w:rsid w:val="0065632A"/>
    <w:rsid w:val="00657577"/>
    <w:rsid w:val="006576A7"/>
    <w:rsid w:val="006728C6"/>
    <w:rsid w:val="00680043"/>
    <w:rsid w:val="006807F7"/>
    <w:rsid w:val="00687BA6"/>
    <w:rsid w:val="00694203"/>
    <w:rsid w:val="00696CD4"/>
    <w:rsid w:val="006A127E"/>
    <w:rsid w:val="006B07DA"/>
    <w:rsid w:val="006B4D38"/>
    <w:rsid w:val="006B6F1D"/>
    <w:rsid w:val="006B75AE"/>
    <w:rsid w:val="006B773B"/>
    <w:rsid w:val="006C2BCB"/>
    <w:rsid w:val="006C67BE"/>
    <w:rsid w:val="006C6B5E"/>
    <w:rsid w:val="006D0BA8"/>
    <w:rsid w:val="006E08F8"/>
    <w:rsid w:val="006E1ACF"/>
    <w:rsid w:val="006F3709"/>
    <w:rsid w:val="00700FEC"/>
    <w:rsid w:val="00701CAD"/>
    <w:rsid w:val="00706A7A"/>
    <w:rsid w:val="0070773F"/>
    <w:rsid w:val="0071514C"/>
    <w:rsid w:val="00723FA5"/>
    <w:rsid w:val="00730C60"/>
    <w:rsid w:val="00741DA9"/>
    <w:rsid w:val="00746A77"/>
    <w:rsid w:val="007528F1"/>
    <w:rsid w:val="007606F5"/>
    <w:rsid w:val="00766956"/>
    <w:rsid w:val="0076777C"/>
    <w:rsid w:val="007678A6"/>
    <w:rsid w:val="007715F6"/>
    <w:rsid w:val="0077449F"/>
    <w:rsid w:val="00776CB9"/>
    <w:rsid w:val="00782E68"/>
    <w:rsid w:val="007A0694"/>
    <w:rsid w:val="007A26F2"/>
    <w:rsid w:val="007A2B89"/>
    <w:rsid w:val="007A47E5"/>
    <w:rsid w:val="007B426E"/>
    <w:rsid w:val="007B6894"/>
    <w:rsid w:val="007C02E6"/>
    <w:rsid w:val="007C2FE1"/>
    <w:rsid w:val="007D1A00"/>
    <w:rsid w:val="007D4779"/>
    <w:rsid w:val="007E1413"/>
    <w:rsid w:val="007E40D2"/>
    <w:rsid w:val="007E638C"/>
    <w:rsid w:val="007F79B8"/>
    <w:rsid w:val="00802B93"/>
    <w:rsid w:val="00820300"/>
    <w:rsid w:val="008320FA"/>
    <w:rsid w:val="00835C00"/>
    <w:rsid w:val="00840F7B"/>
    <w:rsid w:val="00864034"/>
    <w:rsid w:val="00875985"/>
    <w:rsid w:val="008900FB"/>
    <w:rsid w:val="00890919"/>
    <w:rsid w:val="00892A17"/>
    <w:rsid w:val="00893C87"/>
    <w:rsid w:val="008A288E"/>
    <w:rsid w:val="008B3E52"/>
    <w:rsid w:val="008B4974"/>
    <w:rsid w:val="008D47F8"/>
    <w:rsid w:val="008D5AFD"/>
    <w:rsid w:val="008D7A84"/>
    <w:rsid w:val="008E2564"/>
    <w:rsid w:val="008E40B3"/>
    <w:rsid w:val="008F3DE9"/>
    <w:rsid w:val="00911217"/>
    <w:rsid w:val="009159D1"/>
    <w:rsid w:val="009160FC"/>
    <w:rsid w:val="00921FAB"/>
    <w:rsid w:val="00931B30"/>
    <w:rsid w:val="00945390"/>
    <w:rsid w:val="00947EE6"/>
    <w:rsid w:val="0097485B"/>
    <w:rsid w:val="009815A5"/>
    <w:rsid w:val="009815E7"/>
    <w:rsid w:val="009B6FDC"/>
    <w:rsid w:val="009C70FF"/>
    <w:rsid w:val="009E3831"/>
    <w:rsid w:val="009E5D30"/>
    <w:rsid w:val="009F22AA"/>
    <w:rsid w:val="009F5603"/>
    <w:rsid w:val="009F5E03"/>
    <w:rsid w:val="00A04904"/>
    <w:rsid w:val="00A111E8"/>
    <w:rsid w:val="00A16786"/>
    <w:rsid w:val="00A17763"/>
    <w:rsid w:val="00A354BF"/>
    <w:rsid w:val="00A3787D"/>
    <w:rsid w:val="00A41EB5"/>
    <w:rsid w:val="00A42A95"/>
    <w:rsid w:val="00A60917"/>
    <w:rsid w:val="00AA156B"/>
    <w:rsid w:val="00AA17D4"/>
    <w:rsid w:val="00AA1A92"/>
    <w:rsid w:val="00AB4313"/>
    <w:rsid w:val="00AB4E3B"/>
    <w:rsid w:val="00AC0424"/>
    <w:rsid w:val="00AD04DB"/>
    <w:rsid w:val="00AD5D0D"/>
    <w:rsid w:val="00AD7214"/>
    <w:rsid w:val="00AE48E6"/>
    <w:rsid w:val="00AE4AC4"/>
    <w:rsid w:val="00AF07E1"/>
    <w:rsid w:val="00B17461"/>
    <w:rsid w:val="00B22562"/>
    <w:rsid w:val="00B437D2"/>
    <w:rsid w:val="00B44D51"/>
    <w:rsid w:val="00B5104C"/>
    <w:rsid w:val="00B51FBA"/>
    <w:rsid w:val="00B5407E"/>
    <w:rsid w:val="00B555F5"/>
    <w:rsid w:val="00B56D3C"/>
    <w:rsid w:val="00B65BA6"/>
    <w:rsid w:val="00B65EA2"/>
    <w:rsid w:val="00B74336"/>
    <w:rsid w:val="00B751E9"/>
    <w:rsid w:val="00B75AC7"/>
    <w:rsid w:val="00B77806"/>
    <w:rsid w:val="00B93FF9"/>
    <w:rsid w:val="00BA208D"/>
    <w:rsid w:val="00BA3B0B"/>
    <w:rsid w:val="00BB52B2"/>
    <w:rsid w:val="00BC0667"/>
    <w:rsid w:val="00BC077D"/>
    <w:rsid w:val="00BC16E1"/>
    <w:rsid w:val="00BC4B23"/>
    <w:rsid w:val="00BC4D3A"/>
    <w:rsid w:val="00BC5046"/>
    <w:rsid w:val="00BD5F3F"/>
    <w:rsid w:val="00BD67CD"/>
    <w:rsid w:val="00BD79AD"/>
    <w:rsid w:val="00BE39CA"/>
    <w:rsid w:val="00BE78F5"/>
    <w:rsid w:val="00BF0A17"/>
    <w:rsid w:val="00BF3594"/>
    <w:rsid w:val="00BF5189"/>
    <w:rsid w:val="00C00AA9"/>
    <w:rsid w:val="00C1140B"/>
    <w:rsid w:val="00C15A6A"/>
    <w:rsid w:val="00C20614"/>
    <w:rsid w:val="00C3260D"/>
    <w:rsid w:val="00C336DD"/>
    <w:rsid w:val="00C34413"/>
    <w:rsid w:val="00C42D05"/>
    <w:rsid w:val="00C57390"/>
    <w:rsid w:val="00C60870"/>
    <w:rsid w:val="00C64086"/>
    <w:rsid w:val="00C74EEE"/>
    <w:rsid w:val="00C76AED"/>
    <w:rsid w:val="00C83306"/>
    <w:rsid w:val="00C84215"/>
    <w:rsid w:val="00C91F5E"/>
    <w:rsid w:val="00C95E69"/>
    <w:rsid w:val="00CA2704"/>
    <w:rsid w:val="00CA4D3B"/>
    <w:rsid w:val="00CA573B"/>
    <w:rsid w:val="00CB2378"/>
    <w:rsid w:val="00CB509F"/>
    <w:rsid w:val="00CB5BCD"/>
    <w:rsid w:val="00CC0330"/>
    <w:rsid w:val="00CC72B3"/>
    <w:rsid w:val="00CC770F"/>
    <w:rsid w:val="00CD0701"/>
    <w:rsid w:val="00CD2E07"/>
    <w:rsid w:val="00CD5D9C"/>
    <w:rsid w:val="00CE0809"/>
    <w:rsid w:val="00CF70BD"/>
    <w:rsid w:val="00D009B4"/>
    <w:rsid w:val="00D12E71"/>
    <w:rsid w:val="00D20043"/>
    <w:rsid w:val="00D2139D"/>
    <w:rsid w:val="00D21CC7"/>
    <w:rsid w:val="00D26A28"/>
    <w:rsid w:val="00D36F27"/>
    <w:rsid w:val="00D54426"/>
    <w:rsid w:val="00D577E2"/>
    <w:rsid w:val="00D60EC8"/>
    <w:rsid w:val="00D6251A"/>
    <w:rsid w:val="00D64489"/>
    <w:rsid w:val="00D65BF4"/>
    <w:rsid w:val="00D65BFB"/>
    <w:rsid w:val="00D70FBC"/>
    <w:rsid w:val="00D752C2"/>
    <w:rsid w:val="00D8038B"/>
    <w:rsid w:val="00D91027"/>
    <w:rsid w:val="00D93E80"/>
    <w:rsid w:val="00D96B63"/>
    <w:rsid w:val="00DA1C0B"/>
    <w:rsid w:val="00DB1583"/>
    <w:rsid w:val="00DB4542"/>
    <w:rsid w:val="00DC3C8E"/>
    <w:rsid w:val="00DC59E3"/>
    <w:rsid w:val="00DD25CA"/>
    <w:rsid w:val="00DF4D5B"/>
    <w:rsid w:val="00E0470F"/>
    <w:rsid w:val="00E05569"/>
    <w:rsid w:val="00E1124D"/>
    <w:rsid w:val="00E23741"/>
    <w:rsid w:val="00E26B46"/>
    <w:rsid w:val="00E27F40"/>
    <w:rsid w:val="00E31D65"/>
    <w:rsid w:val="00E3235B"/>
    <w:rsid w:val="00E33CB1"/>
    <w:rsid w:val="00E35802"/>
    <w:rsid w:val="00E377BF"/>
    <w:rsid w:val="00E41020"/>
    <w:rsid w:val="00E421EF"/>
    <w:rsid w:val="00E529D1"/>
    <w:rsid w:val="00E66021"/>
    <w:rsid w:val="00E709AA"/>
    <w:rsid w:val="00E746C5"/>
    <w:rsid w:val="00E87CAA"/>
    <w:rsid w:val="00EA3624"/>
    <w:rsid w:val="00EA6AA3"/>
    <w:rsid w:val="00EB2936"/>
    <w:rsid w:val="00EB3FDC"/>
    <w:rsid w:val="00EC2B18"/>
    <w:rsid w:val="00EC5115"/>
    <w:rsid w:val="00EE0216"/>
    <w:rsid w:val="00EF1368"/>
    <w:rsid w:val="00EF3CF4"/>
    <w:rsid w:val="00EF6139"/>
    <w:rsid w:val="00F06CE3"/>
    <w:rsid w:val="00F1189E"/>
    <w:rsid w:val="00F13354"/>
    <w:rsid w:val="00F135D1"/>
    <w:rsid w:val="00F145FE"/>
    <w:rsid w:val="00F30D66"/>
    <w:rsid w:val="00F428D0"/>
    <w:rsid w:val="00F42F17"/>
    <w:rsid w:val="00F62154"/>
    <w:rsid w:val="00F636C7"/>
    <w:rsid w:val="00F65293"/>
    <w:rsid w:val="00F8154A"/>
    <w:rsid w:val="00F816CF"/>
    <w:rsid w:val="00F8232C"/>
    <w:rsid w:val="00F9693B"/>
    <w:rsid w:val="00FA43BB"/>
    <w:rsid w:val="00FA4E4E"/>
    <w:rsid w:val="00FA67E2"/>
    <w:rsid w:val="00FB190B"/>
    <w:rsid w:val="00FB4A7F"/>
    <w:rsid w:val="00FD4FAC"/>
    <w:rsid w:val="00FE50D2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6145" v:ext="edit"/>
    <o:shapelayout v:ext="edit">
      <o:idmap data="1" v:ext="edit"/>
    </o:shapelayout>
  </w:shapeDefaults>
  <w:decimalSymbol w:val=","/>
  <w:listSeparator w:val=";"/>
  <w14:docId w14:val="650A39E0"/>
  <w15:docId w15:val="{1D20E2D2-34A9-48AC-B610-E52C9041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77FB8"/>
    <w:rPr>
      <w:rFonts w:ascii="Tahoma" w:cs="Arial" w:hAnsi="Tahoma"/>
      <w:sz w:val="22"/>
      <w:szCs w:val="2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1C5F74"/>
    <w:pPr>
      <w:keepNext/>
      <w:keepLines/>
      <w:numPr>
        <w:numId w:val="9"/>
      </w:numPr>
      <w:jc w:val="both"/>
      <w:outlineLvl w:val="1"/>
    </w:pPr>
    <w:rPr>
      <w:rFonts w:asciiTheme="majorHAnsi" w:cstheme="majorBidi" w:eastAsiaTheme="majorEastAsia" w:hAnsiTheme="majorHAnsi"/>
      <w:color w:themeColor="accent1" w:themeShade="BF" w:val="365F91"/>
      <w:sz w:val="24"/>
      <w:szCs w:val="26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CarCar" w:type="paragraph">
    <w:name w:val="Car Car"/>
    <w:basedOn w:val="Normal"/>
    <w:semiHidden/>
    <w:rsid w:val="00277FB8"/>
    <w:pPr>
      <w:spacing w:after="160" w:before="20" w:line="240" w:lineRule="exact"/>
      <w:ind w:firstLine="578" w:left="539"/>
      <w:jc w:val="both"/>
    </w:pPr>
    <w:rPr>
      <w:rFonts w:ascii="Verdana" w:cs="Times New Roman" w:hAnsi="Verdana"/>
      <w:sz w:val="20"/>
      <w:szCs w:val="20"/>
      <w:lang w:eastAsia="en-US" w:val="en-US"/>
    </w:rPr>
  </w:style>
  <w:style w:styleId="Grilledutableau" w:type="table">
    <w:name w:val="Table Grid"/>
    <w:basedOn w:val="TableauNormal"/>
    <w:rsid w:val="00136B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rsid w:val="00B22562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B22562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033F87"/>
  </w:style>
  <w:style w:styleId="Textedebulles" w:type="paragraph">
    <w:name w:val="Balloon Text"/>
    <w:basedOn w:val="Normal"/>
    <w:semiHidden/>
    <w:rsid w:val="009F5E03"/>
    <w:rPr>
      <w:rFonts w:cs="Tahoma"/>
      <w:sz w:val="16"/>
      <w:szCs w:val="16"/>
    </w:rPr>
  </w:style>
  <w:style w:styleId="Corpsdetexte2" w:type="paragraph">
    <w:name w:val="Body Text 2"/>
    <w:basedOn w:val="Normal"/>
    <w:rsid w:val="00D20043"/>
    <w:pPr>
      <w:spacing w:line="283" w:lineRule="atLeast"/>
    </w:pPr>
    <w:rPr>
      <w:rFonts w:ascii="Times New Roman" w:cs="Times New Roman" w:eastAsia="SimSun" w:hAnsi="Times New Roman"/>
      <w:b/>
      <w:bCs/>
      <w:sz w:val="24"/>
      <w:szCs w:val="24"/>
      <w:u w:val="single"/>
      <w:lang w:eastAsia="zh-CN"/>
    </w:rPr>
  </w:style>
  <w:style w:customStyle="1" w:styleId="Car1CarCar" w:type="paragraph">
    <w:name w:val="Car1 Car Car"/>
    <w:basedOn w:val="Normal"/>
    <w:semiHidden/>
    <w:rsid w:val="005E5977"/>
    <w:pPr>
      <w:spacing w:after="160" w:before="20" w:line="240" w:lineRule="exact"/>
      <w:ind w:firstLine="578" w:left="539"/>
      <w:jc w:val="both"/>
    </w:pPr>
    <w:rPr>
      <w:rFonts w:ascii="Verdana" w:cs="Times New Roman" w:hAnsi="Verdana"/>
      <w:sz w:val="20"/>
      <w:szCs w:val="20"/>
      <w:lang w:eastAsia="en-US" w:val="en-US"/>
    </w:rPr>
  </w:style>
  <w:style w:customStyle="1" w:styleId="CarCarCarCarCar" w:type="paragraph">
    <w:name w:val="Car Car Car Car Car"/>
    <w:basedOn w:val="Normal"/>
    <w:semiHidden/>
    <w:rsid w:val="007E1413"/>
    <w:pPr>
      <w:spacing w:after="160" w:before="20" w:line="240" w:lineRule="exact"/>
      <w:ind w:firstLine="578" w:left="539"/>
      <w:jc w:val="both"/>
    </w:pPr>
    <w:rPr>
      <w:rFonts w:ascii="Garamond" w:cs="Times New Roman" w:hAnsi="Garamond"/>
      <w:sz w:val="16"/>
      <w:szCs w:val="20"/>
      <w:lang w:eastAsia="en-US"/>
    </w:rPr>
  </w:style>
  <w:style w:styleId="Paragraphedeliste" w:type="paragraph">
    <w:name w:val="List Paragraph"/>
    <w:basedOn w:val="Normal"/>
    <w:uiPriority w:val="34"/>
    <w:qFormat/>
    <w:rsid w:val="00614594"/>
    <w:pPr>
      <w:ind w:left="720"/>
      <w:contextualSpacing/>
    </w:pPr>
  </w:style>
  <w:style w:customStyle="1" w:styleId="PieddepageCar" w:type="character">
    <w:name w:val="Pied de page Car"/>
    <w:basedOn w:val="Policepardfaut"/>
    <w:link w:val="Pieddepage"/>
    <w:uiPriority w:val="99"/>
    <w:rsid w:val="000E13A9"/>
    <w:rPr>
      <w:rFonts w:ascii="Tahoma" w:cs="Arial" w:hAnsi="Tahoma"/>
      <w:sz w:val="22"/>
      <w:szCs w:val="22"/>
    </w:rPr>
  </w:style>
  <w:style w:customStyle="1" w:styleId="Titre2Car" w:type="character">
    <w:name w:val="Titre 2 Car"/>
    <w:basedOn w:val="Policepardfaut"/>
    <w:link w:val="Titre2"/>
    <w:uiPriority w:val="9"/>
    <w:rsid w:val="001C5F74"/>
    <w:rPr>
      <w:rFonts w:asciiTheme="majorHAnsi" w:cstheme="majorBidi" w:eastAsiaTheme="majorEastAsia" w:hAnsiTheme="majorHAnsi"/>
      <w:color w:themeColor="accent1" w:themeShade="BF" w:val="365F91"/>
      <w:sz w:val="24"/>
      <w:szCs w:val="26"/>
      <w:lang w:eastAsia="en-US"/>
    </w:rPr>
  </w:style>
  <w:style w:customStyle="1" w:styleId="xmsonormal" w:type="paragraph">
    <w:name w:val="x_msonormal"/>
    <w:basedOn w:val="Normal"/>
    <w:rsid w:val="00776CB9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</w:rPr>
  </w:style>
  <w:style w:styleId="NormalWeb" w:type="paragraph">
    <w:name w:val="Normal (Web)"/>
    <w:basedOn w:val="Normal"/>
    <w:uiPriority w:val="99"/>
    <w:semiHidden/>
    <w:unhideWhenUsed/>
    <w:rsid w:val="00776CB9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</w:rPr>
  </w:style>
  <w:style w:styleId="Marquedecommentaire" w:type="character">
    <w:name w:val="annotation reference"/>
    <w:basedOn w:val="Policepardfaut"/>
    <w:uiPriority w:val="99"/>
    <w:semiHidden/>
    <w:unhideWhenUsed/>
    <w:rsid w:val="00657577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57577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57577"/>
    <w:rPr>
      <w:rFonts w:ascii="Tahoma" w:cs="Arial" w:hAnsi="Tahoma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57577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57577"/>
    <w:rPr>
      <w:rFonts w:ascii="Tahoma" w:cs="Arial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people.xml" Type="http://schemas.microsoft.com/office/2011/relationships/peop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41D2E-6855-4856-88D7-6C7C06B0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889</Words>
  <Characters>4653</Characters>
  <Application>Microsoft Office Word</Application>
  <DocSecurity>0</DocSecurity>
  <Lines>38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Projet pour réunion du 8 juin 2010</vt:lpstr>
    </vt:vector>
  </TitlesOfParts>
  <Company>IMA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2022-11-14T06:11:00Z</dcterms:created>
  <cp:lastPrinted>2021-11-02T16:01:00Z</cp:lastPrinted>
  <dcterms:modified xsi:type="dcterms:W3CDTF">2022-11-14T12:34:00Z</dcterms:modified>
  <cp:revision>3</cp:revision>
  <dc:title>Projet pour réunion du 8 juin 2010</dc:title>
</cp:coreProperties>
</file>