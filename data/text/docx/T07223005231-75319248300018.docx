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people+xml" PartName="/word/peop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DD07BEE" w14:textId="7F70D163" w:rsidP="00577627" w:rsidR="00577627" w:rsidRDefault="00577627" w:rsidRPr="00E517F8">
      <w:pPr>
        <w:jc w:val="center"/>
        <w:rPr>
          <w:rFonts w:asciiTheme="majorHAnsi" w:cstheme="majorHAnsi" w:hAnsiTheme="majorHAnsi"/>
          <w:color w:val="002A4C"/>
          <w:sz w:val="52"/>
          <w:szCs w:val="52"/>
        </w:rPr>
      </w:pPr>
      <w:r w:rsidRPr="00E517F8">
        <w:rPr>
          <w:rFonts w:asciiTheme="majorHAnsi" w:cstheme="majorHAnsi" w:hAnsiTheme="majorHAnsi"/>
          <w:color w:val="002A4C"/>
          <w:sz w:val="52"/>
          <w:szCs w:val="52"/>
        </w:rPr>
        <w:t>Négociation Annuelle Obligatoire 20</w:t>
      </w:r>
      <w:r>
        <w:rPr>
          <w:rFonts w:asciiTheme="majorHAnsi" w:cstheme="majorHAnsi" w:hAnsiTheme="majorHAnsi"/>
          <w:color w:val="002A4C"/>
          <w:sz w:val="52"/>
          <w:szCs w:val="52"/>
        </w:rPr>
        <w:t>2</w:t>
      </w:r>
      <w:r w:rsidR="006301FE">
        <w:rPr>
          <w:rFonts w:asciiTheme="majorHAnsi" w:cstheme="majorHAnsi" w:hAnsiTheme="majorHAnsi"/>
          <w:color w:val="002A4C"/>
          <w:sz w:val="52"/>
          <w:szCs w:val="52"/>
        </w:rPr>
        <w:t>3</w:t>
      </w:r>
    </w:p>
    <w:p w14:paraId="622F26A3" w14:textId="77777777" w:rsidP="00577627" w:rsidR="00577627" w:rsidRDefault="00577627" w:rsidRPr="00E517F8">
      <w:pPr>
        <w:jc w:val="center"/>
        <w:rPr>
          <w:rFonts w:asciiTheme="majorHAnsi" w:cstheme="majorHAnsi" w:hAnsiTheme="majorHAnsi"/>
          <w:color w:val="002A4C"/>
          <w:sz w:val="52"/>
          <w:szCs w:val="52"/>
        </w:rPr>
      </w:pPr>
      <w:r w:rsidRPr="00E517F8">
        <w:rPr>
          <w:rFonts w:asciiTheme="majorHAnsi" w:cstheme="majorHAnsi" w:hAnsiTheme="majorHAnsi"/>
          <w:color w:val="002A4C"/>
          <w:sz w:val="52"/>
          <w:szCs w:val="52"/>
        </w:rPr>
        <w:t>Accord d’Entreprise</w:t>
      </w:r>
    </w:p>
    <w:p w14:paraId="45EA1880" w14:textId="77777777" w:rsidP="00577627" w:rsidR="00577627" w:rsidRDefault="00577627">
      <w:pPr>
        <w:pStyle w:val="Paragraphestandard"/>
        <w:suppressAutoHyphens/>
        <w:jc w:val="center"/>
        <w:rPr>
          <w:rFonts w:asciiTheme="majorHAnsi" w:cstheme="majorHAnsi" w:hAnsiTheme="majorHAnsi"/>
          <w:sz w:val="52"/>
          <w:szCs w:val="52"/>
        </w:rPr>
      </w:pPr>
    </w:p>
    <w:p w14:paraId="40BAC5CF" w14:textId="77777777" w:rsidP="00577627" w:rsidR="00577627" w:rsidRDefault="00577627">
      <w:pPr>
        <w:pStyle w:val="Paragraphestandard"/>
        <w:suppressAutoHyphens/>
        <w:jc w:val="both"/>
        <w:rPr>
          <w:rFonts w:ascii="Calibri Light" w:cs="Calibri Light" w:hAnsi="Calibri Light"/>
          <w:sz w:val="19"/>
          <w:szCs w:val="19"/>
        </w:rPr>
      </w:pPr>
      <w:r>
        <w:rPr>
          <w:noProof/>
        </w:rPr>
        <mc:AlternateContent>
          <mc:Choice Requires="wps">
            <w:drawing>
              <wp:anchor allowOverlap="1" behindDoc="0" distB="0" distL="114300" distR="114300" distT="0" layoutInCell="1" locked="0" relativeHeight="251659264" simplePos="0" wp14:anchorId="47ECB5F3" wp14:editId="5F0D0809">
                <wp:simplePos x="0" y="0"/>
                <wp:positionH relativeFrom="column">
                  <wp:posOffset>1941830</wp:posOffset>
                </wp:positionH>
                <wp:positionV relativeFrom="paragraph">
                  <wp:posOffset>8255</wp:posOffset>
                </wp:positionV>
                <wp:extent cx="1960245" cy="0"/>
                <wp:effectExtent b="0" l="0" r="0" t="0"/>
                <wp:wrapNone/>
                <wp:docPr id="2" name="Connecteur droit 2"/>
                <wp:cNvGraphicFramePr/>
                <a:graphic xmlns:a="http://schemas.openxmlformats.org/drawingml/2006/main">
                  <a:graphicData uri="http://schemas.microsoft.com/office/word/2010/wordprocessingShape">
                    <wps:wsp>
                      <wps:cNvCnPr/>
                      <wps:spPr>
                        <a:xfrm>
                          <a:off x="0" y="0"/>
                          <a:ext cx="1960245" cy="0"/>
                        </a:xfrm>
                        <a:prstGeom prst="line">
                          <a:avLst/>
                        </a:prstGeom>
                        <a:ln>
                          <a:solidFill>
                            <a:srgbClr val="E95208"/>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from="152.9pt,.65pt" id="Connecteur droit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ujlA0wEAAAIEAAAOAAAAZHJzL2Uyb0RvYy54bWysU8tu2zAQvBfoPxC815KFJkgEyzk4TS9F a7TpB9DU0ibAF5aMLf99l5SsBG2BIEUvKy25M7szJFd3gzXsCBi1dx1fLmrOwEnfa7fv+M/Hhw83 nMUkXC+Md9DxM0R+t37/bnUKLTT+4E0PyIjExfYUOn5IKbRVFeUBrIgLH8DRpvJoRaIU91WP4kTs 1lRNXV9XJ499QC8hRlq9Hzf5uvArBTJ9UypCYqbjNFsqEUvc5VitV6LdowgHLacxxD9MYYV21HSm uhdJsCfUf1BZLdFHr9JCelt5pbSEooHULOvf1Pw4iABFC5kTw2xT/H+08utxi0z3HW84c8LSEW28 c+QbPCHr0evEmuzSKcSWijdui1MWwxaz5EGhzV8Sw4bi7Hl2FobEJC0ub6/r5uMVZ/KyVz0DA8b0 Gbxl+afjRrssWrTi+CUmakall5K8bFyO0RvdP2hjSoL73cYgOwo65k+3V019k2cm4IsyyjK0ykrG 2ctfOhsYab+DIifytKV9uYMw0wopwaXiRWGi6gxTNMIMrF8HTvUZCuV+vgU8I0pn79IMttp5/Fv3 NCwnK9RYf3Fg1J0t2Pn+XE61WEMXrTg3PYp8k1/mBf78dNe/AAAA//8DAFBLAwQUAAYACAAAACEA 4SPo8tsAAAAHAQAADwAAAGRycy9kb3ducmV2LnhtbEyOwU7DMBBE70j9B2srcaN2W1LaEKcCBDeE 1IB6duIliYjXIXbbwNezcKHH0RvNvGw7uk4ccQitJw3zmQKBVHnbUq3h7fXpag0iREPWdJ5QwxcG 2OaTi8yk1p9oh8ci1oJHKKRGQxNjn0oZqgadCTPfIzF794MzkeNQSzuYE4+7Ti6UWklnWuKHxvT4 0GD1URychoj7Z7cuNt+qTl7Kz/vHxc3G7rW+nI53tyAijvG/DL/6rA45O5X+QDaITsNSJaweGSxB MF/NrxMQ5V+WeSbP/fMfAAAA//8DAFBLAQItABQABgAIAAAAIQC2gziS/gAAAOEBAAATAAAAAAAA AAAAAAAAAAAAAABbQ29udGVudF9UeXBlc10ueG1sUEsBAi0AFAAGAAgAAAAhADj9If/WAAAAlAEA AAsAAAAAAAAAAAAAAAAALwEAAF9yZWxzLy5yZWxzUEsBAi0AFAAGAAgAAAAhADO6OUDTAQAAAgQA AA4AAAAAAAAAAAAAAAAALgIAAGRycy9lMm9Eb2MueG1sUEsBAi0AFAAGAAgAAAAhAOEj6PLbAAAA BwEAAA8AAAAAAAAAAAAAAAAALQQAAGRycy9kb3ducmV2LnhtbFBLBQYAAAAABAAEAPMAAAA1BQAA AAA= " o:spid="_x0000_s1026" strokecolor="#e95208" strokeweight=".5pt"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307.25pt,.65pt" w14:anchorId="32219676">
                <v:stroke joinstyle="miter"/>
              </v:line>
            </w:pict>
          </mc:Fallback>
        </mc:AlternateContent>
      </w:r>
    </w:p>
    <w:p w14:paraId="5B0623C6" w14:textId="77777777" w:rsidP="00577627" w:rsidR="00577627" w:rsidRDefault="00577627" w:rsidRPr="00577627">
      <w:pPr>
        <w:rPr>
          <w:rFonts w:asciiTheme="majorHAnsi" w:cstheme="majorHAnsi" w:hAnsiTheme="majorHAnsi"/>
        </w:rPr>
      </w:pPr>
      <w:r w:rsidRPr="00577627">
        <w:rPr>
          <w:rFonts w:asciiTheme="majorHAnsi" w:cstheme="majorHAnsi" w:hAnsiTheme="majorHAnsi"/>
        </w:rPr>
        <w:t>ENTRE :</w:t>
      </w:r>
    </w:p>
    <w:p w14:paraId="159738E0" w14:textId="61836485" w:rsidP="00577627" w:rsidR="00577627" w:rsidRDefault="00577627" w:rsidRPr="00577627">
      <w:pPr>
        <w:jc w:val="both"/>
        <w:rPr>
          <w:rFonts w:asciiTheme="majorHAnsi" w:cstheme="majorHAnsi" w:hAnsiTheme="majorHAnsi"/>
        </w:rPr>
      </w:pPr>
      <w:r w:rsidRPr="00577627">
        <w:rPr>
          <w:rFonts w:asciiTheme="majorHAnsi" w:cstheme="majorHAnsi" w:hAnsiTheme="majorHAnsi"/>
        </w:rPr>
        <w:t xml:space="preserve">La société Atelier 72, dont le siège est situé </w:t>
      </w:r>
      <w:r w:rsidR="006301FE">
        <w:rPr>
          <w:rFonts w:asciiTheme="majorHAnsi" w:cstheme="majorHAnsi" w:hAnsiTheme="majorHAnsi"/>
        </w:rPr>
        <w:t>19</w:t>
      </w:r>
      <w:r w:rsidRPr="00577627">
        <w:rPr>
          <w:rFonts w:asciiTheme="majorHAnsi" w:cstheme="majorHAnsi" w:hAnsiTheme="majorHAnsi"/>
        </w:rPr>
        <w:t xml:space="preserve"> rue de </w:t>
      </w:r>
      <w:r w:rsidR="006301FE">
        <w:rPr>
          <w:rFonts w:asciiTheme="majorHAnsi" w:cstheme="majorHAnsi" w:hAnsiTheme="majorHAnsi"/>
        </w:rPr>
        <w:t>St Michel</w:t>
      </w:r>
      <w:r w:rsidRPr="00577627">
        <w:rPr>
          <w:rFonts w:asciiTheme="majorHAnsi" w:cstheme="majorHAnsi" w:hAnsiTheme="majorHAnsi"/>
        </w:rPr>
        <w:t xml:space="preserve"> – 72160 THORIGNE SUR DUE, représentée par Monsieur, Directeur du Site, </w:t>
      </w:r>
    </w:p>
    <w:p w14:paraId="656DA9F6" w14:textId="77777777" w:rsidP="00577627" w:rsidR="00577627" w:rsidRDefault="00577627" w:rsidRPr="00577627">
      <w:pPr>
        <w:ind w:firstLine="708" w:left="6372"/>
        <w:rPr>
          <w:rFonts w:asciiTheme="majorHAnsi" w:cstheme="majorHAnsi" w:hAnsiTheme="majorHAnsi"/>
        </w:rPr>
      </w:pPr>
      <w:r w:rsidRPr="00577627">
        <w:rPr>
          <w:rFonts w:asciiTheme="majorHAnsi" w:cstheme="majorHAnsi" w:hAnsiTheme="majorHAnsi"/>
        </w:rPr>
        <w:t>D’UNE PART</w:t>
      </w:r>
    </w:p>
    <w:p w14:paraId="3B1E323C" w14:textId="77777777" w:rsidP="00577627" w:rsidR="00577627" w:rsidRDefault="00577627" w:rsidRPr="00577627">
      <w:pPr>
        <w:rPr>
          <w:rFonts w:asciiTheme="majorHAnsi" w:cstheme="majorHAnsi" w:hAnsiTheme="majorHAnsi"/>
        </w:rPr>
      </w:pPr>
      <w:r w:rsidRPr="00577627">
        <w:rPr>
          <w:rFonts w:asciiTheme="majorHAnsi" w:cstheme="majorHAnsi" w:hAnsiTheme="majorHAnsi"/>
        </w:rPr>
        <w:t>ET</w:t>
      </w:r>
    </w:p>
    <w:p w14:paraId="107A08E8" w14:textId="08B43975" w:rsidP="00577627" w:rsidR="00577627" w:rsidRDefault="00577627" w:rsidRPr="00577627">
      <w:pPr>
        <w:rPr>
          <w:rFonts w:asciiTheme="majorHAnsi" w:cstheme="majorHAnsi" w:hAnsiTheme="majorHAnsi"/>
        </w:rPr>
      </w:pPr>
      <w:r w:rsidRPr="00577627">
        <w:rPr>
          <w:rFonts w:asciiTheme="majorHAnsi" w:cstheme="majorHAnsi" w:hAnsiTheme="majorHAnsi"/>
        </w:rPr>
        <w:t>Le Syndicat C.G.T., représenté par Madame, Déléguée Syndicale</w:t>
      </w:r>
    </w:p>
    <w:p w14:paraId="34B46F58" w14:textId="77777777" w:rsidP="00577627" w:rsidR="00577627" w:rsidRDefault="00577627" w:rsidRPr="00577627">
      <w:pPr>
        <w:ind w:left="7080"/>
        <w:rPr>
          <w:rFonts w:asciiTheme="majorHAnsi" w:cstheme="majorHAnsi" w:hAnsiTheme="majorHAnsi"/>
        </w:rPr>
      </w:pPr>
      <w:r w:rsidRPr="00577627">
        <w:rPr>
          <w:rFonts w:asciiTheme="majorHAnsi" w:cstheme="majorHAnsi" w:hAnsiTheme="majorHAnsi"/>
        </w:rPr>
        <w:t>D’AUTRE PART</w:t>
      </w:r>
    </w:p>
    <w:p w14:paraId="492C35DC" w14:textId="77777777" w:rsidP="00577627" w:rsidR="00577627" w:rsidRDefault="00577627" w:rsidRPr="00E517F8">
      <w:pPr>
        <w:rPr>
          <w:rFonts w:asciiTheme="majorHAnsi" w:cstheme="majorHAnsi" w:hAnsiTheme="majorHAnsi"/>
        </w:rPr>
      </w:pPr>
    </w:p>
    <w:p w14:paraId="401B24F8" w14:textId="25FA85CD" w:rsidP="00577627" w:rsidR="00577627" w:rsidRDefault="00577627" w:rsidRPr="00E517F8">
      <w:pPr>
        <w:jc w:val="both"/>
        <w:rPr>
          <w:rFonts w:asciiTheme="majorHAnsi" w:cstheme="majorHAnsi" w:hAnsiTheme="majorHAnsi"/>
        </w:rPr>
      </w:pPr>
      <w:r w:rsidRPr="00E517F8">
        <w:rPr>
          <w:rFonts w:asciiTheme="majorHAnsi" w:cstheme="majorHAnsi" w:hAnsiTheme="majorHAnsi"/>
        </w:rPr>
        <w:t>Dans le cadre de la Négociation Annuelle Obligatoire pour l’année 20</w:t>
      </w:r>
      <w:r>
        <w:rPr>
          <w:rFonts w:asciiTheme="majorHAnsi" w:cstheme="majorHAnsi" w:hAnsiTheme="majorHAnsi"/>
        </w:rPr>
        <w:t>2</w:t>
      </w:r>
      <w:r w:rsidR="00B63462">
        <w:rPr>
          <w:rFonts w:asciiTheme="majorHAnsi" w:cstheme="majorHAnsi" w:hAnsiTheme="majorHAnsi"/>
        </w:rPr>
        <w:t>3</w:t>
      </w:r>
      <w:r w:rsidRPr="00E517F8">
        <w:rPr>
          <w:rFonts w:asciiTheme="majorHAnsi" w:cstheme="majorHAnsi" w:hAnsiTheme="majorHAnsi"/>
        </w:rPr>
        <w:t>, les partenaires sociaux se sont rencontrés les :</w:t>
      </w:r>
    </w:p>
    <w:p w14:paraId="6C661515" w14:textId="42A13E2D" w:rsidP="00577627" w:rsidR="00577627" w:rsidRDefault="00FB4BDD" w:rsidRPr="004B1445">
      <w:pPr>
        <w:spacing w:after="0" w:line="360" w:lineRule="auto"/>
        <w:jc w:val="both"/>
        <w:rPr>
          <w:rFonts w:asciiTheme="majorHAnsi" w:cstheme="majorHAnsi" w:hAnsiTheme="majorHAnsi"/>
        </w:rPr>
      </w:pPr>
      <w:r>
        <w:rPr>
          <w:rFonts w:asciiTheme="majorHAnsi" w:cstheme="majorHAnsi" w:hAnsiTheme="majorHAnsi"/>
        </w:rPr>
        <w:t>1</w:t>
      </w:r>
      <w:r w:rsidR="006301FE">
        <w:rPr>
          <w:rFonts w:asciiTheme="majorHAnsi" w:cstheme="majorHAnsi" w:hAnsiTheme="majorHAnsi"/>
        </w:rPr>
        <w:t>3</w:t>
      </w:r>
      <w:r w:rsidR="00577627" w:rsidRPr="004B1445">
        <w:rPr>
          <w:rFonts w:asciiTheme="majorHAnsi" w:cstheme="majorHAnsi" w:hAnsiTheme="majorHAnsi"/>
        </w:rPr>
        <w:t xml:space="preserve"> </w:t>
      </w:r>
      <w:r w:rsidR="004C58BF">
        <w:rPr>
          <w:rFonts w:asciiTheme="majorHAnsi" w:cstheme="majorHAnsi" w:hAnsiTheme="majorHAnsi"/>
        </w:rPr>
        <w:t>mars</w:t>
      </w:r>
      <w:r w:rsidR="00577627" w:rsidRPr="004B1445">
        <w:rPr>
          <w:rFonts w:asciiTheme="majorHAnsi" w:cstheme="majorHAnsi" w:hAnsiTheme="majorHAnsi"/>
        </w:rPr>
        <w:t xml:space="preserve"> 202</w:t>
      </w:r>
      <w:r w:rsidR="006301FE">
        <w:rPr>
          <w:rFonts w:asciiTheme="majorHAnsi" w:cstheme="majorHAnsi" w:hAnsiTheme="majorHAnsi"/>
        </w:rPr>
        <w:t>3</w:t>
      </w:r>
      <w:r w:rsidR="00577627" w:rsidRPr="004B1445">
        <w:rPr>
          <w:rFonts w:asciiTheme="majorHAnsi" w:cstheme="majorHAnsi" w:hAnsiTheme="majorHAnsi"/>
        </w:rPr>
        <w:t xml:space="preserve"> à 1</w:t>
      </w:r>
      <w:r w:rsidR="006301FE">
        <w:rPr>
          <w:rFonts w:asciiTheme="majorHAnsi" w:cstheme="majorHAnsi" w:hAnsiTheme="majorHAnsi"/>
        </w:rPr>
        <w:t>1</w:t>
      </w:r>
      <w:r w:rsidR="00577627" w:rsidRPr="004B1445">
        <w:rPr>
          <w:rFonts w:asciiTheme="majorHAnsi" w:cstheme="majorHAnsi" w:hAnsiTheme="majorHAnsi"/>
        </w:rPr>
        <w:t>h</w:t>
      </w:r>
      <w:r w:rsidR="00035DCC">
        <w:rPr>
          <w:rFonts w:asciiTheme="majorHAnsi" w:cstheme="majorHAnsi" w:hAnsiTheme="majorHAnsi"/>
        </w:rPr>
        <w:t>00</w:t>
      </w:r>
    </w:p>
    <w:p w14:paraId="2343C26A" w14:textId="76391395" w:rsidP="00577627" w:rsidR="00577627" w:rsidRDefault="006301FE" w:rsidRPr="004B1445">
      <w:pPr>
        <w:spacing w:after="0" w:line="360" w:lineRule="auto"/>
        <w:jc w:val="both"/>
        <w:rPr>
          <w:rFonts w:asciiTheme="majorHAnsi" w:cstheme="majorHAnsi" w:hAnsiTheme="majorHAnsi"/>
        </w:rPr>
      </w:pPr>
      <w:r>
        <w:rPr>
          <w:rFonts w:asciiTheme="majorHAnsi" w:cstheme="majorHAnsi" w:hAnsiTheme="majorHAnsi"/>
        </w:rPr>
        <w:t>27 mars</w:t>
      </w:r>
      <w:r w:rsidR="00577627" w:rsidRPr="004B1445">
        <w:rPr>
          <w:rFonts w:asciiTheme="majorHAnsi" w:cstheme="majorHAnsi" w:hAnsiTheme="majorHAnsi"/>
        </w:rPr>
        <w:t xml:space="preserve"> 202</w:t>
      </w:r>
      <w:r>
        <w:rPr>
          <w:rFonts w:asciiTheme="majorHAnsi" w:cstheme="majorHAnsi" w:hAnsiTheme="majorHAnsi"/>
        </w:rPr>
        <w:t>3</w:t>
      </w:r>
      <w:r w:rsidR="00577627" w:rsidRPr="004B1445">
        <w:rPr>
          <w:rFonts w:asciiTheme="majorHAnsi" w:cstheme="majorHAnsi" w:hAnsiTheme="majorHAnsi"/>
        </w:rPr>
        <w:t xml:space="preserve"> à 1</w:t>
      </w:r>
      <w:r>
        <w:rPr>
          <w:rFonts w:asciiTheme="majorHAnsi" w:cstheme="majorHAnsi" w:hAnsiTheme="majorHAnsi"/>
        </w:rPr>
        <w:t>1</w:t>
      </w:r>
      <w:r w:rsidR="00577627" w:rsidRPr="004B1445">
        <w:rPr>
          <w:rFonts w:asciiTheme="majorHAnsi" w:cstheme="majorHAnsi" w:hAnsiTheme="majorHAnsi"/>
        </w:rPr>
        <w:t>h00</w:t>
      </w:r>
    </w:p>
    <w:p w14:paraId="798612AE" w14:textId="776B1319" w:rsidP="00577627" w:rsidR="00577627" w:rsidRDefault="006301FE" w:rsidRPr="004B1445">
      <w:pPr>
        <w:spacing w:after="0" w:line="360" w:lineRule="auto"/>
        <w:jc w:val="both"/>
        <w:rPr>
          <w:rFonts w:asciiTheme="majorHAnsi" w:cstheme="majorHAnsi" w:hAnsiTheme="majorHAnsi"/>
        </w:rPr>
      </w:pPr>
      <w:r>
        <w:rPr>
          <w:rFonts w:asciiTheme="majorHAnsi" w:cstheme="majorHAnsi" w:hAnsiTheme="majorHAnsi"/>
        </w:rPr>
        <w:t>6</w:t>
      </w:r>
      <w:r w:rsidR="00577627" w:rsidRPr="004B1445">
        <w:rPr>
          <w:rFonts w:asciiTheme="majorHAnsi" w:cstheme="majorHAnsi" w:hAnsiTheme="majorHAnsi"/>
        </w:rPr>
        <w:t xml:space="preserve"> </w:t>
      </w:r>
      <w:r w:rsidR="004C58BF">
        <w:rPr>
          <w:rFonts w:asciiTheme="majorHAnsi" w:cstheme="majorHAnsi" w:hAnsiTheme="majorHAnsi"/>
        </w:rPr>
        <w:t>avril</w:t>
      </w:r>
      <w:r w:rsidR="00577627" w:rsidRPr="004B1445">
        <w:rPr>
          <w:rFonts w:asciiTheme="majorHAnsi" w:cstheme="majorHAnsi" w:hAnsiTheme="majorHAnsi"/>
        </w:rPr>
        <w:t xml:space="preserve"> 202</w:t>
      </w:r>
      <w:r>
        <w:rPr>
          <w:rFonts w:asciiTheme="majorHAnsi" w:cstheme="majorHAnsi" w:hAnsiTheme="majorHAnsi"/>
        </w:rPr>
        <w:t>3</w:t>
      </w:r>
      <w:r w:rsidR="00577627" w:rsidRPr="004B1445">
        <w:rPr>
          <w:rFonts w:asciiTheme="majorHAnsi" w:cstheme="majorHAnsi" w:hAnsiTheme="majorHAnsi"/>
        </w:rPr>
        <w:t xml:space="preserve"> à 1</w:t>
      </w:r>
      <w:r>
        <w:rPr>
          <w:rFonts w:asciiTheme="majorHAnsi" w:cstheme="majorHAnsi" w:hAnsiTheme="majorHAnsi"/>
        </w:rPr>
        <w:t>5</w:t>
      </w:r>
      <w:r w:rsidR="00577627" w:rsidRPr="004B1445">
        <w:rPr>
          <w:rFonts w:asciiTheme="majorHAnsi" w:cstheme="majorHAnsi" w:hAnsiTheme="majorHAnsi"/>
        </w:rPr>
        <w:t>h</w:t>
      </w:r>
      <w:r>
        <w:rPr>
          <w:rFonts w:asciiTheme="majorHAnsi" w:cstheme="majorHAnsi" w:hAnsiTheme="majorHAnsi"/>
        </w:rPr>
        <w:t>3</w:t>
      </w:r>
      <w:r w:rsidR="00577627" w:rsidRPr="004B1445">
        <w:rPr>
          <w:rFonts w:asciiTheme="majorHAnsi" w:cstheme="majorHAnsi" w:hAnsiTheme="majorHAnsi"/>
        </w:rPr>
        <w:t>0</w:t>
      </w:r>
    </w:p>
    <w:p w14:paraId="27878391" w14:textId="77777777" w:rsidP="00577627" w:rsidR="00577627" w:rsidRDefault="00577627" w:rsidRPr="00E517F8">
      <w:pPr>
        <w:spacing w:after="0" w:line="360" w:lineRule="auto"/>
        <w:jc w:val="both"/>
        <w:rPr>
          <w:rFonts w:asciiTheme="majorHAnsi" w:cstheme="majorHAnsi" w:hAnsiTheme="majorHAnsi"/>
        </w:rPr>
      </w:pPr>
    </w:p>
    <w:p w14:paraId="14CF09F3" w14:textId="2B5C54A2" w:rsidP="00577627" w:rsidR="00577627" w:rsidRDefault="00577627" w:rsidRPr="004B1445">
      <w:pPr>
        <w:jc w:val="both"/>
        <w:rPr>
          <w:rFonts w:asciiTheme="majorHAnsi" w:cstheme="majorHAnsi" w:hAnsiTheme="majorHAnsi"/>
        </w:rPr>
      </w:pPr>
      <w:r w:rsidRPr="00E517F8">
        <w:rPr>
          <w:rFonts w:asciiTheme="majorHAnsi" w:cstheme="majorHAnsi" w:hAnsiTheme="majorHAnsi"/>
        </w:rPr>
        <w:t>La Direction était représentée également par Monsieur</w:t>
      </w:r>
      <w:r>
        <w:rPr>
          <w:rFonts w:asciiTheme="majorHAnsi" w:cstheme="majorHAnsi" w:hAnsiTheme="majorHAnsi"/>
        </w:rPr>
        <w:t>, Directeur du Site</w:t>
      </w:r>
      <w:proofErr w:type="gramStart"/>
      <w:r>
        <w:rPr>
          <w:rFonts w:asciiTheme="majorHAnsi" w:cstheme="majorHAnsi" w:hAnsiTheme="majorHAnsi"/>
        </w:rPr>
        <w:t xml:space="preserve">, </w:t>
      </w:r>
      <w:r w:rsidRPr="00E517F8">
        <w:rPr>
          <w:rFonts w:asciiTheme="majorHAnsi" w:cstheme="majorHAnsi" w:hAnsiTheme="majorHAnsi"/>
        </w:rPr>
        <w:t>,</w:t>
      </w:r>
      <w:proofErr w:type="gramEnd"/>
      <w:r w:rsidRPr="00E517F8">
        <w:rPr>
          <w:rFonts w:asciiTheme="majorHAnsi" w:cstheme="majorHAnsi" w:hAnsiTheme="majorHAnsi"/>
        </w:rPr>
        <w:t xml:space="preserve"> Secrétaire Général du Groupe,</w:t>
      </w:r>
      <w:r w:rsidR="006301FE">
        <w:rPr>
          <w:rFonts w:asciiTheme="majorHAnsi" w:cstheme="majorHAnsi" w:hAnsiTheme="majorHAnsi"/>
        </w:rPr>
        <w:t xml:space="preserve"> Monsieur, Directeur d’activité et </w:t>
      </w:r>
      <w:r w:rsidRPr="00E517F8">
        <w:rPr>
          <w:rFonts w:asciiTheme="majorHAnsi" w:cstheme="majorHAnsi" w:hAnsiTheme="majorHAnsi"/>
        </w:rPr>
        <w:t xml:space="preserve"> Madame, </w:t>
      </w:r>
      <w:r w:rsidR="004C58BF">
        <w:rPr>
          <w:rFonts w:asciiTheme="majorHAnsi" w:cstheme="majorHAnsi" w:hAnsiTheme="majorHAnsi"/>
        </w:rPr>
        <w:t>Responsable</w:t>
      </w:r>
      <w:r w:rsidRPr="00E517F8">
        <w:rPr>
          <w:rFonts w:asciiTheme="majorHAnsi" w:cstheme="majorHAnsi" w:hAnsiTheme="majorHAnsi"/>
        </w:rPr>
        <w:t xml:space="preserve"> Ressources Humaines</w:t>
      </w:r>
      <w:r w:rsidR="004C58BF">
        <w:rPr>
          <w:rFonts w:asciiTheme="majorHAnsi" w:cstheme="majorHAnsi" w:hAnsiTheme="majorHAnsi"/>
        </w:rPr>
        <w:t xml:space="preserve"> site</w:t>
      </w:r>
      <w:r>
        <w:rPr>
          <w:rFonts w:asciiTheme="majorHAnsi" w:cstheme="majorHAnsi" w:hAnsiTheme="majorHAnsi"/>
        </w:rPr>
        <w:t>.</w:t>
      </w:r>
    </w:p>
    <w:p w14:paraId="65BD7290" w14:textId="36DD3488" w:rsidP="00577627" w:rsidR="00577627" w:rsidRDefault="00577627" w:rsidRPr="004B1445">
      <w:pPr>
        <w:jc w:val="both"/>
        <w:rPr>
          <w:rFonts w:asciiTheme="majorHAnsi" w:cstheme="majorHAnsi" w:hAnsiTheme="majorHAnsi"/>
        </w:rPr>
      </w:pPr>
      <w:r w:rsidRPr="004B1445">
        <w:rPr>
          <w:rFonts w:asciiTheme="majorHAnsi" w:cstheme="majorHAnsi" w:hAnsiTheme="majorHAnsi"/>
        </w:rPr>
        <w:t>Madame était accompagnée de M</w:t>
      </w:r>
      <w:r w:rsidR="0060273B" w:rsidRPr="004B1445">
        <w:rPr>
          <w:rFonts w:asciiTheme="majorHAnsi" w:cstheme="majorHAnsi" w:hAnsiTheme="majorHAnsi"/>
        </w:rPr>
        <w:t>adame</w:t>
      </w:r>
      <w:r w:rsidR="00FB4BDD">
        <w:rPr>
          <w:rFonts w:asciiTheme="majorHAnsi" w:cstheme="majorHAnsi" w:hAnsiTheme="majorHAnsi"/>
        </w:rPr>
        <w:t xml:space="preserve">, Madame </w:t>
      </w:r>
      <w:r w:rsidR="0060273B" w:rsidRPr="004B1445">
        <w:rPr>
          <w:rFonts w:asciiTheme="majorHAnsi" w:cstheme="majorHAnsi" w:hAnsiTheme="majorHAnsi"/>
        </w:rPr>
        <w:t>et de M</w:t>
      </w:r>
      <w:r w:rsidR="00FB4BDD">
        <w:rPr>
          <w:rFonts w:asciiTheme="majorHAnsi" w:cstheme="majorHAnsi" w:hAnsiTheme="majorHAnsi"/>
        </w:rPr>
        <w:t>adame</w:t>
      </w:r>
      <w:r w:rsidR="006301FE">
        <w:rPr>
          <w:rFonts w:asciiTheme="majorHAnsi" w:cstheme="majorHAnsi" w:hAnsiTheme="majorHAnsi"/>
        </w:rPr>
        <w:t>.</w:t>
      </w:r>
    </w:p>
    <w:p w14:paraId="6077DA56" w14:textId="5CE7EBA1" w:rsidP="00577627" w:rsidR="00577627" w:rsidRDefault="00577627" w:rsidRPr="00E517F8">
      <w:pPr>
        <w:jc w:val="both"/>
        <w:rPr>
          <w:rFonts w:asciiTheme="majorHAnsi" w:cstheme="majorHAnsi" w:hAnsiTheme="majorHAnsi"/>
        </w:rPr>
      </w:pPr>
      <w:r w:rsidRPr="00E517F8">
        <w:rPr>
          <w:rFonts w:asciiTheme="majorHAnsi" w:cstheme="majorHAnsi" w:hAnsiTheme="majorHAnsi"/>
        </w:rPr>
        <w:t>A l’issue de la Négociation Annuelle Obligatoire 20</w:t>
      </w:r>
      <w:r>
        <w:rPr>
          <w:rFonts w:asciiTheme="majorHAnsi" w:cstheme="majorHAnsi" w:hAnsiTheme="majorHAnsi"/>
        </w:rPr>
        <w:t>2</w:t>
      </w:r>
      <w:r w:rsidR="006301FE">
        <w:rPr>
          <w:rFonts w:asciiTheme="majorHAnsi" w:cstheme="majorHAnsi" w:hAnsiTheme="majorHAnsi"/>
        </w:rPr>
        <w:t>3</w:t>
      </w:r>
      <w:r w:rsidRPr="00E517F8">
        <w:rPr>
          <w:rFonts w:asciiTheme="majorHAnsi" w:cstheme="majorHAnsi" w:hAnsiTheme="majorHAnsi"/>
        </w:rPr>
        <w:t>, il a été convenu ce qui suit :</w:t>
      </w:r>
    </w:p>
    <w:p w14:paraId="71000C27" w14:textId="3F2F47C1" w:rsidP="00577627" w:rsidR="00577627" w:rsidRDefault="00577627">
      <w:pPr>
        <w:spacing w:after="0" w:line="240" w:lineRule="auto"/>
        <w:jc w:val="both"/>
        <w:rPr>
          <w:rFonts w:asciiTheme="majorHAnsi" w:cstheme="majorHAnsi" w:hAnsiTheme="majorHAnsi"/>
          <w:b/>
          <w:u w:val="single"/>
        </w:rPr>
      </w:pPr>
    </w:p>
    <w:p w14:paraId="13E08A10" w14:textId="281D3E36" w:rsidP="00577627" w:rsidR="00577627" w:rsidRDefault="00577627">
      <w:pPr>
        <w:spacing w:after="0" w:line="240" w:lineRule="auto"/>
        <w:jc w:val="both"/>
        <w:rPr>
          <w:rFonts w:asciiTheme="majorHAnsi" w:cstheme="majorHAnsi" w:hAnsiTheme="majorHAnsi"/>
          <w:b/>
          <w:u w:val="single"/>
        </w:rPr>
      </w:pPr>
    </w:p>
    <w:p w14:paraId="04E87284" w14:textId="647DDDB6" w:rsidP="00577627" w:rsidR="00577627" w:rsidRDefault="00577627">
      <w:pPr>
        <w:spacing w:after="0" w:line="240" w:lineRule="auto"/>
        <w:jc w:val="both"/>
        <w:rPr>
          <w:rFonts w:asciiTheme="majorHAnsi" w:cstheme="majorHAnsi" w:hAnsiTheme="majorHAnsi"/>
          <w:b/>
          <w:u w:val="single"/>
        </w:rPr>
      </w:pPr>
    </w:p>
    <w:p w14:paraId="4BAF6BF4" w14:textId="23CD4B81" w:rsidP="00577627" w:rsidR="00577627" w:rsidRDefault="00577627">
      <w:pPr>
        <w:spacing w:after="0" w:line="240" w:lineRule="auto"/>
        <w:jc w:val="both"/>
        <w:rPr>
          <w:rFonts w:asciiTheme="majorHAnsi" w:cstheme="majorHAnsi" w:hAnsiTheme="majorHAnsi"/>
          <w:b/>
          <w:u w:val="single"/>
        </w:rPr>
      </w:pPr>
    </w:p>
    <w:p w14:paraId="15D661DE" w14:textId="77777777" w:rsidP="00577627" w:rsidR="00577627" w:rsidRDefault="00577627" w:rsidRPr="00E517F8">
      <w:pPr>
        <w:spacing w:after="0" w:line="240" w:lineRule="auto"/>
        <w:jc w:val="both"/>
        <w:rPr>
          <w:rFonts w:asciiTheme="majorHAnsi" w:cstheme="majorHAnsi" w:hAnsiTheme="majorHAnsi"/>
          <w:b/>
          <w:u w:val="single"/>
        </w:rPr>
      </w:pPr>
    </w:p>
    <w:p w14:paraId="443836F6" w14:textId="77777777" w:rsidP="00577627" w:rsidR="009D1A5B" w:rsidRDefault="009D1A5B">
      <w:pPr>
        <w:spacing w:after="0" w:line="240" w:lineRule="auto"/>
        <w:jc w:val="both"/>
        <w:rPr>
          <w:rFonts w:asciiTheme="majorHAnsi" w:cstheme="majorHAnsi" w:hAnsiTheme="majorHAnsi"/>
          <w:b/>
          <w:u w:val="single"/>
        </w:rPr>
      </w:pPr>
    </w:p>
    <w:p w14:paraId="29DF1820" w14:textId="55B60DB2" w:rsidP="00577627" w:rsidR="00577627" w:rsidRDefault="00577627" w:rsidRPr="00E517F8">
      <w:pPr>
        <w:spacing w:after="0" w:line="240" w:lineRule="auto"/>
        <w:jc w:val="both"/>
        <w:rPr>
          <w:rFonts w:asciiTheme="majorHAnsi" w:cstheme="majorHAnsi" w:hAnsiTheme="majorHAnsi"/>
          <w:b/>
          <w:u w:val="single"/>
        </w:rPr>
      </w:pPr>
      <w:r w:rsidRPr="00E517F8">
        <w:rPr>
          <w:rFonts w:asciiTheme="majorHAnsi" w:cstheme="majorHAnsi" w:hAnsiTheme="majorHAnsi"/>
          <w:b/>
          <w:u w:val="single"/>
        </w:rPr>
        <w:t>Préambule.</w:t>
      </w:r>
    </w:p>
    <w:p w14:paraId="6EAD4316" w14:textId="77777777" w:rsidP="00577627" w:rsidR="00577627" w:rsidRDefault="00577627" w:rsidRPr="00E517F8">
      <w:pPr>
        <w:spacing w:after="0" w:line="240" w:lineRule="auto"/>
        <w:jc w:val="both"/>
        <w:rPr>
          <w:rFonts w:asciiTheme="majorHAnsi" w:cstheme="majorHAnsi" w:hAnsiTheme="majorHAnsi"/>
        </w:rPr>
      </w:pPr>
    </w:p>
    <w:p w14:paraId="07F39D6E" w14:textId="7606A87E" w:rsidP="00577627" w:rsidR="00577627" w:rsidRDefault="00577627" w:rsidRPr="00E517F8">
      <w:pPr>
        <w:spacing w:after="0" w:line="240" w:lineRule="auto"/>
        <w:jc w:val="both"/>
        <w:rPr>
          <w:rFonts w:asciiTheme="majorHAnsi" w:cstheme="majorHAnsi" w:hAnsiTheme="majorHAnsi"/>
        </w:rPr>
      </w:pPr>
      <w:r w:rsidRPr="00E517F8">
        <w:rPr>
          <w:rFonts w:asciiTheme="majorHAnsi" w:cstheme="majorHAnsi" w:hAnsiTheme="majorHAnsi"/>
        </w:rPr>
        <w:t>La Négociation Annuelle Obligatoire 20</w:t>
      </w:r>
      <w:r>
        <w:rPr>
          <w:rFonts w:asciiTheme="majorHAnsi" w:cstheme="majorHAnsi" w:hAnsiTheme="majorHAnsi"/>
        </w:rPr>
        <w:t>2</w:t>
      </w:r>
      <w:r w:rsidR="006301FE">
        <w:rPr>
          <w:rFonts w:asciiTheme="majorHAnsi" w:cstheme="majorHAnsi" w:hAnsiTheme="majorHAnsi"/>
        </w:rPr>
        <w:t>3</w:t>
      </w:r>
      <w:r w:rsidRPr="00E517F8">
        <w:rPr>
          <w:rFonts w:asciiTheme="majorHAnsi" w:cstheme="majorHAnsi" w:hAnsiTheme="majorHAnsi"/>
        </w:rPr>
        <w:t xml:space="preserve"> a porté sur les sujets suivants :</w:t>
      </w:r>
    </w:p>
    <w:p w14:paraId="27EB30F2" w14:textId="77777777" w:rsidP="00577627" w:rsidR="00577627" w:rsidRDefault="00577627" w:rsidRPr="00E517F8">
      <w:pPr>
        <w:pStyle w:val="Paragraphedeliste"/>
        <w:numPr>
          <w:ilvl w:val="0"/>
          <w:numId w:val="3"/>
        </w:numPr>
        <w:spacing w:after="0" w:line="240" w:lineRule="auto"/>
        <w:jc w:val="both"/>
        <w:rPr>
          <w:rFonts w:asciiTheme="majorHAnsi" w:cstheme="majorHAnsi" w:hAnsiTheme="majorHAnsi"/>
        </w:rPr>
      </w:pPr>
      <w:r w:rsidRPr="00E517F8">
        <w:rPr>
          <w:rFonts w:asciiTheme="majorHAnsi" w:cstheme="majorHAnsi" w:hAnsiTheme="majorHAnsi"/>
        </w:rPr>
        <w:t>Rémunération, temps de travail et partage de la valeur ajoutée ;</w:t>
      </w:r>
    </w:p>
    <w:p w14:paraId="04C17F4C" w14:textId="77777777" w:rsidP="00577627" w:rsidR="00577627" w:rsidRDefault="00577627" w:rsidRPr="00E517F8">
      <w:pPr>
        <w:pStyle w:val="Paragraphedeliste"/>
        <w:numPr>
          <w:ilvl w:val="0"/>
          <w:numId w:val="3"/>
        </w:numPr>
        <w:spacing w:after="0" w:line="240" w:lineRule="auto"/>
        <w:jc w:val="both"/>
        <w:rPr>
          <w:rFonts w:asciiTheme="majorHAnsi" w:cstheme="majorHAnsi" w:hAnsiTheme="majorHAnsi"/>
        </w:rPr>
      </w:pPr>
      <w:r w:rsidRPr="00E517F8">
        <w:rPr>
          <w:rFonts w:asciiTheme="majorHAnsi" w:cstheme="majorHAnsi" w:hAnsiTheme="majorHAnsi"/>
        </w:rPr>
        <w:t>Egalité professionnelle et qualité de vie au travail.</w:t>
      </w:r>
    </w:p>
    <w:p w14:paraId="0E3D2FC0" w14:textId="77777777" w:rsidP="00577627" w:rsidR="00577627" w:rsidRDefault="00577627" w:rsidRPr="00E517F8">
      <w:pPr>
        <w:spacing w:after="0" w:line="240" w:lineRule="auto"/>
        <w:jc w:val="both"/>
        <w:rPr>
          <w:rFonts w:asciiTheme="majorHAnsi" w:cstheme="majorHAnsi" w:hAnsiTheme="majorHAnsi"/>
        </w:rPr>
      </w:pPr>
    </w:p>
    <w:p w14:paraId="5C5D8182" w14:textId="77777777" w:rsidP="00577627" w:rsidR="00577627" w:rsidRDefault="00577627" w:rsidRPr="00E517F8">
      <w:pPr>
        <w:spacing w:after="0" w:line="240" w:lineRule="auto"/>
        <w:jc w:val="both"/>
        <w:rPr>
          <w:rFonts w:asciiTheme="majorHAnsi" w:cstheme="majorHAnsi" w:hAnsiTheme="majorHAnsi"/>
        </w:rPr>
      </w:pPr>
      <w:r w:rsidRPr="00E517F8">
        <w:rPr>
          <w:rFonts w:asciiTheme="majorHAnsi" w:cstheme="majorHAnsi" w:hAnsiTheme="majorHAnsi"/>
        </w:rPr>
        <w:t xml:space="preserve">Il est ici rappelé que le thème du partage de la valeur ajoutée dans l’entreprise fait l’objet d’accords spécifiques portant sur la participation et l’intéressement, actuellement en vigueur. </w:t>
      </w:r>
    </w:p>
    <w:p w14:paraId="0A3E513D" w14:textId="77777777" w:rsidP="00577627" w:rsidR="00577627" w:rsidRDefault="00577627" w:rsidRPr="00E517F8">
      <w:pPr>
        <w:spacing w:after="0" w:line="240" w:lineRule="auto"/>
        <w:jc w:val="both"/>
        <w:rPr>
          <w:rFonts w:asciiTheme="majorHAnsi" w:cstheme="majorHAnsi" w:hAnsiTheme="majorHAnsi"/>
          <w:color w:val="FF0000"/>
        </w:rPr>
      </w:pPr>
      <w:r w:rsidRPr="00E517F8">
        <w:rPr>
          <w:rFonts w:asciiTheme="majorHAnsi" w:cstheme="majorHAnsi" w:hAnsiTheme="majorHAnsi"/>
        </w:rPr>
        <w:t xml:space="preserve">Concernant le thème de la qualité de vie au travail, le personnel dispose également actuellement d’une couverture prévoyance mise en place par accord collectif. </w:t>
      </w:r>
    </w:p>
    <w:p w14:paraId="13BF520D" w14:textId="77777777" w:rsidP="00577627" w:rsidR="00577627" w:rsidRDefault="00577627" w:rsidRPr="00E517F8">
      <w:pPr>
        <w:spacing w:after="0" w:line="240" w:lineRule="auto"/>
        <w:jc w:val="both"/>
        <w:rPr>
          <w:rFonts w:asciiTheme="majorHAnsi" w:cstheme="majorHAnsi" w:hAnsiTheme="majorHAnsi"/>
          <w:b/>
          <w:u w:val="single"/>
        </w:rPr>
      </w:pPr>
    </w:p>
    <w:p w14:paraId="2DBB7BBD" w14:textId="77777777" w:rsidP="00577627" w:rsidR="00577627" w:rsidRDefault="00577627" w:rsidRPr="00E517F8">
      <w:pPr>
        <w:spacing w:after="0" w:line="240" w:lineRule="auto"/>
        <w:jc w:val="both"/>
        <w:rPr>
          <w:rFonts w:asciiTheme="majorHAnsi" w:cstheme="majorHAnsi" w:hAnsiTheme="majorHAnsi"/>
          <w:b/>
          <w:u w:val="single"/>
        </w:rPr>
      </w:pPr>
    </w:p>
    <w:p w14:paraId="0C86D249" w14:textId="77777777" w:rsidP="00577627" w:rsidR="00577627" w:rsidRDefault="00577627" w:rsidRPr="00E517F8">
      <w:pPr>
        <w:spacing w:after="0" w:line="240" w:lineRule="auto"/>
        <w:jc w:val="both"/>
        <w:rPr>
          <w:rFonts w:asciiTheme="majorHAnsi" w:cstheme="majorHAnsi" w:hAnsiTheme="majorHAnsi"/>
          <w:b/>
          <w:u w:val="single"/>
        </w:rPr>
      </w:pPr>
      <w:r w:rsidRPr="00E517F8">
        <w:rPr>
          <w:rFonts w:asciiTheme="majorHAnsi" w:cstheme="majorHAnsi" w:hAnsiTheme="majorHAnsi"/>
          <w:b/>
          <w:u w:val="single"/>
        </w:rPr>
        <w:t>Article 1. Champ d’application.</w:t>
      </w:r>
    </w:p>
    <w:p w14:paraId="2B3DFF15" w14:textId="77777777" w:rsidP="00577627" w:rsidR="00577627" w:rsidRDefault="00577627" w:rsidRPr="00E517F8">
      <w:pPr>
        <w:spacing w:after="0" w:line="240" w:lineRule="auto"/>
        <w:jc w:val="both"/>
        <w:rPr>
          <w:rFonts w:asciiTheme="majorHAnsi" w:cstheme="majorHAnsi" w:hAnsiTheme="majorHAnsi"/>
          <w:b/>
          <w:u w:val="single"/>
        </w:rPr>
      </w:pPr>
    </w:p>
    <w:p w14:paraId="046F83D4" w14:textId="22AA696E" w:rsidP="00577627" w:rsidR="00577627" w:rsidRDefault="00577627" w:rsidRPr="00E517F8">
      <w:pPr>
        <w:spacing w:after="0" w:line="240" w:lineRule="auto"/>
        <w:jc w:val="both"/>
        <w:rPr>
          <w:rFonts w:asciiTheme="majorHAnsi" w:cstheme="majorHAnsi" w:hAnsiTheme="majorHAnsi"/>
        </w:rPr>
      </w:pPr>
      <w:r w:rsidRPr="00E517F8">
        <w:rPr>
          <w:rFonts w:asciiTheme="majorHAnsi" w:cstheme="majorHAnsi" w:hAnsiTheme="majorHAnsi"/>
        </w:rPr>
        <w:t>Le présent accord concerne l’ensemble des salariés du personnel de l’entreprise quelle que soit leur ancienneté</w:t>
      </w:r>
      <w:r>
        <w:rPr>
          <w:rFonts w:asciiTheme="majorHAnsi" w:cstheme="majorHAnsi" w:hAnsiTheme="majorHAnsi"/>
        </w:rPr>
        <w:t xml:space="preserve"> </w:t>
      </w:r>
      <w:r w:rsidRPr="00577627">
        <w:rPr>
          <w:rFonts w:asciiTheme="majorHAnsi" w:cstheme="majorHAnsi" w:hAnsiTheme="majorHAnsi"/>
        </w:rPr>
        <w:t>et la nature de leur contrat (CDI et CDD).</w:t>
      </w:r>
    </w:p>
    <w:p w14:paraId="4520FC29" w14:textId="77777777" w:rsidP="00577627" w:rsidR="00577627" w:rsidRDefault="00577627" w:rsidRPr="00E517F8">
      <w:pPr>
        <w:spacing w:after="0" w:line="240" w:lineRule="auto"/>
        <w:jc w:val="both"/>
        <w:rPr>
          <w:rFonts w:asciiTheme="majorHAnsi" w:cstheme="majorHAnsi" w:hAnsiTheme="majorHAnsi"/>
          <w:b/>
          <w:u w:val="single"/>
        </w:rPr>
      </w:pPr>
    </w:p>
    <w:p w14:paraId="1D7687D0" w14:textId="77777777" w:rsidP="00577627" w:rsidR="00577627" w:rsidRDefault="00577627" w:rsidRPr="00E517F8">
      <w:pPr>
        <w:spacing w:after="0" w:line="240" w:lineRule="auto"/>
        <w:jc w:val="both"/>
        <w:rPr>
          <w:rFonts w:asciiTheme="majorHAnsi" w:cstheme="majorHAnsi" w:hAnsiTheme="majorHAnsi"/>
          <w:b/>
          <w:u w:val="single"/>
        </w:rPr>
      </w:pPr>
    </w:p>
    <w:p w14:paraId="67450503" w14:textId="77777777" w:rsidP="00577627" w:rsidR="00577627" w:rsidRDefault="00577627" w:rsidRPr="00E517F8">
      <w:pPr>
        <w:spacing w:after="0" w:line="240" w:lineRule="auto"/>
        <w:jc w:val="both"/>
        <w:rPr>
          <w:rFonts w:asciiTheme="majorHAnsi" w:cstheme="majorHAnsi" w:hAnsiTheme="majorHAnsi"/>
          <w:b/>
          <w:u w:val="single"/>
        </w:rPr>
      </w:pPr>
      <w:r w:rsidRPr="00E517F8">
        <w:rPr>
          <w:rFonts w:asciiTheme="majorHAnsi" w:cstheme="majorHAnsi" w:hAnsiTheme="majorHAnsi"/>
          <w:b/>
          <w:u w:val="single"/>
        </w:rPr>
        <w:t>Article 2. Durée.</w:t>
      </w:r>
    </w:p>
    <w:p w14:paraId="5DDE24BF" w14:textId="77777777" w:rsidP="00577627" w:rsidR="00577627" w:rsidRDefault="00577627" w:rsidRPr="00E517F8">
      <w:pPr>
        <w:spacing w:after="0" w:line="240" w:lineRule="auto"/>
        <w:jc w:val="both"/>
        <w:rPr>
          <w:rFonts w:asciiTheme="majorHAnsi" w:cstheme="majorHAnsi" w:hAnsiTheme="majorHAnsi"/>
          <w:b/>
          <w:u w:val="single"/>
        </w:rPr>
      </w:pPr>
    </w:p>
    <w:p w14:paraId="2E34995E" w14:textId="77777777" w:rsidP="00577627" w:rsidR="00577627" w:rsidRDefault="00577627" w:rsidRPr="00E517F8">
      <w:pPr>
        <w:spacing w:after="0" w:line="240" w:lineRule="auto"/>
        <w:jc w:val="both"/>
        <w:rPr>
          <w:rFonts w:asciiTheme="majorHAnsi" w:cstheme="majorHAnsi" w:hAnsiTheme="majorHAnsi"/>
        </w:rPr>
      </w:pPr>
      <w:r w:rsidRPr="00E517F8">
        <w:rPr>
          <w:rFonts w:asciiTheme="majorHAnsi" w:cstheme="majorHAnsi" w:hAnsiTheme="majorHAnsi"/>
        </w:rPr>
        <w:t>Le présent accord est conclu pour une durée déterminée d’un an à compter de sa signature.</w:t>
      </w:r>
    </w:p>
    <w:p w14:paraId="32EC66CB" w14:textId="77777777" w:rsidP="00577627" w:rsidR="00577627" w:rsidRDefault="00577627" w:rsidRPr="00E517F8">
      <w:pPr>
        <w:spacing w:after="0" w:line="240" w:lineRule="auto"/>
        <w:jc w:val="both"/>
        <w:rPr>
          <w:rFonts w:asciiTheme="majorHAnsi" w:cstheme="majorHAnsi" w:hAnsiTheme="majorHAnsi"/>
        </w:rPr>
      </w:pPr>
    </w:p>
    <w:p w14:paraId="323043B4" w14:textId="77777777" w:rsidP="00577627" w:rsidR="00577627" w:rsidRDefault="00577627" w:rsidRPr="00E517F8">
      <w:pPr>
        <w:spacing w:after="0" w:line="240" w:lineRule="auto"/>
        <w:jc w:val="both"/>
        <w:rPr>
          <w:rFonts w:asciiTheme="majorHAnsi" w:cstheme="majorHAnsi" w:hAnsiTheme="majorHAnsi"/>
        </w:rPr>
      </w:pPr>
    </w:p>
    <w:p w14:paraId="00A20E96" w14:textId="308E8343" w:rsidP="00577627" w:rsidR="00577627" w:rsidRDefault="00577627" w:rsidRPr="00E517F8">
      <w:pPr>
        <w:spacing w:after="0" w:line="240" w:lineRule="auto"/>
        <w:jc w:val="both"/>
        <w:rPr>
          <w:rFonts w:asciiTheme="majorHAnsi" w:cstheme="majorHAnsi" w:hAnsiTheme="majorHAnsi"/>
          <w:b/>
          <w:u w:val="single"/>
        </w:rPr>
      </w:pPr>
      <w:r w:rsidRPr="00E517F8">
        <w:rPr>
          <w:rFonts w:asciiTheme="majorHAnsi" w:cstheme="majorHAnsi" w:hAnsiTheme="majorHAnsi"/>
          <w:b/>
          <w:u w:val="single"/>
        </w:rPr>
        <w:t>Article 3. Dispositions concernant le temps de travail au cours de l’année 20</w:t>
      </w:r>
      <w:r>
        <w:rPr>
          <w:rFonts w:asciiTheme="majorHAnsi" w:cstheme="majorHAnsi" w:hAnsiTheme="majorHAnsi"/>
          <w:b/>
          <w:u w:val="single"/>
        </w:rPr>
        <w:t>2</w:t>
      </w:r>
      <w:r w:rsidR="006301FE">
        <w:rPr>
          <w:rFonts w:asciiTheme="majorHAnsi" w:cstheme="majorHAnsi" w:hAnsiTheme="majorHAnsi"/>
          <w:b/>
          <w:u w:val="single"/>
        </w:rPr>
        <w:t>3</w:t>
      </w:r>
    </w:p>
    <w:p w14:paraId="64163AD3" w14:textId="77777777" w:rsidP="00577627" w:rsidR="00577627" w:rsidRDefault="00577627" w:rsidRPr="00E517F8">
      <w:pPr>
        <w:spacing w:after="0" w:line="240" w:lineRule="auto"/>
        <w:jc w:val="both"/>
        <w:rPr>
          <w:rFonts w:asciiTheme="majorHAnsi" w:cstheme="majorHAnsi" w:hAnsiTheme="majorHAnsi"/>
          <w:b/>
          <w:u w:val="single"/>
        </w:rPr>
      </w:pPr>
    </w:p>
    <w:p w14:paraId="43DBA28B" w14:textId="77777777" w:rsidP="00577627" w:rsidR="00577627" w:rsidRDefault="00577627" w:rsidRPr="00E517F8">
      <w:pPr>
        <w:spacing w:after="0" w:line="240" w:lineRule="auto"/>
        <w:jc w:val="both"/>
        <w:rPr>
          <w:rFonts w:asciiTheme="majorHAnsi" w:cstheme="majorHAnsi" w:hAnsiTheme="majorHAnsi"/>
          <w:u w:val="single"/>
        </w:rPr>
      </w:pPr>
      <w:r w:rsidRPr="00E517F8">
        <w:rPr>
          <w:rFonts w:asciiTheme="majorHAnsi" w:cstheme="majorHAnsi" w:hAnsiTheme="majorHAnsi"/>
          <w:u w:val="single"/>
        </w:rPr>
        <w:t xml:space="preserve">3.1) Aménagement de l’accord sur le temps de travail </w:t>
      </w:r>
    </w:p>
    <w:p w14:paraId="5BF79765" w14:textId="77777777" w:rsidP="00577627" w:rsidR="00577627" w:rsidRDefault="00577627" w:rsidRPr="00577627">
      <w:pPr>
        <w:spacing w:after="0" w:line="240" w:lineRule="auto"/>
        <w:jc w:val="both"/>
        <w:rPr>
          <w:rFonts w:asciiTheme="majorHAnsi" w:cstheme="majorHAnsi" w:hAnsiTheme="majorHAnsi"/>
          <w:u w:val="single"/>
        </w:rPr>
      </w:pPr>
    </w:p>
    <w:p w14:paraId="4477E2EB" w14:textId="64588EA3" w:rsidP="00577627" w:rsidR="00577627" w:rsidRDefault="00577627">
      <w:pPr>
        <w:spacing w:after="0" w:line="240" w:lineRule="auto"/>
        <w:jc w:val="both"/>
        <w:rPr>
          <w:rFonts w:asciiTheme="majorHAnsi" w:cstheme="majorHAnsi" w:hAnsiTheme="majorHAnsi"/>
        </w:rPr>
      </w:pPr>
      <w:r w:rsidRPr="00577627">
        <w:rPr>
          <w:rFonts w:asciiTheme="majorHAnsi" w:cstheme="majorHAnsi" w:hAnsiTheme="majorHAnsi"/>
        </w:rPr>
        <w:t>Un accord d’Aménagement du temps de travail a été signé le 21 décembre 2015</w:t>
      </w:r>
      <w:r w:rsidR="00FF76B9">
        <w:rPr>
          <w:rFonts w:asciiTheme="majorHAnsi" w:cstheme="majorHAnsi" w:hAnsiTheme="majorHAnsi"/>
        </w:rPr>
        <w:t xml:space="preserve"> et est </w:t>
      </w:r>
      <w:proofErr w:type="gramStart"/>
      <w:r w:rsidR="00FF76B9">
        <w:rPr>
          <w:rFonts w:asciiTheme="majorHAnsi" w:cstheme="majorHAnsi" w:hAnsiTheme="majorHAnsi"/>
        </w:rPr>
        <w:t>actuellement en cours</w:t>
      </w:r>
      <w:proofErr w:type="gramEnd"/>
      <w:r w:rsidR="00FF76B9">
        <w:rPr>
          <w:rFonts w:asciiTheme="majorHAnsi" w:cstheme="majorHAnsi" w:hAnsiTheme="majorHAnsi"/>
        </w:rPr>
        <w:t xml:space="preserve"> de révision.</w:t>
      </w:r>
    </w:p>
    <w:p w14:paraId="46493A6C" w14:textId="77777777" w:rsidP="00577627" w:rsidR="00577627" w:rsidRDefault="00577627" w:rsidRPr="00E517F8">
      <w:pPr>
        <w:spacing w:after="0" w:line="240" w:lineRule="auto"/>
        <w:jc w:val="both"/>
        <w:rPr>
          <w:rFonts w:asciiTheme="majorHAnsi" w:cstheme="majorHAnsi" w:hAnsiTheme="majorHAnsi"/>
        </w:rPr>
      </w:pPr>
    </w:p>
    <w:p w14:paraId="02530E0A" w14:textId="7FE94F13" w:rsidP="00577627" w:rsidR="00577627" w:rsidRDefault="00577627" w:rsidRPr="00E517F8">
      <w:pPr>
        <w:spacing w:after="0" w:line="240" w:lineRule="auto"/>
        <w:jc w:val="both"/>
        <w:rPr>
          <w:rFonts w:asciiTheme="majorHAnsi" w:cstheme="majorHAnsi" w:hAnsiTheme="majorHAnsi"/>
          <w:u w:val="single"/>
        </w:rPr>
      </w:pPr>
      <w:r w:rsidRPr="00E517F8">
        <w:rPr>
          <w:rFonts w:asciiTheme="majorHAnsi" w:cstheme="majorHAnsi" w:hAnsiTheme="majorHAnsi"/>
          <w:u w:val="single"/>
        </w:rPr>
        <w:t xml:space="preserve">3.2) </w:t>
      </w:r>
      <w:r w:rsidR="00A44BD1">
        <w:rPr>
          <w:rFonts w:asciiTheme="majorHAnsi" w:cstheme="majorHAnsi" w:hAnsiTheme="majorHAnsi"/>
          <w:u w:val="single"/>
        </w:rPr>
        <w:t>M</w:t>
      </w:r>
      <w:r w:rsidRPr="00E517F8">
        <w:rPr>
          <w:rFonts w:asciiTheme="majorHAnsi" w:cstheme="majorHAnsi" w:hAnsiTheme="majorHAnsi"/>
          <w:u w:val="single"/>
        </w:rPr>
        <w:t>esure des heures de flexibilité</w:t>
      </w:r>
    </w:p>
    <w:p w14:paraId="474E5014" w14:textId="77777777" w:rsidP="00577627" w:rsidR="00577627" w:rsidRDefault="00577627" w:rsidRPr="00E517F8">
      <w:pPr>
        <w:spacing w:after="0" w:line="240" w:lineRule="auto"/>
        <w:jc w:val="both"/>
        <w:rPr>
          <w:rFonts w:asciiTheme="majorHAnsi" w:cstheme="majorHAnsi" w:hAnsiTheme="majorHAnsi"/>
          <w:u w:val="single"/>
        </w:rPr>
      </w:pPr>
    </w:p>
    <w:p w14:paraId="0F00022A" w14:textId="12746569" w:rsidP="00577627" w:rsidR="00577627" w:rsidRDefault="00577627" w:rsidRPr="00577627">
      <w:pPr>
        <w:spacing w:after="0" w:line="240" w:lineRule="auto"/>
        <w:jc w:val="both"/>
        <w:rPr>
          <w:rFonts w:asciiTheme="majorHAnsi" w:cstheme="majorHAnsi" w:hAnsiTheme="majorHAnsi"/>
        </w:rPr>
      </w:pPr>
      <w:r w:rsidRPr="00577627">
        <w:rPr>
          <w:rFonts w:asciiTheme="majorHAnsi" w:cstheme="majorHAnsi" w:hAnsiTheme="majorHAnsi"/>
        </w:rPr>
        <w:t xml:space="preserve">Les salariés ayant le statut Ouvrier et Etam pourront disposer, de </w:t>
      </w:r>
      <w:r w:rsidR="00C22468" w:rsidRPr="00EC51A2">
        <w:rPr>
          <w:rFonts w:asciiTheme="majorHAnsi" w:cstheme="majorHAnsi" w:hAnsiTheme="majorHAnsi"/>
        </w:rPr>
        <w:t>1</w:t>
      </w:r>
      <w:r w:rsidR="00FF76B9" w:rsidRPr="00EC51A2">
        <w:rPr>
          <w:rFonts w:asciiTheme="majorHAnsi" w:cstheme="majorHAnsi" w:hAnsiTheme="majorHAnsi"/>
        </w:rPr>
        <w:t>5</w:t>
      </w:r>
      <w:r w:rsidRPr="00EC51A2">
        <w:rPr>
          <w:rFonts w:asciiTheme="majorHAnsi" w:cstheme="majorHAnsi" w:hAnsiTheme="majorHAnsi"/>
        </w:rPr>
        <w:t xml:space="preserve"> heures</w:t>
      </w:r>
      <w:r w:rsidR="001765CC" w:rsidRPr="00EC51A2">
        <w:rPr>
          <w:rFonts w:asciiTheme="majorHAnsi" w:cstheme="majorHAnsi" w:hAnsiTheme="majorHAnsi"/>
        </w:rPr>
        <w:t xml:space="preserve"> de flexibilité</w:t>
      </w:r>
      <w:r w:rsidRPr="00EC51A2">
        <w:rPr>
          <w:rFonts w:asciiTheme="majorHAnsi" w:cstheme="majorHAnsi" w:hAnsiTheme="majorHAnsi"/>
        </w:rPr>
        <w:t xml:space="preserve"> par an</w:t>
      </w:r>
      <w:r w:rsidR="00C22468" w:rsidRPr="00EC51A2">
        <w:rPr>
          <w:rFonts w:asciiTheme="majorHAnsi" w:cstheme="majorHAnsi" w:hAnsiTheme="majorHAnsi"/>
        </w:rPr>
        <w:t xml:space="preserve"> (soit une augmentation de </w:t>
      </w:r>
      <w:r w:rsidR="00FF76B9" w:rsidRPr="00EC51A2">
        <w:rPr>
          <w:rFonts w:asciiTheme="majorHAnsi" w:cstheme="majorHAnsi" w:hAnsiTheme="majorHAnsi"/>
        </w:rPr>
        <w:t>5</w:t>
      </w:r>
      <w:r w:rsidR="00C22468" w:rsidRPr="00EC51A2">
        <w:rPr>
          <w:rFonts w:asciiTheme="majorHAnsi" w:cstheme="majorHAnsi" w:hAnsiTheme="majorHAnsi"/>
        </w:rPr>
        <w:t>h)</w:t>
      </w:r>
      <w:r w:rsidR="001765CC" w:rsidRPr="00EC51A2">
        <w:rPr>
          <w:rFonts w:asciiTheme="majorHAnsi" w:cstheme="majorHAnsi" w:hAnsiTheme="majorHAnsi"/>
        </w:rPr>
        <w:t>.</w:t>
      </w:r>
      <w:r w:rsidRPr="00EC51A2">
        <w:rPr>
          <w:rFonts w:asciiTheme="majorHAnsi" w:cstheme="majorHAnsi" w:hAnsiTheme="majorHAnsi"/>
        </w:rPr>
        <w:t xml:space="preserve"> Ces</w:t>
      </w:r>
      <w:r w:rsidRPr="00577627">
        <w:rPr>
          <w:rFonts w:asciiTheme="majorHAnsi" w:cstheme="majorHAnsi" w:hAnsiTheme="majorHAnsi"/>
        </w:rPr>
        <w:t xml:space="preserve"> heures de flexibilité pourront être utilisées </w:t>
      </w:r>
      <w:r w:rsidR="001765CC">
        <w:rPr>
          <w:rFonts w:asciiTheme="majorHAnsi" w:cstheme="majorHAnsi" w:hAnsiTheme="majorHAnsi"/>
        </w:rPr>
        <w:t>sans conditions de justificatifs.</w:t>
      </w:r>
    </w:p>
    <w:p w14:paraId="0E5FBBD0" w14:textId="744391C1" w:rsidP="00577627" w:rsidR="00577627" w:rsidRDefault="00577627">
      <w:pPr>
        <w:spacing w:after="0" w:line="240" w:lineRule="auto"/>
        <w:jc w:val="both"/>
        <w:rPr>
          <w:rFonts w:asciiTheme="majorHAnsi" w:cstheme="majorHAnsi" w:hAnsiTheme="majorHAnsi"/>
        </w:rPr>
      </w:pPr>
      <w:r w:rsidRPr="00577627">
        <w:rPr>
          <w:rFonts w:asciiTheme="majorHAnsi" w:cstheme="majorHAnsi" w:hAnsiTheme="majorHAnsi"/>
        </w:rPr>
        <w:t>Ces heures seront déduites du compteur de modulation et n’impacte</w:t>
      </w:r>
      <w:r w:rsidR="00A44BD1">
        <w:rPr>
          <w:rFonts w:asciiTheme="majorHAnsi" w:cstheme="majorHAnsi" w:hAnsiTheme="majorHAnsi"/>
        </w:rPr>
        <w:t>nt</w:t>
      </w:r>
      <w:r w:rsidRPr="00577627">
        <w:rPr>
          <w:rFonts w:asciiTheme="majorHAnsi" w:cstheme="majorHAnsi" w:hAnsiTheme="majorHAnsi"/>
        </w:rPr>
        <w:t xml:space="preserve"> pas la prime d’assiduité.</w:t>
      </w:r>
    </w:p>
    <w:p w14:paraId="3EF707D7" w14:textId="25F4A02B" w:rsidP="00577627" w:rsidR="0045424B" w:rsidRDefault="0045424B">
      <w:pPr>
        <w:spacing w:after="0" w:line="240" w:lineRule="auto"/>
        <w:jc w:val="both"/>
        <w:rPr>
          <w:rFonts w:asciiTheme="majorHAnsi" w:cstheme="majorHAnsi" w:hAnsiTheme="majorHAnsi"/>
        </w:rPr>
      </w:pPr>
    </w:p>
    <w:p w14:paraId="34B15C07" w14:textId="1DBB6F31" w:rsidP="00577627" w:rsidR="0045424B" w:rsidRDefault="0045424B" w:rsidRPr="0045424B">
      <w:pPr>
        <w:spacing w:after="0" w:line="240" w:lineRule="auto"/>
        <w:jc w:val="both"/>
        <w:rPr>
          <w:rFonts w:asciiTheme="majorHAnsi" w:cstheme="majorHAnsi" w:hAnsiTheme="majorHAnsi"/>
          <w:u w:val="single"/>
        </w:rPr>
      </w:pPr>
      <w:r w:rsidRPr="0045424B">
        <w:rPr>
          <w:rFonts w:asciiTheme="majorHAnsi" w:cstheme="majorHAnsi" w:hAnsiTheme="majorHAnsi"/>
          <w:u w:val="single"/>
        </w:rPr>
        <w:t>3.3) Pause en cas de modulation haute</w:t>
      </w:r>
    </w:p>
    <w:p w14:paraId="3AA56AF1" w14:textId="7704659B" w:rsidP="00577627" w:rsidR="0045424B" w:rsidRDefault="0045424B">
      <w:pPr>
        <w:spacing w:after="0" w:line="240" w:lineRule="auto"/>
        <w:jc w:val="both"/>
        <w:rPr>
          <w:rFonts w:asciiTheme="majorHAnsi" w:cstheme="majorHAnsi" w:hAnsiTheme="majorHAnsi"/>
        </w:rPr>
      </w:pPr>
    </w:p>
    <w:p w14:paraId="7EBAE523" w14:textId="3B555384" w:rsidP="00577627" w:rsidR="0045424B" w:rsidRDefault="0045424B" w:rsidRPr="00E14FC1">
      <w:pPr>
        <w:spacing w:after="0" w:line="240" w:lineRule="auto"/>
        <w:jc w:val="both"/>
        <w:rPr>
          <w:rFonts w:asciiTheme="majorHAnsi" w:cstheme="majorHAnsi" w:hAnsiTheme="majorHAnsi"/>
          <w:color w:val="0070C0"/>
        </w:rPr>
      </w:pPr>
      <w:r>
        <w:rPr>
          <w:rFonts w:asciiTheme="majorHAnsi" w:cstheme="majorHAnsi" w:hAnsiTheme="majorHAnsi"/>
        </w:rPr>
        <w:t>L</w:t>
      </w:r>
      <w:r w:rsidRPr="0045424B">
        <w:rPr>
          <w:rFonts w:asciiTheme="majorHAnsi" w:cstheme="majorHAnsi" w:hAnsiTheme="majorHAnsi"/>
        </w:rPr>
        <w:t xml:space="preserve">es parties </w:t>
      </w:r>
      <w:r w:rsidR="003F3156">
        <w:rPr>
          <w:rFonts w:asciiTheme="majorHAnsi" w:cstheme="majorHAnsi" w:hAnsiTheme="majorHAnsi"/>
        </w:rPr>
        <w:t xml:space="preserve">maintiennent la mesure stipulant </w:t>
      </w:r>
      <w:r w:rsidRPr="0045424B">
        <w:rPr>
          <w:rFonts w:asciiTheme="majorHAnsi" w:cstheme="majorHAnsi" w:hAnsiTheme="majorHAnsi"/>
        </w:rPr>
        <w:t xml:space="preserve">que la pause de 20 minutes habituellement autorisée </w:t>
      </w:r>
      <w:r w:rsidR="00415343">
        <w:rPr>
          <w:rFonts w:asciiTheme="majorHAnsi" w:cstheme="majorHAnsi" w:hAnsiTheme="majorHAnsi"/>
        </w:rPr>
        <w:t xml:space="preserve">et rémunérée </w:t>
      </w:r>
      <w:r w:rsidRPr="0045424B">
        <w:rPr>
          <w:rFonts w:asciiTheme="majorHAnsi" w:cstheme="majorHAnsi" w:hAnsiTheme="majorHAnsi"/>
        </w:rPr>
        <w:t xml:space="preserve">sur les semaines de travail </w:t>
      </w:r>
      <w:r>
        <w:rPr>
          <w:rFonts w:asciiTheme="majorHAnsi" w:cstheme="majorHAnsi" w:hAnsiTheme="majorHAnsi"/>
        </w:rPr>
        <w:t>pour le personnel travaillant en équipe sera portée à 30 minutes consécutives en cas de modulation haute soit pour toute journée de 8h30 de travail.</w:t>
      </w:r>
      <w:r w:rsidR="00E14FC1">
        <w:rPr>
          <w:rFonts w:asciiTheme="majorHAnsi" w:cstheme="majorHAnsi" w:hAnsiTheme="majorHAnsi"/>
        </w:rPr>
        <w:t xml:space="preserve"> </w:t>
      </w:r>
    </w:p>
    <w:p w14:paraId="058C24B4" w14:textId="4D46A64A" w:rsidP="00577627" w:rsidR="0045424B" w:rsidRDefault="0045424B">
      <w:pPr>
        <w:spacing w:after="0" w:line="240" w:lineRule="auto"/>
        <w:jc w:val="both"/>
        <w:rPr>
          <w:rFonts w:asciiTheme="majorHAnsi" w:cstheme="majorHAnsi" w:hAnsiTheme="majorHAnsi"/>
        </w:rPr>
      </w:pPr>
    </w:p>
    <w:p w14:paraId="2A6647B7" w14:textId="77777777" w:rsidP="00577627" w:rsidR="003800EA" w:rsidRDefault="003800EA">
      <w:pPr>
        <w:spacing w:after="0" w:line="240" w:lineRule="auto"/>
        <w:jc w:val="both"/>
        <w:rPr>
          <w:rFonts w:asciiTheme="majorHAnsi" w:cstheme="majorHAnsi" w:hAnsiTheme="majorHAnsi"/>
        </w:rPr>
      </w:pPr>
    </w:p>
    <w:p w14:paraId="072C73CF" w14:textId="2AF904C5" w:rsidP="00577627" w:rsidR="0045424B" w:rsidRDefault="0045424B" w:rsidRPr="003800EA">
      <w:pPr>
        <w:spacing w:after="0" w:line="240" w:lineRule="auto"/>
        <w:jc w:val="both"/>
        <w:rPr>
          <w:rFonts w:asciiTheme="majorHAnsi" w:cstheme="majorHAnsi" w:hAnsiTheme="majorHAnsi"/>
          <w:u w:val="single"/>
        </w:rPr>
      </w:pPr>
      <w:r w:rsidRPr="003800EA">
        <w:rPr>
          <w:rFonts w:asciiTheme="majorHAnsi" w:cstheme="majorHAnsi" w:hAnsiTheme="majorHAnsi"/>
          <w:u w:val="single"/>
        </w:rPr>
        <w:lastRenderedPageBreak/>
        <w:t>3.4</w:t>
      </w:r>
      <w:r w:rsidR="003800EA" w:rsidRPr="003800EA">
        <w:rPr>
          <w:rFonts w:asciiTheme="majorHAnsi" w:cstheme="majorHAnsi" w:hAnsiTheme="majorHAnsi"/>
          <w:u w:val="single"/>
        </w:rPr>
        <w:t>) Prise des congés payés</w:t>
      </w:r>
    </w:p>
    <w:p w14:paraId="2E38BF53" w14:textId="5210B11D" w:rsidP="00577627" w:rsidR="003800EA" w:rsidRDefault="003800EA">
      <w:pPr>
        <w:spacing w:after="0" w:line="240" w:lineRule="auto"/>
        <w:jc w:val="both"/>
        <w:rPr>
          <w:rFonts w:asciiTheme="majorHAnsi" w:cstheme="majorHAnsi" w:hAnsiTheme="majorHAnsi"/>
        </w:rPr>
      </w:pPr>
    </w:p>
    <w:p w14:paraId="4D341C4F" w14:textId="7BF8E565" w:rsidP="00577627" w:rsidR="00415343" w:rsidRDefault="003800EA">
      <w:pPr>
        <w:spacing w:after="0" w:line="240" w:lineRule="auto"/>
        <w:jc w:val="both"/>
        <w:rPr>
          <w:rFonts w:asciiTheme="majorHAnsi" w:cstheme="majorHAnsi" w:hAnsiTheme="majorHAnsi"/>
        </w:rPr>
      </w:pPr>
      <w:r>
        <w:rPr>
          <w:rFonts w:asciiTheme="majorHAnsi" w:cstheme="majorHAnsi" w:hAnsiTheme="majorHAnsi"/>
        </w:rPr>
        <w:t>L</w:t>
      </w:r>
      <w:r w:rsidRPr="003800EA">
        <w:rPr>
          <w:rFonts w:asciiTheme="majorHAnsi" w:cstheme="majorHAnsi" w:hAnsiTheme="majorHAnsi"/>
        </w:rPr>
        <w:t xml:space="preserve">es parties </w:t>
      </w:r>
      <w:r w:rsidR="00C30FD6">
        <w:rPr>
          <w:rFonts w:asciiTheme="majorHAnsi" w:cstheme="majorHAnsi" w:hAnsiTheme="majorHAnsi"/>
        </w:rPr>
        <w:t>maintiennent</w:t>
      </w:r>
      <w:r w:rsidR="00C22468">
        <w:rPr>
          <w:rFonts w:asciiTheme="majorHAnsi" w:cstheme="majorHAnsi" w:hAnsiTheme="majorHAnsi"/>
        </w:rPr>
        <w:t xml:space="preserve"> la mise en place d’une semaine de congés à poser au choix à compter de la prochaine période de référence, soit le calendrier dont la période s’étend du 1</w:t>
      </w:r>
      <w:r w:rsidR="00C22468" w:rsidRPr="00C22468">
        <w:rPr>
          <w:rFonts w:asciiTheme="majorHAnsi" w:cstheme="majorHAnsi" w:hAnsiTheme="majorHAnsi"/>
          <w:vertAlign w:val="superscript"/>
        </w:rPr>
        <w:t>er</w:t>
      </w:r>
      <w:r w:rsidR="00C22468">
        <w:rPr>
          <w:rFonts w:asciiTheme="majorHAnsi" w:cstheme="majorHAnsi" w:hAnsiTheme="majorHAnsi"/>
        </w:rPr>
        <w:t xml:space="preserve"> juin 202</w:t>
      </w:r>
      <w:r w:rsidR="00C30FD6">
        <w:rPr>
          <w:rFonts w:asciiTheme="majorHAnsi" w:cstheme="majorHAnsi" w:hAnsiTheme="majorHAnsi"/>
        </w:rPr>
        <w:t>4</w:t>
      </w:r>
      <w:r w:rsidR="00C22468">
        <w:rPr>
          <w:rFonts w:asciiTheme="majorHAnsi" w:cstheme="majorHAnsi" w:hAnsiTheme="majorHAnsi"/>
        </w:rPr>
        <w:t xml:space="preserve"> au 31 mai 202</w:t>
      </w:r>
      <w:r w:rsidR="00C30FD6">
        <w:rPr>
          <w:rFonts w:asciiTheme="majorHAnsi" w:cstheme="majorHAnsi" w:hAnsiTheme="majorHAnsi"/>
        </w:rPr>
        <w:t>5</w:t>
      </w:r>
      <w:r>
        <w:rPr>
          <w:rFonts w:asciiTheme="majorHAnsi" w:cstheme="majorHAnsi" w:hAnsiTheme="majorHAnsi"/>
        </w:rPr>
        <w:t>.</w:t>
      </w:r>
      <w:r w:rsidR="00E14FC1">
        <w:rPr>
          <w:rFonts w:asciiTheme="majorHAnsi" w:cstheme="majorHAnsi" w:hAnsiTheme="majorHAnsi"/>
        </w:rPr>
        <w:t xml:space="preserve"> </w:t>
      </w:r>
    </w:p>
    <w:p w14:paraId="128779AC" w14:textId="42D91098" w:rsidP="00577627" w:rsidR="00415343" w:rsidRDefault="00415343">
      <w:pPr>
        <w:spacing w:after="0" w:line="240" w:lineRule="auto"/>
        <w:jc w:val="both"/>
        <w:rPr>
          <w:rFonts w:asciiTheme="majorHAnsi" w:cstheme="majorHAnsi" w:hAnsiTheme="majorHAnsi"/>
        </w:rPr>
      </w:pPr>
      <w:r>
        <w:rPr>
          <w:rFonts w:asciiTheme="majorHAnsi" w:cstheme="majorHAnsi" w:hAnsiTheme="majorHAnsi"/>
        </w:rPr>
        <w:t>L’accord de renonciation aux congés de fractionnement en vigueur pour le calendrier actuel sera renouvelé pour la période de référence s’étendant du 1</w:t>
      </w:r>
      <w:r w:rsidRPr="00415343">
        <w:rPr>
          <w:rFonts w:asciiTheme="majorHAnsi" w:cstheme="majorHAnsi" w:hAnsiTheme="majorHAnsi"/>
          <w:vertAlign w:val="superscript"/>
        </w:rPr>
        <w:t>er</w:t>
      </w:r>
      <w:r>
        <w:rPr>
          <w:rFonts w:asciiTheme="majorHAnsi" w:cstheme="majorHAnsi" w:hAnsiTheme="majorHAnsi"/>
        </w:rPr>
        <w:t xml:space="preserve"> juin 202</w:t>
      </w:r>
      <w:r w:rsidR="00C30FD6">
        <w:rPr>
          <w:rFonts w:asciiTheme="majorHAnsi" w:cstheme="majorHAnsi" w:hAnsiTheme="majorHAnsi"/>
        </w:rPr>
        <w:t>4</w:t>
      </w:r>
      <w:r>
        <w:rPr>
          <w:rFonts w:asciiTheme="majorHAnsi" w:cstheme="majorHAnsi" w:hAnsiTheme="majorHAnsi"/>
        </w:rPr>
        <w:t xml:space="preserve"> au 31 mai 202</w:t>
      </w:r>
      <w:r w:rsidR="00C30FD6">
        <w:rPr>
          <w:rFonts w:asciiTheme="majorHAnsi" w:cstheme="majorHAnsi" w:hAnsiTheme="majorHAnsi"/>
        </w:rPr>
        <w:t>5</w:t>
      </w:r>
      <w:r w:rsidR="00064AE5">
        <w:rPr>
          <w:rFonts w:asciiTheme="majorHAnsi" w:cstheme="majorHAnsi" w:hAnsiTheme="majorHAnsi"/>
        </w:rPr>
        <w:t xml:space="preserve"> et sera renouvelé chaque année.</w:t>
      </w:r>
    </w:p>
    <w:p w14:paraId="4E7C57A8" w14:textId="133BAA31" w:rsidP="00577627" w:rsidR="001455D6" w:rsidRDefault="001455D6">
      <w:pPr>
        <w:spacing w:after="0" w:line="240" w:lineRule="auto"/>
        <w:jc w:val="both"/>
        <w:rPr>
          <w:rFonts w:asciiTheme="majorHAnsi" w:cstheme="majorHAnsi" w:hAnsiTheme="majorHAnsi"/>
        </w:rPr>
      </w:pPr>
    </w:p>
    <w:p w14:paraId="687001EA" w14:textId="77777777" w:rsidP="00577627" w:rsidR="00577627" w:rsidRDefault="00577627" w:rsidRPr="00E517F8">
      <w:pPr>
        <w:spacing w:after="0" w:line="240" w:lineRule="auto"/>
        <w:rPr>
          <w:rFonts w:asciiTheme="majorHAnsi" w:cstheme="majorHAnsi" w:hAnsiTheme="majorHAnsi"/>
          <w:b/>
          <w:u w:val="single"/>
        </w:rPr>
      </w:pPr>
    </w:p>
    <w:p w14:paraId="2C066871" w14:textId="77777777" w:rsidP="00577627" w:rsidR="00577627" w:rsidRDefault="00577627" w:rsidRPr="00E517F8">
      <w:pPr>
        <w:spacing w:after="0" w:line="240" w:lineRule="auto"/>
        <w:rPr>
          <w:rFonts w:asciiTheme="majorHAnsi" w:cstheme="majorHAnsi" w:hAnsiTheme="majorHAnsi"/>
          <w:b/>
          <w:u w:val="single"/>
        </w:rPr>
      </w:pPr>
      <w:r w:rsidRPr="00E517F8">
        <w:rPr>
          <w:rFonts w:asciiTheme="majorHAnsi" w:cstheme="majorHAnsi" w:hAnsiTheme="majorHAnsi"/>
          <w:b/>
          <w:u w:val="single"/>
        </w:rPr>
        <w:t>Article 4. Dispositions concernant les rémunérations.</w:t>
      </w:r>
    </w:p>
    <w:p w14:paraId="0CE18940" w14:textId="77777777" w:rsidP="00577627" w:rsidR="00577627" w:rsidRDefault="00577627" w:rsidRPr="00E517F8">
      <w:pPr>
        <w:spacing w:after="0" w:line="240" w:lineRule="auto"/>
        <w:rPr>
          <w:rFonts w:asciiTheme="majorHAnsi" w:cstheme="majorHAnsi" w:hAnsiTheme="majorHAnsi"/>
          <w:b/>
          <w:u w:val="single"/>
        </w:rPr>
      </w:pPr>
    </w:p>
    <w:p w14:paraId="4185F548" w14:textId="22B6D7CB" w:rsidP="001455D6" w:rsidR="001455D6" w:rsidRDefault="001455D6" w:rsidRPr="00E517F8">
      <w:pPr>
        <w:pStyle w:val="Paragraphedeliste"/>
        <w:numPr>
          <w:ilvl w:val="1"/>
          <w:numId w:val="4"/>
        </w:numPr>
        <w:spacing w:after="0" w:line="240" w:lineRule="auto"/>
        <w:jc w:val="both"/>
        <w:rPr>
          <w:rFonts w:asciiTheme="majorHAnsi" w:cstheme="majorHAnsi" w:hAnsiTheme="majorHAnsi"/>
          <w:u w:val="single"/>
        </w:rPr>
      </w:pPr>
      <w:r w:rsidRPr="00E517F8">
        <w:rPr>
          <w:rFonts w:asciiTheme="majorHAnsi" w:cstheme="majorHAnsi" w:hAnsiTheme="majorHAnsi"/>
          <w:u w:val="single"/>
        </w:rPr>
        <w:t xml:space="preserve">Augmentation des rémunérations du personnel </w:t>
      </w:r>
      <w:r w:rsidRPr="00B50D40">
        <w:rPr>
          <w:rFonts w:asciiTheme="majorHAnsi" w:cstheme="majorHAnsi" w:hAnsiTheme="majorHAnsi"/>
          <w:u w:val="single"/>
        </w:rPr>
        <w:t xml:space="preserve">statut ouvrier, </w:t>
      </w:r>
      <w:r w:rsidRPr="00E517F8">
        <w:rPr>
          <w:rFonts w:asciiTheme="majorHAnsi" w:cstheme="majorHAnsi" w:hAnsiTheme="majorHAnsi"/>
          <w:u w:val="single"/>
        </w:rPr>
        <w:t xml:space="preserve">applicable </w:t>
      </w:r>
      <w:r w:rsidRPr="007F0507">
        <w:rPr>
          <w:rFonts w:asciiTheme="majorHAnsi" w:cstheme="majorHAnsi" w:hAnsiTheme="majorHAnsi"/>
          <w:u w:val="single"/>
        </w:rPr>
        <w:t>au 1er mai 202</w:t>
      </w:r>
      <w:r w:rsidR="00C30FD6">
        <w:rPr>
          <w:rFonts w:asciiTheme="majorHAnsi" w:cstheme="majorHAnsi" w:hAnsiTheme="majorHAnsi"/>
          <w:u w:val="single"/>
        </w:rPr>
        <w:t>3</w:t>
      </w:r>
      <w:r w:rsidRPr="007F0507">
        <w:rPr>
          <w:rFonts w:asciiTheme="majorHAnsi" w:cstheme="majorHAnsi" w:hAnsiTheme="majorHAnsi"/>
          <w:u w:val="single"/>
        </w:rPr>
        <w:t xml:space="preserve"> :</w:t>
      </w:r>
    </w:p>
    <w:p w14:paraId="4B1F9796" w14:textId="77777777" w:rsidP="001455D6" w:rsidR="001455D6" w:rsidRDefault="001455D6" w:rsidRPr="009D4E8F">
      <w:pPr>
        <w:pStyle w:val="Paragraphedeliste"/>
        <w:spacing w:after="0" w:line="240" w:lineRule="auto"/>
        <w:jc w:val="both"/>
        <w:rPr>
          <w:rFonts w:asciiTheme="majorHAnsi" w:cstheme="majorHAnsi" w:hAnsiTheme="majorHAnsi"/>
          <w:u w:val="single"/>
        </w:rPr>
      </w:pPr>
    </w:p>
    <w:p w14:paraId="16072A77" w14:textId="2B0FC21A" w:rsidP="001455D6" w:rsidR="001455D6" w:rsidRDefault="001455D6" w:rsidRPr="009D4E8F">
      <w:pPr>
        <w:pStyle w:val="Paragraphedeliste"/>
        <w:numPr>
          <w:ilvl w:val="0"/>
          <w:numId w:val="1"/>
        </w:numPr>
        <w:spacing w:after="0" w:line="240" w:lineRule="auto"/>
        <w:jc w:val="both"/>
        <w:rPr>
          <w:rFonts w:asciiTheme="majorHAnsi" w:cstheme="majorHAnsi" w:hAnsiTheme="majorHAnsi"/>
        </w:rPr>
      </w:pPr>
      <w:r w:rsidRPr="009D4E8F">
        <w:rPr>
          <w:rFonts w:asciiTheme="majorHAnsi" w:cstheme="majorHAnsi" w:hAnsiTheme="majorHAnsi"/>
        </w:rPr>
        <w:t xml:space="preserve">Augmentation générale de </w:t>
      </w:r>
      <w:r w:rsidR="004D5D93" w:rsidRPr="00723DB5">
        <w:rPr>
          <w:rFonts w:asciiTheme="majorHAnsi" w:cstheme="majorHAnsi" w:hAnsiTheme="majorHAnsi"/>
        </w:rPr>
        <w:t>+</w:t>
      </w:r>
      <w:r w:rsidR="006D70B3">
        <w:rPr>
          <w:rFonts w:asciiTheme="majorHAnsi" w:cstheme="majorHAnsi" w:hAnsiTheme="majorHAnsi"/>
        </w:rPr>
        <w:t>3%</w:t>
      </w:r>
      <w:r w:rsidRPr="009D4E8F">
        <w:rPr>
          <w:rFonts w:asciiTheme="majorHAnsi" w:cstheme="majorHAnsi" w:hAnsiTheme="majorHAnsi"/>
        </w:rPr>
        <w:t xml:space="preserve"> sur le salaire </w:t>
      </w:r>
      <w:r w:rsidR="004D5D93">
        <w:rPr>
          <w:rFonts w:asciiTheme="majorHAnsi" w:cstheme="majorHAnsi" w:hAnsiTheme="majorHAnsi"/>
        </w:rPr>
        <w:t>horaire</w:t>
      </w:r>
      <w:r w:rsidR="002F5CEE">
        <w:rPr>
          <w:rFonts w:asciiTheme="majorHAnsi" w:cstheme="majorHAnsi" w:hAnsiTheme="majorHAnsi"/>
        </w:rPr>
        <w:t xml:space="preserve"> </w:t>
      </w:r>
      <w:r w:rsidRPr="009D4E8F">
        <w:rPr>
          <w:rFonts w:asciiTheme="majorHAnsi" w:cstheme="majorHAnsi" w:hAnsiTheme="majorHAnsi"/>
        </w:rPr>
        <w:t>brut du salarié arrêté au 30 avril 202</w:t>
      </w:r>
      <w:r w:rsidR="00C30FD6">
        <w:rPr>
          <w:rFonts w:asciiTheme="majorHAnsi" w:cstheme="majorHAnsi" w:hAnsiTheme="majorHAnsi"/>
        </w:rPr>
        <w:t>3</w:t>
      </w:r>
    </w:p>
    <w:p w14:paraId="09FA3316" w14:textId="77777777" w:rsidP="001455D6" w:rsidR="001455D6" w:rsidRDefault="001455D6" w:rsidRPr="009D4E8F">
      <w:pPr>
        <w:spacing w:after="0" w:line="240" w:lineRule="auto"/>
        <w:jc w:val="both"/>
        <w:rPr>
          <w:rFonts w:asciiTheme="majorHAnsi" w:cstheme="majorHAnsi" w:hAnsiTheme="majorHAnsi"/>
        </w:rPr>
      </w:pPr>
    </w:p>
    <w:p w14:paraId="28E9604B" w14:textId="1821253C" w:rsidP="00415343" w:rsidR="00E3157E" w:rsidRDefault="00E31266" w:rsidRPr="00415343">
      <w:pPr>
        <w:pStyle w:val="Paragraphedeliste"/>
        <w:numPr>
          <w:ilvl w:val="0"/>
          <w:numId w:val="1"/>
        </w:numPr>
        <w:spacing w:after="0" w:line="240" w:lineRule="auto"/>
        <w:jc w:val="both"/>
        <w:rPr>
          <w:rFonts w:asciiTheme="majorHAnsi" w:cstheme="majorHAnsi" w:hAnsiTheme="majorHAnsi"/>
        </w:rPr>
      </w:pPr>
      <w:r>
        <w:rPr>
          <w:rFonts w:asciiTheme="majorHAnsi" w:cstheme="majorHAnsi" w:hAnsiTheme="majorHAnsi"/>
        </w:rPr>
        <w:t xml:space="preserve">Augmentation individuelle sur la base d’une </w:t>
      </w:r>
      <w:r w:rsidR="001455D6" w:rsidRPr="009D4E8F">
        <w:rPr>
          <w:rFonts w:asciiTheme="majorHAnsi" w:cstheme="majorHAnsi" w:hAnsiTheme="majorHAnsi"/>
        </w:rPr>
        <w:t xml:space="preserve">Enveloppe équivalente </w:t>
      </w:r>
      <w:r w:rsidR="001455D6" w:rsidRPr="004D5D93">
        <w:rPr>
          <w:rFonts w:asciiTheme="majorHAnsi" w:cstheme="majorHAnsi" w:hAnsiTheme="majorHAnsi"/>
        </w:rPr>
        <w:t>à</w:t>
      </w:r>
      <w:r w:rsidR="00567AF6" w:rsidRPr="004D5D93">
        <w:rPr>
          <w:rFonts w:asciiTheme="majorHAnsi" w:hAnsiTheme="majorHAnsi"/>
        </w:rPr>
        <w:t> </w:t>
      </w:r>
      <w:r w:rsidR="003D0602">
        <w:rPr>
          <w:rFonts w:asciiTheme="majorHAnsi" w:cstheme="majorHAnsi" w:hAnsiTheme="majorHAnsi"/>
        </w:rPr>
        <w:t>1</w:t>
      </w:r>
      <w:r w:rsidR="001455D6" w:rsidRPr="00723DB5">
        <w:rPr>
          <w:rFonts w:asciiTheme="majorHAnsi" w:cstheme="majorHAnsi" w:hAnsiTheme="majorHAnsi"/>
        </w:rPr>
        <w:t>%</w:t>
      </w:r>
      <w:r w:rsidR="001455D6" w:rsidRPr="009D4E8F">
        <w:rPr>
          <w:rFonts w:asciiTheme="majorHAnsi" w:cstheme="majorHAnsi" w:hAnsiTheme="majorHAnsi"/>
        </w:rPr>
        <w:t xml:space="preserve"> de la masse salariale brute de base annuelle du statut ouvrier arrêtée au 30 avril 202</w:t>
      </w:r>
      <w:r w:rsidR="00C30FD6">
        <w:rPr>
          <w:rFonts w:asciiTheme="majorHAnsi" w:cstheme="majorHAnsi" w:hAnsiTheme="majorHAnsi"/>
        </w:rPr>
        <w:t>3</w:t>
      </w:r>
      <w:r w:rsidR="006D70B3">
        <w:rPr>
          <w:rFonts w:asciiTheme="majorHAnsi" w:cstheme="majorHAnsi" w:hAnsiTheme="majorHAnsi"/>
        </w:rPr>
        <w:t>.</w:t>
      </w:r>
    </w:p>
    <w:p w14:paraId="3A3B69B0" w14:textId="77777777" w:rsidP="003F3156" w:rsidR="003F3156" w:rsidRDefault="003F3156" w:rsidRPr="003F3156">
      <w:pPr>
        <w:pStyle w:val="Paragraphedeliste"/>
        <w:rPr>
          <w:rFonts w:asciiTheme="majorHAnsi" w:cstheme="majorHAnsi" w:hAnsiTheme="majorHAnsi"/>
        </w:rPr>
      </w:pPr>
    </w:p>
    <w:p w14:paraId="519A6D54" w14:textId="1FFC3492" w:rsidP="003F3156" w:rsidR="003F3156" w:rsidRDefault="003F3156">
      <w:pPr>
        <w:pStyle w:val="Paragraphedeliste"/>
        <w:numPr>
          <w:ilvl w:val="1"/>
          <w:numId w:val="4"/>
        </w:numPr>
        <w:spacing w:after="0" w:line="240" w:lineRule="auto"/>
        <w:jc w:val="both"/>
        <w:rPr>
          <w:rFonts w:asciiTheme="majorHAnsi" w:cstheme="majorHAnsi" w:hAnsiTheme="majorHAnsi"/>
          <w:u w:val="single"/>
        </w:rPr>
      </w:pPr>
      <w:r w:rsidRPr="00E517F8">
        <w:rPr>
          <w:rFonts w:asciiTheme="majorHAnsi" w:cstheme="majorHAnsi" w:hAnsiTheme="majorHAnsi"/>
          <w:u w:val="single"/>
        </w:rPr>
        <w:t xml:space="preserve">Augmentation des rémunérations du personnel </w:t>
      </w:r>
      <w:r w:rsidRPr="00B50D40">
        <w:rPr>
          <w:rFonts w:asciiTheme="majorHAnsi" w:cstheme="majorHAnsi" w:hAnsiTheme="majorHAnsi"/>
          <w:u w:val="single"/>
        </w:rPr>
        <w:t xml:space="preserve">statut </w:t>
      </w:r>
      <w:r>
        <w:rPr>
          <w:rFonts w:asciiTheme="majorHAnsi" w:cstheme="majorHAnsi" w:hAnsiTheme="majorHAnsi"/>
          <w:u w:val="single"/>
        </w:rPr>
        <w:t>ETAM</w:t>
      </w:r>
      <w:r w:rsidRPr="00B50D40">
        <w:rPr>
          <w:rFonts w:asciiTheme="majorHAnsi" w:cstheme="majorHAnsi" w:hAnsiTheme="majorHAnsi"/>
          <w:u w:val="single"/>
        </w:rPr>
        <w:t xml:space="preserve">, </w:t>
      </w:r>
      <w:r w:rsidRPr="00E517F8">
        <w:rPr>
          <w:rFonts w:asciiTheme="majorHAnsi" w:cstheme="majorHAnsi" w:hAnsiTheme="majorHAnsi"/>
          <w:u w:val="single"/>
        </w:rPr>
        <w:t xml:space="preserve">applicable </w:t>
      </w:r>
      <w:r w:rsidRPr="007F0507">
        <w:rPr>
          <w:rFonts w:asciiTheme="majorHAnsi" w:cstheme="majorHAnsi" w:hAnsiTheme="majorHAnsi"/>
          <w:u w:val="single"/>
        </w:rPr>
        <w:t>au 1er mai 202</w:t>
      </w:r>
      <w:r w:rsidR="00C30FD6">
        <w:rPr>
          <w:rFonts w:asciiTheme="majorHAnsi" w:cstheme="majorHAnsi" w:hAnsiTheme="majorHAnsi"/>
          <w:u w:val="single"/>
        </w:rPr>
        <w:t>3</w:t>
      </w:r>
      <w:r w:rsidRPr="007F0507">
        <w:rPr>
          <w:rFonts w:asciiTheme="majorHAnsi" w:cstheme="majorHAnsi" w:hAnsiTheme="majorHAnsi"/>
          <w:u w:val="single"/>
        </w:rPr>
        <w:t xml:space="preserve"> :</w:t>
      </w:r>
    </w:p>
    <w:p w14:paraId="5150FC9C" w14:textId="77777777" w:rsidP="003F3156" w:rsidR="003F3156" w:rsidRDefault="003F3156" w:rsidRPr="00E517F8">
      <w:pPr>
        <w:pStyle w:val="Paragraphedeliste"/>
        <w:spacing w:after="0" w:line="240" w:lineRule="auto"/>
        <w:ind w:left="360"/>
        <w:jc w:val="both"/>
        <w:rPr>
          <w:rFonts w:asciiTheme="majorHAnsi" w:cstheme="majorHAnsi" w:hAnsiTheme="majorHAnsi"/>
          <w:u w:val="single"/>
        </w:rPr>
      </w:pPr>
    </w:p>
    <w:p w14:paraId="7BC1BEA8" w14:textId="384A9D2C" w:rsidP="003F3156" w:rsidR="003F3156" w:rsidRDefault="003F3156" w:rsidRPr="003F3156">
      <w:pPr>
        <w:pStyle w:val="Paragraphedeliste"/>
        <w:numPr>
          <w:ilvl w:val="0"/>
          <w:numId w:val="1"/>
        </w:numPr>
        <w:spacing w:after="0" w:line="240" w:lineRule="auto"/>
        <w:jc w:val="both"/>
        <w:rPr>
          <w:rFonts w:asciiTheme="majorHAnsi" w:cstheme="majorHAnsi" w:hAnsiTheme="majorHAnsi"/>
        </w:rPr>
      </w:pPr>
      <w:r w:rsidRPr="003F3156">
        <w:rPr>
          <w:rFonts w:asciiTheme="majorHAnsi" w:cstheme="majorHAnsi" w:hAnsiTheme="majorHAnsi"/>
        </w:rPr>
        <w:t xml:space="preserve">Augmentation générale de </w:t>
      </w:r>
      <w:r w:rsidR="00FF4D34">
        <w:rPr>
          <w:rFonts w:asciiTheme="majorHAnsi" w:cstheme="majorHAnsi" w:hAnsiTheme="majorHAnsi"/>
        </w:rPr>
        <w:t>1</w:t>
      </w:r>
      <w:r w:rsidR="006D70B3">
        <w:rPr>
          <w:rFonts w:asciiTheme="majorHAnsi" w:cstheme="majorHAnsi" w:hAnsiTheme="majorHAnsi"/>
        </w:rPr>
        <w:t>.5</w:t>
      </w:r>
      <w:r>
        <w:rPr>
          <w:rFonts w:asciiTheme="majorHAnsi" w:cstheme="majorHAnsi" w:hAnsiTheme="majorHAnsi"/>
        </w:rPr>
        <w:t>%</w:t>
      </w:r>
      <w:r w:rsidRPr="003F3156">
        <w:rPr>
          <w:rFonts w:asciiTheme="majorHAnsi" w:cstheme="majorHAnsi" w:hAnsiTheme="majorHAnsi"/>
        </w:rPr>
        <w:t xml:space="preserve"> sur le salaire horaire brut du salarié arrêté au 30 avril 202</w:t>
      </w:r>
      <w:r w:rsidR="00C30FD6">
        <w:rPr>
          <w:rFonts w:asciiTheme="majorHAnsi" w:cstheme="majorHAnsi" w:hAnsiTheme="majorHAnsi"/>
        </w:rPr>
        <w:t>3</w:t>
      </w:r>
      <w:r w:rsidRPr="003F3156">
        <w:rPr>
          <w:rFonts w:asciiTheme="majorHAnsi" w:cstheme="majorHAnsi" w:hAnsiTheme="majorHAnsi"/>
        </w:rPr>
        <w:t xml:space="preserve"> </w:t>
      </w:r>
    </w:p>
    <w:p w14:paraId="52BC3F39" w14:textId="77777777" w:rsidP="003F3156" w:rsidR="003F3156" w:rsidRDefault="003F3156" w:rsidRPr="009D4E8F">
      <w:pPr>
        <w:spacing w:after="0" w:line="240" w:lineRule="auto"/>
        <w:jc w:val="both"/>
        <w:rPr>
          <w:rFonts w:asciiTheme="majorHAnsi" w:cstheme="majorHAnsi" w:hAnsiTheme="majorHAnsi"/>
        </w:rPr>
      </w:pPr>
    </w:p>
    <w:p w14:paraId="1AD241DB" w14:textId="3F3BC56E" w:rsidP="003F3156" w:rsidR="003F3156" w:rsidRDefault="003F3156" w:rsidRPr="003F3156">
      <w:pPr>
        <w:pStyle w:val="Paragraphedeliste"/>
        <w:numPr>
          <w:ilvl w:val="0"/>
          <w:numId w:val="1"/>
        </w:numPr>
        <w:spacing w:after="0" w:line="240" w:lineRule="auto"/>
        <w:jc w:val="both"/>
        <w:rPr>
          <w:rFonts w:asciiTheme="majorHAnsi" w:cstheme="majorHAnsi" w:hAnsiTheme="majorHAnsi"/>
        </w:rPr>
      </w:pPr>
      <w:r w:rsidRPr="003F3156">
        <w:rPr>
          <w:rFonts w:asciiTheme="majorHAnsi" w:cstheme="majorHAnsi" w:hAnsiTheme="majorHAnsi"/>
        </w:rPr>
        <w:t>Augmentation individuelle sur la base d’une Enveloppe équivalente à</w:t>
      </w:r>
      <w:r w:rsidRPr="003F3156">
        <w:rPr>
          <w:rFonts w:asciiTheme="majorHAnsi" w:hAnsiTheme="majorHAnsi"/>
        </w:rPr>
        <w:t> </w:t>
      </w:r>
      <w:r w:rsidR="00FF4D34">
        <w:rPr>
          <w:rFonts w:asciiTheme="majorHAnsi" w:cstheme="majorHAnsi" w:hAnsiTheme="majorHAnsi"/>
        </w:rPr>
        <w:t>2</w:t>
      </w:r>
      <w:r w:rsidR="00815B8A">
        <w:rPr>
          <w:rFonts w:asciiTheme="majorHAnsi" w:cstheme="majorHAnsi" w:hAnsiTheme="majorHAnsi"/>
        </w:rPr>
        <w:t>.5</w:t>
      </w:r>
      <w:r w:rsidRPr="00723DB5">
        <w:rPr>
          <w:rFonts w:asciiTheme="majorHAnsi" w:cstheme="majorHAnsi" w:hAnsiTheme="majorHAnsi"/>
        </w:rPr>
        <w:t>%</w:t>
      </w:r>
      <w:r w:rsidRPr="003F3156">
        <w:rPr>
          <w:rFonts w:asciiTheme="majorHAnsi" w:cstheme="majorHAnsi" w:hAnsiTheme="majorHAnsi"/>
        </w:rPr>
        <w:t xml:space="preserve"> de la masse salariale brute de base annuelle du statut </w:t>
      </w:r>
      <w:r w:rsidR="00961052">
        <w:rPr>
          <w:rFonts w:asciiTheme="majorHAnsi" w:cstheme="majorHAnsi" w:hAnsiTheme="majorHAnsi"/>
        </w:rPr>
        <w:t>ETAM</w:t>
      </w:r>
      <w:r w:rsidRPr="003F3156">
        <w:rPr>
          <w:rFonts w:asciiTheme="majorHAnsi" w:cstheme="majorHAnsi" w:hAnsiTheme="majorHAnsi"/>
        </w:rPr>
        <w:t xml:space="preserve"> arrêtée au 30 avril 202</w:t>
      </w:r>
      <w:r w:rsidR="00C30FD6">
        <w:rPr>
          <w:rFonts w:asciiTheme="majorHAnsi" w:cstheme="majorHAnsi" w:hAnsiTheme="majorHAnsi"/>
        </w:rPr>
        <w:t>3</w:t>
      </w:r>
    </w:p>
    <w:p w14:paraId="3A8277D1" w14:textId="77777777" w:rsidP="003F3156" w:rsidR="003F3156" w:rsidRDefault="003F3156" w:rsidRPr="003F3156">
      <w:pPr>
        <w:spacing w:after="0" w:line="240" w:lineRule="auto"/>
        <w:jc w:val="both"/>
        <w:rPr>
          <w:rFonts w:asciiTheme="majorHAnsi" w:cstheme="majorHAnsi" w:hAnsiTheme="majorHAnsi"/>
        </w:rPr>
      </w:pPr>
    </w:p>
    <w:p w14:paraId="5CEC0C08" w14:textId="077D6BBA" w:rsidP="001455D6" w:rsidR="001455D6" w:rsidRDefault="001455D6">
      <w:pPr>
        <w:spacing w:after="0" w:line="240" w:lineRule="auto"/>
        <w:jc w:val="both"/>
        <w:rPr>
          <w:rFonts w:asciiTheme="majorHAnsi" w:cstheme="majorHAnsi" w:hAnsiTheme="majorHAnsi"/>
        </w:rPr>
      </w:pPr>
    </w:p>
    <w:p w14:paraId="4FB6A9C5" w14:textId="79134509" w:rsidP="003F3156" w:rsidR="001455D6" w:rsidRDefault="001455D6" w:rsidRPr="003F3156">
      <w:pPr>
        <w:pStyle w:val="Paragraphedeliste"/>
        <w:numPr>
          <w:ilvl w:val="1"/>
          <w:numId w:val="4"/>
        </w:numPr>
        <w:spacing w:after="0" w:line="240" w:lineRule="auto"/>
        <w:jc w:val="both"/>
        <w:rPr>
          <w:rFonts w:asciiTheme="majorHAnsi" w:cstheme="majorHAnsi" w:hAnsiTheme="majorHAnsi"/>
          <w:u w:val="single"/>
        </w:rPr>
      </w:pPr>
      <w:r w:rsidRPr="003F3156">
        <w:rPr>
          <w:rFonts w:asciiTheme="majorHAnsi" w:cstheme="majorHAnsi" w:hAnsiTheme="majorHAnsi"/>
          <w:u w:val="single"/>
        </w:rPr>
        <w:t>Prime d’assiduité</w:t>
      </w:r>
    </w:p>
    <w:p w14:paraId="2D9BBEB6" w14:textId="77777777" w:rsidP="001455D6" w:rsidR="001455D6" w:rsidRDefault="001455D6" w:rsidRPr="004B1445">
      <w:pPr>
        <w:pStyle w:val="Paragraphedeliste"/>
        <w:spacing w:after="0" w:line="240" w:lineRule="auto"/>
        <w:jc w:val="both"/>
        <w:rPr>
          <w:rFonts w:asciiTheme="majorHAnsi" w:cstheme="majorHAnsi" w:hAnsiTheme="majorHAnsi"/>
        </w:rPr>
      </w:pPr>
    </w:p>
    <w:p w14:paraId="4AF02548" w14:textId="397BAA7C" w:rsidP="001455D6" w:rsidR="001455D6" w:rsidRDefault="001455D6" w:rsidRPr="004B1445">
      <w:pPr>
        <w:spacing w:after="0" w:line="240" w:lineRule="auto"/>
        <w:jc w:val="both"/>
        <w:rPr>
          <w:rFonts w:asciiTheme="majorHAnsi" w:cstheme="majorHAnsi" w:hAnsiTheme="majorHAnsi"/>
        </w:rPr>
      </w:pPr>
      <w:r w:rsidRPr="004B1445">
        <w:rPr>
          <w:rFonts w:asciiTheme="majorHAnsi" w:cstheme="majorHAnsi" w:hAnsiTheme="majorHAnsi"/>
        </w:rPr>
        <w:t xml:space="preserve">La prime d’assiduité pour les salariés ayant le statut Ouvriers et Etam </w:t>
      </w:r>
      <w:r w:rsidR="003D0602">
        <w:rPr>
          <w:rFonts w:asciiTheme="majorHAnsi" w:cstheme="majorHAnsi" w:hAnsiTheme="majorHAnsi"/>
        </w:rPr>
        <w:t>reste maintenue à 55€ brut par mois</w:t>
      </w:r>
      <w:r w:rsidRPr="004B1445">
        <w:rPr>
          <w:rFonts w:asciiTheme="majorHAnsi" w:cstheme="majorHAnsi" w:hAnsiTheme="majorHAnsi"/>
        </w:rPr>
        <w:t xml:space="preserve"> sur une base temps plein</w:t>
      </w:r>
      <w:r w:rsidR="003D0602">
        <w:rPr>
          <w:rFonts w:asciiTheme="majorHAnsi" w:cstheme="majorHAnsi" w:hAnsiTheme="majorHAnsi"/>
        </w:rPr>
        <w:t>, soit un montant brut annuel de 660€.</w:t>
      </w:r>
    </w:p>
    <w:p w14:paraId="4717FE1E" w14:textId="77777777" w:rsidP="001455D6" w:rsidR="00733395" w:rsidRDefault="00733395">
      <w:pPr>
        <w:spacing w:after="0" w:line="240" w:lineRule="auto"/>
        <w:jc w:val="both"/>
        <w:rPr>
          <w:ins w:author="Sandrine PLEINET" w:date="2021-05-20T11:57:00Z" w:id="0"/>
          <w:rFonts w:asciiTheme="majorHAnsi" w:cstheme="majorHAnsi" w:hAnsiTheme="majorHAnsi"/>
        </w:rPr>
      </w:pPr>
    </w:p>
    <w:p w14:paraId="11C58F90" w14:textId="11716AB9" w:rsidP="001455D6" w:rsidR="001455D6" w:rsidRDefault="001455D6" w:rsidRPr="004B1445">
      <w:pPr>
        <w:spacing w:after="0" w:line="240" w:lineRule="auto"/>
        <w:jc w:val="both"/>
        <w:rPr>
          <w:rFonts w:asciiTheme="majorHAnsi" w:cstheme="majorHAnsi" w:hAnsiTheme="majorHAnsi"/>
        </w:rPr>
      </w:pPr>
      <w:r w:rsidRPr="004B1445">
        <w:rPr>
          <w:rFonts w:asciiTheme="majorHAnsi" w:cstheme="majorHAnsi" w:hAnsiTheme="majorHAnsi"/>
        </w:rPr>
        <w:t xml:space="preserve">Pour rappel, la présente prime est versée mensuellement. </w:t>
      </w:r>
    </w:p>
    <w:p w14:paraId="63214C65" w14:textId="77777777" w:rsidP="001455D6" w:rsidR="001455D6" w:rsidRDefault="001455D6" w:rsidRPr="004B1445">
      <w:pPr>
        <w:spacing w:after="0" w:line="240" w:lineRule="auto"/>
        <w:jc w:val="both"/>
        <w:rPr>
          <w:rFonts w:asciiTheme="majorHAnsi" w:cstheme="majorHAnsi" w:hAnsiTheme="majorHAnsi"/>
        </w:rPr>
      </w:pPr>
    </w:p>
    <w:p w14:paraId="0F7CAAAB" w14:textId="31DA5476" w:rsidP="001455D6" w:rsidR="001455D6" w:rsidRDefault="001455D6" w:rsidRPr="004B1445">
      <w:pPr>
        <w:spacing w:after="0" w:line="240" w:lineRule="auto"/>
        <w:jc w:val="both"/>
        <w:rPr>
          <w:rFonts w:asciiTheme="majorHAnsi" w:cstheme="majorHAnsi" w:hAnsiTheme="majorHAnsi"/>
        </w:rPr>
      </w:pPr>
      <w:r w:rsidRPr="004B1445">
        <w:rPr>
          <w:rFonts w:asciiTheme="majorHAnsi" w:cstheme="majorHAnsi" w:hAnsiTheme="majorHAnsi"/>
        </w:rPr>
        <w:t xml:space="preserve">Les conditions d’attribution </w:t>
      </w:r>
      <w:r w:rsidR="002F5CEE">
        <w:rPr>
          <w:rFonts w:asciiTheme="majorHAnsi" w:cstheme="majorHAnsi" w:hAnsiTheme="majorHAnsi"/>
        </w:rPr>
        <w:t>restent inchangées :</w:t>
      </w:r>
    </w:p>
    <w:p w14:paraId="3CAC0BC8" w14:textId="6D73DDED" w:rsidP="001455D6" w:rsidR="001455D6" w:rsidRDefault="001455D6">
      <w:pPr>
        <w:numPr>
          <w:ilvl w:val="0"/>
          <w:numId w:val="2"/>
        </w:numPr>
        <w:spacing w:after="0" w:line="240" w:lineRule="auto"/>
        <w:jc w:val="both"/>
        <w:rPr>
          <w:rFonts w:asciiTheme="majorHAnsi" w:cstheme="majorHAnsi" w:hAnsiTheme="majorHAnsi"/>
        </w:rPr>
      </w:pPr>
      <w:r w:rsidRPr="004B1445">
        <w:rPr>
          <w:rFonts w:asciiTheme="majorHAnsi" w:cstheme="majorHAnsi" w:hAnsiTheme="majorHAnsi"/>
        </w:rPr>
        <w:t>Pour toute absence</w:t>
      </w:r>
      <w:r w:rsidR="004B1445" w:rsidRPr="004B1445">
        <w:rPr>
          <w:rFonts w:asciiTheme="majorHAnsi" w:cstheme="majorHAnsi" w:hAnsiTheme="majorHAnsi"/>
        </w:rPr>
        <w:t xml:space="preserve"> ou retard</w:t>
      </w:r>
      <w:r w:rsidRPr="004B1445">
        <w:rPr>
          <w:rFonts w:asciiTheme="majorHAnsi" w:cstheme="majorHAnsi" w:hAnsiTheme="majorHAnsi"/>
        </w:rPr>
        <w:t xml:space="preserve"> la prime est perdue</w:t>
      </w:r>
    </w:p>
    <w:p w14:paraId="1115ACDC" w14:textId="309E499B" w:rsidP="001455D6" w:rsidR="00565740" w:rsidRDefault="00565740" w:rsidRPr="004B1445">
      <w:pPr>
        <w:numPr>
          <w:ilvl w:val="0"/>
          <w:numId w:val="2"/>
        </w:numPr>
        <w:spacing w:after="0" w:line="240" w:lineRule="auto"/>
        <w:jc w:val="both"/>
        <w:rPr>
          <w:rFonts w:asciiTheme="majorHAnsi" w:cstheme="majorHAnsi" w:hAnsiTheme="majorHAnsi"/>
        </w:rPr>
      </w:pPr>
      <w:r>
        <w:rPr>
          <w:rFonts w:asciiTheme="majorHAnsi" w:cstheme="majorHAnsi" w:hAnsiTheme="majorHAnsi"/>
        </w:rPr>
        <w:t xml:space="preserve">Le salarié doit être présent à son poste de travail y compris sur l’ensemble des jours programmés dans la période haute de modulation </w:t>
      </w:r>
    </w:p>
    <w:p w14:paraId="3F772507" w14:textId="77777777" w:rsidP="001455D6" w:rsidR="001455D6" w:rsidRDefault="001455D6" w:rsidRPr="004B1445">
      <w:pPr>
        <w:spacing w:after="0" w:line="240" w:lineRule="auto"/>
        <w:ind w:left="1065"/>
        <w:jc w:val="both"/>
        <w:rPr>
          <w:rFonts w:asciiTheme="majorHAnsi" w:cstheme="majorHAnsi" w:hAnsiTheme="majorHAnsi"/>
        </w:rPr>
      </w:pPr>
    </w:p>
    <w:p w14:paraId="037D7AA8" w14:textId="53007E16" w:rsidP="001455D6" w:rsidR="008F71C1" w:rsidRDefault="008F71C1">
      <w:pPr>
        <w:spacing w:after="0" w:line="240" w:lineRule="auto"/>
        <w:jc w:val="both"/>
        <w:rPr>
          <w:rFonts w:asciiTheme="majorHAnsi" w:cstheme="majorHAnsi" w:hAnsiTheme="majorHAnsi"/>
        </w:rPr>
      </w:pPr>
      <w:r>
        <w:rPr>
          <w:rFonts w:asciiTheme="majorHAnsi" w:cstheme="majorHAnsi" w:hAnsiTheme="majorHAnsi"/>
        </w:rPr>
        <w:t>Il est expressément convenu que la prime d’assiduité ne sera pas affectée par la prise de congés payés, jours d’ancienneté, RTT, heures de flexibilité, jours d’évènements familiaux et absences pour formation.</w:t>
      </w:r>
    </w:p>
    <w:p w14:paraId="7BEAABB7" w14:textId="77777777" w:rsidP="001455D6" w:rsidR="008F71C1" w:rsidRDefault="008F71C1">
      <w:pPr>
        <w:spacing w:after="0" w:line="240" w:lineRule="auto"/>
        <w:jc w:val="both"/>
        <w:rPr>
          <w:rFonts w:asciiTheme="majorHAnsi" w:cstheme="majorHAnsi" w:hAnsiTheme="majorHAnsi"/>
        </w:rPr>
      </w:pPr>
    </w:p>
    <w:p w14:paraId="58D44A45" w14:textId="7FD72671" w:rsidP="001455D6" w:rsidR="001455D6" w:rsidRDefault="001455D6" w:rsidRPr="004B1445">
      <w:pPr>
        <w:spacing w:after="0" w:line="240" w:lineRule="auto"/>
        <w:jc w:val="both"/>
        <w:rPr>
          <w:rFonts w:asciiTheme="majorHAnsi" w:cstheme="majorHAnsi" w:hAnsiTheme="majorHAnsi"/>
        </w:rPr>
      </w:pPr>
      <w:r w:rsidRPr="004B1445">
        <w:rPr>
          <w:rFonts w:asciiTheme="majorHAnsi" w:cstheme="majorHAnsi" w:hAnsiTheme="majorHAnsi"/>
        </w:rPr>
        <w:t>Les absences prises en considérations seront celles des périodes d’éléments variables de paie du mois correspondant.</w:t>
      </w:r>
    </w:p>
    <w:p w14:paraId="633212E7" w14:textId="725CB77A" w:rsidP="001455D6" w:rsidR="001455D6" w:rsidRDefault="001455D6">
      <w:pPr>
        <w:spacing w:after="0" w:line="240" w:lineRule="auto"/>
        <w:jc w:val="both"/>
        <w:rPr>
          <w:rFonts w:asciiTheme="majorHAnsi" w:cstheme="majorHAnsi" w:hAnsiTheme="majorHAnsi"/>
        </w:rPr>
      </w:pPr>
    </w:p>
    <w:p w14:paraId="7AD64473" w14:textId="13F43F91" w:rsidP="001455D6" w:rsidR="001455D6" w:rsidRDefault="001455D6" w:rsidRPr="001455D6">
      <w:pPr>
        <w:spacing w:after="0" w:line="240" w:lineRule="auto"/>
        <w:jc w:val="both"/>
        <w:rPr>
          <w:rFonts w:asciiTheme="majorHAnsi" w:cstheme="majorHAnsi" w:hAnsiTheme="majorHAnsi"/>
        </w:rPr>
      </w:pPr>
    </w:p>
    <w:p w14:paraId="130C1FF5" w14:textId="77777777" w:rsidP="003F3156" w:rsidR="001455D6" w:rsidRDefault="001455D6" w:rsidRPr="001455D6">
      <w:pPr>
        <w:pStyle w:val="Paragraphedeliste"/>
        <w:numPr>
          <w:ilvl w:val="1"/>
          <w:numId w:val="4"/>
        </w:numPr>
        <w:spacing w:after="0" w:line="240" w:lineRule="auto"/>
        <w:jc w:val="both"/>
        <w:rPr>
          <w:rFonts w:asciiTheme="majorHAnsi" w:cstheme="majorHAnsi" w:hAnsiTheme="majorHAnsi"/>
          <w:u w:val="single"/>
        </w:rPr>
      </w:pPr>
      <w:r w:rsidRPr="001455D6">
        <w:rPr>
          <w:rFonts w:asciiTheme="majorHAnsi" w:cstheme="majorHAnsi" w:hAnsiTheme="majorHAnsi"/>
          <w:u w:val="single"/>
        </w:rPr>
        <w:t xml:space="preserve">Prime de panier </w:t>
      </w:r>
    </w:p>
    <w:p w14:paraId="5332AD07" w14:textId="77777777" w:rsidP="001455D6" w:rsidR="001455D6" w:rsidRDefault="001455D6" w:rsidRPr="001455D6">
      <w:pPr>
        <w:pStyle w:val="Paragraphedeliste"/>
        <w:spacing w:after="0" w:line="240" w:lineRule="auto"/>
        <w:jc w:val="both"/>
        <w:rPr>
          <w:rFonts w:asciiTheme="majorHAnsi" w:cstheme="majorHAnsi" w:hAnsiTheme="majorHAnsi"/>
        </w:rPr>
      </w:pPr>
    </w:p>
    <w:p w14:paraId="5A24DA21" w14:textId="3C3E54E3" w:rsidP="001455D6" w:rsidR="001455D6" w:rsidRDefault="001455D6">
      <w:pPr>
        <w:spacing w:after="0" w:line="240" w:lineRule="auto"/>
        <w:jc w:val="both"/>
        <w:rPr>
          <w:rFonts w:asciiTheme="majorHAnsi" w:cstheme="majorHAnsi" w:hAnsiTheme="majorHAnsi"/>
        </w:rPr>
      </w:pPr>
      <w:r w:rsidRPr="00EC51A2">
        <w:rPr>
          <w:rFonts w:asciiTheme="majorHAnsi" w:cstheme="majorHAnsi" w:hAnsiTheme="majorHAnsi"/>
        </w:rPr>
        <w:t>Pour le personnel travaillant en équipe, la prime de panier</w:t>
      </w:r>
      <w:r w:rsidR="00641A9D" w:rsidRPr="00EC51A2">
        <w:rPr>
          <w:rFonts w:asciiTheme="majorHAnsi" w:cstheme="majorHAnsi" w:hAnsiTheme="majorHAnsi"/>
        </w:rPr>
        <w:t xml:space="preserve"> </w:t>
      </w:r>
      <w:r w:rsidR="00C30FD6" w:rsidRPr="00EC51A2">
        <w:rPr>
          <w:rFonts w:asciiTheme="majorHAnsi" w:cstheme="majorHAnsi" w:hAnsiTheme="majorHAnsi"/>
        </w:rPr>
        <w:t>est augmentée de 0.70€</w:t>
      </w:r>
      <w:r w:rsidR="00EF4119" w:rsidRPr="00EC51A2">
        <w:rPr>
          <w:rFonts w:asciiTheme="majorHAnsi" w:cstheme="majorHAnsi" w:hAnsiTheme="majorHAnsi"/>
        </w:rPr>
        <w:t xml:space="preserve"> </w:t>
      </w:r>
      <w:r w:rsidR="00C30FD6" w:rsidRPr="00EC51A2">
        <w:rPr>
          <w:rFonts w:asciiTheme="majorHAnsi" w:cstheme="majorHAnsi" w:hAnsiTheme="majorHAnsi"/>
        </w:rPr>
        <w:t>pour un</w:t>
      </w:r>
      <w:r w:rsidRPr="00EC51A2">
        <w:rPr>
          <w:rFonts w:asciiTheme="majorHAnsi" w:cstheme="majorHAnsi" w:hAnsiTheme="majorHAnsi"/>
        </w:rPr>
        <w:t xml:space="preserve"> montant global de prime panier de </w:t>
      </w:r>
      <w:r w:rsidR="00C30FD6" w:rsidRPr="00EC51A2">
        <w:rPr>
          <w:rFonts w:asciiTheme="majorHAnsi" w:cstheme="majorHAnsi" w:hAnsiTheme="majorHAnsi"/>
        </w:rPr>
        <w:t>10</w:t>
      </w:r>
      <w:r w:rsidR="00641A9D" w:rsidRPr="00EC51A2">
        <w:rPr>
          <w:rFonts w:asciiTheme="majorHAnsi" w:cstheme="majorHAnsi" w:hAnsiTheme="majorHAnsi"/>
        </w:rPr>
        <w:t>.</w:t>
      </w:r>
      <w:r w:rsidR="00C30FD6" w:rsidRPr="00EC51A2">
        <w:rPr>
          <w:rFonts w:asciiTheme="majorHAnsi" w:cstheme="majorHAnsi" w:hAnsiTheme="majorHAnsi"/>
        </w:rPr>
        <w:t>5</w:t>
      </w:r>
      <w:r w:rsidR="00641A9D" w:rsidRPr="00EC51A2">
        <w:rPr>
          <w:rFonts w:asciiTheme="majorHAnsi" w:cstheme="majorHAnsi" w:hAnsiTheme="majorHAnsi"/>
        </w:rPr>
        <w:t>0€</w:t>
      </w:r>
      <w:r w:rsidR="00C30FD6" w:rsidRPr="00EC51A2">
        <w:rPr>
          <w:rFonts w:asciiTheme="majorHAnsi" w:cstheme="majorHAnsi" w:hAnsiTheme="majorHAnsi"/>
        </w:rPr>
        <w:t xml:space="preserve"> au lieu de 9.80€</w:t>
      </w:r>
      <w:r w:rsidRPr="00EC51A2">
        <w:rPr>
          <w:rFonts w:asciiTheme="majorHAnsi" w:cstheme="majorHAnsi" w:hAnsiTheme="majorHAnsi"/>
        </w:rPr>
        <w:t xml:space="preserve"> (cumul des montants bruts et nets)</w:t>
      </w:r>
      <w:r w:rsidR="00641A9D" w:rsidRPr="00EC51A2">
        <w:rPr>
          <w:rFonts w:asciiTheme="majorHAnsi" w:cstheme="majorHAnsi" w:hAnsiTheme="majorHAnsi"/>
        </w:rPr>
        <w:t>.</w:t>
      </w:r>
    </w:p>
    <w:p w14:paraId="1243DF25" w14:textId="77777777" w:rsidP="001455D6" w:rsidR="00AB495B" w:rsidRDefault="00AB495B">
      <w:pPr>
        <w:spacing w:after="0" w:line="240" w:lineRule="auto"/>
        <w:jc w:val="both"/>
        <w:rPr>
          <w:rFonts w:asciiTheme="majorHAnsi" w:cstheme="majorHAnsi" w:hAnsiTheme="majorHAnsi"/>
        </w:rPr>
      </w:pPr>
    </w:p>
    <w:p w14:paraId="7A6780BD" w14:textId="77777777" w:rsidP="001455D6" w:rsidR="00AB495B" w:rsidRDefault="00AB495B">
      <w:pPr>
        <w:spacing w:after="0" w:line="240" w:lineRule="auto"/>
        <w:jc w:val="both"/>
        <w:rPr>
          <w:rFonts w:asciiTheme="majorHAnsi" w:cstheme="majorHAnsi" w:hAnsiTheme="majorHAnsi"/>
        </w:rPr>
      </w:pPr>
    </w:p>
    <w:p w14:paraId="1DBBF5A8" w14:textId="05ECE7B9" w:rsidP="00AB495B" w:rsidR="00AB495B" w:rsidRDefault="00AB495B" w:rsidRPr="00AB495B">
      <w:pPr>
        <w:pStyle w:val="Paragraphedeliste"/>
        <w:numPr>
          <w:ilvl w:val="1"/>
          <w:numId w:val="4"/>
        </w:numPr>
        <w:spacing w:after="0" w:line="240" w:lineRule="auto"/>
        <w:jc w:val="both"/>
        <w:rPr>
          <w:rFonts w:asciiTheme="majorHAnsi" w:cstheme="majorHAnsi" w:hAnsiTheme="majorHAnsi"/>
          <w:u w:val="single"/>
        </w:rPr>
      </w:pPr>
      <w:r w:rsidRPr="00AB495B">
        <w:rPr>
          <w:rFonts w:asciiTheme="majorHAnsi" w:cstheme="majorHAnsi" w:hAnsiTheme="majorHAnsi"/>
          <w:u w:val="single"/>
        </w:rPr>
        <w:t>Chèque déjeuner</w:t>
      </w:r>
    </w:p>
    <w:p w14:paraId="2C56B733" w14:textId="77777777" w:rsidP="00AB495B" w:rsidR="00AB495B" w:rsidRDefault="00AB495B">
      <w:pPr>
        <w:spacing w:after="0" w:line="240" w:lineRule="auto"/>
        <w:jc w:val="both"/>
        <w:rPr>
          <w:rFonts w:asciiTheme="majorHAnsi" w:cstheme="majorHAnsi" w:hAnsiTheme="majorHAnsi"/>
        </w:rPr>
      </w:pPr>
    </w:p>
    <w:p w14:paraId="1CE538DA" w14:textId="4FBA010F" w:rsidP="00AB495B" w:rsidR="00AB495B" w:rsidRDefault="00AB495B" w:rsidRPr="00AB495B">
      <w:pPr>
        <w:spacing w:after="0" w:line="240" w:lineRule="auto"/>
        <w:jc w:val="both"/>
        <w:rPr>
          <w:rFonts w:asciiTheme="majorHAnsi" w:cstheme="majorHAnsi" w:hAnsiTheme="majorHAnsi"/>
        </w:rPr>
      </w:pPr>
      <w:r>
        <w:rPr>
          <w:rFonts w:asciiTheme="majorHAnsi" w:cstheme="majorHAnsi" w:hAnsiTheme="majorHAnsi"/>
        </w:rPr>
        <w:t xml:space="preserve">Pour le personnel de journée, le montant du chèque déjeuner passe à 7€ </w:t>
      </w:r>
      <w:r w:rsidRPr="00AB495B">
        <w:rPr>
          <w:rFonts w:asciiTheme="majorHAnsi" w:cstheme="majorHAnsi" w:hAnsiTheme="majorHAnsi"/>
        </w:rPr>
        <w:t>(2.80€ de part salariale et 4.20€ de part patronale)</w:t>
      </w:r>
      <w:r>
        <w:rPr>
          <w:rFonts w:asciiTheme="majorHAnsi" w:cstheme="majorHAnsi" w:hAnsiTheme="majorHAnsi"/>
        </w:rPr>
        <w:t xml:space="preserve"> au lieu de 6€.</w:t>
      </w:r>
    </w:p>
    <w:p w14:paraId="3373514D" w14:textId="6A02BC6E" w:rsidP="001455D6" w:rsidR="00EF4119" w:rsidRDefault="00EF4119">
      <w:pPr>
        <w:spacing w:after="0" w:line="240" w:lineRule="auto"/>
        <w:jc w:val="both"/>
        <w:rPr>
          <w:rFonts w:asciiTheme="majorHAnsi" w:cstheme="majorHAnsi" w:hAnsiTheme="majorHAnsi"/>
        </w:rPr>
      </w:pPr>
    </w:p>
    <w:p w14:paraId="0603B06A" w14:textId="77777777" w:rsidP="001455D6" w:rsidR="00EF4119" w:rsidRDefault="00EF4119" w:rsidRPr="001455D6">
      <w:pPr>
        <w:spacing w:after="0" w:line="240" w:lineRule="auto"/>
        <w:jc w:val="both"/>
        <w:rPr>
          <w:rFonts w:asciiTheme="majorHAnsi" w:cstheme="majorHAnsi" w:hAnsiTheme="majorHAnsi"/>
        </w:rPr>
      </w:pPr>
    </w:p>
    <w:p w14:paraId="3A49D5C9" w14:textId="77777777" w:rsidP="003F3156" w:rsidR="001455D6" w:rsidRDefault="001455D6" w:rsidRPr="001455D6">
      <w:pPr>
        <w:pStyle w:val="Paragraphedeliste"/>
        <w:numPr>
          <w:ilvl w:val="1"/>
          <w:numId w:val="4"/>
        </w:numPr>
        <w:spacing w:after="0" w:line="240" w:lineRule="auto"/>
        <w:jc w:val="both"/>
        <w:rPr>
          <w:rFonts w:asciiTheme="majorHAnsi" w:cstheme="majorHAnsi" w:hAnsiTheme="majorHAnsi"/>
          <w:u w:val="single"/>
        </w:rPr>
      </w:pPr>
      <w:r w:rsidRPr="001455D6">
        <w:rPr>
          <w:rFonts w:asciiTheme="majorHAnsi" w:cstheme="majorHAnsi" w:hAnsiTheme="majorHAnsi"/>
          <w:u w:val="single"/>
        </w:rPr>
        <w:t xml:space="preserve"> Primes de vacances</w:t>
      </w:r>
    </w:p>
    <w:p w14:paraId="3D9B60E7" w14:textId="77777777" w:rsidP="001455D6" w:rsidR="001455D6" w:rsidRDefault="001455D6" w:rsidRPr="001455D6">
      <w:pPr>
        <w:pStyle w:val="Paragraphedeliste"/>
        <w:spacing w:after="0" w:line="240" w:lineRule="auto"/>
        <w:jc w:val="both"/>
        <w:rPr>
          <w:rFonts w:asciiTheme="majorHAnsi" w:cstheme="majorHAnsi" w:hAnsiTheme="majorHAnsi"/>
        </w:rPr>
      </w:pPr>
    </w:p>
    <w:p w14:paraId="6B0AE7C3" w14:textId="6F6367BF" w:rsidP="00EF4119" w:rsidR="00961052" w:rsidRDefault="001455D6" w:rsidRPr="00EC51A2">
      <w:pPr>
        <w:spacing w:after="0" w:line="240" w:lineRule="auto"/>
        <w:jc w:val="both"/>
        <w:rPr>
          <w:rFonts w:asciiTheme="majorHAnsi" w:cstheme="majorHAnsi" w:hAnsiTheme="majorHAnsi"/>
        </w:rPr>
      </w:pPr>
      <w:r w:rsidRPr="00EC51A2">
        <w:rPr>
          <w:rFonts w:asciiTheme="majorHAnsi" w:cstheme="majorHAnsi" w:hAnsiTheme="majorHAnsi"/>
        </w:rPr>
        <w:t xml:space="preserve">La prime de vacances </w:t>
      </w:r>
      <w:r w:rsidR="00C30FD6" w:rsidRPr="00EC51A2">
        <w:rPr>
          <w:rFonts w:asciiTheme="majorHAnsi" w:cstheme="majorHAnsi" w:hAnsiTheme="majorHAnsi"/>
        </w:rPr>
        <w:t xml:space="preserve">versée en </w:t>
      </w:r>
      <w:proofErr w:type="gramStart"/>
      <w:r w:rsidR="00C30FD6" w:rsidRPr="00EC51A2">
        <w:rPr>
          <w:rFonts w:asciiTheme="majorHAnsi" w:cstheme="majorHAnsi" w:hAnsiTheme="majorHAnsi"/>
        </w:rPr>
        <w:t>Juin</w:t>
      </w:r>
      <w:proofErr w:type="gramEnd"/>
      <w:r w:rsidR="00C30FD6" w:rsidRPr="00EC51A2">
        <w:rPr>
          <w:rFonts w:asciiTheme="majorHAnsi" w:cstheme="majorHAnsi" w:hAnsiTheme="majorHAnsi"/>
        </w:rPr>
        <w:t xml:space="preserve"> </w:t>
      </w:r>
      <w:r w:rsidRPr="00EC51A2">
        <w:rPr>
          <w:rFonts w:asciiTheme="majorHAnsi" w:cstheme="majorHAnsi" w:hAnsiTheme="majorHAnsi"/>
        </w:rPr>
        <w:t>pour les salariés</w:t>
      </w:r>
      <w:r w:rsidR="00961052" w:rsidRPr="00EC51A2">
        <w:rPr>
          <w:rFonts w:asciiTheme="majorHAnsi" w:cstheme="majorHAnsi" w:hAnsiTheme="majorHAnsi"/>
        </w:rPr>
        <w:t xml:space="preserve"> </w:t>
      </w:r>
      <w:r w:rsidR="00C30FD6" w:rsidRPr="00EC51A2">
        <w:rPr>
          <w:rFonts w:asciiTheme="majorHAnsi" w:cstheme="majorHAnsi" w:hAnsiTheme="majorHAnsi"/>
        </w:rPr>
        <w:t>est augmentée</w:t>
      </w:r>
      <w:r w:rsidRPr="00EC51A2">
        <w:rPr>
          <w:rFonts w:asciiTheme="majorHAnsi" w:cstheme="majorHAnsi" w:hAnsiTheme="majorHAnsi"/>
        </w:rPr>
        <w:t xml:space="preserve"> </w:t>
      </w:r>
      <w:r w:rsidR="00961052" w:rsidRPr="00EC51A2">
        <w:rPr>
          <w:rFonts w:asciiTheme="majorHAnsi" w:cstheme="majorHAnsi" w:hAnsiTheme="majorHAnsi"/>
        </w:rPr>
        <w:t>de</w:t>
      </w:r>
      <w:r w:rsidR="00C30FD6" w:rsidRPr="00EC51A2">
        <w:rPr>
          <w:rFonts w:asciiTheme="majorHAnsi" w:cstheme="majorHAnsi" w:hAnsiTheme="majorHAnsi"/>
        </w:rPr>
        <w:t xml:space="preserve"> 50€</w:t>
      </w:r>
      <w:r w:rsidR="00961052" w:rsidRPr="00EC51A2">
        <w:rPr>
          <w:rFonts w:asciiTheme="majorHAnsi" w:cstheme="majorHAnsi" w:hAnsiTheme="majorHAnsi"/>
        </w:rPr>
        <w:t xml:space="preserve"> </w:t>
      </w:r>
      <w:r w:rsidR="00C30FD6" w:rsidRPr="00EC51A2">
        <w:rPr>
          <w:rFonts w:asciiTheme="majorHAnsi" w:cstheme="majorHAnsi" w:hAnsiTheme="majorHAnsi"/>
        </w:rPr>
        <w:t>et celle versée en Novembre est maintenue, ce qui représente la répartition suivante :</w:t>
      </w:r>
    </w:p>
    <w:p w14:paraId="5E81CC8A" w14:textId="77777777" w:rsidP="00EF4119" w:rsidR="00961052" w:rsidRDefault="00961052" w:rsidRPr="00EC51A2">
      <w:pPr>
        <w:spacing w:after="0" w:line="240" w:lineRule="auto"/>
        <w:jc w:val="both"/>
        <w:rPr>
          <w:rFonts w:asciiTheme="majorHAnsi" w:cstheme="majorHAnsi" w:hAnsiTheme="majorHAnsi"/>
        </w:rPr>
      </w:pPr>
    </w:p>
    <w:p w14:paraId="6A027405" w14:textId="77777777" w:rsidP="00EF4119" w:rsidR="00961052" w:rsidRDefault="00961052" w:rsidRPr="00EC51A2">
      <w:pPr>
        <w:spacing w:after="0" w:line="240" w:lineRule="auto"/>
        <w:jc w:val="both"/>
        <w:rPr>
          <w:rFonts w:asciiTheme="majorHAnsi" w:cstheme="majorHAnsi" w:hAnsiTheme="majorHAnsi"/>
        </w:rPr>
      </w:pPr>
      <w:r w:rsidRPr="00EC51A2">
        <w:rPr>
          <w:rFonts w:asciiTheme="majorHAnsi" w:cstheme="majorHAnsi" w:hAnsiTheme="majorHAnsi"/>
        </w:rPr>
        <w:t>S</w:t>
      </w:r>
      <w:r w:rsidR="001455D6" w:rsidRPr="00EC51A2">
        <w:rPr>
          <w:rFonts w:asciiTheme="majorHAnsi" w:cstheme="majorHAnsi" w:hAnsiTheme="majorHAnsi"/>
        </w:rPr>
        <w:t>tatut Ouvrier</w:t>
      </w:r>
      <w:r w:rsidRPr="00EC51A2">
        <w:rPr>
          <w:rFonts w:asciiTheme="majorHAnsi" w:cstheme="majorHAnsi" w:hAnsiTheme="majorHAnsi"/>
        </w:rPr>
        <w:t> :</w:t>
      </w:r>
    </w:p>
    <w:p w14:paraId="10EA6B19" w14:textId="35228382" w:rsidP="00EF4119" w:rsidR="00961052" w:rsidRDefault="00961052" w:rsidRPr="00EC51A2">
      <w:pPr>
        <w:spacing w:after="0" w:line="240" w:lineRule="auto"/>
        <w:jc w:val="both"/>
        <w:rPr>
          <w:rFonts w:asciiTheme="majorHAnsi" w:cstheme="majorHAnsi" w:hAnsiTheme="majorHAnsi"/>
        </w:rPr>
      </w:pPr>
      <w:r w:rsidRPr="00EC51A2">
        <w:rPr>
          <w:rFonts w:asciiTheme="majorHAnsi" w:cstheme="majorHAnsi" w:hAnsiTheme="majorHAnsi"/>
        </w:rPr>
        <w:t xml:space="preserve">Prime </w:t>
      </w:r>
      <w:r w:rsidR="001455D6" w:rsidRPr="00EC51A2">
        <w:rPr>
          <w:rFonts w:asciiTheme="majorHAnsi" w:cstheme="majorHAnsi" w:hAnsiTheme="majorHAnsi"/>
        </w:rPr>
        <w:t>versée en été</w:t>
      </w:r>
      <w:r w:rsidRPr="00EC51A2">
        <w:rPr>
          <w:rFonts w:asciiTheme="majorHAnsi" w:cstheme="majorHAnsi" w:hAnsiTheme="majorHAnsi"/>
        </w:rPr>
        <w:t xml:space="preserve"> : </w:t>
      </w:r>
      <w:r w:rsidR="00EF4119" w:rsidRPr="00EC51A2">
        <w:rPr>
          <w:rFonts w:asciiTheme="majorHAnsi" w:cstheme="majorHAnsi" w:hAnsiTheme="majorHAnsi"/>
        </w:rPr>
        <w:t>4</w:t>
      </w:r>
      <w:r w:rsidR="00C30FD6" w:rsidRPr="00EC51A2">
        <w:rPr>
          <w:rFonts w:asciiTheme="majorHAnsi" w:cstheme="majorHAnsi" w:hAnsiTheme="majorHAnsi"/>
        </w:rPr>
        <w:t>75</w:t>
      </w:r>
      <w:r w:rsidR="00EF4119" w:rsidRPr="00EC51A2">
        <w:rPr>
          <w:rFonts w:asciiTheme="majorHAnsi" w:cstheme="majorHAnsi" w:hAnsiTheme="majorHAnsi"/>
        </w:rPr>
        <w:t xml:space="preserve">€ </w:t>
      </w:r>
      <w:r w:rsidRPr="00EC51A2">
        <w:rPr>
          <w:rFonts w:asciiTheme="majorHAnsi" w:cstheme="majorHAnsi" w:hAnsiTheme="majorHAnsi"/>
        </w:rPr>
        <w:t>brut</w:t>
      </w:r>
    </w:p>
    <w:p w14:paraId="3B246855" w14:textId="4FF50C2B" w:rsidP="00EF4119" w:rsidR="001455D6" w:rsidRDefault="00961052" w:rsidRPr="00EC51A2">
      <w:pPr>
        <w:spacing w:after="0" w:line="240" w:lineRule="auto"/>
        <w:jc w:val="both"/>
        <w:rPr>
          <w:rFonts w:asciiTheme="majorHAnsi" w:cstheme="majorHAnsi" w:hAnsiTheme="majorHAnsi"/>
        </w:rPr>
      </w:pPr>
      <w:r w:rsidRPr="00EC51A2">
        <w:rPr>
          <w:rFonts w:asciiTheme="majorHAnsi" w:cstheme="majorHAnsi" w:hAnsiTheme="majorHAnsi"/>
        </w:rPr>
        <w:t>Prime versée en hiver :</w:t>
      </w:r>
      <w:r w:rsidR="00EF4119" w:rsidRPr="00EC51A2">
        <w:rPr>
          <w:rFonts w:asciiTheme="majorHAnsi" w:cstheme="majorHAnsi" w:hAnsiTheme="majorHAnsi"/>
        </w:rPr>
        <w:t xml:space="preserve"> 325€ </w:t>
      </w:r>
      <w:r w:rsidRPr="00EC51A2">
        <w:rPr>
          <w:rFonts w:asciiTheme="majorHAnsi" w:cstheme="majorHAnsi" w:hAnsiTheme="majorHAnsi"/>
        </w:rPr>
        <w:t>brut</w:t>
      </w:r>
    </w:p>
    <w:p w14:paraId="06E0B4BA" w14:textId="7581F4A5" w:rsidP="00EF4119" w:rsidR="00961052" w:rsidRDefault="00961052" w:rsidRPr="00EC51A2">
      <w:pPr>
        <w:spacing w:after="0" w:line="240" w:lineRule="auto"/>
        <w:jc w:val="both"/>
        <w:rPr>
          <w:rFonts w:asciiTheme="majorHAnsi" w:cstheme="majorHAnsi" w:hAnsiTheme="majorHAnsi"/>
        </w:rPr>
      </w:pPr>
    </w:p>
    <w:p w14:paraId="516A24F2" w14:textId="5470A789" w:rsidP="00961052" w:rsidR="00961052" w:rsidRDefault="00961052" w:rsidRPr="00EC51A2">
      <w:pPr>
        <w:spacing w:after="0" w:line="240" w:lineRule="auto"/>
        <w:jc w:val="both"/>
        <w:rPr>
          <w:rFonts w:asciiTheme="majorHAnsi" w:cstheme="majorHAnsi" w:hAnsiTheme="majorHAnsi"/>
        </w:rPr>
      </w:pPr>
      <w:r w:rsidRPr="00EC51A2">
        <w:rPr>
          <w:rFonts w:asciiTheme="majorHAnsi" w:cstheme="majorHAnsi" w:hAnsiTheme="majorHAnsi"/>
        </w:rPr>
        <w:t>Statut ETAM :</w:t>
      </w:r>
    </w:p>
    <w:p w14:paraId="70182816" w14:textId="39124A55" w:rsidP="00961052" w:rsidR="00961052" w:rsidRDefault="00961052" w:rsidRPr="00EC51A2">
      <w:pPr>
        <w:spacing w:after="0" w:line="240" w:lineRule="auto"/>
        <w:jc w:val="both"/>
        <w:rPr>
          <w:rFonts w:asciiTheme="majorHAnsi" w:cstheme="majorHAnsi" w:hAnsiTheme="majorHAnsi"/>
        </w:rPr>
      </w:pPr>
      <w:r w:rsidRPr="00EC51A2">
        <w:rPr>
          <w:rFonts w:asciiTheme="majorHAnsi" w:cstheme="majorHAnsi" w:hAnsiTheme="majorHAnsi"/>
        </w:rPr>
        <w:t>Prime versée en été : 5</w:t>
      </w:r>
      <w:r w:rsidR="00C30FD6" w:rsidRPr="00EC51A2">
        <w:rPr>
          <w:rFonts w:asciiTheme="majorHAnsi" w:cstheme="majorHAnsi" w:hAnsiTheme="majorHAnsi"/>
        </w:rPr>
        <w:t>90</w:t>
      </w:r>
      <w:r w:rsidRPr="00EC51A2">
        <w:rPr>
          <w:rFonts w:asciiTheme="majorHAnsi" w:cstheme="majorHAnsi" w:hAnsiTheme="majorHAnsi"/>
        </w:rPr>
        <w:t>€ brut</w:t>
      </w:r>
    </w:p>
    <w:p w14:paraId="15935D2C" w14:textId="4C0B34A4" w:rsidP="00EF4119" w:rsidR="00961052" w:rsidRDefault="00961052" w:rsidRPr="001455D6">
      <w:pPr>
        <w:spacing w:after="0" w:line="240" w:lineRule="auto"/>
        <w:jc w:val="both"/>
        <w:rPr>
          <w:rFonts w:asciiTheme="majorHAnsi" w:cstheme="majorHAnsi" w:hAnsiTheme="majorHAnsi"/>
        </w:rPr>
      </w:pPr>
      <w:r w:rsidRPr="00EC51A2">
        <w:rPr>
          <w:rFonts w:asciiTheme="majorHAnsi" w:cstheme="majorHAnsi" w:hAnsiTheme="majorHAnsi"/>
        </w:rPr>
        <w:t xml:space="preserve">Prime versée en hiver : </w:t>
      </w:r>
      <w:r w:rsidR="00E1178F" w:rsidRPr="00EC51A2">
        <w:rPr>
          <w:rFonts w:asciiTheme="majorHAnsi" w:cstheme="majorHAnsi" w:hAnsiTheme="majorHAnsi"/>
        </w:rPr>
        <w:t>4</w:t>
      </w:r>
      <w:r w:rsidRPr="00EC51A2">
        <w:rPr>
          <w:rFonts w:asciiTheme="majorHAnsi" w:cstheme="majorHAnsi" w:hAnsiTheme="majorHAnsi"/>
        </w:rPr>
        <w:t>25€ brut</w:t>
      </w:r>
    </w:p>
    <w:p w14:paraId="7EC34FF4" w14:textId="77777777" w:rsidP="001455D6" w:rsidR="001455D6" w:rsidRDefault="001455D6" w:rsidRPr="001455D6">
      <w:pPr>
        <w:spacing w:after="0" w:line="240" w:lineRule="auto"/>
        <w:jc w:val="both"/>
        <w:rPr>
          <w:rFonts w:asciiTheme="majorHAnsi" w:cstheme="majorHAnsi" w:hAnsiTheme="majorHAnsi"/>
        </w:rPr>
      </w:pPr>
    </w:p>
    <w:p w14:paraId="25DF43FF" w14:textId="12F9A729" w:rsidP="001455D6" w:rsidR="001455D6" w:rsidRDefault="001455D6" w:rsidRPr="001455D6">
      <w:pPr>
        <w:spacing w:after="0" w:line="240" w:lineRule="auto"/>
        <w:jc w:val="both"/>
        <w:rPr>
          <w:rFonts w:asciiTheme="majorHAnsi" w:cstheme="majorHAnsi" w:hAnsiTheme="majorHAnsi"/>
        </w:rPr>
      </w:pPr>
      <w:r>
        <w:rPr>
          <w:rFonts w:asciiTheme="majorHAnsi" w:cstheme="majorHAnsi" w:hAnsiTheme="majorHAnsi"/>
        </w:rPr>
        <w:t>C</w:t>
      </w:r>
      <w:r w:rsidRPr="001455D6">
        <w:rPr>
          <w:rFonts w:asciiTheme="majorHAnsi" w:cstheme="majorHAnsi" w:hAnsiTheme="majorHAnsi"/>
        </w:rPr>
        <w:t>ette prime est versée en 2 fois sur la paie du mois de j</w:t>
      </w:r>
      <w:r>
        <w:rPr>
          <w:rFonts w:asciiTheme="majorHAnsi" w:cstheme="majorHAnsi" w:hAnsiTheme="majorHAnsi"/>
        </w:rPr>
        <w:t>uin</w:t>
      </w:r>
      <w:r w:rsidRPr="001455D6">
        <w:rPr>
          <w:rFonts w:asciiTheme="majorHAnsi" w:cstheme="majorHAnsi" w:hAnsiTheme="majorHAnsi"/>
        </w:rPr>
        <w:t xml:space="preserve"> et novembre. </w:t>
      </w:r>
    </w:p>
    <w:p w14:paraId="0071591F" w14:textId="5DF80092" w:rsidP="001455D6" w:rsidR="001455D6" w:rsidRDefault="001455D6">
      <w:pPr>
        <w:spacing w:after="0" w:line="240" w:lineRule="auto"/>
        <w:jc w:val="both"/>
        <w:rPr>
          <w:rFonts w:asciiTheme="majorHAnsi" w:cstheme="majorHAnsi" w:hAnsiTheme="majorHAnsi"/>
        </w:rPr>
      </w:pPr>
      <w:r w:rsidRPr="001455D6">
        <w:rPr>
          <w:rFonts w:asciiTheme="majorHAnsi" w:cstheme="majorHAnsi" w:hAnsiTheme="majorHAnsi"/>
        </w:rPr>
        <w:t xml:space="preserve">Par ailleurs, la prime d’hiver étant versée sur la paie du mois de novembre, un ajustement </w:t>
      </w:r>
      <w:r w:rsidR="00707DB9">
        <w:rPr>
          <w:rFonts w:asciiTheme="majorHAnsi" w:cstheme="majorHAnsi" w:hAnsiTheme="majorHAnsi"/>
        </w:rPr>
        <w:t>est</w:t>
      </w:r>
      <w:r w:rsidRPr="001455D6">
        <w:rPr>
          <w:rFonts w:asciiTheme="majorHAnsi" w:cstheme="majorHAnsi" w:hAnsiTheme="majorHAnsi"/>
        </w:rPr>
        <w:t xml:space="preserve"> réalisé sur la paie du mois de décembre en cas d’absence sur la fin d’année.</w:t>
      </w:r>
    </w:p>
    <w:p w14:paraId="0E3AC778" w14:textId="000305B0" w:rsidP="001455D6" w:rsidR="0069267F" w:rsidRDefault="0069267F">
      <w:pPr>
        <w:spacing w:after="0" w:line="240" w:lineRule="auto"/>
        <w:jc w:val="both"/>
        <w:rPr>
          <w:rFonts w:asciiTheme="majorHAnsi" w:cstheme="majorHAnsi" w:hAnsiTheme="majorHAnsi"/>
        </w:rPr>
      </w:pPr>
    </w:p>
    <w:p w14:paraId="0F2B8A50" w14:textId="77777777" w:rsidP="00401E68" w:rsidR="00401E68" w:rsidRDefault="00401E68">
      <w:pPr>
        <w:spacing w:after="0" w:line="240" w:lineRule="auto"/>
        <w:jc w:val="both"/>
        <w:rPr>
          <w:rFonts w:asciiTheme="majorHAnsi" w:cstheme="majorHAnsi" w:hAnsiTheme="majorHAnsi"/>
          <w:u w:val="single"/>
        </w:rPr>
      </w:pPr>
    </w:p>
    <w:p w14:paraId="1DA86150" w14:textId="1E447EAB" w:rsidP="003F3156" w:rsidR="00577627" w:rsidRDefault="00577627" w:rsidRPr="00401E68">
      <w:pPr>
        <w:pStyle w:val="Paragraphedeliste"/>
        <w:numPr>
          <w:ilvl w:val="1"/>
          <w:numId w:val="4"/>
        </w:numPr>
        <w:spacing w:after="0" w:line="240" w:lineRule="auto"/>
        <w:jc w:val="both"/>
        <w:rPr>
          <w:rFonts w:asciiTheme="majorHAnsi" w:cstheme="majorHAnsi" w:hAnsiTheme="majorHAnsi"/>
          <w:u w:val="single"/>
        </w:rPr>
      </w:pPr>
      <w:r w:rsidRPr="00401E68">
        <w:rPr>
          <w:rFonts w:asciiTheme="majorHAnsi" w:cstheme="majorHAnsi" w:hAnsiTheme="majorHAnsi"/>
          <w:u w:val="single"/>
        </w:rPr>
        <w:t>Journée enfant hospitalisé ou malade</w:t>
      </w:r>
    </w:p>
    <w:p w14:paraId="22A065AA" w14:textId="77777777" w:rsidP="00577627" w:rsidR="00577627" w:rsidRDefault="00577627">
      <w:pPr>
        <w:spacing w:after="0" w:line="240" w:lineRule="auto"/>
        <w:jc w:val="both"/>
        <w:rPr>
          <w:rFonts w:asciiTheme="majorHAnsi" w:cstheme="majorHAnsi" w:hAnsiTheme="majorHAnsi"/>
        </w:rPr>
      </w:pPr>
    </w:p>
    <w:p w14:paraId="26729FB7" w14:textId="2BA56020" w:rsidP="00401E68" w:rsidR="00401E68" w:rsidRDefault="00401E68" w:rsidRPr="00401E68">
      <w:pPr>
        <w:spacing w:after="0" w:line="240" w:lineRule="auto"/>
        <w:jc w:val="both"/>
        <w:rPr>
          <w:rFonts w:asciiTheme="majorHAnsi" w:cstheme="majorHAnsi" w:hAnsiTheme="majorHAnsi"/>
        </w:rPr>
      </w:pPr>
      <w:r w:rsidRPr="00401E68">
        <w:rPr>
          <w:rFonts w:asciiTheme="majorHAnsi" w:cstheme="majorHAnsi" w:hAnsiTheme="majorHAnsi"/>
        </w:rPr>
        <w:t xml:space="preserve">La direction reconduit le dispositif pour l’ensemble du personnel en autorisant </w:t>
      </w:r>
      <w:r w:rsidR="00E57FEC">
        <w:rPr>
          <w:rFonts w:asciiTheme="majorHAnsi" w:cstheme="majorHAnsi" w:hAnsiTheme="majorHAnsi"/>
        </w:rPr>
        <w:t>3</w:t>
      </w:r>
      <w:r w:rsidRPr="00401E68">
        <w:rPr>
          <w:rFonts w:asciiTheme="majorHAnsi" w:cstheme="majorHAnsi" w:hAnsiTheme="majorHAnsi"/>
        </w:rPr>
        <w:t xml:space="preserve"> journées d’absence pour enfant hospitalisé ou malade. Ces </w:t>
      </w:r>
      <w:r w:rsidR="00E57FEC">
        <w:rPr>
          <w:rFonts w:asciiTheme="majorHAnsi" w:cstheme="majorHAnsi" w:hAnsiTheme="majorHAnsi"/>
        </w:rPr>
        <w:t>trois</w:t>
      </w:r>
      <w:r w:rsidRPr="00401E68">
        <w:rPr>
          <w:rFonts w:asciiTheme="majorHAnsi" w:cstheme="majorHAnsi" w:hAnsiTheme="majorHAnsi"/>
        </w:rPr>
        <w:t xml:space="preserve"> journées constituent </w:t>
      </w:r>
      <w:r w:rsidR="007D372B">
        <w:rPr>
          <w:rFonts w:asciiTheme="majorHAnsi" w:cstheme="majorHAnsi" w:hAnsiTheme="majorHAnsi"/>
        </w:rPr>
        <w:t>trois</w:t>
      </w:r>
      <w:r w:rsidRPr="00401E68">
        <w:rPr>
          <w:rFonts w:asciiTheme="majorHAnsi" w:cstheme="majorHAnsi" w:hAnsiTheme="majorHAnsi"/>
        </w:rPr>
        <w:t xml:space="preserve"> jours de congés rémunérés supplémentaires et </w:t>
      </w:r>
      <w:r w:rsidR="00016307">
        <w:rPr>
          <w:rFonts w:asciiTheme="majorHAnsi" w:cstheme="majorHAnsi" w:hAnsiTheme="majorHAnsi"/>
        </w:rPr>
        <w:t>n’</w:t>
      </w:r>
      <w:r w:rsidRPr="00401E68">
        <w:rPr>
          <w:rFonts w:asciiTheme="majorHAnsi" w:cstheme="majorHAnsi" w:hAnsiTheme="majorHAnsi"/>
        </w:rPr>
        <w:t>entraine</w:t>
      </w:r>
      <w:r w:rsidR="00016307">
        <w:rPr>
          <w:rFonts w:asciiTheme="majorHAnsi" w:cstheme="majorHAnsi" w:hAnsiTheme="majorHAnsi"/>
        </w:rPr>
        <w:t xml:space="preserve"> pas</w:t>
      </w:r>
      <w:r w:rsidRPr="00401E68">
        <w:rPr>
          <w:rFonts w:asciiTheme="majorHAnsi" w:cstheme="majorHAnsi" w:hAnsiTheme="majorHAnsi"/>
        </w:rPr>
        <w:t xml:space="preserve"> la perte de la prime d’assiduité.</w:t>
      </w:r>
    </w:p>
    <w:p w14:paraId="1666037A" w14:textId="77777777" w:rsidP="00401E68" w:rsidR="00401E68" w:rsidRDefault="00401E68" w:rsidRPr="00401E68">
      <w:pPr>
        <w:spacing w:after="0" w:line="240" w:lineRule="auto"/>
        <w:jc w:val="both"/>
        <w:rPr>
          <w:rFonts w:asciiTheme="majorHAnsi" w:cstheme="majorHAnsi" w:hAnsiTheme="majorHAnsi"/>
        </w:rPr>
      </w:pPr>
    </w:p>
    <w:p w14:paraId="62A02A8C" w14:textId="77777777" w:rsidP="00401E68" w:rsidR="00401E68" w:rsidRDefault="00401E68" w:rsidRPr="00401E68">
      <w:pPr>
        <w:spacing w:after="0" w:line="240" w:lineRule="auto"/>
        <w:jc w:val="both"/>
        <w:rPr>
          <w:rFonts w:asciiTheme="majorHAnsi" w:cstheme="majorHAnsi" w:hAnsiTheme="majorHAnsi"/>
        </w:rPr>
      </w:pPr>
      <w:r w:rsidRPr="00401E68">
        <w:rPr>
          <w:rFonts w:asciiTheme="majorHAnsi" w:cstheme="majorHAnsi" w:hAnsiTheme="majorHAnsi"/>
        </w:rPr>
        <w:t>Les conditions sont les suivantes :</w:t>
      </w:r>
    </w:p>
    <w:p w14:paraId="358D24C9" w14:textId="77777777" w:rsidP="00401E68" w:rsidR="00401E68" w:rsidRDefault="00401E68" w:rsidRPr="00401E68">
      <w:pPr>
        <w:numPr>
          <w:ilvl w:val="0"/>
          <w:numId w:val="2"/>
        </w:numPr>
        <w:spacing w:after="0" w:line="240" w:lineRule="auto"/>
        <w:jc w:val="both"/>
        <w:rPr>
          <w:rFonts w:asciiTheme="majorHAnsi" w:cstheme="majorHAnsi" w:hAnsiTheme="majorHAnsi"/>
        </w:rPr>
      </w:pPr>
      <w:proofErr w:type="gramStart"/>
      <w:r w:rsidRPr="00401E68">
        <w:rPr>
          <w:rFonts w:asciiTheme="majorHAnsi" w:cstheme="majorHAnsi" w:hAnsiTheme="majorHAnsi"/>
        </w:rPr>
        <w:t>ancienneté</w:t>
      </w:r>
      <w:proofErr w:type="gramEnd"/>
      <w:r w:rsidRPr="00401E68">
        <w:rPr>
          <w:rFonts w:asciiTheme="majorHAnsi" w:cstheme="majorHAnsi" w:hAnsiTheme="majorHAnsi"/>
        </w:rPr>
        <w:t xml:space="preserve"> minimale du salarié de 3 mois dans l’entreprise au cours de l’année civile, CDD ou CDI</w:t>
      </w:r>
    </w:p>
    <w:p w14:paraId="02C90A64" w14:textId="77777777" w:rsidP="00401E68" w:rsidR="00401E68" w:rsidRDefault="00401E68" w:rsidRPr="00401E68">
      <w:pPr>
        <w:numPr>
          <w:ilvl w:val="0"/>
          <w:numId w:val="2"/>
        </w:numPr>
        <w:spacing w:after="0" w:line="240" w:lineRule="auto"/>
        <w:jc w:val="both"/>
        <w:rPr>
          <w:rFonts w:asciiTheme="majorHAnsi" w:cstheme="majorHAnsi" w:hAnsiTheme="majorHAnsi"/>
        </w:rPr>
      </w:pPr>
      <w:proofErr w:type="gramStart"/>
      <w:r w:rsidRPr="00401E68">
        <w:rPr>
          <w:rFonts w:asciiTheme="majorHAnsi" w:cstheme="majorHAnsi" w:hAnsiTheme="majorHAnsi"/>
        </w:rPr>
        <w:t>mise</w:t>
      </w:r>
      <w:proofErr w:type="gramEnd"/>
      <w:r w:rsidRPr="00401E68">
        <w:rPr>
          <w:rFonts w:asciiTheme="majorHAnsi" w:cstheme="majorHAnsi" w:hAnsiTheme="majorHAnsi"/>
        </w:rPr>
        <w:t xml:space="preserve"> en place pour les enfants jusqu’à 16 ans </w:t>
      </w:r>
    </w:p>
    <w:p w14:paraId="75A049DC" w14:textId="77777777" w:rsidP="00401E68" w:rsidR="00401E68" w:rsidRDefault="00401E68" w:rsidRPr="00401E68">
      <w:pPr>
        <w:numPr>
          <w:ilvl w:val="0"/>
          <w:numId w:val="2"/>
        </w:numPr>
        <w:spacing w:after="0" w:line="240" w:lineRule="auto"/>
        <w:jc w:val="both"/>
        <w:rPr>
          <w:rFonts w:asciiTheme="majorHAnsi" w:cstheme="majorHAnsi" w:hAnsiTheme="majorHAnsi"/>
        </w:rPr>
      </w:pPr>
      <w:proofErr w:type="gramStart"/>
      <w:r w:rsidRPr="00401E68">
        <w:rPr>
          <w:rFonts w:asciiTheme="majorHAnsi" w:cstheme="majorHAnsi" w:hAnsiTheme="majorHAnsi"/>
        </w:rPr>
        <w:t>transmission</w:t>
      </w:r>
      <w:proofErr w:type="gramEnd"/>
      <w:r w:rsidRPr="00401E68">
        <w:rPr>
          <w:rFonts w:asciiTheme="majorHAnsi" w:cstheme="majorHAnsi" w:hAnsiTheme="majorHAnsi"/>
        </w:rPr>
        <w:t xml:space="preserve"> d’un bulletin d’hospitalisation avec mention d’une intervention chirurgicale, ou un certificat médical mentionnant la nécessaire présence parentale</w:t>
      </w:r>
    </w:p>
    <w:p w14:paraId="213E6B39" w14:textId="77777777" w:rsidP="00401E68" w:rsidR="00401E68" w:rsidRDefault="00401E68" w:rsidRPr="00401E68">
      <w:pPr>
        <w:numPr>
          <w:ilvl w:val="0"/>
          <w:numId w:val="2"/>
        </w:numPr>
        <w:spacing w:after="0" w:line="240" w:lineRule="auto"/>
        <w:jc w:val="both"/>
        <w:rPr>
          <w:rFonts w:asciiTheme="majorHAnsi" w:cstheme="majorHAnsi" w:hAnsiTheme="majorHAnsi"/>
        </w:rPr>
      </w:pPr>
      <w:proofErr w:type="gramStart"/>
      <w:r w:rsidRPr="00401E68">
        <w:rPr>
          <w:rFonts w:asciiTheme="majorHAnsi" w:cstheme="majorHAnsi" w:hAnsiTheme="majorHAnsi"/>
        </w:rPr>
        <w:t>fourniture</w:t>
      </w:r>
      <w:proofErr w:type="gramEnd"/>
      <w:r w:rsidRPr="00401E68">
        <w:rPr>
          <w:rFonts w:asciiTheme="majorHAnsi" w:cstheme="majorHAnsi" w:hAnsiTheme="majorHAnsi"/>
        </w:rPr>
        <w:t xml:space="preserve"> d’un certificat prouvant que le conjoint ne bénéficie pas de mesure identique dans son entreprise </w:t>
      </w:r>
    </w:p>
    <w:p w14:paraId="72A41C48" w14:textId="5FA77679" w:rsidP="00401E68" w:rsidR="00401E68" w:rsidRDefault="00401E68">
      <w:pPr>
        <w:numPr>
          <w:ilvl w:val="0"/>
          <w:numId w:val="2"/>
        </w:numPr>
        <w:spacing w:after="0" w:line="240" w:lineRule="auto"/>
        <w:jc w:val="both"/>
        <w:rPr>
          <w:rFonts w:asciiTheme="majorHAnsi" w:cstheme="majorHAnsi" w:hAnsiTheme="majorHAnsi"/>
        </w:rPr>
      </w:pPr>
      <w:proofErr w:type="gramStart"/>
      <w:r w:rsidRPr="00401E68">
        <w:rPr>
          <w:rFonts w:asciiTheme="majorHAnsi" w:cstheme="majorHAnsi" w:hAnsiTheme="majorHAnsi"/>
        </w:rPr>
        <w:t>pas</w:t>
      </w:r>
      <w:proofErr w:type="gramEnd"/>
      <w:r w:rsidRPr="00401E68">
        <w:rPr>
          <w:rFonts w:asciiTheme="majorHAnsi" w:cstheme="majorHAnsi" w:hAnsiTheme="majorHAnsi"/>
        </w:rPr>
        <w:t xml:space="preserve"> de cumul avec le conjoint, si celui-ci travaille au sein de l’entreprise Atelier 72</w:t>
      </w:r>
    </w:p>
    <w:p w14:paraId="3998D0F8" w14:textId="77777777" w:rsidP="006F675C" w:rsidR="006F675C" w:rsidRDefault="006F675C">
      <w:pPr>
        <w:spacing w:after="0" w:line="240" w:lineRule="auto"/>
        <w:jc w:val="both"/>
        <w:rPr>
          <w:rFonts w:asciiTheme="majorHAnsi" w:cstheme="majorHAnsi" w:hAnsiTheme="majorHAnsi"/>
        </w:rPr>
      </w:pPr>
    </w:p>
    <w:p w14:paraId="23A3DD23" w14:textId="7AECAB14" w:rsidP="006F675C" w:rsidR="006F675C" w:rsidRDefault="006F675C">
      <w:pPr>
        <w:spacing w:after="0" w:line="240" w:lineRule="auto"/>
        <w:jc w:val="both"/>
        <w:rPr>
          <w:rFonts w:asciiTheme="majorHAnsi" w:cstheme="majorHAnsi" w:hAnsiTheme="majorHAnsi"/>
        </w:rPr>
      </w:pPr>
      <w:r>
        <w:rPr>
          <w:rFonts w:asciiTheme="majorHAnsi" w:cstheme="majorHAnsi" w:hAnsiTheme="majorHAnsi"/>
        </w:rPr>
        <w:t>En complément, il est accordé la mise en place de 2 journées d’absences rémunérées, sans impact sur la prime d’assiduité, pour les salariés dont les enfants âgés de 0 à 12 ans ont une reconnaissance de handicap ou d’affection longue durée (ALD inscrite sur la liste établie par le ministère de la santé et de la prévention et fixée par décret et/ou reconnaissance handicapé).</w:t>
      </w:r>
    </w:p>
    <w:p w14:paraId="3678F11A" w14:textId="58C64790" w:rsidP="00A00261" w:rsidR="00A00261" w:rsidRDefault="00A00261">
      <w:pPr>
        <w:spacing w:after="0" w:line="240" w:lineRule="auto"/>
        <w:jc w:val="both"/>
        <w:rPr>
          <w:rFonts w:asciiTheme="majorHAnsi" w:cstheme="majorHAnsi" w:hAnsiTheme="majorHAnsi"/>
        </w:rPr>
      </w:pPr>
    </w:p>
    <w:p w14:paraId="4FC8CFDC" w14:textId="77777777" w:rsidP="00577627" w:rsidR="00577627" w:rsidRDefault="00577627" w:rsidRPr="00E517F8">
      <w:pPr>
        <w:spacing w:after="0" w:line="240" w:lineRule="auto"/>
        <w:jc w:val="both"/>
        <w:rPr>
          <w:rFonts w:asciiTheme="majorHAnsi" w:cstheme="majorHAnsi" w:hAnsiTheme="majorHAnsi"/>
        </w:rPr>
      </w:pPr>
    </w:p>
    <w:p w14:paraId="65DB15EB" w14:textId="77777777" w:rsidP="00577627" w:rsidR="00577627" w:rsidRDefault="00577627" w:rsidRPr="00E517F8">
      <w:pPr>
        <w:spacing w:after="0" w:line="240" w:lineRule="auto"/>
        <w:jc w:val="both"/>
        <w:rPr>
          <w:rFonts w:asciiTheme="majorHAnsi" w:cstheme="majorHAnsi" w:hAnsiTheme="majorHAnsi"/>
        </w:rPr>
      </w:pPr>
    </w:p>
    <w:p w14:paraId="20E4D7E7" w14:textId="77777777" w:rsidP="00577627" w:rsidR="00577627" w:rsidRDefault="00577627" w:rsidRPr="00E517F8">
      <w:pPr>
        <w:spacing w:after="0" w:line="240" w:lineRule="auto"/>
        <w:rPr>
          <w:rFonts w:asciiTheme="majorHAnsi" w:cstheme="majorHAnsi" w:hAnsiTheme="majorHAnsi"/>
          <w:b/>
          <w:u w:val="single"/>
        </w:rPr>
      </w:pPr>
      <w:r w:rsidRPr="00E517F8">
        <w:rPr>
          <w:rFonts w:asciiTheme="majorHAnsi" w:cstheme="majorHAnsi" w:hAnsiTheme="majorHAnsi"/>
          <w:b/>
          <w:u w:val="single"/>
        </w:rPr>
        <w:t>Article 5. Evolution individuelle des rémunérations.</w:t>
      </w:r>
    </w:p>
    <w:p w14:paraId="063B723E" w14:textId="77777777" w:rsidP="00577627" w:rsidR="00577627" w:rsidRDefault="00577627" w:rsidRPr="00E517F8">
      <w:pPr>
        <w:spacing w:after="0" w:line="240" w:lineRule="auto"/>
        <w:rPr>
          <w:rFonts w:asciiTheme="majorHAnsi" w:cstheme="majorHAnsi" w:hAnsiTheme="majorHAnsi"/>
          <w:b/>
          <w:u w:val="single"/>
        </w:rPr>
      </w:pPr>
    </w:p>
    <w:p w14:paraId="319A6647" w14:textId="77777777" w:rsidP="00577627" w:rsidR="00577627" w:rsidRDefault="00577627" w:rsidRPr="00E517F8">
      <w:pPr>
        <w:spacing w:after="0" w:line="240" w:lineRule="auto"/>
        <w:jc w:val="both"/>
        <w:rPr>
          <w:rFonts w:asciiTheme="majorHAnsi" w:cstheme="majorHAnsi" w:hAnsiTheme="majorHAnsi"/>
        </w:rPr>
      </w:pPr>
      <w:r w:rsidRPr="00E517F8">
        <w:rPr>
          <w:rFonts w:asciiTheme="majorHAnsi" w:cstheme="majorHAnsi" w:hAnsiTheme="majorHAnsi"/>
        </w:rPr>
        <w:t>Le principe des augmentations promotionnelles reste maintenu pour les salariés ayant changé de qualification ou de métier.</w:t>
      </w:r>
    </w:p>
    <w:p w14:paraId="0B527CA6" w14:textId="77777777" w:rsidP="00577627" w:rsidR="00577627" w:rsidRDefault="00577627" w:rsidRPr="00E517F8">
      <w:pPr>
        <w:spacing w:after="0" w:line="240" w:lineRule="auto"/>
        <w:jc w:val="both"/>
        <w:rPr>
          <w:rFonts w:asciiTheme="majorHAnsi" w:cstheme="majorHAnsi" w:hAnsiTheme="majorHAnsi"/>
        </w:rPr>
      </w:pPr>
    </w:p>
    <w:p w14:paraId="7684B163" w14:textId="77777777" w:rsidP="00577627" w:rsidR="00577627" w:rsidRDefault="00577627" w:rsidRPr="00E517F8">
      <w:pPr>
        <w:spacing w:after="0" w:line="240" w:lineRule="auto"/>
        <w:jc w:val="both"/>
        <w:rPr>
          <w:rFonts w:asciiTheme="majorHAnsi" w:cstheme="majorHAnsi" w:hAnsiTheme="majorHAnsi"/>
        </w:rPr>
      </w:pPr>
      <w:r w:rsidRPr="00E517F8">
        <w:rPr>
          <w:rFonts w:asciiTheme="majorHAnsi" w:cstheme="majorHAnsi" w:hAnsiTheme="majorHAnsi"/>
        </w:rPr>
        <w:t xml:space="preserve">L’ensemble des dispositions décrites ci-dessus ne saurait cependant faire échec à l’application des accords fixant </w:t>
      </w:r>
      <w:proofErr w:type="gramStart"/>
      <w:r w:rsidRPr="00E517F8">
        <w:rPr>
          <w:rFonts w:asciiTheme="majorHAnsi" w:cstheme="majorHAnsi" w:hAnsiTheme="majorHAnsi"/>
        </w:rPr>
        <w:t>au</w:t>
      </w:r>
      <w:proofErr w:type="gramEnd"/>
      <w:r w:rsidRPr="00E517F8">
        <w:rPr>
          <w:rFonts w:asciiTheme="majorHAnsi" w:cstheme="majorHAnsi" w:hAnsiTheme="majorHAnsi"/>
        </w:rPr>
        <w:t xml:space="preserve"> plan national des salaires, ressources minimales ou conditions de travail plus favorables qui seraient bien évidemment appliquées aux modalités et conditions desdits accords.</w:t>
      </w:r>
    </w:p>
    <w:p w14:paraId="5B960EEF" w14:textId="77777777" w:rsidP="00577627" w:rsidR="00577627" w:rsidRDefault="00577627" w:rsidRPr="00E517F8">
      <w:pPr>
        <w:spacing w:after="0" w:line="240" w:lineRule="auto"/>
        <w:jc w:val="both"/>
        <w:rPr>
          <w:rFonts w:asciiTheme="majorHAnsi" w:cstheme="majorHAnsi" w:hAnsiTheme="majorHAnsi"/>
        </w:rPr>
      </w:pPr>
    </w:p>
    <w:p w14:paraId="2ECE3D71" w14:textId="77777777" w:rsidP="00A037AF" w:rsidR="00A037AF" w:rsidRDefault="00577627" w:rsidRPr="00E517F8">
      <w:pPr>
        <w:spacing w:after="0" w:line="240" w:lineRule="auto"/>
        <w:jc w:val="both"/>
        <w:rPr>
          <w:rFonts w:asciiTheme="majorHAnsi" w:cstheme="majorHAnsi" w:hAnsiTheme="majorHAnsi"/>
          <w:b/>
          <w:u w:val="single"/>
        </w:rPr>
      </w:pPr>
      <w:r w:rsidRPr="00E517F8">
        <w:rPr>
          <w:rFonts w:asciiTheme="majorHAnsi" w:cstheme="majorHAnsi" w:hAnsiTheme="majorHAnsi"/>
        </w:rPr>
        <w:t xml:space="preserve"> </w:t>
      </w:r>
      <w:r w:rsidR="00A037AF" w:rsidRPr="00E517F8">
        <w:rPr>
          <w:rFonts w:asciiTheme="majorHAnsi" w:cstheme="majorHAnsi" w:hAnsiTheme="majorHAnsi"/>
          <w:b/>
          <w:u w:val="single"/>
        </w:rPr>
        <w:t>Article 6. Partage de la valeur ajoutée</w:t>
      </w:r>
    </w:p>
    <w:p w14:paraId="3917DDF6" w14:textId="77777777" w:rsidP="00A037AF" w:rsidR="00A037AF" w:rsidRDefault="00A037AF" w:rsidRPr="00E517F8">
      <w:pPr>
        <w:spacing w:after="0" w:line="240" w:lineRule="auto"/>
        <w:jc w:val="both"/>
        <w:rPr>
          <w:rFonts w:asciiTheme="majorHAnsi" w:cstheme="majorHAnsi" w:hAnsiTheme="majorHAnsi"/>
          <w:b/>
          <w:u w:val="single"/>
        </w:rPr>
      </w:pPr>
    </w:p>
    <w:p w14:paraId="56967C60" w14:textId="5B1600D4" w:rsidP="00B9671A" w:rsidR="00577627" w:rsidRDefault="00A037AF" w:rsidRPr="00E517F8">
      <w:pPr>
        <w:spacing w:after="0" w:line="240" w:lineRule="auto"/>
        <w:jc w:val="both"/>
        <w:rPr>
          <w:rFonts w:asciiTheme="majorHAnsi" w:cstheme="majorHAnsi" w:hAnsiTheme="majorHAnsi"/>
        </w:rPr>
      </w:pPr>
      <w:r w:rsidRPr="00E517F8">
        <w:rPr>
          <w:rFonts w:asciiTheme="majorHAnsi" w:cstheme="majorHAnsi" w:hAnsiTheme="majorHAnsi"/>
        </w:rPr>
        <w:t xml:space="preserve">Constatant que l’entreprise est couverte par des accords spécifiques portant sur la participation et l’intéressement, actuellement en vigueur, les parties à la négociation n’ont pas entendu développer ce point. </w:t>
      </w:r>
    </w:p>
    <w:p w14:paraId="4707754C" w14:textId="77777777" w:rsidP="00577627" w:rsidR="00BF7DF5" w:rsidRDefault="00BF7DF5" w:rsidRPr="00E517F8">
      <w:pPr>
        <w:spacing w:after="0" w:line="240" w:lineRule="auto"/>
        <w:jc w:val="both"/>
        <w:rPr>
          <w:rFonts w:asciiTheme="majorHAnsi" w:cstheme="majorHAnsi" w:hAnsiTheme="majorHAnsi"/>
        </w:rPr>
      </w:pPr>
    </w:p>
    <w:p w14:paraId="1BEA00A6" w14:textId="77777777" w:rsidP="00577627" w:rsidR="00577627" w:rsidRDefault="00577627" w:rsidRPr="00E517F8">
      <w:pPr>
        <w:spacing w:after="0" w:line="240" w:lineRule="auto"/>
        <w:jc w:val="both"/>
        <w:rPr>
          <w:rFonts w:asciiTheme="majorHAnsi" w:cstheme="majorHAnsi" w:hAnsiTheme="majorHAnsi"/>
        </w:rPr>
      </w:pPr>
    </w:p>
    <w:p w14:paraId="7B27B3D9" w14:textId="77777777" w:rsidP="00577627" w:rsidR="00577627" w:rsidRDefault="00577627" w:rsidRPr="00E517F8">
      <w:pPr>
        <w:spacing w:after="0" w:line="240" w:lineRule="auto"/>
        <w:jc w:val="both"/>
        <w:rPr>
          <w:rFonts w:asciiTheme="majorHAnsi" w:cstheme="majorHAnsi" w:hAnsiTheme="majorHAnsi"/>
          <w:b/>
          <w:u w:val="single"/>
        </w:rPr>
      </w:pPr>
      <w:r w:rsidRPr="00E517F8">
        <w:rPr>
          <w:rFonts w:asciiTheme="majorHAnsi" w:cstheme="majorHAnsi" w:hAnsiTheme="majorHAnsi"/>
          <w:b/>
          <w:u w:val="single"/>
        </w:rPr>
        <w:t>Article 7. Egalité professionnelle entre les hommes et les femmes.</w:t>
      </w:r>
    </w:p>
    <w:p w14:paraId="3D2B79FA" w14:textId="77777777" w:rsidP="00577627" w:rsidR="00577627" w:rsidRDefault="00577627" w:rsidRPr="00E517F8">
      <w:pPr>
        <w:spacing w:after="0" w:line="240" w:lineRule="auto"/>
        <w:jc w:val="both"/>
        <w:rPr>
          <w:rFonts w:asciiTheme="majorHAnsi" w:cstheme="majorHAnsi" w:hAnsiTheme="majorHAnsi"/>
          <w:b/>
          <w:u w:val="single"/>
        </w:rPr>
      </w:pPr>
    </w:p>
    <w:p w14:paraId="47F34642" w14:textId="670347F5" w:rsidP="00401E68" w:rsidR="00577627" w:rsidRDefault="00577627" w:rsidRPr="00401E68">
      <w:pPr>
        <w:spacing w:after="0" w:line="240" w:lineRule="auto"/>
        <w:jc w:val="both"/>
        <w:rPr>
          <w:rFonts w:asciiTheme="majorHAnsi" w:cstheme="majorHAnsi" w:hAnsiTheme="majorHAnsi"/>
        </w:rPr>
      </w:pPr>
      <w:r w:rsidRPr="00401E68">
        <w:rPr>
          <w:rFonts w:asciiTheme="majorHAnsi" w:cstheme="majorHAnsi" w:hAnsiTheme="majorHAnsi"/>
        </w:rPr>
        <w:t xml:space="preserve">Il est rappelé que depuis le 1er </w:t>
      </w:r>
      <w:r w:rsidR="00401E68" w:rsidRPr="00401E68">
        <w:rPr>
          <w:rFonts w:asciiTheme="majorHAnsi" w:cstheme="majorHAnsi" w:hAnsiTheme="majorHAnsi"/>
        </w:rPr>
        <w:t>mars 2020</w:t>
      </w:r>
      <w:r w:rsidRPr="00401E68">
        <w:rPr>
          <w:rFonts w:asciiTheme="majorHAnsi" w:cstheme="majorHAnsi" w:hAnsiTheme="majorHAnsi"/>
        </w:rPr>
        <w:t xml:space="preserve">, les entreprises de </w:t>
      </w:r>
      <w:r w:rsidR="00401E68" w:rsidRPr="00401E68">
        <w:rPr>
          <w:rFonts w:asciiTheme="majorHAnsi" w:cstheme="majorHAnsi" w:hAnsiTheme="majorHAnsi"/>
        </w:rPr>
        <w:t>moins</w:t>
      </w:r>
      <w:r w:rsidRPr="00401E68">
        <w:rPr>
          <w:rFonts w:asciiTheme="majorHAnsi" w:cstheme="majorHAnsi" w:hAnsiTheme="majorHAnsi"/>
        </w:rPr>
        <w:t xml:space="preserve"> de 250 salariés ont une obligation de résultat en faveur de l’égalité professionnelle.  Au 1er mars 202</w:t>
      </w:r>
      <w:r w:rsidR="00695FDC">
        <w:rPr>
          <w:rFonts w:asciiTheme="majorHAnsi" w:cstheme="majorHAnsi" w:hAnsiTheme="majorHAnsi"/>
        </w:rPr>
        <w:t>2</w:t>
      </w:r>
      <w:r w:rsidRPr="00401E68">
        <w:rPr>
          <w:rFonts w:asciiTheme="majorHAnsi" w:cstheme="majorHAnsi" w:hAnsiTheme="majorHAnsi"/>
        </w:rPr>
        <w:t xml:space="preserve">, </w:t>
      </w:r>
      <w:r w:rsidR="00401E68" w:rsidRPr="00401E68">
        <w:rPr>
          <w:rFonts w:asciiTheme="majorHAnsi" w:cstheme="majorHAnsi" w:hAnsiTheme="majorHAnsi"/>
        </w:rPr>
        <w:t>Atelier 72</w:t>
      </w:r>
      <w:r w:rsidRPr="00401E68">
        <w:rPr>
          <w:rFonts w:asciiTheme="majorHAnsi" w:cstheme="majorHAnsi" w:hAnsiTheme="majorHAnsi"/>
        </w:rPr>
        <w:t xml:space="preserve"> remplie cette obligation en obtenant un score de </w:t>
      </w:r>
      <w:r w:rsidR="00695FDC">
        <w:rPr>
          <w:rFonts w:asciiTheme="majorHAnsi" w:cstheme="majorHAnsi" w:hAnsiTheme="majorHAnsi"/>
        </w:rPr>
        <w:t>99</w:t>
      </w:r>
      <w:r w:rsidRPr="00401E68">
        <w:rPr>
          <w:rFonts w:asciiTheme="majorHAnsi" w:cstheme="majorHAnsi" w:hAnsiTheme="majorHAnsi"/>
        </w:rPr>
        <w:t>/100 (Min : 75/100).</w:t>
      </w:r>
    </w:p>
    <w:p w14:paraId="268E52B1" w14:textId="77777777" w:rsidP="00577627" w:rsidR="00577627" w:rsidRDefault="00577627" w:rsidRPr="00E517F8">
      <w:pPr>
        <w:spacing w:after="0" w:line="240" w:lineRule="auto"/>
        <w:jc w:val="both"/>
        <w:rPr>
          <w:rFonts w:asciiTheme="majorHAnsi" w:cstheme="majorHAnsi" w:hAnsiTheme="majorHAnsi"/>
        </w:rPr>
      </w:pPr>
    </w:p>
    <w:p w14:paraId="3D072186" w14:textId="04EFEBDB" w:rsidP="00577627" w:rsidR="00577627" w:rsidRDefault="00577627" w:rsidRPr="00815B8A">
      <w:pPr>
        <w:spacing w:after="0" w:line="240" w:lineRule="auto"/>
        <w:jc w:val="both"/>
        <w:rPr>
          <w:rFonts w:asciiTheme="majorHAnsi" w:cstheme="majorHAnsi" w:hAnsiTheme="majorHAnsi"/>
        </w:rPr>
      </w:pPr>
      <w:r w:rsidRPr="00815B8A">
        <w:rPr>
          <w:rFonts w:asciiTheme="majorHAnsi" w:cstheme="majorHAnsi" w:hAnsiTheme="majorHAnsi"/>
        </w:rPr>
        <w:t>Il a notamment été constaté que les femmes occupent 8</w:t>
      </w:r>
      <w:r w:rsidR="00815B8A" w:rsidRPr="00815B8A">
        <w:rPr>
          <w:rFonts w:asciiTheme="majorHAnsi" w:cstheme="majorHAnsi" w:hAnsiTheme="majorHAnsi"/>
        </w:rPr>
        <w:t>7</w:t>
      </w:r>
      <w:r w:rsidR="00636AAF" w:rsidRPr="00815B8A">
        <w:rPr>
          <w:rFonts w:asciiTheme="majorHAnsi" w:cstheme="majorHAnsi" w:hAnsiTheme="majorHAnsi"/>
        </w:rPr>
        <w:t>.</w:t>
      </w:r>
      <w:r w:rsidR="00815B8A" w:rsidRPr="00815B8A">
        <w:rPr>
          <w:rFonts w:asciiTheme="majorHAnsi" w:cstheme="majorHAnsi" w:hAnsiTheme="majorHAnsi"/>
        </w:rPr>
        <w:t>23</w:t>
      </w:r>
      <w:r w:rsidRPr="00815B8A">
        <w:rPr>
          <w:rFonts w:asciiTheme="majorHAnsi" w:cstheme="majorHAnsi" w:hAnsiTheme="majorHAnsi"/>
        </w:rPr>
        <w:t>% des emplois et qu’aucune disparité n’avait pu être relevée en matière de conditions d’accès à l’emploi, à la formation professionnelle et à la promotion professionnelle, de conditions de travail et d’emploi et en particulier celles des salariés à temps partiel, et d’articulation entre la vie professionnelle et les responsabilités familiales.</w:t>
      </w:r>
      <w:r w:rsidR="00695FDC" w:rsidRPr="00815B8A">
        <w:rPr>
          <w:rFonts w:asciiTheme="majorHAnsi" w:cstheme="majorHAnsi" w:hAnsiTheme="majorHAnsi"/>
        </w:rPr>
        <w:t xml:space="preserve"> </w:t>
      </w:r>
    </w:p>
    <w:p w14:paraId="559DE79F" w14:textId="77777777" w:rsidP="00577627" w:rsidR="00577627" w:rsidRDefault="00577627" w:rsidRPr="00815B8A">
      <w:pPr>
        <w:spacing w:after="0" w:line="240" w:lineRule="auto"/>
        <w:jc w:val="both"/>
        <w:rPr>
          <w:rFonts w:asciiTheme="majorHAnsi" w:cstheme="majorHAnsi" w:hAnsiTheme="majorHAnsi"/>
          <w:strike/>
        </w:rPr>
      </w:pPr>
    </w:p>
    <w:p w14:paraId="25CBA5B7" w14:textId="4D7595C3" w:rsidP="00577627" w:rsidR="00577627" w:rsidRDefault="00577627" w:rsidRPr="00815B8A">
      <w:pPr>
        <w:spacing w:after="0" w:line="240" w:lineRule="auto"/>
        <w:jc w:val="both"/>
        <w:rPr>
          <w:rFonts w:asciiTheme="majorHAnsi" w:cstheme="majorHAnsi" w:hAnsiTheme="majorHAnsi"/>
        </w:rPr>
      </w:pPr>
      <w:r w:rsidRPr="00815B8A">
        <w:rPr>
          <w:rFonts w:asciiTheme="majorHAnsi" w:cstheme="majorHAnsi" w:hAnsiTheme="majorHAnsi"/>
        </w:rPr>
        <w:t xml:space="preserve">Néanmoins et pour se conformer aux dispositions de l’article L. 2242-3 du code du travail, la Direction </w:t>
      </w:r>
      <w:r w:rsidR="00815B8A" w:rsidRPr="00815B8A">
        <w:rPr>
          <w:rFonts w:asciiTheme="majorHAnsi" w:cstheme="majorHAnsi" w:hAnsiTheme="majorHAnsi"/>
        </w:rPr>
        <w:t xml:space="preserve">a </w:t>
      </w:r>
      <w:r w:rsidRPr="00815B8A">
        <w:rPr>
          <w:rFonts w:asciiTheme="majorHAnsi" w:cstheme="majorHAnsi" w:hAnsiTheme="majorHAnsi"/>
        </w:rPr>
        <w:t>élabor</w:t>
      </w:r>
      <w:r w:rsidR="00815B8A" w:rsidRPr="00815B8A">
        <w:rPr>
          <w:rFonts w:asciiTheme="majorHAnsi" w:cstheme="majorHAnsi" w:hAnsiTheme="majorHAnsi"/>
        </w:rPr>
        <w:t>é</w:t>
      </w:r>
      <w:r w:rsidRPr="00815B8A">
        <w:rPr>
          <w:rFonts w:asciiTheme="majorHAnsi" w:cstheme="majorHAnsi" w:hAnsiTheme="majorHAnsi"/>
        </w:rPr>
        <w:t xml:space="preserve"> un plan d’action fixant des objectifs en matière d’égalité professionnelle entre les hommes et les femmes, afin notamment de favoriser la mixité de l’ensemble des métiers et emplois, à tous les niveaux de responsabilité. </w:t>
      </w:r>
    </w:p>
    <w:p w14:paraId="62785A17" w14:textId="77777777" w:rsidP="00577627" w:rsidR="00577627" w:rsidRDefault="00577627" w:rsidRPr="00505F87">
      <w:pPr>
        <w:spacing w:after="0" w:line="240" w:lineRule="auto"/>
        <w:jc w:val="both"/>
        <w:rPr>
          <w:rFonts w:asciiTheme="majorHAnsi" w:cstheme="majorHAnsi" w:hAnsiTheme="majorHAnsi"/>
        </w:rPr>
      </w:pPr>
    </w:p>
    <w:p w14:paraId="3E251400" w14:textId="7B22EF13" w:rsidP="00577627" w:rsidR="00577627" w:rsidRDefault="00577627">
      <w:pPr>
        <w:spacing w:after="0" w:line="240" w:lineRule="auto"/>
        <w:jc w:val="both"/>
        <w:rPr>
          <w:rFonts w:asciiTheme="majorHAnsi" w:cstheme="majorHAnsi" w:hAnsiTheme="majorHAnsi"/>
        </w:rPr>
      </w:pPr>
    </w:p>
    <w:p w14:paraId="063AA7EA" w14:textId="77777777" w:rsidP="00577627" w:rsidR="005B3EC3" w:rsidRDefault="005B3EC3" w:rsidRPr="00E517F8">
      <w:pPr>
        <w:spacing w:after="0" w:line="240" w:lineRule="auto"/>
        <w:jc w:val="both"/>
        <w:rPr>
          <w:rFonts w:asciiTheme="majorHAnsi" w:cstheme="majorHAnsi" w:hAnsiTheme="majorHAnsi"/>
        </w:rPr>
      </w:pPr>
    </w:p>
    <w:p w14:paraId="2F7D1034" w14:textId="77777777" w:rsidP="00577627" w:rsidR="00577627" w:rsidRDefault="00577627" w:rsidRPr="00E517F8">
      <w:pPr>
        <w:spacing w:after="0" w:line="240" w:lineRule="auto"/>
        <w:jc w:val="both"/>
        <w:rPr>
          <w:rFonts w:asciiTheme="majorHAnsi" w:cstheme="majorHAnsi" w:hAnsiTheme="majorHAnsi"/>
          <w:b/>
          <w:u w:val="single"/>
        </w:rPr>
      </w:pPr>
      <w:r w:rsidRPr="00E517F8">
        <w:rPr>
          <w:rFonts w:asciiTheme="majorHAnsi" w:cstheme="majorHAnsi" w:hAnsiTheme="majorHAnsi"/>
          <w:b/>
          <w:u w:val="single"/>
        </w:rPr>
        <w:t>Article 8. Qualité de vie au travail</w:t>
      </w:r>
    </w:p>
    <w:p w14:paraId="6BE36A50" w14:textId="77777777" w:rsidP="00577627" w:rsidR="00577627" w:rsidRDefault="00577627" w:rsidRPr="00E517F8">
      <w:pPr>
        <w:spacing w:after="0" w:line="240" w:lineRule="auto"/>
        <w:jc w:val="both"/>
        <w:rPr>
          <w:rFonts w:asciiTheme="majorHAnsi" w:cstheme="majorHAnsi" w:hAnsiTheme="majorHAnsi"/>
          <w:b/>
          <w:u w:val="single"/>
        </w:rPr>
      </w:pPr>
    </w:p>
    <w:p w14:paraId="0E726D96" w14:textId="77777777" w:rsidP="00577627" w:rsidR="00577627" w:rsidRDefault="00577627" w:rsidRPr="00E517F8">
      <w:pPr>
        <w:spacing w:after="0" w:line="240" w:lineRule="auto"/>
        <w:jc w:val="both"/>
        <w:rPr>
          <w:rFonts w:asciiTheme="majorHAnsi" w:cstheme="majorHAnsi" w:hAnsiTheme="majorHAnsi"/>
          <w:b/>
          <w:u w:val="single"/>
        </w:rPr>
      </w:pPr>
      <w:r w:rsidRPr="00E517F8">
        <w:rPr>
          <w:rFonts w:asciiTheme="majorHAnsi" w:cstheme="majorHAnsi" w:hAnsiTheme="majorHAnsi"/>
          <w:b/>
          <w:u w:val="single"/>
        </w:rPr>
        <w:t>8.1) Articulation entre la vie personnelle et la vie professionnelle pour les salariés.</w:t>
      </w:r>
    </w:p>
    <w:p w14:paraId="56E2C3F8" w14:textId="77777777" w:rsidP="00577627" w:rsidR="00577627" w:rsidRDefault="00577627" w:rsidRPr="00E517F8">
      <w:pPr>
        <w:spacing w:after="0" w:line="240" w:lineRule="auto"/>
        <w:jc w:val="both"/>
        <w:rPr>
          <w:rFonts w:asciiTheme="majorHAnsi" w:cstheme="majorHAnsi" w:hAnsiTheme="majorHAnsi"/>
          <w:b/>
          <w:u w:val="single"/>
        </w:rPr>
      </w:pPr>
    </w:p>
    <w:p w14:paraId="5484EEF0" w14:textId="77777777" w:rsidP="00577627" w:rsidR="00577627" w:rsidRDefault="00577627" w:rsidRPr="00E517F8">
      <w:pPr>
        <w:spacing w:after="0" w:line="240" w:lineRule="auto"/>
        <w:jc w:val="both"/>
        <w:rPr>
          <w:rFonts w:asciiTheme="majorHAnsi" w:cstheme="majorHAnsi" w:hAnsiTheme="majorHAnsi"/>
        </w:rPr>
      </w:pPr>
      <w:r w:rsidRPr="00E517F8">
        <w:rPr>
          <w:rFonts w:asciiTheme="majorHAnsi" w:cstheme="majorHAnsi" w:hAnsiTheme="majorHAnsi"/>
        </w:rPr>
        <w:t xml:space="preserve">Constatant que l’articulation entre la vie personnelle et la vie professionnelle ne constitue pas une difficulté particulière pour les salariés de l’entreprise, les parties à l’accord n’ont pas souhaité développer ce point, les mesures prévues aux </w:t>
      </w:r>
      <w:r w:rsidRPr="00A91679">
        <w:rPr>
          <w:rFonts w:asciiTheme="majorHAnsi" w:cstheme="majorHAnsi" w:hAnsiTheme="majorHAnsi"/>
        </w:rPr>
        <w:t xml:space="preserve">points 3.2 </w:t>
      </w:r>
      <w:r w:rsidRPr="00A91679">
        <w:rPr>
          <w:rFonts w:asciiTheme="majorHAnsi" w:hAnsiTheme="majorHAnsi"/>
        </w:rPr>
        <w:t>et 4.</w:t>
      </w:r>
      <w:r w:rsidRPr="00A91679">
        <w:rPr>
          <w:rFonts w:asciiTheme="majorHAnsi" w:cstheme="majorHAnsi" w:hAnsiTheme="majorHAnsi"/>
        </w:rPr>
        <w:t>3</w:t>
      </w:r>
      <w:r w:rsidRPr="00A91679">
        <w:rPr>
          <w:rFonts w:asciiTheme="majorHAnsi" w:hAnsiTheme="majorHAnsi"/>
        </w:rPr>
        <w:t xml:space="preserve"> </w:t>
      </w:r>
      <w:r w:rsidRPr="00E517F8">
        <w:rPr>
          <w:rFonts w:asciiTheme="majorHAnsi" w:cstheme="majorHAnsi" w:hAnsiTheme="majorHAnsi"/>
        </w:rPr>
        <w:t>visant d’ores et déjà y contribuer.</w:t>
      </w:r>
    </w:p>
    <w:p w14:paraId="0ACF51F8" w14:textId="77777777" w:rsidP="00577627" w:rsidR="00577627" w:rsidRDefault="00577627" w:rsidRPr="00E517F8">
      <w:pPr>
        <w:spacing w:after="0" w:line="240" w:lineRule="auto"/>
        <w:jc w:val="both"/>
        <w:rPr>
          <w:rFonts w:asciiTheme="majorHAnsi" w:cstheme="majorHAnsi" w:hAnsiTheme="majorHAnsi"/>
        </w:rPr>
      </w:pPr>
    </w:p>
    <w:p w14:paraId="4E885655" w14:textId="77777777" w:rsidP="00577627" w:rsidR="00577627" w:rsidRDefault="00577627" w:rsidRPr="00E517F8">
      <w:pPr>
        <w:spacing w:after="0" w:line="240" w:lineRule="auto"/>
        <w:jc w:val="both"/>
        <w:rPr>
          <w:rFonts w:asciiTheme="majorHAnsi" w:cstheme="majorHAnsi" w:hAnsiTheme="majorHAnsi"/>
          <w:b/>
          <w:u w:val="single"/>
        </w:rPr>
      </w:pPr>
      <w:r w:rsidRPr="00E517F8">
        <w:rPr>
          <w:rFonts w:asciiTheme="majorHAnsi" w:cstheme="majorHAnsi" w:hAnsiTheme="majorHAnsi"/>
          <w:b/>
          <w:u w:val="single"/>
        </w:rPr>
        <w:t>8.2) Prise en charge du supplément de cotisations prévu par l’article L. 241-3-1 CSS.</w:t>
      </w:r>
    </w:p>
    <w:p w14:paraId="5F64E068" w14:textId="77777777" w:rsidP="00577627" w:rsidR="00577627" w:rsidRDefault="00577627" w:rsidRPr="00E517F8">
      <w:pPr>
        <w:spacing w:after="0" w:line="240" w:lineRule="auto"/>
        <w:jc w:val="both"/>
        <w:rPr>
          <w:rFonts w:asciiTheme="majorHAnsi" w:cstheme="majorHAnsi" w:hAnsiTheme="majorHAnsi"/>
        </w:rPr>
      </w:pPr>
    </w:p>
    <w:p w14:paraId="3C01D457" w14:textId="77777777" w:rsidP="00577627" w:rsidR="00577627" w:rsidRDefault="00577627" w:rsidRPr="007B73AE">
      <w:pPr>
        <w:spacing w:after="0" w:line="240" w:lineRule="auto"/>
        <w:jc w:val="both"/>
        <w:rPr>
          <w:rFonts w:asciiTheme="majorHAnsi" w:cstheme="majorHAnsi" w:hAnsiTheme="majorHAnsi"/>
        </w:rPr>
      </w:pPr>
      <w:r w:rsidRPr="007B73AE">
        <w:rPr>
          <w:rFonts w:asciiTheme="majorHAnsi" w:cstheme="majorHAnsi" w:hAnsiTheme="majorHAnsi"/>
        </w:rPr>
        <w:t xml:space="preserve">Ce supplément de cotisation vise à une éventuelle prise en charge des cotisations vieillesse sur une base à temps plein pour des salariés travaillant à temps partiel. </w:t>
      </w:r>
    </w:p>
    <w:p w14:paraId="2D3BF04A" w14:textId="77777777" w:rsidP="00577627" w:rsidR="00577627" w:rsidRDefault="00577627" w:rsidRPr="00E517F8">
      <w:pPr>
        <w:spacing w:after="0" w:line="240" w:lineRule="auto"/>
        <w:jc w:val="both"/>
        <w:rPr>
          <w:rFonts w:asciiTheme="majorHAnsi" w:cstheme="majorHAnsi" w:hAnsiTheme="majorHAnsi"/>
          <w:color w:val="0070C0"/>
        </w:rPr>
      </w:pPr>
    </w:p>
    <w:p w14:paraId="503F3E7B" w14:textId="7479B485" w:rsidP="00577627" w:rsidR="00577627" w:rsidRDefault="00577627">
      <w:pPr>
        <w:spacing w:after="0" w:line="240" w:lineRule="auto"/>
        <w:jc w:val="both"/>
        <w:rPr>
          <w:rFonts w:asciiTheme="majorHAnsi" w:cstheme="majorHAnsi" w:hAnsiTheme="majorHAnsi"/>
        </w:rPr>
      </w:pPr>
      <w:r w:rsidRPr="00E517F8">
        <w:rPr>
          <w:rFonts w:asciiTheme="majorHAnsi" w:cstheme="majorHAnsi" w:hAnsiTheme="majorHAnsi"/>
        </w:rPr>
        <w:t>Les parties à l’accord n’ont pas souhaité développer ce point.</w:t>
      </w:r>
    </w:p>
    <w:p w14:paraId="7B9FDC58" w14:textId="3ED51DBF" w:rsidP="00577627" w:rsidR="00A85453" w:rsidRDefault="00A85453">
      <w:pPr>
        <w:spacing w:after="0" w:line="240" w:lineRule="auto"/>
        <w:jc w:val="both"/>
        <w:rPr>
          <w:rFonts w:asciiTheme="majorHAnsi" w:cstheme="majorHAnsi" w:hAnsiTheme="majorHAnsi"/>
        </w:rPr>
      </w:pPr>
    </w:p>
    <w:p w14:paraId="10E2F2F2" w14:textId="77777777" w:rsidP="00577627" w:rsidR="00A85453" w:rsidRDefault="00A85453" w:rsidRPr="00E517F8">
      <w:pPr>
        <w:spacing w:after="0" w:line="240" w:lineRule="auto"/>
        <w:jc w:val="both"/>
        <w:rPr>
          <w:rFonts w:asciiTheme="majorHAnsi" w:cstheme="majorHAnsi" w:hAnsiTheme="majorHAnsi"/>
        </w:rPr>
      </w:pPr>
    </w:p>
    <w:p w14:paraId="254CC8D4" w14:textId="77777777" w:rsidP="00577627" w:rsidR="00577627" w:rsidRDefault="00577627" w:rsidRPr="00E517F8">
      <w:pPr>
        <w:spacing w:after="0" w:line="240" w:lineRule="auto"/>
        <w:jc w:val="both"/>
        <w:rPr>
          <w:rFonts w:asciiTheme="majorHAnsi" w:cstheme="majorHAnsi" w:hAnsiTheme="majorHAnsi"/>
          <w:b/>
          <w:u w:val="single"/>
        </w:rPr>
      </w:pPr>
      <w:r w:rsidRPr="00E517F8">
        <w:rPr>
          <w:rFonts w:asciiTheme="majorHAnsi" w:cstheme="majorHAnsi" w:hAnsiTheme="majorHAnsi"/>
          <w:b/>
          <w:u w:val="single"/>
        </w:rPr>
        <w:t>8.3) Mesures permettant de lutter contre les discriminations.</w:t>
      </w:r>
    </w:p>
    <w:p w14:paraId="0DC1462F" w14:textId="77777777" w:rsidP="00577627" w:rsidR="00577627" w:rsidRDefault="00577627" w:rsidRPr="00E517F8">
      <w:pPr>
        <w:spacing w:after="0" w:line="240" w:lineRule="auto"/>
        <w:jc w:val="both"/>
        <w:rPr>
          <w:rFonts w:asciiTheme="majorHAnsi" w:cstheme="majorHAnsi" w:hAnsiTheme="majorHAnsi"/>
        </w:rPr>
      </w:pPr>
    </w:p>
    <w:p w14:paraId="4AAE3265" w14:textId="77777777" w:rsidP="00577627" w:rsidR="00577627" w:rsidRDefault="00577627" w:rsidRPr="00E517F8">
      <w:pPr>
        <w:spacing w:after="0" w:line="240" w:lineRule="auto"/>
        <w:jc w:val="both"/>
        <w:rPr>
          <w:rFonts w:asciiTheme="majorHAnsi" w:cstheme="majorHAnsi" w:hAnsiTheme="majorHAnsi"/>
        </w:rPr>
      </w:pPr>
      <w:r w:rsidRPr="00E517F8">
        <w:rPr>
          <w:rFonts w:asciiTheme="majorHAnsi" w:cstheme="majorHAnsi" w:hAnsiTheme="majorHAnsi"/>
        </w:rPr>
        <w:t>Les parties à l’accord n’ont pas souhaité développer ce point.</w:t>
      </w:r>
    </w:p>
    <w:p w14:paraId="17D024CF" w14:textId="77777777" w:rsidP="00577627" w:rsidR="00577627" w:rsidRDefault="00577627" w:rsidRPr="00E517F8">
      <w:pPr>
        <w:spacing w:after="0" w:line="240" w:lineRule="auto"/>
        <w:jc w:val="both"/>
        <w:rPr>
          <w:rFonts w:asciiTheme="majorHAnsi" w:cstheme="majorHAnsi" w:hAnsiTheme="majorHAnsi"/>
        </w:rPr>
      </w:pPr>
    </w:p>
    <w:p w14:paraId="2720E40E" w14:textId="77777777" w:rsidP="00577627" w:rsidR="00577627" w:rsidRDefault="00577627" w:rsidRPr="00E517F8">
      <w:pPr>
        <w:spacing w:after="0" w:line="240" w:lineRule="auto"/>
        <w:jc w:val="both"/>
        <w:rPr>
          <w:rFonts w:asciiTheme="majorHAnsi" w:cstheme="majorHAnsi" w:hAnsiTheme="majorHAnsi"/>
          <w:b/>
          <w:u w:val="single"/>
        </w:rPr>
      </w:pPr>
      <w:r w:rsidRPr="00E517F8">
        <w:rPr>
          <w:rFonts w:asciiTheme="majorHAnsi" w:cstheme="majorHAnsi" w:hAnsiTheme="majorHAnsi"/>
          <w:b/>
          <w:u w:val="single"/>
        </w:rPr>
        <w:t>8.4) Insertion et maintien dans l’emploi des travailleurs handicapés.</w:t>
      </w:r>
    </w:p>
    <w:p w14:paraId="744007F9" w14:textId="77777777" w:rsidP="00577627" w:rsidR="00577627" w:rsidRDefault="00577627">
      <w:pPr>
        <w:spacing w:after="0" w:line="240" w:lineRule="auto"/>
        <w:jc w:val="both"/>
        <w:rPr>
          <w:rFonts w:asciiTheme="majorHAnsi" w:cstheme="majorHAnsi" w:hAnsiTheme="majorHAnsi"/>
        </w:rPr>
      </w:pPr>
    </w:p>
    <w:p w14:paraId="2130467C" w14:textId="762ACDE7" w:rsidP="00577627" w:rsidR="006F675C" w:rsidRDefault="006F675C">
      <w:pPr>
        <w:spacing w:after="0" w:line="240" w:lineRule="auto"/>
        <w:jc w:val="both"/>
        <w:rPr>
          <w:rFonts w:asciiTheme="majorHAnsi" w:cstheme="majorHAnsi" w:hAnsiTheme="majorHAnsi"/>
        </w:rPr>
      </w:pPr>
      <w:r>
        <w:rPr>
          <w:rFonts w:asciiTheme="majorHAnsi" w:cstheme="majorHAnsi" w:hAnsiTheme="majorHAnsi"/>
        </w:rPr>
        <w:t>La Direction a réaffirmé son attachement au respect du principe de non-discrimination en raison du handicap, tout particulièrement en ce qui concerne le recrutement et l’emploi des travailleurs handicapés.</w:t>
      </w:r>
    </w:p>
    <w:p w14:paraId="166B1813" w14:textId="77777777" w:rsidP="00577627" w:rsidR="006F675C" w:rsidRDefault="006F675C" w:rsidRPr="00E517F8">
      <w:pPr>
        <w:spacing w:after="0" w:line="240" w:lineRule="auto"/>
        <w:jc w:val="both"/>
        <w:rPr>
          <w:rFonts w:asciiTheme="majorHAnsi" w:cstheme="majorHAnsi" w:hAnsiTheme="majorHAnsi"/>
        </w:rPr>
      </w:pPr>
    </w:p>
    <w:p w14:paraId="577EC57B" w14:textId="342DA347" w:rsidP="00577627" w:rsidR="00577627" w:rsidRDefault="006F675C" w:rsidRPr="00E517F8">
      <w:pPr>
        <w:spacing w:after="0" w:line="240" w:lineRule="auto"/>
        <w:jc w:val="both"/>
        <w:rPr>
          <w:rFonts w:asciiTheme="majorHAnsi" w:cstheme="majorHAnsi" w:hAnsiTheme="majorHAnsi"/>
        </w:rPr>
      </w:pPr>
      <w:r>
        <w:rPr>
          <w:rFonts w:asciiTheme="majorHAnsi" w:cstheme="majorHAnsi" w:hAnsiTheme="majorHAnsi"/>
        </w:rPr>
        <w:t>Il</w:t>
      </w:r>
      <w:r w:rsidR="00577627" w:rsidRPr="00E517F8">
        <w:rPr>
          <w:rFonts w:asciiTheme="majorHAnsi" w:cstheme="majorHAnsi" w:hAnsiTheme="majorHAnsi"/>
        </w:rPr>
        <w:t xml:space="preserve"> est rappelé que la société </w:t>
      </w:r>
      <w:r w:rsidR="00577627" w:rsidRPr="008257A5">
        <w:rPr>
          <w:rFonts w:asciiTheme="majorHAnsi" w:cstheme="majorHAnsi" w:hAnsiTheme="majorHAnsi"/>
        </w:rPr>
        <w:t xml:space="preserve">emploie actuellement </w:t>
      </w:r>
      <w:r w:rsidR="008257A5" w:rsidRPr="008257A5">
        <w:rPr>
          <w:rFonts w:asciiTheme="majorHAnsi" w:cstheme="majorHAnsi" w:hAnsiTheme="majorHAnsi"/>
        </w:rPr>
        <w:t>3.07</w:t>
      </w:r>
      <w:r w:rsidR="00577627" w:rsidRPr="008257A5">
        <w:rPr>
          <w:rFonts w:asciiTheme="majorHAnsi" w:cstheme="majorHAnsi" w:hAnsiTheme="majorHAnsi"/>
        </w:rPr>
        <w:t>% de</w:t>
      </w:r>
      <w:r w:rsidR="00577627" w:rsidRPr="00A91679">
        <w:rPr>
          <w:rFonts w:asciiTheme="majorHAnsi" w:cstheme="majorHAnsi" w:hAnsiTheme="majorHAnsi"/>
        </w:rPr>
        <w:t xml:space="preserve"> travailleurs handicapés et leurs conditions de travail sont revues avec le médecin du travail. </w:t>
      </w:r>
    </w:p>
    <w:p w14:paraId="356ADA6C" w14:textId="77777777" w:rsidP="00577627" w:rsidR="00577627" w:rsidRDefault="00577627" w:rsidRPr="00E517F8">
      <w:pPr>
        <w:spacing w:after="0" w:line="240" w:lineRule="auto"/>
        <w:jc w:val="both"/>
        <w:rPr>
          <w:rFonts w:asciiTheme="majorHAnsi" w:cstheme="majorHAnsi" w:hAnsiTheme="majorHAnsi"/>
        </w:rPr>
      </w:pPr>
    </w:p>
    <w:p w14:paraId="5F4A39CC" w14:textId="7D2147C9" w:rsidP="00577627" w:rsidR="00577627" w:rsidRDefault="00577627">
      <w:pPr>
        <w:spacing w:after="0" w:line="240" w:lineRule="auto"/>
        <w:jc w:val="both"/>
        <w:rPr>
          <w:rFonts w:asciiTheme="majorHAnsi" w:cstheme="majorHAnsi" w:hAnsiTheme="majorHAnsi"/>
        </w:rPr>
      </w:pPr>
      <w:r w:rsidRPr="00E517F8">
        <w:rPr>
          <w:rFonts w:asciiTheme="majorHAnsi" w:cstheme="majorHAnsi" w:hAnsiTheme="majorHAnsi"/>
        </w:rPr>
        <w:t xml:space="preserve">Pour nombre d’entre eux, leur handicap n’est pas apparent et les salariés ne souhaitent pas que leur handicap soit connu des autres travailleurs. </w:t>
      </w:r>
      <w:r w:rsidR="00E31266">
        <w:rPr>
          <w:rFonts w:asciiTheme="majorHAnsi" w:cstheme="majorHAnsi" w:hAnsiTheme="majorHAnsi"/>
        </w:rPr>
        <w:t xml:space="preserve"> Pour autant dans le cadre de la démarche du groupe sur le handicap des actions de sensibilisation seront mises en œuvre.</w:t>
      </w:r>
    </w:p>
    <w:p w14:paraId="7DBE0C55" w14:textId="77777777" w:rsidP="00577627" w:rsidR="00A037AF" w:rsidRDefault="00A037AF">
      <w:pPr>
        <w:spacing w:after="0" w:line="240" w:lineRule="auto"/>
        <w:jc w:val="both"/>
        <w:rPr>
          <w:rFonts w:asciiTheme="majorHAnsi" w:cstheme="majorHAnsi" w:hAnsiTheme="majorHAnsi"/>
        </w:rPr>
      </w:pPr>
    </w:p>
    <w:p w14:paraId="3F8E6EC7" w14:textId="2DABCFAC" w:rsidP="00577627" w:rsidR="00A037AF" w:rsidRDefault="00A037AF">
      <w:pPr>
        <w:spacing w:after="0" w:line="240" w:lineRule="auto"/>
        <w:jc w:val="both"/>
        <w:rPr>
          <w:rFonts w:asciiTheme="majorHAnsi" w:cstheme="majorHAnsi" w:hAnsiTheme="majorHAnsi"/>
        </w:rPr>
      </w:pPr>
      <w:r>
        <w:rPr>
          <w:rFonts w:asciiTheme="majorHAnsi" w:cstheme="majorHAnsi" w:hAnsiTheme="majorHAnsi"/>
        </w:rPr>
        <w:t>C’est pourquoi la Direction souhaite la création d’un congé spécifique pour les salariés ayant un handicap reconnu.</w:t>
      </w:r>
    </w:p>
    <w:p w14:paraId="549A96DD" w14:textId="77777777" w:rsidP="00577627" w:rsidR="00A037AF" w:rsidRDefault="00A037AF">
      <w:pPr>
        <w:spacing w:after="0" w:line="240" w:lineRule="auto"/>
        <w:jc w:val="both"/>
        <w:rPr>
          <w:rFonts w:asciiTheme="majorHAnsi" w:cstheme="majorHAnsi" w:hAnsiTheme="majorHAnsi"/>
        </w:rPr>
      </w:pPr>
    </w:p>
    <w:p w14:paraId="4705AC09" w14:textId="609F5439" w:rsidP="00577627" w:rsidR="00A037AF" w:rsidRDefault="00A037AF">
      <w:pPr>
        <w:spacing w:after="0" w:line="240" w:lineRule="auto"/>
        <w:jc w:val="both"/>
        <w:rPr>
          <w:rFonts w:asciiTheme="majorHAnsi" w:cstheme="majorHAnsi" w:hAnsiTheme="majorHAnsi"/>
        </w:rPr>
      </w:pPr>
      <w:r>
        <w:rPr>
          <w:rFonts w:asciiTheme="majorHAnsi" w:cstheme="majorHAnsi" w:hAnsiTheme="majorHAnsi"/>
        </w:rPr>
        <w:t>Ainsi, au cours des négociations, il a été convenu que les salariés bénéficiant d’une reconnaissance travailleur handicapé ou de l’un des documents listés ci-dessous, peuvent bénéficier d’une journée d’absence rémunérée par an (en année civile) sans condition d’ancienneté, pour se rendre à un rendez-vous médical ou administratif en lien avec leur handicap.</w:t>
      </w:r>
    </w:p>
    <w:p w14:paraId="49D90926" w14:textId="77777777" w:rsidP="00577627" w:rsidR="00A037AF" w:rsidRDefault="00A037AF">
      <w:pPr>
        <w:spacing w:after="0" w:line="240" w:lineRule="auto"/>
        <w:jc w:val="both"/>
        <w:rPr>
          <w:rFonts w:asciiTheme="majorHAnsi" w:cstheme="majorHAnsi" w:hAnsiTheme="majorHAnsi"/>
        </w:rPr>
      </w:pPr>
    </w:p>
    <w:p w14:paraId="22A4B82E" w14:textId="21E16952" w:rsidP="00577627" w:rsidR="00A037AF" w:rsidRDefault="00A037AF">
      <w:pPr>
        <w:spacing w:after="0" w:line="240" w:lineRule="auto"/>
        <w:jc w:val="both"/>
        <w:rPr>
          <w:rFonts w:asciiTheme="majorHAnsi" w:cstheme="majorHAnsi" w:hAnsiTheme="majorHAnsi"/>
        </w:rPr>
      </w:pPr>
      <w:r>
        <w:rPr>
          <w:rFonts w:asciiTheme="majorHAnsi" w:cstheme="majorHAnsi" w:hAnsiTheme="majorHAnsi"/>
        </w:rPr>
        <w:t>Ce congé n’est pas reportable d’une année sur l’autre.</w:t>
      </w:r>
    </w:p>
    <w:p w14:paraId="07473934" w14:textId="77777777" w:rsidP="00577627" w:rsidR="00A037AF" w:rsidRDefault="00A037AF">
      <w:pPr>
        <w:spacing w:after="0" w:line="240" w:lineRule="auto"/>
        <w:jc w:val="both"/>
        <w:rPr>
          <w:rFonts w:asciiTheme="majorHAnsi" w:cstheme="majorHAnsi" w:hAnsiTheme="majorHAnsi"/>
        </w:rPr>
      </w:pPr>
    </w:p>
    <w:p w14:paraId="4DEE3E15" w14:textId="4C1AB34B" w:rsidP="00577627" w:rsidR="00A037AF" w:rsidRDefault="00A037AF">
      <w:pPr>
        <w:spacing w:after="0" w:line="240" w:lineRule="auto"/>
        <w:jc w:val="both"/>
        <w:rPr>
          <w:rFonts w:asciiTheme="majorHAnsi" w:cstheme="majorHAnsi" w:hAnsiTheme="majorHAnsi"/>
        </w:rPr>
      </w:pPr>
      <w:r>
        <w:rPr>
          <w:rFonts w:asciiTheme="majorHAnsi" w:cstheme="majorHAnsi" w:hAnsiTheme="majorHAnsi"/>
        </w:rPr>
        <w:t>Pour bénéficier de cet avantage, le salarié devra fournir un justificatif au service RH parmi les documents suivants :</w:t>
      </w:r>
    </w:p>
    <w:p w14:paraId="0C6BCBBE" w14:textId="710C00BA" w:rsidP="00A037AF" w:rsidR="00A037AF" w:rsidRDefault="00A037AF">
      <w:pPr>
        <w:pStyle w:val="Paragraphedeliste"/>
        <w:numPr>
          <w:ilvl w:val="0"/>
          <w:numId w:val="2"/>
        </w:numPr>
        <w:spacing w:after="0" w:line="240" w:lineRule="auto"/>
        <w:jc w:val="both"/>
        <w:rPr>
          <w:rFonts w:asciiTheme="majorHAnsi" w:cstheme="majorHAnsi" w:hAnsiTheme="majorHAnsi"/>
        </w:rPr>
      </w:pPr>
      <w:r>
        <w:rPr>
          <w:rFonts w:asciiTheme="majorHAnsi" w:cstheme="majorHAnsi" w:hAnsiTheme="majorHAnsi"/>
        </w:rPr>
        <w:t>Reconnaissance de la qualité de travailleur handicapé</w:t>
      </w:r>
    </w:p>
    <w:p w14:paraId="26B215E3" w14:textId="7B215EDF" w:rsidP="00A037AF" w:rsidR="00A037AF" w:rsidRDefault="00A037AF">
      <w:pPr>
        <w:pStyle w:val="Paragraphedeliste"/>
        <w:numPr>
          <w:ilvl w:val="0"/>
          <w:numId w:val="2"/>
        </w:numPr>
        <w:spacing w:after="0" w:line="240" w:lineRule="auto"/>
        <w:jc w:val="both"/>
        <w:rPr>
          <w:rFonts w:asciiTheme="majorHAnsi" w:cstheme="majorHAnsi" w:hAnsiTheme="majorHAnsi"/>
        </w:rPr>
      </w:pPr>
      <w:r>
        <w:rPr>
          <w:rFonts w:asciiTheme="majorHAnsi" w:cstheme="majorHAnsi" w:hAnsiTheme="majorHAnsi"/>
        </w:rPr>
        <w:t>Personne titulaire de la carte Mobilité intrusion, mention Invalidité</w:t>
      </w:r>
    </w:p>
    <w:p w14:paraId="521BE954" w14:textId="428ACA8A" w:rsidP="00A037AF" w:rsidR="00A037AF" w:rsidRDefault="00A037AF">
      <w:pPr>
        <w:pStyle w:val="Paragraphedeliste"/>
        <w:numPr>
          <w:ilvl w:val="0"/>
          <w:numId w:val="2"/>
        </w:numPr>
        <w:spacing w:after="0" w:line="240" w:lineRule="auto"/>
        <w:jc w:val="both"/>
        <w:rPr>
          <w:rFonts w:asciiTheme="majorHAnsi" w:cstheme="majorHAnsi" w:hAnsiTheme="majorHAnsi"/>
        </w:rPr>
      </w:pPr>
      <w:r>
        <w:rPr>
          <w:rFonts w:asciiTheme="majorHAnsi" w:cstheme="majorHAnsi" w:hAnsiTheme="majorHAnsi"/>
        </w:rPr>
        <w:t>Personne bénéficiaire de l’AAH</w:t>
      </w:r>
    </w:p>
    <w:p w14:paraId="5B5F9452" w14:textId="165CD3ED" w:rsidP="00A037AF" w:rsidR="00A037AF" w:rsidRDefault="00A037AF">
      <w:pPr>
        <w:pStyle w:val="Paragraphedeliste"/>
        <w:numPr>
          <w:ilvl w:val="0"/>
          <w:numId w:val="2"/>
        </w:numPr>
        <w:spacing w:after="0" w:line="240" w:lineRule="auto"/>
        <w:jc w:val="both"/>
        <w:rPr>
          <w:rFonts w:asciiTheme="majorHAnsi" w:cstheme="majorHAnsi" w:hAnsiTheme="majorHAnsi"/>
        </w:rPr>
      </w:pPr>
      <w:r>
        <w:rPr>
          <w:rFonts w:asciiTheme="majorHAnsi" w:cstheme="majorHAnsi" w:hAnsiTheme="majorHAnsi"/>
        </w:rPr>
        <w:t>Titulaire d’une pension d’invalidité toutes catégories</w:t>
      </w:r>
    </w:p>
    <w:p w14:paraId="2BBDCDEF" w14:textId="62B913D3" w:rsidP="00A037AF" w:rsidR="00A037AF" w:rsidRDefault="00A037AF">
      <w:pPr>
        <w:pStyle w:val="Paragraphedeliste"/>
        <w:numPr>
          <w:ilvl w:val="0"/>
          <w:numId w:val="2"/>
        </w:numPr>
        <w:spacing w:after="0" w:line="240" w:lineRule="auto"/>
        <w:jc w:val="both"/>
        <w:rPr>
          <w:rFonts w:asciiTheme="majorHAnsi" w:cstheme="majorHAnsi" w:hAnsiTheme="majorHAnsi"/>
        </w:rPr>
      </w:pPr>
      <w:r>
        <w:rPr>
          <w:rFonts w:asciiTheme="majorHAnsi" w:cstheme="majorHAnsi" w:hAnsiTheme="majorHAnsi"/>
        </w:rPr>
        <w:t>Incapacité partielle/permanente supérieure ou égale à 10%</w:t>
      </w:r>
    </w:p>
    <w:p w14:paraId="69E0DA40" w14:textId="77777777" w:rsidP="00A037AF" w:rsidR="00A037AF" w:rsidRDefault="00A037AF">
      <w:pPr>
        <w:spacing w:after="0" w:line="240" w:lineRule="auto"/>
        <w:jc w:val="both"/>
        <w:rPr>
          <w:rFonts w:asciiTheme="majorHAnsi" w:cstheme="majorHAnsi" w:hAnsiTheme="majorHAnsi"/>
        </w:rPr>
      </w:pPr>
    </w:p>
    <w:p w14:paraId="257E8155" w14:textId="21DD62D0" w:rsidP="00A037AF" w:rsidR="00A037AF" w:rsidRDefault="00A037AF" w:rsidRPr="00A037AF">
      <w:pPr>
        <w:spacing w:after="0" w:line="240" w:lineRule="auto"/>
        <w:jc w:val="both"/>
        <w:rPr>
          <w:rFonts w:asciiTheme="majorHAnsi" w:cstheme="majorHAnsi" w:hAnsiTheme="majorHAnsi"/>
        </w:rPr>
      </w:pPr>
      <w:r>
        <w:rPr>
          <w:rFonts w:asciiTheme="majorHAnsi" w:cstheme="majorHAnsi" w:hAnsiTheme="majorHAnsi"/>
        </w:rPr>
        <w:t>Cette absence n’impactera pas la prime d’assiduité, ni le calcul de la prime d’intéressement et de participation.</w:t>
      </w:r>
    </w:p>
    <w:p w14:paraId="73CD351E" w14:textId="227BC2F3" w:rsidDel="00E31266" w:rsidP="00577627" w:rsidR="00E31266" w:rsidRDefault="00E31266" w:rsidRPr="00E517F8">
      <w:pPr>
        <w:spacing w:after="0" w:line="240" w:lineRule="auto"/>
        <w:jc w:val="both"/>
        <w:rPr>
          <w:del w:author="Sandrine PLEINET" w:date="2021-05-20T12:12:00Z" w:id="1"/>
          <w:rFonts w:asciiTheme="majorHAnsi" w:cstheme="majorHAnsi" w:hAnsiTheme="majorHAnsi"/>
        </w:rPr>
      </w:pPr>
    </w:p>
    <w:p w14:paraId="04B99FC4" w14:textId="6032E6D6" w:rsidP="00577627" w:rsidR="00505F87" w:rsidRDefault="00505F87">
      <w:pPr>
        <w:spacing w:after="0" w:line="240" w:lineRule="auto"/>
        <w:jc w:val="both"/>
        <w:rPr>
          <w:rFonts w:asciiTheme="majorHAnsi" w:cstheme="majorHAnsi" w:hAnsiTheme="majorHAnsi"/>
        </w:rPr>
      </w:pPr>
    </w:p>
    <w:p w14:paraId="1BCE8845" w14:textId="77777777" w:rsidP="00577627" w:rsidR="00505F87" w:rsidRDefault="00505F87" w:rsidRPr="00E517F8">
      <w:pPr>
        <w:spacing w:after="0" w:line="240" w:lineRule="auto"/>
        <w:jc w:val="both"/>
        <w:rPr>
          <w:rFonts w:asciiTheme="majorHAnsi" w:cstheme="majorHAnsi" w:hAnsiTheme="majorHAnsi"/>
        </w:rPr>
      </w:pPr>
    </w:p>
    <w:p w14:paraId="1439EDA7" w14:textId="77777777" w:rsidP="00577627" w:rsidR="00577627" w:rsidRDefault="00577627" w:rsidRPr="00E517F8">
      <w:pPr>
        <w:spacing w:after="0" w:line="240" w:lineRule="auto"/>
        <w:jc w:val="both"/>
        <w:rPr>
          <w:rFonts w:asciiTheme="majorHAnsi" w:cstheme="majorHAnsi" w:hAnsiTheme="majorHAnsi"/>
          <w:b/>
          <w:u w:val="single"/>
        </w:rPr>
      </w:pPr>
      <w:r w:rsidRPr="00E517F8">
        <w:rPr>
          <w:rFonts w:asciiTheme="majorHAnsi" w:cstheme="majorHAnsi" w:hAnsiTheme="majorHAnsi"/>
          <w:b/>
          <w:u w:val="single"/>
        </w:rPr>
        <w:t>8.5) Prévoyance.</w:t>
      </w:r>
    </w:p>
    <w:p w14:paraId="0D5EE787" w14:textId="77777777" w:rsidP="00577627" w:rsidR="00577627" w:rsidRDefault="00577627" w:rsidRPr="00E517F8">
      <w:pPr>
        <w:spacing w:after="0" w:line="240" w:lineRule="auto"/>
        <w:jc w:val="both"/>
        <w:rPr>
          <w:rFonts w:asciiTheme="majorHAnsi" w:cstheme="majorHAnsi" w:hAnsiTheme="majorHAnsi"/>
        </w:rPr>
      </w:pPr>
    </w:p>
    <w:p w14:paraId="0CE4E0F1" w14:textId="7244D698" w:rsidP="00577627" w:rsidR="00577627" w:rsidRDefault="00577627">
      <w:pPr>
        <w:spacing w:after="0" w:line="240" w:lineRule="auto"/>
        <w:jc w:val="both"/>
        <w:rPr>
          <w:rFonts w:asciiTheme="majorHAnsi" w:cstheme="majorHAnsi" w:hAnsiTheme="majorHAnsi"/>
        </w:rPr>
      </w:pPr>
      <w:r w:rsidRPr="00E517F8">
        <w:rPr>
          <w:rFonts w:asciiTheme="majorHAnsi" w:cstheme="majorHAnsi" w:hAnsiTheme="majorHAnsi"/>
        </w:rPr>
        <w:t>Le personnel disposant d’une couverture prévoyance mise en place par accord collectif, les parties ont constaté que ce thème de négociation est déjà traité.</w:t>
      </w:r>
    </w:p>
    <w:p w14:paraId="4396282F" w14:textId="1B4166E3" w:rsidP="00577627" w:rsidR="00577627" w:rsidRDefault="00577627">
      <w:pPr>
        <w:spacing w:after="0" w:line="240" w:lineRule="auto"/>
        <w:jc w:val="both"/>
        <w:rPr>
          <w:rFonts w:asciiTheme="majorHAnsi" w:cstheme="majorHAnsi" w:hAnsiTheme="majorHAnsi"/>
        </w:rPr>
      </w:pPr>
    </w:p>
    <w:p w14:paraId="3714CB7C" w14:textId="04453DB2" w:rsidP="00577627" w:rsidR="00CB4961" w:rsidRDefault="00CB4961" w:rsidRPr="00CB4961">
      <w:pPr>
        <w:spacing w:after="0" w:line="240" w:lineRule="auto"/>
        <w:jc w:val="both"/>
        <w:rPr>
          <w:rFonts w:asciiTheme="majorHAnsi" w:cstheme="majorHAnsi" w:hAnsiTheme="majorHAnsi"/>
          <w:b/>
          <w:u w:val="single"/>
        </w:rPr>
      </w:pPr>
      <w:r w:rsidRPr="00CB4961">
        <w:rPr>
          <w:rFonts w:asciiTheme="majorHAnsi" w:cstheme="majorHAnsi" w:hAnsiTheme="majorHAnsi"/>
          <w:b/>
          <w:u w:val="single"/>
        </w:rPr>
        <w:t>8.6) Complémentaire.</w:t>
      </w:r>
    </w:p>
    <w:p w14:paraId="6F5C7E46" w14:textId="4A652E80" w:rsidP="00577627" w:rsidR="00CB4961" w:rsidRDefault="00CB4961">
      <w:pPr>
        <w:spacing w:after="0" w:line="240" w:lineRule="auto"/>
        <w:jc w:val="both"/>
        <w:rPr>
          <w:rFonts w:asciiTheme="majorHAnsi" w:cstheme="majorHAnsi" w:hAnsiTheme="majorHAnsi"/>
        </w:rPr>
      </w:pPr>
    </w:p>
    <w:p w14:paraId="24A9D57B" w14:textId="6A408A0F" w:rsidP="00577627" w:rsidR="00CB4961" w:rsidRDefault="00CB4961">
      <w:pPr>
        <w:spacing w:after="0" w:line="240" w:lineRule="auto"/>
        <w:jc w:val="both"/>
        <w:rPr>
          <w:rFonts w:asciiTheme="majorHAnsi" w:cstheme="majorHAnsi" w:hAnsiTheme="majorHAnsi"/>
        </w:rPr>
      </w:pPr>
      <w:r>
        <w:rPr>
          <w:rFonts w:asciiTheme="majorHAnsi" w:cstheme="majorHAnsi" w:hAnsiTheme="majorHAnsi"/>
        </w:rPr>
        <w:t xml:space="preserve">La prise en charge de la part patronale de la complémentaire santé </w:t>
      </w:r>
      <w:r w:rsidR="00A85453">
        <w:rPr>
          <w:rFonts w:asciiTheme="majorHAnsi" w:cstheme="majorHAnsi" w:hAnsiTheme="majorHAnsi"/>
        </w:rPr>
        <w:t>reste maintenue</w:t>
      </w:r>
      <w:r>
        <w:rPr>
          <w:rFonts w:asciiTheme="majorHAnsi" w:cstheme="majorHAnsi" w:hAnsiTheme="majorHAnsi"/>
        </w:rPr>
        <w:t xml:space="preserve"> </w:t>
      </w:r>
      <w:r w:rsidR="0001787C">
        <w:rPr>
          <w:rFonts w:asciiTheme="majorHAnsi" w:cstheme="majorHAnsi" w:hAnsiTheme="majorHAnsi"/>
        </w:rPr>
        <w:t xml:space="preserve">à </w:t>
      </w:r>
      <w:r>
        <w:rPr>
          <w:rFonts w:asciiTheme="majorHAnsi" w:cstheme="majorHAnsi" w:hAnsiTheme="majorHAnsi"/>
        </w:rPr>
        <w:t>60</w:t>
      </w:r>
      <w:r w:rsidR="00567AF6">
        <w:rPr>
          <w:rFonts w:asciiTheme="majorHAnsi" w:cstheme="majorHAnsi" w:hAnsiTheme="majorHAnsi"/>
        </w:rPr>
        <w:t>%</w:t>
      </w:r>
      <w:r w:rsidR="00A85453">
        <w:rPr>
          <w:rFonts w:asciiTheme="majorHAnsi" w:cstheme="majorHAnsi" w:hAnsiTheme="majorHAnsi"/>
        </w:rPr>
        <w:t>.</w:t>
      </w:r>
    </w:p>
    <w:p w14:paraId="6D5E3F6C" w14:textId="77777777" w:rsidP="00577627" w:rsidR="00505F87" w:rsidRDefault="00505F87" w:rsidRPr="00E517F8">
      <w:pPr>
        <w:spacing w:after="0" w:line="240" w:lineRule="auto"/>
        <w:jc w:val="both"/>
        <w:rPr>
          <w:rFonts w:asciiTheme="majorHAnsi" w:cstheme="majorHAnsi" w:hAnsiTheme="majorHAnsi"/>
        </w:rPr>
      </w:pPr>
    </w:p>
    <w:p w14:paraId="72907A79" w14:textId="1797D20F" w:rsidP="00577627" w:rsidR="00577627" w:rsidRDefault="00577627" w:rsidRPr="00E517F8">
      <w:pPr>
        <w:spacing w:after="0" w:line="240" w:lineRule="auto"/>
        <w:jc w:val="both"/>
        <w:rPr>
          <w:rFonts w:asciiTheme="majorHAnsi" w:cstheme="majorHAnsi" w:hAnsiTheme="majorHAnsi"/>
          <w:b/>
          <w:u w:val="single"/>
        </w:rPr>
      </w:pPr>
      <w:r w:rsidRPr="00E517F8">
        <w:rPr>
          <w:rFonts w:asciiTheme="majorHAnsi" w:cstheme="majorHAnsi" w:hAnsiTheme="majorHAnsi"/>
          <w:b/>
          <w:u w:val="single"/>
        </w:rPr>
        <w:t>8.</w:t>
      </w:r>
      <w:r w:rsidR="00CB4961">
        <w:rPr>
          <w:rFonts w:asciiTheme="majorHAnsi" w:cstheme="majorHAnsi" w:hAnsiTheme="majorHAnsi"/>
          <w:b/>
          <w:u w:val="single"/>
        </w:rPr>
        <w:t>7</w:t>
      </w:r>
      <w:r w:rsidRPr="00E517F8">
        <w:rPr>
          <w:rFonts w:asciiTheme="majorHAnsi" w:cstheme="majorHAnsi" w:hAnsiTheme="majorHAnsi"/>
          <w:b/>
          <w:u w:val="single"/>
        </w:rPr>
        <w:t>) Exercice du droit d’expression directe et collective des salariés.</w:t>
      </w:r>
    </w:p>
    <w:p w14:paraId="2BB76746" w14:textId="77777777" w:rsidP="00577627" w:rsidR="00577627" w:rsidRDefault="00577627" w:rsidRPr="00E517F8">
      <w:pPr>
        <w:spacing w:after="0" w:line="240" w:lineRule="auto"/>
        <w:jc w:val="both"/>
        <w:rPr>
          <w:rFonts w:asciiTheme="majorHAnsi" w:cstheme="majorHAnsi" w:hAnsiTheme="majorHAnsi"/>
        </w:rPr>
      </w:pPr>
    </w:p>
    <w:p w14:paraId="3601B0E3" w14:textId="4F0F94A6" w:rsidP="00577627" w:rsidR="00577627" w:rsidRDefault="00577627" w:rsidRPr="00E517F8">
      <w:pPr>
        <w:spacing w:after="0" w:line="240" w:lineRule="auto"/>
        <w:jc w:val="both"/>
        <w:rPr>
          <w:rFonts w:asciiTheme="majorHAnsi" w:cstheme="majorHAnsi" w:hAnsiTheme="majorHAnsi"/>
        </w:rPr>
      </w:pPr>
      <w:r w:rsidRPr="00E517F8">
        <w:rPr>
          <w:rFonts w:asciiTheme="majorHAnsi" w:cstheme="majorHAnsi" w:hAnsiTheme="majorHAnsi"/>
        </w:rPr>
        <w:t xml:space="preserve">Les parties à l’accord n’ont pas </w:t>
      </w:r>
      <w:r w:rsidR="003800EA">
        <w:rPr>
          <w:rFonts w:asciiTheme="majorHAnsi" w:cstheme="majorHAnsi" w:hAnsiTheme="majorHAnsi"/>
        </w:rPr>
        <w:t>abordé</w:t>
      </w:r>
      <w:r w:rsidRPr="00E517F8">
        <w:rPr>
          <w:rFonts w:asciiTheme="majorHAnsi" w:cstheme="majorHAnsi" w:hAnsiTheme="majorHAnsi"/>
        </w:rPr>
        <w:t xml:space="preserve"> ce point.</w:t>
      </w:r>
    </w:p>
    <w:p w14:paraId="79EBC0BD" w14:textId="77777777" w:rsidP="00577627" w:rsidR="00577627" w:rsidRDefault="00577627">
      <w:pPr>
        <w:spacing w:after="0" w:line="240" w:lineRule="auto"/>
        <w:jc w:val="both"/>
        <w:rPr>
          <w:rFonts w:asciiTheme="majorHAnsi" w:cstheme="majorHAnsi" w:hAnsiTheme="majorHAnsi"/>
        </w:rPr>
      </w:pPr>
    </w:p>
    <w:p w14:paraId="758FB9F4" w14:textId="77777777" w:rsidP="00577627" w:rsidR="00815B8A" w:rsidRDefault="00815B8A">
      <w:pPr>
        <w:spacing w:after="0" w:line="240" w:lineRule="auto"/>
        <w:jc w:val="both"/>
        <w:rPr>
          <w:rFonts w:asciiTheme="majorHAnsi" w:cstheme="majorHAnsi" w:hAnsiTheme="majorHAnsi"/>
        </w:rPr>
      </w:pPr>
    </w:p>
    <w:p w14:paraId="48D9172F" w14:textId="77777777" w:rsidP="00577627" w:rsidR="00815B8A" w:rsidRDefault="00815B8A" w:rsidRPr="00E517F8">
      <w:pPr>
        <w:spacing w:after="0" w:line="240" w:lineRule="auto"/>
        <w:jc w:val="both"/>
        <w:rPr>
          <w:rFonts w:asciiTheme="majorHAnsi" w:cstheme="majorHAnsi" w:hAnsiTheme="majorHAnsi"/>
        </w:rPr>
      </w:pPr>
    </w:p>
    <w:p w14:paraId="644E0F6A" w14:textId="742F4617" w:rsidP="00577627" w:rsidR="00577627" w:rsidRDefault="00577627" w:rsidRPr="00E517F8">
      <w:pPr>
        <w:spacing w:after="0" w:line="240" w:lineRule="auto"/>
        <w:jc w:val="both"/>
        <w:rPr>
          <w:rFonts w:asciiTheme="majorHAnsi" w:cstheme="majorHAnsi" w:hAnsiTheme="majorHAnsi"/>
          <w:b/>
          <w:u w:val="single"/>
        </w:rPr>
      </w:pPr>
      <w:r w:rsidRPr="00E517F8">
        <w:rPr>
          <w:rFonts w:asciiTheme="majorHAnsi" w:cstheme="majorHAnsi" w:hAnsiTheme="majorHAnsi"/>
          <w:b/>
          <w:u w:val="single"/>
        </w:rPr>
        <w:t>8.</w:t>
      </w:r>
      <w:r w:rsidR="00CB4961">
        <w:rPr>
          <w:rFonts w:asciiTheme="majorHAnsi" w:cstheme="majorHAnsi" w:hAnsiTheme="majorHAnsi"/>
          <w:b/>
          <w:u w:val="single"/>
        </w:rPr>
        <w:t>8</w:t>
      </w:r>
      <w:r w:rsidRPr="00E517F8">
        <w:rPr>
          <w:rFonts w:asciiTheme="majorHAnsi" w:cstheme="majorHAnsi" w:hAnsiTheme="majorHAnsi"/>
          <w:b/>
          <w:u w:val="single"/>
        </w:rPr>
        <w:t>) Droit à la déconnexion.</w:t>
      </w:r>
    </w:p>
    <w:p w14:paraId="21B23FFC" w14:textId="77777777" w:rsidP="00577627" w:rsidR="00577627" w:rsidRDefault="00577627" w:rsidRPr="00E517F8">
      <w:pPr>
        <w:spacing w:after="0" w:line="240" w:lineRule="auto"/>
        <w:jc w:val="both"/>
        <w:rPr>
          <w:rFonts w:asciiTheme="majorHAnsi" w:cstheme="majorHAnsi" w:hAnsiTheme="majorHAnsi"/>
        </w:rPr>
      </w:pPr>
    </w:p>
    <w:p w14:paraId="4E4D5E4B" w14:textId="15F15DA3" w:rsidP="00577627" w:rsidR="00577627" w:rsidRDefault="00577627">
      <w:pPr>
        <w:spacing w:after="0" w:line="240" w:lineRule="auto"/>
        <w:jc w:val="both"/>
        <w:rPr>
          <w:rFonts w:asciiTheme="majorHAnsi" w:cstheme="majorHAnsi" w:hAnsiTheme="majorHAnsi"/>
        </w:rPr>
      </w:pPr>
      <w:r w:rsidRPr="00E517F8">
        <w:rPr>
          <w:rFonts w:asciiTheme="majorHAnsi" w:cstheme="majorHAnsi" w:hAnsiTheme="majorHAnsi"/>
        </w:rPr>
        <w:t xml:space="preserve">Les parties à l’accord </w:t>
      </w:r>
      <w:r w:rsidR="003800EA" w:rsidRPr="00E517F8">
        <w:rPr>
          <w:rFonts w:asciiTheme="majorHAnsi" w:cstheme="majorHAnsi" w:hAnsiTheme="majorHAnsi"/>
        </w:rPr>
        <w:t xml:space="preserve">n’ont pas </w:t>
      </w:r>
      <w:r w:rsidR="003800EA">
        <w:rPr>
          <w:rFonts w:asciiTheme="majorHAnsi" w:cstheme="majorHAnsi" w:hAnsiTheme="majorHAnsi"/>
        </w:rPr>
        <w:t>abordé</w:t>
      </w:r>
      <w:r w:rsidR="003800EA" w:rsidRPr="00E517F8">
        <w:rPr>
          <w:rFonts w:asciiTheme="majorHAnsi" w:cstheme="majorHAnsi" w:hAnsiTheme="majorHAnsi"/>
        </w:rPr>
        <w:t xml:space="preserve"> ce point.</w:t>
      </w:r>
    </w:p>
    <w:p w14:paraId="02F48947" w14:textId="77777777" w:rsidP="00577627" w:rsidR="00577627" w:rsidRDefault="00577627" w:rsidRPr="00E517F8">
      <w:pPr>
        <w:spacing w:after="0" w:line="240" w:lineRule="auto"/>
        <w:jc w:val="both"/>
        <w:rPr>
          <w:rFonts w:asciiTheme="majorHAnsi" w:cstheme="majorHAnsi" w:hAnsiTheme="majorHAnsi"/>
        </w:rPr>
      </w:pPr>
    </w:p>
    <w:p w14:paraId="0B392368" w14:textId="5FF255C3" w:rsidP="00F02E07" w:rsidR="00F02E07" w:rsidRDefault="00F02E07" w:rsidRPr="00723DB5">
      <w:pPr>
        <w:spacing w:after="0" w:line="240" w:lineRule="auto"/>
        <w:jc w:val="both"/>
        <w:rPr>
          <w:rFonts w:asciiTheme="majorHAnsi" w:cstheme="majorHAnsi" w:hAnsiTheme="majorHAnsi"/>
          <w:b/>
          <w:u w:val="single"/>
        </w:rPr>
      </w:pPr>
      <w:r w:rsidRPr="00723DB5">
        <w:rPr>
          <w:rFonts w:asciiTheme="majorHAnsi" w:cstheme="majorHAnsi" w:hAnsiTheme="majorHAnsi"/>
          <w:b/>
          <w:u w:val="single"/>
        </w:rPr>
        <w:t>Article 9. Mobilité</w:t>
      </w:r>
    </w:p>
    <w:p w14:paraId="663FF0E8" w14:textId="77777777" w:rsidP="00F02E07" w:rsidR="00F02E07" w:rsidRDefault="00F02E07">
      <w:pPr>
        <w:spacing w:after="0" w:line="240" w:lineRule="auto"/>
        <w:jc w:val="both"/>
        <w:rPr>
          <w:ins w:author="Claire ISTIN" w:date="2021-05-20T12:27:00Z" w:id="2"/>
          <w:rFonts w:asciiTheme="majorHAnsi" w:cstheme="majorHAnsi" w:hAnsiTheme="majorHAnsi"/>
          <w:b/>
          <w:u w:val="single"/>
        </w:rPr>
      </w:pPr>
    </w:p>
    <w:p w14:paraId="2A0FFDB6" w14:textId="6ED115D8" w:rsidP="00F02E07" w:rsidR="00F02E07" w:rsidRDefault="00F02E07">
      <w:pPr>
        <w:spacing w:after="0" w:line="240" w:lineRule="auto"/>
        <w:jc w:val="both"/>
        <w:rPr>
          <w:rFonts w:asciiTheme="majorHAnsi" w:cstheme="majorHAnsi" w:hAnsiTheme="majorHAnsi"/>
        </w:rPr>
      </w:pPr>
      <w:r w:rsidRPr="00F02E07">
        <w:rPr>
          <w:rFonts w:asciiTheme="majorHAnsi" w:cstheme="majorHAnsi" w:hAnsiTheme="majorHAnsi"/>
        </w:rPr>
        <w:t>Il est rappelé pour les entreprises de 50 salariés et plus, que des mesures peuvent être envisagées lors de la négociation annuelle sur l'amélioration de la mobilité des salariés entre leur lieu de résidence habituelle et leur lieu de travail. </w:t>
      </w:r>
    </w:p>
    <w:p w14:paraId="6B37ED24" w14:textId="77777777" w:rsidP="00815B8A" w:rsidR="00815B8A" w:rsidRDefault="00815B8A" w:rsidRPr="00E517F8">
      <w:pPr>
        <w:spacing w:after="0" w:line="240" w:lineRule="auto"/>
        <w:jc w:val="both"/>
        <w:rPr>
          <w:rFonts w:asciiTheme="majorHAnsi" w:cstheme="majorHAnsi" w:hAnsiTheme="majorHAnsi"/>
        </w:rPr>
      </w:pPr>
      <w:r w:rsidRPr="00E517F8">
        <w:rPr>
          <w:rFonts w:asciiTheme="majorHAnsi" w:cstheme="majorHAnsi" w:hAnsiTheme="majorHAnsi"/>
        </w:rPr>
        <w:t xml:space="preserve">Les parties à l’accord n’ont pas </w:t>
      </w:r>
      <w:r>
        <w:rPr>
          <w:rFonts w:asciiTheme="majorHAnsi" w:cstheme="majorHAnsi" w:hAnsiTheme="majorHAnsi"/>
        </w:rPr>
        <w:t>abordé</w:t>
      </w:r>
      <w:r w:rsidRPr="00E517F8">
        <w:rPr>
          <w:rFonts w:asciiTheme="majorHAnsi" w:cstheme="majorHAnsi" w:hAnsiTheme="majorHAnsi"/>
        </w:rPr>
        <w:t xml:space="preserve"> ce point.</w:t>
      </w:r>
    </w:p>
    <w:p w14:paraId="16D457C5" w14:textId="77777777" w:rsidP="00F02E07" w:rsidR="00815B8A" w:rsidRDefault="00815B8A" w:rsidRPr="00F02E07">
      <w:pPr>
        <w:spacing w:after="0" w:line="240" w:lineRule="auto"/>
        <w:jc w:val="both"/>
        <w:rPr>
          <w:rFonts w:asciiTheme="majorHAnsi" w:cstheme="majorHAnsi" w:hAnsiTheme="majorHAnsi"/>
        </w:rPr>
      </w:pPr>
    </w:p>
    <w:p w14:paraId="2C9345BA" w14:textId="77777777" w:rsidP="00F02E07" w:rsidR="00F02E07" w:rsidRDefault="00F02E07" w:rsidRPr="00E517F8">
      <w:pPr>
        <w:spacing w:after="0" w:line="240" w:lineRule="auto"/>
        <w:jc w:val="both"/>
        <w:rPr>
          <w:rFonts w:asciiTheme="majorHAnsi" w:cstheme="majorHAnsi" w:hAnsiTheme="majorHAnsi"/>
        </w:rPr>
      </w:pPr>
    </w:p>
    <w:p w14:paraId="7DED9A3A" w14:textId="32C522D6" w:rsidP="00577627" w:rsidR="00577627" w:rsidRDefault="00577627" w:rsidRPr="00E517F8">
      <w:pPr>
        <w:spacing w:after="0" w:line="240" w:lineRule="auto"/>
        <w:jc w:val="both"/>
        <w:rPr>
          <w:rFonts w:asciiTheme="majorHAnsi" w:cstheme="majorHAnsi" w:hAnsiTheme="majorHAnsi"/>
          <w:b/>
          <w:u w:val="single"/>
        </w:rPr>
      </w:pPr>
      <w:r w:rsidRPr="00E517F8">
        <w:rPr>
          <w:rFonts w:asciiTheme="majorHAnsi" w:cstheme="majorHAnsi" w:hAnsiTheme="majorHAnsi"/>
          <w:b/>
          <w:u w:val="single"/>
        </w:rPr>
        <w:t xml:space="preserve">Article </w:t>
      </w:r>
      <w:r w:rsidR="00F02E07">
        <w:rPr>
          <w:rFonts w:asciiTheme="majorHAnsi" w:cstheme="majorHAnsi" w:hAnsiTheme="majorHAnsi"/>
          <w:b/>
          <w:u w:val="single"/>
        </w:rPr>
        <w:t>10</w:t>
      </w:r>
      <w:r w:rsidRPr="00E517F8">
        <w:rPr>
          <w:rFonts w:asciiTheme="majorHAnsi" w:cstheme="majorHAnsi" w:hAnsiTheme="majorHAnsi"/>
          <w:b/>
          <w:u w:val="single"/>
        </w:rPr>
        <w:t>. Publicité - Dépôt.</w:t>
      </w:r>
    </w:p>
    <w:p w14:paraId="1F4292A4" w14:textId="77777777" w:rsidP="00577627" w:rsidR="00577627" w:rsidRDefault="00577627" w:rsidRPr="00E517F8">
      <w:pPr>
        <w:spacing w:after="0" w:line="240" w:lineRule="auto"/>
        <w:jc w:val="both"/>
        <w:rPr>
          <w:rFonts w:asciiTheme="majorHAnsi" w:cstheme="majorHAnsi" w:hAnsiTheme="majorHAnsi"/>
          <w:b/>
          <w:u w:val="single"/>
        </w:rPr>
      </w:pPr>
    </w:p>
    <w:p w14:paraId="580062E3" w14:textId="5E39CC05" w:rsidP="00577627" w:rsidR="00577627" w:rsidRDefault="00577627" w:rsidRPr="00E517F8">
      <w:pPr>
        <w:spacing w:after="0" w:line="240" w:lineRule="auto"/>
        <w:jc w:val="both"/>
        <w:rPr>
          <w:rFonts w:asciiTheme="majorHAnsi" w:cstheme="majorHAnsi" w:hAnsiTheme="majorHAnsi"/>
        </w:rPr>
      </w:pPr>
      <w:r w:rsidRPr="00E517F8">
        <w:rPr>
          <w:rFonts w:asciiTheme="majorHAnsi" w:cstheme="majorHAnsi" w:hAnsiTheme="majorHAnsi"/>
        </w:rPr>
        <w:t>Le présent accord est établi en 4 exemplaires originaux dont un pour chacune des parties signataires. Il sera déposé conformément aux articles L. 2231-6 et D. 2231-2 du code du travail auprè</w:t>
      </w:r>
      <w:r w:rsidRPr="00415343">
        <w:rPr>
          <w:rFonts w:asciiTheme="majorHAnsi" w:cstheme="majorHAnsi" w:hAnsiTheme="majorHAnsi"/>
        </w:rPr>
        <w:t xml:space="preserve">s de la Direction Départementale du Travail, de l’Emploi et de la Formation Professionnelle de </w:t>
      </w:r>
      <w:r w:rsidRPr="00E517F8">
        <w:rPr>
          <w:rFonts w:asciiTheme="majorHAnsi" w:cstheme="majorHAnsi" w:hAnsiTheme="majorHAnsi"/>
        </w:rPr>
        <w:t xml:space="preserve">la </w:t>
      </w:r>
      <w:r w:rsidR="00505F87">
        <w:rPr>
          <w:rFonts w:asciiTheme="majorHAnsi" w:cstheme="majorHAnsi" w:hAnsiTheme="majorHAnsi"/>
        </w:rPr>
        <w:t>Sarthe</w:t>
      </w:r>
      <w:r w:rsidRPr="00E517F8">
        <w:rPr>
          <w:rFonts w:asciiTheme="majorHAnsi" w:cstheme="majorHAnsi" w:hAnsiTheme="majorHAnsi"/>
        </w:rPr>
        <w:t>, en un exemplaire original et une version électronique à l’initiative de la Direction de l’entreprise et en un exemplaire auprès du Greffe du Conseil des prud’hommes d</w:t>
      </w:r>
      <w:r w:rsidR="00505F87">
        <w:rPr>
          <w:rFonts w:asciiTheme="majorHAnsi" w:cstheme="majorHAnsi" w:hAnsiTheme="majorHAnsi"/>
        </w:rPr>
        <w:t>u Mans</w:t>
      </w:r>
      <w:r w:rsidRPr="00E517F8">
        <w:rPr>
          <w:rFonts w:asciiTheme="majorHAnsi" w:cstheme="majorHAnsi" w:hAnsiTheme="majorHAnsi"/>
        </w:rPr>
        <w:t>.</w:t>
      </w:r>
    </w:p>
    <w:p w14:paraId="21DE78FB" w14:textId="77777777" w:rsidP="00577627" w:rsidR="00577627" w:rsidRDefault="00577627" w:rsidRPr="00E517F8">
      <w:pPr>
        <w:spacing w:after="0" w:line="240" w:lineRule="auto"/>
        <w:jc w:val="both"/>
        <w:rPr>
          <w:rFonts w:asciiTheme="majorHAnsi" w:cstheme="majorHAnsi" w:hAnsiTheme="majorHAnsi"/>
        </w:rPr>
      </w:pPr>
      <w:r w:rsidRPr="00E517F8">
        <w:rPr>
          <w:rFonts w:asciiTheme="majorHAnsi" w:cstheme="majorHAnsi" w:hAnsiTheme="majorHAnsi"/>
        </w:rPr>
        <w:t>Mention de son existence sera portée sur les panneaux d’affichage réservés aux communications de la Direction.</w:t>
      </w:r>
    </w:p>
    <w:p w14:paraId="6ED3F8D7" w14:textId="042BAFB1" w:rsidP="00577627" w:rsidR="00577627" w:rsidRDefault="00577627">
      <w:pPr>
        <w:spacing w:after="0" w:line="240" w:lineRule="auto"/>
        <w:jc w:val="both"/>
        <w:rPr>
          <w:rFonts w:asciiTheme="majorHAnsi" w:cstheme="majorHAnsi" w:hAnsiTheme="majorHAnsi"/>
        </w:rPr>
      </w:pPr>
    </w:p>
    <w:p w14:paraId="1AFFCCEE" w14:textId="62657FB4" w:rsidP="00577627" w:rsidR="00BF7DF5" w:rsidRDefault="00BF7DF5">
      <w:pPr>
        <w:spacing w:after="0" w:line="240" w:lineRule="auto"/>
        <w:jc w:val="both"/>
        <w:rPr>
          <w:rFonts w:asciiTheme="majorHAnsi" w:cstheme="majorHAnsi" w:hAnsiTheme="majorHAnsi"/>
        </w:rPr>
      </w:pPr>
    </w:p>
    <w:p w14:paraId="6AE113E6" w14:textId="57C553E4" w:rsidP="00577627" w:rsidR="00BF7DF5" w:rsidRDefault="00BF7DF5">
      <w:pPr>
        <w:spacing w:after="0" w:line="240" w:lineRule="auto"/>
        <w:jc w:val="both"/>
        <w:rPr>
          <w:rFonts w:asciiTheme="majorHAnsi" w:cstheme="majorHAnsi" w:hAnsiTheme="majorHAnsi"/>
        </w:rPr>
      </w:pPr>
    </w:p>
    <w:p w14:paraId="48303D0D" w14:textId="77777777" w:rsidP="00577627" w:rsidR="00BF7DF5" w:rsidRDefault="00BF7DF5" w:rsidRPr="00E517F8">
      <w:pPr>
        <w:spacing w:after="0" w:line="240" w:lineRule="auto"/>
        <w:jc w:val="both"/>
        <w:rPr>
          <w:rFonts w:asciiTheme="majorHAnsi" w:cstheme="majorHAnsi" w:hAnsiTheme="majorHAnsi"/>
        </w:rPr>
      </w:pPr>
    </w:p>
    <w:p w14:paraId="145227BC" w14:textId="77777777" w:rsidP="00577627" w:rsidR="00577627" w:rsidRDefault="00577627" w:rsidRPr="00E517F8">
      <w:pPr>
        <w:spacing w:after="0" w:line="240" w:lineRule="auto"/>
        <w:jc w:val="both"/>
        <w:rPr>
          <w:rFonts w:asciiTheme="majorHAnsi" w:cstheme="majorHAnsi" w:hAnsiTheme="majorHAnsi"/>
        </w:rPr>
      </w:pPr>
    </w:p>
    <w:p w14:paraId="2ECB0814" w14:textId="7319E745" w:rsidP="00577627" w:rsidR="00577627" w:rsidRDefault="00577627" w:rsidRPr="00E517F8">
      <w:pPr>
        <w:spacing w:after="0" w:line="240" w:lineRule="auto"/>
        <w:jc w:val="both"/>
        <w:rPr>
          <w:rFonts w:asciiTheme="majorHAnsi" w:cstheme="majorHAnsi" w:hAnsiTheme="majorHAnsi"/>
        </w:rPr>
      </w:pPr>
      <w:r w:rsidRPr="00E517F8">
        <w:rPr>
          <w:rFonts w:asciiTheme="majorHAnsi" w:cstheme="majorHAnsi" w:hAnsiTheme="majorHAnsi"/>
        </w:rPr>
        <w:t xml:space="preserve">Fait à </w:t>
      </w:r>
      <w:r w:rsidR="00505F87">
        <w:rPr>
          <w:rFonts w:asciiTheme="majorHAnsi" w:cstheme="majorHAnsi" w:hAnsiTheme="majorHAnsi"/>
        </w:rPr>
        <w:t>Thorign</w:t>
      </w:r>
      <w:r w:rsidR="00C80DB0">
        <w:rPr>
          <w:rFonts w:asciiTheme="majorHAnsi" w:cstheme="majorHAnsi" w:hAnsiTheme="majorHAnsi"/>
        </w:rPr>
        <w:t>é</w:t>
      </w:r>
      <w:r w:rsidR="00505F87">
        <w:rPr>
          <w:rFonts w:asciiTheme="majorHAnsi" w:cstheme="majorHAnsi" w:hAnsiTheme="majorHAnsi"/>
        </w:rPr>
        <w:t xml:space="preserve"> sur Due</w:t>
      </w:r>
      <w:r w:rsidRPr="00E517F8">
        <w:rPr>
          <w:rFonts w:asciiTheme="majorHAnsi" w:cstheme="majorHAnsi" w:hAnsiTheme="majorHAnsi"/>
        </w:rPr>
        <w:t xml:space="preserve">, le </w:t>
      </w:r>
      <w:r w:rsidR="00A85453">
        <w:rPr>
          <w:rFonts w:asciiTheme="majorHAnsi" w:cstheme="majorHAnsi" w:hAnsiTheme="majorHAnsi"/>
        </w:rPr>
        <w:t>3</w:t>
      </w:r>
      <w:r w:rsidRPr="00C80DB0">
        <w:rPr>
          <w:rFonts w:asciiTheme="majorHAnsi" w:cstheme="majorHAnsi" w:hAnsiTheme="majorHAnsi"/>
        </w:rPr>
        <w:t xml:space="preserve"> </w:t>
      </w:r>
      <w:r w:rsidR="004C58BF">
        <w:rPr>
          <w:rFonts w:asciiTheme="majorHAnsi" w:cstheme="majorHAnsi" w:hAnsiTheme="majorHAnsi"/>
        </w:rPr>
        <w:t>mai</w:t>
      </w:r>
      <w:r w:rsidRPr="00C80DB0">
        <w:rPr>
          <w:rFonts w:asciiTheme="majorHAnsi" w:cstheme="majorHAnsi" w:hAnsiTheme="majorHAnsi"/>
        </w:rPr>
        <w:t xml:space="preserve"> 202</w:t>
      </w:r>
      <w:r w:rsidR="00695FDC">
        <w:rPr>
          <w:rFonts w:asciiTheme="majorHAnsi" w:cstheme="majorHAnsi" w:hAnsiTheme="majorHAnsi"/>
        </w:rPr>
        <w:t>3</w:t>
      </w:r>
    </w:p>
    <w:p w14:paraId="3E01A442" w14:textId="77777777" w:rsidP="00577627" w:rsidR="00577627" w:rsidRDefault="00577627" w:rsidRPr="00E517F8">
      <w:pPr>
        <w:spacing w:after="0" w:line="240" w:lineRule="auto"/>
        <w:jc w:val="both"/>
        <w:rPr>
          <w:rFonts w:asciiTheme="majorHAnsi" w:cstheme="majorHAnsi" w:hAnsiTheme="majorHAnsi"/>
        </w:rPr>
      </w:pPr>
    </w:p>
    <w:p w14:paraId="60074C45" w14:textId="77777777" w:rsidP="00577627" w:rsidR="00577627" w:rsidRDefault="00577627" w:rsidRPr="00E517F8">
      <w:pPr>
        <w:spacing w:after="0" w:line="240" w:lineRule="auto"/>
        <w:jc w:val="both"/>
        <w:rPr>
          <w:rFonts w:asciiTheme="majorHAnsi" w:cstheme="majorHAnsi" w:hAnsiTheme="majorHAnsi"/>
        </w:rPr>
      </w:pPr>
    </w:p>
    <w:p w14:paraId="1305DA2C" w14:textId="64E0F789" w:rsidP="00577627" w:rsidR="00577627" w:rsidRDefault="00505F87" w:rsidRPr="00E517F8">
      <w:pPr>
        <w:spacing w:after="0" w:line="240" w:lineRule="auto"/>
        <w:jc w:val="both"/>
        <w:rPr>
          <w:rFonts w:asciiTheme="majorHAnsi" w:cstheme="majorHAnsi" w:hAnsiTheme="majorHAnsi"/>
        </w:rPr>
      </w:pPr>
      <w:r>
        <w:rPr>
          <w:rFonts w:asciiTheme="majorHAnsi" w:cstheme="majorHAnsi" w:hAnsiTheme="majorHAnsi"/>
        </w:rPr>
        <w:t>Madame</w:t>
      </w:r>
      <w:r w:rsidR="00723DB5">
        <w:rPr>
          <w:rFonts w:asciiTheme="majorHAnsi" w:cstheme="majorHAnsi" w:hAnsiTheme="majorHAnsi"/>
        </w:rPr>
        <w:tab/>
      </w:r>
      <w:r w:rsidR="00723DB5">
        <w:rPr>
          <w:rFonts w:asciiTheme="majorHAnsi" w:cstheme="majorHAnsi" w:hAnsiTheme="majorHAnsi"/>
        </w:rPr>
        <w:tab/>
      </w:r>
      <w:r w:rsidR="00577627" w:rsidRPr="00E517F8">
        <w:rPr>
          <w:rFonts w:asciiTheme="majorHAnsi" w:cstheme="majorHAnsi" w:hAnsiTheme="majorHAnsi"/>
        </w:rPr>
        <w:tab/>
      </w:r>
      <w:r w:rsidR="00577627" w:rsidRPr="00E517F8">
        <w:rPr>
          <w:rFonts w:asciiTheme="majorHAnsi" w:cstheme="majorHAnsi" w:hAnsiTheme="majorHAnsi"/>
        </w:rPr>
        <w:tab/>
      </w:r>
      <w:r w:rsidR="00577627" w:rsidRPr="00E517F8">
        <w:rPr>
          <w:rFonts w:asciiTheme="majorHAnsi" w:cstheme="majorHAnsi" w:hAnsiTheme="majorHAnsi"/>
        </w:rPr>
        <w:tab/>
      </w:r>
      <w:r w:rsidR="00577627" w:rsidRPr="00E517F8">
        <w:rPr>
          <w:rFonts w:asciiTheme="majorHAnsi" w:cstheme="majorHAnsi" w:hAnsiTheme="majorHAnsi"/>
        </w:rPr>
        <w:tab/>
        <w:t xml:space="preserve">Monsieur </w:t>
      </w:r>
    </w:p>
    <w:p w14:paraId="628F7B10" w14:textId="6C53DD22" w:rsidP="00577627" w:rsidR="00577627" w:rsidRDefault="00577627" w:rsidRPr="00E517F8">
      <w:pPr>
        <w:spacing w:after="0" w:line="240" w:lineRule="auto"/>
        <w:jc w:val="both"/>
        <w:rPr>
          <w:rFonts w:asciiTheme="majorHAnsi" w:cstheme="majorHAnsi" w:hAnsiTheme="majorHAnsi"/>
        </w:rPr>
      </w:pPr>
      <w:r w:rsidRPr="00E517F8">
        <w:rPr>
          <w:rFonts w:asciiTheme="majorHAnsi" w:cstheme="majorHAnsi" w:hAnsiTheme="majorHAnsi"/>
        </w:rPr>
        <w:t>Délégué</w:t>
      </w:r>
      <w:r w:rsidR="00505F87">
        <w:rPr>
          <w:rFonts w:asciiTheme="majorHAnsi" w:cstheme="majorHAnsi" w:hAnsiTheme="majorHAnsi"/>
        </w:rPr>
        <w:t>e</w:t>
      </w:r>
      <w:r w:rsidRPr="00E517F8">
        <w:rPr>
          <w:rFonts w:asciiTheme="majorHAnsi" w:cstheme="majorHAnsi" w:hAnsiTheme="majorHAnsi"/>
        </w:rPr>
        <w:t xml:space="preserve"> Syndical</w:t>
      </w:r>
      <w:r w:rsidR="00505F87">
        <w:rPr>
          <w:rFonts w:asciiTheme="majorHAnsi" w:cstheme="majorHAnsi" w:hAnsiTheme="majorHAnsi"/>
        </w:rPr>
        <w:t>e</w:t>
      </w:r>
      <w:r w:rsidRPr="00E517F8">
        <w:rPr>
          <w:rFonts w:asciiTheme="majorHAnsi" w:cstheme="majorHAnsi" w:hAnsiTheme="majorHAnsi"/>
        </w:rPr>
        <w:tab/>
      </w:r>
      <w:r w:rsidRPr="00E517F8">
        <w:rPr>
          <w:rFonts w:asciiTheme="majorHAnsi" w:cstheme="majorHAnsi" w:hAnsiTheme="majorHAnsi"/>
        </w:rPr>
        <w:tab/>
      </w:r>
      <w:r w:rsidRPr="00E517F8">
        <w:rPr>
          <w:rFonts w:asciiTheme="majorHAnsi" w:cstheme="majorHAnsi" w:hAnsiTheme="majorHAnsi"/>
        </w:rPr>
        <w:tab/>
      </w:r>
      <w:r w:rsidRPr="00E517F8">
        <w:rPr>
          <w:rFonts w:asciiTheme="majorHAnsi" w:cstheme="majorHAnsi" w:hAnsiTheme="majorHAnsi"/>
        </w:rPr>
        <w:tab/>
      </w:r>
      <w:r w:rsidRPr="00E517F8">
        <w:rPr>
          <w:rFonts w:asciiTheme="majorHAnsi" w:cstheme="majorHAnsi" w:hAnsiTheme="majorHAnsi"/>
        </w:rPr>
        <w:tab/>
        <w:t>Directeur de Site</w:t>
      </w:r>
    </w:p>
    <w:p w14:paraId="3570EDAE" w14:textId="054CFD50" w:rsidP="00577627" w:rsidR="00577627" w:rsidRDefault="00577627" w:rsidRPr="00E517F8">
      <w:pPr>
        <w:spacing w:after="0" w:line="240" w:lineRule="auto"/>
        <w:jc w:val="both"/>
        <w:rPr>
          <w:rFonts w:asciiTheme="majorHAnsi" w:cstheme="majorHAnsi" w:hAnsiTheme="majorHAnsi"/>
        </w:rPr>
      </w:pPr>
      <w:r w:rsidRPr="00E517F8">
        <w:rPr>
          <w:rFonts w:asciiTheme="majorHAnsi" w:cstheme="majorHAnsi" w:hAnsiTheme="majorHAnsi"/>
        </w:rPr>
        <w:t>Pour le Syndicat C.G.T.</w:t>
      </w:r>
      <w:r w:rsidRPr="00E517F8">
        <w:rPr>
          <w:rFonts w:asciiTheme="majorHAnsi" w:cstheme="majorHAnsi" w:hAnsiTheme="majorHAnsi"/>
        </w:rPr>
        <w:tab/>
      </w:r>
      <w:r w:rsidRPr="00E517F8">
        <w:rPr>
          <w:rFonts w:asciiTheme="majorHAnsi" w:cstheme="majorHAnsi" w:hAnsiTheme="majorHAnsi"/>
        </w:rPr>
        <w:tab/>
      </w:r>
      <w:r w:rsidRPr="00E517F8">
        <w:rPr>
          <w:rFonts w:asciiTheme="majorHAnsi" w:cstheme="majorHAnsi" w:hAnsiTheme="majorHAnsi"/>
        </w:rPr>
        <w:tab/>
      </w:r>
      <w:r w:rsidRPr="00E517F8">
        <w:rPr>
          <w:rFonts w:asciiTheme="majorHAnsi" w:cstheme="majorHAnsi" w:hAnsiTheme="majorHAnsi"/>
        </w:rPr>
        <w:tab/>
      </w:r>
      <w:r>
        <w:rPr>
          <w:rFonts w:asciiTheme="majorHAnsi" w:cstheme="majorHAnsi" w:hAnsiTheme="majorHAnsi"/>
        </w:rPr>
        <w:tab/>
      </w:r>
      <w:r w:rsidRPr="00E517F8">
        <w:rPr>
          <w:rFonts w:asciiTheme="majorHAnsi" w:cstheme="majorHAnsi" w:hAnsiTheme="majorHAnsi"/>
        </w:rPr>
        <w:t xml:space="preserve">Pour </w:t>
      </w:r>
      <w:r w:rsidR="00505F87">
        <w:rPr>
          <w:rFonts w:asciiTheme="majorHAnsi" w:cstheme="majorHAnsi" w:hAnsiTheme="majorHAnsi"/>
        </w:rPr>
        <w:t>Atelier 72</w:t>
      </w:r>
    </w:p>
    <w:p w14:paraId="485AF005" w14:textId="77777777" w:rsidP="00577627" w:rsidR="00577627" w:rsidRDefault="00577627" w:rsidRPr="00E517F8">
      <w:pPr>
        <w:spacing w:after="0" w:line="240" w:lineRule="auto"/>
        <w:jc w:val="both"/>
        <w:rPr>
          <w:rFonts w:asciiTheme="majorHAnsi" w:cstheme="majorHAnsi" w:hAnsiTheme="majorHAnsi"/>
        </w:rPr>
      </w:pPr>
    </w:p>
    <w:p w14:paraId="63B6D86A" w14:textId="77777777" w:rsidP="00577627" w:rsidR="00577627" w:rsidRDefault="00577627" w:rsidRPr="00E517F8">
      <w:pPr>
        <w:spacing w:after="0" w:line="240" w:lineRule="auto"/>
        <w:jc w:val="both"/>
        <w:rPr>
          <w:rFonts w:asciiTheme="majorHAnsi" w:cstheme="majorHAnsi" w:hAnsiTheme="majorHAnsi"/>
        </w:rPr>
      </w:pPr>
    </w:p>
    <w:p w14:paraId="78994A39" w14:textId="77777777" w:rsidP="00577627" w:rsidR="00577627" w:rsidRDefault="00577627" w:rsidRPr="00E517F8">
      <w:pPr>
        <w:spacing w:after="0" w:line="240" w:lineRule="auto"/>
        <w:jc w:val="both"/>
        <w:rPr>
          <w:rFonts w:asciiTheme="majorHAnsi" w:cstheme="majorHAnsi" w:hAnsiTheme="majorHAnsi"/>
        </w:rPr>
      </w:pPr>
    </w:p>
    <w:p w14:paraId="2BC1663E" w14:textId="77777777" w:rsidP="00577627" w:rsidR="00577627" w:rsidRDefault="00577627" w:rsidRPr="00E517F8">
      <w:pPr>
        <w:spacing w:after="0" w:line="240" w:lineRule="auto"/>
        <w:jc w:val="both"/>
        <w:rPr>
          <w:rFonts w:asciiTheme="majorHAnsi" w:cstheme="majorHAnsi" w:hAnsiTheme="majorHAnsi"/>
        </w:rPr>
      </w:pPr>
    </w:p>
    <w:p w14:paraId="357C23FA" w14:textId="77777777" w:rsidP="00577627" w:rsidR="00577627" w:rsidRDefault="00577627" w:rsidRPr="00E517F8">
      <w:pPr>
        <w:spacing w:after="0" w:line="240" w:lineRule="auto"/>
        <w:jc w:val="both"/>
        <w:rPr>
          <w:rFonts w:asciiTheme="majorHAnsi" w:cstheme="majorHAnsi" w:hAnsiTheme="majorHAnsi"/>
        </w:rPr>
      </w:pPr>
    </w:p>
    <w:p w14:paraId="767D0449" w14:textId="77777777" w:rsidP="00577627" w:rsidR="00577627" w:rsidRDefault="00577627" w:rsidRPr="00E517F8">
      <w:pPr>
        <w:spacing w:after="0" w:line="240" w:lineRule="auto"/>
        <w:jc w:val="both"/>
        <w:rPr>
          <w:rFonts w:asciiTheme="majorHAnsi" w:cstheme="majorHAnsi" w:hAnsiTheme="majorHAnsi"/>
        </w:rPr>
      </w:pPr>
    </w:p>
    <w:p w14:paraId="351A55E3" w14:textId="77777777" w:rsidP="00577627" w:rsidR="00577627" w:rsidRDefault="00577627" w:rsidRPr="00E517F8">
      <w:pPr>
        <w:spacing w:after="0" w:line="240" w:lineRule="auto"/>
        <w:jc w:val="both"/>
        <w:rPr>
          <w:rFonts w:asciiTheme="majorHAnsi" w:cstheme="majorHAnsi" w:hAnsiTheme="majorHAnsi"/>
        </w:rPr>
      </w:pPr>
    </w:p>
    <w:sectPr w:rsidR="00577627" w:rsidRPr="00E517F8" w:rsidSect="009E3563">
      <w:headerReference r:id="rId8" w:type="even"/>
      <w:headerReference r:id="rId9" w:type="default"/>
      <w:footerReference r:id="rId10" w:type="even"/>
      <w:footerReference r:id="rId11" w:type="default"/>
      <w:headerReference r:id="rId12" w:type="first"/>
      <w:footerReference r:id="rId13" w:type="first"/>
      <w:pgSz w:h="16838" w:w="11906"/>
      <w:pgMar w:bottom="2268" w:footer="708" w:gutter="0" w:header="708" w:left="1417" w:right="1417" w:top="269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A0C5C" w14:textId="77777777" w:rsidR="00FD107B" w:rsidRDefault="00FD107B" w:rsidP="006108B8">
      <w:pPr>
        <w:spacing w:after="0" w:line="240" w:lineRule="auto"/>
      </w:pPr>
      <w:r>
        <w:separator/>
      </w:r>
    </w:p>
  </w:endnote>
  <w:endnote w:type="continuationSeparator" w:id="0">
    <w:p w14:paraId="76FA0A14" w14:textId="77777777" w:rsidR="00FD107B" w:rsidRDefault="00FD107B" w:rsidP="00610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utler">
    <w:altName w:val="Cambria"/>
    <w:panose1 w:val="00000000000000000000"/>
    <w:charset w:val="00"/>
    <w:family w:val="roman"/>
    <w:notTrueType/>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 Pro">
    <w:altName w:val="Cambria"/>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82A30B6" w14:textId="77777777" w:rsidR="00D85F8E" w:rsidRDefault="00D85F8E">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3090033" w14:textId="77777777" w:rsidR="006108B8" w:rsidRDefault="004C5514">
    <w:pPr>
      <w:pStyle w:val="Pieddepage"/>
    </w:pPr>
    <w:r>
      <w:rPr>
        <w:noProof/>
      </w:rPr>
      <mc:AlternateContent>
        <mc:Choice Requires="wps">
          <w:drawing>
            <wp:anchor allowOverlap="1" behindDoc="0" distB="45720" distL="114300" distR="114300" distT="45720" layoutInCell="1" locked="0" relativeHeight="251665408" simplePos="0" wp14:anchorId="3D4D0EDD" wp14:editId="5040110C">
              <wp:simplePos x="0" y="0"/>
              <wp:positionH relativeFrom="column">
                <wp:posOffset>-890270</wp:posOffset>
              </wp:positionH>
              <wp:positionV relativeFrom="paragraph">
                <wp:posOffset>129540</wp:posOffset>
              </wp:positionV>
              <wp:extent cx="7527290" cy="1404620"/>
              <wp:effectExtent b="0" l="0" r="0" t="0"/>
              <wp:wrapNone/>
              <wp:docPr id="2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1404620"/>
                      </a:xfrm>
                      <a:prstGeom prst="rect">
                        <a:avLst/>
                      </a:prstGeom>
                      <a:noFill/>
                      <a:ln w="9525">
                        <a:noFill/>
                        <a:miter lim="800000"/>
                        <a:headEnd/>
                        <a:tailEnd/>
                      </a:ln>
                    </wps:spPr>
                    <wps:txbx>
                      <w:txbxContent>
                        <w:p w14:paraId="745CB9FA" w14:textId="77777777" w:rsidP="004C5514" w:rsidR="004C5514" w:rsidRDefault="004C5514" w:rsidRPr="004C5514">
                          <w:pPr>
                            <w:spacing w:after="0" w:line="240" w:lineRule="auto"/>
                            <w:jc w:val="center"/>
                            <w:rPr>
                              <w:rFonts w:asciiTheme="majorHAnsi" w:cstheme="majorHAnsi" w:hAnsiTheme="majorHAnsi"/>
                              <w:color w:val="002A4C"/>
                              <w:sz w:val="18"/>
                              <w:szCs w:val="18"/>
                            </w:rPr>
                          </w:pPr>
                          <w:r w:rsidRPr="004C5514">
                            <w:rPr>
                              <w:rFonts w:asciiTheme="majorHAnsi" w:cstheme="majorHAnsi" w:hAnsiTheme="majorHAnsi"/>
                              <w:color w:val="002A4C"/>
                              <w:sz w:val="18"/>
                              <w:szCs w:val="18"/>
                            </w:rPr>
                            <w:fldChar w:fldCharType="begin"/>
                          </w:r>
                          <w:r w:rsidRPr="004C5514">
                            <w:rPr>
                              <w:rFonts w:asciiTheme="majorHAnsi" w:cstheme="majorHAnsi" w:hAnsiTheme="majorHAnsi"/>
                              <w:color w:val="002A4C"/>
                              <w:sz w:val="18"/>
                              <w:szCs w:val="18"/>
                            </w:rPr>
                            <w:instrText>PAGE   \* MERGEFORMAT</w:instrText>
                          </w:r>
                          <w:r w:rsidRPr="004C5514">
                            <w:rPr>
                              <w:rFonts w:asciiTheme="majorHAnsi" w:cstheme="majorHAnsi" w:hAnsiTheme="majorHAnsi"/>
                              <w:color w:val="002A4C"/>
                              <w:sz w:val="18"/>
                              <w:szCs w:val="18"/>
                            </w:rPr>
                            <w:fldChar w:fldCharType="separate"/>
                          </w:r>
                          <w:r w:rsidRPr="004C5514">
                            <w:rPr>
                              <w:rFonts w:asciiTheme="majorHAnsi" w:cstheme="majorHAnsi" w:hAnsiTheme="majorHAnsi"/>
                              <w:color w:val="002A4C"/>
                              <w:sz w:val="18"/>
                              <w:szCs w:val="18"/>
                            </w:rPr>
                            <w:t>1</w:t>
                          </w:r>
                          <w:r w:rsidRPr="004C5514">
                            <w:rPr>
                              <w:rFonts w:asciiTheme="majorHAnsi" w:cstheme="majorHAnsi" w:hAnsiTheme="majorHAnsi"/>
                              <w:color w:val="002A4C"/>
                              <w:sz w:val="18"/>
                              <w:szCs w:val="18"/>
                            </w:rPr>
                            <w:fldChar w:fldCharType="end"/>
                          </w:r>
                        </w:p>
                      </w:txbxContent>
                    </wps:txbx>
                    <wps:bodyPr anchor="t" anchorCtr="0" bIns="45720" lIns="91440" rIns="91440" rot="0" tIns="45720" vert="horz" wrap="square">
                      <a:spAutoFit/>
                    </wps:bodyPr>
                  </wps:wsp>
                </a:graphicData>
              </a:graphic>
              <wp14:sizeRelH relativeFrom="margin">
                <wp14:pctWidth>0</wp14:pctWidth>
              </wp14:sizeRelH>
              <wp14:sizeRelV relativeFrom="margin">
                <wp14:pctHeight>20000</wp14:pctHeight>
              </wp14:sizeRelV>
            </wp:anchor>
          </w:drawing>
        </mc:Choice>
        <mc:Fallback>
          <w:pict>
            <v:shapetype coordsize="21600,21600" id="_x0000_t202" o:spt="202" path="m,l,21600r21600,l21600,xe" w14:anchorId="3D4D0EDD">
              <v:stroke joinstyle="miter"/>
              <v:path gradientshapeok="t" o:connecttype="rect"/>
            </v:shapetype>
            <v:shape filled="f" id="Zone de text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IxZAa+gEAAM4DAAAOAAAAZHJzL2Uyb0RvYy54bWysU11v2yAUfZ+0/4B4X/whp2msOFXXLtOk rpvU9QcQjGM04DIgsbNfvwtO02h7q+YHBL7cc+8597C6GbUiB+G8BNPQYpZTIgyHVppdQ59/bD5c U+IDMy1TYERDj8LTm/X7d6vB1qKEHlQrHEEQ4+vBNrQPwdZZ5nkvNPMzsMJgsAOnWcCj22WtYwOi a5WVeX6VDeBa64AL7/Hv/RSk64TfdYKHb13nRSCqodhbSKtL6zau2XrF6p1jtpf81AZ7QxeaSYNF z1D3LDCyd/IfKC25Aw9dmHHQGXSd5CJxQDZF/hebp55ZkbigON6eZfL/D5Y/Hp7sd0fC+BFGHGAi 4e0D8J+eGLjrmdmJW+dg6AVrsXARJcsG6+tTapTa1z6CbIev0OKQ2T5AAho7p6MqyJMgOg7geBZd jIFw/LmYl4tyiSGOsaLKq6syjSVj9Uu6dT58FqBJ3DTU4VQTPDs8+BDbYfXLlVjNwEYqlSarDBka upyX85RwEdEyoPGU1A29zuM3WSGy/GTalByYVNMeCyhzoh2ZTpzDuB3xYqS/hfaIAjiYDIYPAjc9 uN+UDGiuhvpfe+YEJeqLQRGXRVVFN6ZDNV8gY+IuI9vLCDMcoRoaKJm2dyE5OHL19hbF3sgkw2sn p17RNEmdk8GjKy/P6dbrM1z/AQAA//8DAFBLAwQUAAYACAAAACEAFfSkmN8AAAAMAQAADwAAAGRy cy9kb3ducmV2LnhtbEyPy07DMBBF90j8gzVI7Fo7USgoxKkq1JYltESs3XhIIuKHbDcNf890Bcu5 c3TnTLWezcgmDHFwVkK2FMDQtk4PtpPQfOwWT8BiUlar0VmU8IMR1vXtTaVK7S72gNMxdYxKbCyV hD4lX3Ie2x6Nikvn0dLuywWjEo2h4zqoC5WbkedCrLhRg6ULvfL40mP7fTwbCT75/eNreHvfbHeT aD73TT50Wynv7+bNM7CEc/qD4apP6lCT08mdrY5slLDICpETKyEXBbArIYoHSk6UFNkKeF3x/0/U vwAAAP//AwBQSwECLQAUAAYACAAAACEAtoM4kv4AAADhAQAAEwAAAAAAAAAAAAAAAAAAAAAAW0Nv bnRlbnRfVHlwZXNdLnhtbFBLAQItABQABgAIAAAAIQA4/SH/1gAAAJQBAAALAAAAAAAAAAAAAAAA AC8BAABfcmVscy8ucmVsc1BLAQItABQABgAIAAAAIQDIxZAa+gEAAM4DAAAOAAAAAAAAAAAAAAAA AC4CAABkcnMvZTJvRG9jLnhtbFBLAQItABQABgAIAAAAIQAV9KSY3wAAAAwBAAAPAAAAAAAAAAAA AAAAAFQEAABkcnMvZG93bnJldi54bWxQSwUGAAAAAAQABADzAAAAYAUAAAAA " o:spid="_x0000_s1026" stroked="f" style="position:absolute;margin-left:-70.1pt;margin-top:10.2pt;width:592.7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type="#_x0000_t202">
              <v:textbox style="mso-fit-shape-to-text:t">
                <w:txbxContent>
                  <w:p w14:paraId="745CB9FA" w14:textId="77777777" w:rsidP="004C5514" w:rsidR="004C5514" w:rsidRDefault="004C5514" w:rsidRPr="004C5514">
                    <w:pPr>
                      <w:spacing w:after="0" w:line="240" w:lineRule="auto"/>
                      <w:jc w:val="center"/>
                      <w:rPr>
                        <w:rFonts w:asciiTheme="majorHAnsi" w:cstheme="majorHAnsi" w:hAnsiTheme="majorHAnsi"/>
                        <w:color w:val="002A4C"/>
                        <w:sz w:val="18"/>
                        <w:szCs w:val="18"/>
                      </w:rPr>
                    </w:pPr>
                    <w:r w:rsidRPr="004C5514">
                      <w:rPr>
                        <w:rFonts w:asciiTheme="majorHAnsi" w:cstheme="majorHAnsi" w:hAnsiTheme="majorHAnsi"/>
                        <w:color w:val="002A4C"/>
                        <w:sz w:val="18"/>
                        <w:szCs w:val="18"/>
                      </w:rPr>
                      <w:fldChar w:fldCharType="begin"/>
                    </w:r>
                    <w:r w:rsidRPr="004C5514">
                      <w:rPr>
                        <w:rFonts w:asciiTheme="majorHAnsi" w:cstheme="majorHAnsi" w:hAnsiTheme="majorHAnsi"/>
                        <w:color w:val="002A4C"/>
                        <w:sz w:val="18"/>
                        <w:szCs w:val="18"/>
                      </w:rPr>
                      <w:instrText>PAGE   \* MERGEFORMAT</w:instrText>
                    </w:r>
                    <w:r w:rsidRPr="004C5514">
                      <w:rPr>
                        <w:rFonts w:asciiTheme="majorHAnsi" w:cstheme="majorHAnsi" w:hAnsiTheme="majorHAnsi"/>
                        <w:color w:val="002A4C"/>
                        <w:sz w:val="18"/>
                        <w:szCs w:val="18"/>
                      </w:rPr>
                      <w:fldChar w:fldCharType="separate"/>
                    </w:r>
                    <w:r w:rsidRPr="004C5514">
                      <w:rPr>
                        <w:rFonts w:asciiTheme="majorHAnsi" w:cstheme="majorHAnsi" w:hAnsiTheme="majorHAnsi"/>
                        <w:color w:val="002A4C"/>
                        <w:sz w:val="18"/>
                        <w:szCs w:val="18"/>
                      </w:rPr>
                      <w:t>1</w:t>
                    </w:r>
                    <w:r w:rsidRPr="004C5514">
                      <w:rPr>
                        <w:rFonts w:asciiTheme="majorHAnsi" w:cstheme="majorHAnsi" w:hAnsiTheme="majorHAnsi"/>
                        <w:color w:val="002A4C"/>
                        <w:sz w:val="18"/>
                        <w:szCs w:val="18"/>
                      </w:rPr>
                      <w:fldChar w:fldCharType="end"/>
                    </w:r>
                  </w:p>
                </w:txbxContent>
              </v:textbox>
            </v:shape>
          </w:pict>
        </mc:Fallback>
      </mc:AlternateContent>
    </w:r>
    <w:r>
      <w:rPr>
        <w:noProof/>
      </w:rPr>
      <mc:AlternateContent>
        <mc:Choice Requires="wps">
          <w:drawing>
            <wp:anchor allowOverlap="1" behindDoc="0" distB="45720" distL="114300" distR="114300" distT="45720" layoutInCell="1" locked="0" relativeHeight="251663360" simplePos="0" wp14:anchorId="44DACE41" wp14:editId="192765BD">
              <wp:simplePos x="0" y="0"/>
              <wp:positionH relativeFrom="column">
                <wp:posOffset>2205355</wp:posOffset>
              </wp:positionH>
              <wp:positionV relativeFrom="paragraph">
                <wp:posOffset>-584835</wp:posOffset>
              </wp:positionV>
              <wp:extent cx="2360930" cy="1404620"/>
              <wp:effectExtent b="4445" l="0" r="0" t="0"/>
              <wp:wrapNone/>
              <wp:docPr id="20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2F08E08" w14:textId="77777777" w:rsidP="004C5514" w:rsidR="004C5514" w:rsidRDefault="004C5514" w:rsidRPr="006108B8">
                          <w:pPr>
                            <w:spacing w:after="0" w:line="240" w:lineRule="auto"/>
                            <w:rPr>
                              <w:rFonts w:asciiTheme="majorHAnsi" w:cstheme="majorHAnsi" w:hAnsiTheme="majorHAnsi"/>
                              <w:sz w:val="13"/>
                              <w:szCs w:val="13"/>
                            </w:rPr>
                          </w:pPr>
                        </w:p>
                      </w:txbxContent>
                    </wps:txbx>
                    <wps:bodyPr anchor="t" anchorCtr="0" bIns="45720" lIns="91440" rIns="91440" rot="0" tIns="45720" vert="horz" wrap="square">
                      <a:spAutoFit/>
                    </wps:bodyPr>
                  </wps:wsp>
                </a:graphicData>
              </a:graphic>
              <wp14:sizeRelH relativeFrom="margin">
                <wp14:pctWidth>40000</wp14:pctWidth>
              </wp14:sizeRelH>
              <wp14:sizeRelV relativeFrom="margin">
                <wp14:pctHeight>20000</wp14:pctHeight>
              </wp14:sizeRelV>
            </wp:anchor>
          </w:drawing>
        </mc:Choice>
        <mc:Fallback>
          <w:pict>
            <v:shape filled="f" id="_x0000_s102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BDWE/QEAANUDAAAOAAAAZHJzL2Uyb0RvYy54bWysU11v2yAUfZ+0/4B4X2ynTtZYcaquXaZJ 3YfU7gcQjGM04DIgsbNfvwt202h7q+YHdOGac+8597C+GbQiR+G8BFPTYpZTIgyHRpp9TX88bd9d U+IDMw1TYERNT8LTm83bN+veVmIOHahGOIIgxle9rWkXgq2yzPNOaOZnYIXBZAtOs4Bbt88ax3pE 1yqb5/ky68E11gEX3uPp/Zikm4TftoKHb23rRSCqpthbSKtL6y6u2WbNqr1jtpN8aoO9ogvNpMGi Z6h7Fhg5OPkPlJbcgYc2zDjoDNpWcpE4IJsi/4vNY8esSFxQHG/PMvn/B8u/Hh/td0fC8AEGHGAi 4e0D8J+eGLjrmNmLW+eg7wRrsHARJct666vpapTaVz6C7Pov0OCQ2SFAAhpap6MqyJMgOg7gdBZd DIFwPJxfLfPVFaY45ooyL5fzNJaMVc/XrfPhkwBNYlBTh1NN8Oz44ENsh1XPv8RqBrZSqTRZZUhf 09VivkgXLjJaBjSekrqm13n8RitElh9Nky4HJtUYYwFlJtqR6cg5DLuByGbSJKqwg+aEOjgYfYbv AoMO3G9KevRYTf2vA3OCEvXZoJaroiyjKdOmXLxH4sRdZnaXGWY4QtU0UDKGdyEZOVL29hY138qk xksnU8vonSTS5PNozst9+uvlNW7+AAAA//8DAFBLAwQUAAYACAAAACEAuqHkJN8AAAALAQAADwAA AGRycy9kb3ducmV2LnhtbEyPy07DMBBF90j8gzVI7FonaUraEKdCPCSWfYDUpRtPHiIeR7Hbhr9n WMHujubozpliM9leXHD0nSMF8TwCgVQ501Gj4OPwNluB8EGT0b0jVPCNHjbl7U2hc+OutMPLPjSC S8jnWkEbwpBL6asWrfZzNyDxrnaj1YHHsZFm1Fcut71MouhBWt0RX2j1gM8tVl/7s1XwScf+vU5N i9lym+6G15d6GQ5K3d9NT48gAk7hD4ZffVaHkp1O7kzGi17BIs0WjCqYrZMYBBNZvOZwYjThIMtC /v+h/AEAAP//AwBQSwECLQAUAAYACAAAACEAtoM4kv4AAADhAQAAEwAAAAAAAAAAAAAAAAAAAAAA W0NvbnRlbnRfVHlwZXNdLnhtbFBLAQItABQABgAIAAAAIQA4/SH/1gAAAJQBAAALAAAAAAAAAAAA AAAAAC8BAABfcmVscy8ucmVsc1BLAQItABQABgAIAAAAIQCxBDWE/QEAANUDAAAOAAAAAAAAAAAA AAAAAC4CAABkcnMvZTJvRG9jLnhtbFBLAQItABQABgAIAAAAIQC6oeQk3wAAAAsBAAAPAAAAAAAA AAAAAAAAAFcEAABkcnMvZG93bnJldi54bWxQSwUGAAAAAAQABADzAAAAYwUAAAAA " stroked="f" style="position:absolute;margin-left:173.65pt;margin-top:-46.0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type="#_x0000_t202" w14:anchorId="44DACE41">
              <v:textbox style="mso-fit-shape-to-text:t">
                <w:txbxContent>
                  <w:p w14:paraId="52F08E08" w14:textId="77777777" w:rsidP="004C5514" w:rsidR="004C5514" w:rsidRDefault="004C5514" w:rsidRPr="006108B8">
                    <w:pPr>
                      <w:spacing w:after="0" w:line="240" w:lineRule="auto"/>
                      <w:rPr>
                        <w:rFonts w:asciiTheme="majorHAnsi" w:cstheme="majorHAnsi" w:hAnsiTheme="majorHAnsi"/>
                        <w:sz w:val="13"/>
                        <w:szCs w:val="13"/>
                      </w:rPr>
                    </w:pPr>
                  </w:p>
                </w:txbxContent>
              </v:textbox>
            </v:shape>
          </w:pict>
        </mc:Fallback>
      </mc:AlternateContent>
    </w:r>
    <w:r w:rsidR="006108B8">
      <w:rPr>
        <w:noProof/>
      </w:rPr>
      <mc:AlternateContent>
        <mc:Choice Requires="wps">
          <w:drawing>
            <wp:anchor allowOverlap="1" behindDoc="0" distB="45720" distL="114300" distR="114300" distT="45720" layoutInCell="1" locked="0" relativeHeight="251660288" simplePos="0" wp14:anchorId="1776BA23" wp14:editId="40CF8637">
              <wp:simplePos x="0" y="0"/>
              <wp:positionH relativeFrom="column">
                <wp:posOffset>-657225</wp:posOffset>
              </wp:positionH>
              <wp:positionV relativeFrom="paragraph">
                <wp:posOffset>-675640</wp:posOffset>
              </wp:positionV>
              <wp:extent cx="2360930" cy="1404620"/>
              <wp:effectExtent b="4445" l="0" r="0" t="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4422116" w14:textId="77777777" w:rsidP="002920F1" w:rsidR="002920F1" w:rsidRDefault="002920F1">
                          <w:pPr>
                            <w:pStyle w:val="Paragraphestandard"/>
                            <w:spacing w:line="240" w:lineRule="auto"/>
                            <w:rPr>
                              <w:rFonts w:asciiTheme="majorHAnsi" w:cstheme="majorHAnsi" w:hAnsiTheme="majorHAnsi"/>
                              <w:color w:val="00294C"/>
                              <w:sz w:val="13"/>
                              <w:szCs w:val="13"/>
                            </w:rPr>
                          </w:pPr>
                        </w:p>
                        <w:p w14:paraId="4877A00F" w14:textId="76277F0E" w:rsidP="002920F1" w:rsidR="002920F1" w:rsidRDefault="002920F1" w:rsidRPr="006108B8">
                          <w:pPr>
                            <w:pStyle w:val="Paragraphestandard"/>
                            <w:spacing w:line="240" w:lineRule="auto"/>
                            <w:rPr>
                              <w:rFonts w:asciiTheme="majorHAnsi" w:cstheme="majorHAnsi" w:hAnsiTheme="majorHAnsi"/>
                              <w:color w:val="00294C"/>
                              <w:sz w:val="13"/>
                              <w:szCs w:val="13"/>
                            </w:rPr>
                          </w:pPr>
                          <w:r>
                            <w:rPr>
                              <w:rFonts w:asciiTheme="majorHAnsi" w:cstheme="majorHAnsi" w:hAnsiTheme="majorHAnsi"/>
                              <w:color w:val="00294C"/>
                              <w:sz w:val="13"/>
                              <w:szCs w:val="13"/>
                            </w:rPr>
                            <w:t>42 rue de Connerré</w:t>
                          </w:r>
                        </w:p>
                        <w:p w14:paraId="30443AB7" w14:textId="77777777" w:rsidP="002920F1" w:rsidR="002920F1" w:rsidRDefault="002920F1" w:rsidRPr="006108B8">
                          <w:pPr>
                            <w:pStyle w:val="Paragraphestandard"/>
                            <w:spacing w:line="240" w:lineRule="auto"/>
                            <w:rPr>
                              <w:rFonts w:asciiTheme="majorHAnsi" w:cstheme="majorHAnsi" w:hAnsiTheme="majorHAnsi"/>
                              <w:color w:val="00294C"/>
                              <w:sz w:val="13"/>
                              <w:szCs w:val="13"/>
                            </w:rPr>
                          </w:pPr>
                          <w:r>
                            <w:rPr>
                              <w:rFonts w:asciiTheme="majorHAnsi" w:cstheme="majorHAnsi" w:hAnsiTheme="majorHAnsi"/>
                              <w:color w:val="00294C"/>
                              <w:sz w:val="13"/>
                              <w:szCs w:val="13"/>
                            </w:rPr>
                            <w:t>72160 Thorigné-sur-Dué</w:t>
                          </w:r>
                        </w:p>
                        <w:p w14:paraId="448D3B19" w14:textId="77777777" w:rsidP="002920F1" w:rsidR="002920F1" w:rsidRDefault="002920F1" w:rsidRPr="006108B8">
                          <w:pPr>
                            <w:spacing w:after="0"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 xml:space="preserve">T. </w:t>
                          </w:r>
                          <w:r w:rsidRPr="00DF3283">
                            <w:rPr>
                              <w:rFonts w:asciiTheme="majorHAnsi" w:cstheme="majorHAnsi" w:hAnsiTheme="majorHAnsi"/>
                              <w:color w:val="00294C"/>
                              <w:sz w:val="13"/>
                              <w:szCs w:val="13"/>
                            </w:rPr>
                            <w:t>02 43 82 93 70</w:t>
                          </w:r>
                        </w:p>
                        <w:p w14:paraId="792105E5" w14:textId="77777777" w:rsidP="002920F1" w:rsidR="002920F1" w:rsidRDefault="002920F1" w:rsidRPr="006108B8">
                          <w:pPr>
                            <w:spacing w:after="0" w:line="240" w:lineRule="auto"/>
                            <w:rPr>
                              <w:rFonts w:asciiTheme="majorHAnsi" w:cstheme="majorHAnsi" w:hAnsiTheme="majorHAnsi"/>
                              <w:color w:val="00294C"/>
                              <w:sz w:val="13"/>
                              <w:szCs w:val="13"/>
                            </w:rPr>
                          </w:pPr>
                        </w:p>
                        <w:p w14:paraId="02EC1DE7" w14:textId="77777777" w:rsidP="002920F1" w:rsidR="002920F1" w:rsidRDefault="002920F1" w:rsidRPr="006108B8">
                          <w:pPr>
                            <w:pStyle w:val="Paragraphestandard"/>
                            <w:spacing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 xml:space="preserve">SAS au capital de </w:t>
                          </w:r>
                          <w:r>
                            <w:rPr>
                              <w:rFonts w:asciiTheme="majorHAnsi" w:cstheme="majorHAnsi" w:hAnsiTheme="majorHAnsi"/>
                              <w:color w:val="00294C"/>
                              <w:sz w:val="13"/>
                              <w:szCs w:val="13"/>
                            </w:rPr>
                            <w:t>5</w:t>
                          </w:r>
                          <w:r w:rsidRPr="006108B8">
                            <w:rPr>
                              <w:rFonts w:asciiTheme="majorHAnsi" w:cstheme="majorHAnsi" w:hAnsiTheme="majorHAnsi"/>
                              <w:color w:val="00294C"/>
                              <w:sz w:val="13"/>
                              <w:szCs w:val="13"/>
                            </w:rPr>
                            <w:t>0 000 €</w:t>
                          </w:r>
                        </w:p>
                        <w:p w14:paraId="3743D633" w14:textId="77777777" w:rsidP="002920F1" w:rsidR="002920F1" w:rsidRDefault="002920F1" w:rsidRPr="006108B8">
                          <w:pPr>
                            <w:pStyle w:val="Paragraphestandard"/>
                            <w:spacing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Siret</w:t>
                          </w:r>
                          <w:r>
                            <w:rPr>
                              <w:rFonts w:asciiTheme="majorHAnsi" w:cstheme="majorHAnsi" w:hAnsiTheme="majorHAnsi"/>
                              <w:color w:val="00294C"/>
                              <w:sz w:val="13"/>
                              <w:szCs w:val="13"/>
                            </w:rPr>
                            <w:t xml:space="preserve"> </w:t>
                          </w:r>
                          <w:r w:rsidRPr="006108B8">
                            <w:rPr>
                              <w:rFonts w:asciiTheme="majorHAnsi" w:cstheme="majorHAnsi" w:hAnsiTheme="majorHAnsi"/>
                              <w:color w:val="00294C"/>
                              <w:sz w:val="13"/>
                              <w:szCs w:val="13"/>
                            </w:rPr>
                            <w:t xml:space="preserve">: </w:t>
                          </w:r>
                          <w:r>
                            <w:rPr>
                              <w:rFonts w:asciiTheme="majorHAnsi" w:cstheme="majorHAnsi" w:hAnsiTheme="majorHAnsi"/>
                              <w:color w:val="00294C"/>
                              <w:sz w:val="13"/>
                              <w:szCs w:val="13"/>
                            </w:rPr>
                            <w:t>753 192 483 000 18</w:t>
                          </w:r>
                        </w:p>
                        <w:p w14:paraId="407D2D9C" w14:textId="19CB642E" w:rsidP="002920F1" w:rsidR="002920F1" w:rsidRDefault="002920F1" w:rsidRPr="006108B8">
                          <w:pPr>
                            <w:pStyle w:val="Paragraphestandard"/>
                            <w:spacing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RCS</w:t>
                          </w:r>
                          <w:r>
                            <w:rPr>
                              <w:rFonts w:asciiTheme="majorHAnsi" w:cstheme="majorHAnsi" w:hAnsiTheme="majorHAnsi"/>
                              <w:color w:val="00294C"/>
                              <w:sz w:val="13"/>
                              <w:szCs w:val="13"/>
                            </w:rPr>
                            <w:t> Le Mans</w:t>
                          </w:r>
                        </w:p>
                        <w:p w14:paraId="1D4B844E" w14:textId="77777777" w:rsidP="002920F1" w:rsidR="002920F1" w:rsidRDefault="002920F1" w:rsidRPr="006108B8">
                          <w:pPr>
                            <w:pStyle w:val="Paragraphestandard"/>
                            <w:spacing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N° TVA : FR</w:t>
                          </w:r>
                          <w:r>
                            <w:rPr>
                              <w:rFonts w:asciiTheme="majorHAnsi" w:cstheme="majorHAnsi" w:hAnsiTheme="majorHAnsi"/>
                              <w:color w:val="00294C"/>
                              <w:sz w:val="13"/>
                              <w:szCs w:val="13"/>
                            </w:rPr>
                            <w:t>00 753 192 483</w:t>
                          </w:r>
                        </w:p>
                        <w:p w14:paraId="218BB576" w14:textId="2BBC697C" w:rsidP="006108B8" w:rsidR="006108B8" w:rsidRDefault="002920F1" w:rsidRPr="006108B8">
                          <w:pPr>
                            <w:spacing w:after="0" w:line="240" w:lineRule="auto"/>
                            <w:rPr>
                              <w:rFonts w:asciiTheme="majorHAnsi" w:cstheme="majorHAnsi" w:hAnsiTheme="majorHAnsi"/>
                              <w:sz w:val="13"/>
                              <w:szCs w:val="13"/>
                            </w:rPr>
                          </w:pPr>
                          <w:r w:rsidRPr="006108B8">
                            <w:rPr>
                              <w:rFonts w:asciiTheme="majorHAnsi" w:cstheme="majorHAnsi" w:hAnsiTheme="majorHAnsi"/>
                              <w:color w:val="00294C"/>
                              <w:sz w:val="13"/>
                              <w:szCs w:val="13"/>
                            </w:rPr>
                            <w:t xml:space="preserve">APE : </w:t>
                          </w:r>
                          <w:r>
                            <w:rPr>
                              <w:rFonts w:asciiTheme="majorHAnsi" w:cstheme="majorHAnsi" w:hAnsiTheme="majorHAnsi"/>
                              <w:color w:val="00294C"/>
                              <w:sz w:val="13"/>
                              <w:szCs w:val="13"/>
                            </w:rPr>
                            <w:t>1512Z</w:t>
                          </w:r>
                        </w:p>
                      </w:txbxContent>
                    </wps:txbx>
                    <wps:bodyPr anchor="t" anchorCtr="0" bIns="45720" lIns="91440" rIns="91440" rot="0" tIns="45720" vert="horz" wrap="square">
                      <a:spAutoFit/>
                    </wps:bodyPr>
                  </wps:wsp>
                </a:graphicData>
              </a:graphic>
              <wp14:sizeRelH relativeFrom="margin">
                <wp14:pctWidth>40000</wp14:pctWidth>
              </wp14:sizeRelH>
              <wp14:sizeRelV relativeFrom="margin">
                <wp14:pctHeight>20000</wp14:pctHeight>
              </wp14:sizeRelV>
            </wp:anchor>
          </w:drawing>
        </mc:Choice>
        <mc:Fallback>
          <w:pict>
            <v:shape filled="f" id="_x0000_s102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2vdF/gEAANUDAAAOAAAAZHJzL2Uyb0RvYy54bWysU8tu2zAQvBfoPxC815Id240Fy0Ga1EWB 9AGk/QCaoiyiJJfl0pbSr++SchyjvRXVgSC52tmd2eH6ZrCGHVVADa7m00nJmXISGu32Nf/+bfvm mjOMwjXCgFM1f1LIbzavX617X6kZdGAaFRiBOKx6X/MuRl8VBcpOWYET8MpRsIVgRaRj2BdNED2h W1PMynJZ9BAaH0AqRLq9H4N8k/HbVsn4pW1RRWZqTr3FvIa87tJabNai2gfhOy1PbYh/6MIK7ajo GepeRMEOQf8FZbUMgNDGiQRbQNtqqTIHYjMt/2Dz2AmvMhcSB/1ZJvx/sPLz8dF/DSwO72CgAWYS 6B9A/kDm4K4Tbq9uQ4C+U6KhwtMkWdF7rE6pSWqsMIHs+k/Q0JDFIUIGGtpgkyrEkxE6DeDpLLoa IpN0ObtalqsrCkmKTeflfDnLYylE9ZzuA8YPCixLm5oHmmqGF8cHjKkdUT3/kqo52Gpj8mSNY33N V4vZIidcRKyOZDyjbc2vy/SNVkgs37smJ0ehzbinAsadaCemI+c47AamG6KQcpMKO2ieSIcAo8/o XdCmg/CLs548VnP8eRBBcWY+OtJyNZ3PkynzYb54S8RZuIzsLiPCSYKqeeRs3N7FbOREGf0tab7V WY2XTk4tk3eySCefJ3NenvNfL69x8xsAAP//AwBQSwMEFAAGAAgAAAAhAImsz7ThAAAADQEAAA8A AABkcnMvZG93bnJldi54bWxMj8tOwzAQRfdI/IM1SOxaJ20SohCnQjwklrQFiaUbT+IIexzFbhv+ HsOm7GY0R3fOrTezNeyEkx8cCUiXCTCk1qmBegHv+5dFCcwHSUoaRyjgGz1smuurWlbKnWmLp13o WQwhX0kBOoSx4ty3Gq30SzcixVvnJitDXKeeq0meY7g1fJUkBbdyoPhByxEfNbZfu6MV8EGf5rXL lMa7/C3bjs9PXR72QtzezA/3wALO4QLDr35UhyY6HdyRlGdGwCJN1nlk/6YiAxaZVVGugR0inGYl 8Kbm/1s0PwAAAP//AwBQSwECLQAUAAYACAAAACEAtoM4kv4AAADhAQAAEwAAAAAAAAAAAAAAAAAA AAAAW0NvbnRlbnRfVHlwZXNdLnhtbFBLAQItABQABgAIAAAAIQA4/SH/1gAAAJQBAAALAAAAAAAA AAAAAAAAAC8BAABfcmVscy8ucmVsc1BLAQItABQABgAIAAAAIQCG2vdF/gEAANUDAAAOAAAAAAAA AAAAAAAAAC4CAABkcnMvZTJvRG9jLnhtbFBLAQItABQABgAIAAAAIQCJrM+04QAAAA0BAAAPAAAA AAAAAAAAAAAAAFgEAABkcnMvZG93bnJldi54bWxQSwUGAAAAAAQABADzAAAAZgUAAAAA " stroked="f" style="position:absolute;margin-left:-51.75pt;margin-top:-53.2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type="#_x0000_t202" w14:anchorId="1776BA23">
              <v:textbox style="mso-fit-shape-to-text:t">
                <w:txbxContent>
                  <w:p w14:paraId="64422116" w14:textId="77777777" w:rsidP="002920F1" w:rsidR="002920F1" w:rsidRDefault="002920F1">
                    <w:pPr>
                      <w:pStyle w:val="Paragraphestandard"/>
                      <w:spacing w:line="240" w:lineRule="auto"/>
                      <w:rPr>
                        <w:rFonts w:asciiTheme="majorHAnsi" w:cstheme="majorHAnsi" w:hAnsiTheme="majorHAnsi"/>
                        <w:color w:val="00294C"/>
                        <w:sz w:val="13"/>
                        <w:szCs w:val="13"/>
                      </w:rPr>
                    </w:pPr>
                  </w:p>
                  <w:p w14:paraId="4877A00F" w14:textId="76277F0E" w:rsidP="002920F1" w:rsidR="002920F1" w:rsidRDefault="002920F1" w:rsidRPr="006108B8">
                    <w:pPr>
                      <w:pStyle w:val="Paragraphestandard"/>
                      <w:spacing w:line="240" w:lineRule="auto"/>
                      <w:rPr>
                        <w:rFonts w:asciiTheme="majorHAnsi" w:cstheme="majorHAnsi" w:hAnsiTheme="majorHAnsi"/>
                        <w:color w:val="00294C"/>
                        <w:sz w:val="13"/>
                        <w:szCs w:val="13"/>
                      </w:rPr>
                    </w:pPr>
                    <w:r>
                      <w:rPr>
                        <w:rFonts w:asciiTheme="majorHAnsi" w:cstheme="majorHAnsi" w:hAnsiTheme="majorHAnsi"/>
                        <w:color w:val="00294C"/>
                        <w:sz w:val="13"/>
                        <w:szCs w:val="13"/>
                      </w:rPr>
                      <w:t>42 rue de Connerré</w:t>
                    </w:r>
                  </w:p>
                  <w:p w14:paraId="30443AB7" w14:textId="77777777" w:rsidP="002920F1" w:rsidR="002920F1" w:rsidRDefault="002920F1" w:rsidRPr="006108B8">
                    <w:pPr>
                      <w:pStyle w:val="Paragraphestandard"/>
                      <w:spacing w:line="240" w:lineRule="auto"/>
                      <w:rPr>
                        <w:rFonts w:asciiTheme="majorHAnsi" w:cstheme="majorHAnsi" w:hAnsiTheme="majorHAnsi"/>
                        <w:color w:val="00294C"/>
                        <w:sz w:val="13"/>
                        <w:szCs w:val="13"/>
                      </w:rPr>
                    </w:pPr>
                    <w:r>
                      <w:rPr>
                        <w:rFonts w:asciiTheme="majorHAnsi" w:cstheme="majorHAnsi" w:hAnsiTheme="majorHAnsi"/>
                        <w:color w:val="00294C"/>
                        <w:sz w:val="13"/>
                        <w:szCs w:val="13"/>
                      </w:rPr>
                      <w:t>72160 Thorigné-sur-Dué</w:t>
                    </w:r>
                  </w:p>
                  <w:p w14:paraId="448D3B19" w14:textId="77777777" w:rsidP="002920F1" w:rsidR="002920F1" w:rsidRDefault="002920F1" w:rsidRPr="006108B8">
                    <w:pPr>
                      <w:spacing w:after="0"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 xml:space="preserve">T. </w:t>
                    </w:r>
                    <w:r w:rsidRPr="00DF3283">
                      <w:rPr>
                        <w:rFonts w:asciiTheme="majorHAnsi" w:cstheme="majorHAnsi" w:hAnsiTheme="majorHAnsi"/>
                        <w:color w:val="00294C"/>
                        <w:sz w:val="13"/>
                        <w:szCs w:val="13"/>
                      </w:rPr>
                      <w:t>02 43 82 93 70</w:t>
                    </w:r>
                  </w:p>
                  <w:p w14:paraId="792105E5" w14:textId="77777777" w:rsidP="002920F1" w:rsidR="002920F1" w:rsidRDefault="002920F1" w:rsidRPr="006108B8">
                    <w:pPr>
                      <w:spacing w:after="0" w:line="240" w:lineRule="auto"/>
                      <w:rPr>
                        <w:rFonts w:asciiTheme="majorHAnsi" w:cstheme="majorHAnsi" w:hAnsiTheme="majorHAnsi"/>
                        <w:color w:val="00294C"/>
                        <w:sz w:val="13"/>
                        <w:szCs w:val="13"/>
                      </w:rPr>
                    </w:pPr>
                  </w:p>
                  <w:p w14:paraId="02EC1DE7" w14:textId="77777777" w:rsidP="002920F1" w:rsidR="002920F1" w:rsidRDefault="002920F1" w:rsidRPr="006108B8">
                    <w:pPr>
                      <w:pStyle w:val="Paragraphestandard"/>
                      <w:spacing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 xml:space="preserve">SAS au capital de </w:t>
                    </w:r>
                    <w:r>
                      <w:rPr>
                        <w:rFonts w:asciiTheme="majorHAnsi" w:cstheme="majorHAnsi" w:hAnsiTheme="majorHAnsi"/>
                        <w:color w:val="00294C"/>
                        <w:sz w:val="13"/>
                        <w:szCs w:val="13"/>
                      </w:rPr>
                      <w:t>5</w:t>
                    </w:r>
                    <w:r w:rsidRPr="006108B8">
                      <w:rPr>
                        <w:rFonts w:asciiTheme="majorHAnsi" w:cstheme="majorHAnsi" w:hAnsiTheme="majorHAnsi"/>
                        <w:color w:val="00294C"/>
                        <w:sz w:val="13"/>
                        <w:szCs w:val="13"/>
                      </w:rPr>
                      <w:t>0 000 €</w:t>
                    </w:r>
                  </w:p>
                  <w:p w14:paraId="3743D633" w14:textId="77777777" w:rsidP="002920F1" w:rsidR="002920F1" w:rsidRDefault="002920F1" w:rsidRPr="006108B8">
                    <w:pPr>
                      <w:pStyle w:val="Paragraphestandard"/>
                      <w:spacing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Siret</w:t>
                    </w:r>
                    <w:r>
                      <w:rPr>
                        <w:rFonts w:asciiTheme="majorHAnsi" w:cstheme="majorHAnsi" w:hAnsiTheme="majorHAnsi"/>
                        <w:color w:val="00294C"/>
                        <w:sz w:val="13"/>
                        <w:szCs w:val="13"/>
                      </w:rPr>
                      <w:t xml:space="preserve"> </w:t>
                    </w:r>
                    <w:r w:rsidRPr="006108B8">
                      <w:rPr>
                        <w:rFonts w:asciiTheme="majorHAnsi" w:cstheme="majorHAnsi" w:hAnsiTheme="majorHAnsi"/>
                        <w:color w:val="00294C"/>
                        <w:sz w:val="13"/>
                        <w:szCs w:val="13"/>
                      </w:rPr>
                      <w:t xml:space="preserve">: </w:t>
                    </w:r>
                    <w:r>
                      <w:rPr>
                        <w:rFonts w:asciiTheme="majorHAnsi" w:cstheme="majorHAnsi" w:hAnsiTheme="majorHAnsi"/>
                        <w:color w:val="00294C"/>
                        <w:sz w:val="13"/>
                        <w:szCs w:val="13"/>
                      </w:rPr>
                      <w:t>753 192 483 000 18</w:t>
                    </w:r>
                  </w:p>
                  <w:p w14:paraId="407D2D9C" w14:textId="19CB642E" w:rsidP="002920F1" w:rsidR="002920F1" w:rsidRDefault="002920F1" w:rsidRPr="006108B8">
                    <w:pPr>
                      <w:pStyle w:val="Paragraphestandard"/>
                      <w:spacing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RCS</w:t>
                    </w:r>
                    <w:r>
                      <w:rPr>
                        <w:rFonts w:asciiTheme="majorHAnsi" w:cstheme="majorHAnsi" w:hAnsiTheme="majorHAnsi"/>
                        <w:color w:val="00294C"/>
                        <w:sz w:val="13"/>
                        <w:szCs w:val="13"/>
                      </w:rPr>
                      <w:t> Le Mans</w:t>
                    </w:r>
                  </w:p>
                  <w:p w14:paraId="1D4B844E" w14:textId="77777777" w:rsidP="002920F1" w:rsidR="002920F1" w:rsidRDefault="002920F1" w:rsidRPr="006108B8">
                    <w:pPr>
                      <w:pStyle w:val="Paragraphestandard"/>
                      <w:spacing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N° TVA : FR</w:t>
                    </w:r>
                    <w:r>
                      <w:rPr>
                        <w:rFonts w:asciiTheme="majorHAnsi" w:cstheme="majorHAnsi" w:hAnsiTheme="majorHAnsi"/>
                        <w:color w:val="00294C"/>
                        <w:sz w:val="13"/>
                        <w:szCs w:val="13"/>
                      </w:rPr>
                      <w:t>00 753 192 483</w:t>
                    </w:r>
                  </w:p>
                  <w:p w14:paraId="218BB576" w14:textId="2BBC697C" w:rsidP="006108B8" w:rsidR="006108B8" w:rsidRDefault="002920F1" w:rsidRPr="006108B8">
                    <w:pPr>
                      <w:spacing w:after="0" w:line="240" w:lineRule="auto"/>
                      <w:rPr>
                        <w:rFonts w:asciiTheme="majorHAnsi" w:cstheme="majorHAnsi" w:hAnsiTheme="majorHAnsi"/>
                        <w:sz w:val="13"/>
                        <w:szCs w:val="13"/>
                      </w:rPr>
                    </w:pPr>
                    <w:r w:rsidRPr="006108B8">
                      <w:rPr>
                        <w:rFonts w:asciiTheme="majorHAnsi" w:cstheme="majorHAnsi" w:hAnsiTheme="majorHAnsi"/>
                        <w:color w:val="00294C"/>
                        <w:sz w:val="13"/>
                        <w:szCs w:val="13"/>
                      </w:rPr>
                      <w:t xml:space="preserve">APE : </w:t>
                    </w:r>
                    <w:r>
                      <w:rPr>
                        <w:rFonts w:asciiTheme="majorHAnsi" w:cstheme="majorHAnsi" w:hAnsiTheme="majorHAnsi"/>
                        <w:color w:val="00294C"/>
                        <w:sz w:val="13"/>
                        <w:szCs w:val="13"/>
                      </w:rPr>
                      <w:t>1512Z</w:t>
                    </w:r>
                  </w:p>
                </w:txbxContent>
              </v:textbox>
            </v:shape>
          </w:pict>
        </mc:Fallback>
      </mc:AlternateContent>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F096D9C" w14:textId="77777777" w:rsidR="00D85F8E" w:rsidRDefault="00D85F8E">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783D1698" w14:textId="77777777" w:rsidP="006108B8" w:rsidR="00FD107B" w:rsidRDefault="00FD107B">
      <w:pPr>
        <w:spacing w:after="0" w:line="240" w:lineRule="auto"/>
      </w:pPr>
      <w:r>
        <w:separator/>
      </w:r>
    </w:p>
  </w:footnote>
  <w:footnote w:id="0" w:type="continuationSeparator">
    <w:p w14:paraId="32814A7B" w14:textId="77777777" w:rsidP="006108B8" w:rsidR="00FD107B" w:rsidRDefault="00FD107B">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9352530" w14:textId="77777777" w:rsidR="00D85F8E" w:rsidRDefault="00D85F8E">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D24B928" w14:textId="77777777" w:rsidR="006108B8" w:rsidRDefault="009E3563">
    <w:pPr>
      <w:pStyle w:val="En-tte"/>
    </w:pPr>
    <w:r>
      <w:rPr>
        <w:noProof/>
      </w:rPr>
      <w:drawing>
        <wp:anchor allowOverlap="1" behindDoc="1" distB="0" distL="114300" distR="114300" distT="0" layoutInCell="1" locked="0" relativeHeight="251666432" simplePos="0" wp14:anchorId="59EDE02E" wp14:editId="0D8EA83B">
          <wp:simplePos x="0" y="0"/>
          <wp:positionH relativeFrom="column">
            <wp:posOffset>-889121</wp:posOffset>
          </wp:positionH>
          <wp:positionV relativeFrom="paragraph">
            <wp:posOffset>-438906</wp:posOffset>
          </wp:positionV>
          <wp:extent cx="7525682" cy="10645199"/>
          <wp:effectExtent b="0" l="0" r="0" t="0"/>
          <wp:wrapNone/>
          <wp:docPr id="218" name="Imag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TOLO_PAPIER_ENTETE_WORD.png"/>
                  <pic:cNvPicPr/>
                </pic:nvPicPr>
                <pic:blipFill>
                  <a:blip r:embed="rId1">
                    <a:extLst>
                      <a:ext uri="{28A0092B-C50C-407E-A947-70E740481C1C}">
                        <a14:useLocalDpi xmlns:a14="http://schemas.microsoft.com/office/drawing/2010/main" val="0"/>
                      </a:ext>
                    </a:extLst>
                  </a:blip>
                  <a:stretch>
                    <a:fillRect/>
                  </a:stretch>
                </pic:blipFill>
                <pic:spPr>
                  <a:xfrm>
                    <a:off x="0" y="0"/>
                    <a:ext cx="7525682" cy="10645199"/>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226F41B" w14:textId="77777777" w:rsidR="00D85F8E" w:rsidRDefault="00D85F8E">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CE8422D"/>
    <w:multiLevelType w:val="multilevel"/>
    <w:tmpl w:val="EBD622D0"/>
    <w:lvl w:ilvl="0">
      <w:start w:val="4"/>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720" w:left="72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080" w:left="1080"/>
      </w:pPr>
      <w:rPr>
        <w:rFonts w:hint="default"/>
      </w:rPr>
    </w:lvl>
    <w:lvl w:ilvl="8">
      <w:start w:val="1"/>
      <w:numFmt w:val="decimal"/>
      <w:lvlText w:val="%1.%2)%3.%4.%5.%6.%7.%8.%9."/>
      <w:lvlJc w:val="left"/>
      <w:pPr>
        <w:ind w:hanging="1440" w:left="1440"/>
      </w:pPr>
      <w:rPr>
        <w:rFonts w:hint="default"/>
      </w:rPr>
    </w:lvl>
  </w:abstractNum>
  <w:abstractNum w15:restartNumberingAfterBreak="0" w:abstractNumId="1">
    <w:nsid w:val="16FD2FE1"/>
    <w:multiLevelType w:val="hybridMultilevel"/>
    <w:tmpl w:val="093C85CA"/>
    <w:lvl w:ilvl="0" w:tplc="E848C9C4">
      <w:start w:val="12"/>
      <w:numFmt w:val="bullet"/>
      <w:lvlText w:val="-"/>
      <w:lvlJc w:val="left"/>
      <w:pPr>
        <w:ind w:hanging="360" w:left="720"/>
      </w:pPr>
      <w:rPr>
        <w:rFonts w:ascii="Butler" w:cs="Times New Roman" w:eastAsiaTheme="minorHAnsi" w:hAnsi="Butler"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39082291"/>
    <w:multiLevelType w:val="hybridMultilevel"/>
    <w:tmpl w:val="F3689FAA"/>
    <w:lvl w:ilvl="0" w:tplc="9ED26D48">
      <w:start w:val="6"/>
      <w:numFmt w:val="bullet"/>
      <w:lvlText w:val="-"/>
      <w:lvlJc w:val="left"/>
      <w:pPr>
        <w:tabs>
          <w:tab w:pos="1065" w:val="num"/>
        </w:tabs>
        <w:ind w:hanging="360" w:left="1065"/>
      </w:pPr>
      <w:rPr>
        <w:rFonts w:ascii="Times New Roman" w:cs="Times New Roman" w:eastAsia="Times New Roman" w:hAnsi="Times New Roman" w:hint="default"/>
      </w:rPr>
    </w:lvl>
    <w:lvl w:ilvl="1" w:tplc="040C0003">
      <w:start w:val="1"/>
      <w:numFmt w:val="bullet"/>
      <w:lvlText w:val="o"/>
      <w:lvlJc w:val="left"/>
      <w:pPr>
        <w:tabs>
          <w:tab w:pos="1785" w:val="num"/>
        </w:tabs>
        <w:ind w:hanging="360" w:left="1785"/>
      </w:pPr>
      <w:rPr>
        <w:rFonts w:ascii="Courier New" w:hAnsi="Courier New" w:hint="default"/>
      </w:rPr>
    </w:lvl>
    <w:lvl w:ilvl="2" w:tplc="040C0005">
      <w:start w:val="1"/>
      <w:numFmt w:val="bullet"/>
      <w:lvlText w:val=""/>
      <w:lvlJc w:val="left"/>
      <w:pPr>
        <w:tabs>
          <w:tab w:pos="2505" w:val="num"/>
        </w:tabs>
        <w:ind w:hanging="360" w:left="2505"/>
      </w:pPr>
      <w:rPr>
        <w:rFonts w:ascii="Wingdings" w:hAnsi="Wingdings" w:hint="default"/>
      </w:rPr>
    </w:lvl>
    <w:lvl w:ilvl="3" w:tentative="1" w:tplc="040C0001">
      <w:start w:val="1"/>
      <w:numFmt w:val="bullet"/>
      <w:lvlText w:val=""/>
      <w:lvlJc w:val="left"/>
      <w:pPr>
        <w:tabs>
          <w:tab w:pos="3225" w:val="num"/>
        </w:tabs>
        <w:ind w:hanging="360" w:left="3225"/>
      </w:pPr>
      <w:rPr>
        <w:rFonts w:ascii="Symbol" w:hAnsi="Symbol" w:hint="default"/>
      </w:rPr>
    </w:lvl>
    <w:lvl w:ilvl="4" w:tentative="1" w:tplc="040C0003">
      <w:start w:val="1"/>
      <w:numFmt w:val="bullet"/>
      <w:lvlText w:val="o"/>
      <w:lvlJc w:val="left"/>
      <w:pPr>
        <w:tabs>
          <w:tab w:pos="3945" w:val="num"/>
        </w:tabs>
        <w:ind w:hanging="360" w:left="3945"/>
      </w:pPr>
      <w:rPr>
        <w:rFonts w:ascii="Courier New" w:hAnsi="Courier New" w:hint="default"/>
      </w:rPr>
    </w:lvl>
    <w:lvl w:ilvl="5" w:tentative="1" w:tplc="040C0005">
      <w:start w:val="1"/>
      <w:numFmt w:val="bullet"/>
      <w:lvlText w:val=""/>
      <w:lvlJc w:val="left"/>
      <w:pPr>
        <w:tabs>
          <w:tab w:pos="4665" w:val="num"/>
        </w:tabs>
        <w:ind w:hanging="360" w:left="4665"/>
      </w:pPr>
      <w:rPr>
        <w:rFonts w:ascii="Wingdings" w:hAnsi="Wingdings" w:hint="default"/>
      </w:rPr>
    </w:lvl>
    <w:lvl w:ilvl="6" w:tentative="1" w:tplc="040C0001">
      <w:start w:val="1"/>
      <w:numFmt w:val="bullet"/>
      <w:lvlText w:val=""/>
      <w:lvlJc w:val="left"/>
      <w:pPr>
        <w:tabs>
          <w:tab w:pos="5385" w:val="num"/>
        </w:tabs>
        <w:ind w:hanging="360" w:left="5385"/>
      </w:pPr>
      <w:rPr>
        <w:rFonts w:ascii="Symbol" w:hAnsi="Symbol" w:hint="default"/>
      </w:rPr>
    </w:lvl>
    <w:lvl w:ilvl="7" w:tentative="1" w:tplc="040C0003">
      <w:start w:val="1"/>
      <w:numFmt w:val="bullet"/>
      <w:lvlText w:val="o"/>
      <w:lvlJc w:val="left"/>
      <w:pPr>
        <w:tabs>
          <w:tab w:pos="6105" w:val="num"/>
        </w:tabs>
        <w:ind w:hanging="360" w:left="6105"/>
      </w:pPr>
      <w:rPr>
        <w:rFonts w:ascii="Courier New" w:hAnsi="Courier New" w:hint="default"/>
      </w:rPr>
    </w:lvl>
    <w:lvl w:ilvl="8" w:tentative="1" w:tplc="040C0005">
      <w:start w:val="1"/>
      <w:numFmt w:val="bullet"/>
      <w:lvlText w:val=""/>
      <w:lvlJc w:val="left"/>
      <w:pPr>
        <w:tabs>
          <w:tab w:pos="6825" w:val="num"/>
        </w:tabs>
        <w:ind w:hanging="360" w:left="6825"/>
      </w:pPr>
      <w:rPr>
        <w:rFonts w:ascii="Wingdings" w:hAnsi="Wingdings" w:hint="default"/>
      </w:rPr>
    </w:lvl>
  </w:abstractNum>
  <w:abstractNum w15:restartNumberingAfterBreak="0" w:abstractNumId="3">
    <w:nsid w:val="5E98364D"/>
    <w:multiLevelType w:val="multilevel"/>
    <w:tmpl w:val="CC72B62C"/>
    <w:lvl w:ilvl="0">
      <w:start w:val="4"/>
      <w:numFmt w:val="decimal"/>
      <w:lvlText w:val="%1."/>
      <w:lvlJc w:val="left"/>
      <w:pPr>
        <w:ind w:hanging="360" w:left="360"/>
      </w:pPr>
      <w:rPr>
        <w:rFonts w:hint="default"/>
      </w:rPr>
    </w:lvl>
    <w:lvl w:ilvl="1">
      <w:start w:val="2"/>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800" w:left="180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2160" w:left="2160"/>
      </w:pPr>
      <w:rPr>
        <w:rFonts w:hint="default"/>
      </w:rPr>
    </w:lvl>
  </w:abstractNum>
  <w:abstractNum w15:restartNumberingAfterBreak="0" w:abstractNumId="4">
    <w:nsid w:val="77110AF6"/>
    <w:multiLevelType w:val="hybridMultilevel"/>
    <w:tmpl w:val="EE5CFB9C"/>
    <w:lvl w:ilvl="0" w:tplc="C3B2296E">
      <w:start w:val="6"/>
      <w:numFmt w:val="bullet"/>
      <w:lvlText w:val="-"/>
      <w:lvlJc w:val="left"/>
      <w:pPr>
        <w:ind w:hanging="360" w:left="720"/>
      </w:pPr>
      <w:rPr>
        <w:rFonts w:ascii="Times New Roman" w:cs="Times New Roman" w:eastAsiaTheme="minorHAnsi" w:hAnsi="Times New Roman"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1547446165" w:numId="1">
    <w:abstractNumId w:val="4"/>
  </w:num>
  <w:num w16cid:durableId="1956406595" w:numId="2">
    <w:abstractNumId w:val="2"/>
  </w:num>
  <w:num w16cid:durableId="347803781" w:numId="3">
    <w:abstractNumId w:val="1"/>
  </w:num>
  <w:num w16cid:durableId="598375247" w:numId="4">
    <w:abstractNumId w:val="0"/>
  </w:num>
  <w:num w16cid:durableId="255604084"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drine PLEINET">
    <w15:presenceInfo w15:providerId="AD" w15:userId="S-1-5-21-1115015802-4040155545-1573015916-1160"/>
  </w15:person>
  <w15:person w15:author="Claire ISTIN">
    <w15:presenceInfo w15:providerId="AD" w15:userId="S-1-5-21-3747890367-4029153728-1578460398-2168"/>
  </w15:person>
</w15:people>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B8"/>
    <w:rsid w:val="00016307"/>
    <w:rsid w:val="0001787C"/>
    <w:rsid w:val="00035DCC"/>
    <w:rsid w:val="0004293D"/>
    <w:rsid w:val="00064AE5"/>
    <w:rsid w:val="00075FB7"/>
    <w:rsid w:val="000E556C"/>
    <w:rsid w:val="0010350F"/>
    <w:rsid w:val="001455D6"/>
    <w:rsid w:val="0016245B"/>
    <w:rsid w:val="001765CC"/>
    <w:rsid w:val="00191D9D"/>
    <w:rsid w:val="00202E16"/>
    <w:rsid w:val="002466E9"/>
    <w:rsid w:val="00263C28"/>
    <w:rsid w:val="002920F1"/>
    <w:rsid w:val="002F5CEE"/>
    <w:rsid w:val="003800EA"/>
    <w:rsid w:val="00391DBB"/>
    <w:rsid w:val="003D0602"/>
    <w:rsid w:val="003E0B4C"/>
    <w:rsid w:val="003F3156"/>
    <w:rsid w:val="00401E68"/>
    <w:rsid w:val="00415343"/>
    <w:rsid w:val="00420E45"/>
    <w:rsid w:val="0045424B"/>
    <w:rsid w:val="0049231C"/>
    <w:rsid w:val="004B1445"/>
    <w:rsid w:val="004C5514"/>
    <w:rsid w:val="004C58BF"/>
    <w:rsid w:val="004D5D93"/>
    <w:rsid w:val="00505F87"/>
    <w:rsid w:val="0053744E"/>
    <w:rsid w:val="00565740"/>
    <w:rsid w:val="00567AF6"/>
    <w:rsid w:val="00577627"/>
    <w:rsid w:val="005B3EC3"/>
    <w:rsid w:val="0060273B"/>
    <w:rsid w:val="006108B8"/>
    <w:rsid w:val="00617A0D"/>
    <w:rsid w:val="006301FE"/>
    <w:rsid w:val="00636AAF"/>
    <w:rsid w:val="00641A9D"/>
    <w:rsid w:val="0069267F"/>
    <w:rsid w:val="00695FDC"/>
    <w:rsid w:val="006C4470"/>
    <w:rsid w:val="006D70B3"/>
    <w:rsid w:val="006F675C"/>
    <w:rsid w:val="00707DB9"/>
    <w:rsid w:val="0072003E"/>
    <w:rsid w:val="00723DB5"/>
    <w:rsid w:val="00726E10"/>
    <w:rsid w:val="00733395"/>
    <w:rsid w:val="007C2CA6"/>
    <w:rsid w:val="007D299E"/>
    <w:rsid w:val="007D372B"/>
    <w:rsid w:val="007F0507"/>
    <w:rsid w:val="00815B8A"/>
    <w:rsid w:val="008257A5"/>
    <w:rsid w:val="0086691B"/>
    <w:rsid w:val="008F71C1"/>
    <w:rsid w:val="00904594"/>
    <w:rsid w:val="00932033"/>
    <w:rsid w:val="00942B30"/>
    <w:rsid w:val="00961052"/>
    <w:rsid w:val="0099294A"/>
    <w:rsid w:val="009C23D3"/>
    <w:rsid w:val="009D1A5B"/>
    <w:rsid w:val="009D4E8F"/>
    <w:rsid w:val="009E3563"/>
    <w:rsid w:val="00A00261"/>
    <w:rsid w:val="00A037AF"/>
    <w:rsid w:val="00A15740"/>
    <w:rsid w:val="00A44BD1"/>
    <w:rsid w:val="00A762A2"/>
    <w:rsid w:val="00A85453"/>
    <w:rsid w:val="00A91679"/>
    <w:rsid w:val="00A92648"/>
    <w:rsid w:val="00AB495B"/>
    <w:rsid w:val="00AE0C5D"/>
    <w:rsid w:val="00AF22CD"/>
    <w:rsid w:val="00B151DB"/>
    <w:rsid w:val="00B50D40"/>
    <w:rsid w:val="00B63462"/>
    <w:rsid w:val="00B832A8"/>
    <w:rsid w:val="00B9671A"/>
    <w:rsid w:val="00BF7DF5"/>
    <w:rsid w:val="00C04E2F"/>
    <w:rsid w:val="00C22468"/>
    <w:rsid w:val="00C30FD6"/>
    <w:rsid w:val="00C80DB0"/>
    <w:rsid w:val="00C93897"/>
    <w:rsid w:val="00CB4961"/>
    <w:rsid w:val="00CD6793"/>
    <w:rsid w:val="00D2276C"/>
    <w:rsid w:val="00D85F8E"/>
    <w:rsid w:val="00D91F55"/>
    <w:rsid w:val="00E00F29"/>
    <w:rsid w:val="00E05C43"/>
    <w:rsid w:val="00E1178F"/>
    <w:rsid w:val="00E14FC1"/>
    <w:rsid w:val="00E31266"/>
    <w:rsid w:val="00E3157E"/>
    <w:rsid w:val="00E57FEC"/>
    <w:rsid w:val="00E75084"/>
    <w:rsid w:val="00EC51A2"/>
    <w:rsid w:val="00EE34CC"/>
    <w:rsid w:val="00EF4119"/>
    <w:rsid w:val="00EF5C2F"/>
    <w:rsid w:val="00F02E07"/>
    <w:rsid w:val="00F37494"/>
    <w:rsid w:val="00FB4BDD"/>
    <w:rsid w:val="00FD107B"/>
    <w:rsid w:val="00FF4D34"/>
    <w:rsid w:val="00FF76B9"/>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7D207AF9"/>
  <w15:chartTrackingRefBased/>
  <w15:docId w15:val="{2106D180-D2EF-4E97-B71A-60FD3941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577627"/>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6108B8"/>
    <w:pPr>
      <w:tabs>
        <w:tab w:pos="4536" w:val="center"/>
        <w:tab w:pos="9072" w:val="right"/>
      </w:tabs>
      <w:spacing w:after="0" w:line="240" w:lineRule="auto"/>
    </w:pPr>
  </w:style>
  <w:style w:customStyle="1" w:styleId="En-tteCar" w:type="character">
    <w:name w:val="En-tête Car"/>
    <w:basedOn w:val="Policepardfaut"/>
    <w:link w:val="En-tte"/>
    <w:uiPriority w:val="99"/>
    <w:rsid w:val="006108B8"/>
  </w:style>
  <w:style w:styleId="Pieddepage" w:type="paragraph">
    <w:name w:val="footer"/>
    <w:basedOn w:val="Normal"/>
    <w:link w:val="PieddepageCar"/>
    <w:uiPriority w:val="99"/>
    <w:unhideWhenUsed/>
    <w:rsid w:val="006108B8"/>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6108B8"/>
  </w:style>
  <w:style w:customStyle="1" w:styleId="Paragraphestandard" w:type="paragraph">
    <w:name w:val="[Paragraphe standard]"/>
    <w:basedOn w:val="Normal"/>
    <w:uiPriority w:val="99"/>
    <w:rsid w:val="006108B8"/>
    <w:pPr>
      <w:autoSpaceDE w:val="0"/>
      <w:autoSpaceDN w:val="0"/>
      <w:adjustRightInd w:val="0"/>
      <w:spacing w:after="0" w:line="288" w:lineRule="auto"/>
      <w:textAlignment w:val="center"/>
    </w:pPr>
    <w:rPr>
      <w:rFonts w:ascii="Minion Pro" w:cs="Minion Pro" w:hAnsi="Minion Pro"/>
      <w:color w:val="000000"/>
      <w:sz w:val="24"/>
      <w:szCs w:val="24"/>
    </w:rPr>
  </w:style>
  <w:style w:styleId="Textedebulles" w:type="paragraph">
    <w:name w:val="Balloon Text"/>
    <w:basedOn w:val="Normal"/>
    <w:link w:val="TextedebullesCar"/>
    <w:uiPriority w:val="99"/>
    <w:semiHidden/>
    <w:unhideWhenUsed/>
    <w:rsid w:val="00577627"/>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577627"/>
    <w:rPr>
      <w:rFonts w:ascii="Segoe UI" w:cs="Segoe UI" w:hAnsi="Segoe UI"/>
      <w:sz w:val="18"/>
      <w:szCs w:val="18"/>
    </w:rPr>
  </w:style>
  <w:style w:styleId="Paragraphedeliste" w:type="paragraph">
    <w:name w:val="List Paragraph"/>
    <w:basedOn w:val="Normal"/>
    <w:uiPriority w:val="34"/>
    <w:qFormat/>
    <w:rsid w:val="00577627"/>
    <w:pPr>
      <w:spacing w:after="200" w:line="276" w:lineRule="auto"/>
      <w:ind w:left="720"/>
      <w:contextualSpacing/>
    </w:pPr>
  </w:style>
  <w:style w:styleId="Corpsdetexte" w:type="paragraph">
    <w:name w:val="Body Text"/>
    <w:basedOn w:val="Normal"/>
    <w:link w:val="CorpsdetexteCar"/>
    <w:rsid w:val="00577627"/>
    <w:pPr>
      <w:keepLines/>
      <w:spacing w:after="0" w:before="120" w:line="240" w:lineRule="auto"/>
      <w:jc w:val="both"/>
    </w:pPr>
    <w:rPr>
      <w:rFonts w:ascii="Arial" w:cs="Times New Roman" w:eastAsia="Times New Roman" w:hAnsi="Arial"/>
      <w:sz w:val="24"/>
      <w:szCs w:val="24"/>
      <w:lang w:eastAsia="fr-FR"/>
    </w:rPr>
  </w:style>
  <w:style w:customStyle="1" w:styleId="CorpsdetexteCar" w:type="character">
    <w:name w:val="Corps de texte Car"/>
    <w:basedOn w:val="Policepardfaut"/>
    <w:link w:val="Corpsdetexte"/>
    <w:rsid w:val="00577627"/>
    <w:rPr>
      <w:rFonts w:ascii="Arial" w:cs="Times New Roman" w:eastAsia="Times New Roman" w:hAnsi="Arial"/>
      <w:sz w:val="24"/>
      <w:szCs w:val="24"/>
      <w:lang w:eastAsia="fr-FR"/>
    </w:rPr>
  </w:style>
  <w:style w:styleId="Marquedecommentaire" w:type="character">
    <w:name w:val="annotation reference"/>
    <w:basedOn w:val="Policepardfaut"/>
    <w:uiPriority w:val="99"/>
    <w:semiHidden/>
    <w:unhideWhenUsed/>
    <w:rsid w:val="00577627"/>
    <w:rPr>
      <w:sz w:val="16"/>
      <w:szCs w:val="16"/>
    </w:rPr>
  </w:style>
  <w:style w:styleId="Commentaire" w:type="paragraph">
    <w:name w:val="annotation text"/>
    <w:basedOn w:val="Normal"/>
    <w:link w:val="CommentaireCar"/>
    <w:uiPriority w:val="99"/>
    <w:semiHidden/>
    <w:unhideWhenUsed/>
    <w:rsid w:val="00577627"/>
    <w:pPr>
      <w:spacing w:line="240" w:lineRule="auto"/>
    </w:pPr>
    <w:rPr>
      <w:sz w:val="20"/>
      <w:szCs w:val="20"/>
    </w:rPr>
  </w:style>
  <w:style w:customStyle="1" w:styleId="CommentaireCar" w:type="character">
    <w:name w:val="Commentaire Car"/>
    <w:basedOn w:val="Policepardfaut"/>
    <w:link w:val="Commentaire"/>
    <w:uiPriority w:val="99"/>
    <w:semiHidden/>
    <w:rsid w:val="00577627"/>
    <w:rPr>
      <w:sz w:val="20"/>
      <w:szCs w:val="20"/>
    </w:rPr>
  </w:style>
  <w:style w:styleId="Objetducommentaire" w:type="paragraph">
    <w:name w:val="annotation subject"/>
    <w:basedOn w:val="Commentaire"/>
    <w:next w:val="Commentaire"/>
    <w:link w:val="ObjetducommentaireCar"/>
    <w:uiPriority w:val="99"/>
    <w:semiHidden/>
    <w:unhideWhenUsed/>
    <w:rsid w:val="00577627"/>
    <w:rPr>
      <w:b/>
      <w:bCs/>
    </w:rPr>
  </w:style>
  <w:style w:customStyle="1" w:styleId="ObjetducommentaireCar" w:type="character">
    <w:name w:val="Objet du commentaire Car"/>
    <w:basedOn w:val="CommentaireCar"/>
    <w:link w:val="Objetducommentaire"/>
    <w:uiPriority w:val="99"/>
    <w:semiHidden/>
    <w:rsid w:val="005776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065544">
      <w:bodyDiv w:val="1"/>
      <w:marLeft w:val="0"/>
      <w:marRight w:val="0"/>
      <w:marTop w:val="0"/>
      <w:marBottom w:val="0"/>
      <w:divBdr>
        <w:top w:val="none" w:sz="0" w:space="0" w:color="auto"/>
        <w:left w:val="none" w:sz="0" w:space="0" w:color="auto"/>
        <w:bottom w:val="none" w:sz="0" w:space="0" w:color="auto"/>
        <w:right w:val="none" w:sz="0" w:space="0" w:color="auto"/>
      </w:divBdr>
    </w:div>
    <w:div w:id="194190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people.xml" Type="http://schemas.microsoft.com/office/2011/relationships/people"/><Relationship Id="rId16"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3F366-2EE5-485E-B5BE-1D84DCEFB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8</Pages>
  <Words>1971</Words>
  <Characters>10841</Characters>
  <Application>Microsoft Office Word</Application>
  <DocSecurity>0</DocSecurity>
  <Lines>90</Lines>
  <Paragraphs>25</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2023-05-03T05:55:00Z</dcterms:created>
  <cp:lastPrinted>2020-06-23T14:01:00Z</cp:lastPrinted>
  <dcterms:modified xsi:type="dcterms:W3CDTF">2023-05-09T09:10:00Z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_NewReviewCycle" pid="2">
    <vt:lpwstr/>
  </property>
</Properties>
</file>