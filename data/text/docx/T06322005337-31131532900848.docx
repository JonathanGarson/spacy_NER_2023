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2AC950EE" w14:textId="20964CF1" w:rsidP="001D3B7E" w:rsidR="00161BF1" w:rsidRDefault="00161BF1" w:rsidRPr="00B36AA6">
      <w:pPr>
        <w:pStyle w:val="Titre"/>
        <w:spacing w:before="240"/>
        <w:rPr>
          <w:rFonts w:asciiTheme="minorHAnsi" w:cstheme="minorHAnsi" w:hAnsiTheme="minorHAnsi"/>
          <w:b/>
          <w:bCs/>
          <w:sz w:val="44"/>
          <w:szCs w:val="24"/>
        </w:rPr>
      </w:pPr>
      <w:bookmarkStart w:id="0" w:name="_Toc61596455"/>
      <w:r w:rsidRPr="00B36AA6">
        <w:rPr>
          <w:rFonts w:asciiTheme="minorHAnsi" w:cstheme="minorHAnsi" w:hAnsiTheme="minorHAnsi"/>
          <w:b/>
          <w:bCs/>
          <w:sz w:val="44"/>
          <w:szCs w:val="24"/>
        </w:rPr>
        <w:t xml:space="preserve">Accord </w:t>
      </w:r>
      <w:r w:rsidR="00703201" w:rsidRPr="00B36AA6">
        <w:rPr>
          <w:rFonts w:asciiTheme="minorHAnsi" w:cstheme="minorHAnsi" w:hAnsiTheme="minorHAnsi"/>
          <w:b/>
          <w:bCs/>
          <w:sz w:val="44"/>
          <w:szCs w:val="24"/>
        </w:rPr>
        <w:t>c</w:t>
      </w:r>
      <w:r w:rsidR="000F75E0" w:rsidRPr="00B36AA6">
        <w:rPr>
          <w:rFonts w:asciiTheme="minorHAnsi" w:cstheme="minorHAnsi" w:hAnsiTheme="minorHAnsi"/>
          <w:b/>
          <w:bCs/>
          <w:sz w:val="44"/>
          <w:szCs w:val="24"/>
        </w:rPr>
        <w:t xml:space="preserve">ollectif </w:t>
      </w:r>
      <w:r w:rsidRPr="00B36AA6">
        <w:rPr>
          <w:rFonts w:asciiTheme="minorHAnsi" w:cstheme="minorHAnsi" w:hAnsiTheme="minorHAnsi"/>
          <w:b/>
          <w:bCs/>
          <w:sz w:val="44"/>
          <w:szCs w:val="24"/>
        </w:rPr>
        <w:t xml:space="preserve">d’entreprise </w:t>
      </w:r>
      <w:r w:rsidR="00703201" w:rsidRPr="00B36AA6">
        <w:rPr>
          <w:rFonts w:asciiTheme="minorHAnsi" w:cstheme="minorHAnsi" w:hAnsiTheme="minorHAnsi"/>
          <w:b/>
          <w:bCs/>
          <w:sz w:val="44"/>
          <w:szCs w:val="24"/>
        </w:rPr>
        <w:t xml:space="preserve">- </w:t>
      </w:r>
      <w:r w:rsidR="000F75E0" w:rsidRPr="00B36AA6">
        <w:rPr>
          <w:rFonts w:asciiTheme="minorHAnsi" w:cstheme="minorHAnsi" w:hAnsiTheme="minorHAnsi"/>
          <w:b/>
          <w:bCs/>
          <w:sz w:val="44"/>
          <w:szCs w:val="24"/>
        </w:rPr>
        <w:t>Négociation Annuelle Obligatoire 202</w:t>
      </w:r>
      <w:r w:rsidR="007711F8" w:rsidRPr="00B36AA6">
        <w:rPr>
          <w:rFonts w:asciiTheme="minorHAnsi" w:cstheme="minorHAnsi" w:hAnsiTheme="minorHAnsi"/>
          <w:b/>
          <w:bCs/>
          <w:sz w:val="44"/>
          <w:szCs w:val="24"/>
        </w:rPr>
        <w:t>2/</w:t>
      </w:r>
      <w:r w:rsidR="000F75E0" w:rsidRPr="00B36AA6">
        <w:rPr>
          <w:rFonts w:asciiTheme="minorHAnsi" w:cstheme="minorHAnsi" w:hAnsiTheme="minorHAnsi"/>
          <w:b/>
          <w:bCs/>
          <w:sz w:val="44"/>
          <w:szCs w:val="24"/>
        </w:rPr>
        <w:t>202</w:t>
      </w:r>
      <w:bookmarkEnd w:id="0"/>
      <w:r w:rsidR="007711F8" w:rsidRPr="00B36AA6">
        <w:rPr>
          <w:rFonts w:asciiTheme="minorHAnsi" w:cstheme="minorHAnsi" w:hAnsiTheme="minorHAnsi"/>
          <w:b/>
          <w:bCs/>
          <w:sz w:val="44"/>
          <w:szCs w:val="24"/>
        </w:rPr>
        <w:t>3</w:t>
      </w:r>
    </w:p>
    <w:p w14:paraId="5234C352" w14:textId="77777777" w:rsidP="001D3B7E" w:rsidR="009D4EF5" w:rsidRDefault="009D4EF5" w:rsidRPr="00B36AA6">
      <w:pPr>
        <w:spacing w:after="0" w:before="240" w:line="260" w:lineRule="atLeast"/>
        <w:rPr>
          <w:rFonts w:asciiTheme="minorHAnsi" w:cstheme="minorHAnsi" w:hAnsiTheme="minorHAnsi"/>
          <w:b/>
          <w:bCs/>
          <w:sz w:val="24"/>
          <w:szCs w:val="24"/>
        </w:rPr>
      </w:pPr>
    </w:p>
    <w:p w14:paraId="0845F9AC" w14:textId="77777777" w:rsidP="001D3B7E" w:rsidR="009D61D1" w:rsidRDefault="009D61D1" w:rsidRPr="00B36AA6">
      <w:pPr>
        <w:spacing w:after="0" w:before="240"/>
        <w:rPr>
          <w:rFonts w:asciiTheme="minorHAnsi" w:cstheme="minorHAnsi" w:eastAsia="Calibri" w:hAnsiTheme="minorHAnsi"/>
          <w:b/>
          <w:bCs/>
          <w:color w:val="000000"/>
          <w:sz w:val="24"/>
          <w:szCs w:val="24"/>
          <w:u w:val="single"/>
          <w:lang w:eastAsia="en-US"/>
        </w:rPr>
      </w:pPr>
      <w:r w:rsidRPr="00B36AA6">
        <w:rPr>
          <w:rFonts w:asciiTheme="minorHAnsi" w:cstheme="minorHAnsi" w:eastAsia="Calibri" w:hAnsiTheme="minorHAnsi"/>
          <w:b/>
          <w:bCs/>
          <w:color w:val="000000"/>
          <w:sz w:val="24"/>
          <w:szCs w:val="24"/>
          <w:u w:val="single"/>
          <w:lang w:eastAsia="en-US"/>
        </w:rPr>
        <w:t>Entre :</w:t>
      </w:r>
    </w:p>
    <w:p w14:paraId="7DE70A0E" w14:textId="788B10D4" w:rsidP="001D3B7E" w:rsidR="009D61D1" w:rsidRDefault="00AE6EED" w:rsidRPr="00B36AA6">
      <w:pPr>
        <w:spacing w:after="0" w:before="240"/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</w:pPr>
      <w:r w:rsidRPr="00B36AA6">
        <w:rPr>
          <w:rFonts w:asciiTheme="minorHAnsi" w:cstheme="minorHAnsi" w:eastAsia="Calibri" w:hAnsiTheme="minorHAnsi"/>
          <w:b/>
          <w:bCs/>
          <w:color w:val="000000"/>
          <w:sz w:val="24"/>
          <w:szCs w:val="24"/>
          <w:lang w:eastAsia="en-US"/>
        </w:rPr>
        <w:t>La Société B&amp;M France SAS</w:t>
      </w:r>
      <w:r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, société par actions simplifiée, au capital de 69 537 450 €, dont le siège social est situé 8 Rue du Bois Joli – 63800 Cournon D’Auvergne, identifiée sous le numéro 311 315 329 au RCS de Clermont-Ferrand, représentée par </w:t>
      </w:r>
      <w:del w:author="Emilie Mulcey" w:date="2022-12-01T23:52:00Z" w:id="1">
        <w:r w:rsidDel="00BD7588" w:rsidRPr="00B36AA6">
          <w:rPr>
            <w:rFonts w:asciiTheme="minorHAnsi" w:cstheme="minorHAnsi" w:eastAsia="Calibri" w:hAnsiTheme="minorHAnsi"/>
            <w:color w:val="000000"/>
            <w:sz w:val="24"/>
            <w:szCs w:val="24"/>
            <w:lang w:eastAsia="en-US"/>
          </w:rPr>
          <w:delText>Monsieur Anthony GIRON</w:delText>
        </w:r>
      </w:del>
      <w:ins w:author="Emilie Mulcey" w:date="2022-12-01T23:52:00Z" w:id="2">
        <w:r w:rsidR="00BD7588">
          <w:rPr>
            <w:rFonts w:asciiTheme="minorHAnsi" w:cstheme="minorHAnsi" w:eastAsia="Calibri" w:hAnsiTheme="minorHAnsi"/>
            <w:color w:val="000000"/>
            <w:sz w:val="24"/>
            <w:szCs w:val="24"/>
            <w:lang w:eastAsia="en-US"/>
          </w:rPr>
          <w:t>XXXXXXXXXXXXXXXXX</w:t>
        </w:r>
      </w:ins>
      <w:r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, agissant en sa qualité de Président</w:t>
      </w:r>
      <w:r w:rsidR="00EC1DBA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 ;</w:t>
      </w:r>
    </w:p>
    <w:p w14:paraId="2379A7BC" w14:textId="77777777" w:rsidP="001D3B7E" w:rsidR="009D61D1" w:rsidRDefault="009D61D1" w:rsidRPr="00B36AA6">
      <w:pPr>
        <w:spacing w:after="0" w:before="240"/>
        <w:jc w:val="right"/>
        <w:rPr>
          <w:rFonts w:asciiTheme="minorHAnsi" w:cstheme="minorHAnsi" w:eastAsia="Calibri" w:hAnsiTheme="minorHAnsi"/>
          <w:b/>
          <w:bCs/>
          <w:color w:val="000000"/>
          <w:sz w:val="24"/>
          <w:szCs w:val="24"/>
          <w:lang w:eastAsia="en-US"/>
        </w:rPr>
      </w:pPr>
      <w:r w:rsidRPr="00B36AA6">
        <w:rPr>
          <w:rFonts w:asciiTheme="minorHAnsi" w:cstheme="minorHAnsi" w:eastAsia="Calibri" w:hAnsiTheme="minorHAnsi"/>
          <w:b/>
          <w:bCs/>
          <w:color w:val="000000"/>
          <w:sz w:val="24"/>
          <w:szCs w:val="24"/>
          <w:lang w:eastAsia="en-US"/>
        </w:rPr>
        <w:t>D'une part,</w:t>
      </w:r>
    </w:p>
    <w:p w14:paraId="50200641" w14:textId="40B941A2" w:rsidP="001D3B7E" w:rsidR="009D61D1" w:rsidRDefault="009D61D1" w:rsidRPr="00B36AA6">
      <w:pPr>
        <w:spacing w:after="0" w:before="240"/>
        <w:rPr>
          <w:rFonts w:asciiTheme="minorHAnsi" w:cstheme="minorHAnsi" w:eastAsia="Calibri" w:hAnsiTheme="minorHAnsi"/>
          <w:b/>
          <w:bCs/>
          <w:color w:val="000000"/>
          <w:sz w:val="24"/>
          <w:szCs w:val="24"/>
          <w:u w:val="single"/>
          <w:lang w:eastAsia="en-US"/>
        </w:rPr>
      </w:pPr>
      <w:r w:rsidRPr="00B36AA6">
        <w:rPr>
          <w:rFonts w:asciiTheme="minorHAnsi" w:cstheme="minorHAnsi" w:eastAsia="Calibri" w:hAnsiTheme="minorHAnsi"/>
          <w:b/>
          <w:bCs/>
          <w:color w:val="000000"/>
          <w:sz w:val="24"/>
          <w:szCs w:val="24"/>
          <w:u w:val="single"/>
          <w:lang w:eastAsia="en-US"/>
        </w:rPr>
        <w:t>Et</w:t>
      </w:r>
      <w:r w:rsidR="00703201" w:rsidRPr="00B36AA6">
        <w:rPr>
          <w:rFonts w:asciiTheme="minorHAnsi" w:cstheme="minorHAnsi" w:eastAsia="Calibri" w:hAnsiTheme="minorHAnsi"/>
          <w:b/>
          <w:bCs/>
          <w:color w:val="000000"/>
          <w:sz w:val="24"/>
          <w:szCs w:val="24"/>
          <w:u w:val="single"/>
          <w:lang w:eastAsia="en-US"/>
        </w:rPr>
        <w:t> :</w:t>
      </w:r>
    </w:p>
    <w:p w14:paraId="6DE428AB" w14:textId="7477E9FB" w:rsidP="001D3B7E" w:rsidR="009D61D1" w:rsidRDefault="00FE3D9B" w:rsidRPr="00B36AA6">
      <w:pPr>
        <w:spacing w:after="0" w:before="240"/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</w:pPr>
      <w:r w:rsidRPr="00B36AA6">
        <w:rPr>
          <w:rFonts w:asciiTheme="minorHAnsi" w:cstheme="minorHAnsi" w:eastAsia="Calibri" w:hAnsiTheme="minorHAnsi"/>
          <w:b/>
          <w:bCs/>
          <w:color w:val="000000"/>
          <w:sz w:val="24"/>
          <w:szCs w:val="24"/>
          <w:lang w:eastAsia="en-US"/>
        </w:rPr>
        <w:t>L’organisation syndicale représentative CGT</w:t>
      </w:r>
      <w:r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,</w:t>
      </w:r>
      <w:r w:rsidR="005F42C6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 </w:t>
      </w:r>
      <w:r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représentée par </w:t>
      </w:r>
      <w:ins w:author="Emilie Mulcey" w:date="2022-12-01T23:53:00Z" w:id="3">
        <w:r w:rsidR="00BD7588">
          <w:rPr>
            <w:rFonts w:asciiTheme="minorHAnsi" w:cstheme="minorHAnsi" w:eastAsia="Calibri" w:hAnsiTheme="minorHAnsi"/>
            <w:color w:val="000000"/>
            <w:sz w:val="24"/>
            <w:szCs w:val="24"/>
            <w:lang w:eastAsia="en-US"/>
          </w:rPr>
          <w:t>XXXXXXXXXXXXXXXXX</w:t>
        </w:r>
      </w:ins>
      <w:del w:author="Emilie Mulcey" w:date="2022-12-01T23:53:00Z" w:id="4">
        <w:r w:rsidDel="00BD7588" w:rsidRPr="00B36AA6">
          <w:rPr>
            <w:rFonts w:asciiTheme="minorHAnsi" w:cstheme="minorHAnsi" w:eastAsia="Calibri" w:hAnsiTheme="minorHAnsi"/>
            <w:color w:val="000000"/>
            <w:sz w:val="24"/>
            <w:szCs w:val="24"/>
            <w:lang w:eastAsia="en-US"/>
          </w:rPr>
          <w:delText>Monsieur Wilfrid François BANY</w:delText>
        </w:r>
      </w:del>
      <w:r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, en sa qualité de délégué syndical</w:t>
      </w:r>
      <w:r w:rsidR="00EC1DBA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 ;</w:t>
      </w:r>
    </w:p>
    <w:p w14:paraId="64F90FF8" w14:textId="77777777" w:rsidP="001D3B7E" w:rsidR="009D61D1" w:rsidRDefault="009D61D1" w:rsidRPr="00B36AA6">
      <w:pPr>
        <w:spacing w:after="0" w:before="240"/>
        <w:jc w:val="right"/>
        <w:rPr>
          <w:rFonts w:asciiTheme="minorHAnsi" w:cstheme="minorHAnsi" w:eastAsia="Calibri" w:hAnsiTheme="minorHAnsi"/>
          <w:b/>
          <w:bCs/>
          <w:color w:val="000000"/>
          <w:sz w:val="24"/>
          <w:szCs w:val="24"/>
          <w:lang w:eastAsia="en-US"/>
        </w:rPr>
      </w:pPr>
      <w:r w:rsidRPr="00B36AA6">
        <w:rPr>
          <w:rFonts w:asciiTheme="minorHAnsi" w:cstheme="minorHAnsi" w:eastAsia="Calibri" w:hAnsiTheme="minorHAnsi"/>
          <w:b/>
          <w:bCs/>
          <w:color w:val="000000"/>
          <w:sz w:val="24"/>
          <w:szCs w:val="24"/>
          <w:lang w:eastAsia="en-US"/>
        </w:rPr>
        <w:t>D'autre part.</w:t>
      </w:r>
    </w:p>
    <w:p w14:paraId="093AEA04" w14:textId="77777777" w:rsidP="001D3B7E" w:rsidR="00AA546B" w:rsidRDefault="00AA546B" w:rsidRPr="00B36AA6">
      <w:pPr>
        <w:spacing w:after="0" w:before="240"/>
        <w:rPr>
          <w:rFonts w:asciiTheme="minorHAnsi" w:cstheme="minorHAnsi" w:eastAsia="Calibri" w:hAnsiTheme="minorHAnsi"/>
          <w:b/>
          <w:bCs/>
          <w:color w:val="000000"/>
          <w:sz w:val="24"/>
          <w:szCs w:val="24"/>
          <w:lang w:eastAsia="en-US"/>
        </w:rPr>
      </w:pPr>
    </w:p>
    <w:p w14:paraId="4A2707FA" w14:textId="116C7F1A" w:rsidP="001D3B7E" w:rsidR="001431F3" w:rsidRDefault="00FE3D9B" w:rsidRPr="00B36AA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F2F2F2" w:themeFill="background1" w:themeFillShade="F2" w:val="clear"/>
        <w:spacing w:after="0" w:before="240"/>
        <w:jc w:val="center"/>
        <w:rPr>
          <w:rFonts w:asciiTheme="minorHAnsi" w:cstheme="minorHAnsi" w:eastAsia="Calibri" w:hAnsiTheme="minorHAnsi"/>
          <w:b/>
          <w:bCs/>
          <w:color w:val="000000"/>
          <w:sz w:val="24"/>
          <w:szCs w:val="24"/>
          <w:lang w:eastAsia="en-US"/>
        </w:rPr>
      </w:pPr>
      <w:r w:rsidRPr="00B36AA6">
        <w:rPr>
          <w:rFonts w:asciiTheme="minorHAnsi" w:cstheme="minorHAnsi" w:eastAsia="Calibri" w:hAnsiTheme="minorHAnsi"/>
          <w:b/>
          <w:bCs/>
          <w:color w:val="000000"/>
          <w:sz w:val="24"/>
          <w:szCs w:val="24"/>
          <w:lang w:eastAsia="en-US"/>
        </w:rPr>
        <w:t>Préambule</w:t>
      </w:r>
    </w:p>
    <w:p w14:paraId="440181AA" w14:textId="231335DA" w:rsidP="001D3B7E" w:rsidR="00A65EEE" w:rsidRDefault="00C66AF4" w:rsidRPr="00B36AA6">
      <w:pPr>
        <w:spacing w:after="0" w:before="240"/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</w:pPr>
      <w:r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Dans le cadre de la Négociation annuelle obligatoire</w:t>
      </w:r>
      <w:r w:rsidDel="00432CC9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 </w:t>
      </w:r>
      <w:r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et e</w:t>
      </w:r>
      <w:r w:rsidR="00432CC9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n</w:t>
      </w:r>
      <w:r w:rsidR="000F75E0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 application des dispositions </w:t>
      </w:r>
      <w:r w:rsidR="002E41F5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des </w:t>
      </w:r>
      <w:proofErr w:type="gramStart"/>
      <w:r w:rsidR="002E41F5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a</w:t>
      </w:r>
      <w:r w:rsidR="000F75E0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rticle</w:t>
      </w:r>
      <w:r w:rsidR="002E41F5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s</w:t>
      </w:r>
      <w:r w:rsidR="007A755C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 </w:t>
      </w:r>
      <w:r w:rsidR="00F25821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 </w:t>
      </w:r>
      <w:r w:rsidR="007A755C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L</w:t>
      </w:r>
      <w:r w:rsidR="00786E9D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.</w:t>
      </w:r>
      <w:proofErr w:type="gramEnd"/>
      <w:r w:rsidR="007A755C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 2242-1 </w:t>
      </w:r>
      <w:r w:rsidR="002E41F5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et suivants </w:t>
      </w:r>
      <w:r w:rsidR="007A755C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du </w:t>
      </w:r>
      <w:r w:rsidR="00432CC9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C</w:t>
      </w:r>
      <w:r w:rsidR="007A755C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ode du travail</w:t>
      </w:r>
      <w:r w:rsidR="00FE3D9B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,</w:t>
      </w:r>
      <w:r w:rsidR="007A755C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 </w:t>
      </w:r>
      <w:r w:rsidR="00273843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une né</w:t>
      </w:r>
      <w:r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gociation s’est engagée entre la Direction et l’Organisation syndicale représentative</w:t>
      </w:r>
      <w:r w:rsidR="00A65EEE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.</w:t>
      </w:r>
    </w:p>
    <w:p w14:paraId="75A662AA" w14:textId="3F64E413" w:rsidP="009D4EF5" w:rsidR="000F75E0" w:rsidRDefault="004340BF" w:rsidRPr="00B36AA6">
      <w:pPr>
        <w:spacing w:after="0" w:before="240"/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</w:pPr>
      <w:r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Les parties se sont ainsi réunies les</w:t>
      </w:r>
      <w:r w:rsidR="00FA2A4F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 </w:t>
      </w:r>
      <w:r w:rsidR="007711F8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13 </w:t>
      </w:r>
      <w:r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octobre 2022, </w:t>
      </w:r>
      <w:r w:rsidR="007711F8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26 octobre 2022</w:t>
      </w:r>
      <w:r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 et </w:t>
      </w:r>
      <w:r w:rsidR="007711F8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16 novembre 2022</w:t>
      </w:r>
      <w:r w:rsidR="000E2A04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, </w:t>
      </w:r>
      <w:r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afin d’</w:t>
      </w:r>
      <w:r w:rsidR="007A755C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abord</w:t>
      </w:r>
      <w:r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er</w:t>
      </w:r>
      <w:r w:rsidR="007A755C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 les différents thèmes visés par les dispositions des articles L</w:t>
      </w:r>
      <w:r w:rsidR="00786E9D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.</w:t>
      </w:r>
      <w:r w:rsidR="007A755C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 2242-15 et 17 du </w:t>
      </w:r>
      <w:r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C</w:t>
      </w:r>
      <w:r w:rsidR="007A755C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ode du travail</w:t>
      </w:r>
      <w:r w:rsidR="00F42D00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.</w:t>
      </w:r>
    </w:p>
    <w:p w14:paraId="53242FBA" w14:textId="4C8DC907" w:rsidP="0014692A" w:rsidR="004122A2" w:rsidRDefault="00AE02EC" w:rsidRPr="00B36AA6">
      <w:pPr>
        <w:spacing w:before="240"/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</w:pPr>
      <w:r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A l’issue</w:t>
      </w:r>
      <w:r w:rsidR="006E022B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 de la</w:t>
      </w:r>
      <w:r w:rsidR="004122A2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 dernière réunion</w:t>
      </w:r>
      <w:r w:rsidR="00F43E6F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,</w:t>
      </w:r>
      <w:r w:rsidR="004122A2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 qui s’est déroulée le </w:t>
      </w:r>
      <w:ins w:author="Emilie Mulcey" w:date="2022-12-01T23:53:00Z" w:id="5">
        <w:r w:rsidR="00BD7588" w:rsidRPr="00BD7588">
          <w:rPr>
            <w:rFonts w:asciiTheme="minorHAnsi" w:cstheme="minorHAnsi" w:eastAsia="Calibri" w:hAnsiTheme="minorHAnsi"/>
            <w:color w:val="000000"/>
            <w:sz w:val="24"/>
            <w:szCs w:val="24"/>
            <w:lang w:eastAsia="en-US"/>
          </w:rPr>
          <w:t>28</w:t>
        </w:r>
      </w:ins>
      <w:del w:author="Emilie Mulcey" w:date="2022-12-01T23:53:00Z" w:id="6">
        <w:r w:rsidDel="00BD7588" w:rsidR="000A1072" w:rsidRPr="00BD7588">
          <w:rPr>
            <w:rFonts w:asciiTheme="minorHAnsi" w:cstheme="minorHAnsi" w:eastAsia="Calibri" w:hAnsiTheme="minorHAnsi"/>
            <w:color w:val="000000"/>
            <w:sz w:val="24"/>
            <w:szCs w:val="24"/>
            <w:lang w:eastAsia="en-US"/>
          </w:rPr>
          <w:delText>25</w:delText>
        </w:r>
      </w:del>
      <w:r w:rsidR="00BE1F15" w:rsidRPr="00BD7588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 </w:t>
      </w:r>
      <w:r w:rsidR="004122A2" w:rsidRPr="00BD7588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n</w:t>
      </w:r>
      <w:r w:rsidR="004122A2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ovembre 2022, il a été convenu </w:t>
      </w:r>
      <w:r w:rsidR="00F43E6F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et conclu </w:t>
      </w:r>
      <w:r w:rsidR="00953963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le Présent accord</w:t>
      </w:r>
      <w:r w:rsidR="004122A2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.</w:t>
      </w:r>
    </w:p>
    <w:p w14:paraId="1EEECB3F" w14:textId="4C207A27" w:rsidP="0014692A" w:rsidR="006E2487" w:rsidRDefault="00953963" w:rsidRPr="00B36AA6">
      <w:pPr>
        <w:spacing w:before="240"/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</w:pPr>
      <w:r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Celui-ci</w:t>
      </w:r>
      <w:r w:rsidR="00F118B6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 prévoit notamment u</w:t>
      </w:r>
      <w:r w:rsidR="001F1DB5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ne augmentation significati</w:t>
      </w:r>
      <w:r w:rsidR="002C0C9B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ve</w:t>
      </w:r>
      <w:r w:rsidR="001F1DB5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 </w:t>
      </w:r>
      <w:r w:rsidR="006E2487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des </w:t>
      </w:r>
      <w:r w:rsidR="00E45CBA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salaires</w:t>
      </w:r>
      <w:r w:rsidR="006E2487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 de base et </w:t>
      </w:r>
      <w:r w:rsidR="001F1DB5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d</w:t>
      </w:r>
      <w:r w:rsidR="00957764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e la grille des rémunérations </w:t>
      </w:r>
      <w:r w:rsidR="00CC720D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de base </w:t>
      </w:r>
      <w:r w:rsidR="00957764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applicable au sein de la Société</w:t>
      </w:r>
      <w:r w:rsidR="00D6302B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 B&amp;M France</w:t>
      </w:r>
      <w:r w:rsidR="00EC1056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, ainsi que </w:t>
      </w:r>
      <w:r w:rsidR="001F1DB5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la mise en place de </w:t>
      </w:r>
      <w:r w:rsidR="00F118B6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plusieurs </w:t>
      </w:r>
      <w:r w:rsidR="001F1DB5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prime</w:t>
      </w:r>
      <w:r w:rsidR="00F118B6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s</w:t>
      </w:r>
      <w:r w:rsidR="00EC1056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 (prime dite de « 13</w:t>
      </w:r>
      <w:r w:rsidR="00EC1056" w:rsidRPr="00B36AA6">
        <w:rPr>
          <w:rFonts w:asciiTheme="minorHAnsi" w:cstheme="minorHAnsi" w:eastAsia="Calibri" w:hAnsiTheme="minorHAnsi"/>
          <w:color w:val="000000"/>
          <w:sz w:val="24"/>
          <w:szCs w:val="24"/>
          <w:vertAlign w:val="superscript"/>
          <w:lang w:eastAsia="en-US"/>
        </w:rPr>
        <w:t>ème</w:t>
      </w:r>
      <w:r w:rsidR="00EC1056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 mois », « prime de productivité »)</w:t>
      </w:r>
      <w:r w:rsidR="00C52A53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.</w:t>
      </w:r>
    </w:p>
    <w:p w14:paraId="36D65D40" w14:textId="31692151" w:rsidP="0014692A" w:rsidR="006E2487" w:rsidRDefault="006E2487" w:rsidRPr="00B36AA6">
      <w:pPr>
        <w:spacing w:before="240"/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</w:pPr>
      <w:r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Il sera </w:t>
      </w:r>
      <w:r w:rsidR="00E45CBA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rappelé</w:t>
      </w:r>
      <w:r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 qu’une Prime de Partage de la Valeur (PPV)</w:t>
      </w:r>
      <w:r w:rsidR="00BE1F15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, d’un montant </w:t>
      </w:r>
      <w:r w:rsidR="00E45CBA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maximum </w:t>
      </w:r>
      <w:r w:rsidR="00BE1F15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de 600 € nets par salarié,</w:t>
      </w:r>
      <w:r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 avait déjà été mise en place en octobre 2022.</w:t>
      </w:r>
    </w:p>
    <w:p w14:paraId="3ADC7F3E" w14:textId="56989699" w:rsidP="0014692A" w:rsidR="00C52A53" w:rsidRDefault="00A63FE8" w:rsidRPr="00B36AA6">
      <w:pPr>
        <w:spacing w:before="240"/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</w:pPr>
      <w:r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La Société a en effet été particulièrement sensible aux revendications </w:t>
      </w:r>
      <w:r w:rsidR="00442894"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 xml:space="preserve">du syndicat </w:t>
      </w:r>
      <w:r w:rsidRPr="00B36AA6"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  <w:t>relatives à la perte de</w:t>
      </w:r>
      <w:r w:rsidR="001F1DB5" w:rsidRPr="00B36AA6">
        <w:rPr>
          <w:rFonts w:asciiTheme="minorHAnsi" w:cstheme="minorHAnsi" w:hAnsiTheme="minorHAnsi"/>
          <w:sz w:val="24"/>
          <w:szCs w:val="24"/>
        </w:rPr>
        <w:t xml:space="preserve"> pouvoir d’achat des salariés</w:t>
      </w:r>
      <w:r w:rsidR="00442894" w:rsidRPr="00B36AA6">
        <w:rPr>
          <w:rFonts w:asciiTheme="minorHAnsi" w:cstheme="minorHAnsi" w:hAnsiTheme="minorHAnsi"/>
          <w:sz w:val="24"/>
          <w:szCs w:val="24"/>
        </w:rPr>
        <w:t xml:space="preserve"> de la Société</w:t>
      </w:r>
      <w:r w:rsidR="00D6302B" w:rsidRPr="00B36AA6">
        <w:rPr>
          <w:rFonts w:asciiTheme="minorHAnsi" w:cstheme="minorHAnsi" w:hAnsiTheme="minorHAnsi"/>
          <w:sz w:val="24"/>
          <w:szCs w:val="24"/>
        </w:rPr>
        <w:t xml:space="preserve"> B&amp;M </w:t>
      </w:r>
      <w:r w:rsidR="006C1D9F" w:rsidRPr="00B36AA6">
        <w:rPr>
          <w:rFonts w:asciiTheme="minorHAnsi" w:cstheme="minorHAnsi" w:hAnsiTheme="minorHAnsi"/>
          <w:sz w:val="24"/>
          <w:szCs w:val="24"/>
        </w:rPr>
        <w:t>France</w:t>
      </w:r>
      <w:r w:rsidR="00C03DB0" w:rsidRPr="00B36AA6">
        <w:rPr>
          <w:rFonts w:asciiTheme="minorHAnsi" w:cstheme="minorHAnsi" w:hAnsiTheme="minorHAnsi"/>
          <w:sz w:val="24"/>
          <w:szCs w:val="24"/>
        </w:rPr>
        <w:t xml:space="preserve">, </w:t>
      </w:r>
      <w:r w:rsidR="00442894" w:rsidRPr="00B36AA6">
        <w:rPr>
          <w:rFonts w:asciiTheme="minorHAnsi" w:cstheme="minorHAnsi" w:hAnsiTheme="minorHAnsi"/>
          <w:sz w:val="24"/>
          <w:szCs w:val="24"/>
        </w:rPr>
        <w:t xml:space="preserve">et </w:t>
      </w:r>
      <w:r w:rsidR="00C03DB0" w:rsidRPr="00B36AA6">
        <w:rPr>
          <w:rFonts w:asciiTheme="minorHAnsi" w:cstheme="minorHAnsi" w:hAnsiTheme="minorHAnsi"/>
          <w:sz w:val="24"/>
          <w:szCs w:val="24"/>
        </w:rPr>
        <w:t>notamment de</w:t>
      </w:r>
      <w:r w:rsidR="00442894" w:rsidRPr="00B36AA6">
        <w:rPr>
          <w:rFonts w:asciiTheme="minorHAnsi" w:cstheme="minorHAnsi" w:hAnsiTheme="minorHAnsi"/>
          <w:sz w:val="24"/>
          <w:szCs w:val="24"/>
        </w:rPr>
        <w:t xml:space="preserve">s salariés </w:t>
      </w:r>
      <w:r w:rsidR="001F1DB5" w:rsidRPr="00B36AA6">
        <w:rPr>
          <w:rFonts w:asciiTheme="minorHAnsi" w:cstheme="minorHAnsi" w:hAnsiTheme="minorHAnsi"/>
          <w:sz w:val="24"/>
          <w:szCs w:val="24"/>
        </w:rPr>
        <w:t xml:space="preserve">dont la rémunération </w:t>
      </w:r>
      <w:r w:rsidR="002C0C9B" w:rsidRPr="00B36AA6">
        <w:rPr>
          <w:rFonts w:asciiTheme="minorHAnsi" w:cstheme="minorHAnsi" w:hAnsiTheme="minorHAnsi"/>
          <w:sz w:val="24"/>
          <w:szCs w:val="24"/>
        </w:rPr>
        <w:t xml:space="preserve">mensuelle </w:t>
      </w:r>
      <w:r w:rsidR="001F1DB5" w:rsidRPr="00B36AA6">
        <w:rPr>
          <w:rFonts w:asciiTheme="minorHAnsi" w:cstheme="minorHAnsi" w:hAnsiTheme="minorHAnsi"/>
          <w:sz w:val="24"/>
          <w:szCs w:val="24"/>
        </w:rPr>
        <w:t>est inférieure à 2 500 €</w:t>
      </w:r>
      <w:r w:rsidR="002C0C9B" w:rsidRPr="00B36AA6">
        <w:rPr>
          <w:rFonts w:asciiTheme="minorHAnsi" w:cstheme="minorHAnsi" w:hAnsiTheme="minorHAnsi"/>
          <w:sz w:val="24"/>
          <w:szCs w:val="24"/>
        </w:rPr>
        <w:t xml:space="preserve"> bruts</w:t>
      </w:r>
      <w:r w:rsidR="009378F3" w:rsidRPr="00B36AA6">
        <w:rPr>
          <w:rFonts w:asciiTheme="minorHAnsi" w:cstheme="minorHAnsi" w:hAnsiTheme="minorHAnsi"/>
          <w:sz w:val="24"/>
          <w:szCs w:val="24"/>
        </w:rPr>
        <w:t xml:space="preserve">, spécifiquement </w:t>
      </w:r>
      <w:r w:rsidR="00C150D3" w:rsidRPr="00B36AA6">
        <w:rPr>
          <w:rFonts w:asciiTheme="minorHAnsi" w:cstheme="minorHAnsi" w:hAnsiTheme="minorHAnsi"/>
          <w:sz w:val="24"/>
          <w:szCs w:val="24"/>
        </w:rPr>
        <w:t>touchés par</w:t>
      </w:r>
      <w:r w:rsidR="001A0CFE" w:rsidRPr="00B36AA6">
        <w:rPr>
          <w:rFonts w:asciiTheme="minorHAnsi" w:cstheme="minorHAnsi" w:hAnsiTheme="minorHAnsi"/>
          <w:sz w:val="24"/>
          <w:szCs w:val="24"/>
        </w:rPr>
        <w:t xml:space="preserve"> le </w:t>
      </w:r>
      <w:r w:rsidR="00C150D3" w:rsidRPr="00B36AA6">
        <w:rPr>
          <w:rFonts w:asciiTheme="minorHAnsi" w:cstheme="minorHAnsi" w:hAnsiTheme="minorHAnsi"/>
          <w:sz w:val="24"/>
          <w:szCs w:val="24"/>
        </w:rPr>
        <w:t>contexte d’inflation</w:t>
      </w:r>
      <w:r w:rsidR="00C03DB0" w:rsidRPr="00B36AA6">
        <w:rPr>
          <w:rFonts w:asciiTheme="minorHAnsi" w:cstheme="minorHAnsi" w:hAnsiTheme="minorHAnsi"/>
          <w:sz w:val="24"/>
          <w:szCs w:val="24"/>
        </w:rPr>
        <w:t>.</w:t>
      </w:r>
    </w:p>
    <w:p w14:paraId="34FB4EE2" w14:textId="77777777" w:rsidP="00D77EF6" w:rsidR="00EB7B65" w:rsidRDefault="001A0CFE" w:rsidRPr="00B36AA6">
      <w:pPr>
        <w:spacing w:before="240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t>U</w:t>
      </w:r>
      <w:r w:rsidR="00FE4F7C" w:rsidRPr="00B36AA6">
        <w:rPr>
          <w:rFonts w:asciiTheme="minorHAnsi" w:cstheme="minorHAnsi" w:hAnsiTheme="minorHAnsi"/>
          <w:sz w:val="24"/>
          <w:szCs w:val="24"/>
        </w:rPr>
        <w:t>ne évolution de la grille</w:t>
      </w:r>
      <w:r w:rsidR="00957764" w:rsidRPr="00B36AA6">
        <w:rPr>
          <w:rFonts w:asciiTheme="minorHAnsi" w:cstheme="minorHAnsi" w:hAnsiTheme="minorHAnsi"/>
          <w:sz w:val="24"/>
          <w:szCs w:val="24"/>
        </w:rPr>
        <w:t xml:space="preserve"> des rémunérations de base</w:t>
      </w:r>
      <w:r w:rsidR="00FE4F7C" w:rsidRPr="00B36AA6">
        <w:rPr>
          <w:rFonts w:asciiTheme="minorHAnsi" w:cstheme="minorHAnsi" w:hAnsiTheme="minorHAnsi"/>
          <w:sz w:val="24"/>
          <w:szCs w:val="24"/>
        </w:rPr>
        <w:t xml:space="preserve"> avait déjà été convenu</w:t>
      </w:r>
      <w:r w:rsidR="00957764" w:rsidRPr="00B36AA6">
        <w:rPr>
          <w:rFonts w:asciiTheme="minorHAnsi" w:cstheme="minorHAnsi" w:hAnsiTheme="minorHAnsi"/>
          <w:sz w:val="24"/>
          <w:szCs w:val="24"/>
        </w:rPr>
        <w:t>e</w:t>
      </w:r>
      <w:r w:rsidR="00FE4F7C" w:rsidRPr="00B36AA6">
        <w:rPr>
          <w:rFonts w:asciiTheme="minorHAnsi" w:cstheme="minorHAnsi" w:hAnsiTheme="minorHAnsi"/>
          <w:sz w:val="24"/>
          <w:szCs w:val="24"/>
        </w:rPr>
        <w:t xml:space="preserve"> </w:t>
      </w:r>
      <w:r w:rsidR="007D168B" w:rsidRPr="00B36AA6">
        <w:rPr>
          <w:rFonts w:asciiTheme="minorHAnsi" w:cstheme="minorHAnsi" w:hAnsiTheme="minorHAnsi"/>
          <w:sz w:val="24"/>
          <w:szCs w:val="24"/>
        </w:rPr>
        <w:t>au mois de</w:t>
      </w:r>
      <w:r w:rsidR="00FE4F7C" w:rsidRPr="00B36AA6">
        <w:rPr>
          <w:rFonts w:asciiTheme="minorHAnsi" w:cstheme="minorHAnsi" w:hAnsiTheme="minorHAnsi"/>
          <w:sz w:val="24"/>
          <w:szCs w:val="24"/>
        </w:rPr>
        <w:t xml:space="preserve"> mai 2022. </w:t>
      </w:r>
    </w:p>
    <w:p w14:paraId="4D5C6B76" w14:textId="7785AEF6" w:rsidP="00D77EF6" w:rsidR="00C52A53" w:rsidRDefault="00FE4F7C" w:rsidRPr="00B36AA6">
      <w:pPr>
        <w:spacing w:before="240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lastRenderedPageBreak/>
        <w:t>En l’espace d’un</w:t>
      </w:r>
      <w:r w:rsidR="001A0CFE" w:rsidRPr="00B36AA6">
        <w:rPr>
          <w:rFonts w:asciiTheme="minorHAnsi" w:cstheme="minorHAnsi" w:hAnsiTheme="minorHAnsi"/>
          <w:sz w:val="24"/>
          <w:szCs w:val="24"/>
        </w:rPr>
        <w:t>e</w:t>
      </w:r>
      <w:r w:rsidRPr="00B36AA6">
        <w:rPr>
          <w:rFonts w:asciiTheme="minorHAnsi" w:cstheme="minorHAnsi" w:hAnsiTheme="minorHAnsi"/>
          <w:sz w:val="24"/>
          <w:szCs w:val="24"/>
        </w:rPr>
        <w:t xml:space="preserve"> an</w:t>
      </w:r>
      <w:r w:rsidR="001A0CFE" w:rsidRPr="00B36AA6">
        <w:rPr>
          <w:rFonts w:asciiTheme="minorHAnsi" w:cstheme="minorHAnsi" w:hAnsiTheme="minorHAnsi"/>
          <w:sz w:val="24"/>
          <w:szCs w:val="24"/>
        </w:rPr>
        <w:t>née</w:t>
      </w:r>
      <w:r w:rsidRPr="00B36AA6">
        <w:rPr>
          <w:rFonts w:asciiTheme="minorHAnsi" w:cstheme="minorHAnsi" w:hAnsiTheme="minorHAnsi"/>
          <w:sz w:val="24"/>
          <w:szCs w:val="24"/>
        </w:rPr>
        <w:t xml:space="preserve">, la rémunération des salariés de niveau 2 à 6 </w:t>
      </w:r>
      <w:r w:rsidR="00957764" w:rsidRPr="00B36AA6">
        <w:rPr>
          <w:rFonts w:asciiTheme="minorHAnsi" w:cstheme="minorHAnsi" w:hAnsiTheme="minorHAnsi"/>
          <w:sz w:val="24"/>
          <w:szCs w:val="24"/>
        </w:rPr>
        <w:t xml:space="preserve">connait </w:t>
      </w:r>
      <w:r w:rsidRPr="00B36AA6">
        <w:rPr>
          <w:rFonts w:asciiTheme="minorHAnsi" w:cstheme="minorHAnsi" w:hAnsiTheme="minorHAnsi"/>
          <w:sz w:val="24"/>
          <w:szCs w:val="24"/>
        </w:rPr>
        <w:t xml:space="preserve">ainsi </w:t>
      </w:r>
      <w:r w:rsidR="00496FEA" w:rsidRPr="00B36AA6">
        <w:rPr>
          <w:rFonts w:asciiTheme="minorHAnsi" w:cstheme="minorHAnsi" w:hAnsiTheme="minorHAnsi"/>
          <w:sz w:val="24"/>
          <w:szCs w:val="24"/>
        </w:rPr>
        <w:t xml:space="preserve">une augmentation </w:t>
      </w:r>
      <w:r w:rsidRPr="00B36AA6">
        <w:rPr>
          <w:rFonts w:asciiTheme="minorHAnsi" w:cstheme="minorHAnsi" w:hAnsiTheme="minorHAnsi"/>
          <w:sz w:val="24"/>
          <w:szCs w:val="24"/>
        </w:rPr>
        <w:t xml:space="preserve">de près de </w:t>
      </w:r>
      <w:r w:rsidR="00A53880" w:rsidRPr="00B36AA6">
        <w:rPr>
          <w:rFonts w:asciiTheme="minorHAnsi" w:cstheme="minorHAnsi" w:hAnsiTheme="minorHAnsi"/>
          <w:sz w:val="24"/>
          <w:szCs w:val="24"/>
        </w:rPr>
        <w:t>8</w:t>
      </w:r>
      <w:r w:rsidRPr="00B36AA6">
        <w:rPr>
          <w:rFonts w:asciiTheme="minorHAnsi" w:cstheme="minorHAnsi" w:hAnsiTheme="minorHAnsi"/>
          <w:sz w:val="24"/>
          <w:szCs w:val="24"/>
        </w:rPr>
        <w:t xml:space="preserve"> %</w:t>
      </w:r>
      <w:r w:rsidR="003A0E8B" w:rsidRPr="00B36AA6">
        <w:rPr>
          <w:rFonts w:asciiTheme="minorHAnsi" w:cstheme="minorHAnsi" w:hAnsiTheme="minorHAnsi"/>
          <w:sz w:val="24"/>
          <w:szCs w:val="24"/>
        </w:rPr>
        <w:t xml:space="preserve">, ce qui constitue une évolution notable </w:t>
      </w:r>
      <w:r w:rsidR="00D6302B" w:rsidRPr="00B36AA6">
        <w:rPr>
          <w:rFonts w:asciiTheme="minorHAnsi" w:cstheme="minorHAnsi" w:hAnsiTheme="minorHAnsi"/>
          <w:sz w:val="24"/>
          <w:szCs w:val="24"/>
        </w:rPr>
        <w:t xml:space="preserve">de la rémunération des </w:t>
      </w:r>
      <w:r w:rsidR="006C1D9F" w:rsidRPr="00B36AA6">
        <w:rPr>
          <w:rFonts w:asciiTheme="minorHAnsi" w:cstheme="minorHAnsi" w:hAnsiTheme="minorHAnsi"/>
          <w:sz w:val="24"/>
          <w:szCs w:val="24"/>
        </w:rPr>
        <w:t>salariés de B&amp;M</w:t>
      </w:r>
      <w:r w:rsidR="007C3A70" w:rsidRPr="00B36AA6">
        <w:rPr>
          <w:rFonts w:asciiTheme="minorHAnsi" w:cstheme="minorHAnsi" w:hAnsiTheme="minorHAnsi"/>
          <w:sz w:val="24"/>
          <w:szCs w:val="24"/>
        </w:rPr>
        <w:t>.</w:t>
      </w:r>
    </w:p>
    <w:p w14:paraId="0978209E" w14:textId="17717880" w:rsidP="00D77EF6" w:rsidR="00C52A53" w:rsidRDefault="00EB7B65" w:rsidRPr="00B36AA6">
      <w:pPr>
        <w:spacing w:before="240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t>La grille minimale désormais applicable</w:t>
      </w:r>
      <w:r w:rsidR="00DB1BAB" w:rsidRPr="00B36AA6">
        <w:rPr>
          <w:rFonts w:asciiTheme="minorHAnsi" w:cstheme="minorHAnsi" w:hAnsiTheme="minorHAnsi"/>
          <w:sz w:val="24"/>
          <w:szCs w:val="24"/>
        </w:rPr>
        <w:t xml:space="preserve"> est en outre supérieure à la grille minimale en vigueur et prévue par la Convention collective applicable</w:t>
      </w:r>
      <w:r w:rsidR="0009046B" w:rsidRPr="00B36AA6">
        <w:rPr>
          <w:rFonts w:asciiTheme="minorHAnsi" w:cstheme="minorHAnsi" w:hAnsiTheme="minorHAnsi"/>
          <w:sz w:val="24"/>
          <w:szCs w:val="24"/>
        </w:rPr>
        <w:t xml:space="preserve"> à près de </w:t>
      </w:r>
      <w:r w:rsidR="00A53880" w:rsidRPr="00B36AA6">
        <w:rPr>
          <w:rFonts w:asciiTheme="minorHAnsi" w:cstheme="minorHAnsi" w:hAnsiTheme="minorHAnsi"/>
          <w:sz w:val="24"/>
          <w:szCs w:val="24"/>
        </w:rPr>
        <w:t>8</w:t>
      </w:r>
      <w:r w:rsidR="0009046B" w:rsidRPr="00B36AA6">
        <w:rPr>
          <w:rFonts w:asciiTheme="minorHAnsi" w:cstheme="minorHAnsi" w:hAnsiTheme="minorHAnsi"/>
          <w:sz w:val="24"/>
          <w:szCs w:val="24"/>
        </w:rPr>
        <w:t xml:space="preserve"> %</w:t>
      </w:r>
      <w:r w:rsidR="00DB1BAB" w:rsidRPr="00B36AA6">
        <w:rPr>
          <w:rFonts w:asciiTheme="minorHAnsi" w:cstheme="minorHAnsi" w:hAnsiTheme="minorHAnsi"/>
          <w:sz w:val="24"/>
          <w:szCs w:val="24"/>
        </w:rPr>
        <w:t>.</w:t>
      </w:r>
    </w:p>
    <w:p w14:paraId="5A2340D9" w14:textId="77777777" w:rsidR="0009046B" w:rsidRDefault="0009046B" w:rsidRPr="00B36AA6">
      <w:pPr>
        <w:spacing w:after="160" w:before="0" w:line="259" w:lineRule="auto"/>
        <w:jc w:val="left"/>
        <w:rPr>
          <w:rFonts w:asciiTheme="minorHAnsi" w:cstheme="minorHAnsi" w:eastAsia="Calibri" w:hAnsiTheme="minorHAnsi"/>
          <w:b/>
          <w:bCs/>
          <w:color w:val="000000"/>
          <w:sz w:val="32"/>
          <w:szCs w:val="32"/>
          <w:lang w:eastAsia="en-US"/>
        </w:rPr>
      </w:pPr>
    </w:p>
    <w:p w14:paraId="1F258386" w14:textId="5C10EC1D" w:rsidP="001D3B7E" w:rsidR="00EC1DBA" w:rsidRDefault="00EC1DBA" w:rsidRPr="00B36AA6">
      <w:pPr>
        <w:spacing w:after="160" w:before="0" w:line="259" w:lineRule="auto"/>
        <w:jc w:val="center"/>
        <w:rPr>
          <w:rFonts w:asciiTheme="minorHAnsi" w:cstheme="minorHAnsi" w:eastAsia="Calibri" w:hAnsiTheme="minorHAnsi"/>
          <w:b/>
          <w:bCs/>
          <w:color w:val="000000"/>
          <w:sz w:val="32"/>
          <w:szCs w:val="32"/>
          <w:lang w:eastAsia="en-US"/>
        </w:rPr>
      </w:pPr>
      <w:r w:rsidRPr="00B36AA6">
        <w:rPr>
          <w:rFonts w:asciiTheme="minorHAnsi" w:cstheme="minorHAnsi" w:eastAsia="Calibri" w:hAnsiTheme="minorHAnsi"/>
          <w:b/>
          <w:bCs/>
          <w:color w:val="000000"/>
          <w:sz w:val="32"/>
          <w:szCs w:val="32"/>
          <w:lang w:eastAsia="en-US"/>
        </w:rPr>
        <w:t>IL A ETE DECIDE QUE :</w:t>
      </w:r>
    </w:p>
    <w:p w14:paraId="74365B38" w14:textId="51EB4370" w:rsidP="00F25821" w:rsidR="00841FE7" w:rsidRDefault="00841FE7" w:rsidRPr="00B36AA6">
      <w:pPr>
        <w:pStyle w:val="ArticleX"/>
      </w:pPr>
      <w:r w:rsidRPr="00B36AA6">
        <w:t>Champ d’application</w:t>
      </w:r>
    </w:p>
    <w:p w14:paraId="02700A23" w14:textId="5064A3B5" w:rsidP="00841FE7" w:rsidR="00841FE7" w:rsidRDefault="00841FE7" w:rsidRPr="00B36AA6">
      <w:pPr>
        <w:spacing w:after="240" w:before="240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t xml:space="preserve">Le présent accord </w:t>
      </w:r>
      <w:r w:rsidR="004E2FFE" w:rsidRPr="00B36AA6">
        <w:rPr>
          <w:rFonts w:asciiTheme="minorHAnsi" w:cstheme="minorHAnsi" w:hAnsiTheme="minorHAnsi"/>
          <w:sz w:val="24"/>
          <w:szCs w:val="24"/>
        </w:rPr>
        <w:t>s</w:t>
      </w:r>
      <w:r w:rsidRPr="00B36AA6">
        <w:rPr>
          <w:rFonts w:asciiTheme="minorHAnsi" w:cstheme="minorHAnsi" w:hAnsiTheme="minorHAnsi"/>
          <w:sz w:val="24"/>
          <w:szCs w:val="24"/>
        </w:rPr>
        <w:t xml:space="preserve">’applique à l’intégralité des salariés de la Société B&amp;M soumis à la convention collective applicable dans l’entreprise </w:t>
      </w:r>
      <w:r w:rsidRPr="00B36AA6">
        <w:rPr>
          <w:rFonts w:asciiTheme="minorHAnsi" w:cstheme="minorHAnsi" w:hAnsiTheme="minorHAnsi"/>
          <w:i/>
          <w:iCs/>
          <w:sz w:val="24"/>
          <w:szCs w:val="24"/>
        </w:rPr>
        <w:t>(« Convention collective nationale des commerces de détail non alimentaires », ci-après dénommée « la Convention collective applicable »).</w:t>
      </w:r>
    </w:p>
    <w:p w14:paraId="244EC370" w14:textId="75A8AC3B" w:rsidP="00F25821" w:rsidR="00161BF1" w:rsidRDefault="00C03DB0" w:rsidRPr="00B36AA6">
      <w:pPr>
        <w:pStyle w:val="ArticleX"/>
      </w:pPr>
      <w:r w:rsidRPr="00B36AA6">
        <w:t xml:space="preserve">Grille des rémunérations </w:t>
      </w:r>
      <w:r w:rsidR="0014159D" w:rsidRPr="00B36AA6">
        <w:t>et</w:t>
      </w:r>
      <w:r w:rsidRPr="00B36AA6">
        <w:t xml:space="preserve"> salaires de base</w:t>
      </w:r>
    </w:p>
    <w:p w14:paraId="26194D1C" w14:textId="0419CFB0" w:rsidP="006F5690" w:rsidR="006F5690" w:rsidRDefault="006F5690" w:rsidRPr="00B36AA6">
      <w:pPr>
        <w:pStyle w:val="Paragraphedeliste"/>
        <w:numPr>
          <w:ilvl w:val="0"/>
          <w:numId w:val="42"/>
        </w:numPr>
        <w:spacing w:before="240"/>
        <w:rPr>
          <w:rFonts w:asciiTheme="minorHAnsi" w:cstheme="minorHAnsi" w:hAnsiTheme="minorHAnsi"/>
          <w:b/>
          <w:bCs/>
          <w:sz w:val="24"/>
          <w:szCs w:val="24"/>
          <w:u w:val="single"/>
        </w:rPr>
      </w:pPr>
      <w:r w:rsidRPr="00B36AA6">
        <w:rPr>
          <w:rFonts w:asciiTheme="minorHAnsi" w:cstheme="minorHAnsi" w:hAnsiTheme="minorHAnsi"/>
          <w:b/>
          <w:bCs/>
          <w:sz w:val="24"/>
          <w:szCs w:val="24"/>
          <w:u w:val="single"/>
        </w:rPr>
        <w:t>Augmentation des salaires de base</w:t>
      </w:r>
    </w:p>
    <w:p w14:paraId="6D414D14" w14:textId="24EA200C" w:rsidP="0014159D" w:rsidR="006F5690" w:rsidRDefault="006F5690" w:rsidRPr="00B36AA6">
      <w:pPr>
        <w:spacing w:before="240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t xml:space="preserve">Une augmentation générale des salaires de base </w:t>
      </w:r>
      <w:r w:rsidR="00DD5AFF" w:rsidRPr="00B36AA6">
        <w:rPr>
          <w:rFonts w:asciiTheme="minorHAnsi" w:cstheme="minorHAnsi" w:hAnsiTheme="minorHAnsi"/>
          <w:sz w:val="24"/>
          <w:szCs w:val="24"/>
        </w:rPr>
        <w:t xml:space="preserve">à hauteur de </w:t>
      </w:r>
      <w:r w:rsidR="00DD5AFF" w:rsidRPr="00B36AA6">
        <w:rPr>
          <w:rFonts w:asciiTheme="minorHAnsi" w:cstheme="minorHAnsi" w:hAnsiTheme="minorHAnsi"/>
          <w:b/>
          <w:bCs/>
          <w:sz w:val="24"/>
          <w:szCs w:val="24"/>
        </w:rPr>
        <w:t>7 %</w:t>
      </w:r>
      <w:r w:rsidR="00DD5AFF" w:rsidRPr="00B36AA6">
        <w:rPr>
          <w:rFonts w:asciiTheme="minorHAnsi" w:cstheme="minorHAnsi" w:hAnsiTheme="minorHAnsi"/>
          <w:sz w:val="24"/>
          <w:szCs w:val="24"/>
        </w:rPr>
        <w:t xml:space="preserve"> </w:t>
      </w:r>
      <w:r w:rsidR="0014159D" w:rsidRPr="00B36AA6">
        <w:rPr>
          <w:rFonts w:asciiTheme="minorHAnsi" w:cstheme="minorHAnsi" w:hAnsiTheme="minorHAnsi"/>
          <w:sz w:val="24"/>
          <w:szCs w:val="24"/>
        </w:rPr>
        <w:t>est décidée pour les salariés des</w:t>
      </w:r>
      <w:r w:rsidRPr="00B36AA6">
        <w:rPr>
          <w:rFonts w:asciiTheme="minorHAnsi" w:cstheme="minorHAnsi" w:hAnsiTheme="minorHAnsi"/>
          <w:sz w:val="24"/>
          <w:szCs w:val="24"/>
        </w:rPr>
        <w:t xml:space="preserve"> niveaux 2 à 6 </w:t>
      </w:r>
      <w:r w:rsidR="008A01C5" w:rsidRPr="00B36AA6">
        <w:rPr>
          <w:rFonts w:asciiTheme="minorHAnsi" w:cstheme="minorHAnsi" w:hAnsiTheme="minorHAnsi"/>
          <w:sz w:val="24"/>
          <w:szCs w:val="24"/>
        </w:rPr>
        <w:t>de la Convention collective applicable</w:t>
      </w:r>
      <w:r w:rsidR="00D77D4C" w:rsidRPr="00B36AA6">
        <w:rPr>
          <w:rFonts w:asciiTheme="minorHAnsi" w:cstheme="minorHAnsi" w:hAnsiTheme="minorHAnsi"/>
          <w:sz w:val="24"/>
          <w:szCs w:val="24"/>
        </w:rPr>
        <w:t>,</w:t>
      </w:r>
      <w:r w:rsidR="008A01C5" w:rsidRPr="00B36AA6">
        <w:rPr>
          <w:rFonts w:asciiTheme="minorHAnsi" w:cstheme="minorHAnsi" w:hAnsiTheme="minorHAnsi"/>
          <w:sz w:val="24"/>
          <w:szCs w:val="24"/>
        </w:rPr>
        <w:t xml:space="preserve"> </w:t>
      </w:r>
      <w:r w:rsidR="0014159D" w:rsidRPr="00B36AA6">
        <w:rPr>
          <w:rFonts w:asciiTheme="minorHAnsi" w:cstheme="minorHAnsi" w:hAnsiTheme="minorHAnsi"/>
          <w:sz w:val="24"/>
          <w:szCs w:val="24"/>
        </w:rPr>
        <w:t xml:space="preserve">dont la rémunération mensuelle de base est </w:t>
      </w:r>
      <w:r w:rsidRPr="00B36AA6">
        <w:rPr>
          <w:rFonts w:asciiTheme="minorHAnsi" w:cstheme="minorHAnsi" w:hAnsiTheme="minorHAnsi"/>
          <w:sz w:val="24"/>
          <w:szCs w:val="24"/>
        </w:rPr>
        <w:t>inférieur</w:t>
      </w:r>
      <w:r w:rsidR="0014159D" w:rsidRPr="00B36AA6">
        <w:rPr>
          <w:rFonts w:asciiTheme="minorHAnsi" w:cstheme="minorHAnsi" w:hAnsiTheme="minorHAnsi"/>
          <w:sz w:val="24"/>
          <w:szCs w:val="24"/>
        </w:rPr>
        <w:t>e</w:t>
      </w:r>
      <w:r w:rsidRPr="00B36AA6">
        <w:rPr>
          <w:rFonts w:asciiTheme="minorHAnsi" w:cstheme="minorHAnsi" w:hAnsiTheme="minorHAnsi"/>
          <w:sz w:val="24"/>
          <w:szCs w:val="24"/>
        </w:rPr>
        <w:t xml:space="preserve"> à 2</w:t>
      </w:r>
      <w:r w:rsidR="0014159D" w:rsidRPr="00B36AA6">
        <w:rPr>
          <w:rFonts w:asciiTheme="minorHAnsi" w:cstheme="minorHAnsi" w:hAnsiTheme="minorHAnsi"/>
          <w:sz w:val="24"/>
          <w:szCs w:val="24"/>
        </w:rPr>
        <w:t xml:space="preserve"> </w:t>
      </w:r>
      <w:r w:rsidRPr="00B36AA6">
        <w:rPr>
          <w:rFonts w:asciiTheme="minorHAnsi" w:cstheme="minorHAnsi" w:hAnsiTheme="minorHAnsi"/>
          <w:sz w:val="24"/>
          <w:szCs w:val="24"/>
        </w:rPr>
        <w:t xml:space="preserve">500 € </w:t>
      </w:r>
      <w:r w:rsidR="0014159D" w:rsidRPr="00B36AA6">
        <w:rPr>
          <w:rFonts w:asciiTheme="minorHAnsi" w:cstheme="minorHAnsi" w:hAnsiTheme="minorHAnsi"/>
          <w:sz w:val="24"/>
          <w:szCs w:val="24"/>
        </w:rPr>
        <w:t>bruts</w:t>
      </w:r>
      <w:r w:rsidRPr="00B36AA6">
        <w:rPr>
          <w:rFonts w:asciiTheme="minorHAnsi" w:cstheme="minorHAnsi" w:hAnsiTheme="minorHAnsi"/>
          <w:sz w:val="24"/>
          <w:szCs w:val="24"/>
        </w:rPr>
        <w:t xml:space="preserve"> (base temps plein)</w:t>
      </w:r>
      <w:r w:rsidR="0014159D" w:rsidRPr="00B36AA6">
        <w:rPr>
          <w:rFonts w:asciiTheme="minorHAnsi" w:cstheme="minorHAnsi" w:hAnsiTheme="minorHAnsi"/>
          <w:sz w:val="24"/>
          <w:szCs w:val="24"/>
        </w:rPr>
        <w:t>.</w:t>
      </w:r>
    </w:p>
    <w:p w14:paraId="2010F4E8" w14:textId="105DC6A9" w:rsidP="0014159D" w:rsidR="0014159D" w:rsidRDefault="0014159D" w:rsidRPr="00B36AA6">
      <w:pPr>
        <w:spacing w:before="240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t>Elle prendra effet à compter du 1</w:t>
      </w:r>
      <w:r w:rsidRPr="00B36AA6">
        <w:rPr>
          <w:rFonts w:asciiTheme="minorHAnsi" w:cstheme="minorHAnsi" w:hAnsiTheme="minorHAnsi"/>
          <w:sz w:val="24"/>
          <w:szCs w:val="24"/>
          <w:vertAlign w:val="superscript"/>
        </w:rPr>
        <w:t>er</w:t>
      </w:r>
      <w:r w:rsidRPr="00B36AA6">
        <w:rPr>
          <w:rFonts w:asciiTheme="minorHAnsi" w:cstheme="minorHAnsi" w:hAnsiTheme="minorHAnsi"/>
          <w:sz w:val="24"/>
          <w:szCs w:val="24"/>
        </w:rPr>
        <w:t xml:space="preserve"> décembre 2022.</w:t>
      </w:r>
    </w:p>
    <w:p w14:paraId="2B58F32A" w14:textId="5300F8D9" w:rsidP="006F5690" w:rsidR="006F5690" w:rsidRDefault="006F5690" w:rsidRPr="00B36AA6">
      <w:pPr>
        <w:pStyle w:val="Paragraphedeliste"/>
        <w:numPr>
          <w:ilvl w:val="0"/>
          <w:numId w:val="42"/>
        </w:numPr>
        <w:spacing w:before="240"/>
        <w:rPr>
          <w:rFonts w:asciiTheme="minorHAnsi" w:cstheme="minorHAnsi" w:hAnsiTheme="minorHAnsi"/>
          <w:b/>
          <w:bCs/>
          <w:sz w:val="24"/>
          <w:szCs w:val="24"/>
          <w:u w:val="single"/>
        </w:rPr>
      </w:pPr>
      <w:r w:rsidRPr="00B36AA6">
        <w:rPr>
          <w:rFonts w:asciiTheme="minorHAnsi" w:cstheme="minorHAnsi" w:hAnsiTheme="minorHAnsi"/>
          <w:b/>
          <w:bCs/>
          <w:sz w:val="24"/>
          <w:szCs w:val="24"/>
          <w:u w:val="single"/>
        </w:rPr>
        <w:t>Revalorisation de la grille salaires mensuels bruts de base minimum en vigueur au sein de l’entreprise</w:t>
      </w:r>
    </w:p>
    <w:p w14:paraId="409EADC6" w14:textId="50F82843" w:rsidP="007C3A70" w:rsidR="00940D59" w:rsidRDefault="0002166B" w:rsidRPr="00B36AA6">
      <w:pPr>
        <w:spacing w:after="0" w:before="240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t>Pour les salariés des niveaux 2 à 6, il est</w:t>
      </w:r>
      <w:r w:rsidR="00027425" w:rsidRPr="00B36AA6">
        <w:rPr>
          <w:rFonts w:asciiTheme="minorHAnsi" w:cstheme="minorHAnsi" w:hAnsiTheme="minorHAnsi"/>
          <w:sz w:val="24"/>
          <w:szCs w:val="24"/>
        </w:rPr>
        <w:t xml:space="preserve"> convenu</w:t>
      </w:r>
      <w:r w:rsidR="000E2A04" w:rsidRPr="00B36AA6">
        <w:rPr>
          <w:rFonts w:asciiTheme="minorHAnsi" w:cstheme="minorHAnsi" w:hAnsiTheme="minorHAnsi"/>
          <w:sz w:val="24"/>
          <w:szCs w:val="24"/>
        </w:rPr>
        <w:t xml:space="preserve"> d’appliquer</w:t>
      </w:r>
      <w:r w:rsidR="007C3A70" w:rsidRPr="00B36AA6">
        <w:rPr>
          <w:rFonts w:asciiTheme="minorHAnsi" w:cstheme="minorHAnsi" w:hAnsiTheme="minorHAnsi"/>
          <w:sz w:val="24"/>
          <w:szCs w:val="24"/>
        </w:rPr>
        <w:t xml:space="preserve"> </w:t>
      </w:r>
      <w:r w:rsidR="00940D59" w:rsidRPr="00B36AA6">
        <w:rPr>
          <w:rFonts w:asciiTheme="minorHAnsi" w:cstheme="minorHAnsi" w:hAnsiTheme="minorHAnsi"/>
          <w:sz w:val="24"/>
          <w:szCs w:val="24"/>
        </w:rPr>
        <w:t xml:space="preserve">une revalorisation </w:t>
      </w:r>
      <w:r w:rsidR="00A046B5" w:rsidRPr="00B36AA6">
        <w:rPr>
          <w:rFonts w:asciiTheme="minorHAnsi" w:cstheme="minorHAnsi" w:hAnsiTheme="minorHAnsi"/>
          <w:sz w:val="24"/>
          <w:szCs w:val="24"/>
        </w:rPr>
        <w:t xml:space="preserve">de </w:t>
      </w:r>
      <w:r w:rsidR="00B05A20" w:rsidRPr="00B36AA6">
        <w:rPr>
          <w:rFonts w:asciiTheme="minorHAnsi" w:cstheme="minorHAnsi" w:hAnsiTheme="minorHAnsi"/>
          <w:b/>
          <w:bCs/>
          <w:sz w:val="24"/>
          <w:szCs w:val="24"/>
        </w:rPr>
        <w:t>7</w:t>
      </w:r>
      <w:r w:rsidR="008A646B" w:rsidRPr="00B36AA6">
        <w:rPr>
          <w:rFonts w:asciiTheme="minorHAnsi" w:cstheme="minorHAnsi" w:hAnsiTheme="minorHAnsi"/>
          <w:b/>
          <w:bCs/>
          <w:sz w:val="24"/>
          <w:szCs w:val="24"/>
        </w:rPr>
        <w:t xml:space="preserve"> </w:t>
      </w:r>
      <w:r w:rsidR="00A046B5" w:rsidRPr="00B36AA6">
        <w:rPr>
          <w:rFonts w:asciiTheme="minorHAnsi" w:cstheme="minorHAnsi" w:hAnsiTheme="minorHAnsi"/>
          <w:b/>
          <w:bCs/>
          <w:sz w:val="24"/>
          <w:szCs w:val="24"/>
        </w:rPr>
        <w:t>%</w:t>
      </w:r>
      <w:r w:rsidR="00A046B5" w:rsidRPr="00B36AA6">
        <w:rPr>
          <w:rFonts w:asciiTheme="minorHAnsi" w:cstheme="minorHAnsi" w:hAnsiTheme="minorHAnsi"/>
          <w:sz w:val="24"/>
          <w:szCs w:val="24"/>
        </w:rPr>
        <w:t xml:space="preserve"> </w:t>
      </w:r>
      <w:r w:rsidR="000E2A04" w:rsidRPr="00B36AA6">
        <w:rPr>
          <w:rFonts w:asciiTheme="minorHAnsi" w:cstheme="minorHAnsi" w:hAnsiTheme="minorHAnsi"/>
          <w:sz w:val="24"/>
          <w:szCs w:val="24"/>
        </w:rPr>
        <w:t>de l</w:t>
      </w:r>
      <w:r w:rsidR="00780788" w:rsidRPr="00B36AA6">
        <w:rPr>
          <w:rFonts w:asciiTheme="minorHAnsi" w:cstheme="minorHAnsi" w:hAnsiTheme="minorHAnsi"/>
          <w:sz w:val="24"/>
          <w:szCs w:val="24"/>
        </w:rPr>
        <w:t xml:space="preserve">a grille </w:t>
      </w:r>
      <w:r w:rsidR="00571519" w:rsidRPr="00B36AA6">
        <w:rPr>
          <w:rFonts w:asciiTheme="minorHAnsi" w:cstheme="minorHAnsi" w:hAnsiTheme="minorHAnsi"/>
          <w:sz w:val="24"/>
          <w:szCs w:val="24"/>
        </w:rPr>
        <w:t xml:space="preserve">des salaires </w:t>
      </w:r>
      <w:r w:rsidR="001950A1" w:rsidRPr="00B36AA6">
        <w:rPr>
          <w:rFonts w:asciiTheme="minorHAnsi" w:cstheme="minorHAnsi" w:hAnsiTheme="minorHAnsi"/>
          <w:sz w:val="24"/>
          <w:szCs w:val="24"/>
        </w:rPr>
        <w:t xml:space="preserve">mensuels </w:t>
      </w:r>
      <w:r w:rsidR="00797B76" w:rsidRPr="00B36AA6">
        <w:rPr>
          <w:rFonts w:asciiTheme="minorHAnsi" w:cstheme="minorHAnsi" w:hAnsiTheme="minorHAnsi"/>
          <w:sz w:val="24"/>
          <w:szCs w:val="24"/>
        </w:rPr>
        <w:t xml:space="preserve">bruts </w:t>
      </w:r>
      <w:r w:rsidR="00571519" w:rsidRPr="00B36AA6">
        <w:rPr>
          <w:rFonts w:asciiTheme="minorHAnsi" w:cstheme="minorHAnsi" w:hAnsiTheme="minorHAnsi"/>
          <w:sz w:val="24"/>
          <w:szCs w:val="24"/>
        </w:rPr>
        <w:t xml:space="preserve">de base minimum </w:t>
      </w:r>
      <w:r w:rsidR="00780788" w:rsidRPr="00B36AA6">
        <w:rPr>
          <w:rFonts w:asciiTheme="minorHAnsi" w:cstheme="minorHAnsi" w:hAnsiTheme="minorHAnsi"/>
          <w:sz w:val="24"/>
          <w:szCs w:val="24"/>
        </w:rPr>
        <w:t xml:space="preserve">en vigueur </w:t>
      </w:r>
      <w:r w:rsidR="001801CC" w:rsidRPr="00B36AA6">
        <w:rPr>
          <w:rFonts w:asciiTheme="minorHAnsi" w:cstheme="minorHAnsi" w:hAnsiTheme="minorHAnsi"/>
          <w:sz w:val="24"/>
          <w:szCs w:val="24"/>
        </w:rPr>
        <w:t>au sein de l’entreprise</w:t>
      </w:r>
      <w:r w:rsidR="00165039" w:rsidRPr="00B36AA6">
        <w:rPr>
          <w:rFonts w:asciiTheme="minorHAnsi" w:cstheme="minorHAnsi" w:hAnsiTheme="minorHAnsi"/>
          <w:sz w:val="24"/>
          <w:szCs w:val="24"/>
        </w:rPr>
        <w:t xml:space="preserve"> à la date de signature</w:t>
      </w:r>
      <w:r w:rsidR="00571519" w:rsidRPr="00B36AA6">
        <w:rPr>
          <w:rFonts w:asciiTheme="minorHAnsi" w:cstheme="minorHAnsi" w:hAnsiTheme="minorHAnsi"/>
          <w:sz w:val="24"/>
          <w:szCs w:val="24"/>
        </w:rPr>
        <w:t xml:space="preserve"> de l’accord</w:t>
      </w:r>
      <w:r w:rsidR="007C3A70" w:rsidRPr="00B36AA6">
        <w:rPr>
          <w:rFonts w:asciiTheme="minorHAnsi" w:cstheme="minorHAnsi" w:hAnsiTheme="minorHAnsi"/>
          <w:sz w:val="24"/>
          <w:szCs w:val="24"/>
        </w:rPr>
        <w:t xml:space="preserve"> (base 151,67 h/mois).</w:t>
      </w:r>
    </w:p>
    <w:p w14:paraId="67CFF2F0" w14:textId="77777777" w:rsidR="009848A1" w:rsidRDefault="009848A1" w:rsidRPr="00B36AA6">
      <w:pPr>
        <w:spacing w:after="160" w:before="0" w:line="259" w:lineRule="auto"/>
        <w:jc w:val="left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br w:type="page"/>
      </w:r>
    </w:p>
    <w:p w14:paraId="314A8283" w14:textId="6E2A4CC4" w:rsidP="001D3B7E" w:rsidR="00571519" w:rsidRDefault="007176CD" w:rsidRPr="00B36AA6">
      <w:pPr>
        <w:spacing w:before="240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lastRenderedPageBreak/>
        <w:t xml:space="preserve">Les montants applicables </w:t>
      </w:r>
      <w:r w:rsidR="007C3A70" w:rsidRPr="00B36AA6">
        <w:rPr>
          <w:rFonts w:asciiTheme="minorHAnsi" w:cstheme="minorHAnsi" w:hAnsiTheme="minorHAnsi"/>
          <w:sz w:val="24"/>
          <w:szCs w:val="24"/>
        </w:rPr>
        <w:t>sont</w:t>
      </w:r>
      <w:r w:rsidR="00D83DB7" w:rsidRPr="00B36AA6">
        <w:rPr>
          <w:rFonts w:asciiTheme="minorHAnsi" w:cstheme="minorHAnsi" w:hAnsiTheme="minorHAnsi"/>
          <w:sz w:val="24"/>
          <w:szCs w:val="24"/>
        </w:rPr>
        <w:t> </w:t>
      </w:r>
      <w:r w:rsidR="008A646B" w:rsidRPr="00B36AA6">
        <w:rPr>
          <w:rFonts w:asciiTheme="minorHAnsi" w:cstheme="minorHAnsi" w:hAnsiTheme="minorHAnsi"/>
          <w:sz w:val="24"/>
          <w:szCs w:val="24"/>
        </w:rPr>
        <w:t xml:space="preserve">ainsi les suivants </w:t>
      </w:r>
      <w:r w:rsidR="00D83DB7" w:rsidRPr="00B36AA6">
        <w:rPr>
          <w:rFonts w:asciiTheme="minorHAnsi" w:cstheme="minorHAnsi" w:hAnsiTheme="minorHAnsi"/>
          <w:sz w:val="24"/>
          <w:szCs w:val="24"/>
        </w:rPr>
        <w:t>:</w:t>
      </w:r>
    </w:p>
    <w:tbl>
      <w:tblPr>
        <w:tblStyle w:val="Grilledutableau"/>
        <w:tblW w:type="dxa" w:w="8505"/>
        <w:tblInd w:type="dxa" w:w="562"/>
        <w:tblLayout w:type="fixed"/>
        <w:tblLook w:firstColumn="1" w:firstRow="1" w:lastColumn="0" w:lastRow="0" w:noHBand="0" w:noVBand="1" w:val="04A0"/>
      </w:tblPr>
      <w:tblGrid>
        <w:gridCol w:w="1276"/>
        <w:gridCol w:w="284"/>
        <w:gridCol w:w="1417"/>
        <w:gridCol w:w="1276"/>
        <w:gridCol w:w="1238"/>
        <w:gridCol w:w="287"/>
        <w:gridCol w:w="1310"/>
        <w:gridCol w:w="1417"/>
      </w:tblGrid>
      <w:tr w14:paraId="0B4FDAD2" w14:textId="160E0639" w:rsidR="00DB1BAB" w:rsidRPr="00B36AA6" w:rsidTr="00DB1BAB">
        <w:trPr>
          <w:trHeight w:val="1288"/>
        </w:trPr>
        <w:tc>
          <w:tcPr>
            <w:tcW w:type="dxa" w:w="1276"/>
            <w:tcBorders>
              <w:tl2br w:color="auto" w:space="0" w:sz="4" w:val="single"/>
            </w:tcBorders>
            <w:shd w:color="auto" w:fill="F2F2F2" w:themeFill="background1" w:themeFillShade="F2" w:val="clear"/>
            <w:noWrap/>
            <w:vAlign w:val="center"/>
            <w:hideMark/>
          </w:tcPr>
          <w:p w14:paraId="7B55DBD0" w14:textId="60E738CC" w:rsidP="00DB1BAB" w:rsidR="00DB1BAB" w:rsidRDefault="00DB1BAB" w:rsidRPr="00B36AA6">
            <w:pPr>
              <w:spacing w:after="0" w:before="240"/>
              <w:jc w:val="center"/>
              <w:rPr>
                <w:rFonts w:asciiTheme="minorHAnsi" w:cstheme="minorHAnsi" w:hAnsiTheme="minorHAnsi"/>
                <w:b/>
                <w:bCs/>
                <w:color w:val="000000"/>
              </w:rPr>
            </w:pPr>
          </w:p>
        </w:tc>
        <w:tc>
          <w:tcPr>
            <w:tcW w:type="dxa" w:w="284"/>
            <w:vMerge w:val="restart"/>
            <w:tcBorders>
              <w:top w:val="nil"/>
            </w:tcBorders>
            <w:shd w:color="auto" w:fill="FFFFFF" w:themeFill="background1" w:val="clear"/>
          </w:tcPr>
          <w:p w14:paraId="36845D4C" w14:textId="77777777" w:rsidP="00DB1BAB" w:rsidR="00DB1BAB" w:rsidRDefault="00DB1BAB" w:rsidRPr="00B36AA6">
            <w:pPr>
              <w:spacing w:after="0" w:before="240"/>
              <w:jc w:val="center"/>
              <w:rPr>
                <w:rFonts w:asciiTheme="minorHAnsi" w:cstheme="minorHAnsi" w:hAnsiTheme="minorHAnsi"/>
                <w:b/>
                <w:bCs/>
                <w:color w:val="000000"/>
              </w:rPr>
            </w:pPr>
          </w:p>
        </w:tc>
        <w:tc>
          <w:tcPr>
            <w:tcW w:type="dxa" w:w="1417"/>
            <w:shd w:color="auto" w:fill="F2F2F2" w:themeFill="background1" w:themeFillShade="F2" w:val="clear"/>
            <w:vAlign w:val="center"/>
            <w:hideMark/>
          </w:tcPr>
          <w:p w14:paraId="592ECADF" w14:textId="1D288509" w:rsidP="00DB1BAB" w:rsidR="00DB1BAB" w:rsidRDefault="00DB1BAB" w:rsidRPr="00B36AA6">
            <w:pPr>
              <w:spacing w:after="0" w:before="240"/>
              <w:jc w:val="center"/>
              <w:rPr>
                <w:rFonts w:asciiTheme="minorHAnsi" w:cstheme="minorHAnsi" w:hAnsiTheme="minorHAnsi"/>
                <w:b/>
                <w:bCs/>
                <w:color w:val="000000"/>
              </w:rPr>
            </w:pPr>
            <w:r w:rsidRPr="00B36AA6">
              <w:rPr>
                <w:rFonts w:asciiTheme="minorHAnsi" w:cstheme="minorHAnsi" w:hAnsiTheme="minorHAnsi"/>
                <w:b/>
                <w:bCs/>
                <w:color w:val="000000"/>
              </w:rPr>
              <w:t>Grille des minima B&amp;M en vigueur à la date de signature</w:t>
            </w:r>
          </w:p>
        </w:tc>
        <w:tc>
          <w:tcPr>
            <w:tcW w:type="dxa" w:w="1276"/>
            <w:shd w:color="auto" w:fill="F2F2F2" w:themeFill="background1" w:themeFillShade="F2" w:val="clear"/>
            <w:vAlign w:val="center"/>
            <w:hideMark/>
          </w:tcPr>
          <w:p w14:paraId="7329A234" w14:textId="31C5B04A" w:rsidP="00DB1BAB" w:rsidR="00DB1BAB" w:rsidRDefault="00DB1BAB" w:rsidRPr="00B36AA6">
            <w:pPr>
              <w:spacing w:after="0" w:before="240"/>
              <w:jc w:val="center"/>
              <w:rPr>
                <w:rFonts w:asciiTheme="minorHAnsi" w:cstheme="minorHAnsi" w:hAnsiTheme="minorHAnsi"/>
                <w:b/>
                <w:bCs/>
                <w:color w:val="000000"/>
              </w:rPr>
            </w:pPr>
            <w:r w:rsidRPr="00B36AA6">
              <w:rPr>
                <w:rFonts w:asciiTheme="minorHAnsi" w:cstheme="minorHAnsi" w:hAnsiTheme="minorHAnsi"/>
                <w:b/>
                <w:bCs/>
                <w:color w:val="000000"/>
              </w:rPr>
              <w:t>Pourcentage d’</w:t>
            </w:r>
            <w:proofErr w:type="spellStart"/>
            <w:r w:rsidRPr="00B36AA6">
              <w:rPr>
                <w:rFonts w:asciiTheme="minorHAnsi" w:cstheme="minorHAnsi" w:hAnsiTheme="minorHAnsi"/>
                <w:b/>
                <w:bCs/>
                <w:color w:val="000000"/>
              </w:rPr>
              <w:t>augmen-tation</w:t>
            </w:r>
            <w:proofErr w:type="spellEnd"/>
            <w:r w:rsidRPr="00B36AA6">
              <w:rPr>
                <w:rFonts w:asciiTheme="minorHAnsi" w:cstheme="minorHAnsi" w:hAnsiTheme="minorHAnsi"/>
                <w:b/>
                <w:bCs/>
                <w:color w:val="000000"/>
              </w:rPr>
              <w:t xml:space="preserve">  </w:t>
            </w:r>
          </w:p>
        </w:tc>
        <w:tc>
          <w:tcPr>
            <w:tcW w:type="dxa" w:w="1238"/>
            <w:shd w:color="auto" w:fill="F2F2F2" w:themeFill="background1" w:themeFillShade="F2" w:val="clear"/>
            <w:vAlign w:val="center"/>
            <w:hideMark/>
          </w:tcPr>
          <w:p w14:paraId="1F4092E3" w14:textId="11C79E96" w:rsidP="00DB1BAB" w:rsidR="00DB1BAB" w:rsidRDefault="00DB1BAB" w:rsidRPr="00B36AA6">
            <w:pPr>
              <w:spacing w:after="0" w:before="240"/>
              <w:jc w:val="center"/>
              <w:rPr>
                <w:rFonts w:asciiTheme="minorHAnsi" w:cstheme="minorHAnsi" w:hAnsiTheme="minorHAnsi"/>
                <w:b/>
                <w:bCs/>
                <w:color w:val="000000"/>
              </w:rPr>
            </w:pPr>
            <w:r w:rsidRPr="00B36AA6">
              <w:rPr>
                <w:rFonts w:asciiTheme="minorHAnsi" w:cstheme="minorHAnsi" w:hAnsiTheme="minorHAnsi"/>
                <w:b/>
                <w:bCs/>
                <w:color w:val="000000"/>
              </w:rPr>
              <w:t>Grille minimale désormais applicable (montants bruts)</w:t>
            </w:r>
          </w:p>
        </w:tc>
        <w:tc>
          <w:tcPr>
            <w:tcW w:type="dxa" w:w="287"/>
            <w:vMerge w:val="restart"/>
            <w:tcBorders>
              <w:top w:val="nil"/>
              <w:bottom w:val="nil"/>
            </w:tcBorders>
            <w:shd w:color="auto" w:fill="FFFFFF" w:themeFill="background1" w:val="clear"/>
          </w:tcPr>
          <w:p w14:paraId="1BFF4B02" w14:textId="77777777" w:rsidP="00DB1BAB" w:rsidR="00DB1BAB" w:rsidRDefault="00DB1BAB" w:rsidRPr="00B36AA6">
            <w:pPr>
              <w:spacing w:after="0" w:before="240"/>
              <w:jc w:val="center"/>
              <w:rPr>
                <w:rFonts w:asciiTheme="minorHAnsi" w:cstheme="minorHAnsi" w:hAnsiTheme="minorHAnsi"/>
                <w:b/>
                <w:bCs/>
                <w:color w:val="000000"/>
              </w:rPr>
            </w:pPr>
          </w:p>
        </w:tc>
        <w:tc>
          <w:tcPr>
            <w:tcW w:type="dxa" w:w="1310"/>
            <w:shd w:color="auto" w:fill="F2F2F2" w:themeFill="background1" w:themeFillShade="F2" w:val="clear"/>
            <w:vAlign w:val="center"/>
          </w:tcPr>
          <w:p w14:paraId="76749DB5" w14:textId="41921368" w:rsidP="00DB1BAB" w:rsidR="00DB1BAB" w:rsidRDefault="00DB1BAB" w:rsidRPr="00B36AA6">
            <w:pPr>
              <w:spacing w:after="0" w:before="240"/>
              <w:jc w:val="center"/>
              <w:rPr>
                <w:rFonts w:asciiTheme="minorHAnsi" w:cstheme="minorHAnsi" w:hAnsiTheme="minorHAnsi"/>
                <w:b/>
                <w:bCs/>
                <w:color w:val="000000"/>
              </w:rPr>
            </w:pPr>
            <w:r w:rsidRPr="00B36AA6">
              <w:rPr>
                <w:rFonts w:asciiTheme="minorHAnsi" w:cstheme="minorHAnsi" w:hAnsiTheme="minorHAnsi"/>
                <w:b/>
                <w:bCs/>
                <w:color w:val="000000"/>
              </w:rPr>
              <w:t>Grille des minima CCN en vigueur à la date de signature</w:t>
            </w:r>
          </w:p>
        </w:tc>
        <w:tc>
          <w:tcPr>
            <w:tcW w:type="dxa" w:w="1417"/>
            <w:shd w:color="auto" w:fill="F2F2F2" w:themeFill="background1" w:themeFillShade="F2" w:val="clear"/>
          </w:tcPr>
          <w:p w14:paraId="331180DD" w14:textId="01BFB9CB" w:rsidP="00DB1BAB" w:rsidR="00DB1BAB" w:rsidRDefault="00DB1BAB" w:rsidRPr="00B36AA6">
            <w:pPr>
              <w:spacing w:after="0" w:before="240"/>
              <w:jc w:val="center"/>
              <w:rPr>
                <w:rFonts w:asciiTheme="minorHAnsi" w:cstheme="minorHAnsi" w:hAnsiTheme="minorHAnsi"/>
                <w:b/>
                <w:bCs/>
                <w:color w:val="000000"/>
              </w:rPr>
            </w:pPr>
            <w:r w:rsidRPr="00B36AA6">
              <w:rPr>
                <w:rFonts w:asciiTheme="minorHAnsi" w:cstheme="minorHAnsi" w:hAnsiTheme="minorHAnsi"/>
                <w:b/>
                <w:bCs/>
                <w:color w:val="000000"/>
              </w:rPr>
              <w:t>Pourcentage d’</w:t>
            </w:r>
            <w:proofErr w:type="spellStart"/>
            <w:r w:rsidRPr="00B36AA6">
              <w:rPr>
                <w:rFonts w:asciiTheme="minorHAnsi" w:cstheme="minorHAnsi" w:hAnsiTheme="minorHAnsi"/>
                <w:b/>
                <w:bCs/>
                <w:color w:val="000000"/>
              </w:rPr>
              <w:t>augmenta-tion</w:t>
            </w:r>
            <w:proofErr w:type="spellEnd"/>
            <w:r w:rsidRPr="00B36AA6">
              <w:rPr>
                <w:rFonts w:asciiTheme="minorHAnsi" w:cstheme="minorHAnsi" w:hAnsiTheme="minorHAnsi"/>
                <w:b/>
                <w:bCs/>
                <w:color w:val="000000"/>
              </w:rPr>
              <w:t xml:space="preserve"> par rapport à la grille CCN</w:t>
            </w:r>
          </w:p>
        </w:tc>
      </w:tr>
      <w:tr w14:paraId="4E28B7A5" w14:textId="4189750D" w:rsidR="00DB1BAB" w:rsidRPr="00B36AA6" w:rsidTr="00DB1BAB">
        <w:trPr>
          <w:trHeight w:val="367"/>
        </w:trPr>
        <w:tc>
          <w:tcPr>
            <w:tcW w:type="dxa" w:w="1276"/>
            <w:shd w:color="auto" w:fill="F2F2F2" w:themeFill="background1" w:themeFillShade="F2" w:val="clear"/>
            <w:noWrap/>
            <w:hideMark/>
          </w:tcPr>
          <w:p w14:paraId="118A614A" w14:textId="77777777" w:rsidP="00DB1BAB" w:rsidR="00DB1BAB" w:rsidRDefault="00DB1BAB" w:rsidRPr="00B36AA6">
            <w:pPr>
              <w:spacing w:after="0" w:before="240"/>
              <w:jc w:val="left"/>
              <w:rPr>
                <w:rFonts w:asciiTheme="minorHAnsi" w:cstheme="minorHAnsi" w:hAnsiTheme="minorHAnsi"/>
                <w:b/>
                <w:bCs/>
                <w:color w:val="000000"/>
              </w:rPr>
            </w:pPr>
            <w:r w:rsidRPr="00B36AA6">
              <w:rPr>
                <w:rFonts w:asciiTheme="minorHAnsi" w:cstheme="minorHAnsi" w:hAnsiTheme="minorHAnsi"/>
                <w:b/>
                <w:bCs/>
                <w:color w:val="000000"/>
              </w:rPr>
              <w:t xml:space="preserve"> NIVEAU 2 </w:t>
            </w:r>
          </w:p>
        </w:tc>
        <w:tc>
          <w:tcPr>
            <w:tcW w:type="dxa" w:w="284"/>
            <w:vMerge/>
            <w:shd w:color="auto" w:fill="FFFFFF" w:themeFill="background1" w:val="clear"/>
          </w:tcPr>
          <w:p w14:paraId="73D2AF7E" w14:textId="77777777" w:rsidP="00DB1BAB" w:rsidR="00DB1BAB" w:rsidRDefault="00DB1BAB" w:rsidRPr="00B36AA6">
            <w:pPr>
              <w:spacing w:after="0" w:before="240"/>
              <w:jc w:val="center"/>
              <w:rPr>
                <w:rFonts w:asciiTheme="minorHAnsi" w:cstheme="minorHAnsi" w:hAnsiTheme="minorHAnsi"/>
                <w:color w:val="000000"/>
              </w:rPr>
            </w:pPr>
          </w:p>
        </w:tc>
        <w:tc>
          <w:tcPr>
            <w:tcW w:type="dxa" w:w="1417"/>
            <w:noWrap/>
            <w:vAlign w:val="center"/>
            <w:hideMark/>
          </w:tcPr>
          <w:p w14:paraId="5AB0E9F5" w14:textId="0EFBFAD6" w:rsidP="00DB1BAB" w:rsidR="00DB1BAB" w:rsidRDefault="00DB1BAB" w:rsidRPr="00B36AA6">
            <w:pPr>
              <w:spacing w:after="0" w:before="240"/>
              <w:jc w:val="center"/>
              <w:rPr>
                <w:rFonts w:asciiTheme="minorHAnsi" w:cstheme="minorHAnsi" w:hAnsiTheme="minorHAnsi"/>
                <w:color w:val="000000"/>
              </w:rPr>
            </w:pPr>
            <w:r w:rsidRPr="00B36AA6">
              <w:rPr>
                <w:rFonts w:asciiTheme="minorHAnsi" w:cstheme="minorHAnsi" w:hAnsiTheme="minorHAnsi"/>
                <w:color w:val="000000"/>
              </w:rPr>
              <w:t>1 679 €</w:t>
            </w:r>
          </w:p>
        </w:tc>
        <w:tc>
          <w:tcPr>
            <w:tcW w:type="dxa" w:w="1276"/>
            <w:vMerge w:val="restart"/>
            <w:noWrap/>
            <w:vAlign w:val="center"/>
          </w:tcPr>
          <w:p w14:paraId="500C420E" w14:textId="4EFCD0DE" w:rsidP="00DB1BAB" w:rsidR="00DB1BAB" w:rsidRDefault="00A53880" w:rsidRPr="00B36AA6">
            <w:pPr>
              <w:spacing w:after="0" w:before="240"/>
              <w:jc w:val="center"/>
              <w:rPr>
                <w:rFonts w:asciiTheme="minorHAnsi" w:cstheme="minorHAnsi" w:hAnsiTheme="minorHAnsi"/>
                <w:color w:val="000000"/>
              </w:rPr>
            </w:pPr>
            <w:r w:rsidRPr="00B36AA6">
              <w:rPr>
                <w:rFonts w:asciiTheme="minorHAnsi" w:cstheme="minorHAnsi" w:hAnsiTheme="minorHAnsi"/>
                <w:color w:val="000000"/>
              </w:rPr>
              <w:t>7</w:t>
            </w:r>
            <w:r w:rsidR="00DB1BAB" w:rsidRPr="00B36AA6">
              <w:rPr>
                <w:rFonts w:asciiTheme="minorHAnsi" w:cstheme="minorHAnsi" w:hAnsiTheme="minorHAnsi"/>
                <w:color w:val="000000"/>
              </w:rPr>
              <w:t>%</w:t>
            </w:r>
          </w:p>
        </w:tc>
        <w:tc>
          <w:tcPr>
            <w:tcW w:type="dxa" w:w="1238"/>
            <w:shd w:color="auto" w:fill="F2F2F2" w:themeFill="background1" w:themeFillShade="F2" w:val="clear"/>
            <w:noWrap/>
            <w:vAlign w:val="center"/>
            <w:hideMark/>
          </w:tcPr>
          <w:p w14:paraId="014EFC11" w14:textId="5C61B2F8" w:rsidP="00DB1BAB" w:rsidR="00DB1BAB" w:rsidRDefault="00DB1BAB" w:rsidRPr="00B36AA6">
            <w:pPr>
              <w:spacing w:after="0" w:before="240"/>
              <w:jc w:val="center"/>
              <w:rPr>
                <w:rFonts w:asciiTheme="minorHAnsi" w:cstheme="minorHAnsi" w:hAnsiTheme="minorHAnsi"/>
                <w:b/>
                <w:bCs/>
                <w:color w:val="000000"/>
              </w:rPr>
            </w:pPr>
            <w:r w:rsidRPr="00B36AA6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 xml:space="preserve">1 </w:t>
            </w:r>
            <w:r w:rsidR="00A53880" w:rsidRPr="00B36AA6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796</w:t>
            </w:r>
            <w:r w:rsidRPr="00B36AA6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 xml:space="preserve"> €</w:t>
            </w:r>
          </w:p>
        </w:tc>
        <w:tc>
          <w:tcPr>
            <w:tcW w:type="dxa" w:w="287"/>
            <w:vMerge/>
            <w:tcBorders>
              <w:bottom w:val="nil"/>
            </w:tcBorders>
            <w:shd w:color="auto" w:fill="FFFFFF" w:themeFill="background1" w:val="clear"/>
          </w:tcPr>
          <w:p w14:paraId="4B41D5A9" w14:textId="77777777" w:rsidP="00DB1BAB" w:rsidR="00DB1BAB" w:rsidRDefault="00DB1BAB" w:rsidRPr="00B36AA6">
            <w:pPr>
              <w:spacing w:after="0" w:before="240"/>
              <w:jc w:val="center"/>
              <w:rPr>
                <w:rFonts w:asciiTheme="minorHAnsi" w:cstheme="minorHAnsi" w:hAnsiTheme="minorHAnsi"/>
                <w:color w:val="000000"/>
              </w:rPr>
            </w:pPr>
          </w:p>
        </w:tc>
        <w:tc>
          <w:tcPr>
            <w:tcW w:type="dxa" w:w="1310"/>
            <w:vAlign w:val="center"/>
          </w:tcPr>
          <w:p w14:paraId="261F9B7C" w14:textId="2BED577B" w:rsidP="00DB1BAB" w:rsidR="00DB1BAB" w:rsidRDefault="00DB1BAB" w:rsidRPr="00B36AA6">
            <w:pPr>
              <w:spacing w:after="0" w:before="240"/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B36AA6">
              <w:rPr>
                <w:rFonts w:asciiTheme="minorHAnsi" w:cstheme="minorHAnsi" w:hAnsiTheme="minorHAnsi"/>
                <w:color w:val="000000"/>
              </w:rPr>
              <w:t>1 637 €</w:t>
            </w:r>
          </w:p>
        </w:tc>
        <w:tc>
          <w:tcPr>
            <w:tcW w:type="dxa" w:w="1417"/>
          </w:tcPr>
          <w:p w14:paraId="515C5A99" w14:textId="04EDA227" w:rsidP="00DB1BAB" w:rsidR="00DB1BAB" w:rsidRDefault="00A53880" w:rsidRPr="00B36AA6">
            <w:pPr>
              <w:spacing w:after="0" w:before="240"/>
              <w:jc w:val="center"/>
              <w:rPr>
                <w:rFonts w:asciiTheme="minorHAnsi" w:cstheme="minorHAnsi" w:hAnsiTheme="minorHAnsi"/>
                <w:color w:val="000000"/>
              </w:rPr>
            </w:pPr>
            <w:r w:rsidRPr="00B36AA6">
              <w:rPr>
                <w:rFonts w:asciiTheme="minorHAnsi" w:cstheme="minorHAnsi" w:hAnsiTheme="minorHAnsi"/>
                <w:color w:val="000000"/>
              </w:rPr>
              <w:t>7</w:t>
            </w:r>
            <w:r w:rsidR="007C3A70" w:rsidRPr="00B36AA6">
              <w:rPr>
                <w:rFonts w:asciiTheme="minorHAnsi" w:cstheme="minorHAnsi" w:hAnsiTheme="minorHAnsi"/>
                <w:color w:val="000000"/>
              </w:rPr>
              <w:t xml:space="preserve"> %</w:t>
            </w:r>
          </w:p>
        </w:tc>
      </w:tr>
      <w:tr w14:paraId="56AC7736" w14:textId="5F0C887B" w:rsidR="00DB1BAB" w:rsidRPr="00B36AA6" w:rsidTr="00DB1BAB">
        <w:trPr>
          <w:trHeight w:val="367"/>
        </w:trPr>
        <w:tc>
          <w:tcPr>
            <w:tcW w:type="dxa" w:w="1276"/>
            <w:shd w:color="auto" w:fill="F2F2F2" w:themeFill="background1" w:themeFillShade="F2" w:val="clear"/>
            <w:noWrap/>
            <w:hideMark/>
          </w:tcPr>
          <w:p w14:paraId="0B1A19E0" w14:textId="77777777" w:rsidP="00DB1BAB" w:rsidR="00DB1BAB" w:rsidRDefault="00DB1BAB" w:rsidRPr="00B36AA6">
            <w:pPr>
              <w:spacing w:after="0" w:before="240"/>
              <w:jc w:val="left"/>
              <w:rPr>
                <w:rFonts w:asciiTheme="minorHAnsi" w:cstheme="minorHAnsi" w:hAnsiTheme="minorHAnsi"/>
                <w:b/>
                <w:bCs/>
                <w:color w:val="000000"/>
              </w:rPr>
            </w:pPr>
            <w:r w:rsidRPr="00B36AA6">
              <w:rPr>
                <w:rFonts w:asciiTheme="minorHAnsi" w:cstheme="minorHAnsi" w:hAnsiTheme="minorHAnsi"/>
                <w:b/>
                <w:bCs/>
                <w:color w:val="000000"/>
              </w:rPr>
              <w:t xml:space="preserve"> NIVEAU 3 </w:t>
            </w:r>
          </w:p>
        </w:tc>
        <w:tc>
          <w:tcPr>
            <w:tcW w:type="dxa" w:w="284"/>
            <w:vMerge/>
            <w:shd w:color="auto" w:fill="FFFFFF" w:themeFill="background1" w:val="clear"/>
          </w:tcPr>
          <w:p w14:paraId="3BB7A491" w14:textId="77777777" w:rsidP="00DB1BAB" w:rsidR="00DB1BAB" w:rsidRDefault="00DB1BAB" w:rsidRPr="00B36AA6">
            <w:pPr>
              <w:spacing w:after="0" w:before="240"/>
              <w:jc w:val="center"/>
              <w:rPr>
                <w:rFonts w:asciiTheme="minorHAnsi" w:cstheme="minorHAnsi" w:hAnsiTheme="minorHAnsi"/>
              </w:rPr>
            </w:pPr>
          </w:p>
        </w:tc>
        <w:tc>
          <w:tcPr>
            <w:tcW w:type="dxa" w:w="1417"/>
            <w:noWrap/>
            <w:vAlign w:val="center"/>
            <w:hideMark/>
          </w:tcPr>
          <w:p w14:paraId="48476CC9" w14:textId="74A3671C" w:rsidP="00DB1BAB" w:rsidR="00DB1BAB" w:rsidRDefault="00DB1BAB" w:rsidRPr="00B36AA6">
            <w:pPr>
              <w:spacing w:after="0" w:before="240"/>
              <w:jc w:val="center"/>
              <w:rPr>
                <w:rFonts w:asciiTheme="minorHAnsi" w:cstheme="minorHAnsi" w:hAnsiTheme="minorHAnsi"/>
              </w:rPr>
            </w:pPr>
            <w:r w:rsidRPr="00B36AA6">
              <w:rPr>
                <w:rFonts w:asciiTheme="minorHAnsi" w:cstheme="minorHAnsi" w:hAnsiTheme="minorHAnsi"/>
              </w:rPr>
              <w:t>1 697 €</w:t>
            </w:r>
          </w:p>
        </w:tc>
        <w:tc>
          <w:tcPr>
            <w:tcW w:type="dxa" w:w="1276"/>
            <w:vMerge/>
            <w:noWrap/>
            <w:vAlign w:val="center"/>
          </w:tcPr>
          <w:p w14:paraId="772549B0" w14:textId="76944701" w:rsidP="00DB1BAB" w:rsidR="00DB1BAB" w:rsidRDefault="00DB1BAB" w:rsidRPr="00B36AA6">
            <w:pPr>
              <w:spacing w:after="0" w:before="240"/>
              <w:jc w:val="center"/>
              <w:rPr>
                <w:rFonts w:asciiTheme="minorHAnsi" w:cstheme="minorHAnsi" w:hAnsiTheme="minorHAnsi"/>
                <w:color w:val="000000"/>
              </w:rPr>
            </w:pPr>
          </w:p>
        </w:tc>
        <w:tc>
          <w:tcPr>
            <w:tcW w:type="dxa" w:w="1238"/>
            <w:shd w:color="auto" w:fill="F2F2F2" w:themeFill="background1" w:themeFillShade="F2" w:val="clear"/>
            <w:noWrap/>
            <w:vAlign w:val="center"/>
            <w:hideMark/>
          </w:tcPr>
          <w:p w14:paraId="6C88C9A4" w14:textId="1C2B0FAE" w:rsidP="00DB1BAB" w:rsidR="00DB1BAB" w:rsidRDefault="00DB1BAB" w:rsidRPr="00B36AA6">
            <w:pPr>
              <w:spacing w:after="0" w:before="240"/>
              <w:jc w:val="center"/>
              <w:rPr>
                <w:rFonts w:asciiTheme="minorHAnsi" w:cstheme="minorHAnsi" w:hAnsiTheme="minorHAnsi"/>
                <w:b/>
                <w:bCs/>
                <w:color w:val="000000"/>
              </w:rPr>
            </w:pPr>
            <w:r w:rsidRPr="00B36AA6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1 8</w:t>
            </w:r>
            <w:r w:rsidR="00A53880" w:rsidRPr="00B36AA6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16</w:t>
            </w:r>
            <w:r w:rsidRPr="00B36AA6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 xml:space="preserve"> €</w:t>
            </w:r>
          </w:p>
        </w:tc>
        <w:tc>
          <w:tcPr>
            <w:tcW w:type="dxa" w:w="287"/>
            <w:vMerge/>
            <w:tcBorders>
              <w:bottom w:val="nil"/>
            </w:tcBorders>
            <w:shd w:color="auto" w:fill="FFFFFF" w:themeFill="background1" w:val="clear"/>
          </w:tcPr>
          <w:p w14:paraId="3FA19950" w14:textId="77777777" w:rsidP="00DB1BAB" w:rsidR="00DB1BAB" w:rsidRDefault="00DB1BAB" w:rsidRPr="00B36AA6">
            <w:pPr>
              <w:spacing w:after="0" w:before="240"/>
              <w:jc w:val="center"/>
              <w:rPr>
                <w:rFonts w:asciiTheme="minorHAnsi" w:cstheme="minorHAnsi" w:hAnsiTheme="minorHAnsi"/>
                <w:color w:val="000000"/>
              </w:rPr>
            </w:pPr>
          </w:p>
        </w:tc>
        <w:tc>
          <w:tcPr>
            <w:tcW w:type="dxa" w:w="1310"/>
            <w:vAlign w:val="center"/>
          </w:tcPr>
          <w:p w14:paraId="06929D25" w14:textId="37AE9547" w:rsidP="00DB1BAB" w:rsidR="00DB1BAB" w:rsidRDefault="00DB1BAB" w:rsidRPr="00B36AA6">
            <w:pPr>
              <w:spacing w:after="0" w:before="240"/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B36AA6">
              <w:rPr>
                <w:rFonts w:asciiTheme="minorHAnsi" w:cstheme="minorHAnsi" w:hAnsiTheme="minorHAnsi"/>
                <w:color w:val="000000"/>
              </w:rPr>
              <w:t xml:space="preserve">1 665 € </w:t>
            </w:r>
          </w:p>
        </w:tc>
        <w:tc>
          <w:tcPr>
            <w:tcW w:type="dxa" w:w="1417"/>
          </w:tcPr>
          <w:p w14:paraId="7EDCBBE9" w14:textId="1E6F29D0" w:rsidP="00DB1BAB" w:rsidR="00DB1BAB" w:rsidRDefault="007C3A70" w:rsidRPr="00B36AA6">
            <w:pPr>
              <w:spacing w:after="0" w:before="240"/>
              <w:jc w:val="center"/>
              <w:rPr>
                <w:rFonts w:asciiTheme="minorHAnsi" w:cstheme="minorHAnsi" w:hAnsiTheme="minorHAnsi"/>
                <w:color w:val="000000"/>
              </w:rPr>
            </w:pPr>
            <w:r w:rsidRPr="00B36AA6">
              <w:rPr>
                <w:rFonts w:asciiTheme="minorHAnsi" w:cstheme="minorHAnsi" w:hAnsiTheme="minorHAnsi"/>
                <w:color w:val="000000"/>
              </w:rPr>
              <w:t>8,</w:t>
            </w:r>
            <w:r w:rsidR="00A53880" w:rsidRPr="00B36AA6">
              <w:rPr>
                <w:rFonts w:asciiTheme="minorHAnsi" w:cstheme="minorHAnsi" w:hAnsiTheme="minorHAnsi"/>
                <w:color w:val="000000"/>
              </w:rPr>
              <w:t>2</w:t>
            </w:r>
            <w:r w:rsidRPr="00B36AA6">
              <w:rPr>
                <w:rFonts w:asciiTheme="minorHAnsi" w:cstheme="minorHAnsi" w:hAnsiTheme="minorHAnsi"/>
                <w:color w:val="000000"/>
              </w:rPr>
              <w:t xml:space="preserve"> %</w:t>
            </w:r>
          </w:p>
        </w:tc>
      </w:tr>
      <w:tr w14:paraId="44E77049" w14:textId="7521C2B1" w:rsidR="00DB1BAB" w:rsidRPr="00B36AA6" w:rsidTr="00DB1BAB">
        <w:trPr>
          <w:trHeight w:val="367"/>
        </w:trPr>
        <w:tc>
          <w:tcPr>
            <w:tcW w:type="dxa" w:w="1276"/>
            <w:tcBorders>
              <w:top w:val="nil"/>
            </w:tcBorders>
            <w:shd w:color="auto" w:fill="F2F2F2" w:themeFill="background1" w:themeFillShade="F2" w:val="clear"/>
            <w:noWrap/>
            <w:hideMark/>
          </w:tcPr>
          <w:p w14:paraId="31663C58" w14:textId="77777777" w:rsidP="00DB1BAB" w:rsidR="00DB1BAB" w:rsidRDefault="00DB1BAB" w:rsidRPr="00B36AA6">
            <w:pPr>
              <w:spacing w:after="0" w:before="240"/>
              <w:jc w:val="left"/>
              <w:rPr>
                <w:rFonts w:asciiTheme="minorHAnsi" w:cstheme="minorHAnsi" w:hAnsiTheme="minorHAnsi"/>
                <w:b/>
                <w:bCs/>
                <w:color w:val="000000"/>
              </w:rPr>
            </w:pPr>
            <w:r w:rsidRPr="00B36AA6">
              <w:rPr>
                <w:rFonts w:asciiTheme="minorHAnsi" w:cstheme="minorHAnsi" w:hAnsiTheme="minorHAnsi"/>
                <w:b/>
                <w:bCs/>
                <w:color w:val="000000"/>
              </w:rPr>
              <w:t xml:space="preserve"> NIVEAU 4 </w:t>
            </w:r>
          </w:p>
        </w:tc>
        <w:tc>
          <w:tcPr>
            <w:tcW w:type="dxa" w:w="284"/>
            <w:vMerge/>
            <w:shd w:color="auto" w:fill="FFFFFF" w:themeFill="background1" w:val="clear"/>
          </w:tcPr>
          <w:p w14:paraId="6D39929F" w14:textId="77777777" w:rsidP="00DB1BAB" w:rsidR="00DB1BAB" w:rsidRDefault="00DB1BAB" w:rsidRPr="00B36AA6">
            <w:pPr>
              <w:spacing w:after="0" w:before="240"/>
              <w:jc w:val="center"/>
              <w:rPr>
                <w:rFonts w:asciiTheme="minorHAnsi" w:cstheme="minorHAnsi" w:hAnsiTheme="minorHAnsi"/>
              </w:rPr>
            </w:pPr>
          </w:p>
        </w:tc>
        <w:tc>
          <w:tcPr>
            <w:tcW w:type="dxa" w:w="1417"/>
            <w:tcBorders>
              <w:top w:val="nil"/>
            </w:tcBorders>
            <w:noWrap/>
            <w:vAlign w:val="center"/>
            <w:hideMark/>
          </w:tcPr>
          <w:p w14:paraId="7B88ECDE" w14:textId="0F313136" w:rsidP="00DB1BAB" w:rsidR="00DB1BAB" w:rsidRDefault="00DB1BAB" w:rsidRPr="00B36AA6">
            <w:pPr>
              <w:spacing w:after="0" w:before="240"/>
              <w:jc w:val="center"/>
              <w:rPr>
                <w:rFonts w:asciiTheme="minorHAnsi" w:cstheme="minorHAnsi" w:hAnsiTheme="minorHAnsi"/>
              </w:rPr>
            </w:pPr>
            <w:r w:rsidRPr="00B36AA6">
              <w:rPr>
                <w:rFonts w:asciiTheme="minorHAnsi" w:cstheme="minorHAnsi" w:hAnsiTheme="minorHAnsi"/>
              </w:rPr>
              <w:t>1 719 €</w:t>
            </w:r>
          </w:p>
        </w:tc>
        <w:tc>
          <w:tcPr>
            <w:tcW w:type="dxa" w:w="1276"/>
            <w:vMerge/>
            <w:tcBorders>
              <w:top w:val="nil"/>
            </w:tcBorders>
            <w:noWrap/>
            <w:vAlign w:val="center"/>
          </w:tcPr>
          <w:p w14:paraId="4EF40772" w14:textId="2878ACDC" w:rsidP="00DB1BAB" w:rsidR="00DB1BAB" w:rsidRDefault="00DB1BAB" w:rsidRPr="00B36AA6">
            <w:pPr>
              <w:spacing w:after="0" w:before="240"/>
              <w:jc w:val="center"/>
              <w:rPr>
                <w:rFonts w:asciiTheme="minorHAnsi" w:cstheme="minorHAnsi" w:hAnsiTheme="minorHAnsi"/>
                <w:color w:val="000000"/>
              </w:rPr>
            </w:pPr>
          </w:p>
        </w:tc>
        <w:tc>
          <w:tcPr>
            <w:tcW w:type="dxa" w:w="1238"/>
            <w:tcBorders>
              <w:top w:val="nil"/>
            </w:tcBorders>
            <w:shd w:color="auto" w:fill="F2F2F2" w:themeFill="background1" w:themeFillShade="F2" w:val="clear"/>
            <w:noWrap/>
            <w:vAlign w:val="center"/>
            <w:hideMark/>
          </w:tcPr>
          <w:p w14:paraId="02CE7191" w14:textId="3558A7F6" w:rsidP="00DB1BAB" w:rsidR="00DB1BAB" w:rsidRDefault="00DB1BAB" w:rsidRPr="00B36AA6">
            <w:pPr>
              <w:spacing w:after="0" w:before="240"/>
              <w:jc w:val="center"/>
              <w:rPr>
                <w:rFonts w:asciiTheme="minorHAnsi" w:cstheme="minorHAnsi" w:hAnsiTheme="minorHAnsi"/>
                <w:b/>
                <w:bCs/>
                <w:color w:val="000000"/>
              </w:rPr>
            </w:pPr>
            <w:r w:rsidRPr="00B36AA6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1 8</w:t>
            </w:r>
            <w:r w:rsidR="00A53880" w:rsidRPr="00B36AA6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40</w:t>
            </w:r>
            <w:r w:rsidRPr="00B36AA6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 xml:space="preserve"> €</w:t>
            </w:r>
          </w:p>
        </w:tc>
        <w:tc>
          <w:tcPr>
            <w:tcW w:type="dxa" w:w="287"/>
            <w:vMerge/>
            <w:tcBorders>
              <w:bottom w:val="nil"/>
            </w:tcBorders>
            <w:shd w:color="auto" w:fill="FFFFFF" w:themeFill="background1" w:val="clear"/>
          </w:tcPr>
          <w:p w14:paraId="0D2E55D6" w14:textId="77777777" w:rsidP="00DB1BAB" w:rsidR="00DB1BAB" w:rsidRDefault="00DB1BAB" w:rsidRPr="00B36AA6">
            <w:pPr>
              <w:spacing w:after="0" w:before="240"/>
              <w:jc w:val="center"/>
              <w:rPr>
                <w:rFonts w:asciiTheme="minorHAnsi" w:cstheme="minorHAnsi" w:hAnsiTheme="minorHAnsi"/>
                <w:color w:val="000000"/>
              </w:rPr>
            </w:pPr>
          </w:p>
        </w:tc>
        <w:tc>
          <w:tcPr>
            <w:tcW w:type="dxa" w:w="1310"/>
            <w:vAlign w:val="center"/>
          </w:tcPr>
          <w:p w14:paraId="2F8699FE" w14:textId="358367B5" w:rsidP="00DB1BAB" w:rsidR="00DB1BAB" w:rsidRDefault="00DB1BAB" w:rsidRPr="00B36AA6">
            <w:pPr>
              <w:spacing w:after="0" w:before="240"/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B36AA6">
              <w:rPr>
                <w:rFonts w:asciiTheme="minorHAnsi" w:cstheme="minorHAnsi" w:hAnsiTheme="minorHAnsi"/>
                <w:color w:val="000000"/>
              </w:rPr>
              <w:t>1 688 €</w:t>
            </w:r>
          </w:p>
        </w:tc>
        <w:tc>
          <w:tcPr>
            <w:tcW w:type="dxa" w:w="1417"/>
          </w:tcPr>
          <w:p w14:paraId="2B36F39E" w14:textId="057024B7" w:rsidP="00DB1BAB" w:rsidR="00DB1BAB" w:rsidRDefault="00A53880" w:rsidRPr="00B36AA6">
            <w:pPr>
              <w:spacing w:after="0" w:before="240"/>
              <w:jc w:val="center"/>
              <w:rPr>
                <w:rFonts w:asciiTheme="minorHAnsi" w:cstheme="minorHAnsi" w:hAnsiTheme="minorHAnsi"/>
                <w:color w:val="000000"/>
              </w:rPr>
            </w:pPr>
            <w:r w:rsidRPr="00B36AA6">
              <w:rPr>
                <w:rFonts w:asciiTheme="minorHAnsi" w:cstheme="minorHAnsi" w:hAnsiTheme="minorHAnsi"/>
                <w:color w:val="000000"/>
              </w:rPr>
              <w:t>9</w:t>
            </w:r>
            <w:r w:rsidR="007C3A70" w:rsidRPr="00B36AA6">
              <w:rPr>
                <w:rFonts w:asciiTheme="minorHAnsi" w:cstheme="minorHAnsi" w:hAnsiTheme="minorHAnsi"/>
                <w:color w:val="000000"/>
              </w:rPr>
              <w:t xml:space="preserve"> %</w:t>
            </w:r>
          </w:p>
        </w:tc>
      </w:tr>
      <w:tr w14:paraId="1989AE8D" w14:textId="762CBCDA" w:rsidR="00DB1BAB" w:rsidRPr="00B36AA6" w:rsidTr="00DB1BAB">
        <w:trPr>
          <w:trHeight w:val="367"/>
        </w:trPr>
        <w:tc>
          <w:tcPr>
            <w:tcW w:type="dxa" w:w="1276"/>
            <w:shd w:color="auto" w:fill="F2F2F2" w:themeFill="background1" w:themeFillShade="F2" w:val="clear"/>
            <w:noWrap/>
            <w:hideMark/>
          </w:tcPr>
          <w:p w14:paraId="7DCB8B97" w14:textId="77777777" w:rsidP="00DB1BAB" w:rsidR="00DB1BAB" w:rsidRDefault="00DB1BAB" w:rsidRPr="00B36AA6">
            <w:pPr>
              <w:spacing w:after="0" w:before="240"/>
              <w:jc w:val="left"/>
              <w:rPr>
                <w:rFonts w:asciiTheme="minorHAnsi" w:cstheme="minorHAnsi" w:hAnsiTheme="minorHAnsi"/>
                <w:b/>
                <w:bCs/>
                <w:color w:val="000000"/>
              </w:rPr>
            </w:pPr>
            <w:r w:rsidRPr="00B36AA6">
              <w:rPr>
                <w:rFonts w:asciiTheme="minorHAnsi" w:cstheme="minorHAnsi" w:hAnsiTheme="minorHAnsi"/>
                <w:b/>
                <w:bCs/>
                <w:color w:val="000000"/>
              </w:rPr>
              <w:t xml:space="preserve"> NIVEAU 5 </w:t>
            </w:r>
          </w:p>
        </w:tc>
        <w:tc>
          <w:tcPr>
            <w:tcW w:type="dxa" w:w="284"/>
            <w:vMerge/>
          </w:tcPr>
          <w:p w14:paraId="1D2A7DC7" w14:textId="77777777" w:rsidP="00DB1BAB" w:rsidR="00DB1BAB" w:rsidRDefault="00DB1BAB" w:rsidRPr="00B36AA6">
            <w:pPr>
              <w:spacing w:after="0" w:before="240"/>
              <w:jc w:val="center"/>
              <w:rPr>
                <w:rFonts w:asciiTheme="minorHAnsi" w:cstheme="minorHAnsi" w:hAnsiTheme="minorHAnsi"/>
              </w:rPr>
            </w:pPr>
          </w:p>
        </w:tc>
        <w:tc>
          <w:tcPr>
            <w:tcW w:type="dxa" w:w="1417"/>
            <w:noWrap/>
            <w:vAlign w:val="center"/>
            <w:hideMark/>
          </w:tcPr>
          <w:p w14:paraId="21966A57" w14:textId="54BACBD5" w:rsidP="00DB1BAB" w:rsidR="00DB1BAB" w:rsidRDefault="00DB1BAB" w:rsidRPr="00B36AA6">
            <w:pPr>
              <w:spacing w:after="0" w:before="240"/>
              <w:jc w:val="center"/>
              <w:rPr>
                <w:rFonts w:asciiTheme="minorHAnsi" w:cstheme="minorHAnsi" w:hAnsiTheme="minorHAnsi"/>
              </w:rPr>
            </w:pPr>
            <w:r w:rsidRPr="00B36AA6">
              <w:rPr>
                <w:rFonts w:asciiTheme="minorHAnsi" w:cstheme="minorHAnsi" w:hAnsiTheme="minorHAnsi"/>
              </w:rPr>
              <w:t>1 818 €</w:t>
            </w:r>
          </w:p>
        </w:tc>
        <w:tc>
          <w:tcPr>
            <w:tcW w:type="dxa" w:w="1276"/>
            <w:vMerge/>
            <w:tcBorders>
              <w:top w:val="nil"/>
            </w:tcBorders>
            <w:noWrap/>
            <w:vAlign w:val="center"/>
          </w:tcPr>
          <w:p w14:paraId="227A4ED2" w14:textId="562827F2" w:rsidP="00DB1BAB" w:rsidR="00DB1BAB" w:rsidRDefault="00DB1BAB" w:rsidRPr="00B36AA6">
            <w:pPr>
              <w:spacing w:after="0" w:before="240"/>
              <w:jc w:val="center"/>
              <w:rPr>
                <w:rFonts w:asciiTheme="minorHAnsi" w:cstheme="minorHAnsi" w:hAnsiTheme="minorHAnsi"/>
                <w:color w:val="000000"/>
              </w:rPr>
            </w:pPr>
          </w:p>
        </w:tc>
        <w:tc>
          <w:tcPr>
            <w:tcW w:type="dxa" w:w="1238"/>
            <w:shd w:color="auto" w:fill="F2F2F2" w:themeFill="background1" w:themeFillShade="F2" w:val="clear"/>
            <w:noWrap/>
            <w:vAlign w:val="center"/>
            <w:hideMark/>
          </w:tcPr>
          <w:p w14:paraId="492E8AA5" w14:textId="31DC8088" w:rsidP="00DB1BAB" w:rsidR="00DB1BAB" w:rsidRDefault="00DB1BAB" w:rsidRPr="00B36AA6">
            <w:pPr>
              <w:spacing w:after="0" w:before="240"/>
              <w:jc w:val="center"/>
              <w:rPr>
                <w:rFonts w:asciiTheme="minorHAnsi" w:cstheme="minorHAnsi" w:hAnsiTheme="minorHAnsi"/>
                <w:b/>
                <w:bCs/>
                <w:color w:val="000000"/>
              </w:rPr>
            </w:pPr>
            <w:r w:rsidRPr="00B36AA6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1 9</w:t>
            </w:r>
            <w:r w:rsidR="00A53880" w:rsidRPr="00B36AA6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46</w:t>
            </w:r>
            <w:r w:rsidRPr="00B36AA6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 xml:space="preserve"> €</w:t>
            </w:r>
          </w:p>
        </w:tc>
        <w:tc>
          <w:tcPr>
            <w:tcW w:type="dxa" w:w="287"/>
            <w:vMerge/>
            <w:tcBorders>
              <w:bottom w:val="nil"/>
            </w:tcBorders>
          </w:tcPr>
          <w:p w14:paraId="18BE43C2" w14:textId="77777777" w:rsidP="00DB1BAB" w:rsidR="00DB1BAB" w:rsidRDefault="00DB1BAB" w:rsidRPr="00B36AA6">
            <w:pPr>
              <w:spacing w:after="0" w:before="240"/>
              <w:jc w:val="center"/>
              <w:rPr>
                <w:rFonts w:asciiTheme="minorHAnsi" w:cstheme="minorHAnsi" w:hAnsiTheme="minorHAnsi"/>
                <w:color w:val="000000"/>
              </w:rPr>
            </w:pPr>
          </w:p>
        </w:tc>
        <w:tc>
          <w:tcPr>
            <w:tcW w:type="dxa" w:w="1310"/>
            <w:vAlign w:val="center"/>
          </w:tcPr>
          <w:p w14:paraId="6187D1DC" w14:textId="459FA65E" w:rsidP="00DB1BAB" w:rsidR="00DB1BAB" w:rsidRDefault="00DB1BAB" w:rsidRPr="00B36AA6">
            <w:pPr>
              <w:spacing w:after="0" w:before="240"/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B36AA6">
              <w:rPr>
                <w:rFonts w:asciiTheme="minorHAnsi" w:cstheme="minorHAnsi" w:hAnsiTheme="minorHAnsi"/>
                <w:color w:val="000000"/>
              </w:rPr>
              <w:t>1 787 €</w:t>
            </w:r>
          </w:p>
        </w:tc>
        <w:tc>
          <w:tcPr>
            <w:tcW w:type="dxa" w:w="1417"/>
          </w:tcPr>
          <w:p w14:paraId="2D55E9D6" w14:textId="6E5A3E79" w:rsidP="00DB1BAB" w:rsidR="00DB1BAB" w:rsidRDefault="007C3A70" w:rsidRPr="00B36AA6">
            <w:pPr>
              <w:spacing w:after="0" w:before="240"/>
              <w:jc w:val="center"/>
              <w:rPr>
                <w:rFonts w:asciiTheme="minorHAnsi" w:cstheme="minorHAnsi" w:hAnsiTheme="minorHAnsi"/>
                <w:color w:val="000000"/>
              </w:rPr>
            </w:pPr>
            <w:r w:rsidRPr="00B36AA6">
              <w:rPr>
                <w:rFonts w:asciiTheme="minorHAnsi" w:cstheme="minorHAnsi" w:hAnsiTheme="minorHAnsi"/>
                <w:color w:val="000000"/>
              </w:rPr>
              <w:t>8,</w:t>
            </w:r>
            <w:r w:rsidR="00A53880" w:rsidRPr="00B36AA6">
              <w:rPr>
                <w:rFonts w:asciiTheme="minorHAnsi" w:cstheme="minorHAnsi" w:hAnsiTheme="minorHAnsi"/>
                <w:color w:val="000000"/>
              </w:rPr>
              <w:t>9</w:t>
            </w:r>
            <w:r w:rsidRPr="00B36AA6">
              <w:rPr>
                <w:rFonts w:asciiTheme="minorHAnsi" w:cstheme="minorHAnsi" w:hAnsiTheme="minorHAnsi"/>
                <w:color w:val="000000"/>
              </w:rPr>
              <w:t xml:space="preserve"> %</w:t>
            </w:r>
          </w:p>
        </w:tc>
      </w:tr>
      <w:tr w14:paraId="0F768B51" w14:textId="53F88D49" w:rsidR="00DB1BAB" w:rsidRPr="00B36AA6" w:rsidTr="00DB1BAB">
        <w:trPr>
          <w:trHeight w:val="380"/>
        </w:trPr>
        <w:tc>
          <w:tcPr>
            <w:tcW w:type="dxa" w:w="1276"/>
            <w:shd w:color="auto" w:fill="F2F2F2" w:themeFill="background1" w:themeFillShade="F2" w:val="clear"/>
            <w:noWrap/>
            <w:hideMark/>
          </w:tcPr>
          <w:p w14:paraId="51FA27D8" w14:textId="77777777" w:rsidP="00DB1BAB" w:rsidR="00DB1BAB" w:rsidRDefault="00DB1BAB" w:rsidRPr="00B36AA6">
            <w:pPr>
              <w:spacing w:after="0" w:before="240"/>
              <w:jc w:val="left"/>
              <w:rPr>
                <w:rFonts w:asciiTheme="minorHAnsi" w:cstheme="minorHAnsi" w:hAnsiTheme="minorHAnsi"/>
                <w:b/>
                <w:bCs/>
                <w:color w:val="000000"/>
              </w:rPr>
            </w:pPr>
            <w:r w:rsidRPr="00B36AA6">
              <w:rPr>
                <w:rFonts w:asciiTheme="minorHAnsi" w:cstheme="minorHAnsi" w:hAnsiTheme="minorHAnsi"/>
                <w:b/>
                <w:bCs/>
                <w:color w:val="000000"/>
              </w:rPr>
              <w:t xml:space="preserve"> NIVEAU 6 </w:t>
            </w:r>
          </w:p>
        </w:tc>
        <w:tc>
          <w:tcPr>
            <w:tcW w:type="dxa" w:w="284"/>
            <w:vMerge/>
            <w:tcBorders>
              <w:bottom w:val="nil"/>
            </w:tcBorders>
          </w:tcPr>
          <w:p w14:paraId="51F4223F" w14:textId="77777777" w:rsidP="00DB1BAB" w:rsidR="00DB1BAB" w:rsidRDefault="00DB1BAB" w:rsidRPr="00B36AA6">
            <w:pPr>
              <w:spacing w:after="0" w:before="240"/>
              <w:jc w:val="center"/>
              <w:rPr>
                <w:rFonts w:asciiTheme="minorHAnsi" w:cstheme="minorHAnsi" w:hAnsiTheme="minorHAnsi"/>
                <w:color w:val="000000"/>
              </w:rPr>
            </w:pPr>
          </w:p>
        </w:tc>
        <w:tc>
          <w:tcPr>
            <w:tcW w:type="dxa" w:w="1417"/>
            <w:noWrap/>
            <w:vAlign w:val="center"/>
            <w:hideMark/>
          </w:tcPr>
          <w:p w14:paraId="00EA27FA" w14:textId="0227F524" w:rsidP="00DB1BAB" w:rsidR="00DB1BAB" w:rsidRDefault="00DB1BAB" w:rsidRPr="00B36AA6">
            <w:pPr>
              <w:spacing w:after="0" w:before="240"/>
              <w:jc w:val="center"/>
              <w:rPr>
                <w:rFonts w:asciiTheme="minorHAnsi" w:cstheme="minorHAnsi" w:hAnsiTheme="minorHAnsi"/>
                <w:color w:val="000000"/>
              </w:rPr>
            </w:pPr>
            <w:r w:rsidRPr="00B36AA6">
              <w:rPr>
                <w:rFonts w:asciiTheme="minorHAnsi" w:cstheme="minorHAnsi" w:hAnsiTheme="minorHAnsi"/>
                <w:color w:val="000000"/>
              </w:rPr>
              <w:t>1 990 €</w:t>
            </w:r>
          </w:p>
        </w:tc>
        <w:tc>
          <w:tcPr>
            <w:tcW w:type="dxa" w:w="1276"/>
            <w:vMerge/>
            <w:tcBorders>
              <w:top w:val="nil"/>
            </w:tcBorders>
            <w:noWrap/>
            <w:vAlign w:val="center"/>
          </w:tcPr>
          <w:p w14:paraId="320C5260" w14:textId="2B343407" w:rsidP="00DB1BAB" w:rsidR="00DB1BAB" w:rsidRDefault="00DB1BAB" w:rsidRPr="00B36AA6">
            <w:pPr>
              <w:spacing w:after="0" w:before="240"/>
              <w:jc w:val="center"/>
              <w:rPr>
                <w:rFonts w:asciiTheme="minorHAnsi" w:cstheme="minorHAnsi" w:hAnsiTheme="minorHAnsi"/>
                <w:color w:val="000000"/>
              </w:rPr>
            </w:pPr>
          </w:p>
        </w:tc>
        <w:tc>
          <w:tcPr>
            <w:tcW w:type="dxa" w:w="1238"/>
            <w:shd w:color="auto" w:fill="F2F2F2" w:themeFill="background1" w:themeFillShade="F2" w:val="clear"/>
            <w:noWrap/>
            <w:vAlign w:val="center"/>
            <w:hideMark/>
          </w:tcPr>
          <w:p w14:paraId="1DC0FB54" w14:textId="3B34C89B" w:rsidP="00DB1BAB" w:rsidR="00DB1BAB" w:rsidRDefault="00DB1BAB" w:rsidRPr="00B36AA6">
            <w:pPr>
              <w:spacing w:after="0" w:before="240"/>
              <w:jc w:val="center"/>
              <w:rPr>
                <w:rFonts w:asciiTheme="minorHAnsi" w:cstheme="minorHAnsi" w:hAnsiTheme="minorHAnsi"/>
                <w:b/>
                <w:bCs/>
                <w:color w:val="000000"/>
              </w:rPr>
            </w:pPr>
            <w:r w:rsidRPr="00B36AA6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2 1</w:t>
            </w:r>
            <w:r w:rsidR="00A53880" w:rsidRPr="00B36AA6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30</w:t>
            </w:r>
            <w:r w:rsidRPr="00B36AA6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 xml:space="preserve"> €</w:t>
            </w:r>
          </w:p>
        </w:tc>
        <w:tc>
          <w:tcPr>
            <w:tcW w:type="dxa" w:w="287"/>
            <w:vMerge/>
            <w:tcBorders>
              <w:bottom w:val="nil"/>
            </w:tcBorders>
          </w:tcPr>
          <w:p w14:paraId="12E7DB1A" w14:textId="77777777" w:rsidP="00DB1BAB" w:rsidR="00DB1BAB" w:rsidRDefault="00DB1BAB" w:rsidRPr="00B36AA6">
            <w:pPr>
              <w:spacing w:after="0" w:before="240"/>
              <w:jc w:val="center"/>
              <w:rPr>
                <w:rFonts w:asciiTheme="minorHAnsi" w:cstheme="minorHAnsi" w:hAnsiTheme="minorHAnsi"/>
                <w:color w:val="000000"/>
              </w:rPr>
            </w:pPr>
          </w:p>
        </w:tc>
        <w:tc>
          <w:tcPr>
            <w:tcW w:type="dxa" w:w="1310"/>
            <w:vAlign w:val="center"/>
          </w:tcPr>
          <w:p w14:paraId="14B017DF" w14:textId="563A3A9F" w:rsidP="00DB1BAB" w:rsidR="00DB1BAB" w:rsidRDefault="00DB1BAB" w:rsidRPr="00B36AA6">
            <w:pPr>
              <w:spacing w:after="0" w:before="240"/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B36AA6">
              <w:rPr>
                <w:rFonts w:asciiTheme="minorHAnsi" w:cstheme="minorHAnsi" w:hAnsiTheme="minorHAnsi"/>
                <w:color w:val="000000"/>
              </w:rPr>
              <w:t>1 959 €</w:t>
            </w:r>
          </w:p>
        </w:tc>
        <w:tc>
          <w:tcPr>
            <w:tcW w:type="dxa" w:w="1417"/>
          </w:tcPr>
          <w:p w14:paraId="0150FB7F" w14:textId="6057FA03" w:rsidP="00DB1BAB" w:rsidR="00DB1BAB" w:rsidRDefault="007C3A70" w:rsidRPr="00B36AA6">
            <w:pPr>
              <w:spacing w:after="0" w:before="240"/>
              <w:jc w:val="center"/>
              <w:rPr>
                <w:rFonts w:asciiTheme="minorHAnsi" w:cstheme="minorHAnsi" w:hAnsiTheme="minorHAnsi"/>
                <w:color w:val="000000"/>
              </w:rPr>
            </w:pPr>
            <w:r w:rsidRPr="00B36AA6">
              <w:rPr>
                <w:rFonts w:asciiTheme="minorHAnsi" w:cstheme="minorHAnsi" w:hAnsiTheme="minorHAnsi"/>
                <w:color w:val="000000"/>
              </w:rPr>
              <w:t>8,</w:t>
            </w:r>
            <w:r w:rsidR="00B05A20" w:rsidRPr="00B36AA6">
              <w:rPr>
                <w:rFonts w:asciiTheme="minorHAnsi" w:cstheme="minorHAnsi" w:hAnsiTheme="minorHAnsi"/>
                <w:color w:val="000000"/>
              </w:rPr>
              <w:t>7</w:t>
            </w:r>
            <w:r w:rsidRPr="00B36AA6">
              <w:rPr>
                <w:rFonts w:asciiTheme="minorHAnsi" w:cstheme="minorHAnsi" w:hAnsiTheme="minorHAnsi"/>
                <w:color w:val="000000"/>
              </w:rPr>
              <w:t xml:space="preserve"> %</w:t>
            </w:r>
          </w:p>
        </w:tc>
      </w:tr>
    </w:tbl>
    <w:p w14:paraId="38771916" w14:textId="77777777" w:rsidP="007C3A70" w:rsidR="008F2972" w:rsidRDefault="008E4D21" w:rsidRPr="00B36AA6">
      <w:pPr>
        <w:spacing w:after="360" w:before="240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t xml:space="preserve">La grille correspondant à cette revalorisation est annexée </w:t>
      </w:r>
      <w:r w:rsidR="00780788" w:rsidRPr="00B36AA6">
        <w:rPr>
          <w:rFonts w:asciiTheme="minorHAnsi" w:cstheme="minorHAnsi" w:hAnsiTheme="minorHAnsi"/>
          <w:sz w:val="24"/>
          <w:szCs w:val="24"/>
        </w:rPr>
        <w:t>au présent accord</w:t>
      </w:r>
      <w:r w:rsidR="008F2972" w:rsidRPr="00B36AA6">
        <w:rPr>
          <w:rFonts w:asciiTheme="minorHAnsi" w:cstheme="minorHAnsi" w:hAnsiTheme="minorHAnsi"/>
          <w:sz w:val="24"/>
          <w:szCs w:val="24"/>
        </w:rPr>
        <w:t>.</w:t>
      </w:r>
    </w:p>
    <w:p w14:paraId="1F12A5DD" w14:textId="13284190" w:rsidP="004A1173" w:rsidR="008A01C5" w:rsidRDefault="00727E0A" w:rsidRPr="00B36AA6">
      <w:pPr>
        <w:rPr>
          <w:rFonts w:asciiTheme="minorHAnsi" w:cstheme="minorHAnsi" w:hAnsiTheme="minorHAnsi"/>
        </w:rPr>
      </w:pPr>
      <w:r w:rsidRPr="00B36AA6">
        <w:rPr>
          <w:rFonts w:asciiTheme="minorHAnsi" w:cstheme="minorHAnsi" w:hAnsiTheme="minorHAnsi"/>
          <w:sz w:val="24"/>
          <w:szCs w:val="24"/>
        </w:rPr>
        <w:t xml:space="preserve">Cette revalorisation </w:t>
      </w:r>
      <w:r w:rsidR="003B7F3E" w:rsidRPr="00B36AA6">
        <w:rPr>
          <w:rFonts w:asciiTheme="minorHAnsi" w:cstheme="minorHAnsi" w:hAnsiTheme="minorHAnsi"/>
          <w:sz w:val="24"/>
          <w:szCs w:val="24"/>
        </w:rPr>
        <w:t xml:space="preserve">prendra </w:t>
      </w:r>
      <w:r w:rsidR="002D25F8" w:rsidRPr="00B36AA6">
        <w:rPr>
          <w:rFonts w:asciiTheme="minorHAnsi" w:cstheme="minorHAnsi" w:hAnsiTheme="minorHAnsi"/>
          <w:sz w:val="24"/>
          <w:szCs w:val="24"/>
        </w:rPr>
        <w:t>effet le 1</w:t>
      </w:r>
      <w:r w:rsidR="002D25F8" w:rsidRPr="00B36AA6">
        <w:rPr>
          <w:rFonts w:asciiTheme="minorHAnsi" w:cstheme="minorHAnsi" w:hAnsiTheme="minorHAnsi"/>
          <w:sz w:val="24"/>
          <w:szCs w:val="24"/>
          <w:vertAlign w:val="superscript"/>
        </w:rPr>
        <w:t>er</w:t>
      </w:r>
      <w:r w:rsidR="003D4497" w:rsidRPr="00B36AA6">
        <w:rPr>
          <w:rFonts w:asciiTheme="minorHAnsi" w:cstheme="minorHAnsi" w:hAnsiTheme="minorHAnsi"/>
          <w:sz w:val="24"/>
          <w:szCs w:val="24"/>
        </w:rPr>
        <w:t xml:space="preserve"> décembre 2022</w:t>
      </w:r>
      <w:r w:rsidR="005A0958" w:rsidRPr="00B36AA6">
        <w:rPr>
          <w:rFonts w:asciiTheme="minorHAnsi" w:cstheme="minorHAnsi" w:hAnsiTheme="minorHAnsi"/>
          <w:sz w:val="24"/>
          <w:szCs w:val="24"/>
        </w:rPr>
        <w:t>.</w:t>
      </w:r>
    </w:p>
    <w:p w14:paraId="01B29BE8" w14:textId="3AE488F7" w:rsidP="00F25821" w:rsidR="00161BF1" w:rsidRDefault="009326FD" w:rsidRPr="00B36AA6">
      <w:pPr>
        <w:pStyle w:val="ArticleX"/>
      </w:pPr>
      <w:bookmarkStart w:id="7" w:name="_Toc61596457"/>
      <w:r w:rsidRPr="00B36AA6">
        <w:t>P</w:t>
      </w:r>
      <w:r w:rsidR="0009252E" w:rsidRPr="00B36AA6">
        <w:t>rime</w:t>
      </w:r>
      <w:r w:rsidR="002E6AD0" w:rsidRPr="00B36AA6">
        <w:t xml:space="preserve"> dite de</w:t>
      </w:r>
      <w:r w:rsidR="0009252E" w:rsidRPr="00B36AA6">
        <w:t xml:space="preserve"> « 13</w:t>
      </w:r>
      <w:r w:rsidR="0009252E" w:rsidRPr="00B36AA6">
        <w:rPr>
          <w:vertAlign w:val="superscript"/>
        </w:rPr>
        <w:t>ème</w:t>
      </w:r>
      <w:r w:rsidR="0009252E" w:rsidRPr="00B36AA6">
        <w:t xml:space="preserve"> mois »</w:t>
      </w:r>
      <w:bookmarkEnd w:id="7"/>
    </w:p>
    <w:p w14:paraId="7D14A060" w14:textId="5DDC61C0" w:rsidP="00771AD9" w:rsidR="00771AD9" w:rsidRDefault="00771AD9" w:rsidRPr="00B36AA6">
      <w:pPr>
        <w:spacing w:after="0" w:before="240"/>
        <w:textAlignment w:val="baseline"/>
        <w:rPr>
          <w:rFonts w:ascii="Calibri" w:cs="Calibri" w:hAnsi="Calibri"/>
          <w:color w:val="000000"/>
          <w:sz w:val="24"/>
          <w:szCs w:val="24"/>
        </w:rPr>
      </w:pPr>
      <w:r w:rsidRPr="00B36AA6">
        <w:rPr>
          <w:rFonts w:ascii="Calibri" w:cs="Calibri" w:hAnsi="Calibri"/>
          <w:color w:val="000000"/>
          <w:sz w:val="24"/>
          <w:szCs w:val="24"/>
        </w:rPr>
        <w:t xml:space="preserve">Une prime annuelle, dite </w:t>
      </w:r>
      <w:r w:rsidR="00447050" w:rsidRPr="00B36AA6">
        <w:rPr>
          <w:rFonts w:ascii="Calibri" w:cs="Calibri" w:hAnsi="Calibri"/>
          <w:color w:val="000000"/>
          <w:sz w:val="24"/>
          <w:szCs w:val="24"/>
        </w:rPr>
        <w:t>« </w:t>
      </w:r>
      <w:r w:rsidRPr="00B36AA6">
        <w:rPr>
          <w:rFonts w:ascii="Calibri" w:cs="Calibri" w:hAnsi="Calibri"/>
          <w:color w:val="000000"/>
          <w:sz w:val="24"/>
          <w:szCs w:val="24"/>
        </w:rPr>
        <w:t>prime de 13</w:t>
      </w:r>
      <w:r w:rsidRPr="00B36AA6">
        <w:rPr>
          <w:rFonts w:ascii="Calibri" w:cs="Calibri" w:hAnsi="Calibri"/>
          <w:color w:val="000000"/>
          <w:sz w:val="24"/>
          <w:szCs w:val="24"/>
          <w:vertAlign w:val="superscript"/>
        </w:rPr>
        <w:t>ème</w:t>
      </w:r>
      <w:r w:rsidRPr="00B36AA6">
        <w:rPr>
          <w:rFonts w:ascii="Calibri" w:cs="Calibri" w:hAnsi="Calibri"/>
          <w:color w:val="000000"/>
          <w:sz w:val="24"/>
          <w:szCs w:val="24"/>
        </w:rPr>
        <w:t xml:space="preserve"> mois »</w:t>
      </w:r>
      <w:r w:rsidR="009210D4" w:rsidRPr="00B36AA6">
        <w:rPr>
          <w:rFonts w:ascii="Calibri" w:cs="Calibri" w:hAnsi="Calibri"/>
          <w:color w:val="000000"/>
          <w:sz w:val="24"/>
          <w:szCs w:val="24"/>
        </w:rPr>
        <w:t>, est mise en place par le présent accord</w:t>
      </w:r>
      <w:r w:rsidR="009F1165" w:rsidRPr="00B36AA6">
        <w:rPr>
          <w:rFonts w:ascii="Calibri" w:cs="Calibri" w:hAnsi="Calibri"/>
          <w:color w:val="000000"/>
          <w:sz w:val="24"/>
          <w:szCs w:val="24"/>
        </w:rPr>
        <w:t>, à compter du 1</w:t>
      </w:r>
      <w:r w:rsidR="009F1165" w:rsidRPr="00B36AA6">
        <w:rPr>
          <w:rFonts w:ascii="Calibri" w:cs="Calibri" w:hAnsi="Calibri"/>
          <w:color w:val="000000"/>
          <w:sz w:val="24"/>
          <w:szCs w:val="24"/>
          <w:vertAlign w:val="superscript"/>
        </w:rPr>
        <w:t>er</w:t>
      </w:r>
      <w:r w:rsidR="009F1165" w:rsidRPr="00B36AA6">
        <w:rPr>
          <w:rFonts w:ascii="Calibri" w:cs="Calibri" w:hAnsi="Calibri"/>
          <w:color w:val="000000"/>
          <w:sz w:val="24"/>
          <w:szCs w:val="24"/>
        </w:rPr>
        <w:t xml:space="preserve"> </w:t>
      </w:r>
      <w:r w:rsidR="00CC720D" w:rsidRPr="00B36AA6">
        <w:rPr>
          <w:rFonts w:ascii="Calibri" w:cs="Calibri" w:hAnsi="Calibri"/>
          <w:color w:val="000000"/>
          <w:sz w:val="24"/>
          <w:szCs w:val="24"/>
        </w:rPr>
        <w:t xml:space="preserve">novembre </w:t>
      </w:r>
      <w:r w:rsidR="004B7063" w:rsidRPr="00B36AA6">
        <w:rPr>
          <w:rFonts w:ascii="Calibri" w:cs="Calibri" w:hAnsi="Calibri"/>
          <w:color w:val="000000"/>
          <w:sz w:val="24"/>
          <w:szCs w:val="24"/>
        </w:rPr>
        <w:t>2023</w:t>
      </w:r>
      <w:r w:rsidR="009210D4" w:rsidRPr="00B36AA6">
        <w:rPr>
          <w:rFonts w:ascii="Calibri" w:cs="Calibri" w:hAnsi="Calibri"/>
          <w:color w:val="000000"/>
          <w:sz w:val="24"/>
          <w:szCs w:val="24"/>
        </w:rPr>
        <w:t>.</w:t>
      </w:r>
    </w:p>
    <w:p w14:paraId="0C0F0CC1" w14:textId="1625E157" w:rsidP="001D3B7E" w:rsidR="00771AD9" w:rsidRDefault="00771AD9" w:rsidRPr="00B36AA6">
      <w:pPr>
        <w:pStyle w:val="Paragraphedeliste"/>
        <w:numPr>
          <w:ilvl w:val="0"/>
          <w:numId w:val="29"/>
        </w:numPr>
        <w:spacing w:before="240"/>
        <w:textAlignment w:val="baseline"/>
        <w:rPr>
          <w:rFonts w:ascii="Calibri" w:cs="Calibri" w:hAnsi="Calibri"/>
          <w:b/>
          <w:bCs/>
          <w:color w:val="000000"/>
          <w:sz w:val="24"/>
          <w:szCs w:val="24"/>
          <w:u w:val="single"/>
        </w:rPr>
      </w:pPr>
      <w:r w:rsidRPr="00B36AA6">
        <w:rPr>
          <w:rFonts w:ascii="Calibri" w:cs="Calibri" w:hAnsi="Calibri"/>
          <w:b/>
          <w:bCs/>
          <w:color w:val="000000"/>
          <w:sz w:val="24"/>
          <w:szCs w:val="24"/>
          <w:u w:val="single"/>
        </w:rPr>
        <w:t>Montant de la prime</w:t>
      </w:r>
    </w:p>
    <w:p w14:paraId="07E46F01" w14:textId="21B5FE0F" w:rsidP="009D4EF5" w:rsidR="00181C44" w:rsidRDefault="001F2173" w:rsidRPr="00B36AA6">
      <w:pPr>
        <w:spacing w:after="0" w:before="240"/>
        <w:textAlignment w:val="baseline"/>
        <w:rPr>
          <w:rFonts w:ascii="Calibri" w:cs="Calibri" w:hAnsi="Calibri"/>
          <w:color w:val="000000"/>
          <w:sz w:val="24"/>
          <w:szCs w:val="24"/>
        </w:rPr>
      </w:pPr>
      <w:r w:rsidRPr="00B36AA6">
        <w:rPr>
          <w:rFonts w:ascii="Calibri" w:cs="Calibri" w:hAnsi="Calibri"/>
          <w:color w:val="000000"/>
          <w:sz w:val="24"/>
          <w:szCs w:val="24"/>
        </w:rPr>
        <w:t xml:space="preserve">Le montant </w:t>
      </w:r>
      <w:r w:rsidR="00477CF5" w:rsidRPr="00B36AA6">
        <w:rPr>
          <w:rFonts w:ascii="Calibri" w:cs="Calibri" w:hAnsi="Calibri"/>
          <w:color w:val="000000"/>
          <w:sz w:val="24"/>
          <w:szCs w:val="24"/>
        </w:rPr>
        <w:t xml:space="preserve">maximum </w:t>
      </w:r>
      <w:r w:rsidR="000D7BEE" w:rsidRPr="00B36AA6">
        <w:rPr>
          <w:rFonts w:ascii="Calibri" w:cs="Calibri" w:hAnsi="Calibri"/>
          <w:color w:val="000000"/>
          <w:sz w:val="24"/>
          <w:szCs w:val="24"/>
        </w:rPr>
        <w:t xml:space="preserve">brut </w:t>
      </w:r>
      <w:r w:rsidRPr="00B36AA6">
        <w:rPr>
          <w:rFonts w:ascii="Calibri" w:cs="Calibri" w:hAnsi="Calibri"/>
          <w:color w:val="000000"/>
          <w:sz w:val="24"/>
          <w:szCs w:val="24"/>
        </w:rPr>
        <w:t xml:space="preserve">de la </w:t>
      </w:r>
      <w:r w:rsidR="00050BD4" w:rsidRPr="00B36AA6">
        <w:rPr>
          <w:rFonts w:ascii="Calibri" w:cs="Calibri" w:hAnsi="Calibri"/>
          <w:color w:val="000000"/>
          <w:sz w:val="24"/>
          <w:szCs w:val="24"/>
        </w:rPr>
        <w:t>« prime de 13</w:t>
      </w:r>
      <w:r w:rsidR="00050BD4" w:rsidRPr="00B36AA6">
        <w:rPr>
          <w:rFonts w:ascii="Calibri" w:cs="Calibri" w:hAnsi="Calibri"/>
          <w:color w:val="000000"/>
          <w:sz w:val="24"/>
          <w:szCs w:val="24"/>
          <w:vertAlign w:val="superscript"/>
        </w:rPr>
        <w:t>ème</w:t>
      </w:r>
      <w:r w:rsidR="00050BD4" w:rsidRPr="00B36AA6">
        <w:rPr>
          <w:rFonts w:ascii="Calibri" w:cs="Calibri" w:hAnsi="Calibri"/>
          <w:color w:val="000000"/>
          <w:sz w:val="24"/>
          <w:szCs w:val="24"/>
        </w:rPr>
        <w:t xml:space="preserve"> mois » </w:t>
      </w:r>
      <w:r w:rsidR="00771AD9" w:rsidRPr="00B36AA6">
        <w:rPr>
          <w:rFonts w:ascii="Calibri" w:cs="Calibri" w:hAnsi="Calibri"/>
          <w:color w:val="000000"/>
          <w:sz w:val="24"/>
          <w:szCs w:val="24"/>
        </w:rPr>
        <w:t>correspond au montant du</w:t>
      </w:r>
      <w:r w:rsidR="00E45CD2" w:rsidRPr="00B36AA6">
        <w:rPr>
          <w:rFonts w:ascii="Calibri" w:cs="Calibri" w:hAnsi="Calibri"/>
          <w:color w:val="000000"/>
          <w:sz w:val="24"/>
          <w:szCs w:val="24"/>
        </w:rPr>
        <w:t xml:space="preserve"> SMIC </w:t>
      </w:r>
      <w:r w:rsidR="00027E78" w:rsidRPr="00B36AA6">
        <w:rPr>
          <w:rFonts w:ascii="Calibri" w:cs="Calibri" w:hAnsi="Calibri"/>
          <w:color w:val="000000"/>
          <w:sz w:val="24"/>
          <w:szCs w:val="24"/>
        </w:rPr>
        <w:t xml:space="preserve">(salaire minimum de croissance) </w:t>
      </w:r>
      <w:r w:rsidR="0009046B" w:rsidRPr="00B36AA6">
        <w:rPr>
          <w:rFonts w:ascii="Calibri" w:cs="Calibri" w:hAnsi="Calibri"/>
          <w:color w:val="000000"/>
          <w:sz w:val="24"/>
          <w:szCs w:val="24"/>
        </w:rPr>
        <w:t xml:space="preserve">à la date du </w:t>
      </w:r>
      <w:r w:rsidR="008E6021" w:rsidRPr="00B36AA6">
        <w:rPr>
          <w:rFonts w:ascii="Calibri" w:cs="Calibri" w:hAnsi="Calibri"/>
          <w:color w:val="000000"/>
          <w:sz w:val="24"/>
          <w:szCs w:val="24"/>
        </w:rPr>
        <w:t xml:space="preserve">31 </w:t>
      </w:r>
      <w:r w:rsidR="00927E99" w:rsidRPr="00B36AA6">
        <w:rPr>
          <w:rFonts w:ascii="Calibri" w:cs="Calibri" w:hAnsi="Calibri"/>
          <w:color w:val="000000"/>
          <w:sz w:val="24"/>
          <w:szCs w:val="24"/>
        </w:rPr>
        <w:t>octobre</w:t>
      </w:r>
      <w:r w:rsidR="0009046B" w:rsidRPr="00B36AA6">
        <w:rPr>
          <w:rFonts w:ascii="Calibri" w:cs="Calibri" w:hAnsi="Calibri"/>
          <w:color w:val="000000"/>
          <w:sz w:val="24"/>
          <w:szCs w:val="24"/>
        </w:rPr>
        <w:t xml:space="preserve"> de la période de référence</w:t>
      </w:r>
      <w:r w:rsidR="003970B5" w:rsidRPr="00B36AA6">
        <w:rPr>
          <w:rFonts w:ascii="Calibri" w:cs="Calibri" w:hAnsi="Calibri"/>
          <w:color w:val="000000"/>
          <w:sz w:val="24"/>
          <w:szCs w:val="24"/>
        </w:rPr>
        <w:t xml:space="preserve">. </w:t>
      </w:r>
    </w:p>
    <w:p w14:paraId="296AD2DB" w14:textId="3449B107" w:rsidP="009D4EF5" w:rsidR="003970B5" w:rsidRDefault="003970B5" w:rsidRPr="00B36AA6">
      <w:pPr>
        <w:spacing w:after="0" w:before="240"/>
        <w:textAlignment w:val="baseline"/>
        <w:rPr>
          <w:rFonts w:ascii="Calibri" w:cs="Calibri" w:hAnsi="Calibri"/>
          <w:color w:val="000000"/>
          <w:sz w:val="24"/>
          <w:szCs w:val="24"/>
        </w:rPr>
      </w:pPr>
      <w:r w:rsidRPr="00B36AA6">
        <w:rPr>
          <w:rFonts w:ascii="Calibri" w:cs="Calibri" w:hAnsi="Calibri"/>
          <w:color w:val="000000"/>
          <w:sz w:val="24"/>
          <w:szCs w:val="24"/>
        </w:rPr>
        <w:t xml:space="preserve">Pour le salarié à temps partiel, </w:t>
      </w:r>
      <w:r w:rsidR="007460A8" w:rsidRPr="00B36AA6">
        <w:rPr>
          <w:rFonts w:ascii="Calibri" w:cs="Calibri" w:hAnsi="Calibri"/>
          <w:color w:val="000000"/>
          <w:sz w:val="24"/>
          <w:szCs w:val="24"/>
        </w:rPr>
        <w:t xml:space="preserve">le montant de la </w:t>
      </w:r>
      <w:r w:rsidR="007C3A70" w:rsidRPr="00B36AA6">
        <w:rPr>
          <w:rFonts w:ascii="Calibri" w:cs="Calibri" w:hAnsi="Calibri"/>
          <w:color w:val="000000"/>
          <w:sz w:val="24"/>
          <w:szCs w:val="24"/>
        </w:rPr>
        <w:t>« prime de 13</w:t>
      </w:r>
      <w:r w:rsidR="007C3A70" w:rsidRPr="00B36AA6">
        <w:rPr>
          <w:rFonts w:ascii="Calibri" w:cs="Calibri" w:hAnsi="Calibri"/>
          <w:color w:val="000000"/>
          <w:sz w:val="24"/>
          <w:szCs w:val="24"/>
          <w:vertAlign w:val="superscript"/>
        </w:rPr>
        <w:t>ème</w:t>
      </w:r>
      <w:r w:rsidR="007C3A70" w:rsidRPr="00B36AA6">
        <w:rPr>
          <w:rFonts w:ascii="Calibri" w:cs="Calibri" w:hAnsi="Calibri"/>
          <w:color w:val="000000"/>
          <w:sz w:val="24"/>
          <w:szCs w:val="24"/>
        </w:rPr>
        <w:t xml:space="preserve"> mois » </w:t>
      </w:r>
      <w:r w:rsidRPr="00B36AA6">
        <w:rPr>
          <w:rFonts w:ascii="Calibri" w:cs="Calibri" w:hAnsi="Calibri"/>
          <w:color w:val="000000"/>
          <w:sz w:val="24"/>
          <w:szCs w:val="24"/>
        </w:rPr>
        <w:t>est calculé</w:t>
      </w:r>
      <w:r w:rsidR="007B5412" w:rsidRPr="00B36AA6">
        <w:rPr>
          <w:rFonts w:ascii="Calibri" w:cs="Calibri" w:hAnsi="Calibri"/>
          <w:color w:val="000000"/>
          <w:sz w:val="24"/>
          <w:szCs w:val="24"/>
        </w:rPr>
        <w:t xml:space="preserve"> au</w:t>
      </w:r>
      <w:r w:rsidRPr="00B36AA6">
        <w:rPr>
          <w:rFonts w:ascii="Calibri" w:cs="Calibri" w:hAnsi="Calibri"/>
          <w:color w:val="000000"/>
          <w:sz w:val="24"/>
          <w:szCs w:val="24"/>
        </w:rPr>
        <w:t xml:space="preserve"> </w:t>
      </w:r>
      <w:r w:rsidRPr="00B36AA6">
        <w:rPr>
          <w:rFonts w:ascii="Calibri" w:cs="Calibri" w:hAnsi="Calibri"/>
          <w:i/>
          <w:iCs/>
          <w:color w:val="000000"/>
          <w:sz w:val="24"/>
          <w:szCs w:val="24"/>
        </w:rPr>
        <w:t xml:space="preserve">prorata </w:t>
      </w:r>
      <w:proofErr w:type="spellStart"/>
      <w:r w:rsidRPr="00B36AA6">
        <w:rPr>
          <w:rFonts w:ascii="Calibri" w:cs="Calibri" w:hAnsi="Calibri"/>
          <w:i/>
          <w:iCs/>
          <w:color w:val="000000"/>
          <w:sz w:val="24"/>
          <w:szCs w:val="24"/>
        </w:rPr>
        <w:t>temporis</w:t>
      </w:r>
      <w:proofErr w:type="spellEnd"/>
      <w:r w:rsidRPr="00B36AA6">
        <w:rPr>
          <w:rFonts w:ascii="Calibri" w:cs="Calibri" w:hAnsi="Calibri"/>
          <w:color w:val="000000"/>
          <w:sz w:val="24"/>
          <w:szCs w:val="24"/>
        </w:rPr>
        <w:t>.</w:t>
      </w:r>
    </w:p>
    <w:p w14:paraId="417F29E0" w14:textId="7873B431" w:rsidP="009D4EF5" w:rsidR="00BB0741" w:rsidRDefault="00BB0741" w:rsidRPr="00B36AA6">
      <w:pPr>
        <w:spacing w:after="0" w:before="240"/>
        <w:textAlignment w:val="baseline"/>
        <w:rPr>
          <w:rFonts w:ascii="Calibri" w:cs="Calibri" w:hAnsi="Calibri"/>
          <w:color w:val="000000"/>
          <w:sz w:val="24"/>
          <w:szCs w:val="24"/>
        </w:rPr>
      </w:pPr>
      <w:r w:rsidRPr="00B36AA6">
        <w:rPr>
          <w:rFonts w:ascii="Calibri" w:cs="Calibri" w:hAnsi="Calibri"/>
          <w:color w:val="000000"/>
          <w:sz w:val="24"/>
          <w:szCs w:val="24"/>
        </w:rPr>
        <w:t xml:space="preserve">Le </w:t>
      </w:r>
      <w:r w:rsidR="00FD2A33" w:rsidRPr="00B36AA6">
        <w:rPr>
          <w:rFonts w:ascii="Calibri" w:cs="Calibri" w:hAnsi="Calibri"/>
          <w:color w:val="000000"/>
          <w:sz w:val="24"/>
          <w:szCs w:val="24"/>
        </w:rPr>
        <w:t xml:space="preserve">montant de la </w:t>
      </w:r>
      <w:r w:rsidR="00050BD4" w:rsidRPr="00B36AA6">
        <w:rPr>
          <w:rFonts w:ascii="Calibri" w:cs="Calibri" w:hAnsi="Calibri"/>
          <w:color w:val="000000"/>
          <w:sz w:val="24"/>
          <w:szCs w:val="24"/>
        </w:rPr>
        <w:t>« prime de 13</w:t>
      </w:r>
      <w:r w:rsidR="00050BD4" w:rsidRPr="00B36AA6">
        <w:rPr>
          <w:rFonts w:ascii="Calibri" w:cs="Calibri" w:hAnsi="Calibri"/>
          <w:color w:val="000000"/>
          <w:sz w:val="24"/>
          <w:szCs w:val="24"/>
          <w:vertAlign w:val="superscript"/>
        </w:rPr>
        <w:t>ème</w:t>
      </w:r>
      <w:r w:rsidR="00050BD4" w:rsidRPr="00B36AA6">
        <w:rPr>
          <w:rFonts w:ascii="Calibri" w:cs="Calibri" w:hAnsi="Calibri"/>
          <w:color w:val="000000"/>
          <w:sz w:val="24"/>
          <w:szCs w:val="24"/>
        </w:rPr>
        <w:t xml:space="preserve"> mois » </w:t>
      </w:r>
      <w:r w:rsidR="00E50F20" w:rsidRPr="00B36AA6">
        <w:rPr>
          <w:rFonts w:ascii="Calibri" w:cs="Calibri" w:hAnsi="Calibri"/>
          <w:color w:val="000000"/>
          <w:sz w:val="24"/>
          <w:szCs w:val="24"/>
        </w:rPr>
        <w:t xml:space="preserve">est calculé au prorata </w:t>
      </w:r>
      <w:r w:rsidR="003F5ADF" w:rsidRPr="00B36AA6">
        <w:rPr>
          <w:rFonts w:ascii="Calibri" w:cs="Calibri" w:hAnsi="Calibri"/>
          <w:color w:val="000000"/>
          <w:sz w:val="24"/>
          <w:szCs w:val="24"/>
        </w:rPr>
        <w:t xml:space="preserve">du temps </w:t>
      </w:r>
      <w:r w:rsidR="0037683C" w:rsidRPr="00B36AA6">
        <w:rPr>
          <w:rFonts w:ascii="Calibri" w:cs="Calibri" w:hAnsi="Calibri"/>
          <w:color w:val="000000"/>
          <w:sz w:val="24"/>
          <w:szCs w:val="24"/>
        </w:rPr>
        <w:t xml:space="preserve">de travail effectif </w:t>
      </w:r>
      <w:r w:rsidR="003F5ADF" w:rsidRPr="00B36AA6">
        <w:rPr>
          <w:rFonts w:ascii="Calibri" w:cs="Calibri" w:hAnsi="Calibri"/>
          <w:color w:val="000000"/>
          <w:sz w:val="24"/>
          <w:szCs w:val="24"/>
        </w:rPr>
        <w:t>du salarié da</w:t>
      </w:r>
      <w:r w:rsidR="00E50F20" w:rsidRPr="00B36AA6">
        <w:rPr>
          <w:rFonts w:ascii="Calibri" w:cs="Calibri" w:hAnsi="Calibri"/>
          <w:color w:val="000000"/>
          <w:sz w:val="24"/>
          <w:szCs w:val="24"/>
        </w:rPr>
        <w:t>ns l'entreprise au cours de la période de référence</w:t>
      </w:r>
      <w:r w:rsidR="00FD2A33" w:rsidRPr="00B36AA6">
        <w:rPr>
          <w:rFonts w:ascii="Calibri" w:cs="Calibri" w:hAnsi="Calibri"/>
          <w:color w:val="000000"/>
          <w:sz w:val="24"/>
          <w:szCs w:val="24"/>
        </w:rPr>
        <w:t>.</w:t>
      </w:r>
    </w:p>
    <w:p w14:paraId="1DBBC483" w14:textId="31B1561C" w:rsidP="001D3B7E" w:rsidR="00192FE1" w:rsidRDefault="00192FE1" w:rsidRPr="00B36AA6">
      <w:pPr>
        <w:pStyle w:val="Paragraphedeliste"/>
        <w:numPr>
          <w:ilvl w:val="0"/>
          <w:numId w:val="29"/>
        </w:numPr>
        <w:spacing w:before="240"/>
        <w:textAlignment w:val="baseline"/>
        <w:rPr>
          <w:rFonts w:ascii="Calibri" w:cs="Calibri" w:hAnsi="Calibri"/>
          <w:b/>
          <w:bCs/>
          <w:color w:val="000000"/>
          <w:sz w:val="24"/>
          <w:szCs w:val="24"/>
          <w:u w:val="single"/>
        </w:rPr>
      </w:pPr>
      <w:r w:rsidRPr="00B36AA6">
        <w:rPr>
          <w:rFonts w:ascii="Calibri" w:cs="Calibri" w:hAnsi="Calibri"/>
          <w:b/>
          <w:bCs/>
          <w:color w:val="000000"/>
          <w:sz w:val="24"/>
          <w:szCs w:val="24"/>
          <w:u w:val="single"/>
        </w:rPr>
        <w:t>Période de référence</w:t>
      </w:r>
    </w:p>
    <w:p w14:paraId="7B4134BA" w14:textId="172FEBFD" w:rsidP="00192FE1" w:rsidR="00192FE1" w:rsidRDefault="007C3A70" w:rsidRPr="00B36AA6">
      <w:pPr>
        <w:spacing w:before="240"/>
        <w:textAlignment w:val="baseline"/>
        <w:rPr>
          <w:rFonts w:ascii="Calibri" w:cs="Calibri" w:hAnsi="Calibri"/>
          <w:color w:val="000000"/>
          <w:sz w:val="24"/>
          <w:szCs w:val="24"/>
        </w:rPr>
      </w:pPr>
      <w:r w:rsidRPr="00B36AA6">
        <w:rPr>
          <w:rFonts w:ascii="Calibri" w:cs="Calibri" w:hAnsi="Calibri"/>
          <w:color w:val="000000"/>
          <w:sz w:val="24"/>
          <w:szCs w:val="24"/>
        </w:rPr>
        <w:t xml:space="preserve">La période de référence est fixée </w:t>
      </w:r>
      <w:r w:rsidR="00192FE1" w:rsidRPr="00B36AA6">
        <w:rPr>
          <w:rFonts w:ascii="Calibri" w:cs="Calibri" w:hAnsi="Calibri"/>
          <w:color w:val="000000"/>
          <w:sz w:val="24"/>
          <w:szCs w:val="24"/>
        </w:rPr>
        <w:t>du 1</w:t>
      </w:r>
      <w:r w:rsidR="00192FE1" w:rsidRPr="00B36AA6">
        <w:rPr>
          <w:rFonts w:ascii="Calibri" w:cs="Calibri" w:hAnsi="Calibri"/>
          <w:color w:val="000000"/>
          <w:sz w:val="24"/>
          <w:szCs w:val="24"/>
          <w:vertAlign w:val="superscript"/>
        </w:rPr>
        <w:t>er</w:t>
      </w:r>
      <w:r w:rsidR="00192FE1" w:rsidRPr="00B36AA6">
        <w:rPr>
          <w:rFonts w:ascii="Calibri" w:cs="Calibri" w:hAnsi="Calibri"/>
          <w:color w:val="000000"/>
          <w:sz w:val="24"/>
          <w:szCs w:val="24"/>
        </w:rPr>
        <w:t xml:space="preserve"> </w:t>
      </w:r>
      <w:r w:rsidR="00927E99" w:rsidRPr="00B36AA6">
        <w:rPr>
          <w:rFonts w:ascii="Calibri" w:cs="Calibri" w:hAnsi="Calibri"/>
          <w:color w:val="000000"/>
          <w:sz w:val="24"/>
          <w:szCs w:val="24"/>
        </w:rPr>
        <w:t>novembre N-1</w:t>
      </w:r>
      <w:r w:rsidR="00192FE1" w:rsidRPr="00B36AA6">
        <w:rPr>
          <w:rFonts w:ascii="Calibri" w:cs="Calibri" w:hAnsi="Calibri"/>
          <w:color w:val="000000"/>
          <w:sz w:val="24"/>
          <w:szCs w:val="24"/>
        </w:rPr>
        <w:t xml:space="preserve"> au </w:t>
      </w:r>
      <w:r w:rsidR="008E6021" w:rsidRPr="00B36AA6">
        <w:rPr>
          <w:rFonts w:ascii="Calibri" w:cs="Calibri" w:hAnsi="Calibri"/>
          <w:color w:val="000000"/>
          <w:sz w:val="24"/>
          <w:szCs w:val="24"/>
        </w:rPr>
        <w:t xml:space="preserve">31 </w:t>
      </w:r>
      <w:r w:rsidR="00927E99" w:rsidRPr="00B36AA6">
        <w:rPr>
          <w:rFonts w:ascii="Calibri" w:cs="Calibri" w:hAnsi="Calibri"/>
          <w:color w:val="000000"/>
          <w:sz w:val="24"/>
          <w:szCs w:val="24"/>
        </w:rPr>
        <w:t>octobre N</w:t>
      </w:r>
      <w:r w:rsidRPr="00B36AA6">
        <w:rPr>
          <w:rFonts w:ascii="Calibri" w:cs="Calibri" w:hAnsi="Calibri"/>
          <w:color w:val="000000"/>
          <w:sz w:val="24"/>
          <w:szCs w:val="24"/>
        </w:rPr>
        <w:t>.</w:t>
      </w:r>
      <w:r w:rsidR="00192FE1" w:rsidRPr="00B36AA6">
        <w:rPr>
          <w:rFonts w:ascii="Calibri" w:cs="Calibri" w:hAnsi="Calibri"/>
          <w:color w:val="000000"/>
          <w:sz w:val="24"/>
          <w:szCs w:val="24"/>
        </w:rPr>
        <w:t xml:space="preserve"> </w:t>
      </w:r>
    </w:p>
    <w:p w14:paraId="123661DF" w14:textId="593D3F8C" w:rsidP="001D3B7E" w:rsidR="00CA75E3" w:rsidRDefault="00CA75E3" w:rsidRPr="00B36AA6">
      <w:pPr>
        <w:pStyle w:val="Paragraphedeliste"/>
        <w:numPr>
          <w:ilvl w:val="0"/>
          <w:numId w:val="29"/>
        </w:numPr>
        <w:spacing w:before="240"/>
        <w:textAlignment w:val="baseline"/>
        <w:rPr>
          <w:rFonts w:ascii="Calibri" w:cs="Calibri" w:hAnsi="Calibri"/>
          <w:b/>
          <w:bCs/>
          <w:color w:val="000000"/>
          <w:sz w:val="24"/>
          <w:szCs w:val="24"/>
          <w:u w:val="single"/>
        </w:rPr>
      </w:pPr>
      <w:r w:rsidRPr="00B36AA6">
        <w:rPr>
          <w:rFonts w:ascii="Calibri" w:cs="Calibri" w:hAnsi="Calibri"/>
          <w:b/>
          <w:bCs/>
          <w:color w:val="000000"/>
          <w:sz w:val="24"/>
          <w:szCs w:val="24"/>
          <w:u w:val="single"/>
        </w:rPr>
        <w:t>Bénéficiaires de la prime</w:t>
      </w:r>
    </w:p>
    <w:p w14:paraId="54EBE085" w14:textId="5A0C98A6" w:rsidP="009D4EF5" w:rsidR="00A93694" w:rsidRDefault="00CA75E3" w:rsidRPr="00B36AA6">
      <w:pPr>
        <w:spacing w:after="0" w:before="240"/>
        <w:textAlignment w:val="baseline"/>
        <w:rPr>
          <w:rFonts w:ascii="Calibri" w:cs="Calibri" w:hAnsi="Calibri"/>
          <w:color w:val="000000"/>
          <w:sz w:val="24"/>
          <w:szCs w:val="24"/>
        </w:rPr>
      </w:pPr>
      <w:r w:rsidRPr="00B36AA6">
        <w:rPr>
          <w:rFonts w:ascii="Calibri" w:cs="Calibri" w:hAnsi="Calibri"/>
          <w:color w:val="000000"/>
          <w:sz w:val="24"/>
          <w:szCs w:val="24"/>
        </w:rPr>
        <w:t xml:space="preserve">La </w:t>
      </w:r>
      <w:r w:rsidR="00050BD4" w:rsidRPr="00B36AA6">
        <w:rPr>
          <w:rFonts w:ascii="Calibri" w:cs="Calibri" w:hAnsi="Calibri"/>
          <w:color w:val="000000"/>
          <w:sz w:val="24"/>
          <w:szCs w:val="24"/>
        </w:rPr>
        <w:t>« prime de 13</w:t>
      </w:r>
      <w:r w:rsidR="00050BD4" w:rsidRPr="00B36AA6">
        <w:rPr>
          <w:rFonts w:ascii="Calibri" w:cs="Calibri" w:hAnsi="Calibri"/>
          <w:color w:val="000000"/>
          <w:sz w:val="24"/>
          <w:szCs w:val="24"/>
          <w:vertAlign w:val="superscript"/>
        </w:rPr>
        <w:t>ème</w:t>
      </w:r>
      <w:r w:rsidR="00050BD4" w:rsidRPr="00B36AA6">
        <w:rPr>
          <w:rFonts w:ascii="Calibri" w:cs="Calibri" w:hAnsi="Calibri"/>
          <w:color w:val="000000"/>
          <w:sz w:val="24"/>
          <w:szCs w:val="24"/>
        </w:rPr>
        <w:t xml:space="preserve"> mois » </w:t>
      </w:r>
      <w:r w:rsidR="003970B5" w:rsidRPr="00B36AA6">
        <w:rPr>
          <w:rFonts w:ascii="Calibri" w:cs="Calibri" w:hAnsi="Calibri"/>
          <w:color w:val="000000"/>
          <w:sz w:val="24"/>
          <w:szCs w:val="24"/>
        </w:rPr>
        <w:t xml:space="preserve">bénéficie </w:t>
      </w:r>
      <w:r w:rsidR="003D0EAC" w:rsidRPr="00B36AA6">
        <w:rPr>
          <w:rFonts w:ascii="Calibri" w:cs="Calibri" w:hAnsi="Calibri"/>
          <w:color w:val="000000"/>
          <w:sz w:val="24"/>
          <w:szCs w:val="24"/>
        </w:rPr>
        <w:t>au</w:t>
      </w:r>
      <w:r w:rsidR="006239F2" w:rsidRPr="00B36AA6">
        <w:rPr>
          <w:rFonts w:ascii="Calibri" w:cs="Calibri" w:hAnsi="Calibri"/>
          <w:color w:val="000000"/>
          <w:sz w:val="24"/>
          <w:szCs w:val="24"/>
        </w:rPr>
        <w:t xml:space="preserve"> salarié</w:t>
      </w:r>
      <w:r w:rsidR="003970B5" w:rsidRPr="00B36AA6">
        <w:rPr>
          <w:rFonts w:ascii="Calibri" w:cs="Calibri" w:hAnsi="Calibri"/>
          <w:color w:val="000000"/>
          <w:sz w:val="24"/>
          <w:szCs w:val="24"/>
        </w:rPr>
        <w:t xml:space="preserve"> sous contrat</w:t>
      </w:r>
      <w:r w:rsidR="00A277D0" w:rsidRPr="00B36AA6">
        <w:rPr>
          <w:rFonts w:ascii="Calibri" w:cs="Calibri" w:hAnsi="Calibri"/>
          <w:color w:val="000000"/>
          <w:sz w:val="24"/>
          <w:szCs w:val="24"/>
        </w:rPr>
        <w:t xml:space="preserve"> de travail</w:t>
      </w:r>
      <w:r w:rsidR="003970B5" w:rsidRPr="00B36AA6">
        <w:rPr>
          <w:rFonts w:ascii="Calibri" w:cs="Calibri" w:hAnsi="Calibri"/>
          <w:color w:val="000000"/>
          <w:sz w:val="24"/>
          <w:szCs w:val="24"/>
        </w:rPr>
        <w:t xml:space="preserve"> (CDD, CDI, intérimaires)</w:t>
      </w:r>
      <w:r w:rsidR="004B2AB7" w:rsidRPr="00B36AA6">
        <w:rPr>
          <w:rFonts w:ascii="Calibri" w:cs="Calibri" w:hAnsi="Calibri"/>
          <w:color w:val="000000"/>
          <w:sz w:val="24"/>
          <w:szCs w:val="24"/>
        </w:rPr>
        <w:t>, sous réserve de la réunion des conditions cumulatives suivantes</w:t>
      </w:r>
      <w:r w:rsidR="00A93694" w:rsidRPr="00B36AA6">
        <w:rPr>
          <w:rFonts w:ascii="Calibri" w:cs="Calibri" w:hAnsi="Calibri"/>
          <w:color w:val="000000"/>
          <w:sz w:val="24"/>
          <w:szCs w:val="24"/>
        </w:rPr>
        <w:t> :</w:t>
      </w:r>
    </w:p>
    <w:p w14:paraId="5F328A36" w14:textId="337E9B38" w:rsidP="00AA3608" w:rsidR="006239F2" w:rsidRDefault="007C3A70" w:rsidRPr="00B36AA6">
      <w:pPr>
        <w:pStyle w:val="Paragraphedeliste"/>
        <w:numPr>
          <w:ilvl w:val="0"/>
          <w:numId w:val="30"/>
        </w:numPr>
        <w:spacing w:before="240"/>
        <w:textAlignment w:val="baseline"/>
        <w:rPr>
          <w:rFonts w:ascii="Calibri" w:cs="Calibri" w:hAnsi="Calibri"/>
          <w:color w:val="000000"/>
          <w:sz w:val="24"/>
          <w:szCs w:val="24"/>
        </w:rPr>
      </w:pPr>
      <w:r w:rsidRPr="00B36AA6">
        <w:rPr>
          <w:rFonts w:ascii="Calibri" w:cs="Calibri" w:hAnsi="Calibri"/>
          <w:color w:val="000000"/>
          <w:sz w:val="24"/>
          <w:szCs w:val="24"/>
        </w:rPr>
        <w:t xml:space="preserve">disposer d’une ancienneté de plus d’un an </w:t>
      </w:r>
      <w:r w:rsidR="00FB3A9B" w:rsidRPr="00B36AA6">
        <w:rPr>
          <w:rFonts w:ascii="Calibri" w:cs="Calibri" w:hAnsi="Calibri"/>
          <w:color w:val="000000"/>
          <w:sz w:val="24"/>
          <w:szCs w:val="24"/>
        </w:rPr>
        <w:t xml:space="preserve">au </w:t>
      </w:r>
      <w:r w:rsidR="008E6021" w:rsidRPr="00B36AA6">
        <w:rPr>
          <w:rFonts w:ascii="Calibri" w:cs="Calibri" w:hAnsi="Calibri"/>
          <w:color w:val="000000"/>
          <w:sz w:val="24"/>
          <w:szCs w:val="24"/>
        </w:rPr>
        <w:t xml:space="preserve">31 </w:t>
      </w:r>
      <w:r w:rsidR="00F22C09" w:rsidRPr="00B36AA6">
        <w:rPr>
          <w:rFonts w:ascii="Calibri" w:cs="Calibri" w:hAnsi="Calibri"/>
          <w:color w:val="000000"/>
          <w:sz w:val="24"/>
          <w:szCs w:val="24"/>
        </w:rPr>
        <w:t>octobre</w:t>
      </w:r>
      <w:r w:rsidR="00FB3A9B" w:rsidRPr="00B36AA6">
        <w:rPr>
          <w:rFonts w:ascii="Calibri" w:cs="Calibri" w:hAnsi="Calibri"/>
          <w:color w:val="000000"/>
          <w:sz w:val="24"/>
          <w:szCs w:val="24"/>
        </w:rPr>
        <w:t xml:space="preserve"> de la période de référence </w:t>
      </w:r>
      <w:r w:rsidR="006239F2" w:rsidRPr="00B36AA6">
        <w:rPr>
          <w:rFonts w:ascii="Calibri" w:cs="Calibri" w:hAnsi="Calibri"/>
          <w:color w:val="000000"/>
          <w:sz w:val="24"/>
          <w:szCs w:val="24"/>
        </w:rPr>
        <w:t>;</w:t>
      </w:r>
    </w:p>
    <w:p w14:paraId="69F8B30B" w14:textId="77777777" w:rsidP="008E6021" w:rsidR="008E6021" w:rsidRDefault="008E6021" w:rsidRPr="00B36AA6">
      <w:pPr>
        <w:pStyle w:val="Paragraphedeliste"/>
        <w:spacing w:before="240"/>
        <w:textAlignment w:val="baseline"/>
        <w:rPr>
          <w:rFonts w:ascii="Calibri" w:cs="Calibri" w:hAnsi="Calibri"/>
          <w:color w:val="000000"/>
          <w:sz w:val="24"/>
          <w:szCs w:val="24"/>
        </w:rPr>
      </w:pPr>
    </w:p>
    <w:p w14:paraId="1E2D1476" w14:textId="66E73AF5" w:rsidP="009B142D" w:rsidR="009B142D" w:rsidRDefault="009B142D" w:rsidRPr="00B36AA6">
      <w:pPr>
        <w:pStyle w:val="Paragraphedeliste"/>
        <w:numPr>
          <w:ilvl w:val="0"/>
          <w:numId w:val="30"/>
        </w:numPr>
        <w:spacing w:before="240"/>
        <w:textAlignment w:val="baseline"/>
        <w:rPr>
          <w:rFonts w:ascii="Calibri" w:cs="Calibri" w:hAnsi="Calibri"/>
          <w:color w:val="000000"/>
          <w:sz w:val="24"/>
          <w:szCs w:val="24"/>
        </w:rPr>
      </w:pPr>
      <w:r w:rsidRPr="00B36AA6">
        <w:rPr>
          <w:rFonts w:ascii="Calibri" w:cs="Calibri" w:hAnsi="Calibri"/>
          <w:color w:val="000000"/>
          <w:sz w:val="24"/>
          <w:szCs w:val="24"/>
        </w:rPr>
        <w:lastRenderedPageBreak/>
        <w:t>être présent</w:t>
      </w:r>
      <w:r w:rsidR="00DD5AFF" w:rsidRPr="00B36AA6">
        <w:rPr>
          <w:rFonts w:ascii="Calibri" w:cs="Calibri" w:hAnsi="Calibri"/>
          <w:color w:val="000000"/>
          <w:sz w:val="24"/>
          <w:szCs w:val="24"/>
        </w:rPr>
        <w:t xml:space="preserve"> </w:t>
      </w:r>
      <w:r w:rsidRPr="00B36AA6">
        <w:rPr>
          <w:rFonts w:ascii="Calibri" w:cs="Calibri" w:hAnsi="Calibri"/>
          <w:color w:val="000000"/>
          <w:sz w:val="24"/>
          <w:szCs w:val="24"/>
        </w:rPr>
        <w:t>dans l’entreprise</w:t>
      </w:r>
      <w:r w:rsidR="00C51E74" w:rsidRPr="00B36AA6">
        <w:rPr>
          <w:rFonts w:ascii="Calibri" w:cs="Calibri" w:hAnsi="Calibri"/>
          <w:color w:val="000000"/>
          <w:sz w:val="24"/>
          <w:szCs w:val="24"/>
        </w:rPr>
        <w:t xml:space="preserve"> au 31 octobre de</w:t>
      </w:r>
      <w:r w:rsidR="00DD5AFF" w:rsidRPr="00B36AA6">
        <w:rPr>
          <w:rFonts w:ascii="Calibri" w:cs="Calibri" w:hAnsi="Calibri"/>
          <w:color w:val="000000"/>
          <w:sz w:val="24"/>
          <w:szCs w:val="24"/>
        </w:rPr>
        <w:t xml:space="preserve"> la période de référence</w:t>
      </w:r>
      <w:r w:rsidRPr="00B36AA6">
        <w:rPr>
          <w:rFonts w:ascii="Calibri" w:cs="Calibri" w:hAnsi="Calibri"/>
          <w:color w:val="000000"/>
          <w:sz w:val="24"/>
          <w:szCs w:val="24"/>
        </w:rPr>
        <w:t xml:space="preserve"> </w:t>
      </w:r>
      <w:r w:rsidR="008E6021" w:rsidRPr="00B36AA6">
        <w:rPr>
          <w:rFonts w:ascii="Calibri" w:cs="Calibri" w:hAnsi="Calibri"/>
          <w:color w:val="000000"/>
          <w:sz w:val="24"/>
          <w:szCs w:val="24"/>
        </w:rPr>
        <w:t xml:space="preserve">et être lié par un contrat de travail avec la Société </w:t>
      </w:r>
      <w:r w:rsidRPr="00B36AA6">
        <w:rPr>
          <w:rFonts w:ascii="Calibri" w:cs="Calibri" w:hAnsi="Calibri"/>
          <w:color w:val="000000"/>
          <w:sz w:val="24"/>
          <w:szCs w:val="24"/>
        </w:rPr>
        <w:t xml:space="preserve">au </w:t>
      </w:r>
      <w:r w:rsidR="00C51E74" w:rsidRPr="00B36AA6">
        <w:rPr>
          <w:rFonts w:ascii="Calibri" w:cs="Calibri" w:hAnsi="Calibri"/>
          <w:color w:val="000000"/>
          <w:sz w:val="24"/>
          <w:szCs w:val="24"/>
        </w:rPr>
        <w:t xml:space="preserve">jour </w:t>
      </w:r>
      <w:r w:rsidRPr="00B36AA6">
        <w:rPr>
          <w:rFonts w:ascii="Calibri" w:cs="Calibri" w:hAnsi="Calibri"/>
          <w:color w:val="000000"/>
          <w:sz w:val="24"/>
          <w:szCs w:val="24"/>
        </w:rPr>
        <w:t xml:space="preserve">du </w:t>
      </w:r>
      <w:r w:rsidR="00C51E74" w:rsidRPr="00B36AA6">
        <w:rPr>
          <w:rFonts w:ascii="Calibri" w:cs="Calibri" w:hAnsi="Calibri"/>
          <w:color w:val="000000"/>
          <w:sz w:val="24"/>
          <w:szCs w:val="24"/>
        </w:rPr>
        <w:t>versement</w:t>
      </w:r>
      <w:r w:rsidR="00DD5AFF" w:rsidRPr="00B36AA6">
        <w:rPr>
          <w:rFonts w:ascii="Calibri" w:cs="Calibri" w:hAnsi="Calibri"/>
          <w:color w:val="000000"/>
          <w:sz w:val="24"/>
          <w:szCs w:val="24"/>
        </w:rPr>
        <w:t xml:space="preserve"> de cette prime</w:t>
      </w:r>
      <w:r w:rsidR="00C51E74" w:rsidRPr="00B36AA6">
        <w:rPr>
          <w:rFonts w:ascii="Calibri" w:cs="Calibri" w:hAnsi="Calibri"/>
          <w:color w:val="000000"/>
          <w:sz w:val="24"/>
          <w:szCs w:val="24"/>
        </w:rPr>
        <w:t xml:space="preserve"> </w:t>
      </w:r>
      <w:r w:rsidRPr="00B36AA6">
        <w:rPr>
          <w:rFonts w:ascii="Calibri" w:cs="Calibri" w:hAnsi="Calibri"/>
          <w:color w:val="000000"/>
          <w:sz w:val="24"/>
          <w:szCs w:val="24"/>
        </w:rPr>
        <w:t>;</w:t>
      </w:r>
    </w:p>
    <w:p w14:paraId="370A2DD0" w14:textId="77777777" w:rsidP="009B142D" w:rsidR="00A93694" w:rsidRDefault="00A93694" w:rsidRPr="00B36AA6">
      <w:pPr>
        <w:pStyle w:val="Paragraphedeliste"/>
        <w:spacing w:before="240"/>
        <w:textAlignment w:val="baseline"/>
        <w:rPr>
          <w:rFonts w:ascii="Calibri" w:cs="Calibri" w:hAnsi="Calibri"/>
          <w:color w:val="000000"/>
          <w:sz w:val="24"/>
          <w:szCs w:val="24"/>
        </w:rPr>
      </w:pPr>
    </w:p>
    <w:p w14:paraId="37DDD65D" w14:textId="04CE5F37" w:rsidP="00A93694" w:rsidR="00CA75E3" w:rsidRDefault="004B2AB7" w:rsidRPr="00B36AA6">
      <w:pPr>
        <w:pStyle w:val="Paragraphedeliste"/>
        <w:numPr>
          <w:ilvl w:val="0"/>
          <w:numId w:val="30"/>
        </w:numPr>
        <w:spacing w:before="240"/>
        <w:textAlignment w:val="baseline"/>
        <w:rPr>
          <w:rFonts w:ascii="Calibri" w:cs="Calibri" w:hAnsi="Calibri"/>
          <w:color w:val="000000"/>
          <w:sz w:val="24"/>
          <w:szCs w:val="24"/>
        </w:rPr>
      </w:pPr>
      <w:r w:rsidRPr="00B36AA6">
        <w:rPr>
          <w:rFonts w:ascii="Calibri" w:cs="Calibri" w:hAnsi="Calibri"/>
          <w:color w:val="000000"/>
          <w:sz w:val="24"/>
          <w:szCs w:val="24"/>
        </w:rPr>
        <w:t>appartenir</w:t>
      </w:r>
      <w:r w:rsidR="00A93694" w:rsidRPr="00B36AA6">
        <w:rPr>
          <w:rFonts w:ascii="Calibri" w:cs="Calibri" w:hAnsi="Calibri"/>
          <w:color w:val="000000"/>
          <w:sz w:val="24"/>
          <w:szCs w:val="24"/>
        </w:rPr>
        <w:t xml:space="preserve"> aux niveaux hiérarchiques 1 à </w:t>
      </w:r>
      <w:r w:rsidR="00876B24" w:rsidRPr="00B36AA6">
        <w:rPr>
          <w:rFonts w:ascii="Calibri" w:cs="Calibri" w:hAnsi="Calibri"/>
          <w:color w:val="000000"/>
          <w:sz w:val="24"/>
          <w:szCs w:val="24"/>
        </w:rPr>
        <w:t xml:space="preserve">5 </w:t>
      </w:r>
      <w:r w:rsidR="00A93694" w:rsidRPr="00B36AA6">
        <w:rPr>
          <w:rFonts w:ascii="Calibri" w:cs="Calibri" w:hAnsi="Calibri"/>
          <w:color w:val="000000"/>
          <w:sz w:val="24"/>
          <w:szCs w:val="24"/>
        </w:rPr>
        <w:t xml:space="preserve">de la Convention collective </w:t>
      </w:r>
      <w:r w:rsidR="007D2D15" w:rsidRPr="00B36AA6">
        <w:rPr>
          <w:rFonts w:ascii="Calibri" w:cs="Calibri" w:hAnsi="Calibri"/>
          <w:color w:val="000000"/>
          <w:sz w:val="24"/>
          <w:szCs w:val="24"/>
        </w:rPr>
        <w:t>applicable</w:t>
      </w:r>
      <w:r w:rsidR="00131FA4" w:rsidRPr="00B36AA6">
        <w:rPr>
          <w:rFonts w:ascii="Calibri" w:cs="Calibri" w:hAnsi="Calibri"/>
          <w:color w:val="000000"/>
          <w:sz w:val="24"/>
          <w:szCs w:val="24"/>
        </w:rPr>
        <w:t>s</w:t>
      </w:r>
      <w:r w:rsidR="007D2D15" w:rsidRPr="00B36AA6">
        <w:rPr>
          <w:rFonts w:ascii="Calibri" w:cs="Calibri" w:hAnsi="Calibri"/>
          <w:color w:val="000000"/>
          <w:sz w:val="24"/>
          <w:szCs w:val="24"/>
        </w:rPr>
        <w:t xml:space="preserve"> </w:t>
      </w:r>
      <w:r w:rsidR="00FB3A9B" w:rsidRPr="00B36AA6">
        <w:rPr>
          <w:rFonts w:ascii="Calibri" w:cs="Calibri" w:hAnsi="Calibri"/>
          <w:color w:val="000000"/>
          <w:sz w:val="24"/>
          <w:szCs w:val="24"/>
        </w:rPr>
        <w:t xml:space="preserve">au </w:t>
      </w:r>
      <w:r w:rsidR="008E6021" w:rsidRPr="00B36AA6">
        <w:rPr>
          <w:rFonts w:ascii="Calibri" w:cs="Calibri" w:hAnsi="Calibri"/>
          <w:color w:val="000000"/>
          <w:sz w:val="24"/>
          <w:szCs w:val="24"/>
        </w:rPr>
        <w:t xml:space="preserve">31 </w:t>
      </w:r>
      <w:r w:rsidR="002F422D" w:rsidRPr="00B36AA6">
        <w:rPr>
          <w:rFonts w:ascii="Calibri" w:cs="Calibri" w:hAnsi="Calibri"/>
          <w:color w:val="000000"/>
          <w:sz w:val="24"/>
          <w:szCs w:val="24"/>
        </w:rPr>
        <w:t>octobre</w:t>
      </w:r>
      <w:r w:rsidR="00FB3A9B" w:rsidRPr="00B36AA6">
        <w:rPr>
          <w:rFonts w:ascii="Calibri" w:cs="Calibri" w:hAnsi="Calibri"/>
          <w:color w:val="000000"/>
          <w:sz w:val="24"/>
          <w:szCs w:val="24"/>
        </w:rPr>
        <w:t xml:space="preserve"> de la période de référence</w:t>
      </w:r>
      <w:r w:rsidR="00A1349A" w:rsidRPr="00B36AA6">
        <w:rPr>
          <w:rFonts w:ascii="Calibri" w:cs="Calibri" w:hAnsi="Calibri"/>
          <w:color w:val="000000"/>
          <w:sz w:val="24"/>
          <w:szCs w:val="24"/>
        </w:rPr>
        <w:t>.</w:t>
      </w:r>
    </w:p>
    <w:p w14:paraId="74606A03" w14:textId="77777777" w:rsidP="00311B09" w:rsidR="00311B09" w:rsidRDefault="00311B09" w:rsidRPr="00B36AA6">
      <w:pPr>
        <w:pStyle w:val="Paragraphedeliste"/>
        <w:rPr>
          <w:rFonts w:ascii="Calibri" w:cs="Calibri" w:hAnsi="Calibri"/>
          <w:color w:val="000000"/>
          <w:sz w:val="24"/>
          <w:szCs w:val="24"/>
        </w:rPr>
      </w:pPr>
    </w:p>
    <w:p w14:paraId="48D50CE2" w14:textId="4BF44F59" w:rsidP="001D3B7E" w:rsidR="00CA75E3" w:rsidRDefault="00311B09" w:rsidRPr="00B36AA6">
      <w:pPr>
        <w:pStyle w:val="Paragraphedeliste"/>
        <w:numPr>
          <w:ilvl w:val="0"/>
          <w:numId w:val="29"/>
        </w:numPr>
        <w:spacing w:before="240"/>
        <w:textAlignment w:val="baseline"/>
        <w:rPr>
          <w:rFonts w:ascii="Calibri" w:cs="Calibri" w:hAnsi="Calibri"/>
          <w:b/>
          <w:bCs/>
          <w:color w:val="000000"/>
          <w:sz w:val="24"/>
          <w:szCs w:val="24"/>
          <w:u w:val="single"/>
        </w:rPr>
      </w:pPr>
      <w:r w:rsidRPr="00B36AA6">
        <w:rPr>
          <w:rFonts w:ascii="Calibri" w:cs="Calibri" w:hAnsi="Calibri"/>
          <w:b/>
          <w:bCs/>
          <w:color w:val="000000"/>
          <w:sz w:val="24"/>
          <w:szCs w:val="24"/>
          <w:u w:val="single"/>
        </w:rPr>
        <w:t>Période</w:t>
      </w:r>
      <w:r w:rsidR="00A35305" w:rsidRPr="00B36AA6">
        <w:rPr>
          <w:rFonts w:ascii="Calibri" w:cs="Calibri" w:hAnsi="Calibri"/>
          <w:b/>
          <w:bCs/>
          <w:color w:val="000000"/>
          <w:sz w:val="24"/>
          <w:szCs w:val="24"/>
          <w:u w:val="single"/>
        </w:rPr>
        <w:t xml:space="preserve"> de versement de la prime</w:t>
      </w:r>
    </w:p>
    <w:p w14:paraId="552FBC51" w14:textId="431E1675" w:rsidP="009D4EF5" w:rsidR="000D7BEE" w:rsidRDefault="006C271F" w:rsidRPr="00B36AA6">
      <w:pPr>
        <w:spacing w:after="0" w:before="240"/>
        <w:textAlignment w:val="baseline"/>
        <w:rPr>
          <w:rFonts w:ascii="Calibri" w:cs="Calibri" w:hAnsi="Calibri"/>
          <w:color w:val="000000"/>
          <w:sz w:val="24"/>
          <w:szCs w:val="24"/>
        </w:rPr>
      </w:pPr>
      <w:r w:rsidRPr="00B36AA6">
        <w:rPr>
          <w:rFonts w:ascii="Calibri" w:cs="Calibri" w:hAnsi="Calibri"/>
          <w:color w:val="000000"/>
          <w:sz w:val="24"/>
          <w:szCs w:val="24"/>
        </w:rPr>
        <w:t xml:space="preserve">La </w:t>
      </w:r>
      <w:r w:rsidR="00050BD4" w:rsidRPr="00B36AA6">
        <w:rPr>
          <w:rFonts w:ascii="Calibri" w:cs="Calibri" w:hAnsi="Calibri"/>
          <w:color w:val="000000"/>
          <w:sz w:val="24"/>
          <w:szCs w:val="24"/>
        </w:rPr>
        <w:t>« prime de 13</w:t>
      </w:r>
      <w:r w:rsidR="00050BD4" w:rsidRPr="00B36AA6">
        <w:rPr>
          <w:rFonts w:ascii="Calibri" w:cs="Calibri" w:hAnsi="Calibri"/>
          <w:color w:val="000000"/>
          <w:sz w:val="24"/>
          <w:szCs w:val="24"/>
          <w:vertAlign w:val="superscript"/>
        </w:rPr>
        <w:t>ème</w:t>
      </w:r>
      <w:r w:rsidR="00050BD4" w:rsidRPr="00B36AA6">
        <w:rPr>
          <w:rFonts w:ascii="Calibri" w:cs="Calibri" w:hAnsi="Calibri"/>
          <w:color w:val="000000"/>
          <w:sz w:val="24"/>
          <w:szCs w:val="24"/>
        </w:rPr>
        <w:t xml:space="preserve"> mois » </w:t>
      </w:r>
      <w:r w:rsidR="007B5412" w:rsidRPr="00B36AA6">
        <w:rPr>
          <w:rFonts w:ascii="Calibri" w:cs="Calibri" w:hAnsi="Calibri"/>
          <w:color w:val="000000"/>
          <w:sz w:val="24"/>
          <w:szCs w:val="24"/>
        </w:rPr>
        <w:t>est</w:t>
      </w:r>
      <w:r w:rsidRPr="00B36AA6">
        <w:rPr>
          <w:rFonts w:ascii="Calibri" w:cs="Calibri" w:hAnsi="Calibri"/>
          <w:color w:val="000000"/>
          <w:sz w:val="24"/>
          <w:szCs w:val="24"/>
        </w:rPr>
        <w:t xml:space="preserve"> versée </w:t>
      </w:r>
      <w:r w:rsidR="002E6AD0" w:rsidRPr="00B36AA6">
        <w:rPr>
          <w:rFonts w:ascii="Calibri" w:cs="Calibri" w:hAnsi="Calibri"/>
          <w:color w:val="000000"/>
          <w:sz w:val="24"/>
          <w:szCs w:val="24"/>
        </w:rPr>
        <w:t>annuellement</w:t>
      </w:r>
      <w:r w:rsidR="000D7BEE" w:rsidRPr="00B36AA6">
        <w:rPr>
          <w:rFonts w:ascii="Calibri" w:cs="Calibri" w:hAnsi="Calibri"/>
          <w:color w:val="000000"/>
          <w:sz w:val="24"/>
          <w:szCs w:val="24"/>
        </w:rPr>
        <w:t>.</w:t>
      </w:r>
    </w:p>
    <w:p w14:paraId="0227F254" w14:textId="505BFE66" w:rsidP="009D4EF5" w:rsidR="003970B5" w:rsidRDefault="000D7BEE" w:rsidRPr="00B36AA6">
      <w:pPr>
        <w:spacing w:after="0" w:before="240"/>
        <w:textAlignment w:val="baseline"/>
        <w:rPr>
          <w:rFonts w:ascii="Calibri" w:cs="Calibri" w:hAnsi="Calibri"/>
          <w:color w:val="000000"/>
          <w:sz w:val="24"/>
          <w:szCs w:val="24"/>
        </w:rPr>
      </w:pPr>
      <w:r w:rsidRPr="00B36AA6">
        <w:rPr>
          <w:rFonts w:ascii="Calibri" w:cs="Calibri" w:hAnsi="Calibri"/>
          <w:color w:val="000000"/>
          <w:sz w:val="24"/>
          <w:szCs w:val="24"/>
        </w:rPr>
        <w:t>Elle est versée</w:t>
      </w:r>
      <w:r w:rsidR="002E6AD0" w:rsidRPr="00B36AA6">
        <w:rPr>
          <w:rFonts w:ascii="Calibri" w:cs="Calibri" w:hAnsi="Calibri"/>
          <w:color w:val="000000"/>
          <w:sz w:val="24"/>
          <w:szCs w:val="24"/>
        </w:rPr>
        <w:t xml:space="preserve"> </w:t>
      </w:r>
      <w:r w:rsidR="00AE0335" w:rsidRPr="00B36AA6">
        <w:rPr>
          <w:rFonts w:ascii="Calibri" w:cs="Calibri" w:hAnsi="Calibri"/>
          <w:color w:val="000000"/>
          <w:sz w:val="24"/>
          <w:szCs w:val="24"/>
        </w:rPr>
        <w:t xml:space="preserve">sur la paie </w:t>
      </w:r>
      <w:r w:rsidR="00586D83" w:rsidRPr="00B36AA6">
        <w:rPr>
          <w:rFonts w:ascii="Calibri" w:cs="Calibri" w:hAnsi="Calibri"/>
          <w:color w:val="000000"/>
          <w:sz w:val="24"/>
          <w:szCs w:val="24"/>
        </w:rPr>
        <w:t xml:space="preserve">du mois de </w:t>
      </w:r>
      <w:r w:rsidR="00131FA4" w:rsidRPr="00B36AA6">
        <w:rPr>
          <w:rFonts w:ascii="Calibri" w:cs="Calibri" w:hAnsi="Calibri"/>
          <w:color w:val="000000"/>
          <w:sz w:val="24"/>
          <w:szCs w:val="24"/>
        </w:rPr>
        <w:t>novembre</w:t>
      </w:r>
      <w:r w:rsidR="006C271F" w:rsidRPr="00B36AA6">
        <w:rPr>
          <w:rFonts w:ascii="Calibri" w:cs="Calibri" w:hAnsi="Calibri"/>
          <w:color w:val="000000"/>
          <w:sz w:val="24"/>
          <w:szCs w:val="24"/>
        </w:rPr>
        <w:t xml:space="preserve"> </w:t>
      </w:r>
      <w:r w:rsidR="00192FE1" w:rsidRPr="00B36AA6">
        <w:rPr>
          <w:rFonts w:ascii="Calibri" w:cs="Calibri" w:hAnsi="Calibri"/>
          <w:color w:val="000000"/>
          <w:sz w:val="24"/>
          <w:szCs w:val="24"/>
        </w:rPr>
        <w:t xml:space="preserve">suivant </w:t>
      </w:r>
      <w:r w:rsidR="007C3A70" w:rsidRPr="00B36AA6">
        <w:rPr>
          <w:rFonts w:ascii="Calibri" w:cs="Calibri" w:hAnsi="Calibri"/>
          <w:color w:val="000000"/>
          <w:sz w:val="24"/>
          <w:szCs w:val="24"/>
        </w:rPr>
        <w:t>chaque</w:t>
      </w:r>
      <w:r w:rsidR="00586D83" w:rsidRPr="00B36AA6">
        <w:rPr>
          <w:rFonts w:ascii="Calibri" w:cs="Calibri" w:hAnsi="Calibri"/>
          <w:color w:val="000000"/>
          <w:sz w:val="24"/>
          <w:szCs w:val="24"/>
        </w:rPr>
        <w:t xml:space="preserve"> période de référence</w:t>
      </w:r>
      <w:r w:rsidR="006C271F" w:rsidRPr="00B36AA6">
        <w:rPr>
          <w:rFonts w:ascii="Calibri" w:cs="Calibri" w:hAnsi="Calibri"/>
          <w:color w:val="000000"/>
          <w:sz w:val="24"/>
          <w:szCs w:val="24"/>
        </w:rPr>
        <w:t>.</w:t>
      </w:r>
    </w:p>
    <w:p w14:paraId="1E9DC6E7" w14:textId="3A00B274" w:rsidP="001D3B7E" w:rsidR="006C271F" w:rsidRDefault="006C271F" w:rsidRPr="00B36AA6">
      <w:pPr>
        <w:pStyle w:val="Paragraphedeliste"/>
        <w:numPr>
          <w:ilvl w:val="0"/>
          <w:numId w:val="29"/>
        </w:numPr>
        <w:spacing w:before="240"/>
        <w:textAlignment w:val="baseline"/>
        <w:rPr>
          <w:rFonts w:ascii="Calibri" w:cs="Calibri" w:hAnsi="Calibri"/>
          <w:b/>
          <w:bCs/>
          <w:color w:val="000000"/>
          <w:sz w:val="24"/>
          <w:szCs w:val="24"/>
          <w:u w:val="single"/>
        </w:rPr>
      </w:pPr>
      <w:r w:rsidRPr="00B36AA6">
        <w:rPr>
          <w:rFonts w:ascii="Calibri" w:cs="Calibri" w:hAnsi="Calibri"/>
          <w:b/>
          <w:bCs/>
          <w:color w:val="000000"/>
          <w:sz w:val="24"/>
          <w:szCs w:val="24"/>
          <w:u w:val="single"/>
        </w:rPr>
        <w:t>Date d’entrée en vigueur de la prime</w:t>
      </w:r>
    </w:p>
    <w:p w14:paraId="02B09602" w14:textId="5B5BEAE7" w:rsidP="001D3B7E" w:rsidR="003970B5" w:rsidRDefault="00054186" w:rsidRPr="00B36AA6">
      <w:pPr>
        <w:spacing w:after="0" w:before="240"/>
        <w:textAlignment w:val="baseline"/>
        <w:rPr>
          <w:rFonts w:ascii="Calibri" w:cs="Calibri" w:hAnsi="Calibri"/>
          <w:color w:val="000000"/>
          <w:sz w:val="24"/>
          <w:szCs w:val="24"/>
        </w:rPr>
      </w:pPr>
      <w:r w:rsidRPr="00B36AA6">
        <w:rPr>
          <w:rFonts w:ascii="Calibri" w:cs="Calibri" w:hAnsi="Calibri"/>
          <w:color w:val="000000"/>
          <w:sz w:val="24"/>
          <w:szCs w:val="24"/>
        </w:rPr>
        <w:t xml:space="preserve">Le </w:t>
      </w:r>
      <w:r w:rsidR="00050BD4" w:rsidRPr="00B36AA6">
        <w:rPr>
          <w:rFonts w:ascii="Calibri" w:cs="Calibri" w:hAnsi="Calibri"/>
          <w:color w:val="000000"/>
          <w:sz w:val="24"/>
          <w:szCs w:val="24"/>
        </w:rPr>
        <w:t>« prime de 13</w:t>
      </w:r>
      <w:r w:rsidR="00050BD4" w:rsidRPr="00B36AA6">
        <w:rPr>
          <w:rFonts w:ascii="Calibri" w:cs="Calibri" w:hAnsi="Calibri"/>
          <w:color w:val="000000"/>
          <w:sz w:val="24"/>
          <w:szCs w:val="24"/>
          <w:vertAlign w:val="superscript"/>
        </w:rPr>
        <w:t>ème</w:t>
      </w:r>
      <w:r w:rsidR="00050BD4" w:rsidRPr="00B36AA6">
        <w:rPr>
          <w:rFonts w:ascii="Calibri" w:cs="Calibri" w:hAnsi="Calibri"/>
          <w:color w:val="000000"/>
          <w:sz w:val="24"/>
          <w:szCs w:val="24"/>
        </w:rPr>
        <w:t xml:space="preserve"> mois » </w:t>
      </w:r>
      <w:r w:rsidR="000957F6" w:rsidRPr="00B36AA6">
        <w:rPr>
          <w:rFonts w:ascii="Calibri" w:cs="Calibri" w:hAnsi="Calibri"/>
          <w:color w:val="000000"/>
          <w:sz w:val="24"/>
          <w:szCs w:val="24"/>
        </w:rPr>
        <w:t>entre</w:t>
      </w:r>
      <w:r w:rsidR="006C271F" w:rsidRPr="00B36AA6">
        <w:rPr>
          <w:rFonts w:ascii="Calibri" w:cs="Calibri" w:hAnsi="Calibri"/>
          <w:color w:val="000000"/>
          <w:sz w:val="24"/>
          <w:szCs w:val="24"/>
        </w:rPr>
        <w:t xml:space="preserve"> </w:t>
      </w:r>
      <w:r w:rsidRPr="00B36AA6">
        <w:rPr>
          <w:rFonts w:ascii="Calibri" w:cs="Calibri" w:hAnsi="Calibri"/>
          <w:color w:val="000000"/>
          <w:sz w:val="24"/>
          <w:szCs w:val="24"/>
        </w:rPr>
        <w:t xml:space="preserve">en vigueur </w:t>
      </w:r>
      <w:r w:rsidR="000957F6" w:rsidRPr="00B36AA6">
        <w:rPr>
          <w:rFonts w:ascii="Calibri" w:cs="Calibri" w:hAnsi="Calibri"/>
          <w:color w:val="000000"/>
          <w:sz w:val="24"/>
          <w:szCs w:val="24"/>
        </w:rPr>
        <w:t>le 1</w:t>
      </w:r>
      <w:r w:rsidR="000957F6" w:rsidRPr="00B36AA6">
        <w:rPr>
          <w:rFonts w:ascii="Calibri" w:cs="Calibri" w:hAnsi="Calibri"/>
          <w:color w:val="000000"/>
          <w:sz w:val="24"/>
          <w:szCs w:val="24"/>
          <w:vertAlign w:val="superscript"/>
        </w:rPr>
        <w:t>er</w:t>
      </w:r>
      <w:r w:rsidR="000957F6" w:rsidRPr="00B36AA6">
        <w:rPr>
          <w:rFonts w:ascii="Calibri" w:cs="Calibri" w:hAnsi="Calibri"/>
          <w:color w:val="000000"/>
          <w:sz w:val="24"/>
          <w:szCs w:val="24"/>
        </w:rPr>
        <w:t xml:space="preserve"> </w:t>
      </w:r>
      <w:r w:rsidR="002F422D" w:rsidRPr="00B36AA6">
        <w:rPr>
          <w:rFonts w:ascii="Calibri" w:cs="Calibri" w:hAnsi="Calibri"/>
          <w:color w:val="000000"/>
          <w:sz w:val="24"/>
          <w:szCs w:val="24"/>
        </w:rPr>
        <w:t>novembre</w:t>
      </w:r>
      <w:r w:rsidR="004B7063" w:rsidRPr="00B36AA6">
        <w:rPr>
          <w:rFonts w:ascii="Calibri" w:cs="Calibri" w:hAnsi="Calibri"/>
          <w:color w:val="000000"/>
          <w:sz w:val="24"/>
          <w:szCs w:val="24"/>
        </w:rPr>
        <w:t xml:space="preserve"> </w:t>
      </w:r>
      <w:r w:rsidR="000957F6" w:rsidRPr="00B36AA6">
        <w:rPr>
          <w:rFonts w:ascii="Calibri" w:cs="Calibri" w:hAnsi="Calibri"/>
          <w:color w:val="000000"/>
          <w:sz w:val="24"/>
          <w:szCs w:val="24"/>
        </w:rPr>
        <w:t>202</w:t>
      </w:r>
      <w:r w:rsidR="004B7063" w:rsidRPr="00B36AA6">
        <w:rPr>
          <w:rFonts w:ascii="Calibri" w:cs="Calibri" w:hAnsi="Calibri"/>
          <w:color w:val="000000"/>
          <w:sz w:val="24"/>
          <w:szCs w:val="24"/>
        </w:rPr>
        <w:t>3</w:t>
      </w:r>
      <w:r w:rsidRPr="00B36AA6">
        <w:rPr>
          <w:rFonts w:ascii="Calibri" w:cs="Calibri" w:hAnsi="Calibri"/>
          <w:color w:val="000000"/>
          <w:sz w:val="24"/>
          <w:szCs w:val="24"/>
        </w:rPr>
        <w:t>.</w:t>
      </w:r>
    </w:p>
    <w:p w14:paraId="31B6F61D" w14:textId="46A929ED" w:rsidP="007D3191" w:rsidR="007D3191" w:rsidRDefault="007D3191" w:rsidRPr="00B36AA6">
      <w:pPr>
        <w:pStyle w:val="Paragraphedeliste"/>
        <w:numPr>
          <w:ilvl w:val="0"/>
          <w:numId w:val="29"/>
        </w:numPr>
        <w:spacing w:before="240"/>
        <w:textAlignment w:val="baseline"/>
        <w:rPr>
          <w:rFonts w:ascii="Calibri" w:cs="Calibri" w:hAnsi="Calibri"/>
          <w:b/>
          <w:bCs/>
          <w:color w:val="000000"/>
          <w:sz w:val="24"/>
          <w:szCs w:val="24"/>
          <w:u w:val="single"/>
        </w:rPr>
      </w:pPr>
      <w:r w:rsidRPr="00B36AA6">
        <w:rPr>
          <w:rFonts w:ascii="Calibri" w:cs="Calibri" w:hAnsi="Calibri"/>
          <w:b/>
          <w:bCs/>
          <w:color w:val="000000"/>
          <w:sz w:val="24"/>
          <w:szCs w:val="24"/>
          <w:u w:val="single"/>
        </w:rPr>
        <w:t>Régime transitoire</w:t>
      </w:r>
    </w:p>
    <w:p w14:paraId="06812676" w14:textId="5B2B72EF" w:rsidP="009E0527" w:rsidR="00192FE1" w:rsidRDefault="005B1D75" w:rsidRPr="00B36AA6">
      <w:pPr>
        <w:spacing w:after="0" w:before="240"/>
        <w:textAlignment w:val="baseline"/>
        <w:rPr>
          <w:rFonts w:ascii="Calibri" w:cs="Calibri" w:hAnsi="Calibri"/>
          <w:color w:val="000000"/>
          <w:sz w:val="24"/>
          <w:szCs w:val="24"/>
        </w:rPr>
      </w:pPr>
      <w:r w:rsidRPr="00B36AA6">
        <w:rPr>
          <w:rFonts w:ascii="Calibri" w:cs="Calibri" w:hAnsi="Calibri"/>
          <w:color w:val="000000"/>
          <w:sz w:val="24"/>
          <w:szCs w:val="24"/>
        </w:rPr>
        <w:t>A titre transitoire, au titre de l’année 2023</w:t>
      </w:r>
      <w:r w:rsidR="007C3A70" w:rsidRPr="00B36AA6">
        <w:rPr>
          <w:rFonts w:ascii="Calibri" w:cs="Calibri" w:hAnsi="Calibri"/>
          <w:color w:val="000000"/>
          <w:sz w:val="24"/>
          <w:szCs w:val="24"/>
        </w:rPr>
        <w:t xml:space="preserve">, </w:t>
      </w:r>
      <w:r w:rsidR="007D3191" w:rsidRPr="00B36AA6">
        <w:rPr>
          <w:rFonts w:ascii="Calibri" w:cs="Calibri" w:hAnsi="Calibri"/>
          <w:color w:val="000000"/>
          <w:sz w:val="24"/>
          <w:szCs w:val="24"/>
        </w:rPr>
        <w:t>la</w:t>
      </w:r>
      <w:r w:rsidR="007C3A70" w:rsidRPr="00B36AA6">
        <w:rPr>
          <w:rFonts w:ascii="Calibri" w:cs="Calibri" w:hAnsi="Calibri"/>
          <w:color w:val="000000"/>
          <w:sz w:val="24"/>
          <w:szCs w:val="24"/>
        </w:rPr>
        <w:t xml:space="preserve"> « prime de 13</w:t>
      </w:r>
      <w:r w:rsidR="007C3A70" w:rsidRPr="00B36AA6">
        <w:rPr>
          <w:rFonts w:ascii="Calibri" w:cs="Calibri" w:hAnsi="Calibri"/>
          <w:color w:val="000000"/>
          <w:sz w:val="24"/>
          <w:szCs w:val="24"/>
          <w:vertAlign w:val="superscript"/>
        </w:rPr>
        <w:t>ème</w:t>
      </w:r>
      <w:r w:rsidR="007C3A70" w:rsidRPr="00B36AA6">
        <w:rPr>
          <w:rFonts w:ascii="Calibri" w:cs="Calibri" w:hAnsi="Calibri"/>
          <w:color w:val="000000"/>
          <w:sz w:val="24"/>
          <w:szCs w:val="24"/>
        </w:rPr>
        <w:t xml:space="preserve"> mois » sera </w:t>
      </w:r>
      <w:r w:rsidR="007D3191" w:rsidRPr="00B36AA6">
        <w:rPr>
          <w:rFonts w:ascii="Calibri" w:cs="Calibri" w:hAnsi="Calibri"/>
          <w:color w:val="000000"/>
          <w:sz w:val="24"/>
          <w:szCs w:val="24"/>
        </w:rPr>
        <w:t>due</w:t>
      </w:r>
      <w:r w:rsidR="007C3A70" w:rsidRPr="00B36AA6">
        <w:rPr>
          <w:rFonts w:ascii="Calibri" w:cs="Calibri" w:hAnsi="Calibri"/>
          <w:color w:val="000000"/>
          <w:sz w:val="24"/>
          <w:szCs w:val="24"/>
        </w:rPr>
        <w:t xml:space="preserve"> dans les conditions suivante</w:t>
      </w:r>
      <w:r w:rsidR="007D3191" w:rsidRPr="00B36AA6">
        <w:rPr>
          <w:rFonts w:ascii="Calibri" w:cs="Calibri" w:hAnsi="Calibri"/>
          <w:color w:val="000000"/>
          <w:sz w:val="24"/>
          <w:szCs w:val="24"/>
        </w:rPr>
        <w:t>s</w:t>
      </w:r>
      <w:r w:rsidR="007C3A70" w:rsidRPr="00B36AA6">
        <w:rPr>
          <w:rFonts w:ascii="Calibri" w:cs="Calibri" w:hAnsi="Calibri"/>
          <w:color w:val="000000"/>
          <w:sz w:val="24"/>
          <w:szCs w:val="24"/>
        </w:rPr>
        <w:t xml:space="preserve"> </w:t>
      </w:r>
      <w:r w:rsidR="00192FE1" w:rsidRPr="00B36AA6">
        <w:rPr>
          <w:rFonts w:ascii="Calibri" w:cs="Calibri" w:hAnsi="Calibri"/>
          <w:color w:val="000000"/>
          <w:sz w:val="24"/>
          <w:szCs w:val="24"/>
        </w:rPr>
        <w:t>:</w:t>
      </w:r>
    </w:p>
    <w:p w14:paraId="55279814" w14:textId="35FFC75B" w:rsidP="007D3191" w:rsidR="007D3191" w:rsidRDefault="007D3191" w:rsidRPr="00B36AA6">
      <w:pPr>
        <w:pStyle w:val="Paragraphedeliste"/>
        <w:numPr>
          <w:ilvl w:val="0"/>
          <w:numId w:val="37"/>
        </w:numPr>
        <w:spacing w:before="240"/>
        <w:textAlignment w:val="baseline"/>
        <w:rPr>
          <w:rFonts w:ascii="Calibri" w:cs="Calibri" w:hAnsi="Calibri"/>
          <w:color w:val="000000"/>
          <w:sz w:val="24"/>
          <w:szCs w:val="24"/>
        </w:rPr>
      </w:pPr>
      <w:r w:rsidRPr="00B36AA6">
        <w:rPr>
          <w:rFonts w:ascii="Calibri" w:cs="Calibri" w:hAnsi="Calibri"/>
          <w:color w:val="000000"/>
          <w:sz w:val="24"/>
          <w:szCs w:val="24"/>
        </w:rPr>
        <w:t xml:space="preserve">pour le salarié à temps partiel, son montant sera calculé au </w:t>
      </w:r>
      <w:r w:rsidRPr="00B36AA6">
        <w:rPr>
          <w:rFonts w:ascii="Calibri" w:cs="Calibri" w:hAnsi="Calibri"/>
          <w:i/>
          <w:iCs/>
          <w:color w:val="000000"/>
          <w:sz w:val="24"/>
          <w:szCs w:val="24"/>
        </w:rPr>
        <w:t xml:space="preserve">prorata </w:t>
      </w:r>
      <w:proofErr w:type="spellStart"/>
      <w:r w:rsidRPr="00B36AA6">
        <w:rPr>
          <w:rFonts w:ascii="Calibri" w:cs="Calibri" w:hAnsi="Calibri"/>
          <w:i/>
          <w:iCs/>
          <w:color w:val="000000"/>
          <w:sz w:val="24"/>
          <w:szCs w:val="24"/>
        </w:rPr>
        <w:t>temporis</w:t>
      </w:r>
      <w:proofErr w:type="spellEnd"/>
      <w:r w:rsidRPr="00B36AA6">
        <w:rPr>
          <w:rFonts w:ascii="Calibri" w:cs="Calibri" w:hAnsi="Calibri"/>
          <w:color w:val="000000"/>
          <w:sz w:val="24"/>
          <w:szCs w:val="24"/>
        </w:rPr>
        <w:t> ;</w:t>
      </w:r>
    </w:p>
    <w:p w14:paraId="62965A79" w14:textId="77777777" w:rsidP="007D3191" w:rsidR="007D3191" w:rsidRDefault="007D3191" w:rsidRPr="00B36AA6">
      <w:pPr>
        <w:pStyle w:val="Paragraphedeliste"/>
        <w:spacing w:before="240"/>
        <w:textAlignment w:val="baseline"/>
        <w:rPr>
          <w:rFonts w:ascii="Calibri" w:cs="Calibri" w:hAnsi="Calibri"/>
          <w:color w:val="000000"/>
          <w:sz w:val="24"/>
          <w:szCs w:val="24"/>
        </w:rPr>
      </w:pPr>
    </w:p>
    <w:p w14:paraId="3990B991" w14:textId="7D53CC63" w:rsidP="00192FE1" w:rsidR="004B7063" w:rsidRDefault="007D3191" w:rsidRPr="00B36AA6">
      <w:pPr>
        <w:pStyle w:val="Paragraphedeliste"/>
        <w:numPr>
          <w:ilvl w:val="0"/>
          <w:numId w:val="37"/>
        </w:numPr>
        <w:spacing w:before="240"/>
        <w:textAlignment w:val="baseline"/>
        <w:rPr>
          <w:rFonts w:ascii="Calibri" w:cs="Calibri" w:hAnsi="Calibri"/>
          <w:color w:val="000000"/>
          <w:sz w:val="24"/>
          <w:szCs w:val="24"/>
        </w:rPr>
      </w:pPr>
      <w:r w:rsidRPr="00B36AA6">
        <w:rPr>
          <w:rFonts w:ascii="Calibri" w:cs="Calibri" w:hAnsi="Calibri"/>
          <w:color w:val="000000"/>
          <w:sz w:val="24"/>
          <w:szCs w:val="24"/>
        </w:rPr>
        <w:t>elle</w:t>
      </w:r>
      <w:r w:rsidR="005B1D75" w:rsidRPr="00B36AA6">
        <w:rPr>
          <w:rFonts w:ascii="Calibri" w:cs="Calibri" w:hAnsi="Calibri"/>
          <w:color w:val="000000"/>
          <w:sz w:val="24"/>
          <w:szCs w:val="24"/>
        </w:rPr>
        <w:t xml:space="preserve"> sera versé</w:t>
      </w:r>
      <w:r w:rsidRPr="00B36AA6">
        <w:rPr>
          <w:rFonts w:ascii="Calibri" w:cs="Calibri" w:hAnsi="Calibri"/>
          <w:color w:val="000000"/>
          <w:sz w:val="24"/>
          <w:szCs w:val="24"/>
        </w:rPr>
        <w:t>e</w:t>
      </w:r>
      <w:r w:rsidR="004B7063" w:rsidRPr="00B36AA6">
        <w:rPr>
          <w:rFonts w:ascii="Calibri" w:cs="Calibri" w:hAnsi="Calibri"/>
          <w:color w:val="000000"/>
          <w:sz w:val="24"/>
          <w:szCs w:val="24"/>
        </w:rPr>
        <w:t> :</w:t>
      </w:r>
    </w:p>
    <w:p w14:paraId="7B2D3B31" w14:textId="77777777" w:rsidP="007D3191" w:rsidR="007D3191" w:rsidRDefault="007D3191" w:rsidRPr="00B36AA6">
      <w:pPr>
        <w:pStyle w:val="Paragraphedeliste"/>
        <w:spacing w:before="240"/>
        <w:textAlignment w:val="baseline"/>
        <w:rPr>
          <w:rFonts w:ascii="Calibri" w:cs="Calibri" w:hAnsi="Calibri"/>
          <w:color w:val="000000"/>
          <w:sz w:val="24"/>
          <w:szCs w:val="24"/>
        </w:rPr>
      </w:pPr>
    </w:p>
    <w:p w14:paraId="3F96A15D" w14:textId="1312A281" w:rsidP="004B7063" w:rsidR="004B7063" w:rsidRDefault="005B1D75" w:rsidRPr="00B36AA6">
      <w:pPr>
        <w:pStyle w:val="Paragraphedeliste"/>
        <w:numPr>
          <w:ilvl w:val="1"/>
          <w:numId w:val="37"/>
        </w:numPr>
        <w:spacing w:before="240"/>
        <w:textAlignment w:val="baseline"/>
        <w:rPr>
          <w:rFonts w:ascii="Calibri" w:cs="Calibri" w:hAnsi="Calibri"/>
          <w:color w:val="000000"/>
          <w:sz w:val="24"/>
          <w:szCs w:val="24"/>
        </w:rPr>
      </w:pPr>
      <w:r w:rsidRPr="00B36AA6">
        <w:rPr>
          <w:rFonts w:ascii="Calibri" w:cs="Calibri" w:hAnsi="Calibri"/>
          <w:color w:val="000000"/>
          <w:sz w:val="24"/>
          <w:szCs w:val="24"/>
          <w:u w:val="single"/>
        </w:rPr>
        <w:t xml:space="preserve">sur la paie du mois de </w:t>
      </w:r>
      <w:r w:rsidR="00131FA4" w:rsidRPr="00B36AA6">
        <w:rPr>
          <w:rFonts w:ascii="Calibri" w:cs="Calibri" w:hAnsi="Calibri"/>
          <w:color w:val="000000"/>
          <w:sz w:val="24"/>
          <w:szCs w:val="24"/>
          <w:u w:val="single"/>
        </w:rPr>
        <w:t>mai</w:t>
      </w:r>
      <w:r w:rsidRPr="00B36AA6">
        <w:rPr>
          <w:rFonts w:ascii="Calibri" w:cs="Calibri" w:hAnsi="Calibri"/>
          <w:color w:val="000000"/>
          <w:sz w:val="24"/>
          <w:szCs w:val="24"/>
          <w:u w:val="single"/>
        </w:rPr>
        <w:t xml:space="preserve"> 2023</w:t>
      </w:r>
      <w:r w:rsidR="007D3191" w:rsidRPr="00B36AA6">
        <w:rPr>
          <w:rFonts w:ascii="Calibri" w:cs="Calibri" w:hAnsi="Calibri"/>
          <w:color w:val="000000"/>
          <w:sz w:val="24"/>
          <w:szCs w:val="24"/>
          <w:u w:val="single"/>
        </w:rPr>
        <w:t> :</w:t>
      </w:r>
      <w:r w:rsidR="007D3191" w:rsidRPr="00B36AA6">
        <w:rPr>
          <w:rFonts w:ascii="Calibri" w:cs="Calibri" w:hAnsi="Calibri"/>
          <w:color w:val="000000"/>
          <w:sz w:val="24"/>
          <w:szCs w:val="24"/>
        </w:rPr>
        <w:t xml:space="preserve"> pour un montant brut correspondant à un quart (1/4) du montant du SMIC en vigueur le 3</w:t>
      </w:r>
      <w:r w:rsidR="00AC216B" w:rsidRPr="00B36AA6">
        <w:rPr>
          <w:rFonts w:ascii="Calibri" w:cs="Calibri" w:hAnsi="Calibri"/>
          <w:color w:val="000000"/>
          <w:sz w:val="24"/>
          <w:szCs w:val="24"/>
        </w:rPr>
        <w:t>0 avril</w:t>
      </w:r>
      <w:r w:rsidR="007D3191" w:rsidRPr="00B36AA6">
        <w:rPr>
          <w:rFonts w:ascii="Calibri" w:cs="Calibri" w:hAnsi="Calibri"/>
          <w:color w:val="000000"/>
          <w:sz w:val="24"/>
          <w:szCs w:val="24"/>
        </w:rPr>
        <w:t xml:space="preserve"> 2023</w:t>
      </w:r>
      <w:r w:rsidR="004B7063" w:rsidRPr="00B36AA6">
        <w:rPr>
          <w:rFonts w:ascii="Calibri" w:cs="Calibri" w:hAnsi="Calibri"/>
          <w:color w:val="000000"/>
          <w:sz w:val="24"/>
          <w:szCs w:val="24"/>
        </w:rPr>
        <w:t xml:space="preserve">, sous réserve </w:t>
      </w:r>
      <w:r w:rsidR="00131FA4" w:rsidRPr="00B36AA6">
        <w:rPr>
          <w:rFonts w:ascii="Calibri" w:cs="Calibri" w:hAnsi="Calibri"/>
          <w:color w:val="000000"/>
          <w:sz w:val="24"/>
          <w:szCs w:val="24"/>
        </w:rPr>
        <w:t>de 6 mois d’ancienneté</w:t>
      </w:r>
      <w:r w:rsidR="004B7063" w:rsidRPr="00B36AA6">
        <w:rPr>
          <w:rFonts w:ascii="Calibri" w:cs="Calibri" w:hAnsi="Calibri"/>
          <w:color w:val="000000"/>
          <w:sz w:val="24"/>
          <w:szCs w:val="24"/>
        </w:rPr>
        <w:t xml:space="preserve"> au 3</w:t>
      </w:r>
      <w:r w:rsidR="00AC216B" w:rsidRPr="00B36AA6">
        <w:rPr>
          <w:rFonts w:ascii="Calibri" w:cs="Calibri" w:hAnsi="Calibri"/>
          <w:color w:val="000000"/>
          <w:sz w:val="24"/>
          <w:szCs w:val="24"/>
        </w:rPr>
        <w:t>0 avril</w:t>
      </w:r>
      <w:r w:rsidR="004B7063" w:rsidRPr="00B36AA6">
        <w:rPr>
          <w:rFonts w:ascii="Calibri" w:cs="Calibri" w:hAnsi="Calibri"/>
          <w:color w:val="000000"/>
          <w:sz w:val="24"/>
          <w:szCs w:val="24"/>
        </w:rPr>
        <w:t xml:space="preserve"> 2023</w:t>
      </w:r>
      <w:r w:rsidR="00727E0A" w:rsidRPr="00B36AA6">
        <w:rPr>
          <w:rFonts w:ascii="Calibri" w:cs="Calibri" w:hAnsi="Calibri"/>
          <w:color w:val="000000"/>
          <w:sz w:val="24"/>
          <w:szCs w:val="24"/>
        </w:rPr>
        <w:t xml:space="preserve">, </w:t>
      </w:r>
      <w:r w:rsidR="007D3191" w:rsidRPr="00B36AA6">
        <w:rPr>
          <w:rFonts w:ascii="Calibri" w:cs="Calibri" w:hAnsi="Calibri"/>
          <w:color w:val="000000"/>
          <w:sz w:val="24"/>
          <w:szCs w:val="24"/>
        </w:rPr>
        <w:t>d’être présent dans l’entreprise à cette date</w:t>
      </w:r>
      <w:r w:rsidR="00131FA4" w:rsidRPr="00B36AA6">
        <w:rPr>
          <w:rFonts w:ascii="Calibri" w:cs="Calibri" w:hAnsi="Calibri"/>
          <w:color w:val="000000"/>
          <w:sz w:val="24"/>
          <w:szCs w:val="24"/>
        </w:rPr>
        <w:t xml:space="preserve">, </w:t>
      </w:r>
      <w:r w:rsidR="008E6021" w:rsidRPr="00B36AA6">
        <w:rPr>
          <w:rFonts w:ascii="Calibri" w:cs="Calibri" w:hAnsi="Calibri"/>
          <w:color w:val="000000"/>
          <w:sz w:val="24"/>
          <w:szCs w:val="24"/>
        </w:rPr>
        <w:t>d’</w:t>
      </w:r>
      <w:r w:rsidR="00131FA4" w:rsidRPr="00B36AA6">
        <w:rPr>
          <w:rFonts w:ascii="Calibri" w:cs="Calibri" w:hAnsi="Calibri"/>
          <w:color w:val="000000"/>
          <w:sz w:val="24"/>
          <w:szCs w:val="24"/>
        </w:rPr>
        <w:t xml:space="preserve">être lié par un contrat de travail à la date </w:t>
      </w:r>
      <w:r w:rsidR="006E2487" w:rsidRPr="00B36AA6">
        <w:rPr>
          <w:rFonts w:ascii="Calibri" w:cs="Calibri" w:hAnsi="Calibri"/>
          <w:color w:val="000000"/>
          <w:sz w:val="24"/>
          <w:szCs w:val="24"/>
        </w:rPr>
        <w:t>du versement de cette prime</w:t>
      </w:r>
      <w:r w:rsidR="00727E0A" w:rsidRPr="00B36AA6">
        <w:rPr>
          <w:rFonts w:ascii="Calibri" w:cs="Calibri" w:hAnsi="Calibri"/>
          <w:color w:val="000000"/>
          <w:sz w:val="24"/>
          <w:szCs w:val="24"/>
        </w:rPr>
        <w:t xml:space="preserve"> et d’appartenir aux niveaux hiérarchiques 1 à </w:t>
      </w:r>
      <w:r w:rsidR="00DD25C3" w:rsidRPr="00B36AA6">
        <w:rPr>
          <w:rFonts w:ascii="Calibri" w:cs="Calibri" w:hAnsi="Calibri"/>
          <w:color w:val="000000"/>
          <w:sz w:val="24"/>
          <w:szCs w:val="24"/>
        </w:rPr>
        <w:t xml:space="preserve">5 </w:t>
      </w:r>
      <w:r w:rsidR="00727E0A" w:rsidRPr="00B36AA6">
        <w:rPr>
          <w:rFonts w:ascii="Calibri" w:cs="Calibri" w:hAnsi="Calibri"/>
          <w:color w:val="000000"/>
          <w:sz w:val="24"/>
          <w:szCs w:val="24"/>
        </w:rPr>
        <w:t>à cette date</w:t>
      </w:r>
      <w:r w:rsidRPr="00B36AA6">
        <w:rPr>
          <w:rFonts w:ascii="Calibri" w:cs="Calibri" w:hAnsi="Calibri"/>
          <w:color w:val="000000"/>
          <w:sz w:val="24"/>
          <w:szCs w:val="24"/>
        </w:rPr>
        <w:t xml:space="preserve"> </w:t>
      </w:r>
      <w:r w:rsidR="004B7063" w:rsidRPr="00B36AA6">
        <w:rPr>
          <w:rFonts w:ascii="Calibri" w:cs="Calibri" w:hAnsi="Calibri"/>
          <w:color w:val="000000"/>
          <w:sz w:val="24"/>
          <w:szCs w:val="24"/>
        </w:rPr>
        <w:t>;</w:t>
      </w:r>
    </w:p>
    <w:p w14:paraId="59CE99E9" w14:textId="77777777" w:rsidP="007D3191" w:rsidR="007D3191" w:rsidRDefault="007D3191" w:rsidRPr="00B36AA6">
      <w:pPr>
        <w:pStyle w:val="Paragraphedeliste"/>
        <w:spacing w:before="240"/>
        <w:ind w:left="1440"/>
        <w:textAlignment w:val="baseline"/>
        <w:rPr>
          <w:rFonts w:ascii="Calibri" w:cs="Calibri" w:hAnsi="Calibri"/>
          <w:color w:val="000000"/>
          <w:sz w:val="24"/>
          <w:szCs w:val="24"/>
        </w:rPr>
      </w:pPr>
    </w:p>
    <w:p w14:paraId="47FB3574" w14:textId="5027F547" w:rsidP="00DC3E7D" w:rsidR="00131FA4" w:rsidRDefault="007D3191" w:rsidRPr="00B36AA6">
      <w:pPr>
        <w:pStyle w:val="Paragraphedeliste"/>
        <w:numPr>
          <w:ilvl w:val="1"/>
          <w:numId w:val="37"/>
        </w:numPr>
        <w:spacing w:before="240"/>
        <w:textAlignment w:val="baseline"/>
        <w:rPr>
          <w:rFonts w:ascii="Calibri" w:cs="Calibri" w:hAnsi="Calibri"/>
          <w:color w:val="000000"/>
          <w:sz w:val="24"/>
          <w:szCs w:val="24"/>
        </w:rPr>
      </w:pPr>
      <w:r w:rsidRPr="00B36AA6">
        <w:rPr>
          <w:rFonts w:ascii="Calibri" w:cs="Calibri" w:hAnsi="Calibri"/>
          <w:color w:val="000000"/>
          <w:sz w:val="24"/>
          <w:szCs w:val="24"/>
          <w:u w:val="single"/>
        </w:rPr>
        <w:t xml:space="preserve">sur la paie du mois de </w:t>
      </w:r>
      <w:r w:rsidR="00131FA4" w:rsidRPr="00B36AA6">
        <w:rPr>
          <w:rFonts w:ascii="Calibri" w:cs="Calibri" w:hAnsi="Calibri"/>
          <w:color w:val="000000"/>
          <w:sz w:val="24"/>
          <w:szCs w:val="24"/>
          <w:u w:val="single"/>
        </w:rPr>
        <w:t>novembre</w:t>
      </w:r>
      <w:r w:rsidRPr="00B36AA6">
        <w:rPr>
          <w:rFonts w:ascii="Calibri" w:cs="Calibri" w:hAnsi="Calibri"/>
          <w:color w:val="000000"/>
          <w:sz w:val="24"/>
          <w:szCs w:val="24"/>
          <w:u w:val="single"/>
        </w:rPr>
        <w:t xml:space="preserve"> 2023 :</w:t>
      </w:r>
      <w:r w:rsidRPr="00B36AA6">
        <w:rPr>
          <w:rFonts w:ascii="Calibri" w:cs="Calibri" w:hAnsi="Calibri"/>
          <w:color w:val="000000"/>
          <w:sz w:val="24"/>
          <w:szCs w:val="24"/>
        </w:rPr>
        <w:t xml:space="preserve">  pour un montant brut correspondant à un quart (1/4) du montant SMIC en vigueur le </w:t>
      </w:r>
      <w:r w:rsidR="00F25821" w:rsidRPr="00B36AA6">
        <w:rPr>
          <w:rFonts w:ascii="Calibri" w:cs="Calibri" w:hAnsi="Calibri"/>
          <w:color w:val="000000"/>
          <w:sz w:val="24"/>
          <w:szCs w:val="24"/>
        </w:rPr>
        <w:t xml:space="preserve">31 </w:t>
      </w:r>
      <w:r w:rsidR="00AC216B" w:rsidRPr="00B36AA6">
        <w:rPr>
          <w:rFonts w:ascii="Calibri" w:cs="Calibri" w:hAnsi="Calibri"/>
          <w:color w:val="000000"/>
          <w:sz w:val="24"/>
          <w:szCs w:val="24"/>
        </w:rPr>
        <w:t>octobre</w:t>
      </w:r>
      <w:r w:rsidRPr="00B36AA6">
        <w:rPr>
          <w:rFonts w:ascii="Calibri" w:cs="Calibri" w:hAnsi="Calibri"/>
          <w:color w:val="000000"/>
          <w:sz w:val="24"/>
          <w:szCs w:val="24"/>
        </w:rPr>
        <w:t xml:space="preserve"> 2023, </w:t>
      </w:r>
      <w:r w:rsidR="00131FA4" w:rsidRPr="00B36AA6">
        <w:rPr>
          <w:rFonts w:ascii="Calibri" w:cs="Calibri" w:hAnsi="Calibri"/>
          <w:color w:val="000000"/>
          <w:sz w:val="24"/>
          <w:szCs w:val="24"/>
        </w:rPr>
        <w:t xml:space="preserve">sous réserve de 6 mois d’ancienneté au </w:t>
      </w:r>
      <w:r w:rsidR="00F25821" w:rsidRPr="00B36AA6">
        <w:rPr>
          <w:rFonts w:ascii="Calibri" w:cs="Calibri" w:hAnsi="Calibri"/>
          <w:color w:val="000000"/>
          <w:sz w:val="24"/>
          <w:szCs w:val="24"/>
        </w:rPr>
        <w:t xml:space="preserve">31 </w:t>
      </w:r>
      <w:r w:rsidR="00131FA4" w:rsidRPr="00B36AA6">
        <w:rPr>
          <w:rFonts w:ascii="Calibri" w:cs="Calibri" w:hAnsi="Calibri"/>
          <w:color w:val="000000"/>
          <w:sz w:val="24"/>
          <w:szCs w:val="24"/>
        </w:rPr>
        <w:t xml:space="preserve">octobre 2023, d’être présent dans l’entreprise à cette date, </w:t>
      </w:r>
      <w:r w:rsidR="008E6021" w:rsidRPr="00B36AA6">
        <w:rPr>
          <w:rFonts w:ascii="Calibri" w:cs="Calibri" w:hAnsi="Calibri"/>
          <w:color w:val="000000"/>
          <w:sz w:val="24"/>
          <w:szCs w:val="24"/>
        </w:rPr>
        <w:t>d’</w:t>
      </w:r>
      <w:r w:rsidR="00131FA4" w:rsidRPr="00B36AA6">
        <w:rPr>
          <w:rFonts w:ascii="Calibri" w:cs="Calibri" w:hAnsi="Calibri"/>
          <w:color w:val="000000"/>
          <w:sz w:val="24"/>
          <w:szCs w:val="24"/>
        </w:rPr>
        <w:t xml:space="preserve">être lié par un contrat de travail à la date de </w:t>
      </w:r>
      <w:r w:rsidR="006E2487" w:rsidRPr="00B36AA6">
        <w:rPr>
          <w:rFonts w:ascii="Calibri" w:cs="Calibri" w:hAnsi="Calibri"/>
          <w:color w:val="000000"/>
          <w:sz w:val="24"/>
          <w:szCs w:val="24"/>
        </w:rPr>
        <w:t xml:space="preserve">versement de cette prime </w:t>
      </w:r>
      <w:r w:rsidR="00131FA4" w:rsidRPr="00B36AA6">
        <w:rPr>
          <w:rFonts w:ascii="Calibri" w:cs="Calibri" w:hAnsi="Calibri"/>
          <w:color w:val="000000"/>
          <w:sz w:val="24"/>
          <w:szCs w:val="24"/>
        </w:rPr>
        <w:t xml:space="preserve">et d’appartenir aux niveaux hiérarchiques 1 à </w:t>
      </w:r>
      <w:r w:rsidR="00DD25C3" w:rsidRPr="00B36AA6">
        <w:rPr>
          <w:rFonts w:ascii="Calibri" w:cs="Calibri" w:hAnsi="Calibri"/>
          <w:color w:val="000000"/>
          <w:sz w:val="24"/>
          <w:szCs w:val="24"/>
        </w:rPr>
        <w:t xml:space="preserve">5 </w:t>
      </w:r>
      <w:r w:rsidR="00131FA4" w:rsidRPr="00B36AA6">
        <w:rPr>
          <w:rFonts w:ascii="Calibri" w:cs="Calibri" w:hAnsi="Calibri"/>
          <w:color w:val="000000"/>
          <w:sz w:val="24"/>
          <w:szCs w:val="24"/>
        </w:rPr>
        <w:t>à cette date ;</w:t>
      </w:r>
    </w:p>
    <w:p w14:paraId="0FEF1965" w14:textId="5E87E05B" w:rsidP="00131FA4" w:rsidR="004B7063" w:rsidRDefault="00192FE1" w:rsidRPr="00B36AA6">
      <w:pPr>
        <w:pStyle w:val="Paragraphedeliste"/>
        <w:spacing w:before="240"/>
        <w:ind w:left="1440"/>
        <w:textAlignment w:val="baseline"/>
        <w:rPr>
          <w:rFonts w:ascii="Calibri" w:cs="Calibri" w:hAnsi="Calibri"/>
          <w:color w:val="000000"/>
          <w:sz w:val="24"/>
          <w:szCs w:val="24"/>
        </w:rPr>
      </w:pPr>
      <w:r w:rsidRPr="00B36AA6">
        <w:rPr>
          <w:rFonts w:ascii="Calibri" w:cs="Calibri" w:hAnsi="Calibri"/>
          <w:color w:val="000000"/>
          <w:sz w:val="24"/>
          <w:szCs w:val="24"/>
        </w:rPr>
        <w:t xml:space="preserve"> </w:t>
      </w:r>
    </w:p>
    <w:p w14:paraId="0CBAFE65" w14:textId="6ED2638C" w:rsidP="007D3191" w:rsidR="007D3191" w:rsidRDefault="007D3191" w:rsidRPr="00B36AA6">
      <w:pPr>
        <w:pStyle w:val="Paragraphedeliste"/>
        <w:numPr>
          <w:ilvl w:val="0"/>
          <w:numId w:val="37"/>
        </w:numPr>
        <w:spacing w:before="240"/>
        <w:textAlignment w:val="baseline"/>
        <w:rPr>
          <w:rFonts w:ascii="Calibri" w:cs="Calibri" w:hAnsi="Calibri"/>
          <w:color w:val="000000"/>
          <w:sz w:val="24"/>
          <w:szCs w:val="24"/>
        </w:rPr>
      </w:pPr>
      <w:r w:rsidRPr="00B36AA6">
        <w:rPr>
          <w:rFonts w:ascii="Calibri" w:cs="Calibri" w:hAnsi="Calibri"/>
          <w:color w:val="000000"/>
          <w:sz w:val="24"/>
          <w:szCs w:val="24"/>
        </w:rPr>
        <w:t>son montant calculé au prorata du temps de temps de travail effectif du salarié dans l'entreprise au cours des périodes suivantes :</w:t>
      </w:r>
    </w:p>
    <w:p w14:paraId="1841EB3F" w14:textId="77777777" w:rsidP="007D3191" w:rsidR="007D3191" w:rsidRDefault="007D3191" w:rsidRPr="00B36AA6">
      <w:pPr>
        <w:pStyle w:val="Paragraphedeliste"/>
        <w:spacing w:before="240"/>
        <w:textAlignment w:val="baseline"/>
        <w:rPr>
          <w:rFonts w:ascii="Calibri" w:cs="Calibri" w:hAnsi="Calibri"/>
          <w:color w:val="000000"/>
          <w:sz w:val="24"/>
          <w:szCs w:val="24"/>
        </w:rPr>
      </w:pPr>
    </w:p>
    <w:p w14:paraId="60E05DC0" w14:textId="489AA206" w:rsidP="007D3191" w:rsidR="007D3191" w:rsidRDefault="007D3191" w:rsidRPr="00B36AA6">
      <w:pPr>
        <w:pStyle w:val="Paragraphedeliste"/>
        <w:numPr>
          <w:ilvl w:val="0"/>
          <w:numId w:val="39"/>
        </w:numPr>
        <w:spacing w:before="240"/>
        <w:textAlignment w:val="baseline"/>
        <w:rPr>
          <w:rFonts w:ascii="Calibri" w:cs="Calibri" w:hAnsi="Calibri"/>
          <w:color w:val="000000"/>
          <w:sz w:val="24"/>
          <w:szCs w:val="24"/>
        </w:rPr>
      </w:pPr>
      <w:r w:rsidRPr="00B36AA6">
        <w:rPr>
          <w:rFonts w:ascii="Calibri" w:cs="Calibri" w:hAnsi="Calibri"/>
          <w:color w:val="000000"/>
          <w:sz w:val="24"/>
          <w:szCs w:val="24"/>
        </w:rPr>
        <w:t>du 1</w:t>
      </w:r>
      <w:r w:rsidRPr="00B36AA6">
        <w:rPr>
          <w:rFonts w:ascii="Calibri" w:cs="Calibri" w:hAnsi="Calibri"/>
          <w:color w:val="000000"/>
          <w:sz w:val="24"/>
          <w:szCs w:val="24"/>
          <w:vertAlign w:val="superscript"/>
        </w:rPr>
        <w:t>er</w:t>
      </w:r>
      <w:r w:rsidRPr="00B36AA6">
        <w:rPr>
          <w:rFonts w:ascii="Calibri" w:cs="Calibri" w:hAnsi="Calibri"/>
          <w:color w:val="000000"/>
          <w:sz w:val="24"/>
          <w:szCs w:val="24"/>
        </w:rPr>
        <w:t xml:space="preserve"> </w:t>
      </w:r>
      <w:r w:rsidR="00AC216B" w:rsidRPr="00B36AA6">
        <w:rPr>
          <w:rFonts w:ascii="Calibri" w:cs="Calibri" w:hAnsi="Calibri"/>
          <w:color w:val="000000"/>
          <w:sz w:val="24"/>
          <w:szCs w:val="24"/>
        </w:rPr>
        <w:t>novembre</w:t>
      </w:r>
      <w:r w:rsidRPr="00B36AA6">
        <w:rPr>
          <w:rFonts w:ascii="Calibri" w:cs="Calibri" w:hAnsi="Calibri"/>
          <w:color w:val="000000"/>
          <w:sz w:val="24"/>
          <w:szCs w:val="24"/>
        </w:rPr>
        <w:t xml:space="preserve"> 2022 au 3</w:t>
      </w:r>
      <w:r w:rsidR="00AC216B" w:rsidRPr="00B36AA6">
        <w:rPr>
          <w:rFonts w:ascii="Calibri" w:cs="Calibri" w:hAnsi="Calibri"/>
          <w:color w:val="000000"/>
          <w:sz w:val="24"/>
          <w:szCs w:val="24"/>
        </w:rPr>
        <w:t>0 avril</w:t>
      </w:r>
      <w:r w:rsidRPr="00B36AA6">
        <w:rPr>
          <w:rFonts w:ascii="Calibri" w:cs="Calibri" w:hAnsi="Calibri"/>
          <w:color w:val="000000"/>
          <w:sz w:val="24"/>
          <w:szCs w:val="24"/>
        </w:rPr>
        <w:t xml:space="preserve"> 2023 pour la prime versée en </w:t>
      </w:r>
      <w:r w:rsidR="00AC216B" w:rsidRPr="00B36AA6">
        <w:rPr>
          <w:rFonts w:ascii="Calibri" w:cs="Calibri" w:hAnsi="Calibri"/>
          <w:color w:val="000000"/>
          <w:sz w:val="24"/>
          <w:szCs w:val="24"/>
          <w:u w:val="single"/>
        </w:rPr>
        <w:t>mai</w:t>
      </w:r>
      <w:r w:rsidRPr="00B36AA6">
        <w:rPr>
          <w:rFonts w:ascii="Calibri" w:cs="Calibri" w:hAnsi="Calibri"/>
          <w:color w:val="000000"/>
          <w:sz w:val="24"/>
          <w:szCs w:val="24"/>
          <w:u w:val="single"/>
        </w:rPr>
        <w:t xml:space="preserve"> 2023</w:t>
      </w:r>
      <w:r w:rsidRPr="00B36AA6">
        <w:rPr>
          <w:rFonts w:ascii="Calibri" w:cs="Calibri" w:hAnsi="Calibri"/>
          <w:color w:val="000000"/>
          <w:sz w:val="24"/>
          <w:szCs w:val="24"/>
        </w:rPr>
        <w:t> ;</w:t>
      </w:r>
    </w:p>
    <w:p w14:paraId="38CB80CF" w14:textId="77777777" w:rsidP="007D3191" w:rsidR="007D3191" w:rsidRDefault="007D3191" w:rsidRPr="00B36AA6">
      <w:pPr>
        <w:pStyle w:val="Paragraphedeliste"/>
        <w:spacing w:before="240"/>
        <w:ind w:left="1440"/>
        <w:textAlignment w:val="baseline"/>
        <w:rPr>
          <w:rFonts w:ascii="Calibri" w:cs="Calibri" w:hAnsi="Calibri"/>
          <w:color w:val="000000"/>
          <w:sz w:val="24"/>
          <w:szCs w:val="24"/>
        </w:rPr>
      </w:pPr>
    </w:p>
    <w:p w14:paraId="5A4DD158" w14:textId="77DFC4A5" w:rsidP="007D3191" w:rsidR="007D3191" w:rsidRDefault="007D3191" w:rsidRPr="00B36AA6">
      <w:pPr>
        <w:pStyle w:val="Paragraphedeliste"/>
        <w:numPr>
          <w:ilvl w:val="0"/>
          <w:numId w:val="39"/>
        </w:numPr>
        <w:spacing w:before="240"/>
        <w:textAlignment w:val="baseline"/>
        <w:rPr>
          <w:rFonts w:ascii="Calibri" w:cs="Calibri" w:hAnsi="Calibri"/>
          <w:color w:val="000000"/>
          <w:sz w:val="24"/>
          <w:szCs w:val="24"/>
        </w:rPr>
      </w:pPr>
      <w:r w:rsidRPr="00B36AA6">
        <w:rPr>
          <w:rFonts w:ascii="Calibri" w:cs="Calibri" w:hAnsi="Calibri"/>
          <w:color w:val="000000"/>
          <w:sz w:val="24"/>
          <w:szCs w:val="24"/>
        </w:rPr>
        <w:t>du 1</w:t>
      </w:r>
      <w:r w:rsidRPr="00B36AA6">
        <w:rPr>
          <w:rFonts w:ascii="Calibri" w:cs="Calibri" w:hAnsi="Calibri"/>
          <w:color w:val="000000"/>
          <w:sz w:val="24"/>
          <w:szCs w:val="24"/>
          <w:vertAlign w:val="superscript"/>
        </w:rPr>
        <w:t>er</w:t>
      </w:r>
      <w:r w:rsidRPr="00B36AA6">
        <w:rPr>
          <w:rFonts w:ascii="Calibri" w:cs="Calibri" w:hAnsi="Calibri"/>
          <w:color w:val="000000"/>
          <w:sz w:val="24"/>
          <w:szCs w:val="24"/>
        </w:rPr>
        <w:t xml:space="preserve"> </w:t>
      </w:r>
      <w:r w:rsidR="00AC216B" w:rsidRPr="00B36AA6">
        <w:rPr>
          <w:rFonts w:ascii="Calibri" w:cs="Calibri" w:hAnsi="Calibri"/>
          <w:color w:val="000000"/>
          <w:sz w:val="24"/>
          <w:szCs w:val="24"/>
        </w:rPr>
        <w:t xml:space="preserve">mai </w:t>
      </w:r>
      <w:r w:rsidRPr="00B36AA6">
        <w:rPr>
          <w:rFonts w:ascii="Calibri" w:cs="Calibri" w:hAnsi="Calibri"/>
          <w:color w:val="000000"/>
          <w:sz w:val="24"/>
          <w:szCs w:val="24"/>
        </w:rPr>
        <w:t xml:space="preserve">2023 au </w:t>
      </w:r>
      <w:r w:rsidR="008E6021" w:rsidRPr="00B36AA6">
        <w:rPr>
          <w:rFonts w:ascii="Calibri" w:cs="Calibri" w:hAnsi="Calibri"/>
          <w:color w:val="000000"/>
          <w:sz w:val="24"/>
          <w:szCs w:val="24"/>
        </w:rPr>
        <w:t xml:space="preserve">31 </w:t>
      </w:r>
      <w:r w:rsidR="00AC216B" w:rsidRPr="00B36AA6">
        <w:rPr>
          <w:rFonts w:ascii="Calibri" w:cs="Calibri" w:hAnsi="Calibri"/>
          <w:color w:val="000000"/>
          <w:sz w:val="24"/>
          <w:szCs w:val="24"/>
        </w:rPr>
        <w:t>octobre</w:t>
      </w:r>
      <w:r w:rsidRPr="00B36AA6">
        <w:rPr>
          <w:rFonts w:ascii="Calibri" w:cs="Calibri" w:hAnsi="Calibri"/>
          <w:color w:val="000000"/>
          <w:sz w:val="24"/>
          <w:szCs w:val="24"/>
        </w:rPr>
        <w:t xml:space="preserve"> 2023 pour la prime versée en </w:t>
      </w:r>
      <w:r w:rsidR="00AC216B" w:rsidRPr="00B36AA6">
        <w:rPr>
          <w:rFonts w:ascii="Calibri" w:cs="Calibri" w:hAnsi="Calibri"/>
          <w:color w:val="000000"/>
          <w:sz w:val="24"/>
          <w:szCs w:val="24"/>
          <w:u w:val="single"/>
        </w:rPr>
        <w:t>novembre</w:t>
      </w:r>
      <w:r w:rsidRPr="00B36AA6">
        <w:rPr>
          <w:rFonts w:ascii="Calibri" w:cs="Calibri" w:hAnsi="Calibri"/>
          <w:color w:val="000000"/>
          <w:sz w:val="24"/>
          <w:szCs w:val="24"/>
          <w:u w:val="single"/>
        </w:rPr>
        <w:t xml:space="preserve"> 2023</w:t>
      </w:r>
      <w:r w:rsidRPr="00B36AA6">
        <w:rPr>
          <w:rFonts w:ascii="Calibri" w:cs="Calibri" w:hAnsi="Calibri"/>
          <w:color w:val="000000"/>
          <w:sz w:val="24"/>
          <w:szCs w:val="24"/>
        </w:rPr>
        <w:t>.</w:t>
      </w:r>
    </w:p>
    <w:p w14:paraId="443D6424" w14:textId="41D1B2C0" w:rsidP="00F25821" w:rsidR="00CD13E6" w:rsidRDefault="002E628D" w:rsidRPr="00B36AA6">
      <w:pPr>
        <w:pStyle w:val="ArticleX"/>
      </w:pPr>
      <w:bookmarkStart w:id="8" w:name="_Toc61596458"/>
      <w:r w:rsidRPr="00B36AA6">
        <w:t>Prime de productivité</w:t>
      </w:r>
    </w:p>
    <w:p w14:paraId="46BAAE93" w14:textId="62DDF358" w:rsidP="00F25821" w:rsidR="009940BC" w:rsidRDefault="009940BC" w:rsidRPr="00B36AA6">
      <w:pPr>
        <w:spacing w:after="0" w:before="240"/>
        <w:textAlignment w:val="baseline"/>
        <w:rPr>
          <w:rFonts w:ascii="Calibri" w:cs="Calibri" w:hAnsi="Calibri"/>
          <w:color w:val="000000"/>
          <w:sz w:val="24"/>
          <w:szCs w:val="24"/>
        </w:rPr>
      </w:pPr>
      <w:bookmarkStart w:id="9" w:name="_Toc61596466"/>
      <w:bookmarkEnd w:id="8"/>
      <w:r w:rsidRPr="00B36AA6">
        <w:rPr>
          <w:rFonts w:ascii="Calibri" w:cs="Calibri" w:hAnsi="Calibri"/>
          <w:color w:val="000000"/>
          <w:sz w:val="24"/>
          <w:szCs w:val="24"/>
        </w:rPr>
        <w:t>Une prime trimestrielle, dite « prime de productivité », est mise en place par le présent accord</w:t>
      </w:r>
      <w:r w:rsidR="009A01C0" w:rsidRPr="00B36AA6">
        <w:rPr>
          <w:rFonts w:ascii="Calibri" w:cs="Calibri" w:hAnsi="Calibri"/>
          <w:color w:val="000000"/>
          <w:sz w:val="24"/>
          <w:szCs w:val="24"/>
        </w:rPr>
        <w:t xml:space="preserve"> à compter du premier trimestre de l’année 2023</w:t>
      </w:r>
      <w:r w:rsidRPr="00B36AA6">
        <w:rPr>
          <w:rFonts w:ascii="Calibri" w:cs="Calibri" w:hAnsi="Calibri"/>
          <w:color w:val="000000"/>
          <w:sz w:val="24"/>
          <w:szCs w:val="24"/>
        </w:rPr>
        <w:t>.</w:t>
      </w:r>
    </w:p>
    <w:p w14:paraId="169F0D39" w14:textId="77777777" w:rsidP="00821B5E" w:rsidR="00821B5E" w:rsidRDefault="00821B5E" w:rsidRPr="00B36AA6">
      <w:pPr>
        <w:pStyle w:val="Paragraphedeliste"/>
        <w:numPr>
          <w:ilvl w:val="0"/>
          <w:numId w:val="25"/>
        </w:numPr>
        <w:spacing w:before="240"/>
        <w:textAlignment w:val="baseline"/>
        <w:rPr>
          <w:rFonts w:ascii="Calibri" w:cs="Calibri" w:hAnsi="Calibri"/>
          <w:b/>
          <w:bCs/>
          <w:color w:val="000000"/>
          <w:sz w:val="24"/>
          <w:szCs w:val="24"/>
          <w:u w:val="single"/>
        </w:rPr>
      </w:pPr>
      <w:r w:rsidRPr="00B36AA6">
        <w:rPr>
          <w:rFonts w:ascii="Calibri" w:cs="Calibri" w:hAnsi="Calibri"/>
          <w:b/>
          <w:bCs/>
          <w:color w:val="000000"/>
          <w:sz w:val="24"/>
          <w:szCs w:val="24"/>
          <w:u w:val="single"/>
        </w:rPr>
        <w:lastRenderedPageBreak/>
        <w:t>Montant de la prime</w:t>
      </w:r>
    </w:p>
    <w:p w14:paraId="6ECAF229" w14:textId="58CE69BC" w:rsidP="00821B5E" w:rsidR="00821B5E" w:rsidRDefault="00821B5E" w:rsidRPr="00B36AA6">
      <w:pPr>
        <w:spacing w:after="0" w:before="240"/>
        <w:textAlignment w:val="baseline"/>
        <w:rPr>
          <w:rFonts w:ascii="Calibri" w:cs="Calibri" w:hAnsi="Calibri"/>
          <w:color w:val="000000"/>
          <w:sz w:val="24"/>
          <w:szCs w:val="24"/>
        </w:rPr>
      </w:pPr>
      <w:r w:rsidRPr="00B36AA6">
        <w:rPr>
          <w:rFonts w:ascii="Calibri" w:cs="Calibri" w:hAnsi="Calibri"/>
          <w:color w:val="000000"/>
          <w:sz w:val="24"/>
          <w:szCs w:val="24"/>
        </w:rPr>
        <w:t xml:space="preserve">Le montant </w:t>
      </w:r>
      <w:r w:rsidR="00783F28" w:rsidRPr="00B36AA6">
        <w:rPr>
          <w:rFonts w:ascii="Calibri" w:cs="Calibri" w:hAnsi="Calibri"/>
          <w:color w:val="000000"/>
          <w:sz w:val="24"/>
          <w:szCs w:val="24"/>
        </w:rPr>
        <w:t xml:space="preserve">brut </w:t>
      </w:r>
      <w:r w:rsidR="00C74859" w:rsidRPr="00B36AA6">
        <w:rPr>
          <w:rFonts w:ascii="Calibri" w:cs="Calibri" w:hAnsi="Calibri"/>
          <w:color w:val="000000"/>
          <w:sz w:val="24"/>
          <w:szCs w:val="24"/>
        </w:rPr>
        <w:t xml:space="preserve">maximal </w:t>
      </w:r>
      <w:r w:rsidRPr="00B36AA6">
        <w:rPr>
          <w:rFonts w:ascii="Calibri" w:cs="Calibri" w:hAnsi="Calibri"/>
          <w:color w:val="000000"/>
          <w:sz w:val="24"/>
          <w:szCs w:val="24"/>
        </w:rPr>
        <w:t xml:space="preserve">de la prime </w:t>
      </w:r>
      <w:r w:rsidR="002816D6" w:rsidRPr="00B36AA6">
        <w:rPr>
          <w:rFonts w:ascii="Calibri" w:cs="Calibri" w:hAnsi="Calibri"/>
          <w:color w:val="000000"/>
          <w:sz w:val="24"/>
          <w:szCs w:val="24"/>
        </w:rPr>
        <w:t xml:space="preserve">de productivité </w:t>
      </w:r>
      <w:r w:rsidRPr="00B36AA6">
        <w:rPr>
          <w:rFonts w:ascii="Calibri" w:cs="Calibri" w:hAnsi="Calibri"/>
          <w:color w:val="000000"/>
          <w:sz w:val="24"/>
          <w:szCs w:val="24"/>
        </w:rPr>
        <w:t>s’élève à 300 €.</w:t>
      </w:r>
    </w:p>
    <w:p w14:paraId="7AB90068" w14:textId="04A97392" w:rsidP="00821B5E" w:rsidR="00821B5E" w:rsidRDefault="00821B5E" w:rsidRPr="00B36AA6">
      <w:pPr>
        <w:spacing w:after="0" w:before="240"/>
        <w:textAlignment w:val="baseline"/>
        <w:rPr>
          <w:rFonts w:ascii="Calibri" w:cs="Calibri" w:hAnsi="Calibri"/>
          <w:color w:val="000000"/>
          <w:sz w:val="24"/>
          <w:szCs w:val="24"/>
        </w:rPr>
      </w:pPr>
      <w:r w:rsidRPr="00B36AA6">
        <w:rPr>
          <w:rFonts w:ascii="Calibri" w:cs="Calibri" w:hAnsi="Calibri"/>
          <w:color w:val="000000"/>
          <w:sz w:val="24"/>
          <w:szCs w:val="24"/>
        </w:rPr>
        <w:t xml:space="preserve">Pour les salariés à temps partiel, la prime est calculée </w:t>
      </w:r>
      <w:r w:rsidR="008E41B7" w:rsidRPr="00B36AA6">
        <w:rPr>
          <w:rFonts w:ascii="Calibri" w:cs="Calibri" w:hAnsi="Calibri"/>
          <w:color w:val="000000"/>
          <w:sz w:val="24"/>
          <w:szCs w:val="24"/>
        </w:rPr>
        <w:t xml:space="preserve">au </w:t>
      </w:r>
      <w:r w:rsidRPr="00B36AA6">
        <w:rPr>
          <w:rFonts w:ascii="Calibri" w:cs="Calibri" w:hAnsi="Calibri"/>
          <w:i/>
          <w:iCs/>
          <w:color w:val="000000"/>
          <w:sz w:val="24"/>
          <w:szCs w:val="24"/>
        </w:rPr>
        <w:t xml:space="preserve">prorata </w:t>
      </w:r>
      <w:proofErr w:type="spellStart"/>
      <w:r w:rsidRPr="00B36AA6">
        <w:rPr>
          <w:rFonts w:ascii="Calibri" w:cs="Calibri" w:hAnsi="Calibri"/>
          <w:i/>
          <w:iCs/>
          <w:color w:val="000000"/>
          <w:sz w:val="24"/>
          <w:szCs w:val="24"/>
        </w:rPr>
        <w:t>temporis</w:t>
      </w:r>
      <w:proofErr w:type="spellEnd"/>
      <w:r w:rsidRPr="00B36AA6">
        <w:rPr>
          <w:rFonts w:ascii="Calibri" w:cs="Calibri" w:hAnsi="Calibri"/>
          <w:color w:val="000000"/>
          <w:sz w:val="24"/>
          <w:szCs w:val="24"/>
        </w:rPr>
        <w:t>.</w:t>
      </w:r>
    </w:p>
    <w:p w14:paraId="3E763A17" w14:textId="14E497E6" w:rsidP="00564BF6" w:rsidR="00564BF6" w:rsidRDefault="00564BF6" w:rsidRPr="00B36AA6">
      <w:pPr>
        <w:spacing w:after="0" w:before="240"/>
        <w:textAlignment w:val="baseline"/>
        <w:rPr>
          <w:rFonts w:ascii="Calibri" w:cs="Calibri" w:hAnsi="Calibri"/>
          <w:color w:val="000000"/>
          <w:sz w:val="24"/>
          <w:szCs w:val="24"/>
        </w:rPr>
      </w:pPr>
      <w:r w:rsidRPr="00B36AA6">
        <w:rPr>
          <w:rFonts w:ascii="Calibri" w:cs="Calibri" w:hAnsi="Calibri"/>
          <w:color w:val="000000"/>
          <w:sz w:val="24"/>
          <w:szCs w:val="24"/>
        </w:rPr>
        <w:t xml:space="preserve">Le montant de la prime </w:t>
      </w:r>
      <w:r w:rsidR="002816D6" w:rsidRPr="00B36AA6">
        <w:rPr>
          <w:rFonts w:ascii="Calibri" w:cs="Calibri" w:hAnsi="Calibri"/>
          <w:color w:val="000000"/>
          <w:sz w:val="24"/>
          <w:szCs w:val="24"/>
        </w:rPr>
        <w:t xml:space="preserve">de productivité </w:t>
      </w:r>
      <w:r w:rsidRPr="00B36AA6">
        <w:rPr>
          <w:rFonts w:ascii="Calibri" w:cs="Calibri" w:hAnsi="Calibri"/>
          <w:color w:val="000000"/>
          <w:sz w:val="24"/>
          <w:szCs w:val="24"/>
        </w:rPr>
        <w:t xml:space="preserve">est calculé au prorata du temps de </w:t>
      </w:r>
      <w:r w:rsidR="00C74859" w:rsidRPr="00B36AA6">
        <w:rPr>
          <w:rFonts w:ascii="Calibri" w:cs="Calibri" w:hAnsi="Calibri"/>
          <w:color w:val="000000"/>
          <w:sz w:val="24"/>
          <w:szCs w:val="24"/>
        </w:rPr>
        <w:t>travail effectif</w:t>
      </w:r>
      <w:r w:rsidRPr="00B36AA6">
        <w:rPr>
          <w:rFonts w:ascii="Calibri" w:cs="Calibri" w:hAnsi="Calibri"/>
          <w:color w:val="000000"/>
          <w:sz w:val="24"/>
          <w:szCs w:val="24"/>
        </w:rPr>
        <w:t xml:space="preserve"> du salarié dans l</w:t>
      </w:r>
      <w:r w:rsidR="006B7C31" w:rsidRPr="00B36AA6">
        <w:rPr>
          <w:rFonts w:ascii="Calibri" w:cs="Calibri" w:hAnsi="Calibri"/>
          <w:color w:val="000000"/>
          <w:sz w:val="24"/>
          <w:szCs w:val="24"/>
        </w:rPr>
        <w:t>’</w:t>
      </w:r>
      <w:r w:rsidRPr="00B36AA6">
        <w:rPr>
          <w:rFonts w:ascii="Calibri" w:cs="Calibri" w:hAnsi="Calibri"/>
          <w:color w:val="000000"/>
          <w:sz w:val="24"/>
          <w:szCs w:val="24"/>
        </w:rPr>
        <w:t>entreprise au cours de la période de référence.</w:t>
      </w:r>
    </w:p>
    <w:p w14:paraId="572540B9" w14:textId="1E7EAC2B" w:rsidP="00821B5E" w:rsidR="004B7063" w:rsidRDefault="004B7063" w:rsidRPr="00B36AA6">
      <w:pPr>
        <w:pStyle w:val="Paragraphedeliste"/>
        <w:numPr>
          <w:ilvl w:val="0"/>
          <w:numId w:val="25"/>
        </w:numPr>
        <w:spacing w:before="240"/>
        <w:textAlignment w:val="baseline"/>
        <w:rPr>
          <w:rFonts w:ascii="Calibri" w:cs="Calibri" w:hAnsi="Calibri"/>
          <w:b/>
          <w:bCs/>
          <w:color w:val="000000"/>
          <w:sz w:val="24"/>
          <w:szCs w:val="24"/>
          <w:u w:val="single"/>
        </w:rPr>
      </w:pPr>
      <w:r w:rsidRPr="00B36AA6">
        <w:rPr>
          <w:rFonts w:ascii="Calibri" w:cs="Calibri" w:hAnsi="Calibri"/>
          <w:b/>
          <w:bCs/>
          <w:color w:val="000000"/>
          <w:sz w:val="24"/>
          <w:szCs w:val="24"/>
          <w:u w:val="single"/>
        </w:rPr>
        <w:t>Période de référence</w:t>
      </w:r>
    </w:p>
    <w:p w14:paraId="5F0BD56A" w14:textId="0CFA0118" w:rsidP="00935F59" w:rsidR="00935F59" w:rsidRDefault="00935F59" w:rsidRPr="00B36AA6">
      <w:pPr>
        <w:spacing w:before="240"/>
        <w:textAlignment w:val="baseline"/>
        <w:rPr>
          <w:rFonts w:ascii="Calibri" w:cs="Calibri" w:hAnsi="Calibri"/>
          <w:color w:val="000000"/>
          <w:sz w:val="24"/>
          <w:szCs w:val="24"/>
        </w:rPr>
      </w:pPr>
      <w:r w:rsidRPr="00B36AA6">
        <w:rPr>
          <w:rFonts w:ascii="Calibri" w:cs="Calibri" w:hAnsi="Calibri"/>
          <w:color w:val="000000"/>
          <w:sz w:val="24"/>
          <w:szCs w:val="24"/>
        </w:rPr>
        <w:t xml:space="preserve">La prime est trimestrielle. </w:t>
      </w:r>
    </w:p>
    <w:p w14:paraId="737D4D2F" w14:textId="305C5153" w:rsidP="00935F59" w:rsidR="004A51ED" w:rsidRDefault="00935F59" w:rsidRPr="00B36AA6">
      <w:pPr>
        <w:spacing w:before="240"/>
        <w:textAlignment w:val="baseline"/>
        <w:rPr>
          <w:rFonts w:ascii="Calibri" w:cs="Calibri" w:hAnsi="Calibri"/>
          <w:color w:val="000000"/>
          <w:sz w:val="24"/>
          <w:szCs w:val="24"/>
        </w:rPr>
      </w:pPr>
      <w:r w:rsidRPr="00B36AA6">
        <w:rPr>
          <w:rFonts w:ascii="Calibri" w:cs="Calibri" w:hAnsi="Calibri"/>
          <w:color w:val="000000"/>
          <w:sz w:val="24"/>
          <w:szCs w:val="24"/>
        </w:rPr>
        <w:t>Chaque trimestre correspond à un trimestre civil.</w:t>
      </w:r>
    </w:p>
    <w:p w14:paraId="2407A9E1" w14:textId="7738F494" w:rsidP="00821B5E" w:rsidR="00821B5E" w:rsidRDefault="00821B5E" w:rsidRPr="00B36AA6">
      <w:pPr>
        <w:pStyle w:val="Paragraphedeliste"/>
        <w:numPr>
          <w:ilvl w:val="0"/>
          <w:numId w:val="25"/>
        </w:numPr>
        <w:spacing w:before="240"/>
        <w:textAlignment w:val="baseline"/>
        <w:rPr>
          <w:rFonts w:ascii="Calibri" w:cs="Calibri" w:hAnsi="Calibri"/>
          <w:b/>
          <w:bCs/>
          <w:color w:val="000000"/>
          <w:sz w:val="24"/>
          <w:szCs w:val="24"/>
          <w:u w:val="single"/>
        </w:rPr>
      </w:pPr>
      <w:r w:rsidRPr="00B36AA6">
        <w:rPr>
          <w:rFonts w:ascii="Calibri" w:cs="Calibri" w:hAnsi="Calibri"/>
          <w:b/>
          <w:bCs/>
          <w:color w:val="000000"/>
          <w:sz w:val="24"/>
          <w:szCs w:val="24"/>
          <w:u w:val="single"/>
        </w:rPr>
        <w:t>Bénéficiaires de la prime</w:t>
      </w:r>
    </w:p>
    <w:p w14:paraId="0A22A196" w14:textId="60A8A54E" w:rsidP="00821B5E" w:rsidR="004A51ED" w:rsidRDefault="00821B5E" w:rsidRPr="00B36AA6">
      <w:pPr>
        <w:spacing w:after="0" w:before="240"/>
        <w:textAlignment w:val="baseline"/>
        <w:rPr>
          <w:rFonts w:ascii="Calibri" w:cs="Calibri" w:hAnsi="Calibri"/>
          <w:color w:val="000000"/>
          <w:sz w:val="24"/>
          <w:szCs w:val="24"/>
        </w:rPr>
      </w:pPr>
      <w:r w:rsidRPr="00B36AA6">
        <w:rPr>
          <w:rFonts w:ascii="Calibri" w:cs="Calibri" w:hAnsi="Calibri"/>
          <w:color w:val="000000"/>
          <w:sz w:val="24"/>
          <w:szCs w:val="24"/>
        </w:rPr>
        <w:t xml:space="preserve">La prime </w:t>
      </w:r>
      <w:r w:rsidR="002816D6" w:rsidRPr="00B36AA6">
        <w:rPr>
          <w:rFonts w:ascii="Calibri" w:cs="Calibri" w:hAnsi="Calibri"/>
          <w:color w:val="000000"/>
          <w:sz w:val="24"/>
          <w:szCs w:val="24"/>
        </w:rPr>
        <w:t xml:space="preserve">de productivité </w:t>
      </w:r>
      <w:r w:rsidRPr="00B36AA6">
        <w:rPr>
          <w:rFonts w:ascii="Calibri" w:cs="Calibri" w:hAnsi="Calibri"/>
          <w:color w:val="000000"/>
          <w:sz w:val="24"/>
          <w:szCs w:val="24"/>
        </w:rPr>
        <w:t xml:space="preserve">bénéficie </w:t>
      </w:r>
      <w:r w:rsidR="00401448" w:rsidRPr="00B36AA6">
        <w:rPr>
          <w:rFonts w:ascii="Calibri" w:cs="Calibri" w:hAnsi="Calibri"/>
          <w:color w:val="000000"/>
          <w:sz w:val="24"/>
          <w:szCs w:val="24"/>
        </w:rPr>
        <w:t>aux salariés</w:t>
      </w:r>
      <w:r w:rsidR="00C5223B" w:rsidRPr="00B36AA6">
        <w:rPr>
          <w:rFonts w:ascii="Calibri" w:cs="Calibri" w:hAnsi="Calibri"/>
          <w:color w:val="000000"/>
          <w:sz w:val="24"/>
          <w:szCs w:val="24"/>
        </w:rPr>
        <w:t xml:space="preserve"> du dépôt et des magasins</w:t>
      </w:r>
      <w:r w:rsidR="00401448" w:rsidRPr="00B36AA6">
        <w:rPr>
          <w:rFonts w:ascii="Calibri" w:cs="Calibri" w:hAnsi="Calibri"/>
          <w:color w:val="000000"/>
          <w:sz w:val="24"/>
          <w:szCs w:val="24"/>
        </w:rPr>
        <w:t xml:space="preserve"> </w:t>
      </w:r>
      <w:r w:rsidR="003826EE" w:rsidRPr="00B36AA6">
        <w:rPr>
          <w:rFonts w:ascii="Calibri" w:cs="Calibri" w:hAnsi="Calibri"/>
          <w:color w:val="000000"/>
          <w:sz w:val="24"/>
          <w:szCs w:val="24"/>
        </w:rPr>
        <w:t>appartenant aux</w:t>
      </w:r>
      <w:r w:rsidR="00401448" w:rsidRPr="00B36AA6">
        <w:rPr>
          <w:rFonts w:ascii="Calibri" w:cs="Calibri" w:hAnsi="Calibri"/>
          <w:color w:val="000000"/>
          <w:sz w:val="24"/>
          <w:szCs w:val="24"/>
        </w:rPr>
        <w:t xml:space="preserve"> niveau</w:t>
      </w:r>
      <w:r w:rsidR="009A4B62" w:rsidRPr="00B36AA6">
        <w:rPr>
          <w:rFonts w:ascii="Calibri" w:cs="Calibri" w:hAnsi="Calibri"/>
          <w:color w:val="000000"/>
          <w:sz w:val="24"/>
          <w:szCs w:val="24"/>
        </w:rPr>
        <w:t>x</w:t>
      </w:r>
      <w:r w:rsidR="00401448" w:rsidRPr="00B36AA6">
        <w:rPr>
          <w:rFonts w:ascii="Calibri" w:cs="Calibri" w:hAnsi="Calibri"/>
          <w:color w:val="000000"/>
          <w:sz w:val="24"/>
          <w:szCs w:val="24"/>
        </w:rPr>
        <w:t xml:space="preserve"> hiérarchique</w:t>
      </w:r>
      <w:r w:rsidR="009A4B62" w:rsidRPr="00B36AA6">
        <w:rPr>
          <w:rFonts w:ascii="Calibri" w:cs="Calibri" w:hAnsi="Calibri"/>
          <w:color w:val="000000"/>
          <w:sz w:val="24"/>
          <w:szCs w:val="24"/>
        </w:rPr>
        <w:t>s</w:t>
      </w:r>
      <w:r w:rsidR="00401448" w:rsidRPr="00B36AA6">
        <w:rPr>
          <w:rFonts w:ascii="Calibri" w:cs="Calibri" w:hAnsi="Calibri"/>
          <w:color w:val="000000"/>
          <w:sz w:val="24"/>
          <w:szCs w:val="24"/>
        </w:rPr>
        <w:t xml:space="preserve"> </w:t>
      </w:r>
      <w:r w:rsidR="00C5223B" w:rsidRPr="00B36AA6">
        <w:rPr>
          <w:rFonts w:ascii="Calibri" w:cs="Calibri" w:hAnsi="Calibri"/>
          <w:color w:val="000000"/>
          <w:sz w:val="24"/>
          <w:szCs w:val="24"/>
        </w:rPr>
        <w:t>1 à 5</w:t>
      </w:r>
      <w:r w:rsidR="003826EE" w:rsidRPr="00B36AA6">
        <w:rPr>
          <w:rFonts w:ascii="Calibri" w:cs="Calibri" w:hAnsi="Calibri"/>
          <w:color w:val="000000"/>
          <w:sz w:val="24"/>
          <w:szCs w:val="24"/>
        </w:rPr>
        <w:t xml:space="preserve"> à l</w:t>
      </w:r>
      <w:r w:rsidR="00FB3A9B" w:rsidRPr="00B36AA6">
        <w:rPr>
          <w:rFonts w:ascii="Calibri" w:cs="Calibri" w:hAnsi="Calibri"/>
          <w:color w:val="000000"/>
          <w:sz w:val="24"/>
          <w:szCs w:val="24"/>
        </w:rPr>
        <w:t>’issue de chaque période de référence</w:t>
      </w:r>
      <w:r w:rsidR="002B7062" w:rsidRPr="00B36AA6">
        <w:rPr>
          <w:rFonts w:ascii="Calibri" w:cs="Calibri" w:hAnsi="Calibri"/>
          <w:color w:val="000000"/>
          <w:sz w:val="24"/>
          <w:szCs w:val="24"/>
        </w:rPr>
        <w:t>.</w:t>
      </w:r>
    </w:p>
    <w:p w14:paraId="7C49FDA8" w14:textId="37AA54FB" w:rsidP="001D3B7E" w:rsidR="009A4B62" w:rsidRDefault="009A4B62" w:rsidRPr="00B36AA6">
      <w:pPr>
        <w:pStyle w:val="Paragraphedeliste"/>
        <w:numPr>
          <w:ilvl w:val="0"/>
          <w:numId w:val="25"/>
        </w:numPr>
        <w:spacing w:before="240"/>
        <w:textAlignment w:val="baseline"/>
        <w:rPr>
          <w:rFonts w:ascii="Calibri" w:cs="Calibri" w:hAnsi="Calibri"/>
          <w:b/>
          <w:bCs/>
          <w:color w:val="000000"/>
          <w:sz w:val="24"/>
          <w:szCs w:val="24"/>
          <w:u w:val="single"/>
        </w:rPr>
      </w:pPr>
      <w:r w:rsidRPr="00B36AA6">
        <w:rPr>
          <w:rFonts w:ascii="Calibri" w:cs="Calibri" w:hAnsi="Calibri"/>
          <w:b/>
          <w:bCs/>
          <w:color w:val="000000"/>
          <w:sz w:val="24"/>
          <w:szCs w:val="24"/>
          <w:u w:val="single"/>
        </w:rPr>
        <w:t>Conditions d’attribution</w:t>
      </w:r>
    </w:p>
    <w:p w14:paraId="683AE9B8" w14:textId="3598EAAC" w:rsidP="00821B5E" w:rsidR="004B7063" w:rsidRDefault="004B7063" w:rsidRPr="00B36AA6">
      <w:pPr>
        <w:spacing w:after="0" w:before="240"/>
        <w:textAlignment w:val="baseline"/>
        <w:rPr>
          <w:rFonts w:ascii="Calibri" w:cs="Calibri" w:hAnsi="Calibri"/>
          <w:color w:val="000000"/>
          <w:sz w:val="24"/>
          <w:szCs w:val="24"/>
        </w:rPr>
      </w:pPr>
      <w:r w:rsidRPr="00B36AA6">
        <w:rPr>
          <w:rFonts w:ascii="Calibri" w:cs="Calibri" w:hAnsi="Calibri"/>
          <w:color w:val="000000"/>
          <w:sz w:val="24"/>
          <w:szCs w:val="24"/>
        </w:rPr>
        <w:t xml:space="preserve">Les conditions d’attribution de la prime seront </w:t>
      </w:r>
      <w:r w:rsidR="00935F59" w:rsidRPr="00B36AA6">
        <w:rPr>
          <w:rFonts w:ascii="Calibri" w:cs="Calibri" w:hAnsi="Calibri"/>
          <w:color w:val="000000"/>
          <w:sz w:val="24"/>
          <w:szCs w:val="24"/>
        </w:rPr>
        <w:t xml:space="preserve">définies par l’employeur et </w:t>
      </w:r>
      <w:r w:rsidRPr="00B36AA6">
        <w:rPr>
          <w:rFonts w:ascii="Calibri" w:cs="Calibri" w:hAnsi="Calibri"/>
          <w:color w:val="000000"/>
          <w:sz w:val="24"/>
          <w:szCs w:val="24"/>
        </w:rPr>
        <w:t>communiquées aux salariés avant chaque période, par voie d’affichage.</w:t>
      </w:r>
      <w:r w:rsidR="004A51ED" w:rsidRPr="00B36AA6">
        <w:rPr>
          <w:rFonts w:ascii="Calibri" w:cs="Calibri" w:hAnsi="Calibri"/>
          <w:color w:val="000000"/>
          <w:sz w:val="24"/>
          <w:szCs w:val="24"/>
        </w:rPr>
        <w:t xml:space="preserve"> </w:t>
      </w:r>
    </w:p>
    <w:p w14:paraId="466F90B7" w14:textId="6C944047" w:rsidP="00821B5E" w:rsidR="00E35E23" w:rsidRDefault="00E35E23" w:rsidRPr="00B36AA6">
      <w:pPr>
        <w:spacing w:after="0" w:before="240"/>
        <w:textAlignment w:val="baseline"/>
        <w:rPr>
          <w:rFonts w:ascii="Calibri" w:cs="Calibri" w:hAnsi="Calibri"/>
          <w:color w:val="000000"/>
          <w:sz w:val="24"/>
          <w:szCs w:val="24"/>
        </w:rPr>
      </w:pPr>
      <w:r w:rsidRPr="00B36AA6">
        <w:rPr>
          <w:rFonts w:ascii="Calibri" w:cs="Calibri" w:hAnsi="Calibri"/>
          <w:color w:val="000000"/>
          <w:sz w:val="24"/>
          <w:szCs w:val="24"/>
        </w:rPr>
        <w:t xml:space="preserve">Pour bénéficier de cette prime, le salarié devra </w:t>
      </w:r>
      <w:r w:rsidR="00B3078C" w:rsidRPr="00B36AA6">
        <w:rPr>
          <w:rFonts w:ascii="Calibri" w:cs="Calibri" w:hAnsi="Calibri"/>
          <w:color w:val="000000"/>
          <w:sz w:val="24"/>
          <w:szCs w:val="24"/>
        </w:rPr>
        <w:t xml:space="preserve">en tout état de cause </w:t>
      </w:r>
      <w:r w:rsidRPr="00B36AA6">
        <w:rPr>
          <w:rFonts w:ascii="Calibri" w:cs="Calibri" w:hAnsi="Calibri"/>
          <w:color w:val="000000"/>
          <w:sz w:val="24"/>
          <w:szCs w:val="24"/>
        </w:rPr>
        <w:t>être présent dans l’entreprise à l’issue de la période de référence et être lié par un contrat de travail avec la Société au moment du versement de cette prime.</w:t>
      </w:r>
    </w:p>
    <w:p w14:paraId="6C8A86E0" w14:textId="0F81F899" w:rsidP="00821B5E" w:rsidR="00821B5E" w:rsidRDefault="00821B5E" w:rsidRPr="00B36AA6">
      <w:pPr>
        <w:pStyle w:val="Paragraphedeliste"/>
        <w:numPr>
          <w:ilvl w:val="0"/>
          <w:numId w:val="25"/>
        </w:numPr>
        <w:spacing w:before="240"/>
        <w:textAlignment w:val="baseline"/>
        <w:rPr>
          <w:rFonts w:ascii="Calibri" w:cs="Calibri" w:hAnsi="Calibri"/>
          <w:b/>
          <w:bCs/>
          <w:color w:val="000000"/>
          <w:sz w:val="24"/>
          <w:szCs w:val="24"/>
          <w:u w:val="single"/>
        </w:rPr>
      </w:pPr>
      <w:r w:rsidRPr="00B36AA6">
        <w:rPr>
          <w:rFonts w:ascii="Calibri" w:cs="Calibri" w:hAnsi="Calibri"/>
          <w:b/>
          <w:bCs/>
          <w:color w:val="000000"/>
          <w:sz w:val="24"/>
          <w:szCs w:val="24"/>
          <w:u w:val="single"/>
        </w:rPr>
        <w:t>Date de versement de la prime</w:t>
      </w:r>
    </w:p>
    <w:p w14:paraId="2C45EF1C" w14:textId="47162ECA" w:rsidP="00821B5E" w:rsidR="00783F28" w:rsidRDefault="00387F04" w:rsidRPr="00B36AA6">
      <w:pPr>
        <w:spacing w:after="0" w:before="240"/>
        <w:textAlignment w:val="baseline"/>
        <w:rPr>
          <w:rFonts w:ascii="Calibri" w:cs="Calibri" w:hAnsi="Calibri"/>
          <w:bCs/>
          <w:color w:val="000000"/>
          <w:sz w:val="24"/>
          <w:szCs w:val="24"/>
        </w:rPr>
      </w:pPr>
      <w:r w:rsidRPr="00B36AA6">
        <w:rPr>
          <w:rFonts w:ascii="Calibri" w:cs="Calibri" w:hAnsi="Calibri"/>
          <w:bCs/>
          <w:color w:val="000000"/>
          <w:sz w:val="24"/>
          <w:szCs w:val="24"/>
        </w:rPr>
        <w:t xml:space="preserve">Le versement de </w:t>
      </w:r>
      <w:r w:rsidR="00A52C2C" w:rsidRPr="00B36AA6">
        <w:rPr>
          <w:rFonts w:ascii="Calibri" w:cs="Calibri" w:hAnsi="Calibri"/>
          <w:bCs/>
          <w:color w:val="000000"/>
          <w:sz w:val="24"/>
          <w:szCs w:val="24"/>
        </w:rPr>
        <w:t>la</w:t>
      </w:r>
      <w:r w:rsidRPr="00B36AA6">
        <w:rPr>
          <w:rFonts w:ascii="Calibri" w:cs="Calibri" w:hAnsi="Calibri"/>
          <w:bCs/>
          <w:color w:val="000000"/>
          <w:sz w:val="24"/>
          <w:szCs w:val="24"/>
        </w:rPr>
        <w:t xml:space="preserve"> prime </w:t>
      </w:r>
      <w:r w:rsidR="002816D6" w:rsidRPr="00B36AA6">
        <w:rPr>
          <w:rFonts w:ascii="Calibri" w:cs="Calibri" w:hAnsi="Calibri"/>
          <w:color w:val="000000"/>
          <w:sz w:val="24"/>
          <w:szCs w:val="24"/>
        </w:rPr>
        <w:t xml:space="preserve">de productivité </w:t>
      </w:r>
      <w:r w:rsidR="00783F28" w:rsidRPr="00B36AA6">
        <w:rPr>
          <w:rFonts w:ascii="Calibri" w:cs="Calibri" w:hAnsi="Calibri"/>
          <w:bCs/>
          <w:color w:val="000000"/>
          <w:sz w:val="24"/>
          <w:szCs w:val="24"/>
        </w:rPr>
        <w:t xml:space="preserve">est </w:t>
      </w:r>
      <w:r w:rsidR="002B7062" w:rsidRPr="00B36AA6">
        <w:rPr>
          <w:rFonts w:ascii="Calibri" w:cs="Calibri" w:hAnsi="Calibri"/>
          <w:bCs/>
          <w:color w:val="000000"/>
          <w:sz w:val="24"/>
          <w:szCs w:val="24"/>
        </w:rPr>
        <w:t>trimestriel</w:t>
      </w:r>
      <w:r w:rsidR="00783F28" w:rsidRPr="00B36AA6">
        <w:rPr>
          <w:rFonts w:ascii="Calibri" w:cs="Calibri" w:hAnsi="Calibri"/>
          <w:bCs/>
          <w:color w:val="000000"/>
          <w:sz w:val="24"/>
          <w:szCs w:val="24"/>
        </w:rPr>
        <w:t>.</w:t>
      </w:r>
    </w:p>
    <w:p w14:paraId="2AA0EA1C" w14:textId="5F456CB7" w:rsidP="00821B5E" w:rsidR="006B7C31" w:rsidRDefault="00783F28" w:rsidRPr="00B36AA6">
      <w:pPr>
        <w:spacing w:after="0" w:before="240"/>
        <w:textAlignment w:val="baseline"/>
        <w:rPr>
          <w:rFonts w:ascii="Calibri" w:cs="Calibri" w:hAnsi="Calibri"/>
          <w:bCs/>
          <w:color w:val="000000"/>
          <w:sz w:val="24"/>
          <w:szCs w:val="24"/>
        </w:rPr>
      </w:pPr>
      <w:r w:rsidRPr="00B36AA6">
        <w:rPr>
          <w:rFonts w:ascii="Calibri" w:cs="Calibri" w:hAnsi="Calibri"/>
          <w:bCs/>
          <w:color w:val="000000"/>
          <w:sz w:val="24"/>
          <w:szCs w:val="24"/>
        </w:rPr>
        <w:t>Il est</w:t>
      </w:r>
      <w:r w:rsidR="00387F04" w:rsidRPr="00B36AA6">
        <w:rPr>
          <w:rFonts w:ascii="Calibri" w:cs="Calibri" w:hAnsi="Calibri"/>
          <w:bCs/>
          <w:color w:val="000000"/>
          <w:sz w:val="24"/>
          <w:szCs w:val="24"/>
        </w:rPr>
        <w:t xml:space="preserve"> effectué à </w:t>
      </w:r>
      <w:r w:rsidR="00FB3A9B" w:rsidRPr="00B36AA6">
        <w:rPr>
          <w:rFonts w:ascii="Calibri" w:cs="Calibri" w:hAnsi="Calibri"/>
          <w:bCs/>
          <w:color w:val="000000"/>
          <w:sz w:val="24"/>
          <w:szCs w:val="24"/>
        </w:rPr>
        <w:t xml:space="preserve">l’issue </w:t>
      </w:r>
      <w:r w:rsidR="00387F04" w:rsidRPr="00B36AA6">
        <w:rPr>
          <w:rFonts w:ascii="Calibri" w:cs="Calibri" w:hAnsi="Calibri"/>
          <w:bCs/>
          <w:color w:val="000000"/>
          <w:sz w:val="24"/>
          <w:szCs w:val="24"/>
        </w:rPr>
        <w:t>de chaque période</w:t>
      </w:r>
      <w:r w:rsidR="004B7063" w:rsidRPr="00B36AA6">
        <w:rPr>
          <w:rFonts w:ascii="Calibri" w:cs="Calibri" w:hAnsi="Calibri"/>
          <w:bCs/>
          <w:color w:val="000000"/>
          <w:sz w:val="24"/>
          <w:szCs w:val="24"/>
        </w:rPr>
        <w:t xml:space="preserve"> de référence</w:t>
      </w:r>
      <w:r w:rsidR="0009046B" w:rsidRPr="00B36AA6">
        <w:rPr>
          <w:rFonts w:ascii="Calibri" w:cs="Calibri" w:hAnsi="Calibri"/>
          <w:bCs/>
          <w:color w:val="000000"/>
          <w:sz w:val="24"/>
          <w:szCs w:val="24"/>
        </w:rPr>
        <w:t xml:space="preserve"> en</w:t>
      </w:r>
      <w:r w:rsidR="00387F04" w:rsidRPr="00B36AA6">
        <w:rPr>
          <w:rFonts w:ascii="Calibri" w:cs="Calibri" w:hAnsi="Calibri"/>
          <w:bCs/>
          <w:color w:val="000000"/>
          <w:sz w:val="24"/>
          <w:szCs w:val="24"/>
        </w:rPr>
        <w:t xml:space="preserve"> M+2 (exemple</w:t>
      </w:r>
      <w:r w:rsidR="006B7C31" w:rsidRPr="00B36AA6">
        <w:rPr>
          <w:rFonts w:ascii="Calibri" w:cs="Calibri" w:hAnsi="Calibri"/>
          <w:bCs/>
          <w:color w:val="000000"/>
          <w:sz w:val="24"/>
          <w:szCs w:val="24"/>
        </w:rPr>
        <w:t> </w:t>
      </w:r>
      <w:r w:rsidR="00387F04" w:rsidRPr="00B36AA6">
        <w:rPr>
          <w:rFonts w:ascii="Calibri" w:cs="Calibri" w:hAnsi="Calibri"/>
          <w:bCs/>
          <w:color w:val="000000"/>
          <w:sz w:val="24"/>
          <w:szCs w:val="24"/>
        </w:rPr>
        <w:t>: 1</w:t>
      </w:r>
      <w:r w:rsidR="00387F04" w:rsidRPr="00B36AA6">
        <w:rPr>
          <w:rFonts w:ascii="Calibri" w:cs="Calibri" w:hAnsi="Calibri"/>
          <w:bCs/>
          <w:color w:val="000000"/>
          <w:sz w:val="24"/>
          <w:szCs w:val="24"/>
          <w:vertAlign w:val="superscript"/>
        </w:rPr>
        <w:t>er</w:t>
      </w:r>
      <w:r w:rsidR="00387F04" w:rsidRPr="00B36AA6">
        <w:rPr>
          <w:rFonts w:ascii="Calibri" w:cs="Calibri" w:hAnsi="Calibri"/>
          <w:bCs/>
          <w:color w:val="000000"/>
          <w:sz w:val="24"/>
          <w:szCs w:val="24"/>
        </w:rPr>
        <w:t xml:space="preserve"> trimestre 2023 payé sur le bulletin de mai 2023).</w:t>
      </w:r>
      <w:r w:rsidR="00821B5E" w:rsidRPr="00B36AA6">
        <w:rPr>
          <w:rFonts w:ascii="Calibri" w:cs="Calibri" w:hAnsi="Calibri"/>
          <w:bCs/>
          <w:color w:val="000000"/>
          <w:sz w:val="24"/>
          <w:szCs w:val="24"/>
        </w:rPr>
        <w:t xml:space="preserve"> </w:t>
      </w:r>
    </w:p>
    <w:p w14:paraId="5B4ACDB0" w14:textId="56E0B3D1" w:rsidP="00821B5E" w:rsidR="00821B5E" w:rsidRDefault="006B7C31" w:rsidRPr="00B36AA6">
      <w:pPr>
        <w:spacing w:after="0" w:before="240"/>
        <w:textAlignment w:val="baseline"/>
        <w:rPr>
          <w:rFonts w:ascii="Calibri" w:cs="Calibri" w:hAnsi="Calibri"/>
          <w:color w:val="000000"/>
          <w:sz w:val="24"/>
          <w:szCs w:val="24"/>
        </w:rPr>
      </w:pPr>
      <w:r w:rsidRPr="00B36AA6">
        <w:rPr>
          <w:rFonts w:ascii="Calibri" w:cs="Calibri" w:hAnsi="Calibri"/>
          <w:bCs/>
          <w:color w:val="000000"/>
          <w:sz w:val="24"/>
          <w:szCs w:val="24"/>
        </w:rPr>
        <w:t>Par exception, e</w:t>
      </w:r>
      <w:r w:rsidR="009B142D" w:rsidRPr="00B36AA6">
        <w:rPr>
          <w:rFonts w:ascii="Calibri" w:cs="Calibri" w:hAnsi="Calibri"/>
          <w:bCs/>
          <w:color w:val="000000"/>
          <w:sz w:val="24"/>
          <w:szCs w:val="24"/>
        </w:rPr>
        <w:t>n cas de départ d’un collaborateur</w:t>
      </w:r>
      <w:r w:rsidRPr="00B36AA6">
        <w:rPr>
          <w:rFonts w:ascii="Calibri" w:cs="Calibri" w:hAnsi="Calibri"/>
          <w:bCs/>
          <w:color w:val="000000"/>
          <w:sz w:val="24"/>
          <w:szCs w:val="24"/>
        </w:rPr>
        <w:t xml:space="preserve"> et </w:t>
      </w:r>
      <w:r w:rsidR="005E69D9" w:rsidRPr="00B36AA6">
        <w:rPr>
          <w:rFonts w:ascii="Calibri" w:cs="Calibri" w:hAnsi="Calibri"/>
          <w:bCs/>
          <w:color w:val="000000"/>
          <w:sz w:val="24"/>
          <w:szCs w:val="24"/>
        </w:rPr>
        <w:t xml:space="preserve">si </w:t>
      </w:r>
      <w:r w:rsidRPr="00B36AA6">
        <w:rPr>
          <w:rFonts w:ascii="Calibri" w:cs="Calibri" w:hAnsi="Calibri"/>
          <w:bCs/>
          <w:color w:val="000000"/>
          <w:sz w:val="24"/>
          <w:szCs w:val="24"/>
        </w:rPr>
        <w:t xml:space="preserve">son </w:t>
      </w:r>
      <w:r w:rsidR="005E69D9" w:rsidRPr="00B36AA6">
        <w:rPr>
          <w:rFonts w:ascii="Calibri" w:cs="Calibri" w:hAnsi="Calibri"/>
          <w:bCs/>
          <w:color w:val="000000"/>
          <w:sz w:val="24"/>
          <w:szCs w:val="24"/>
        </w:rPr>
        <w:t xml:space="preserve">dernier jour travaillé </w:t>
      </w:r>
      <w:r w:rsidRPr="00B36AA6">
        <w:rPr>
          <w:rFonts w:ascii="Calibri" w:cs="Calibri" w:hAnsi="Calibri"/>
          <w:bCs/>
          <w:color w:val="000000"/>
          <w:sz w:val="24"/>
          <w:szCs w:val="24"/>
        </w:rPr>
        <w:t>correspond au</w:t>
      </w:r>
      <w:r w:rsidR="005E69D9" w:rsidRPr="00B36AA6">
        <w:rPr>
          <w:rFonts w:ascii="Calibri" w:cs="Calibri" w:hAnsi="Calibri"/>
          <w:bCs/>
          <w:color w:val="000000"/>
          <w:sz w:val="24"/>
          <w:szCs w:val="24"/>
        </w:rPr>
        <w:t xml:space="preserve"> dernier jour </w:t>
      </w:r>
      <w:r w:rsidR="009B142D" w:rsidRPr="00B36AA6">
        <w:rPr>
          <w:rFonts w:ascii="Calibri" w:cs="Calibri" w:hAnsi="Calibri"/>
          <w:bCs/>
          <w:color w:val="000000"/>
          <w:sz w:val="24"/>
          <w:szCs w:val="24"/>
        </w:rPr>
        <w:t>de la période</w:t>
      </w:r>
      <w:r w:rsidRPr="00B36AA6">
        <w:rPr>
          <w:rFonts w:ascii="Calibri" w:cs="Calibri" w:hAnsi="Calibri"/>
          <w:bCs/>
          <w:color w:val="000000"/>
          <w:sz w:val="24"/>
          <w:szCs w:val="24"/>
        </w:rPr>
        <w:t xml:space="preserve"> de référence</w:t>
      </w:r>
      <w:r w:rsidR="009B142D" w:rsidRPr="00B36AA6">
        <w:rPr>
          <w:rFonts w:ascii="Calibri" w:cs="Calibri" w:hAnsi="Calibri"/>
          <w:bCs/>
          <w:color w:val="000000"/>
          <w:sz w:val="24"/>
          <w:szCs w:val="24"/>
        </w:rPr>
        <w:t xml:space="preserve">, </w:t>
      </w:r>
      <w:r w:rsidR="004A51ED" w:rsidRPr="00B36AA6">
        <w:rPr>
          <w:rFonts w:ascii="Calibri" w:cs="Calibri" w:hAnsi="Calibri"/>
          <w:bCs/>
          <w:color w:val="000000"/>
          <w:sz w:val="24"/>
          <w:szCs w:val="24"/>
        </w:rPr>
        <w:t>la prime de productivité</w:t>
      </w:r>
      <w:r w:rsidR="009B142D" w:rsidRPr="00B36AA6">
        <w:rPr>
          <w:rFonts w:ascii="Calibri" w:cs="Calibri" w:hAnsi="Calibri"/>
          <w:bCs/>
          <w:color w:val="000000"/>
          <w:sz w:val="24"/>
          <w:szCs w:val="24"/>
        </w:rPr>
        <w:t xml:space="preserve"> sera </w:t>
      </w:r>
      <w:r w:rsidRPr="00B36AA6">
        <w:rPr>
          <w:rFonts w:ascii="Calibri" w:cs="Calibri" w:hAnsi="Calibri"/>
          <w:bCs/>
          <w:color w:val="000000"/>
          <w:sz w:val="24"/>
          <w:szCs w:val="24"/>
        </w:rPr>
        <w:t>intégrée à son</w:t>
      </w:r>
      <w:r w:rsidR="009B142D" w:rsidRPr="00B36AA6">
        <w:rPr>
          <w:rFonts w:ascii="Calibri" w:cs="Calibri" w:hAnsi="Calibri"/>
          <w:bCs/>
          <w:color w:val="000000"/>
          <w:sz w:val="24"/>
          <w:szCs w:val="24"/>
        </w:rPr>
        <w:t xml:space="preserve"> solde de tout compte</w:t>
      </w:r>
      <w:r w:rsidRPr="00B36AA6">
        <w:rPr>
          <w:rFonts w:ascii="Calibri" w:cs="Calibri" w:hAnsi="Calibri"/>
          <w:bCs/>
          <w:color w:val="000000"/>
          <w:sz w:val="24"/>
          <w:szCs w:val="24"/>
        </w:rPr>
        <w:t xml:space="preserve"> et payée sur sa fiche de salaire correspondant à son dernier mois travaillé</w:t>
      </w:r>
      <w:r w:rsidR="009B142D" w:rsidRPr="00B36AA6">
        <w:rPr>
          <w:rFonts w:ascii="Calibri" w:cs="Calibri" w:hAnsi="Calibri"/>
          <w:bCs/>
          <w:color w:val="000000"/>
          <w:sz w:val="24"/>
          <w:szCs w:val="24"/>
        </w:rPr>
        <w:t>.</w:t>
      </w:r>
    </w:p>
    <w:p w14:paraId="5FC1BF96" w14:textId="77777777" w:rsidP="00821B5E" w:rsidR="00821B5E" w:rsidRDefault="00821B5E" w:rsidRPr="00B36AA6">
      <w:pPr>
        <w:pStyle w:val="Paragraphedeliste"/>
        <w:numPr>
          <w:ilvl w:val="0"/>
          <w:numId w:val="25"/>
        </w:numPr>
        <w:spacing w:before="240"/>
        <w:textAlignment w:val="baseline"/>
        <w:rPr>
          <w:rFonts w:ascii="Calibri" w:cs="Calibri" w:hAnsi="Calibri"/>
          <w:b/>
          <w:bCs/>
          <w:color w:val="000000"/>
          <w:sz w:val="24"/>
          <w:szCs w:val="24"/>
          <w:u w:val="single"/>
        </w:rPr>
      </w:pPr>
      <w:r w:rsidRPr="00B36AA6">
        <w:rPr>
          <w:rFonts w:ascii="Calibri" w:cs="Calibri" w:hAnsi="Calibri"/>
          <w:b/>
          <w:bCs/>
          <w:color w:val="000000"/>
          <w:sz w:val="24"/>
          <w:szCs w:val="24"/>
          <w:u w:val="single"/>
        </w:rPr>
        <w:t>Date d’entrée en vigueur de la prime</w:t>
      </w:r>
    </w:p>
    <w:p w14:paraId="246EB98C" w14:textId="52498C76" w:rsidP="00821B5E" w:rsidR="009B142D" w:rsidRDefault="00821B5E" w:rsidRPr="00B36AA6">
      <w:pPr>
        <w:spacing w:after="0" w:before="240"/>
        <w:textAlignment w:val="baseline"/>
        <w:rPr>
          <w:rFonts w:ascii="Calibri" w:cs="Calibri" w:hAnsi="Calibri"/>
          <w:color w:val="000000"/>
          <w:sz w:val="24"/>
          <w:szCs w:val="24"/>
        </w:rPr>
      </w:pPr>
      <w:r w:rsidRPr="00B36AA6">
        <w:rPr>
          <w:rFonts w:ascii="Calibri" w:cs="Calibri" w:hAnsi="Calibri"/>
          <w:color w:val="000000"/>
          <w:sz w:val="24"/>
          <w:szCs w:val="24"/>
        </w:rPr>
        <w:t>L</w:t>
      </w:r>
      <w:ins w:author="Emilie Mulcey" w:date="2022-11-22T18:31:00Z" w:id="10">
        <w:r w:rsidR="003B284C">
          <w:rPr>
            <w:rFonts w:ascii="Calibri" w:cs="Calibri" w:hAnsi="Calibri"/>
            <w:color w:val="000000"/>
            <w:sz w:val="24"/>
            <w:szCs w:val="24"/>
          </w:rPr>
          <w:t>a</w:t>
        </w:r>
      </w:ins>
      <w:del w:author="Emilie Mulcey" w:date="2022-11-22T18:31:00Z" w:id="11">
        <w:r w:rsidDel="003B284C" w:rsidRPr="00B36AA6">
          <w:rPr>
            <w:rFonts w:ascii="Calibri" w:cs="Calibri" w:hAnsi="Calibri"/>
            <w:color w:val="000000"/>
            <w:sz w:val="24"/>
            <w:szCs w:val="24"/>
          </w:rPr>
          <w:delText>e</w:delText>
        </w:r>
      </w:del>
      <w:r w:rsidRPr="00B36AA6">
        <w:rPr>
          <w:rFonts w:ascii="Calibri" w:cs="Calibri" w:hAnsi="Calibri"/>
          <w:color w:val="000000"/>
          <w:sz w:val="24"/>
          <w:szCs w:val="24"/>
        </w:rPr>
        <w:t xml:space="preserve"> prime </w:t>
      </w:r>
      <w:r w:rsidR="002816D6" w:rsidRPr="00B36AA6">
        <w:rPr>
          <w:rFonts w:ascii="Calibri" w:cs="Calibri" w:hAnsi="Calibri"/>
          <w:color w:val="000000"/>
          <w:sz w:val="24"/>
          <w:szCs w:val="24"/>
        </w:rPr>
        <w:t xml:space="preserve">de productivité </w:t>
      </w:r>
      <w:r w:rsidRPr="00B36AA6">
        <w:rPr>
          <w:rFonts w:ascii="Calibri" w:cs="Calibri" w:hAnsi="Calibri"/>
          <w:color w:val="000000"/>
          <w:sz w:val="24"/>
          <w:szCs w:val="24"/>
        </w:rPr>
        <w:t xml:space="preserve">entrera en vigueur </w:t>
      </w:r>
      <w:r w:rsidR="00A52C2C" w:rsidRPr="00B36AA6">
        <w:rPr>
          <w:rFonts w:ascii="Calibri" w:cs="Calibri" w:hAnsi="Calibri"/>
          <w:color w:val="000000"/>
          <w:sz w:val="24"/>
          <w:szCs w:val="24"/>
        </w:rPr>
        <w:t xml:space="preserve">à compter du </w:t>
      </w:r>
      <w:r w:rsidR="0009046B" w:rsidRPr="00B36AA6">
        <w:rPr>
          <w:rFonts w:ascii="Calibri" w:cs="Calibri" w:hAnsi="Calibri"/>
          <w:color w:val="000000"/>
          <w:sz w:val="24"/>
          <w:szCs w:val="24"/>
        </w:rPr>
        <w:t>1</w:t>
      </w:r>
      <w:r w:rsidR="0009046B" w:rsidRPr="00B36AA6">
        <w:rPr>
          <w:rFonts w:ascii="Calibri" w:cs="Calibri" w:hAnsi="Calibri"/>
          <w:color w:val="000000"/>
          <w:sz w:val="24"/>
          <w:szCs w:val="24"/>
          <w:vertAlign w:val="superscript"/>
        </w:rPr>
        <w:t>er</w:t>
      </w:r>
      <w:r w:rsidR="0009046B" w:rsidRPr="00B36AA6">
        <w:rPr>
          <w:rFonts w:ascii="Calibri" w:cs="Calibri" w:hAnsi="Calibri"/>
          <w:color w:val="000000"/>
          <w:sz w:val="24"/>
          <w:szCs w:val="24"/>
        </w:rPr>
        <w:t xml:space="preserve"> janvier </w:t>
      </w:r>
      <w:r w:rsidRPr="00B36AA6">
        <w:rPr>
          <w:rFonts w:ascii="Calibri" w:cs="Calibri" w:hAnsi="Calibri"/>
          <w:color w:val="000000"/>
          <w:sz w:val="24"/>
          <w:szCs w:val="24"/>
        </w:rPr>
        <w:t>2023.</w:t>
      </w:r>
    </w:p>
    <w:p w14:paraId="76A6FC9D" w14:textId="3B116E95" w:rsidP="00F25821" w:rsidR="00FD2E79" w:rsidRDefault="00624EB8" w:rsidRPr="00B36AA6">
      <w:pPr>
        <w:pStyle w:val="ArticleX"/>
      </w:pPr>
      <w:r w:rsidRPr="00B36AA6">
        <w:t>Temps et organisation du travail</w:t>
      </w:r>
    </w:p>
    <w:bookmarkEnd w:id="9"/>
    <w:p w14:paraId="40BF5993" w14:textId="5E863C73" w:rsidP="001D3B7E" w:rsidR="00A60F80" w:rsidRDefault="00AC545B" w:rsidRPr="00B36AA6">
      <w:pPr>
        <w:spacing w:after="0" w:before="240"/>
        <w:rPr>
          <w:rFonts w:ascii="Calibri" w:cs="Calibri" w:hAnsi="Calibri"/>
          <w:i/>
          <w:sz w:val="24"/>
          <w:szCs w:val="24"/>
        </w:rPr>
      </w:pPr>
      <w:r w:rsidRPr="00B36AA6">
        <w:rPr>
          <w:rFonts w:ascii="Calibri" w:cs="Calibri" w:hAnsi="Calibri"/>
          <w:sz w:val="24"/>
          <w:szCs w:val="24"/>
        </w:rPr>
        <w:t>L</w:t>
      </w:r>
      <w:r w:rsidR="00005715" w:rsidRPr="00B36AA6">
        <w:rPr>
          <w:rFonts w:ascii="Calibri" w:cs="Calibri" w:hAnsi="Calibri"/>
          <w:sz w:val="24"/>
          <w:szCs w:val="24"/>
        </w:rPr>
        <w:t xml:space="preserve">e </w:t>
      </w:r>
      <w:r w:rsidR="00075B67" w:rsidRPr="00B36AA6">
        <w:rPr>
          <w:rFonts w:ascii="Calibri" w:cs="Calibri" w:hAnsi="Calibri"/>
          <w:sz w:val="24"/>
          <w:szCs w:val="24"/>
        </w:rPr>
        <w:t xml:space="preserve">procès-verbal </w:t>
      </w:r>
      <w:r w:rsidR="00005715" w:rsidRPr="00B36AA6">
        <w:rPr>
          <w:rFonts w:ascii="Calibri" w:cs="Calibri" w:hAnsi="Calibri"/>
          <w:sz w:val="24"/>
          <w:szCs w:val="24"/>
        </w:rPr>
        <w:t>du CSE en date du 16</w:t>
      </w:r>
      <w:r w:rsidR="00C953F7" w:rsidRPr="00B36AA6">
        <w:rPr>
          <w:rFonts w:ascii="Calibri" w:cs="Calibri" w:hAnsi="Calibri"/>
          <w:sz w:val="24"/>
          <w:szCs w:val="24"/>
        </w:rPr>
        <w:t xml:space="preserve"> décembre 2020 </w:t>
      </w:r>
      <w:r w:rsidR="00005715" w:rsidRPr="00B36AA6">
        <w:rPr>
          <w:rFonts w:ascii="Calibri" w:cs="Calibri" w:hAnsi="Calibri"/>
          <w:sz w:val="24"/>
          <w:szCs w:val="24"/>
        </w:rPr>
        <w:t>précis</w:t>
      </w:r>
      <w:r w:rsidR="00B351DB" w:rsidRPr="00B36AA6">
        <w:rPr>
          <w:rFonts w:ascii="Calibri" w:cs="Calibri" w:hAnsi="Calibri"/>
          <w:sz w:val="24"/>
          <w:szCs w:val="24"/>
        </w:rPr>
        <w:t>e</w:t>
      </w:r>
      <w:r w:rsidR="00C953F7" w:rsidRPr="00B36AA6">
        <w:rPr>
          <w:rFonts w:ascii="Calibri" w:cs="Calibri" w:hAnsi="Calibri"/>
          <w:sz w:val="24"/>
          <w:szCs w:val="24"/>
        </w:rPr>
        <w:t xml:space="preserve"> que</w:t>
      </w:r>
      <w:r w:rsidR="00005715" w:rsidRPr="00B36AA6">
        <w:rPr>
          <w:rFonts w:ascii="Calibri" w:cs="Calibri" w:hAnsi="Calibri"/>
          <w:sz w:val="24"/>
          <w:szCs w:val="24"/>
        </w:rPr>
        <w:t xml:space="preserve"> </w:t>
      </w:r>
      <w:r w:rsidR="00005715" w:rsidRPr="00B36AA6">
        <w:rPr>
          <w:rFonts w:ascii="Calibri" w:cs="Calibri" w:hAnsi="Calibri"/>
          <w:i/>
          <w:sz w:val="24"/>
          <w:szCs w:val="24"/>
        </w:rPr>
        <w:t>« </w:t>
      </w:r>
      <w:r w:rsidR="00A60F80" w:rsidRPr="00B36AA6">
        <w:rPr>
          <w:rFonts w:ascii="Calibri" w:cs="Calibri" w:hAnsi="Calibri"/>
          <w:i/>
          <w:sz w:val="24"/>
          <w:szCs w:val="24"/>
        </w:rPr>
        <w:t xml:space="preserve">le travail dominical est autorisé dans les zones </w:t>
      </w:r>
      <w:r w:rsidR="00005715" w:rsidRPr="00B36AA6">
        <w:rPr>
          <w:rFonts w:ascii="Calibri" w:cs="Calibri" w:hAnsi="Calibri"/>
          <w:i/>
          <w:sz w:val="24"/>
          <w:szCs w:val="24"/>
        </w:rPr>
        <w:t>PUCE (</w:t>
      </w:r>
      <w:r w:rsidR="00005715" w:rsidRPr="00B36AA6">
        <w:rPr>
          <w:rFonts w:ascii="Calibri" w:cs="Calibri" w:hAnsi="Calibri"/>
          <w:bCs/>
          <w:sz w:val="24"/>
          <w:szCs w:val="24"/>
        </w:rPr>
        <w:t>Périmètres d'Usage de Consommation Exceptionnel</w:t>
      </w:r>
      <w:r w:rsidR="00005715" w:rsidRPr="00B36AA6">
        <w:rPr>
          <w:rFonts w:ascii="Calibri" w:cs="Calibri" w:hAnsi="Calibri"/>
          <w:color w:val="111111"/>
          <w:sz w:val="24"/>
          <w:szCs w:val="24"/>
          <w:shd w:color="auto" w:fill="FFFFFF" w:val="clear"/>
        </w:rPr>
        <w:t>)</w:t>
      </w:r>
      <w:r w:rsidR="00A60F80" w:rsidRPr="00B36AA6">
        <w:rPr>
          <w:rFonts w:ascii="Calibri" w:cs="Calibri" w:hAnsi="Calibri"/>
          <w:i/>
          <w:sz w:val="24"/>
          <w:szCs w:val="24"/>
        </w:rPr>
        <w:t xml:space="preserve"> tous les dimanches de l’année, certains dimanches (12) dits « dimanches du maire » et sur autorisa</w:t>
      </w:r>
      <w:r w:rsidR="00005715" w:rsidRPr="00B36AA6">
        <w:rPr>
          <w:rFonts w:ascii="Calibri" w:cs="Calibri" w:hAnsi="Calibri"/>
          <w:i/>
          <w:sz w:val="24"/>
          <w:szCs w:val="24"/>
        </w:rPr>
        <w:t>tion préfectorale pour le</w:t>
      </w:r>
      <w:r w:rsidR="00A60F80" w:rsidRPr="00B36AA6">
        <w:rPr>
          <w:rFonts w:ascii="Calibri" w:cs="Calibri" w:hAnsi="Calibri"/>
          <w:i/>
          <w:sz w:val="24"/>
          <w:szCs w:val="24"/>
        </w:rPr>
        <w:t xml:space="preserve"> reste de l’année.</w:t>
      </w:r>
      <w:r w:rsidR="00005715" w:rsidRPr="00B36AA6">
        <w:rPr>
          <w:rFonts w:ascii="Calibri" w:cs="Calibri" w:hAnsi="Calibri"/>
          <w:i/>
          <w:sz w:val="24"/>
          <w:szCs w:val="24"/>
        </w:rPr>
        <w:t> »</w:t>
      </w:r>
    </w:p>
    <w:p w14:paraId="2276D5E8" w14:textId="77777777" w:rsidP="009D4EF5" w:rsidR="00B31353" w:rsidRDefault="00335168" w:rsidRPr="00B36AA6">
      <w:pPr>
        <w:spacing w:after="0" w:before="240"/>
        <w:rPr>
          <w:rFonts w:ascii="Calibri" w:cs="Calibri" w:hAnsi="Calibri"/>
          <w:sz w:val="24"/>
          <w:szCs w:val="24"/>
        </w:rPr>
      </w:pPr>
      <w:r w:rsidRPr="00B36AA6">
        <w:rPr>
          <w:rFonts w:ascii="Calibri" w:cs="Calibri" w:hAnsi="Calibri"/>
          <w:sz w:val="24"/>
          <w:szCs w:val="24"/>
        </w:rPr>
        <w:lastRenderedPageBreak/>
        <w:t>Dans le but d’une parfaite harmonisation de</w:t>
      </w:r>
      <w:r w:rsidR="0097158B" w:rsidRPr="00B36AA6">
        <w:rPr>
          <w:rFonts w:ascii="Calibri" w:cs="Calibri" w:hAnsi="Calibri"/>
          <w:sz w:val="24"/>
          <w:szCs w:val="24"/>
        </w:rPr>
        <w:t xml:space="preserve">s </w:t>
      </w:r>
      <w:r w:rsidRPr="00B36AA6">
        <w:rPr>
          <w:rFonts w:ascii="Calibri" w:cs="Calibri" w:hAnsi="Calibri"/>
          <w:sz w:val="24"/>
          <w:szCs w:val="24"/>
        </w:rPr>
        <w:t xml:space="preserve">magasins intégrés actuels et à venir, </w:t>
      </w:r>
      <w:r w:rsidR="002A4344" w:rsidRPr="00B36AA6">
        <w:rPr>
          <w:rFonts w:ascii="Calibri" w:cs="Calibri" w:hAnsi="Calibri"/>
          <w:sz w:val="24"/>
          <w:szCs w:val="24"/>
        </w:rPr>
        <w:t xml:space="preserve">les parties </w:t>
      </w:r>
      <w:r w:rsidR="002A1F69" w:rsidRPr="00B36AA6">
        <w:rPr>
          <w:rFonts w:ascii="Calibri" w:cs="Calibri" w:hAnsi="Calibri"/>
          <w:sz w:val="24"/>
          <w:szCs w:val="24"/>
        </w:rPr>
        <w:t>entendent</w:t>
      </w:r>
      <w:r w:rsidR="00AC545B" w:rsidRPr="00B36AA6">
        <w:rPr>
          <w:rFonts w:ascii="Calibri" w:cs="Calibri" w:hAnsi="Calibri"/>
          <w:sz w:val="24"/>
          <w:szCs w:val="24"/>
        </w:rPr>
        <w:t xml:space="preserve"> rappeler et confirmer</w:t>
      </w:r>
      <w:r w:rsidRPr="00B36AA6">
        <w:rPr>
          <w:rFonts w:ascii="Calibri" w:cs="Calibri" w:hAnsi="Calibri"/>
          <w:sz w:val="24"/>
          <w:szCs w:val="24"/>
        </w:rPr>
        <w:t xml:space="preserve"> les modal</w:t>
      </w:r>
      <w:r w:rsidR="00A60F80" w:rsidRPr="00B36AA6">
        <w:rPr>
          <w:rFonts w:ascii="Calibri" w:cs="Calibri" w:hAnsi="Calibri"/>
          <w:sz w:val="24"/>
          <w:szCs w:val="24"/>
        </w:rPr>
        <w:t xml:space="preserve">ités applicables </w:t>
      </w:r>
      <w:r w:rsidR="007D4A81" w:rsidRPr="00B36AA6">
        <w:rPr>
          <w:rFonts w:ascii="Calibri" w:cs="Calibri" w:hAnsi="Calibri"/>
          <w:sz w:val="24"/>
          <w:szCs w:val="24"/>
        </w:rPr>
        <w:t>au sein d</w:t>
      </w:r>
      <w:r w:rsidR="00A60F80" w:rsidRPr="00B36AA6">
        <w:rPr>
          <w:rFonts w:ascii="Calibri" w:cs="Calibri" w:hAnsi="Calibri"/>
          <w:sz w:val="24"/>
          <w:szCs w:val="24"/>
        </w:rPr>
        <w:t xml:space="preserve">es magasins </w:t>
      </w:r>
      <w:r w:rsidRPr="00B36AA6">
        <w:rPr>
          <w:rFonts w:ascii="Calibri" w:cs="Calibri" w:hAnsi="Calibri"/>
          <w:sz w:val="24"/>
          <w:szCs w:val="24"/>
        </w:rPr>
        <w:t>B&amp;M</w:t>
      </w:r>
      <w:r w:rsidR="003F49CA" w:rsidRPr="00B36AA6">
        <w:rPr>
          <w:rFonts w:ascii="Calibri" w:cs="Calibri" w:hAnsi="Calibri"/>
          <w:sz w:val="24"/>
          <w:szCs w:val="24"/>
        </w:rPr>
        <w:t xml:space="preserve"> en matière de travail du dimanche</w:t>
      </w:r>
      <w:r w:rsidR="00B32209" w:rsidRPr="00B36AA6">
        <w:rPr>
          <w:rFonts w:ascii="Calibri" w:cs="Calibri" w:hAnsi="Calibri"/>
          <w:sz w:val="24"/>
          <w:szCs w:val="24"/>
        </w:rPr>
        <w:t xml:space="preserve">, notamment </w:t>
      </w:r>
      <w:r w:rsidR="00B31353" w:rsidRPr="00B36AA6">
        <w:rPr>
          <w:rFonts w:ascii="Calibri" w:cs="Calibri" w:hAnsi="Calibri"/>
          <w:sz w:val="24"/>
          <w:szCs w:val="24"/>
        </w:rPr>
        <w:t xml:space="preserve">en cas </w:t>
      </w:r>
      <w:r w:rsidR="00167A9D" w:rsidRPr="00B36AA6">
        <w:rPr>
          <w:rFonts w:ascii="Calibri" w:cs="Calibri" w:hAnsi="Calibri"/>
          <w:sz w:val="24"/>
          <w:szCs w:val="24"/>
        </w:rPr>
        <w:t>de dérogation géographique prévues aux articles L. 3132-24 et suivants du Code du travail</w:t>
      </w:r>
      <w:r w:rsidR="00B31353" w:rsidRPr="00B36AA6">
        <w:rPr>
          <w:rFonts w:ascii="Calibri" w:cs="Calibri" w:hAnsi="Calibri"/>
          <w:sz w:val="24"/>
          <w:szCs w:val="24"/>
        </w:rPr>
        <w:t>.</w:t>
      </w:r>
    </w:p>
    <w:p w14:paraId="586006C2" w14:textId="5272D2E4" w:rsidP="009D4EF5" w:rsidR="00470A0F" w:rsidRDefault="00B31353" w:rsidRPr="00B36AA6">
      <w:pPr>
        <w:spacing w:after="0" w:before="240"/>
        <w:rPr>
          <w:rFonts w:ascii="Calibri" w:cs="Calibri" w:hAnsi="Calibri"/>
          <w:sz w:val="24"/>
          <w:szCs w:val="24"/>
        </w:rPr>
      </w:pPr>
      <w:r w:rsidRPr="00B36AA6">
        <w:rPr>
          <w:rFonts w:ascii="Calibri" w:cs="Calibri" w:hAnsi="Calibri"/>
          <w:sz w:val="24"/>
          <w:szCs w:val="24"/>
        </w:rPr>
        <w:t>L</w:t>
      </w:r>
      <w:r w:rsidR="00584407" w:rsidRPr="00B36AA6">
        <w:rPr>
          <w:rFonts w:ascii="Calibri" w:cs="Calibri" w:hAnsi="Calibri"/>
          <w:sz w:val="24"/>
          <w:szCs w:val="24"/>
        </w:rPr>
        <w:t xml:space="preserve">e travail du dimanche est </w:t>
      </w:r>
      <w:r w:rsidRPr="00B36AA6">
        <w:rPr>
          <w:rFonts w:ascii="Calibri" w:cs="Calibri" w:hAnsi="Calibri"/>
          <w:sz w:val="24"/>
          <w:szCs w:val="24"/>
        </w:rPr>
        <w:t xml:space="preserve">ainsi </w:t>
      </w:r>
      <w:r w:rsidR="00584407" w:rsidRPr="00B36AA6">
        <w:rPr>
          <w:rFonts w:ascii="Calibri" w:cs="Calibri" w:hAnsi="Calibri"/>
          <w:sz w:val="24"/>
          <w:szCs w:val="24"/>
        </w:rPr>
        <w:t>encadré dans les conditions suivantes</w:t>
      </w:r>
      <w:r w:rsidR="005557D8" w:rsidRPr="00B36AA6">
        <w:rPr>
          <w:rFonts w:ascii="Calibri" w:cs="Calibri" w:hAnsi="Calibri"/>
          <w:sz w:val="24"/>
          <w:szCs w:val="24"/>
        </w:rPr>
        <w:t> :</w:t>
      </w:r>
    </w:p>
    <w:p w14:paraId="48EEEED0" w14:textId="66B7AE75" w:rsidP="00470A0F" w:rsidR="005557D8" w:rsidRDefault="005557D8" w:rsidRPr="00B36AA6">
      <w:pPr>
        <w:pStyle w:val="Paragraphedeliste"/>
        <w:numPr>
          <w:ilvl w:val="0"/>
          <w:numId w:val="26"/>
        </w:numPr>
        <w:spacing w:before="240"/>
        <w:rPr>
          <w:rFonts w:ascii="Calibri" w:cs="Calibri" w:hAnsi="Calibri"/>
          <w:sz w:val="24"/>
          <w:szCs w:val="24"/>
        </w:rPr>
      </w:pPr>
      <w:r w:rsidRPr="00B36AA6">
        <w:rPr>
          <w:rFonts w:ascii="Calibri" w:cs="Calibri" w:hAnsi="Calibri"/>
          <w:b/>
          <w:bCs/>
          <w:sz w:val="24"/>
          <w:szCs w:val="24"/>
          <w:u w:val="single"/>
        </w:rPr>
        <w:t>S</w:t>
      </w:r>
      <w:r w:rsidR="00584407" w:rsidRPr="00B36AA6">
        <w:rPr>
          <w:rFonts w:ascii="Calibri" w:cs="Calibri" w:hAnsi="Calibri"/>
          <w:b/>
          <w:bCs/>
          <w:sz w:val="24"/>
          <w:szCs w:val="24"/>
          <w:u w:val="single"/>
        </w:rPr>
        <w:t xml:space="preserve">ur la base du principe </w:t>
      </w:r>
      <w:r w:rsidR="00A60F80" w:rsidRPr="00B36AA6">
        <w:rPr>
          <w:rFonts w:ascii="Calibri" w:cs="Calibri" w:hAnsi="Calibri"/>
          <w:b/>
          <w:bCs/>
          <w:sz w:val="24"/>
          <w:szCs w:val="24"/>
          <w:u w:val="single"/>
        </w:rPr>
        <w:t>du volontariat</w:t>
      </w:r>
      <w:r w:rsidRPr="00B36AA6">
        <w:rPr>
          <w:rFonts w:ascii="Calibri" w:cs="Calibri" w:hAnsi="Calibri"/>
          <w:sz w:val="24"/>
          <w:szCs w:val="24"/>
        </w:rPr>
        <w:t>.</w:t>
      </w:r>
      <w:r w:rsidR="00584407" w:rsidRPr="00B36AA6">
        <w:rPr>
          <w:rFonts w:ascii="Calibri" w:cs="Calibri" w:hAnsi="Calibri"/>
          <w:sz w:val="24"/>
          <w:szCs w:val="24"/>
        </w:rPr>
        <w:t> </w:t>
      </w:r>
    </w:p>
    <w:p w14:paraId="5370C35D" w14:textId="77777777" w:rsidP="005557D8" w:rsidR="005557D8" w:rsidRDefault="005557D8" w:rsidRPr="00B36AA6">
      <w:pPr>
        <w:pStyle w:val="Paragraphedeliste"/>
        <w:spacing w:before="240"/>
        <w:rPr>
          <w:rFonts w:ascii="Calibri" w:cs="Calibri" w:hAnsi="Calibri"/>
          <w:sz w:val="24"/>
          <w:szCs w:val="24"/>
        </w:rPr>
      </w:pPr>
    </w:p>
    <w:p w14:paraId="54B4C429" w14:textId="7B4E1BA3" w:rsidP="005557D8" w:rsidR="00584407" w:rsidRDefault="006960C1" w:rsidRPr="00B36AA6">
      <w:pPr>
        <w:pStyle w:val="Paragraphedeliste"/>
        <w:spacing w:before="240"/>
        <w:rPr>
          <w:rFonts w:ascii="Calibri" w:cs="Calibri" w:hAnsi="Calibri"/>
          <w:sz w:val="24"/>
          <w:szCs w:val="24"/>
        </w:rPr>
      </w:pPr>
      <w:r w:rsidRPr="00B36AA6">
        <w:rPr>
          <w:rFonts w:ascii="Calibri" w:cs="Calibri" w:hAnsi="Calibri"/>
          <w:sz w:val="24"/>
          <w:szCs w:val="24"/>
        </w:rPr>
        <w:t xml:space="preserve">Lorsque le salarié </w:t>
      </w:r>
      <w:r w:rsidR="00A60028" w:rsidRPr="00B36AA6">
        <w:rPr>
          <w:rFonts w:ascii="Calibri" w:cs="Calibri" w:hAnsi="Calibri"/>
          <w:sz w:val="24"/>
          <w:szCs w:val="24"/>
        </w:rPr>
        <w:t>choisit</w:t>
      </w:r>
      <w:r w:rsidRPr="00B36AA6">
        <w:rPr>
          <w:rFonts w:ascii="Calibri" w:cs="Calibri" w:hAnsi="Calibri"/>
          <w:sz w:val="24"/>
          <w:szCs w:val="24"/>
        </w:rPr>
        <w:t xml:space="preserve"> de ne plus travailler le dimanche, son refus prend effet un mois après sa notification écrite à l’employeur, sauf accord entre les parties sur un délai différent, la durée du travail du salarié étant réduite à due proportion</w:t>
      </w:r>
      <w:r w:rsidR="00A60028" w:rsidRPr="00B36AA6">
        <w:rPr>
          <w:rFonts w:ascii="Calibri" w:cs="Calibri" w:hAnsi="Calibri"/>
          <w:sz w:val="24"/>
          <w:szCs w:val="24"/>
        </w:rPr>
        <w:t>.</w:t>
      </w:r>
    </w:p>
    <w:p w14:paraId="0FED79C7" w14:textId="77777777" w:rsidP="005557D8" w:rsidR="005557D8" w:rsidRDefault="005557D8" w:rsidRPr="00B36AA6">
      <w:pPr>
        <w:pStyle w:val="Paragraphedeliste"/>
        <w:spacing w:before="240"/>
        <w:rPr>
          <w:rFonts w:ascii="Calibri" w:cs="Calibri" w:hAnsi="Calibri"/>
          <w:sz w:val="24"/>
          <w:szCs w:val="24"/>
        </w:rPr>
      </w:pPr>
    </w:p>
    <w:p w14:paraId="6FB286D6" w14:textId="41475050" w:rsidP="00584407" w:rsidR="00A60F80" w:rsidRDefault="009D02D8" w:rsidRPr="00B36AA6">
      <w:pPr>
        <w:pStyle w:val="Paragraphedeliste"/>
        <w:numPr>
          <w:ilvl w:val="0"/>
          <w:numId w:val="26"/>
        </w:numPr>
        <w:spacing w:before="240"/>
      </w:pPr>
      <w:r w:rsidRPr="00B36AA6">
        <w:rPr>
          <w:rFonts w:ascii="Calibri" w:cs="Calibri" w:hAnsi="Calibri"/>
          <w:b/>
          <w:bCs/>
          <w:sz w:val="24"/>
          <w:szCs w:val="24"/>
          <w:u w:val="single"/>
        </w:rPr>
        <w:t xml:space="preserve">Sur la base </w:t>
      </w:r>
      <w:r w:rsidR="00A60F80" w:rsidRPr="00B36AA6">
        <w:rPr>
          <w:rFonts w:ascii="Calibri" w:cs="Calibri" w:hAnsi="Calibri"/>
          <w:b/>
          <w:bCs/>
          <w:sz w:val="24"/>
          <w:szCs w:val="24"/>
          <w:u w:val="single"/>
        </w:rPr>
        <w:t>d’un</w:t>
      </w:r>
      <w:r w:rsidR="00BD0C46" w:rsidRPr="00B36AA6">
        <w:rPr>
          <w:rFonts w:ascii="Calibri" w:cs="Calibri" w:hAnsi="Calibri"/>
          <w:b/>
          <w:bCs/>
          <w:sz w:val="24"/>
          <w:szCs w:val="24"/>
          <w:u w:val="single"/>
        </w:rPr>
        <w:t>e majoration du salaire de 100 %</w:t>
      </w:r>
      <w:r w:rsidR="00A84C0C" w:rsidRPr="00B36AA6">
        <w:rPr>
          <w:rFonts w:ascii="Calibri" w:cs="Calibri" w:hAnsi="Calibri"/>
          <w:b/>
          <w:bCs/>
          <w:sz w:val="24"/>
          <w:szCs w:val="24"/>
          <w:u w:val="single"/>
        </w:rPr>
        <w:t xml:space="preserve"> des heures de travail effectif réalisées le dimanche</w:t>
      </w:r>
      <w:r w:rsidR="006960C1" w:rsidRPr="00B36AA6">
        <w:rPr>
          <w:rFonts w:ascii="Calibri" w:cs="Calibri" w:hAnsi="Calibri"/>
          <w:sz w:val="24"/>
          <w:szCs w:val="24"/>
        </w:rPr>
        <w:t>.</w:t>
      </w:r>
    </w:p>
    <w:p w14:paraId="1DEAC409" w14:textId="2A05A12C" w:rsidP="00423334" w:rsidR="008D1FCB" w:rsidRDefault="008D1FCB" w:rsidRPr="00B36AA6">
      <w:pPr>
        <w:spacing w:before="240"/>
        <w:rPr>
          <w:rFonts w:ascii="Calibri" w:cs="Calibri" w:hAnsi="Calibri"/>
          <w:sz w:val="24"/>
          <w:szCs w:val="24"/>
        </w:rPr>
      </w:pPr>
      <w:r w:rsidRPr="00B36AA6">
        <w:rPr>
          <w:rFonts w:ascii="Calibri" w:cs="Calibri" w:hAnsi="Calibri"/>
          <w:sz w:val="24"/>
          <w:szCs w:val="24"/>
        </w:rPr>
        <w:t>Un temps d’échange spécifique sera réservé au cours de l’entretien professionnel pour aborder la conciliation entre le travail le dimanche et la vie personnelle et familiale du salarié volontaire.</w:t>
      </w:r>
    </w:p>
    <w:p w14:paraId="7ADBA346" w14:textId="20063F42" w:rsidP="005C1F41" w:rsidR="00EF52E5" w:rsidRDefault="00EF52E5" w:rsidRPr="00B36AA6">
      <w:pPr>
        <w:spacing w:before="240"/>
        <w:rPr>
          <w:rFonts w:ascii="Calibri" w:cs="Calibri" w:hAnsi="Calibri"/>
          <w:sz w:val="24"/>
          <w:szCs w:val="24"/>
        </w:rPr>
      </w:pPr>
      <w:r w:rsidRPr="00B36AA6">
        <w:rPr>
          <w:rFonts w:ascii="Calibri" w:cs="Calibri" w:hAnsi="Calibri"/>
          <w:sz w:val="24"/>
          <w:szCs w:val="24"/>
        </w:rPr>
        <w:t>Afin de compenser les charges induites par la garde des enfants pour les salariés travaillant le dimanche, la Société participera aux frais de garde des salariés</w:t>
      </w:r>
      <w:r w:rsidR="005C1F41" w:rsidRPr="00B36AA6">
        <w:rPr>
          <w:rFonts w:ascii="Calibri" w:cs="Calibri" w:hAnsi="Calibri"/>
          <w:sz w:val="24"/>
          <w:szCs w:val="24"/>
        </w:rPr>
        <w:t xml:space="preserve"> pour leurs enfants</w:t>
      </w:r>
      <w:r w:rsidRPr="00B36AA6">
        <w:rPr>
          <w:rFonts w:ascii="Calibri" w:cs="Calibri" w:hAnsi="Calibri"/>
          <w:sz w:val="24"/>
          <w:szCs w:val="24"/>
        </w:rPr>
        <w:t xml:space="preserve"> de moins de 8 ans ou de moins de 18 ans en cas de handicap</w:t>
      </w:r>
      <w:r w:rsidR="005C1F41" w:rsidRPr="00B36AA6">
        <w:rPr>
          <w:rFonts w:ascii="Calibri" w:cs="Calibri" w:hAnsi="Calibri"/>
          <w:sz w:val="24"/>
          <w:szCs w:val="24"/>
        </w:rPr>
        <w:t>,</w:t>
      </w:r>
      <w:r w:rsidRPr="00B36AA6">
        <w:rPr>
          <w:rFonts w:ascii="Calibri" w:cs="Calibri" w:hAnsi="Calibri"/>
          <w:sz w:val="24"/>
          <w:szCs w:val="24"/>
        </w:rPr>
        <w:t xml:space="preserve"> à hauteur de </w:t>
      </w:r>
      <w:r w:rsidR="00B40229" w:rsidRPr="00B36AA6">
        <w:rPr>
          <w:rFonts w:ascii="Calibri" w:cs="Calibri" w:hAnsi="Calibri"/>
          <w:sz w:val="24"/>
          <w:szCs w:val="24"/>
        </w:rPr>
        <w:t>30</w:t>
      </w:r>
      <w:r w:rsidRPr="00B36AA6">
        <w:rPr>
          <w:rFonts w:ascii="Calibri" w:cs="Calibri" w:hAnsi="Calibri"/>
          <w:sz w:val="24"/>
          <w:szCs w:val="24"/>
        </w:rPr>
        <w:t xml:space="preserve"> </w:t>
      </w:r>
      <w:r w:rsidR="006B7C31" w:rsidRPr="00B36AA6">
        <w:rPr>
          <w:rFonts w:ascii="Calibri" w:cs="Calibri" w:hAnsi="Calibri"/>
          <w:sz w:val="24"/>
          <w:szCs w:val="24"/>
        </w:rPr>
        <w:t xml:space="preserve">(trente) </w:t>
      </w:r>
      <w:r w:rsidRPr="00B36AA6">
        <w:rPr>
          <w:rFonts w:ascii="Calibri" w:cs="Calibri" w:hAnsi="Calibri"/>
          <w:sz w:val="24"/>
          <w:szCs w:val="24"/>
        </w:rPr>
        <w:t xml:space="preserve">euros </w:t>
      </w:r>
      <w:r w:rsidR="00B40229" w:rsidRPr="00B36AA6">
        <w:rPr>
          <w:rFonts w:ascii="Calibri" w:cs="Calibri" w:hAnsi="Calibri"/>
          <w:sz w:val="24"/>
          <w:szCs w:val="24"/>
        </w:rPr>
        <w:t>brut</w:t>
      </w:r>
      <w:r w:rsidR="006B7C31" w:rsidRPr="00B36AA6">
        <w:rPr>
          <w:rFonts w:ascii="Calibri" w:cs="Calibri" w:hAnsi="Calibri"/>
          <w:sz w:val="24"/>
          <w:szCs w:val="24"/>
        </w:rPr>
        <w:t>s</w:t>
      </w:r>
      <w:r w:rsidR="00B40229" w:rsidRPr="00B36AA6">
        <w:rPr>
          <w:rFonts w:ascii="Calibri" w:cs="Calibri" w:hAnsi="Calibri"/>
          <w:sz w:val="24"/>
          <w:szCs w:val="24"/>
        </w:rPr>
        <w:t xml:space="preserve"> </w:t>
      </w:r>
      <w:r w:rsidRPr="00B36AA6">
        <w:rPr>
          <w:rFonts w:ascii="Calibri" w:cs="Calibri" w:hAnsi="Calibri"/>
          <w:sz w:val="24"/>
          <w:szCs w:val="24"/>
        </w:rPr>
        <w:t>par dimanche</w:t>
      </w:r>
      <w:r w:rsidR="00582BE6" w:rsidRPr="00B36AA6">
        <w:rPr>
          <w:rFonts w:ascii="Calibri" w:cs="Calibri" w:hAnsi="Calibri"/>
          <w:sz w:val="24"/>
          <w:szCs w:val="24"/>
        </w:rPr>
        <w:t xml:space="preserve"> et par enfant</w:t>
      </w:r>
      <w:r w:rsidRPr="00B36AA6">
        <w:rPr>
          <w:rFonts w:ascii="Calibri" w:cs="Calibri" w:hAnsi="Calibri"/>
          <w:sz w:val="24"/>
          <w:szCs w:val="24"/>
        </w:rPr>
        <w:t>.</w:t>
      </w:r>
    </w:p>
    <w:p w14:paraId="5713C0EB" w14:textId="2E889EE9" w:rsidP="00EF52E5" w:rsidR="00EF52E5" w:rsidRDefault="00EF52E5" w:rsidRPr="00B36AA6">
      <w:pPr>
        <w:spacing w:before="240"/>
        <w:rPr>
          <w:rFonts w:ascii="Calibri" w:cs="Calibri" w:hAnsi="Calibri"/>
          <w:sz w:val="24"/>
          <w:szCs w:val="24"/>
        </w:rPr>
      </w:pPr>
      <w:r w:rsidRPr="00B36AA6">
        <w:rPr>
          <w:rFonts w:ascii="Calibri" w:cs="Calibri" w:hAnsi="Calibri"/>
          <w:sz w:val="24"/>
          <w:szCs w:val="24"/>
        </w:rPr>
        <w:t xml:space="preserve">Pour bénéficier de cette participation financière, le salarié doit : </w:t>
      </w:r>
    </w:p>
    <w:p w14:paraId="2BDCE764" w14:textId="555AAF1E" w:rsidP="00582BE6" w:rsidR="00EF52E5" w:rsidRDefault="00582BE6" w:rsidRPr="00B36AA6">
      <w:pPr>
        <w:pStyle w:val="Paragraphedeliste"/>
        <w:numPr>
          <w:ilvl w:val="0"/>
          <w:numId w:val="35"/>
        </w:numPr>
        <w:spacing w:before="240"/>
        <w:rPr>
          <w:rFonts w:ascii="Calibri" w:cs="Calibri" w:hAnsi="Calibri"/>
          <w:sz w:val="24"/>
          <w:szCs w:val="24"/>
        </w:rPr>
      </w:pPr>
      <w:proofErr w:type="gramStart"/>
      <w:r w:rsidRPr="00B36AA6">
        <w:rPr>
          <w:rFonts w:ascii="Calibri" w:cs="Calibri" w:hAnsi="Calibri"/>
          <w:sz w:val="24"/>
          <w:szCs w:val="24"/>
        </w:rPr>
        <w:t>ê</w:t>
      </w:r>
      <w:r w:rsidR="00EF52E5" w:rsidRPr="00B36AA6">
        <w:rPr>
          <w:rFonts w:ascii="Calibri" w:cs="Calibri" w:hAnsi="Calibri"/>
          <w:sz w:val="24"/>
          <w:szCs w:val="24"/>
        </w:rPr>
        <w:t>tre</w:t>
      </w:r>
      <w:proofErr w:type="gramEnd"/>
      <w:r w:rsidR="00EF52E5" w:rsidRPr="00B36AA6">
        <w:rPr>
          <w:rFonts w:ascii="Calibri" w:cs="Calibri" w:hAnsi="Calibri"/>
          <w:sz w:val="24"/>
          <w:szCs w:val="24"/>
        </w:rPr>
        <w:t xml:space="preserve"> parent d’un ou plusieurs enfants de moins de 8 ans</w:t>
      </w:r>
      <w:r w:rsidR="002A610A" w:rsidRPr="00B36AA6">
        <w:rPr>
          <w:rFonts w:ascii="Calibri" w:cs="Calibri" w:hAnsi="Calibri"/>
          <w:sz w:val="24"/>
          <w:szCs w:val="24"/>
        </w:rPr>
        <w:t xml:space="preserve"> </w:t>
      </w:r>
      <w:r w:rsidR="00EF52E5" w:rsidRPr="00B36AA6">
        <w:rPr>
          <w:rFonts w:ascii="Calibri" w:cs="Calibri" w:hAnsi="Calibri"/>
          <w:sz w:val="24"/>
          <w:szCs w:val="24"/>
        </w:rPr>
        <w:t>ou de moins de 18 ans en cas d</w:t>
      </w:r>
      <w:r w:rsidR="002A610A" w:rsidRPr="00B36AA6">
        <w:rPr>
          <w:rFonts w:ascii="Calibri" w:cs="Calibri" w:hAnsi="Calibri"/>
          <w:sz w:val="24"/>
          <w:szCs w:val="24"/>
        </w:rPr>
        <w:t>’</w:t>
      </w:r>
      <w:r w:rsidR="00EF52E5" w:rsidRPr="00B36AA6">
        <w:rPr>
          <w:rFonts w:ascii="Calibri" w:cs="Calibri" w:hAnsi="Calibri"/>
          <w:sz w:val="24"/>
          <w:szCs w:val="24"/>
        </w:rPr>
        <w:t xml:space="preserve">handicap ; </w:t>
      </w:r>
    </w:p>
    <w:p w14:paraId="54A5B002" w14:textId="1A096FE1" w:rsidP="00582BE6" w:rsidR="00EF52E5" w:rsidRDefault="00582BE6" w:rsidRPr="00B36AA6">
      <w:pPr>
        <w:pStyle w:val="Paragraphedeliste"/>
        <w:numPr>
          <w:ilvl w:val="0"/>
          <w:numId w:val="35"/>
        </w:numPr>
        <w:spacing w:before="240"/>
        <w:rPr>
          <w:rFonts w:ascii="Calibri" w:cs="Calibri" w:hAnsi="Calibri"/>
          <w:sz w:val="24"/>
          <w:szCs w:val="24"/>
        </w:rPr>
      </w:pPr>
      <w:r w:rsidRPr="00B36AA6">
        <w:rPr>
          <w:rFonts w:ascii="Calibri" w:cs="Calibri" w:hAnsi="Calibri"/>
          <w:sz w:val="24"/>
          <w:szCs w:val="24"/>
        </w:rPr>
        <w:t>f</w:t>
      </w:r>
      <w:r w:rsidR="00EF52E5" w:rsidRPr="00B36AA6">
        <w:rPr>
          <w:rFonts w:ascii="Calibri" w:cs="Calibri" w:hAnsi="Calibri"/>
          <w:sz w:val="24"/>
          <w:szCs w:val="24"/>
        </w:rPr>
        <w:t xml:space="preserve">ournir un justificatif de l’âge de ses enfants ; </w:t>
      </w:r>
    </w:p>
    <w:p w14:paraId="735E1DE8" w14:textId="3EF82BA4" w:rsidP="00582BE6" w:rsidR="00EF52E5" w:rsidRDefault="00582BE6" w:rsidRPr="00B36AA6">
      <w:pPr>
        <w:pStyle w:val="Paragraphedeliste"/>
        <w:numPr>
          <w:ilvl w:val="0"/>
          <w:numId w:val="35"/>
        </w:numPr>
        <w:spacing w:before="240"/>
        <w:rPr>
          <w:rFonts w:ascii="Calibri" w:cs="Calibri" w:hAnsi="Calibri"/>
          <w:sz w:val="24"/>
          <w:szCs w:val="24"/>
        </w:rPr>
      </w:pPr>
      <w:r w:rsidRPr="00B36AA6">
        <w:rPr>
          <w:rFonts w:ascii="Calibri" w:cs="Calibri" w:hAnsi="Calibri"/>
          <w:sz w:val="24"/>
          <w:szCs w:val="24"/>
        </w:rPr>
        <w:t>a</w:t>
      </w:r>
      <w:r w:rsidR="00EF52E5" w:rsidRPr="00B36AA6">
        <w:rPr>
          <w:rFonts w:ascii="Calibri" w:cs="Calibri" w:hAnsi="Calibri"/>
          <w:sz w:val="24"/>
          <w:szCs w:val="24"/>
        </w:rPr>
        <w:t xml:space="preserve">ttester sur l’honneur que le conjoint travaille sur le même dimanche travaillé ; </w:t>
      </w:r>
    </w:p>
    <w:p w14:paraId="7CAE3DAC" w14:textId="6080E7E0" w:rsidP="00582BE6" w:rsidR="00EF52E5" w:rsidRDefault="00582BE6" w:rsidRPr="00B36AA6">
      <w:pPr>
        <w:pStyle w:val="Paragraphedeliste"/>
        <w:numPr>
          <w:ilvl w:val="0"/>
          <w:numId w:val="35"/>
        </w:numPr>
        <w:spacing w:before="240"/>
        <w:rPr>
          <w:rFonts w:ascii="Calibri" w:cs="Calibri" w:hAnsi="Calibri"/>
          <w:sz w:val="24"/>
          <w:szCs w:val="24"/>
        </w:rPr>
      </w:pPr>
      <w:r w:rsidRPr="00B36AA6">
        <w:rPr>
          <w:rFonts w:ascii="Calibri" w:cs="Calibri" w:hAnsi="Calibri"/>
          <w:sz w:val="24"/>
          <w:szCs w:val="24"/>
        </w:rPr>
        <w:t>f</w:t>
      </w:r>
      <w:r w:rsidR="00EF52E5" w:rsidRPr="00B36AA6">
        <w:rPr>
          <w:rFonts w:ascii="Calibri" w:cs="Calibri" w:hAnsi="Calibri"/>
          <w:sz w:val="24"/>
          <w:szCs w:val="24"/>
        </w:rPr>
        <w:t xml:space="preserve">ournir une facture de garde pour la journée du dimanche travaillé ; </w:t>
      </w:r>
    </w:p>
    <w:p w14:paraId="6415A0B5" w14:textId="77777777" w:rsidP="00582BE6" w:rsidR="00712EF3" w:rsidRDefault="00582BE6" w:rsidRPr="00B36AA6">
      <w:pPr>
        <w:pStyle w:val="Paragraphedeliste"/>
        <w:numPr>
          <w:ilvl w:val="0"/>
          <w:numId w:val="35"/>
        </w:numPr>
        <w:spacing w:before="240"/>
        <w:rPr>
          <w:rFonts w:ascii="Calibri" w:cs="Calibri" w:hAnsi="Calibri"/>
          <w:sz w:val="24"/>
          <w:szCs w:val="24"/>
        </w:rPr>
      </w:pPr>
      <w:r w:rsidRPr="00B36AA6">
        <w:rPr>
          <w:rFonts w:ascii="Calibri" w:cs="Calibri" w:hAnsi="Calibri"/>
          <w:sz w:val="24"/>
          <w:szCs w:val="24"/>
        </w:rPr>
        <w:t>f</w:t>
      </w:r>
      <w:r w:rsidR="00EF52E5" w:rsidRPr="00B36AA6">
        <w:rPr>
          <w:rFonts w:ascii="Calibri" w:cs="Calibri" w:hAnsi="Calibri"/>
          <w:sz w:val="24"/>
          <w:szCs w:val="24"/>
        </w:rPr>
        <w:t>ournir le cas échéant un justificatif de la Maison Départementale des Personnes Handicapées dans l’hypothèse d’un enfant de moins de 18 ans en situation de handicap</w:t>
      </w:r>
      <w:r w:rsidR="00712EF3" w:rsidRPr="00B36AA6">
        <w:rPr>
          <w:rFonts w:ascii="Calibri" w:cs="Calibri" w:hAnsi="Calibri"/>
          <w:sz w:val="24"/>
          <w:szCs w:val="24"/>
        </w:rPr>
        <w:t> ;</w:t>
      </w:r>
    </w:p>
    <w:p w14:paraId="3504E934" w14:textId="109901D4" w:rsidP="00582BE6" w:rsidR="00EF52E5" w:rsidRDefault="00712EF3" w:rsidRPr="00B36AA6">
      <w:pPr>
        <w:pStyle w:val="Paragraphedeliste"/>
        <w:numPr>
          <w:ilvl w:val="0"/>
          <w:numId w:val="35"/>
        </w:numPr>
        <w:spacing w:before="240"/>
        <w:rPr>
          <w:rFonts w:ascii="Calibri" w:cs="Calibri" w:hAnsi="Calibri"/>
          <w:sz w:val="24"/>
          <w:szCs w:val="24"/>
        </w:rPr>
      </w:pPr>
      <w:r w:rsidRPr="00B36AA6">
        <w:rPr>
          <w:rFonts w:ascii="Calibri" w:cs="Calibri" w:hAnsi="Calibri"/>
          <w:sz w:val="24"/>
          <w:szCs w:val="24"/>
        </w:rPr>
        <w:t xml:space="preserve">transmettre la demande </w:t>
      </w:r>
      <w:r w:rsidR="00227C3D" w:rsidRPr="00B36AA6">
        <w:rPr>
          <w:rFonts w:ascii="Calibri" w:cs="Calibri" w:hAnsi="Calibri"/>
          <w:sz w:val="24"/>
          <w:szCs w:val="24"/>
        </w:rPr>
        <w:t xml:space="preserve">de </w:t>
      </w:r>
      <w:r w:rsidR="0009046B" w:rsidRPr="00B36AA6">
        <w:rPr>
          <w:rFonts w:ascii="Calibri" w:cs="Calibri" w:hAnsi="Calibri"/>
          <w:sz w:val="24"/>
          <w:szCs w:val="24"/>
        </w:rPr>
        <w:t>participation</w:t>
      </w:r>
      <w:r w:rsidR="00227C3D" w:rsidRPr="00B36AA6">
        <w:rPr>
          <w:rFonts w:ascii="Calibri" w:cs="Calibri" w:hAnsi="Calibri"/>
          <w:sz w:val="24"/>
          <w:szCs w:val="24"/>
        </w:rPr>
        <w:t xml:space="preserve"> avec pièces justificatives </w:t>
      </w:r>
      <w:r w:rsidRPr="00B36AA6">
        <w:rPr>
          <w:rFonts w:ascii="Calibri" w:cs="Calibri" w:hAnsi="Calibri"/>
          <w:sz w:val="24"/>
          <w:szCs w:val="24"/>
        </w:rPr>
        <w:t>auprès de son supérieur hiérarchique avant le mardi suivant le dimanche travaillé</w:t>
      </w:r>
      <w:r w:rsidR="00EF52E5" w:rsidRPr="00B36AA6">
        <w:rPr>
          <w:rFonts w:ascii="Calibri" w:cs="Calibri" w:hAnsi="Calibri"/>
          <w:sz w:val="24"/>
          <w:szCs w:val="24"/>
        </w:rPr>
        <w:t>.</w:t>
      </w:r>
    </w:p>
    <w:p w14:paraId="0B8A2E9C" w14:textId="26EB1175" w:rsidP="00C917C0" w:rsidR="00C917C0" w:rsidRDefault="00C917C0" w:rsidRPr="00B36AA6">
      <w:pPr>
        <w:spacing w:before="240"/>
        <w:rPr>
          <w:rFonts w:ascii="Calibri" w:cs="Calibri" w:hAnsi="Calibri"/>
          <w:sz w:val="24"/>
          <w:szCs w:val="24"/>
        </w:rPr>
      </w:pPr>
      <w:r w:rsidRPr="00B36AA6">
        <w:rPr>
          <w:rFonts w:ascii="Calibri" w:cs="Calibri" w:hAnsi="Calibri"/>
          <w:sz w:val="24"/>
          <w:szCs w:val="24"/>
        </w:rPr>
        <w:t>La Société s’engage par ailleurs</w:t>
      </w:r>
      <w:r w:rsidR="009D34B5" w:rsidRPr="00B36AA6">
        <w:rPr>
          <w:rFonts w:ascii="Calibri" w:cs="Calibri" w:hAnsi="Calibri"/>
          <w:sz w:val="24"/>
          <w:szCs w:val="24"/>
        </w:rPr>
        <w:t>, particulièrement pour ses salariés en situation d’handicap</w:t>
      </w:r>
      <w:r w:rsidR="00F91F32" w:rsidRPr="00B36AA6">
        <w:rPr>
          <w:rFonts w:ascii="Calibri" w:cs="Calibri" w:hAnsi="Calibri"/>
          <w:sz w:val="24"/>
          <w:szCs w:val="24"/>
        </w:rPr>
        <w:t xml:space="preserve"> qui en </w:t>
      </w:r>
      <w:r w:rsidR="0009046B" w:rsidRPr="00B36AA6">
        <w:rPr>
          <w:rFonts w:ascii="Calibri" w:cs="Calibri" w:hAnsi="Calibri"/>
          <w:sz w:val="24"/>
          <w:szCs w:val="24"/>
        </w:rPr>
        <w:t>feront</w:t>
      </w:r>
      <w:r w:rsidR="00F91F32" w:rsidRPr="00B36AA6">
        <w:rPr>
          <w:rFonts w:ascii="Calibri" w:cs="Calibri" w:hAnsi="Calibri"/>
          <w:sz w:val="24"/>
          <w:szCs w:val="24"/>
        </w:rPr>
        <w:t xml:space="preserve"> la demande</w:t>
      </w:r>
      <w:r w:rsidR="009D34B5" w:rsidRPr="00B36AA6">
        <w:rPr>
          <w:rFonts w:ascii="Calibri" w:cs="Calibri" w:hAnsi="Calibri"/>
          <w:sz w:val="24"/>
          <w:szCs w:val="24"/>
        </w:rPr>
        <w:t>,</w:t>
      </w:r>
      <w:r w:rsidRPr="00B36AA6">
        <w:rPr>
          <w:rFonts w:ascii="Calibri" w:cs="Calibri" w:hAnsi="Calibri"/>
          <w:sz w:val="24"/>
          <w:szCs w:val="24"/>
        </w:rPr>
        <w:t xml:space="preserve"> à : </w:t>
      </w:r>
    </w:p>
    <w:p w14:paraId="4F2AC6C6" w14:textId="3047D849" w:rsidP="00582BE6" w:rsidR="00C917C0" w:rsidRDefault="009D34B5" w:rsidRPr="00B36AA6">
      <w:pPr>
        <w:pStyle w:val="Paragraphedeliste"/>
        <w:numPr>
          <w:ilvl w:val="0"/>
          <w:numId w:val="36"/>
        </w:numPr>
        <w:spacing w:before="240"/>
        <w:rPr>
          <w:rFonts w:ascii="Calibri" w:cs="Calibri" w:hAnsi="Calibri"/>
          <w:sz w:val="24"/>
          <w:szCs w:val="24"/>
        </w:rPr>
      </w:pPr>
      <w:r w:rsidRPr="00B36AA6">
        <w:rPr>
          <w:rFonts w:ascii="Calibri" w:cs="Calibri" w:hAnsi="Calibri"/>
          <w:sz w:val="24"/>
          <w:szCs w:val="24"/>
        </w:rPr>
        <w:t>p</w:t>
      </w:r>
      <w:r w:rsidR="00C917C0" w:rsidRPr="00B36AA6">
        <w:rPr>
          <w:rFonts w:ascii="Calibri" w:cs="Calibri" w:hAnsi="Calibri"/>
          <w:sz w:val="24"/>
          <w:szCs w:val="24"/>
        </w:rPr>
        <w:t>rivilégier</w:t>
      </w:r>
      <w:r w:rsidRPr="00B36AA6">
        <w:rPr>
          <w:rFonts w:ascii="Calibri" w:cs="Calibri" w:hAnsi="Calibri"/>
          <w:sz w:val="24"/>
          <w:szCs w:val="24"/>
        </w:rPr>
        <w:t xml:space="preserve"> </w:t>
      </w:r>
      <w:r w:rsidR="00C917C0" w:rsidRPr="00B36AA6">
        <w:rPr>
          <w:rFonts w:ascii="Calibri" w:cs="Calibri" w:hAnsi="Calibri"/>
          <w:sz w:val="24"/>
          <w:szCs w:val="24"/>
        </w:rPr>
        <w:t xml:space="preserve">le recours aux contrats à durée indéterminée ; </w:t>
      </w:r>
    </w:p>
    <w:p w14:paraId="26E89E99" w14:textId="63FB33E8" w:rsidP="001D3B7E" w:rsidR="00C917C0" w:rsidRDefault="009D34B5" w:rsidRPr="00B36AA6">
      <w:pPr>
        <w:pStyle w:val="Paragraphedeliste"/>
        <w:numPr>
          <w:ilvl w:val="0"/>
          <w:numId w:val="36"/>
        </w:numPr>
        <w:spacing w:before="240"/>
        <w:rPr>
          <w:rFonts w:ascii="Calibri" w:cs="Calibri" w:hAnsi="Calibri"/>
          <w:sz w:val="24"/>
          <w:szCs w:val="24"/>
        </w:rPr>
      </w:pPr>
      <w:r w:rsidRPr="00B36AA6">
        <w:rPr>
          <w:rFonts w:ascii="Calibri" w:cs="Calibri" w:hAnsi="Calibri"/>
          <w:sz w:val="24"/>
          <w:szCs w:val="24"/>
        </w:rPr>
        <w:t>p</w:t>
      </w:r>
      <w:r w:rsidR="00C917C0" w:rsidRPr="00B36AA6">
        <w:rPr>
          <w:rFonts w:ascii="Calibri" w:cs="Calibri" w:hAnsi="Calibri"/>
          <w:sz w:val="24"/>
          <w:szCs w:val="24"/>
        </w:rPr>
        <w:t>roposer par priorité, en fonction des postes disponibles, des emplois à temps complet au personnel employé à temps partiel.</w:t>
      </w:r>
    </w:p>
    <w:p w14:paraId="24E3926E" w14:textId="7ADD246D" w:rsidP="00F25821" w:rsidR="0033449F" w:rsidRDefault="0033449F" w:rsidRPr="00B36AA6">
      <w:pPr>
        <w:pStyle w:val="ArticleX"/>
      </w:pPr>
      <w:bookmarkStart w:id="12" w:name="_Toc61596468"/>
      <w:r w:rsidRPr="00B36AA6">
        <w:t>Prime d’ancienneté</w:t>
      </w:r>
    </w:p>
    <w:p w14:paraId="1DB77CF6" w14:textId="7D078BE3" w:rsidP="009D4EF5" w:rsidR="00E97288" w:rsidRDefault="00AB01EA" w:rsidRPr="00B36AA6">
      <w:pPr>
        <w:spacing w:before="240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t>Pour les salariés de niveau hiérarchique 1 à 6</w:t>
      </w:r>
      <w:r w:rsidR="008354EE" w:rsidRPr="00B36AA6">
        <w:rPr>
          <w:rFonts w:asciiTheme="minorHAnsi" w:cstheme="minorHAnsi" w:hAnsiTheme="minorHAnsi"/>
          <w:sz w:val="24"/>
          <w:szCs w:val="24"/>
        </w:rPr>
        <w:t>, l</w:t>
      </w:r>
      <w:r w:rsidR="00361008" w:rsidRPr="00B36AA6">
        <w:rPr>
          <w:rFonts w:asciiTheme="minorHAnsi" w:cstheme="minorHAnsi" w:hAnsiTheme="minorHAnsi"/>
          <w:sz w:val="24"/>
          <w:szCs w:val="24"/>
        </w:rPr>
        <w:t xml:space="preserve">a convention collective </w:t>
      </w:r>
      <w:r w:rsidR="008354EE" w:rsidRPr="00B36AA6">
        <w:rPr>
          <w:rFonts w:asciiTheme="minorHAnsi" w:cstheme="minorHAnsi" w:hAnsiTheme="minorHAnsi"/>
          <w:sz w:val="24"/>
          <w:szCs w:val="24"/>
        </w:rPr>
        <w:t xml:space="preserve">applicable </w:t>
      </w:r>
      <w:r w:rsidR="00361008" w:rsidRPr="00B36AA6">
        <w:rPr>
          <w:rFonts w:asciiTheme="minorHAnsi" w:cstheme="minorHAnsi" w:hAnsiTheme="minorHAnsi"/>
          <w:sz w:val="24"/>
          <w:szCs w:val="24"/>
        </w:rPr>
        <w:t>pré</w:t>
      </w:r>
      <w:r w:rsidR="005475F3" w:rsidRPr="00B36AA6">
        <w:rPr>
          <w:rFonts w:asciiTheme="minorHAnsi" w:cstheme="minorHAnsi" w:hAnsiTheme="minorHAnsi"/>
          <w:sz w:val="24"/>
          <w:szCs w:val="24"/>
        </w:rPr>
        <w:t xml:space="preserve">voit le versement d’une prime d’ancienneté </w:t>
      </w:r>
      <w:r w:rsidR="00801B5B" w:rsidRPr="00B36AA6">
        <w:rPr>
          <w:rFonts w:asciiTheme="minorHAnsi" w:cstheme="minorHAnsi" w:hAnsiTheme="minorHAnsi"/>
          <w:sz w:val="24"/>
          <w:szCs w:val="24"/>
        </w:rPr>
        <w:t>c</w:t>
      </w:r>
      <w:r w:rsidR="0033449F" w:rsidRPr="00B36AA6">
        <w:rPr>
          <w:rFonts w:asciiTheme="minorHAnsi" w:cstheme="minorHAnsi" w:hAnsiTheme="minorHAnsi"/>
          <w:sz w:val="24"/>
          <w:szCs w:val="24"/>
        </w:rPr>
        <w:t>alculée</w:t>
      </w:r>
      <w:r w:rsidR="00E97288" w:rsidRPr="00B36AA6">
        <w:rPr>
          <w:rFonts w:asciiTheme="minorHAnsi" w:cstheme="minorHAnsi" w:hAnsiTheme="minorHAnsi"/>
          <w:sz w:val="24"/>
          <w:szCs w:val="24"/>
        </w:rPr>
        <w:t> :</w:t>
      </w:r>
    </w:p>
    <w:p w14:paraId="0678BAB7" w14:textId="10A3F87E" w:rsidP="009D4EF5" w:rsidR="00E97288" w:rsidRDefault="0033449F" w:rsidRPr="00B36AA6">
      <w:pPr>
        <w:pStyle w:val="Paragraphedeliste"/>
        <w:numPr>
          <w:ilvl w:val="0"/>
          <w:numId w:val="31"/>
        </w:numPr>
        <w:spacing w:before="240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lastRenderedPageBreak/>
        <w:t>sur le salaire minimum</w:t>
      </w:r>
      <w:r w:rsidR="00801B5B" w:rsidRPr="00B36AA6">
        <w:rPr>
          <w:rFonts w:asciiTheme="minorHAnsi" w:cstheme="minorHAnsi" w:hAnsiTheme="minorHAnsi"/>
          <w:sz w:val="24"/>
          <w:szCs w:val="24"/>
        </w:rPr>
        <w:t xml:space="preserve"> mensuel du </w:t>
      </w:r>
      <w:r w:rsidR="004C7AAD" w:rsidRPr="00B36AA6">
        <w:rPr>
          <w:rFonts w:asciiTheme="minorHAnsi" w:cstheme="minorHAnsi" w:hAnsiTheme="minorHAnsi"/>
          <w:sz w:val="24"/>
          <w:szCs w:val="24"/>
        </w:rPr>
        <w:t>niveau</w:t>
      </w:r>
      <w:r w:rsidRPr="00B36AA6">
        <w:rPr>
          <w:rFonts w:asciiTheme="minorHAnsi" w:cstheme="minorHAnsi" w:hAnsiTheme="minorHAnsi"/>
          <w:sz w:val="24"/>
          <w:szCs w:val="24"/>
        </w:rPr>
        <w:t xml:space="preserve"> 1</w:t>
      </w:r>
      <w:r w:rsidR="00F25821" w:rsidRPr="00B36AA6">
        <w:rPr>
          <w:rFonts w:asciiTheme="minorHAnsi" w:cstheme="minorHAnsi" w:hAnsiTheme="minorHAnsi"/>
          <w:sz w:val="24"/>
          <w:szCs w:val="24"/>
        </w:rPr>
        <w:t xml:space="preserve"> prévu par la convention collective applicable</w:t>
      </w:r>
      <w:r w:rsidR="004C7AAD" w:rsidRPr="00B36AA6">
        <w:rPr>
          <w:rFonts w:asciiTheme="minorHAnsi" w:cstheme="minorHAnsi" w:hAnsiTheme="minorHAnsi"/>
          <w:sz w:val="24"/>
          <w:szCs w:val="24"/>
        </w:rPr>
        <w:t xml:space="preserve"> </w:t>
      </w:r>
      <w:r w:rsidR="00E97288" w:rsidRPr="00B36AA6">
        <w:rPr>
          <w:rFonts w:asciiTheme="minorHAnsi" w:cstheme="minorHAnsi" w:hAnsiTheme="minorHAnsi"/>
          <w:sz w:val="24"/>
          <w:szCs w:val="24"/>
        </w:rPr>
        <w:t>;</w:t>
      </w:r>
    </w:p>
    <w:p w14:paraId="76D130A4" w14:textId="77777777" w:rsidP="00E97288" w:rsidR="00E97288" w:rsidRDefault="00E97288" w:rsidRPr="00B36AA6">
      <w:pPr>
        <w:pStyle w:val="Paragraphedeliste"/>
        <w:spacing w:before="240"/>
        <w:rPr>
          <w:rFonts w:asciiTheme="minorHAnsi" w:cstheme="minorHAnsi" w:hAnsiTheme="minorHAnsi"/>
          <w:sz w:val="24"/>
          <w:szCs w:val="24"/>
        </w:rPr>
      </w:pPr>
    </w:p>
    <w:p w14:paraId="47E82007" w14:textId="20CC1056" w:rsidP="009D4EF5" w:rsidR="0033449F" w:rsidRDefault="0033449F" w:rsidRPr="00B36AA6">
      <w:pPr>
        <w:pStyle w:val="Paragraphedeliste"/>
        <w:numPr>
          <w:ilvl w:val="0"/>
          <w:numId w:val="31"/>
        </w:numPr>
        <w:spacing w:before="240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t>à raison de 3, 6, 9, 12</w:t>
      </w:r>
      <w:r w:rsidR="00FA159C" w:rsidRPr="00B36AA6">
        <w:rPr>
          <w:rFonts w:asciiTheme="minorHAnsi" w:cstheme="minorHAnsi" w:hAnsiTheme="minorHAnsi"/>
          <w:sz w:val="24"/>
          <w:szCs w:val="24"/>
        </w:rPr>
        <w:t xml:space="preserve">, </w:t>
      </w:r>
      <w:r w:rsidR="00987D24" w:rsidRPr="00B36AA6">
        <w:rPr>
          <w:rFonts w:asciiTheme="minorHAnsi" w:cstheme="minorHAnsi" w:hAnsiTheme="minorHAnsi"/>
          <w:sz w:val="24"/>
          <w:szCs w:val="24"/>
        </w:rPr>
        <w:t xml:space="preserve">et </w:t>
      </w:r>
      <w:r w:rsidRPr="00B36AA6">
        <w:rPr>
          <w:rFonts w:asciiTheme="minorHAnsi" w:cstheme="minorHAnsi" w:hAnsiTheme="minorHAnsi"/>
          <w:sz w:val="24"/>
          <w:szCs w:val="24"/>
        </w:rPr>
        <w:t>15</w:t>
      </w:r>
      <w:r w:rsidR="00152A23" w:rsidRPr="00B36AA6">
        <w:rPr>
          <w:rFonts w:asciiTheme="minorHAnsi" w:cstheme="minorHAnsi" w:hAnsiTheme="minorHAnsi"/>
          <w:sz w:val="24"/>
          <w:szCs w:val="24"/>
        </w:rPr>
        <w:t xml:space="preserve"> %</w:t>
      </w:r>
      <w:r w:rsidR="00FA159C" w:rsidRPr="00B36AA6">
        <w:rPr>
          <w:rFonts w:asciiTheme="minorHAnsi" w:cstheme="minorHAnsi" w:hAnsiTheme="minorHAnsi"/>
          <w:sz w:val="24"/>
          <w:szCs w:val="24"/>
        </w:rPr>
        <w:t xml:space="preserve"> </w:t>
      </w:r>
      <w:r w:rsidRPr="00B36AA6">
        <w:rPr>
          <w:rFonts w:asciiTheme="minorHAnsi" w:cstheme="minorHAnsi" w:hAnsiTheme="minorHAnsi"/>
          <w:sz w:val="24"/>
          <w:szCs w:val="24"/>
        </w:rPr>
        <w:t>après</w:t>
      </w:r>
      <w:r w:rsidR="00801B5B" w:rsidRPr="00B36AA6">
        <w:rPr>
          <w:rFonts w:asciiTheme="minorHAnsi" w:cstheme="minorHAnsi" w:hAnsiTheme="minorHAnsi"/>
          <w:sz w:val="24"/>
          <w:szCs w:val="24"/>
        </w:rPr>
        <w:t xml:space="preserve"> </w:t>
      </w:r>
      <w:r w:rsidRPr="00B36AA6">
        <w:rPr>
          <w:rFonts w:asciiTheme="minorHAnsi" w:cstheme="minorHAnsi" w:hAnsiTheme="minorHAnsi"/>
          <w:sz w:val="24"/>
          <w:szCs w:val="24"/>
        </w:rPr>
        <w:t>3, 6, 9, 12</w:t>
      </w:r>
      <w:r w:rsidR="00987D24" w:rsidRPr="00B36AA6">
        <w:rPr>
          <w:rFonts w:asciiTheme="minorHAnsi" w:cstheme="minorHAnsi" w:hAnsiTheme="minorHAnsi"/>
          <w:sz w:val="24"/>
          <w:szCs w:val="24"/>
        </w:rPr>
        <w:t xml:space="preserve"> et</w:t>
      </w:r>
      <w:r w:rsidR="00FA159C" w:rsidRPr="00B36AA6">
        <w:rPr>
          <w:rFonts w:asciiTheme="minorHAnsi" w:cstheme="minorHAnsi" w:hAnsiTheme="minorHAnsi"/>
          <w:sz w:val="24"/>
          <w:szCs w:val="24"/>
        </w:rPr>
        <w:t xml:space="preserve"> </w:t>
      </w:r>
      <w:r w:rsidRPr="00B36AA6">
        <w:rPr>
          <w:rFonts w:asciiTheme="minorHAnsi" w:cstheme="minorHAnsi" w:hAnsiTheme="minorHAnsi"/>
          <w:sz w:val="24"/>
          <w:szCs w:val="24"/>
        </w:rPr>
        <w:t>15</w:t>
      </w:r>
      <w:r w:rsidR="00DF129B" w:rsidRPr="00B36AA6">
        <w:rPr>
          <w:rFonts w:asciiTheme="minorHAnsi" w:cstheme="minorHAnsi" w:hAnsiTheme="minorHAnsi"/>
          <w:sz w:val="24"/>
          <w:szCs w:val="24"/>
        </w:rPr>
        <w:t xml:space="preserve"> ans</w:t>
      </w:r>
      <w:r w:rsidRPr="00B36AA6">
        <w:rPr>
          <w:rFonts w:asciiTheme="minorHAnsi" w:cstheme="minorHAnsi" w:hAnsiTheme="minorHAnsi"/>
          <w:sz w:val="24"/>
          <w:szCs w:val="24"/>
        </w:rPr>
        <w:t xml:space="preserve"> de prés</w:t>
      </w:r>
      <w:r w:rsidR="00801B5B" w:rsidRPr="00B36AA6">
        <w:rPr>
          <w:rFonts w:asciiTheme="minorHAnsi" w:cstheme="minorHAnsi" w:hAnsiTheme="minorHAnsi"/>
          <w:sz w:val="24"/>
          <w:szCs w:val="24"/>
        </w:rPr>
        <w:t>ence continue dans l'entreprise</w:t>
      </w:r>
      <w:r w:rsidRPr="00B36AA6">
        <w:rPr>
          <w:rFonts w:asciiTheme="minorHAnsi" w:cstheme="minorHAnsi" w:hAnsiTheme="minorHAnsi"/>
          <w:sz w:val="24"/>
          <w:szCs w:val="24"/>
        </w:rPr>
        <w:t>.</w:t>
      </w:r>
    </w:p>
    <w:p w14:paraId="4B93F5C5" w14:textId="5BF3F733" w:rsidP="00113D34" w:rsidR="00113D34" w:rsidRDefault="00113D34" w:rsidRPr="00B36AA6">
      <w:pPr>
        <w:spacing w:before="240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t xml:space="preserve">Les </w:t>
      </w:r>
      <w:r w:rsidR="00172488" w:rsidRPr="00B36AA6">
        <w:rPr>
          <w:rFonts w:asciiTheme="minorHAnsi" w:cstheme="minorHAnsi" w:hAnsiTheme="minorHAnsi"/>
          <w:sz w:val="24"/>
          <w:szCs w:val="24"/>
        </w:rPr>
        <w:t>dispositions</w:t>
      </w:r>
      <w:r w:rsidRPr="00B36AA6">
        <w:rPr>
          <w:rFonts w:asciiTheme="minorHAnsi" w:cstheme="minorHAnsi" w:hAnsiTheme="minorHAnsi"/>
          <w:sz w:val="24"/>
          <w:szCs w:val="24"/>
        </w:rPr>
        <w:t xml:space="preserve"> suivantes seront applicables à compter du 1</w:t>
      </w:r>
      <w:r w:rsidRPr="00B36AA6">
        <w:rPr>
          <w:rFonts w:asciiTheme="minorHAnsi" w:cstheme="minorHAnsi" w:hAnsiTheme="minorHAnsi"/>
          <w:sz w:val="24"/>
          <w:szCs w:val="24"/>
          <w:vertAlign w:val="superscript"/>
        </w:rPr>
        <w:t>er</w:t>
      </w:r>
      <w:r w:rsidRPr="00B36AA6">
        <w:rPr>
          <w:rFonts w:asciiTheme="minorHAnsi" w:cstheme="minorHAnsi" w:hAnsiTheme="minorHAnsi"/>
          <w:sz w:val="24"/>
          <w:szCs w:val="24"/>
        </w:rPr>
        <w:t xml:space="preserve"> décembre 2022.</w:t>
      </w:r>
    </w:p>
    <w:p w14:paraId="569CC26C" w14:textId="77777777" w:rsidP="00987D24" w:rsidR="00987D24" w:rsidRDefault="00987D24" w:rsidRPr="00B36AA6">
      <w:pPr>
        <w:pStyle w:val="Paragraphedeliste"/>
        <w:rPr>
          <w:rFonts w:asciiTheme="minorHAnsi" w:cstheme="minorHAnsi" w:hAnsiTheme="minorHAnsi"/>
          <w:sz w:val="24"/>
          <w:szCs w:val="24"/>
        </w:rPr>
      </w:pPr>
    </w:p>
    <w:p w14:paraId="7BDFA9DF" w14:textId="770A2A36" w:rsidP="00987D24" w:rsidR="001A7476" w:rsidRDefault="00DF129B" w:rsidRPr="00B36AA6">
      <w:pPr>
        <w:pStyle w:val="Paragraphedeliste"/>
        <w:numPr>
          <w:ilvl w:val="0"/>
          <w:numId w:val="44"/>
        </w:numPr>
        <w:spacing w:before="240"/>
        <w:textAlignment w:val="baseline"/>
        <w:rPr>
          <w:rFonts w:ascii="Calibri" w:cs="Calibri" w:hAnsi="Calibri"/>
          <w:b/>
          <w:bCs/>
          <w:color w:val="000000"/>
          <w:sz w:val="24"/>
          <w:szCs w:val="24"/>
          <w:u w:val="single"/>
        </w:rPr>
      </w:pPr>
      <w:r w:rsidRPr="00B36AA6">
        <w:rPr>
          <w:rFonts w:ascii="Calibri" w:cs="Calibri" w:hAnsi="Calibri"/>
          <w:b/>
          <w:bCs/>
          <w:color w:val="000000"/>
          <w:sz w:val="24"/>
          <w:szCs w:val="24"/>
          <w:u w:val="single"/>
        </w:rPr>
        <w:t>Seuil</w:t>
      </w:r>
      <w:del w:author="Emilie Mulcey" w:date="2022-11-22T18:39:00Z" w:id="13">
        <w:r w:rsidDel="00606EFD" w:rsidRPr="00B36AA6">
          <w:rPr>
            <w:rFonts w:ascii="Calibri" w:cs="Calibri" w:hAnsi="Calibri"/>
            <w:b/>
            <w:bCs/>
            <w:color w:val="000000"/>
            <w:sz w:val="24"/>
            <w:szCs w:val="24"/>
            <w:u w:val="single"/>
          </w:rPr>
          <w:delText>s</w:delText>
        </w:r>
      </w:del>
      <w:r w:rsidRPr="00B36AA6">
        <w:rPr>
          <w:rFonts w:ascii="Calibri" w:cs="Calibri" w:hAnsi="Calibri"/>
          <w:b/>
          <w:bCs/>
          <w:color w:val="000000"/>
          <w:sz w:val="24"/>
          <w:szCs w:val="24"/>
          <w:u w:val="single"/>
        </w:rPr>
        <w:t xml:space="preserve"> de présence</w:t>
      </w:r>
    </w:p>
    <w:p w14:paraId="63E91C2C" w14:textId="626B3565" w:rsidP="00987D24" w:rsidR="00987D24" w:rsidRDefault="00987D24" w:rsidRPr="00B36AA6">
      <w:pPr>
        <w:spacing w:before="240"/>
        <w:textAlignment w:val="baseline"/>
        <w:rPr>
          <w:rFonts w:ascii="Calibri" w:cs="Calibri" w:hAnsi="Calibri"/>
          <w:color w:val="000000"/>
          <w:sz w:val="24"/>
          <w:szCs w:val="24"/>
        </w:rPr>
      </w:pPr>
      <w:r w:rsidRPr="00B36AA6">
        <w:rPr>
          <w:rFonts w:ascii="Calibri" w:cs="Calibri" w:hAnsi="Calibri"/>
          <w:color w:val="000000"/>
          <w:sz w:val="24"/>
          <w:szCs w:val="24"/>
        </w:rPr>
        <w:t xml:space="preserve">Après 20 ans de présence continue dans l'entreprise, le salarié pourra bénéficier d’une prime calculée sur le salaire minimum mensuel du niveau </w:t>
      </w:r>
      <w:del w:author="Emilie Mulcey" w:date="2022-11-22T18:36:00Z" w:id="14">
        <w:r w:rsidDel="00E536F4" w:rsidRPr="00B36AA6">
          <w:rPr>
            <w:rFonts w:ascii="Calibri" w:cs="Calibri" w:hAnsi="Calibri"/>
            <w:color w:val="000000"/>
            <w:sz w:val="24"/>
            <w:szCs w:val="24"/>
          </w:rPr>
          <w:delText xml:space="preserve">I </w:delText>
        </w:r>
      </w:del>
      <w:ins w:author="Emilie Mulcey" w:date="2022-11-22T18:36:00Z" w:id="15">
        <w:r w:rsidR="00E536F4">
          <w:rPr>
            <w:rFonts w:ascii="Calibri" w:cs="Calibri" w:hAnsi="Calibri"/>
            <w:color w:val="000000"/>
            <w:sz w:val="24"/>
            <w:szCs w:val="24"/>
          </w:rPr>
          <w:t>1</w:t>
        </w:r>
        <w:r w:rsidR="00E536F4" w:rsidRPr="00B36AA6">
          <w:rPr>
            <w:rFonts w:ascii="Calibri" w:cs="Calibri" w:hAnsi="Calibri"/>
            <w:color w:val="000000"/>
            <w:sz w:val="24"/>
            <w:szCs w:val="24"/>
          </w:rPr>
          <w:t xml:space="preserve"> </w:t>
        </w:r>
      </w:ins>
      <w:r w:rsidRPr="00B36AA6">
        <w:rPr>
          <w:rFonts w:ascii="Calibri" w:cs="Calibri" w:hAnsi="Calibri"/>
          <w:color w:val="000000"/>
          <w:sz w:val="24"/>
          <w:szCs w:val="24"/>
        </w:rPr>
        <w:t>à raison de 18 %.</w:t>
      </w:r>
    </w:p>
    <w:p w14:paraId="00EAB01C" w14:textId="750C5AE9" w:rsidP="00987D24" w:rsidR="00987D24" w:rsidRDefault="00987D24" w:rsidRPr="00B36AA6">
      <w:pPr>
        <w:pStyle w:val="Paragraphedeliste"/>
        <w:numPr>
          <w:ilvl w:val="0"/>
          <w:numId w:val="44"/>
        </w:numPr>
        <w:spacing w:before="240"/>
        <w:textAlignment w:val="baseline"/>
        <w:rPr>
          <w:rFonts w:ascii="Calibri" w:cs="Calibri" w:hAnsi="Calibri"/>
          <w:b/>
          <w:bCs/>
          <w:color w:val="000000"/>
          <w:sz w:val="24"/>
          <w:szCs w:val="24"/>
          <w:u w:val="single"/>
        </w:rPr>
      </w:pPr>
      <w:r w:rsidRPr="00B36AA6">
        <w:rPr>
          <w:rFonts w:ascii="Calibri" w:cs="Calibri" w:hAnsi="Calibri"/>
          <w:b/>
          <w:bCs/>
          <w:color w:val="000000"/>
          <w:sz w:val="24"/>
          <w:szCs w:val="24"/>
          <w:u w:val="single"/>
        </w:rPr>
        <w:t>Condition relative au temps de travail effectif</w:t>
      </w:r>
    </w:p>
    <w:p w14:paraId="55CC22D5" w14:textId="4078F25B" w:rsidP="006F5690" w:rsidR="006F5690" w:rsidRDefault="00F73F14" w:rsidRPr="00B36AA6">
      <w:pPr>
        <w:spacing w:before="240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t xml:space="preserve">Il est précisé </w:t>
      </w:r>
      <w:r w:rsidR="003132E8" w:rsidRPr="00B36AA6">
        <w:rPr>
          <w:rFonts w:asciiTheme="minorHAnsi" w:cstheme="minorHAnsi" w:hAnsiTheme="minorHAnsi"/>
          <w:sz w:val="24"/>
          <w:szCs w:val="24"/>
        </w:rPr>
        <w:t xml:space="preserve">et convenu </w:t>
      </w:r>
      <w:r w:rsidRPr="00B36AA6">
        <w:rPr>
          <w:rFonts w:asciiTheme="minorHAnsi" w:cstheme="minorHAnsi" w:hAnsiTheme="minorHAnsi"/>
          <w:sz w:val="24"/>
          <w:szCs w:val="24"/>
        </w:rPr>
        <w:t>que</w:t>
      </w:r>
      <w:r w:rsidR="003132E8" w:rsidRPr="00B36AA6">
        <w:rPr>
          <w:rFonts w:asciiTheme="minorHAnsi" w:cstheme="minorHAnsi" w:hAnsiTheme="minorHAnsi"/>
          <w:sz w:val="24"/>
          <w:szCs w:val="24"/>
        </w:rPr>
        <w:t xml:space="preserve"> le montant de </w:t>
      </w:r>
      <w:r w:rsidR="008A01C5" w:rsidRPr="00B36AA6">
        <w:rPr>
          <w:rFonts w:asciiTheme="minorHAnsi" w:cstheme="minorHAnsi" w:hAnsiTheme="minorHAnsi"/>
          <w:sz w:val="24"/>
          <w:szCs w:val="24"/>
        </w:rPr>
        <w:t xml:space="preserve">la </w:t>
      </w:r>
      <w:r w:rsidR="003132E8" w:rsidRPr="00B36AA6">
        <w:rPr>
          <w:rFonts w:asciiTheme="minorHAnsi" w:cstheme="minorHAnsi" w:hAnsiTheme="minorHAnsi"/>
          <w:sz w:val="24"/>
          <w:szCs w:val="24"/>
        </w:rPr>
        <w:t xml:space="preserve">prime d’ancienneté est calculé au </w:t>
      </w:r>
      <w:r w:rsidR="003132E8" w:rsidRPr="00B36AA6">
        <w:rPr>
          <w:rFonts w:asciiTheme="minorHAnsi" w:cstheme="minorHAnsi" w:hAnsiTheme="minorHAnsi"/>
          <w:i/>
          <w:iCs/>
          <w:sz w:val="24"/>
          <w:szCs w:val="24"/>
        </w:rPr>
        <w:t>prorata</w:t>
      </w:r>
      <w:r w:rsidR="00B22304" w:rsidRPr="00B36AA6">
        <w:rPr>
          <w:rFonts w:asciiTheme="minorHAnsi" w:cstheme="minorHAnsi" w:hAnsiTheme="minorHAnsi"/>
          <w:i/>
          <w:iCs/>
          <w:sz w:val="24"/>
          <w:szCs w:val="24"/>
        </w:rPr>
        <w:t xml:space="preserve"> </w:t>
      </w:r>
      <w:proofErr w:type="spellStart"/>
      <w:r w:rsidR="00B22304" w:rsidRPr="00B36AA6">
        <w:rPr>
          <w:rFonts w:asciiTheme="minorHAnsi" w:cstheme="minorHAnsi" w:hAnsiTheme="minorHAnsi"/>
          <w:i/>
          <w:iCs/>
          <w:sz w:val="24"/>
          <w:szCs w:val="24"/>
        </w:rPr>
        <w:t>temporis</w:t>
      </w:r>
      <w:proofErr w:type="spellEnd"/>
      <w:r w:rsidR="00B22304" w:rsidRPr="00B36AA6">
        <w:rPr>
          <w:rFonts w:asciiTheme="minorHAnsi" w:cstheme="minorHAnsi" w:hAnsiTheme="minorHAnsi"/>
          <w:sz w:val="24"/>
          <w:szCs w:val="24"/>
        </w:rPr>
        <w:t xml:space="preserve"> </w:t>
      </w:r>
      <w:r w:rsidR="003132E8" w:rsidRPr="00B36AA6">
        <w:rPr>
          <w:rFonts w:asciiTheme="minorHAnsi" w:cstheme="minorHAnsi" w:hAnsiTheme="minorHAnsi"/>
          <w:sz w:val="24"/>
          <w:szCs w:val="24"/>
        </w:rPr>
        <w:t>en excluant </w:t>
      </w:r>
      <w:r w:rsidR="00A52F3D" w:rsidRPr="00B36AA6">
        <w:rPr>
          <w:rFonts w:asciiTheme="minorHAnsi" w:cstheme="minorHAnsi" w:hAnsiTheme="minorHAnsi"/>
          <w:sz w:val="24"/>
          <w:szCs w:val="24"/>
        </w:rPr>
        <w:t>les périodes qui ne constituent pas du temps de travail effectif</w:t>
      </w:r>
      <w:r w:rsidR="006F5690" w:rsidRPr="00B36AA6">
        <w:rPr>
          <w:rFonts w:asciiTheme="minorHAnsi" w:cstheme="minorHAnsi" w:hAnsiTheme="minorHAnsi"/>
          <w:sz w:val="24"/>
          <w:szCs w:val="24"/>
        </w:rPr>
        <w:t xml:space="preserve"> (périodes d’absences injustifiées, périodes de mise à pied disciplinaires, périodes d’absence pour congés sans solde, etc.).</w:t>
      </w:r>
    </w:p>
    <w:p w14:paraId="07B03E42" w14:textId="7AF65E5A" w:rsidP="00A52F3D" w:rsidR="006F5690" w:rsidRDefault="006F5690" w:rsidRPr="00B36AA6">
      <w:pPr>
        <w:spacing w:before="240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t>Les périodes d’arrêt</w:t>
      </w:r>
      <w:r w:rsidR="006E2487" w:rsidRPr="00B36AA6">
        <w:rPr>
          <w:rFonts w:asciiTheme="minorHAnsi" w:cstheme="minorHAnsi" w:hAnsiTheme="minorHAnsi"/>
          <w:sz w:val="24"/>
          <w:szCs w:val="24"/>
        </w:rPr>
        <w:t xml:space="preserve"> de travail pour</w:t>
      </w:r>
      <w:r w:rsidRPr="00B36AA6">
        <w:rPr>
          <w:rFonts w:asciiTheme="minorHAnsi" w:cstheme="minorHAnsi" w:hAnsiTheme="minorHAnsi"/>
          <w:sz w:val="24"/>
          <w:szCs w:val="24"/>
        </w:rPr>
        <w:t xml:space="preserve"> maladie </w:t>
      </w:r>
      <w:r w:rsidR="0014159D" w:rsidRPr="00B36AA6">
        <w:rPr>
          <w:rFonts w:asciiTheme="minorHAnsi" w:cstheme="minorHAnsi" w:hAnsiTheme="minorHAnsi"/>
          <w:sz w:val="24"/>
          <w:szCs w:val="24"/>
        </w:rPr>
        <w:t xml:space="preserve">demeurent </w:t>
      </w:r>
      <w:r w:rsidR="006E2487" w:rsidRPr="00B36AA6">
        <w:rPr>
          <w:rFonts w:asciiTheme="minorHAnsi" w:cstheme="minorHAnsi" w:hAnsiTheme="minorHAnsi"/>
          <w:sz w:val="24"/>
          <w:szCs w:val="24"/>
        </w:rPr>
        <w:t xml:space="preserve">néanmoins </w:t>
      </w:r>
      <w:r w:rsidR="0014159D" w:rsidRPr="00B36AA6">
        <w:rPr>
          <w:rFonts w:asciiTheme="minorHAnsi" w:cstheme="minorHAnsi" w:hAnsiTheme="minorHAnsi"/>
          <w:sz w:val="24"/>
          <w:szCs w:val="24"/>
        </w:rPr>
        <w:t xml:space="preserve">des périodes prises en compte pour le calcul de </w:t>
      </w:r>
      <w:r w:rsidR="006E2487" w:rsidRPr="00B36AA6">
        <w:rPr>
          <w:rFonts w:asciiTheme="minorHAnsi" w:cstheme="minorHAnsi" w:hAnsiTheme="minorHAnsi"/>
          <w:sz w:val="24"/>
          <w:szCs w:val="24"/>
        </w:rPr>
        <w:t>cette</w:t>
      </w:r>
      <w:r w:rsidR="0014159D" w:rsidRPr="00B36AA6">
        <w:rPr>
          <w:rFonts w:asciiTheme="minorHAnsi" w:cstheme="minorHAnsi" w:hAnsiTheme="minorHAnsi"/>
          <w:sz w:val="24"/>
          <w:szCs w:val="24"/>
        </w:rPr>
        <w:t xml:space="preserve"> prime</w:t>
      </w:r>
      <w:r w:rsidR="006E2487" w:rsidRPr="00B36AA6">
        <w:rPr>
          <w:rFonts w:asciiTheme="minorHAnsi" w:cstheme="minorHAnsi" w:hAnsiTheme="minorHAnsi"/>
          <w:sz w:val="24"/>
          <w:szCs w:val="24"/>
        </w:rPr>
        <w:t xml:space="preserve"> d’ancienneté</w:t>
      </w:r>
      <w:r w:rsidR="0014159D" w:rsidRPr="00B36AA6">
        <w:rPr>
          <w:rFonts w:asciiTheme="minorHAnsi" w:cstheme="minorHAnsi" w:hAnsiTheme="minorHAnsi"/>
          <w:sz w:val="24"/>
          <w:szCs w:val="24"/>
        </w:rPr>
        <w:t>.</w:t>
      </w:r>
    </w:p>
    <w:p w14:paraId="138DD306" w14:textId="60263AC5" w:rsidP="00F25821" w:rsidR="00385FE0" w:rsidRDefault="004A7BEF" w:rsidRPr="00B36AA6">
      <w:pPr>
        <w:pStyle w:val="ArticleX"/>
      </w:pPr>
      <w:r w:rsidRPr="00B36AA6">
        <w:t>Congé</w:t>
      </w:r>
      <w:r w:rsidR="008119DE" w:rsidRPr="00B36AA6">
        <w:t>s</w:t>
      </w:r>
      <w:r w:rsidRPr="00B36AA6">
        <w:t xml:space="preserve"> </w:t>
      </w:r>
    </w:p>
    <w:p w14:paraId="4DECE158" w14:textId="6DB1FF53" w:rsidP="00F90203" w:rsidR="00385FE0" w:rsidRDefault="004A7BEF" w:rsidRPr="00B36AA6">
      <w:pPr>
        <w:spacing w:before="240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t xml:space="preserve">Tous les salariés </w:t>
      </w:r>
      <w:r w:rsidR="008119DE" w:rsidRPr="00B36AA6">
        <w:rPr>
          <w:rFonts w:asciiTheme="minorHAnsi" w:cstheme="minorHAnsi" w:hAnsiTheme="minorHAnsi"/>
          <w:sz w:val="24"/>
          <w:szCs w:val="24"/>
        </w:rPr>
        <w:t>sollicitant la pose d’</w:t>
      </w:r>
      <w:r w:rsidRPr="00B36AA6">
        <w:rPr>
          <w:rFonts w:asciiTheme="minorHAnsi" w:cstheme="minorHAnsi" w:hAnsiTheme="minorHAnsi"/>
          <w:sz w:val="24"/>
          <w:szCs w:val="24"/>
        </w:rPr>
        <w:t>un</w:t>
      </w:r>
      <w:r w:rsidR="005E69D9" w:rsidRPr="00B36AA6">
        <w:rPr>
          <w:rFonts w:asciiTheme="minorHAnsi" w:cstheme="minorHAnsi" w:hAnsiTheme="minorHAnsi"/>
          <w:sz w:val="24"/>
          <w:szCs w:val="24"/>
        </w:rPr>
        <w:t>e</w:t>
      </w:r>
      <w:r w:rsidRPr="00B36AA6">
        <w:rPr>
          <w:rFonts w:asciiTheme="minorHAnsi" w:cstheme="minorHAnsi" w:hAnsiTheme="minorHAnsi"/>
          <w:sz w:val="24"/>
          <w:szCs w:val="24"/>
        </w:rPr>
        <w:t xml:space="preserve"> ou </w:t>
      </w:r>
      <w:r w:rsidR="008119DE" w:rsidRPr="00B36AA6">
        <w:rPr>
          <w:rFonts w:asciiTheme="minorHAnsi" w:cstheme="minorHAnsi" w:hAnsiTheme="minorHAnsi"/>
          <w:sz w:val="24"/>
          <w:szCs w:val="24"/>
        </w:rPr>
        <w:t xml:space="preserve">de plusieurs </w:t>
      </w:r>
      <w:r w:rsidRPr="00B36AA6">
        <w:rPr>
          <w:rFonts w:asciiTheme="minorHAnsi" w:cstheme="minorHAnsi" w:hAnsiTheme="minorHAnsi"/>
          <w:sz w:val="24"/>
          <w:szCs w:val="24"/>
        </w:rPr>
        <w:t>journées de congés doi</w:t>
      </w:r>
      <w:r w:rsidR="008119DE" w:rsidRPr="00B36AA6">
        <w:rPr>
          <w:rFonts w:asciiTheme="minorHAnsi" w:cstheme="minorHAnsi" w:hAnsiTheme="minorHAnsi"/>
          <w:sz w:val="24"/>
          <w:szCs w:val="24"/>
        </w:rPr>
        <w:t>ven</w:t>
      </w:r>
      <w:r w:rsidRPr="00B36AA6">
        <w:rPr>
          <w:rFonts w:asciiTheme="minorHAnsi" w:cstheme="minorHAnsi" w:hAnsiTheme="minorHAnsi"/>
          <w:sz w:val="24"/>
          <w:szCs w:val="24"/>
        </w:rPr>
        <w:t xml:space="preserve">t respecter </w:t>
      </w:r>
      <w:r w:rsidR="00DE3033" w:rsidRPr="00B36AA6">
        <w:rPr>
          <w:rFonts w:asciiTheme="minorHAnsi" w:cstheme="minorHAnsi" w:hAnsiTheme="minorHAnsi"/>
          <w:sz w:val="24"/>
          <w:szCs w:val="24"/>
        </w:rPr>
        <w:t>un délai</w:t>
      </w:r>
      <w:r w:rsidRPr="00B36AA6">
        <w:rPr>
          <w:rFonts w:asciiTheme="minorHAnsi" w:cstheme="minorHAnsi" w:hAnsiTheme="minorHAnsi"/>
          <w:sz w:val="24"/>
          <w:szCs w:val="24"/>
        </w:rPr>
        <w:t xml:space="preserve"> de prévenance de 7 jours ouvrés.</w:t>
      </w:r>
    </w:p>
    <w:p w14:paraId="3FEB5B93" w14:textId="4CACF882" w:rsidP="00F90203" w:rsidR="008119DE" w:rsidRDefault="008119DE" w:rsidRPr="00B36AA6">
      <w:pPr>
        <w:spacing w:before="240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t xml:space="preserve">La demande </w:t>
      </w:r>
      <w:r w:rsidR="00F25821" w:rsidRPr="00B36AA6">
        <w:rPr>
          <w:rFonts w:asciiTheme="minorHAnsi" w:cstheme="minorHAnsi" w:hAnsiTheme="minorHAnsi"/>
          <w:sz w:val="24"/>
          <w:szCs w:val="24"/>
        </w:rPr>
        <w:t xml:space="preserve">de pose de congés </w:t>
      </w:r>
      <w:r w:rsidRPr="00B36AA6">
        <w:rPr>
          <w:rFonts w:asciiTheme="minorHAnsi" w:cstheme="minorHAnsi" w:hAnsiTheme="minorHAnsi"/>
          <w:sz w:val="24"/>
          <w:szCs w:val="24"/>
        </w:rPr>
        <w:t xml:space="preserve">des salariés </w:t>
      </w:r>
      <w:r w:rsidR="00F25821" w:rsidRPr="00B36AA6">
        <w:rPr>
          <w:rFonts w:asciiTheme="minorHAnsi" w:cstheme="minorHAnsi" w:hAnsiTheme="minorHAnsi"/>
          <w:sz w:val="24"/>
          <w:szCs w:val="24"/>
        </w:rPr>
        <w:t>reste</w:t>
      </w:r>
      <w:r w:rsidRPr="00B36AA6">
        <w:rPr>
          <w:rFonts w:asciiTheme="minorHAnsi" w:cstheme="minorHAnsi" w:hAnsiTheme="minorHAnsi"/>
          <w:sz w:val="24"/>
          <w:szCs w:val="24"/>
        </w:rPr>
        <w:t xml:space="preserve"> soumise à acceptation de la Société.</w:t>
      </w:r>
    </w:p>
    <w:p w14:paraId="5603CEE3" w14:textId="4215A071" w:rsidP="00F25821" w:rsidR="00F3763F" w:rsidRDefault="00F3763F" w:rsidRPr="00B36AA6">
      <w:pPr>
        <w:pStyle w:val="ArticleX"/>
      </w:pPr>
      <w:r w:rsidRPr="00B36AA6">
        <w:t>Formation professionnelle</w:t>
      </w:r>
    </w:p>
    <w:p w14:paraId="276BB194" w14:textId="35E4D50E" w:rsidP="001D3B7E" w:rsidR="00422AD5" w:rsidRDefault="002B4E98" w:rsidRPr="00B36AA6">
      <w:pPr>
        <w:spacing w:before="240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t>T</w:t>
      </w:r>
      <w:r w:rsidR="00F3763F" w:rsidRPr="00B36AA6">
        <w:rPr>
          <w:rFonts w:asciiTheme="minorHAnsi" w:cstheme="minorHAnsi" w:hAnsiTheme="minorHAnsi"/>
          <w:sz w:val="24"/>
          <w:szCs w:val="24"/>
        </w:rPr>
        <w:t>oute formation</w:t>
      </w:r>
      <w:r w:rsidR="00E153AF" w:rsidRPr="00B36AA6">
        <w:rPr>
          <w:rFonts w:asciiTheme="minorHAnsi" w:cstheme="minorHAnsi" w:hAnsiTheme="minorHAnsi"/>
          <w:sz w:val="24"/>
          <w:szCs w:val="24"/>
        </w:rPr>
        <w:t xml:space="preserve"> certifiante et qualifiante </w:t>
      </w:r>
      <w:r w:rsidR="00841140" w:rsidRPr="00B36AA6">
        <w:rPr>
          <w:rFonts w:asciiTheme="minorHAnsi" w:cstheme="minorHAnsi" w:hAnsiTheme="minorHAnsi"/>
          <w:sz w:val="24"/>
          <w:szCs w:val="24"/>
          <w:u w:val="single"/>
        </w:rPr>
        <w:t>à l’initiative de l’entreprise</w:t>
      </w:r>
      <w:r w:rsidR="00841140" w:rsidRPr="00B36AA6">
        <w:rPr>
          <w:rFonts w:asciiTheme="minorHAnsi" w:cstheme="minorHAnsi" w:hAnsiTheme="minorHAnsi"/>
          <w:sz w:val="24"/>
          <w:szCs w:val="24"/>
        </w:rPr>
        <w:t xml:space="preserve"> </w:t>
      </w:r>
      <w:r w:rsidRPr="00B36AA6">
        <w:rPr>
          <w:rFonts w:asciiTheme="minorHAnsi" w:cstheme="minorHAnsi" w:hAnsiTheme="minorHAnsi"/>
          <w:sz w:val="24"/>
          <w:szCs w:val="24"/>
        </w:rPr>
        <w:t xml:space="preserve">est </w:t>
      </w:r>
      <w:r w:rsidR="00E153AF" w:rsidRPr="00B36AA6">
        <w:rPr>
          <w:rFonts w:asciiTheme="minorHAnsi" w:cstheme="minorHAnsi" w:hAnsiTheme="minorHAnsi"/>
          <w:sz w:val="24"/>
          <w:szCs w:val="24"/>
        </w:rPr>
        <w:t xml:space="preserve">financée par l’employeur. </w:t>
      </w:r>
    </w:p>
    <w:p w14:paraId="5C6E167E" w14:textId="3E200EE4" w:rsidP="001D3B7E" w:rsidR="00F3763F" w:rsidRDefault="002B4E98" w:rsidRPr="00B36AA6">
      <w:pPr>
        <w:spacing w:before="240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t>T</w:t>
      </w:r>
      <w:r w:rsidR="00E153AF" w:rsidRPr="00B36AA6">
        <w:rPr>
          <w:rFonts w:asciiTheme="minorHAnsi" w:cstheme="minorHAnsi" w:hAnsiTheme="minorHAnsi"/>
          <w:sz w:val="24"/>
          <w:szCs w:val="24"/>
        </w:rPr>
        <w:t xml:space="preserve">oute formation certifiante et qualifiante </w:t>
      </w:r>
      <w:r w:rsidR="00E153AF" w:rsidRPr="00B36AA6">
        <w:rPr>
          <w:rFonts w:asciiTheme="minorHAnsi" w:cstheme="minorHAnsi" w:hAnsiTheme="minorHAnsi"/>
          <w:sz w:val="24"/>
          <w:szCs w:val="24"/>
          <w:u w:val="single"/>
        </w:rPr>
        <w:t>à l’initiative du salarié</w:t>
      </w:r>
      <w:r w:rsidR="00E153AF" w:rsidRPr="00B36AA6">
        <w:rPr>
          <w:rFonts w:asciiTheme="minorHAnsi" w:cstheme="minorHAnsi" w:hAnsiTheme="minorHAnsi"/>
          <w:sz w:val="24"/>
          <w:szCs w:val="24"/>
        </w:rPr>
        <w:t xml:space="preserve"> </w:t>
      </w:r>
      <w:r w:rsidRPr="00B36AA6">
        <w:rPr>
          <w:rFonts w:asciiTheme="minorHAnsi" w:cstheme="minorHAnsi" w:hAnsiTheme="minorHAnsi"/>
          <w:sz w:val="24"/>
          <w:szCs w:val="24"/>
        </w:rPr>
        <w:t xml:space="preserve">fait </w:t>
      </w:r>
      <w:r w:rsidR="00E153AF" w:rsidRPr="00B36AA6">
        <w:rPr>
          <w:rFonts w:asciiTheme="minorHAnsi" w:cstheme="minorHAnsi" w:hAnsiTheme="minorHAnsi"/>
          <w:sz w:val="24"/>
          <w:szCs w:val="24"/>
        </w:rPr>
        <w:t>l’objet d’un dossier</w:t>
      </w:r>
      <w:r w:rsidR="00841140" w:rsidRPr="00B36AA6">
        <w:rPr>
          <w:rFonts w:asciiTheme="minorHAnsi" w:cstheme="minorHAnsi" w:hAnsiTheme="minorHAnsi"/>
          <w:sz w:val="24"/>
          <w:szCs w:val="24"/>
        </w:rPr>
        <w:t>, soumis à l’employeur,</w:t>
      </w:r>
      <w:r w:rsidR="00E153AF" w:rsidRPr="00B36AA6">
        <w:rPr>
          <w:rFonts w:asciiTheme="minorHAnsi" w:cstheme="minorHAnsi" w:hAnsiTheme="minorHAnsi"/>
          <w:sz w:val="24"/>
          <w:szCs w:val="24"/>
        </w:rPr>
        <w:t xml:space="preserve"> pouvant mobiliser son CPF.</w:t>
      </w:r>
    </w:p>
    <w:p w14:paraId="60A65B5B" w14:textId="030FE5B4" w:rsidP="00F25821" w:rsidR="00F3763F" w:rsidRDefault="00EF555F" w:rsidRPr="00B36AA6">
      <w:pPr>
        <w:pStyle w:val="ArticleX"/>
      </w:pPr>
      <w:r w:rsidRPr="00B36AA6">
        <w:t>Frais de santé</w:t>
      </w:r>
    </w:p>
    <w:p w14:paraId="684CF99D" w14:textId="7092C4D8" w:rsidR="00A84015" w:rsidRDefault="003068B8" w:rsidRPr="00B36AA6">
      <w:pPr>
        <w:spacing w:before="240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t>A compter du 1</w:t>
      </w:r>
      <w:r w:rsidRPr="00B36AA6">
        <w:rPr>
          <w:rFonts w:asciiTheme="minorHAnsi" w:cstheme="minorHAnsi" w:hAnsiTheme="minorHAnsi"/>
          <w:sz w:val="24"/>
          <w:szCs w:val="24"/>
          <w:vertAlign w:val="superscript"/>
        </w:rPr>
        <w:t>er</w:t>
      </w:r>
      <w:r w:rsidRPr="00B36AA6">
        <w:rPr>
          <w:rFonts w:asciiTheme="minorHAnsi" w:cstheme="minorHAnsi" w:hAnsiTheme="minorHAnsi"/>
          <w:sz w:val="24"/>
          <w:szCs w:val="24"/>
        </w:rPr>
        <w:t xml:space="preserve"> janvier 2023, l</w:t>
      </w:r>
      <w:r w:rsidR="003723B1" w:rsidRPr="00B36AA6">
        <w:rPr>
          <w:rFonts w:asciiTheme="minorHAnsi" w:cstheme="minorHAnsi" w:hAnsiTheme="minorHAnsi"/>
          <w:sz w:val="24"/>
          <w:szCs w:val="24"/>
        </w:rPr>
        <w:t xml:space="preserve">a prise en charge </w:t>
      </w:r>
      <w:r w:rsidR="00D358EC" w:rsidRPr="00B36AA6">
        <w:rPr>
          <w:rFonts w:asciiTheme="minorHAnsi" w:cstheme="minorHAnsi" w:hAnsiTheme="minorHAnsi"/>
          <w:sz w:val="24"/>
          <w:szCs w:val="24"/>
        </w:rPr>
        <w:t xml:space="preserve">de la garantie mensuelle </w:t>
      </w:r>
      <w:r w:rsidR="00B31640" w:rsidRPr="00B36AA6">
        <w:rPr>
          <w:rFonts w:asciiTheme="minorHAnsi" w:cstheme="minorHAnsi" w:hAnsiTheme="minorHAnsi"/>
          <w:sz w:val="24"/>
          <w:szCs w:val="24"/>
        </w:rPr>
        <w:t xml:space="preserve">des frais de santé par </w:t>
      </w:r>
      <w:r w:rsidRPr="00B36AA6">
        <w:rPr>
          <w:rFonts w:asciiTheme="minorHAnsi" w:cstheme="minorHAnsi" w:hAnsiTheme="minorHAnsi"/>
          <w:sz w:val="24"/>
          <w:szCs w:val="24"/>
        </w:rPr>
        <w:t xml:space="preserve">la Société </w:t>
      </w:r>
      <w:r w:rsidR="003723B1" w:rsidRPr="00B36AA6">
        <w:rPr>
          <w:rFonts w:asciiTheme="minorHAnsi" w:cstheme="minorHAnsi" w:hAnsiTheme="minorHAnsi"/>
          <w:sz w:val="24"/>
          <w:szCs w:val="24"/>
        </w:rPr>
        <w:t xml:space="preserve">s’élèvera à </w:t>
      </w:r>
      <w:r w:rsidR="003723B1" w:rsidRPr="00B36AA6">
        <w:rPr>
          <w:rFonts w:asciiTheme="minorHAnsi" w:cstheme="minorHAnsi" w:hAnsiTheme="minorHAnsi"/>
          <w:b/>
          <w:bCs/>
          <w:sz w:val="24"/>
          <w:szCs w:val="24"/>
          <w:u w:val="single"/>
        </w:rPr>
        <w:t>6</w:t>
      </w:r>
      <w:r w:rsidR="0069753C" w:rsidRPr="00B36AA6">
        <w:rPr>
          <w:rFonts w:asciiTheme="minorHAnsi" w:cstheme="minorHAnsi" w:hAnsiTheme="minorHAnsi"/>
          <w:b/>
          <w:bCs/>
          <w:sz w:val="24"/>
          <w:szCs w:val="24"/>
          <w:u w:val="single"/>
        </w:rPr>
        <w:t>5</w:t>
      </w:r>
      <w:r w:rsidR="003723B1" w:rsidRPr="00B36AA6">
        <w:rPr>
          <w:rFonts w:asciiTheme="minorHAnsi" w:cstheme="minorHAnsi" w:hAnsiTheme="minorHAnsi"/>
          <w:b/>
          <w:bCs/>
          <w:sz w:val="24"/>
          <w:szCs w:val="24"/>
          <w:u w:val="single"/>
        </w:rPr>
        <w:t xml:space="preserve"> %</w:t>
      </w:r>
      <w:r w:rsidR="002441BC" w:rsidRPr="00B36AA6">
        <w:rPr>
          <w:rFonts w:asciiTheme="minorHAnsi" w:cstheme="minorHAnsi" w:hAnsiTheme="minorHAnsi"/>
          <w:sz w:val="24"/>
          <w:szCs w:val="24"/>
        </w:rPr>
        <w:t>.</w:t>
      </w:r>
    </w:p>
    <w:p w14:paraId="546A67A0" w14:textId="274483D9" w:rsidP="00B31640" w:rsidR="00EF555F" w:rsidRDefault="00D358EC" w:rsidRPr="00B36AA6">
      <w:pPr>
        <w:spacing w:before="240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t>Il sera rappelé que jusqu’à présent, e</w:t>
      </w:r>
      <w:r w:rsidR="00EF555F" w:rsidRPr="00B36AA6">
        <w:rPr>
          <w:rFonts w:asciiTheme="minorHAnsi" w:cstheme="minorHAnsi" w:hAnsiTheme="minorHAnsi"/>
          <w:sz w:val="24"/>
          <w:szCs w:val="24"/>
        </w:rPr>
        <w:t xml:space="preserve">n matière de </w:t>
      </w:r>
      <w:r w:rsidRPr="00B36AA6">
        <w:rPr>
          <w:rFonts w:asciiTheme="minorHAnsi" w:cstheme="minorHAnsi" w:hAnsiTheme="minorHAnsi"/>
          <w:sz w:val="24"/>
          <w:szCs w:val="24"/>
        </w:rPr>
        <w:t xml:space="preserve">frais de santé, </w:t>
      </w:r>
      <w:r w:rsidR="00EF555F" w:rsidRPr="00B36AA6">
        <w:rPr>
          <w:rFonts w:asciiTheme="minorHAnsi" w:cstheme="minorHAnsi" w:hAnsiTheme="minorHAnsi"/>
          <w:sz w:val="24"/>
          <w:szCs w:val="24"/>
        </w:rPr>
        <w:t xml:space="preserve">la Société </w:t>
      </w:r>
      <w:r w:rsidRPr="00B36AA6">
        <w:rPr>
          <w:rFonts w:asciiTheme="minorHAnsi" w:cstheme="minorHAnsi" w:hAnsiTheme="minorHAnsi"/>
          <w:sz w:val="24"/>
          <w:szCs w:val="24"/>
        </w:rPr>
        <w:t>prenait</w:t>
      </w:r>
      <w:r w:rsidR="00EF555F" w:rsidRPr="00B36AA6">
        <w:rPr>
          <w:rFonts w:asciiTheme="minorHAnsi" w:cstheme="minorHAnsi" w:hAnsiTheme="minorHAnsi"/>
          <w:sz w:val="24"/>
          <w:szCs w:val="24"/>
        </w:rPr>
        <w:t xml:space="preserve"> en charge 50% de la garantie mensuelle.</w:t>
      </w:r>
    </w:p>
    <w:p w14:paraId="41A37353" w14:textId="0A46FA0F" w:rsidP="00341FC6" w:rsidR="00227C3D" w:rsidRDefault="00EF555F" w:rsidRPr="00B36AA6">
      <w:pPr>
        <w:spacing w:before="240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t xml:space="preserve">Pour la population « employés », </w:t>
      </w:r>
      <w:r w:rsidR="00341FC6" w:rsidRPr="00B36AA6">
        <w:rPr>
          <w:rFonts w:asciiTheme="minorHAnsi" w:cstheme="minorHAnsi" w:hAnsiTheme="minorHAnsi"/>
          <w:sz w:val="24"/>
          <w:szCs w:val="24"/>
        </w:rPr>
        <w:t>en</w:t>
      </w:r>
      <w:r w:rsidRPr="00B36AA6">
        <w:rPr>
          <w:rFonts w:asciiTheme="minorHAnsi" w:cstheme="minorHAnsi" w:hAnsiTheme="minorHAnsi"/>
          <w:sz w:val="24"/>
          <w:szCs w:val="24"/>
        </w:rPr>
        <w:t xml:space="preserve"> 2023, le contrat de base devrait s’élever à 43,62 € par mois</w:t>
      </w:r>
      <w:r w:rsidR="008D2DA6" w:rsidRPr="00B36AA6">
        <w:rPr>
          <w:rFonts w:asciiTheme="minorHAnsi" w:cstheme="minorHAnsi" w:hAnsiTheme="minorHAnsi"/>
          <w:sz w:val="24"/>
          <w:szCs w:val="24"/>
        </w:rPr>
        <w:t xml:space="preserve">. </w:t>
      </w:r>
    </w:p>
    <w:p w14:paraId="3A0514D9" w14:textId="1EE39A4B" w:rsidP="005604F2" w:rsidR="00EF555F" w:rsidRDefault="008D2DA6" w:rsidRPr="00B36AA6">
      <w:pPr>
        <w:spacing w:before="240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t>Avec une prise en charge par l’employeur à hauteur de 6</w:t>
      </w:r>
      <w:r w:rsidR="0069753C" w:rsidRPr="00B36AA6">
        <w:rPr>
          <w:rFonts w:asciiTheme="minorHAnsi" w:cstheme="minorHAnsi" w:hAnsiTheme="minorHAnsi"/>
          <w:sz w:val="24"/>
          <w:szCs w:val="24"/>
        </w:rPr>
        <w:t>5</w:t>
      </w:r>
      <w:r w:rsidRPr="00B36AA6">
        <w:rPr>
          <w:rFonts w:asciiTheme="minorHAnsi" w:cstheme="minorHAnsi" w:hAnsiTheme="minorHAnsi"/>
          <w:sz w:val="24"/>
          <w:szCs w:val="24"/>
        </w:rPr>
        <w:t xml:space="preserve"> % des frais de santé :</w:t>
      </w:r>
    </w:p>
    <w:p w14:paraId="6FFDAE95" w14:textId="7D148D34" w:rsidP="008D2DA6" w:rsidR="00EF555F" w:rsidRDefault="00EF555F" w:rsidRPr="00B36AA6">
      <w:pPr>
        <w:pStyle w:val="Paragraphedeliste"/>
        <w:numPr>
          <w:ilvl w:val="0"/>
          <w:numId w:val="34"/>
        </w:numPr>
        <w:spacing w:before="240"/>
        <w:ind w:left="993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lastRenderedPageBreak/>
        <w:t xml:space="preserve">la </w:t>
      </w:r>
      <w:r w:rsidRPr="00B36AA6">
        <w:rPr>
          <w:rFonts w:asciiTheme="minorHAnsi" w:cstheme="minorHAnsi" w:hAnsiTheme="minorHAnsi"/>
          <w:sz w:val="24"/>
          <w:szCs w:val="24"/>
          <w:u w:val="single"/>
        </w:rPr>
        <w:t>part salariale</w:t>
      </w:r>
      <w:r w:rsidRPr="00B36AA6">
        <w:rPr>
          <w:rFonts w:asciiTheme="minorHAnsi" w:cstheme="minorHAnsi" w:hAnsiTheme="minorHAnsi"/>
          <w:sz w:val="24"/>
          <w:szCs w:val="24"/>
        </w:rPr>
        <w:t xml:space="preserve"> s’élèvera</w:t>
      </w:r>
      <w:r w:rsidR="00227C3D" w:rsidRPr="00B36AA6">
        <w:rPr>
          <w:rFonts w:asciiTheme="minorHAnsi" w:cstheme="minorHAnsi" w:hAnsiTheme="minorHAnsi"/>
          <w:sz w:val="24"/>
          <w:szCs w:val="24"/>
        </w:rPr>
        <w:t>it</w:t>
      </w:r>
      <w:r w:rsidRPr="00B36AA6">
        <w:rPr>
          <w:rFonts w:asciiTheme="minorHAnsi" w:cstheme="minorHAnsi" w:hAnsiTheme="minorHAnsi"/>
          <w:sz w:val="24"/>
          <w:szCs w:val="24"/>
        </w:rPr>
        <w:t xml:space="preserve"> à 1</w:t>
      </w:r>
      <w:r w:rsidR="00720A18" w:rsidRPr="00B36AA6">
        <w:rPr>
          <w:rFonts w:asciiTheme="minorHAnsi" w:cstheme="minorHAnsi" w:hAnsiTheme="minorHAnsi"/>
          <w:sz w:val="24"/>
          <w:szCs w:val="24"/>
        </w:rPr>
        <w:t>5</w:t>
      </w:r>
      <w:r w:rsidRPr="00B36AA6">
        <w:rPr>
          <w:rFonts w:asciiTheme="minorHAnsi" w:cstheme="minorHAnsi" w:hAnsiTheme="minorHAnsi"/>
          <w:sz w:val="24"/>
          <w:szCs w:val="24"/>
        </w:rPr>
        <w:t>,</w:t>
      </w:r>
      <w:r w:rsidR="00720A18" w:rsidRPr="00B36AA6">
        <w:rPr>
          <w:rFonts w:asciiTheme="minorHAnsi" w:cstheme="minorHAnsi" w:hAnsiTheme="minorHAnsi"/>
          <w:sz w:val="24"/>
          <w:szCs w:val="24"/>
        </w:rPr>
        <w:t>27</w:t>
      </w:r>
      <w:r w:rsidRPr="00B36AA6">
        <w:rPr>
          <w:rFonts w:asciiTheme="minorHAnsi" w:cstheme="minorHAnsi" w:hAnsiTheme="minorHAnsi"/>
          <w:sz w:val="24"/>
          <w:szCs w:val="24"/>
        </w:rPr>
        <w:t xml:space="preserve"> € par mois (</w:t>
      </w:r>
      <w:r w:rsidR="0069753C" w:rsidRPr="00B36AA6">
        <w:rPr>
          <w:rFonts w:asciiTheme="minorHAnsi" w:cstheme="minorHAnsi" w:hAnsiTheme="minorHAnsi"/>
          <w:sz w:val="24"/>
          <w:szCs w:val="24"/>
        </w:rPr>
        <w:t>35</w:t>
      </w:r>
      <w:r w:rsidRPr="00B36AA6">
        <w:rPr>
          <w:rFonts w:asciiTheme="minorHAnsi" w:cstheme="minorHAnsi" w:hAnsiTheme="minorHAnsi"/>
          <w:sz w:val="24"/>
          <w:szCs w:val="24"/>
        </w:rPr>
        <w:t xml:space="preserve"> %) ;</w:t>
      </w:r>
    </w:p>
    <w:p w14:paraId="51E66E2B" w14:textId="77777777" w:rsidP="007912B3" w:rsidR="007912B3" w:rsidRDefault="007912B3" w:rsidRPr="00B36AA6">
      <w:pPr>
        <w:pStyle w:val="Paragraphedeliste"/>
        <w:spacing w:before="240"/>
        <w:ind w:left="993"/>
        <w:rPr>
          <w:rFonts w:asciiTheme="minorHAnsi" w:cstheme="minorHAnsi" w:hAnsiTheme="minorHAnsi"/>
          <w:sz w:val="24"/>
          <w:szCs w:val="24"/>
        </w:rPr>
      </w:pPr>
    </w:p>
    <w:p w14:paraId="721F7D97" w14:textId="06E359A6" w:rsidP="008D2DA6" w:rsidR="00EF555F" w:rsidRDefault="00EF555F" w:rsidRPr="00B36AA6">
      <w:pPr>
        <w:pStyle w:val="Paragraphedeliste"/>
        <w:numPr>
          <w:ilvl w:val="0"/>
          <w:numId w:val="34"/>
        </w:numPr>
        <w:spacing w:before="240"/>
        <w:ind w:left="993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t xml:space="preserve">la part prise en charge par la </w:t>
      </w:r>
      <w:r w:rsidRPr="00B36AA6">
        <w:rPr>
          <w:rFonts w:asciiTheme="minorHAnsi" w:cstheme="minorHAnsi" w:hAnsiTheme="minorHAnsi"/>
          <w:sz w:val="24"/>
          <w:szCs w:val="24"/>
          <w:u w:val="single"/>
        </w:rPr>
        <w:t>Société</w:t>
      </w:r>
      <w:r w:rsidRPr="00B36AA6">
        <w:rPr>
          <w:rFonts w:asciiTheme="minorHAnsi" w:cstheme="minorHAnsi" w:hAnsiTheme="minorHAnsi"/>
          <w:sz w:val="24"/>
          <w:szCs w:val="24"/>
        </w:rPr>
        <w:t xml:space="preserve"> s’élèver</w:t>
      </w:r>
      <w:r w:rsidR="008D2DA6" w:rsidRPr="00B36AA6">
        <w:rPr>
          <w:rFonts w:asciiTheme="minorHAnsi" w:cstheme="minorHAnsi" w:hAnsiTheme="minorHAnsi"/>
          <w:sz w:val="24"/>
          <w:szCs w:val="24"/>
        </w:rPr>
        <w:t>a</w:t>
      </w:r>
      <w:r w:rsidR="00227C3D" w:rsidRPr="00B36AA6">
        <w:rPr>
          <w:rFonts w:asciiTheme="minorHAnsi" w:cstheme="minorHAnsi" w:hAnsiTheme="minorHAnsi"/>
          <w:sz w:val="24"/>
          <w:szCs w:val="24"/>
        </w:rPr>
        <w:t>it</w:t>
      </w:r>
      <w:r w:rsidRPr="00B36AA6">
        <w:rPr>
          <w:rFonts w:asciiTheme="minorHAnsi" w:cstheme="minorHAnsi" w:hAnsiTheme="minorHAnsi"/>
          <w:sz w:val="24"/>
          <w:szCs w:val="24"/>
        </w:rPr>
        <w:t xml:space="preserve"> à 2</w:t>
      </w:r>
      <w:r w:rsidR="00720A18" w:rsidRPr="00B36AA6">
        <w:rPr>
          <w:rFonts w:asciiTheme="minorHAnsi" w:cstheme="minorHAnsi" w:hAnsiTheme="minorHAnsi"/>
          <w:sz w:val="24"/>
          <w:szCs w:val="24"/>
        </w:rPr>
        <w:t>8</w:t>
      </w:r>
      <w:r w:rsidRPr="00B36AA6">
        <w:rPr>
          <w:rFonts w:asciiTheme="minorHAnsi" w:cstheme="minorHAnsi" w:hAnsiTheme="minorHAnsi"/>
          <w:sz w:val="24"/>
          <w:szCs w:val="24"/>
        </w:rPr>
        <w:t>,</w:t>
      </w:r>
      <w:r w:rsidR="00720A18" w:rsidRPr="00B36AA6">
        <w:rPr>
          <w:rFonts w:asciiTheme="minorHAnsi" w:cstheme="minorHAnsi" w:hAnsiTheme="minorHAnsi"/>
          <w:sz w:val="24"/>
          <w:szCs w:val="24"/>
        </w:rPr>
        <w:t>35</w:t>
      </w:r>
      <w:r w:rsidRPr="00B36AA6">
        <w:rPr>
          <w:rFonts w:asciiTheme="minorHAnsi" w:cstheme="minorHAnsi" w:hAnsiTheme="minorHAnsi"/>
          <w:sz w:val="24"/>
          <w:szCs w:val="24"/>
        </w:rPr>
        <w:t xml:space="preserve"> € (6</w:t>
      </w:r>
      <w:r w:rsidR="0069753C" w:rsidRPr="00B36AA6">
        <w:rPr>
          <w:rFonts w:asciiTheme="minorHAnsi" w:cstheme="minorHAnsi" w:hAnsiTheme="minorHAnsi"/>
          <w:sz w:val="24"/>
          <w:szCs w:val="24"/>
        </w:rPr>
        <w:t>5</w:t>
      </w:r>
      <w:r w:rsidRPr="00B36AA6">
        <w:rPr>
          <w:rFonts w:asciiTheme="minorHAnsi" w:cstheme="minorHAnsi" w:hAnsiTheme="minorHAnsi"/>
          <w:sz w:val="24"/>
          <w:szCs w:val="24"/>
        </w:rPr>
        <w:t>%).</w:t>
      </w:r>
    </w:p>
    <w:p w14:paraId="70CD4310" w14:textId="7DF8148F" w:rsidP="005604F2" w:rsidR="00712052" w:rsidRDefault="00EF555F" w:rsidRPr="00B36AA6">
      <w:pPr>
        <w:spacing w:before="240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t xml:space="preserve">L’employeur </w:t>
      </w:r>
      <w:r w:rsidR="007912B3" w:rsidRPr="00B36AA6">
        <w:rPr>
          <w:rFonts w:asciiTheme="minorHAnsi" w:cstheme="minorHAnsi" w:hAnsiTheme="minorHAnsi"/>
          <w:sz w:val="24"/>
          <w:szCs w:val="24"/>
        </w:rPr>
        <w:t>prendra</w:t>
      </w:r>
      <w:r w:rsidR="008119DE" w:rsidRPr="00B36AA6">
        <w:rPr>
          <w:rFonts w:asciiTheme="minorHAnsi" w:cstheme="minorHAnsi" w:hAnsiTheme="minorHAnsi"/>
          <w:sz w:val="24"/>
          <w:szCs w:val="24"/>
        </w:rPr>
        <w:t>it</w:t>
      </w:r>
      <w:r w:rsidRPr="00B36AA6">
        <w:rPr>
          <w:rFonts w:asciiTheme="minorHAnsi" w:cstheme="minorHAnsi" w:hAnsiTheme="minorHAnsi"/>
          <w:sz w:val="24"/>
          <w:szCs w:val="24"/>
        </w:rPr>
        <w:t xml:space="preserve"> donc en charge </w:t>
      </w:r>
      <w:r w:rsidR="00341FC6" w:rsidRPr="00B36AA6">
        <w:rPr>
          <w:rFonts w:asciiTheme="minorHAnsi" w:cstheme="minorHAnsi" w:hAnsiTheme="minorHAnsi"/>
          <w:sz w:val="24"/>
          <w:szCs w:val="24"/>
        </w:rPr>
        <w:t>6</w:t>
      </w:r>
      <w:r w:rsidR="00172488" w:rsidRPr="00B36AA6">
        <w:rPr>
          <w:rFonts w:asciiTheme="minorHAnsi" w:cstheme="minorHAnsi" w:hAnsiTheme="minorHAnsi"/>
          <w:sz w:val="24"/>
          <w:szCs w:val="24"/>
        </w:rPr>
        <w:t xml:space="preserve"> </w:t>
      </w:r>
      <w:r w:rsidR="00341FC6" w:rsidRPr="00B36AA6">
        <w:rPr>
          <w:rFonts w:asciiTheme="minorHAnsi" w:cstheme="minorHAnsi" w:hAnsiTheme="minorHAnsi"/>
          <w:sz w:val="24"/>
          <w:szCs w:val="24"/>
        </w:rPr>
        <w:t>286</w:t>
      </w:r>
      <w:r w:rsidRPr="00B36AA6">
        <w:rPr>
          <w:rFonts w:asciiTheme="minorHAnsi" w:cstheme="minorHAnsi" w:hAnsiTheme="minorHAnsi"/>
          <w:sz w:val="24"/>
          <w:szCs w:val="24"/>
        </w:rPr>
        <w:t xml:space="preserve"> € supplémentaires par mois, </w:t>
      </w:r>
      <w:r w:rsidR="007912B3" w:rsidRPr="00B36AA6">
        <w:rPr>
          <w:rFonts w:asciiTheme="minorHAnsi" w:cstheme="minorHAnsi" w:hAnsiTheme="minorHAnsi"/>
          <w:sz w:val="24"/>
          <w:szCs w:val="24"/>
        </w:rPr>
        <w:t xml:space="preserve">soit </w:t>
      </w:r>
      <w:r w:rsidRPr="00B36AA6">
        <w:rPr>
          <w:rFonts w:asciiTheme="minorHAnsi" w:cstheme="minorHAnsi" w:hAnsiTheme="minorHAnsi"/>
          <w:sz w:val="24"/>
          <w:szCs w:val="24"/>
        </w:rPr>
        <w:t xml:space="preserve">plus de </w:t>
      </w:r>
      <w:r w:rsidR="00341FC6" w:rsidRPr="00B36AA6">
        <w:rPr>
          <w:rFonts w:asciiTheme="minorHAnsi" w:cstheme="minorHAnsi" w:hAnsiTheme="minorHAnsi"/>
          <w:sz w:val="24"/>
          <w:szCs w:val="24"/>
        </w:rPr>
        <w:t>75 432</w:t>
      </w:r>
      <w:r w:rsidRPr="00B36AA6">
        <w:rPr>
          <w:rFonts w:asciiTheme="minorHAnsi" w:cstheme="minorHAnsi" w:hAnsiTheme="minorHAnsi"/>
          <w:sz w:val="24"/>
          <w:szCs w:val="24"/>
        </w:rPr>
        <w:t xml:space="preserve">€ à l’année pour la seule catégorie des employés, sans prise en compte de l’augmentation de la population concernée. </w:t>
      </w:r>
    </w:p>
    <w:p w14:paraId="04C021B0" w14:textId="030E11F1" w:rsidP="00F25821" w:rsidR="0069753C" w:rsidRDefault="00341FC6" w:rsidRPr="00B36AA6">
      <w:pPr>
        <w:pStyle w:val="ArticleX"/>
      </w:pPr>
      <w:r w:rsidRPr="00B36AA6">
        <w:t>Carence maladie</w:t>
      </w:r>
    </w:p>
    <w:p w14:paraId="3538B348" w14:textId="521777DB" w:rsidP="005604F2" w:rsidR="00421D86" w:rsidRDefault="00421D86" w:rsidRPr="00B36AA6">
      <w:pPr>
        <w:spacing w:before="240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t xml:space="preserve">La convention collective applicable prévoit qu’en cas d'absence pour maladie ou accident, médicalement prescrite et après contre-visite s'il y a lieu, le salarié ayant au moins </w:t>
      </w:r>
      <w:r w:rsidR="00DD5AFF" w:rsidRPr="00B36AA6">
        <w:rPr>
          <w:rFonts w:asciiTheme="minorHAnsi" w:cstheme="minorHAnsi" w:hAnsiTheme="minorHAnsi"/>
          <w:sz w:val="24"/>
          <w:szCs w:val="24"/>
        </w:rPr>
        <w:t>un</w:t>
      </w:r>
      <w:r w:rsidRPr="00B36AA6">
        <w:rPr>
          <w:rFonts w:asciiTheme="minorHAnsi" w:cstheme="minorHAnsi" w:hAnsiTheme="minorHAnsi"/>
          <w:sz w:val="24"/>
          <w:szCs w:val="24"/>
        </w:rPr>
        <w:t xml:space="preserve"> an d'ancienneté dans l'entreprise apprécié au premier jour de l'absence bénéficie</w:t>
      </w:r>
      <w:r w:rsidR="00501503" w:rsidRPr="00B36AA6">
        <w:rPr>
          <w:rFonts w:asciiTheme="minorHAnsi" w:cstheme="minorHAnsi" w:hAnsiTheme="minorHAnsi"/>
          <w:sz w:val="24"/>
          <w:szCs w:val="24"/>
        </w:rPr>
        <w:t xml:space="preserve"> d’une garantie de rémunération</w:t>
      </w:r>
      <w:r w:rsidRPr="00B36AA6">
        <w:rPr>
          <w:rFonts w:asciiTheme="minorHAnsi" w:cstheme="minorHAnsi" w:hAnsiTheme="minorHAnsi"/>
          <w:sz w:val="24"/>
          <w:szCs w:val="24"/>
        </w:rPr>
        <w:t xml:space="preserve"> à partir du 8</w:t>
      </w:r>
      <w:r w:rsidRPr="00B36AA6">
        <w:rPr>
          <w:rFonts w:asciiTheme="minorHAnsi" w:cstheme="minorHAnsi" w:hAnsiTheme="minorHAnsi"/>
          <w:sz w:val="24"/>
          <w:szCs w:val="24"/>
          <w:vertAlign w:val="superscript"/>
        </w:rPr>
        <w:t>ème</w:t>
      </w:r>
      <w:r w:rsidRPr="00B36AA6">
        <w:rPr>
          <w:rFonts w:asciiTheme="minorHAnsi" w:cstheme="minorHAnsi" w:hAnsiTheme="minorHAnsi"/>
          <w:sz w:val="24"/>
          <w:szCs w:val="24"/>
        </w:rPr>
        <w:t xml:space="preserve"> jour d'absence calendaire</w:t>
      </w:r>
      <w:r w:rsidR="006D1262" w:rsidRPr="00B36AA6">
        <w:rPr>
          <w:rFonts w:asciiTheme="minorHAnsi" w:cstheme="minorHAnsi" w:hAnsiTheme="minorHAnsi"/>
          <w:sz w:val="24"/>
          <w:szCs w:val="24"/>
        </w:rPr>
        <w:t xml:space="preserve"> (</w:t>
      </w:r>
      <w:r w:rsidR="006D1262" w:rsidRPr="00B36AA6">
        <w:rPr>
          <w:rFonts w:asciiTheme="minorHAnsi" w:cstheme="minorHAnsi" w:hAnsiTheme="minorHAnsi"/>
          <w:sz w:val="24"/>
          <w:szCs w:val="24"/>
          <w:u w:val="single"/>
        </w:rPr>
        <w:t>soit un délai de carence de 7 jours calendaires</w:t>
      </w:r>
      <w:r w:rsidR="006D1262" w:rsidRPr="00B36AA6">
        <w:rPr>
          <w:rFonts w:asciiTheme="minorHAnsi" w:cstheme="minorHAnsi" w:hAnsiTheme="minorHAnsi"/>
          <w:sz w:val="24"/>
          <w:szCs w:val="24"/>
        </w:rPr>
        <w:t xml:space="preserve">) </w:t>
      </w:r>
      <w:r w:rsidRPr="00B36AA6">
        <w:rPr>
          <w:rFonts w:asciiTheme="minorHAnsi" w:cstheme="minorHAnsi" w:hAnsiTheme="minorHAnsi"/>
          <w:i/>
          <w:iCs/>
          <w:sz w:val="24"/>
          <w:szCs w:val="24"/>
        </w:rPr>
        <w:t>(Chapitre VII – article 1</w:t>
      </w:r>
      <w:r w:rsidRPr="00B36AA6">
        <w:rPr>
          <w:rFonts w:asciiTheme="minorHAnsi" w:cstheme="minorHAnsi" w:hAnsiTheme="minorHAnsi"/>
          <w:i/>
          <w:iCs/>
          <w:sz w:val="24"/>
          <w:szCs w:val="24"/>
          <w:vertAlign w:val="superscript"/>
        </w:rPr>
        <w:t>er</w:t>
      </w:r>
      <w:r w:rsidRPr="00B36AA6">
        <w:rPr>
          <w:rFonts w:asciiTheme="minorHAnsi" w:cstheme="minorHAnsi" w:hAnsiTheme="minorHAnsi"/>
          <w:i/>
          <w:iCs/>
          <w:sz w:val="24"/>
          <w:szCs w:val="24"/>
        </w:rPr>
        <w:t>)</w:t>
      </w:r>
      <w:r w:rsidRPr="00B36AA6">
        <w:rPr>
          <w:rFonts w:asciiTheme="minorHAnsi" w:cstheme="minorHAnsi" w:hAnsiTheme="minorHAnsi"/>
          <w:sz w:val="24"/>
          <w:szCs w:val="24"/>
        </w:rPr>
        <w:t>.</w:t>
      </w:r>
    </w:p>
    <w:p w14:paraId="7876F73E" w14:textId="3C93F461" w:rsidP="005604F2" w:rsidR="0069753C" w:rsidRDefault="00341FC6" w:rsidRPr="00B36AA6">
      <w:pPr>
        <w:spacing w:before="240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t>A compter du 1</w:t>
      </w:r>
      <w:r w:rsidRPr="00B36AA6">
        <w:rPr>
          <w:rFonts w:asciiTheme="minorHAnsi" w:cstheme="minorHAnsi" w:hAnsiTheme="minorHAnsi"/>
          <w:sz w:val="24"/>
          <w:szCs w:val="24"/>
          <w:vertAlign w:val="superscript"/>
        </w:rPr>
        <w:t>er</w:t>
      </w:r>
      <w:r w:rsidRPr="00B36AA6">
        <w:rPr>
          <w:rFonts w:asciiTheme="minorHAnsi" w:cstheme="minorHAnsi" w:hAnsiTheme="minorHAnsi"/>
          <w:sz w:val="24"/>
          <w:szCs w:val="24"/>
        </w:rPr>
        <w:t xml:space="preserve"> janvier 2023, </w:t>
      </w:r>
      <w:r w:rsidR="006D1262" w:rsidRPr="00B36AA6">
        <w:rPr>
          <w:rFonts w:asciiTheme="minorHAnsi" w:cstheme="minorHAnsi" w:hAnsiTheme="minorHAnsi"/>
          <w:sz w:val="24"/>
          <w:szCs w:val="24"/>
        </w:rPr>
        <w:t xml:space="preserve">le délai de </w:t>
      </w:r>
      <w:r w:rsidRPr="00B36AA6">
        <w:rPr>
          <w:rFonts w:asciiTheme="minorHAnsi" w:cstheme="minorHAnsi" w:hAnsiTheme="minorHAnsi"/>
          <w:sz w:val="24"/>
          <w:szCs w:val="24"/>
        </w:rPr>
        <w:t xml:space="preserve">carence </w:t>
      </w:r>
      <w:r w:rsidR="00F25821" w:rsidRPr="00B36AA6">
        <w:rPr>
          <w:rFonts w:asciiTheme="minorHAnsi" w:cstheme="minorHAnsi" w:hAnsiTheme="minorHAnsi"/>
          <w:sz w:val="24"/>
          <w:szCs w:val="24"/>
        </w:rPr>
        <w:t xml:space="preserve">de 7 jours </w:t>
      </w:r>
      <w:r w:rsidR="006D1262" w:rsidRPr="00B36AA6">
        <w:rPr>
          <w:rFonts w:asciiTheme="minorHAnsi" w:cstheme="minorHAnsi" w:hAnsiTheme="minorHAnsi"/>
          <w:sz w:val="24"/>
          <w:szCs w:val="24"/>
        </w:rPr>
        <w:t xml:space="preserve">précité </w:t>
      </w:r>
      <w:r w:rsidR="00E71714" w:rsidRPr="00B36AA6">
        <w:rPr>
          <w:rFonts w:asciiTheme="minorHAnsi" w:cstheme="minorHAnsi" w:hAnsiTheme="minorHAnsi"/>
          <w:sz w:val="24"/>
          <w:szCs w:val="24"/>
        </w:rPr>
        <w:t xml:space="preserve">sera </w:t>
      </w:r>
      <w:r w:rsidR="00F25821" w:rsidRPr="00B36AA6">
        <w:rPr>
          <w:rFonts w:asciiTheme="minorHAnsi" w:cstheme="minorHAnsi" w:hAnsiTheme="minorHAnsi"/>
          <w:sz w:val="24"/>
          <w:szCs w:val="24"/>
        </w:rPr>
        <w:t xml:space="preserve">fixé à </w:t>
      </w:r>
      <w:r w:rsidR="00E71714" w:rsidRPr="00B36AA6">
        <w:rPr>
          <w:rFonts w:asciiTheme="minorHAnsi" w:cstheme="minorHAnsi" w:hAnsiTheme="minorHAnsi"/>
          <w:sz w:val="24"/>
          <w:szCs w:val="24"/>
        </w:rPr>
        <w:t>3 jours</w:t>
      </w:r>
      <w:r w:rsidR="00421D86" w:rsidRPr="00B36AA6">
        <w:rPr>
          <w:rFonts w:asciiTheme="minorHAnsi" w:cstheme="minorHAnsi" w:hAnsiTheme="minorHAnsi"/>
          <w:sz w:val="24"/>
          <w:szCs w:val="24"/>
        </w:rPr>
        <w:t xml:space="preserve"> calendaires</w:t>
      </w:r>
      <w:r w:rsidR="00E71714" w:rsidRPr="00B36AA6">
        <w:rPr>
          <w:rFonts w:asciiTheme="minorHAnsi" w:cstheme="minorHAnsi" w:hAnsiTheme="minorHAnsi"/>
          <w:sz w:val="24"/>
          <w:szCs w:val="24"/>
        </w:rPr>
        <w:t>.</w:t>
      </w:r>
    </w:p>
    <w:p w14:paraId="33E20109" w14:textId="341C07E9" w:rsidP="005604F2" w:rsidR="006D1262" w:rsidRDefault="006D1262" w:rsidRPr="00B36AA6">
      <w:pPr>
        <w:spacing w:before="240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t xml:space="preserve">Toutes les autres conditions prévues par la convention collective </w:t>
      </w:r>
      <w:r w:rsidR="00F25821" w:rsidRPr="00B36AA6">
        <w:rPr>
          <w:rFonts w:asciiTheme="minorHAnsi" w:cstheme="minorHAnsi" w:hAnsiTheme="minorHAnsi"/>
          <w:sz w:val="24"/>
          <w:szCs w:val="24"/>
        </w:rPr>
        <w:t>et</w:t>
      </w:r>
      <w:r w:rsidRPr="00B36AA6">
        <w:rPr>
          <w:rFonts w:asciiTheme="minorHAnsi" w:cstheme="minorHAnsi" w:hAnsiTheme="minorHAnsi"/>
          <w:sz w:val="24"/>
          <w:szCs w:val="24"/>
        </w:rPr>
        <w:t xml:space="preserve"> par </w:t>
      </w:r>
      <w:r w:rsidR="00F25821" w:rsidRPr="00B36AA6">
        <w:rPr>
          <w:rFonts w:asciiTheme="minorHAnsi" w:cstheme="minorHAnsi" w:hAnsiTheme="minorHAnsi"/>
          <w:sz w:val="24"/>
          <w:szCs w:val="24"/>
        </w:rPr>
        <w:t>les</w:t>
      </w:r>
      <w:r w:rsidRPr="00B36AA6">
        <w:rPr>
          <w:rFonts w:asciiTheme="minorHAnsi" w:cstheme="minorHAnsi" w:hAnsiTheme="minorHAnsi"/>
          <w:sz w:val="24"/>
          <w:szCs w:val="24"/>
        </w:rPr>
        <w:t xml:space="preserve"> dispositions légales ou réglementaires, relatives notamment à l’ancienneté du salarié, demeureront applicables.</w:t>
      </w:r>
    </w:p>
    <w:p w14:paraId="253597B6" w14:textId="3DBF8E68" w:rsidP="00F25821" w:rsidR="00161BF1" w:rsidRDefault="004610C4" w:rsidRPr="00B36AA6">
      <w:pPr>
        <w:pStyle w:val="ArticleX"/>
      </w:pPr>
      <w:bookmarkStart w:id="16" w:name="_Hlk119493676"/>
      <w:r w:rsidRPr="00B36AA6">
        <w:t>Entrée en vigueur et d</w:t>
      </w:r>
      <w:r w:rsidR="00161BF1" w:rsidRPr="00B36AA6">
        <w:t>urée de l’accord</w:t>
      </w:r>
      <w:bookmarkEnd w:id="12"/>
    </w:p>
    <w:bookmarkEnd w:id="16"/>
    <w:p w14:paraId="380DCF50" w14:textId="63439865" w:rsidR="00285FB7" w:rsidRDefault="00161BF1" w:rsidRPr="00B36AA6">
      <w:pPr>
        <w:spacing w:after="0" w:before="240" w:line="260" w:lineRule="atLeast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t>Le présent accord</w:t>
      </w:r>
      <w:r w:rsidR="00B650D3" w:rsidRPr="00B36AA6">
        <w:rPr>
          <w:rFonts w:asciiTheme="minorHAnsi" w:cstheme="minorHAnsi" w:hAnsiTheme="minorHAnsi"/>
          <w:sz w:val="24"/>
          <w:szCs w:val="24"/>
        </w:rPr>
        <w:t xml:space="preserve"> prend effet au </w:t>
      </w:r>
      <w:r w:rsidR="00285FB7" w:rsidRPr="00B36AA6">
        <w:rPr>
          <w:rFonts w:asciiTheme="minorHAnsi" w:cstheme="minorHAnsi" w:hAnsiTheme="minorHAnsi"/>
          <w:sz w:val="24"/>
          <w:szCs w:val="24"/>
        </w:rPr>
        <w:t xml:space="preserve">lendemain </w:t>
      </w:r>
      <w:r w:rsidR="00AA0F31" w:rsidRPr="00B36AA6">
        <w:rPr>
          <w:rFonts w:asciiTheme="minorHAnsi" w:cstheme="minorHAnsi" w:hAnsiTheme="minorHAnsi"/>
          <w:sz w:val="24"/>
          <w:szCs w:val="24"/>
        </w:rPr>
        <w:t xml:space="preserve">de son dépôt sur la plateforme de téléprocédure </w:t>
      </w:r>
      <w:proofErr w:type="spellStart"/>
      <w:r w:rsidR="00AA0F31" w:rsidRPr="00B36AA6">
        <w:rPr>
          <w:rFonts w:asciiTheme="minorHAnsi" w:cstheme="minorHAnsi" w:hAnsiTheme="minorHAnsi"/>
          <w:sz w:val="24"/>
          <w:szCs w:val="24"/>
        </w:rPr>
        <w:t>TéléAccords</w:t>
      </w:r>
      <w:proofErr w:type="spellEnd"/>
      <w:r w:rsidR="00AA0F31" w:rsidRPr="00B36AA6">
        <w:rPr>
          <w:rFonts w:asciiTheme="minorHAnsi" w:cstheme="minorHAnsi" w:hAnsiTheme="minorHAnsi"/>
          <w:sz w:val="24"/>
          <w:szCs w:val="24"/>
        </w:rPr>
        <w:t>.</w:t>
      </w:r>
    </w:p>
    <w:p w14:paraId="1409E275" w14:textId="24DBFA45" w:rsidP="001D3B7E" w:rsidR="00161BF1" w:rsidRDefault="00285FB7" w:rsidRPr="00B36AA6">
      <w:pPr>
        <w:spacing w:after="0" w:before="240" w:line="260" w:lineRule="atLeast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t>Il est</w:t>
      </w:r>
      <w:r w:rsidR="00161BF1" w:rsidRPr="00B36AA6">
        <w:rPr>
          <w:rFonts w:asciiTheme="minorHAnsi" w:cstheme="minorHAnsi" w:hAnsiTheme="minorHAnsi"/>
          <w:sz w:val="24"/>
          <w:szCs w:val="24"/>
        </w:rPr>
        <w:t xml:space="preserve"> conclu sans limitation de durée, pourra être dénoncé à tout moment selon les dispositions en vigueur respectivement par l'employeur signataire ou pa</w:t>
      </w:r>
      <w:r w:rsidR="00952DD9" w:rsidRPr="00B36AA6">
        <w:rPr>
          <w:rFonts w:asciiTheme="minorHAnsi" w:cstheme="minorHAnsi" w:hAnsiTheme="minorHAnsi"/>
          <w:sz w:val="24"/>
          <w:szCs w:val="24"/>
        </w:rPr>
        <w:t>r</w:t>
      </w:r>
      <w:r w:rsidR="00161BF1" w:rsidRPr="00B36AA6">
        <w:rPr>
          <w:rFonts w:asciiTheme="minorHAnsi" w:cstheme="minorHAnsi" w:hAnsiTheme="minorHAnsi"/>
          <w:sz w:val="24"/>
          <w:szCs w:val="24"/>
        </w:rPr>
        <w:t xml:space="preserve"> l</w:t>
      </w:r>
      <w:r w:rsidR="00952DD9" w:rsidRPr="00B36AA6">
        <w:rPr>
          <w:rFonts w:asciiTheme="minorHAnsi" w:cstheme="minorHAnsi" w:hAnsiTheme="minorHAnsi"/>
          <w:sz w:val="24"/>
          <w:szCs w:val="24"/>
        </w:rPr>
        <w:t xml:space="preserve">e </w:t>
      </w:r>
      <w:r w:rsidR="00161BF1" w:rsidRPr="00B36AA6">
        <w:rPr>
          <w:rFonts w:asciiTheme="minorHAnsi" w:cstheme="minorHAnsi" w:hAnsiTheme="minorHAnsi"/>
          <w:sz w:val="24"/>
          <w:szCs w:val="24"/>
        </w:rPr>
        <w:t>délégué syndica</w:t>
      </w:r>
      <w:r w:rsidR="00952DD9" w:rsidRPr="00B36AA6">
        <w:rPr>
          <w:rFonts w:asciiTheme="minorHAnsi" w:cstheme="minorHAnsi" w:hAnsiTheme="minorHAnsi"/>
          <w:sz w:val="24"/>
          <w:szCs w:val="24"/>
        </w:rPr>
        <w:t>l</w:t>
      </w:r>
      <w:r w:rsidR="00161BF1" w:rsidRPr="00B36AA6">
        <w:rPr>
          <w:rFonts w:asciiTheme="minorHAnsi" w:cstheme="minorHAnsi" w:hAnsiTheme="minorHAnsi"/>
          <w:sz w:val="24"/>
          <w:szCs w:val="24"/>
        </w:rPr>
        <w:t xml:space="preserve"> signataire</w:t>
      </w:r>
      <w:r w:rsidR="00952DD9" w:rsidRPr="00B36AA6">
        <w:rPr>
          <w:rFonts w:asciiTheme="minorHAnsi" w:cstheme="minorHAnsi" w:hAnsiTheme="minorHAnsi"/>
          <w:sz w:val="24"/>
          <w:szCs w:val="24"/>
        </w:rPr>
        <w:t xml:space="preserve"> ou ceux ayant u</w:t>
      </w:r>
      <w:r w:rsidR="00780788" w:rsidRPr="00B36AA6">
        <w:rPr>
          <w:rFonts w:asciiTheme="minorHAnsi" w:cstheme="minorHAnsi" w:hAnsiTheme="minorHAnsi"/>
          <w:sz w:val="24"/>
          <w:szCs w:val="24"/>
        </w:rPr>
        <w:t>ltérieurement adhéré à l’accord</w:t>
      </w:r>
      <w:r w:rsidR="00161BF1" w:rsidRPr="00B36AA6">
        <w:rPr>
          <w:rFonts w:asciiTheme="minorHAnsi" w:cstheme="minorHAnsi" w:hAnsiTheme="minorHAnsi"/>
          <w:sz w:val="24"/>
          <w:szCs w:val="24"/>
        </w:rPr>
        <w:t>.</w:t>
      </w:r>
    </w:p>
    <w:p w14:paraId="19CB35FE" w14:textId="77777777" w:rsidP="001D3B7E" w:rsidR="00161BF1" w:rsidRDefault="00161BF1" w:rsidRPr="00B36AA6">
      <w:pPr>
        <w:spacing w:after="0" w:before="240" w:line="260" w:lineRule="atLeast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t>Cette dénonciation, sous réserve de respecter un préavis de trois mois, devra être notifiée par son auteur aux autres parties par tout moyen permettant de lui conférer date certaine.</w:t>
      </w:r>
    </w:p>
    <w:p w14:paraId="5A1FAA0E" w14:textId="2E6DB7CB" w:rsidP="001D3B7E" w:rsidR="00161BF1" w:rsidRDefault="00161BF1" w:rsidRPr="00B36AA6">
      <w:pPr>
        <w:spacing w:after="0" w:before="240" w:line="260" w:lineRule="atLeast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t>La dénonciation devra être déposée dans les conditions prévues par les textes en vigueur.</w:t>
      </w:r>
    </w:p>
    <w:p w14:paraId="0BCBBF6B" w14:textId="213AE075" w:rsidP="00F25821" w:rsidR="00161BF1" w:rsidRDefault="00161BF1" w:rsidRPr="00B36AA6">
      <w:pPr>
        <w:pStyle w:val="ArticleX"/>
      </w:pPr>
      <w:bookmarkStart w:id="17" w:name="_Toc61596469"/>
      <w:r w:rsidRPr="00B36AA6">
        <w:t>Formalités de dépôt et de publicité</w:t>
      </w:r>
      <w:bookmarkEnd w:id="17"/>
    </w:p>
    <w:p w14:paraId="227B27AA" w14:textId="77777777" w:rsidP="001D3B7E" w:rsidR="00161BF1" w:rsidRDefault="00161BF1" w:rsidRPr="00B36AA6">
      <w:pPr>
        <w:spacing w:before="240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t>En application du décret n°2018-362 du 15 mai 2018 relatif à la procédure de dépôt des accords collectifs, les formalités de dépôt seront effectuées par le représentant légal de la Société.</w:t>
      </w:r>
    </w:p>
    <w:p w14:paraId="69AD7CA5" w14:textId="5ABEC8E7" w:rsidP="001D3B7E" w:rsidR="00161BF1" w:rsidRDefault="00161BF1" w:rsidRPr="00B36AA6">
      <w:pPr>
        <w:spacing w:before="240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t xml:space="preserve">Ce dernier déposera l’accord collectif </w:t>
      </w:r>
      <w:r w:rsidR="00384229" w:rsidRPr="00B36AA6">
        <w:rPr>
          <w:rFonts w:asciiTheme="minorHAnsi" w:cstheme="minorHAnsi" w:hAnsiTheme="minorHAnsi"/>
          <w:sz w:val="24"/>
          <w:szCs w:val="24"/>
        </w:rPr>
        <w:t xml:space="preserve">en version anonymisée </w:t>
      </w:r>
      <w:r w:rsidRPr="00B36AA6">
        <w:rPr>
          <w:rFonts w:asciiTheme="minorHAnsi" w:cstheme="minorHAnsi" w:hAnsiTheme="minorHAnsi"/>
          <w:sz w:val="24"/>
          <w:szCs w:val="24"/>
        </w:rPr>
        <w:t>sur la plateforme nationale "</w:t>
      </w:r>
      <w:proofErr w:type="spellStart"/>
      <w:r w:rsidRPr="00B36AA6">
        <w:rPr>
          <w:rFonts w:asciiTheme="minorHAnsi" w:cstheme="minorHAnsi" w:hAnsiTheme="minorHAnsi"/>
          <w:sz w:val="24"/>
          <w:szCs w:val="24"/>
        </w:rPr>
        <w:t>TéléAccords</w:t>
      </w:r>
      <w:proofErr w:type="spellEnd"/>
      <w:r w:rsidRPr="00B36AA6">
        <w:rPr>
          <w:rFonts w:asciiTheme="minorHAnsi" w:cstheme="minorHAnsi" w:hAnsiTheme="minorHAnsi"/>
          <w:sz w:val="24"/>
          <w:szCs w:val="24"/>
        </w:rPr>
        <w:t xml:space="preserve">" à l’adresse suivante : </w:t>
      </w:r>
      <w:hyperlink r:id="rId8" w:history="1">
        <w:r w:rsidRPr="00B36AA6">
          <w:rPr>
            <w:rFonts w:asciiTheme="minorHAnsi" w:cstheme="minorHAnsi" w:hAnsiTheme="minorHAnsi"/>
            <w:sz w:val="24"/>
            <w:szCs w:val="24"/>
          </w:rPr>
          <w:t>www.teleaccords.travail-emploi.gouv.fr</w:t>
        </w:r>
      </w:hyperlink>
      <w:r w:rsidRPr="00B36AA6">
        <w:rPr>
          <w:rFonts w:asciiTheme="minorHAnsi" w:cstheme="minorHAnsi" w:hAnsiTheme="minorHAnsi"/>
          <w:sz w:val="24"/>
          <w:szCs w:val="24"/>
        </w:rPr>
        <w:t>.</w:t>
      </w:r>
    </w:p>
    <w:p w14:paraId="3F93C89E" w14:textId="781AA0B8" w:rsidP="001D3B7E" w:rsidR="00161BF1" w:rsidRDefault="00161BF1" w:rsidRPr="00B36AA6">
      <w:pPr>
        <w:spacing w:before="240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t xml:space="preserve">Le déposant adressera un exemplaire de l’accord au secrétariat greffe du conseil de prud'hommes de </w:t>
      </w:r>
      <w:r w:rsidR="00F015F1" w:rsidRPr="00B36AA6">
        <w:rPr>
          <w:rFonts w:asciiTheme="minorHAnsi" w:cstheme="minorHAnsi" w:hAnsiTheme="minorHAnsi"/>
          <w:sz w:val="24"/>
          <w:szCs w:val="24"/>
        </w:rPr>
        <w:t>Clermont-Ferrand.</w:t>
      </w:r>
    </w:p>
    <w:p w14:paraId="00325905" w14:textId="00AD85CC" w:rsidR="00161BF1" w:rsidRDefault="00161BF1" w:rsidRPr="00B36AA6">
      <w:pPr>
        <w:spacing w:before="240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lastRenderedPageBreak/>
        <w:t xml:space="preserve">Un exemplaire du présent accord sera remis par la </w:t>
      </w:r>
      <w:r w:rsidR="0054751C" w:rsidRPr="00B36AA6">
        <w:rPr>
          <w:rFonts w:asciiTheme="minorHAnsi" w:cstheme="minorHAnsi" w:hAnsiTheme="minorHAnsi"/>
          <w:sz w:val="24"/>
          <w:szCs w:val="24"/>
        </w:rPr>
        <w:t>Direction</w:t>
      </w:r>
      <w:r w:rsidR="00D46C24" w:rsidRPr="00B36AA6">
        <w:rPr>
          <w:rFonts w:asciiTheme="minorHAnsi" w:cstheme="minorHAnsi" w:hAnsiTheme="minorHAnsi"/>
          <w:sz w:val="24"/>
          <w:szCs w:val="24"/>
        </w:rPr>
        <w:t xml:space="preserve"> au Comité Social et E</w:t>
      </w:r>
      <w:r w:rsidRPr="00B36AA6">
        <w:rPr>
          <w:rFonts w:asciiTheme="minorHAnsi" w:cstheme="minorHAnsi" w:hAnsiTheme="minorHAnsi"/>
          <w:sz w:val="24"/>
          <w:szCs w:val="24"/>
        </w:rPr>
        <w:t>conomi</w:t>
      </w:r>
      <w:r w:rsidR="00F015F1" w:rsidRPr="00B36AA6">
        <w:rPr>
          <w:rFonts w:asciiTheme="minorHAnsi" w:cstheme="minorHAnsi" w:hAnsiTheme="minorHAnsi"/>
          <w:sz w:val="24"/>
          <w:szCs w:val="24"/>
        </w:rPr>
        <w:t>que</w:t>
      </w:r>
      <w:r w:rsidRPr="00B36AA6">
        <w:rPr>
          <w:rFonts w:asciiTheme="minorHAnsi" w:cstheme="minorHAnsi" w:hAnsiTheme="minorHAnsi"/>
          <w:sz w:val="24"/>
          <w:szCs w:val="24"/>
        </w:rPr>
        <w:t xml:space="preserve"> et au</w:t>
      </w:r>
      <w:r w:rsidR="00D46C24" w:rsidRPr="00B36AA6">
        <w:rPr>
          <w:rFonts w:asciiTheme="minorHAnsi" w:cstheme="minorHAnsi" w:hAnsiTheme="minorHAnsi"/>
          <w:sz w:val="24"/>
          <w:szCs w:val="24"/>
        </w:rPr>
        <w:t xml:space="preserve"> Délégué Syndical</w:t>
      </w:r>
      <w:r w:rsidRPr="00B36AA6">
        <w:rPr>
          <w:rFonts w:asciiTheme="minorHAnsi" w:cstheme="minorHAnsi" w:hAnsiTheme="minorHAnsi"/>
          <w:sz w:val="24"/>
          <w:szCs w:val="24"/>
        </w:rPr>
        <w:t xml:space="preserve"> dans le respect des dispositions de l’article R. 2262-2 du code du travail.</w:t>
      </w:r>
    </w:p>
    <w:p w14:paraId="1BF28F52" w14:textId="48417496" w:rsidP="001D3B7E" w:rsidR="00C546D7" w:rsidRDefault="00C546D7" w:rsidRPr="00B36AA6">
      <w:pPr>
        <w:spacing w:before="240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t>Les salariés seront informés de la signature de cet accord par une information figurant sur les panneaux de la Direction réservés à la communication avec le personnel.</w:t>
      </w:r>
    </w:p>
    <w:p w14:paraId="523E7DA6" w14:textId="77777777" w:rsidP="001D3B7E" w:rsidR="00AF6CF3" w:rsidRDefault="00AF6CF3" w:rsidRPr="00B36AA6">
      <w:pPr>
        <w:spacing w:before="240"/>
        <w:jc w:val="right"/>
        <w:rPr>
          <w:rFonts w:asciiTheme="minorHAnsi" w:cstheme="minorHAnsi" w:hAnsiTheme="minorHAnsi"/>
          <w:sz w:val="24"/>
          <w:szCs w:val="24"/>
        </w:rPr>
      </w:pPr>
    </w:p>
    <w:p w14:paraId="268DB915" w14:textId="075E931D" w:rsidP="001D3B7E" w:rsidR="00161BF1" w:rsidRDefault="00161BF1" w:rsidRPr="00B36AA6">
      <w:pPr>
        <w:spacing w:before="240"/>
        <w:ind w:left="4536"/>
        <w:jc w:val="left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t xml:space="preserve">Fait en </w:t>
      </w:r>
      <w:r w:rsidR="00F015F1" w:rsidRPr="00B36AA6">
        <w:rPr>
          <w:rFonts w:asciiTheme="minorHAnsi" w:cstheme="minorHAnsi" w:hAnsiTheme="minorHAnsi"/>
          <w:sz w:val="24"/>
          <w:szCs w:val="24"/>
        </w:rPr>
        <w:t>cinq</w:t>
      </w:r>
      <w:r w:rsidRPr="00B36AA6">
        <w:rPr>
          <w:rFonts w:asciiTheme="minorHAnsi" w:cstheme="minorHAnsi" w:hAnsiTheme="minorHAnsi"/>
          <w:sz w:val="24"/>
          <w:szCs w:val="24"/>
        </w:rPr>
        <w:t xml:space="preserve"> exemplaires originaux</w:t>
      </w:r>
      <w:r w:rsidR="003D34E1" w:rsidRPr="00B36AA6">
        <w:rPr>
          <w:rFonts w:asciiTheme="minorHAnsi" w:cstheme="minorHAnsi" w:hAnsiTheme="minorHAnsi"/>
          <w:sz w:val="24"/>
          <w:szCs w:val="24"/>
        </w:rPr>
        <w:t>,</w:t>
      </w:r>
    </w:p>
    <w:p w14:paraId="2602312D" w14:textId="57943C17" w:rsidP="001D3B7E" w:rsidR="00161BF1" w:rsidRDefault="00161BF1" w:rsidRPr="00B36AA6">
      <w:pPr>
        <w:spacing w:before="240"/>
        <w:ind w:left="4536"/>
        <w:jc w:val="left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t xml:space="preserve">A </w:t>
      </w:r>
      <w:r w:rsidR="00F015F1" w:rsidRPr="00B36AA6">
        <w:rPr>
          <w:rFonts w:asciiTheme="minorHAnsi" w:cstheme="minorHAnsi" w:hAnsiTheme="minorHAnsi"/>
          <w:sz w:val="24"/>
          <w:szCs w:val="24"/>
        </w:rPr>
        <w:t>Cournon</w:t>
      </w:r>
      <w:r w:rsidR="000B53EC" w:rsidRPr="00B36AA6">
        <w:rPr>
          <w:rFonts w:asciiTheme="minorHAnsi" w:cstheme="minorHAnsi" w:hAnsiTheme="minorHAnsi"/>
          <w:sz w:val="24"/>
          <w:szCs w:val="24"/>
        </w:rPr>
        <w:t>,</w:t>
      </w:r>
    </w:p>
    <w:p w14:paraId="3D254558" w14:textId="433BDC66" w:rsidP="001D3B7E" w:rsidR="00161BF1" w:rsidRDefault="00A21CFE" w:rsidRPr="00B36AA6">
      <w:pPr>
        <w:spacing w:before="240"/>
        <w:ind w:left="4536"/>
        <w:jc w:val="left"/>
        <w:rPr>
          <w:rFonts w:asciiTheme="minorHAnsi" w:cstheme="minorHAnsi" w:hAnsiTheme="minorHAnsi"/>
          <w:sz w:val="24"/>
          <w:szCs w:val="24"/>
        </w:rPr>
      </w:pPr>
      <w:r w:rsidRPr="00905EEF">
        <w:rPr>
          <w:rFonts w:asciiTheme="minorHAnsi" w:cstheme="minorHAnsi" w:hAnsiTheme="minorHAnsi"/>
          <w:sz w:val="24"/>
          <w:szCs w:val="24"/>
        </w:rPr>
        <w:t xml:space="preserve">Le </w:t>
      </w:r>
      <w:del w:author="Emilie Mulcey" w:date="2022-12-01T23:57:00Z" w:id="18">
        <w:r w:rsidDel="00905EEF" w:rsidR="00E71714" w:rsidRPr="00905EEF">
          <w:rPr>
            <w:rFonts w:asciiTheme="minorHAnsi" w:cstheme="minorHAnsi" w:hAnsiTheme="minorHAnsi"/>
            <w:sz w:val="24"/>
            <w:szCs w:val="24"/>
          </w:rPr>
          <w:delText xml:space="preserve">25 </w:delText>
        </w:r>
      </w:del>
      <w:ins w:author="Emilie Mulcey" w:date="2022-12-01T23:57:00Z" w:id="19">
        <w:r w:rsidR="00905EEF" w:rsidRPr="00905EEF">
          <w:rPr>
            <w:rFonts w:asciiTheme="minorHAnsi" w:cstheme="minorHAnsi" w:hAnsiTheme="minorHAnsi"/>
            <w:sz w:val="24"/>
            <w:szCs w:val="24"/>
          </w:rPr>
          <w:t>28</w:t>
        </w:r>
        <w:r w:rsidR="00905EEF" w:rsidRPr="00905EEF">
          <w:rPr>
            <w:rFonts w:asciiTheme="minorHAnsi" w:cstheme="minorHAnsi" w:hAnsiTheme="minorHAnsi"/>
            <w:sz w:val="24"/>
            <w:szCs w:val="24"/>
          </w:rPr>
          <w:t xml:space="preserve"> </w:t>
        </w:r>
      </w:ins>
      <w:r w:rsidR="00384229" w:rsidRPr="00905EEF">
        <w:rPr>
          <w:rFonts w:asciiTheme="minorHAnsi" w:cstheme="minorHAnsi" w:hAnsiTheme="minorHAnsi"/>
          <w:sz w:val="24"/>
          <w:szCs w:val="24"/>
        </w:rPr>
        <w:t>novembre</w:t>
      </w:r>
      <w:r w:rsidR="00384229" w:rsidRPr="00B36AA6">
        <w:rPr>
          <w:rFonts w:asciiTheme="minorHAnsi" w:cstheme="minorHAnsi" w:hAnsiTheme="minorHAnsi"/>
          <w:sz w:val="24"/>
          <w:szCs w:val="24"/>
        </w:rPr>
        <w:t xml:space="preserve"> </w:t>
      </w:r>
      <w:r w:rsidR="00161BF1" w:rsidRPr="00B36AA6">
        <w:rPr>
          <w:rFonts w:asciiTheme="minorHAnsi" w:cstheme="minorHAnsi" w:hAnsiTheme="minorHAnsi"/>
          <w:sz w:val="24"/>
          <w:szCs w:val="24"/>
        </w:rPr>
        <w:t>20</w:t>
      </w:r>
      <w:r w:rsidR="00F015F1" w:rsidRPr="00B36AA6">
        <w:rPr>
          <w:rFonts w:asciiTheme="minorHAnsi" w:cstheme="minorHAnsi" w:hAnsiTheme="minorHAnsi"/>
          <w:sz w:val="24"/>
          <w:szCs w:val="24"/>
        </w:rPr>
        <w:t>2</w:t>
      </w:r>
      <w:r w:rsidRPr="00B36AA6">
        <w:rPr>
          <w:rFonts w:asciiTheme="minorHAnsi" w:cstheme="minorHAnsi" w:hAnsiTheme="minorHAnsi"/>
          <w:sz w:val="24"/>
          <w:szCs w:val="24"/>
        </w:rPr>
        <w:t>2</w:t>
      </w:r>
      <w:r w:rsidR="00161BF1" w:rsidRPr="00B36AA6">
        <w:rPr>
          <w:rFonts w:asciiTheme="minorHAnsi" w:cstheme="minorHAnsi" w:hAnsiTheme="minorHAnsi"/>
          <w:sz w:val="24"/>
          <w:szCs w:val="24"/>
        </w:rPr>
        <w:t>.</w:t>
      </w:r>
    </w:p>
    <w:p w14:paraId="59E20B12" w14:textId="6E28F570" w:rsidP="001D3B7E" w:rsidR="00161BF1" w:rsidRDefault="00161BF1" w:rsidRPr="00B36AA6">
      <w:pPr>
        <w:spacing w:after="0" w:before="240" w:line="260" w:lineRule="atLeast"/>
        <w:rPr>
          <w:rFonts w:asciiTheme="minorHAnsi" w:cstheme="minorHAnsi" w:hAnsiTheme="minorHAnsi"/>
          <w:sz w:val="24"/>
          <w:szCs w:val="24"/>
        </w:rPr>
      </w:pPr>
    </w:p>
    <w:p w14:paraId="6B881B41" w14:textId="77777777" w:rsidP="001D3B7E" w:rsidR="00973D10" w:rsidRDefault="00973D10" w:rsidRPr="00B36AA6">
      <w:pPr>
        <w:spacing w:after="0" w:before="240" w:line="260" w:lineRule="atLeast"/>
        <w:rPr>
          <w:rFonts w:asciiTheme="minorHAnsi" w:cstheme="minorHAnsi" w:hAnsiTheme="minorHAnsi"/>
          <w:sz w:val="24"/>
          <w:szCs w:val="24"/>
        </w:rPr>
      </w:pPr>
    </w:p>
    <w:p w14:paraId="445062F6" w14:textId="77777777" w:rsidP="001D3B7E" w:rsidR="003D34E1" w:rsidRDefault="003D34E1" w:rsidRPr="00B36AA6">
      <w:pPr>
        <w:spacing w:after="0" w:before="240" w:line="260" w:lineRule="atLeast"/>
        <w:rPr>
          <w:rFonts w:asciiTheme="minorHAnsi" w:cstheme="minorHAnsi" w:hAnsiTheme="minorHAnsi"/>
          <w:sz w:val="24"/>
          <w:szCs w:val="24"/>
        </w:rPr>
      </w:pPr>
    </w:p>
    <w:p w14:paraId="69FA9B12" w14:textId="11810642" w:rsidP="001D3B7E" w:rsidR="000A6BF2" w:rsidRDefault="00161BF1" w:rsidRPr="00B36AA6">
      <w:pPr>
        <w:spacing w:after="0" w:before="0" w:line="260" w:lineRule="atLeast"/>
        <w:ind w:left="851"/>
        <w:rPr>
          <w:rFonts w:asciiTheme="minorHAnsi" w:cstheme="minorHAnsi" w:hAnsiTheme="minorHAnsi"/>
          <w:b/>
          <w:sz w:val="24"/>
          <w:szCs w:val="24"/>
        </w:rPr>
      </w:pPr>
      <w:r w:rsidRPr="00B36AA6">
        <w:rPr>
          <w:rFonts w:asciiTheme="minorHAnsi" w:cstheme="minorHAnsi" w:hAnsiTheme="minorHAnsi"/>
          <w:b/>
          <w:sz w:val="24"/>
          <w:szCs w:val="24"/>
        </w:rPr>
        <w:t xml:space="preserve">Pour </w:t>
      </w:r>
      <w:r w:rsidR="00F015F1" w:rsidRPr="00B36AA6">
        <w:rPr>
          <w:rFonts w:asciiTheme="minorHAnsi" w:cstheme="minorHAnsi" w:hAnsiTheme="minorHAnsi"/>
          <w:b/>
          <w:sz w:val="24"/>
          <w:szCs w:val="24"/>
        </w:rPr>
        <w:t>B&amp;M</w:t>
      </w:r>
      <w:r w:rsidR="000A6BF2" w:rsidRPr="00B36AA6">
        <w:rPr>
          <w:rFonts w:asciiTheme="minorHAnsi" w:cstheme="minorHAnsi" w:hAnsiTheme="minorHAnsi"/>
          <w:b/>
          <w:sz w:val="24"/>
          <w:szCs w:val="24"/>
        </w:rPr>
        <w:t xml:space="preserve"> France,</w:t>
      </w:r>
      <w:r w:rsidR="000A6BF2" w:rsidRPr="00B36AA6">
        <w:rPr>
          <w:rFonts w:asciiTheme="minorHAnsi" w:cstheme="minorHAnsi" w:hAnsiTheme="minorHAnsi"/>
          <w:b/>
          <w:sz w:val="24"/>
          <w:szCs w:val="24"/>
        </w:rPr>
        <w:tab/>
      </w:r>
      <w:r w:rsidR="000A6BF2" w:rsidRPr="00B36AA6">
        <w:rPr>
          <w:rFonts w:asciiTheme="minorHAnsi" w:cstheme="minorHAnsi" w:hAnsiTheme="minorHAnsi"/>
          <w:b/>
          <w:sz w:val="24"/>
          <w:szCs w:val="24"/>
        </w:rPr>
        <w:tab/>
      </w:r>
      <w:r w:rsidR="000A6BF2" w:rsidRPr="00B36AA6">
        <w:rPr>
          <w:rFonts w:asciiTheme="minorHAnsi" w:cstheme="minorHAnsi" w:hAnsiTheme="minorHAnsi"/>
          <w:b/>
          <w:sz w:val="24"/>
          <w:szCs w:val="24"/>
        </w:rPr>
        <w:tab/>
      </w:r>
      <w:r w:rsidR="000A6BF2" w:rsidRPr="00B36AA6">
        <w:rPr>
          <w:rFonts w:asciiTheme="minorHAnsi" w:cstheme="minorHAnsi" w:hAnsiTheme="minorHAnsi"/>
          <w:b/>
          <w:sz w:val="24"/>
          <w:szCs w:val="24"/>
        </w:rPr>
        <w:tab/>
      </w:r>
      <w:r w:rsidR="000A6BF2" w:rsidRPr="00B36AA6">
        <w:rPr>
          <w:rFonts w:asciiTheme="minorHAnsi" w:cstheme="minorHAnsi" w:hAnsiTheme="minorHAnsi"/>
          <w:b/>
          <w:sz w:val="24"/>
          <w:szCs w:val="24"/>
        </w:rPr>
        <w:tab/>
        <w:t>Pour le syndicat CGT</w:t>
      </w:r>
    </w:p>
    <w:p w14:paraId="7D8319E6" w14:textId="6C4BBCD4" w:rsidP="001D3B7E" w:rsidR="00D37EB3" w:rsidRDefault="00905EEF" w:rsidRPr="00B36AA6">
      <w:pPr>
        <w:spacing w:after="0" w:before="0" w:line="260" w:lineRule="atLeast"/>
        <w:ind w:left="851"/>
        <w:rPr>
          <w:rFonts w:asciiTheme="minorHAnsi" w:cstheme="minorHAnsi" w:eastAsia="Calibri" w:hAnsiTheme="minorHAnsi"/>
          <w:color w:val="000000"/>
          <w:sz w:val="24"/>
          <w:szCs w:val="24"/>
          <w:lang w:eastAsia="en-US"/>
        </w:rPr>
      </w:pPr>
      <w:ins w:author="Emilie Mulcey" w:date="2022-12-01T23:57:00Z" w:id="20">
        <w:r>
          <w:rPr>
            <w:rFonts w:asciiTheme="minorHAnsi" w:cstheme="minorHAnsi" w:eastAsia="Calibri" w:hAnsiTheme="minorHAnsi"/>
            <w:color w:val="000000"/>
            <w:sz w:val="24"/>
            <w:szCs w:val="24"/>
            <w:lang w:eastAsia="en-US"/>
          </w:rPr>
          <w:t>XXXXXXXXXXXXXXXXX</w:t>
        </w:r>
      </w:ins>
      <w:del w:author="Emilie Mulcey" w:date="2022-12-01T23:57:00Z" w:id="21">
        <w:r w:rsidDel="00905EEF" w:rsidR="00141F70" w:rsidRPr="00B36AA6">
          <w:rPr>
            <w:rFonts w:asciiTheme="minorHAnsi" w:cstheme="minorHAnsi" w:hAnsiTheme="minorHAnsi"/>
            <w:sz w:val="24"/>
            <w:szCs w:val="24"/>
          </w:rPr>
          <w:delText xml:space="preserve">Monsieur </w:delText>
        </w:r>
        <w:r w:rsidDel="00905EEF" w:rsidR="00AF6CF3" w:rsidRPr="00B36AA6">
          <w:rPr>
            <w:rFonts w:asciiTheme="minorHAnsi" w:cstheme="minorHAnsi" w:hAnsiTheme="minorHAnsi"/>
            <w:sz w:val="24"/>
            <w:szCs w:val="24"/>
          </w:rPr>
          <w:delText>Anthony GIRON</w:delText>
        </w:r>
      </w:del>
      <w:r w:rsidR="00AF6CF3" w:rsidRPr="00B36AA6">
        <w:rPr>
          <w:rFonts w:asciiTheme="minorHAnsi" w:cstheme="minorHAnsi" w:hAnsiTheme="minorHAnsi"/>
          <w:sz w:val="24"/>
          <w:szCs w:val="24"/>
        </w:rPr>
        <w:tab/>
      </w:r>
      <w:r w:rsidR="00AF6CF3" w:rsidRPr="00B36AA6">
        <w:rPr>
          <w:rFonts w:asciiTheme="minorHAnsi" w:cstheme="minorHAnsi" w:hAnsiTheme="minorHAnsi"/>
          <w:sz w:val="24"/>
          <w:szCs w:val="24"/>
        </w:rPr>
        <w:tab/>
      </w:r>
      <w:r w:rsidR="00AF6CF3" w:rsidRPr="00B36AA6">
        <w:rPr>
          <w:rFonts w:asciiTheme="minorHAnsi" w:cstheme="minorHAnsi" w:hAnsiTheme="minorHAnsi"/>
          <w:sz w:val="24"/>
          <w:szCs w:val="24"/>
        </w:rPr>
        <w:tab/>
      </w:r>
      <w:r w:rsidR="00AF6CF3" w:rsidRPr="00B36AA6">
        <w:rPr>
          <w:rFonts w:asciiTheme="minorHAnsi" w:cstheme="minorHAnsi" w:hAnsiTheme="minorHAnsi"/>
          <w:sz w:val="24"/>
          <w:szCs w:val="24"/>
        </w:rPr>
        <w:tab/>
      </w:r>
      <w:ins w:author="Emilie Mulcey" w:date="2022-12-01T23:57:00Z" w:id="22">
        <w:r>
          <w:rPr>
            <w:rFonts w:asciiTheme="minorHAnsi" w:cstheme="minorHAnsi" w:eastAsia="Calibri" w:hAnsiTheme="minorHAnsi"/>
            <w:color w:val="000000"/>
            <w:sz w:val="24"/>
            <w:szCs w:val="24"/>
            <w:lang w:eastAsia="en-US"/>
          </w:rPr>
          <w:t>XXXXXXXXXXXXXXXXX</w:t>
        </w:r>
      </w:ins>
      <w:bookmarkStart w:id="23" w:name="_GoBack"/>
      <w:bookmarkEnd w:id="23"/>
      <w:del w:author="Emilie Mulcey" w:date="2022-12-01T23:57:00Z" w:id="24">
        <w:r w:rsidDel="00905EEF" w:rsidR="00E71714" w:rsidRPr="00B36AA6">
          <w:rPr>
            <w:rFonts w:asciiTheme="minorHAnsi" w:cstheme="minorHAnsi" w:hAnsiTheme="minorHAnsi"/>
            <w:sz w:val="24"/>
            <w:szCs w:val="24"/>
          </w:rPr>
          <w:delText xml:space="preserve">Monsieur </w:delText>
        </w:r>
        <w:r w:rsidDel="00905EEF" w:rsidR="00E71714" w:rsidRPr="00B36AA6">
          <w:rPr>
            <w:rFonts w:asciiTheme="minorHAnsi" w:cstheme="minorHAnsi" w:eastAsia="Calibri" w:hAnsiTheme="minorHAnsi"/>
            <w:color w:val="000000"/>
            <w:sz w:val="24"/>
            <w:szCs w:val="24"/>
            <w:lang w:eastAsia="en-US"/>
          </w:rPr>
          <w:delText xml:space="preserve">Wilfrid François </w:delText>
        </w:r>
        <w:r w:rsidDel="00905EEF" w:rsidR="00885201" w:rsidRPr="00B36AA6">
          <w:rPr>
            <w:rFonts w:asciiTheme="minorHAnsi" w:cstheme="minorHAnsi" w:eastAsia="Calibri" w:hAnsiTheme="minorHAnsi"/>
            <w:color w:val="000000"/>
            <w:sz w:val="24"/>
            <w:szCs w:val="24"/>
            <w:lang w:eastAsia="en-US"/>
          </w:rPr>
          <w:delText>BANY</w:delText>
        </w:r>
      </w:del>
    </w:p>
    <w:p w14:paraId="4E44B6CE" w14:textId="2029C54F" w:rsidP="001D3B7E" w:rsidR="00F015F1" w:rsidRDefault="00141F70" w:rsidRPr="00B36AA6">
      <w:pPr>
        <w:spacing w:after="0" w:before="0" w:line="260" w:lineRule="atLeast"/>
        <w:ind w:left="851"/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t>Président</w:t>
      </w:r>
      <w:r w:rsidR="000A6BF2" w:rsidRPr="00B36AA6">
        <w:rPr>
          <w:rFonts w:asciiTheme="minorHAnsi" w:cstheme="minorHAnsi" w:hAnsiTheme="minorHAnsi"/>
          <w:sz w:val="24"/>
          <w:szCs w:val="24"/>
        </w:rPr>
        <w:tab/>
      </w:r>
      <w:r w:rsidR="00F015F1" w:rsidRPr="00B36AA6">
        <w:rPr>
          <w:rFonts w:asciiTheme="minorHAnsi" w:cstheme="minorHAnsi" w:hAnsiTheme="minorHAnsi"/>
          <w:sz w:val="24"/>
          <w:szCs w:val="24"/>
        </w:rPr>
        <w:t xml:space="preserve"> </w:t>
      </w:r>
    </w:p>
    <w:p w14:paraId="6D973016" w14:textId="77777777" w:rsidP="001D3B7E" w:rsidR="00161BF1" w:rsidRDefault="00161BF1" w:rsidRPr="00B36AA6">
      <w:pPr>
        <w:spacing w:after="0" w:before="0" w:line="260" w:lineRule="atLeast"/>
        <w:ind w:left="851"/>
        <w:rPr>
          <w:rFonts w:asciiTheme="minorHAnsi" w:cstheme="minorHAnsi" w:hAnsiTheme="minorHAnsi"/>
          <w:sz w:val="24"/>
          <w:szCs w:val="24"/>
        </w:rPr>
      </w:pPr>
    </w:p>
    <w:p w14:paraId="1998FC57" w14:textId="1D156841" w:rsidP="0030566A" w:rsidR="00F90203" w:rsidRDefault="00F90203" w:rsidRPr="00B36AA6">
      <w:pPr>
        <w:spacing w:before="0"/>
        <w:rPr>
          <w:rFonts w:asciiTheme="minorHAnsi" w:cstheme="minorHAnsi" w:hAnsiTheme="minorHAnsi"/>
          <w:sz w:val="24"/>
          <w:szCs w:val="24"/>
        </w:rPr>
      </w:pPr>
    </w:p>
    <w:p w14:paraId="594D4680" w14:textId="77777777" w:rsidP="0030566A" w:rsidR="00F90203" w:rsidRDefault="00F90203" w:rsidRPr="00B36AA6">
      <w:pPr>
        <w:spacing w:before="0"/>
        <w:rPr>
          <w:rFonts w:asciiTheme="minorHAnsi" w:cstheme="minorHAnsi" w:hAnsiTheme="minorHAnsi"/>
          <w:sz w:val="24"/>
          <w:szCs w:val="24"/>
        </w:rPr>
      </w:pPr>
    </w:p>
    <w:p w14:paraId="54D51311" w14:textId="0B4B9D06" w:rsidP="0030566A" w:rsidR="0030566A" w:rsidRDefault="0030566A" w:rsidRPr="00B36AA6">
      <w:pPr>
        <w:spacing w:before="0"/>
        <w:rPr>
          <w:rFonts w:asciiTheme="minorHAnsi" w:cstheme="minorHAnsi" w:hAnsiTheme="minorHAnsi"/>
          <w:sz w:val="24"/>
          <w:szCs w:val="24"/>
        </w:rPr>
      </w:pPr>
    </w:p>
    <w:p w14:paraId="6ED3AA72" w14:textId="28641C7D" w:rsidP="0030566A" w:rsidR="0030566A" w:rsidRDefault="0030566A" w:rsidRPr="00B36AA6">
      <w:pPr>
        <w:spacing w:before="0"/>
        <w:rPr>
          <w:rFonts w:asciiTheme="minorHAnsi" w:cstheme="minorHAnsi" w:hAnsiTheme="minorHAnsi"/>
          <w:b/>
          <w:bCs/>
          <w:sz w:val="24"/>
          <w:szCs w:val="24"/>
          <w:u w:val="single"/>
        </w:rPr>
      </w:pPr>
      <w:r w:rsidRPr="00B36AA6">
        <w:rPr>
          <w:rFonts w:asciiTheme="minorHAnsi" w:cstheme="minorHAnsi" w:hAnsiTheme="minorHAnsi"/>
          <w:b/>
          <w:bCs/>
          <w:sz w:val="24"/>
          <w:szCs w:val="24"/>
          <w:u w:val="single"/>
        </w:rPr>
        <w:t xml:space="preserve">Annexe : </w:t>
      </w:r>
    </w:p>
    <w:p w14:paraId="23A59EA3" w14:textId="66075800" w:rsidP="001D3B7E" w:rsidR="0030566A" w:rsidRDefault="0030566A" w:rsidRPr="00B36AA6">
      <w:pPr>
        <w:pStyle w:val="Paragraphedeliste"/>
        <w:numPr>
          <w:ilvl w:val="0"/>
          <w:numId w:val="20"/>
        </w:numPr>
        <w:rPr>
          <w:rFonts w:asciiTheme="minorHAnsi" w:cstheme="minorHAnsi" w:hAnsiTheme="minorHAnsi"/>
          <w:sz w:val="24"/>
          <w:szCs w:val="24"/>
        </w:rPr>
      </w:pPr>
      <w:r w:rsidRPr="00B36AA6">
        <w:rPr>
          <w:rFonts w:asciiTheme="minorHAnsi" w:cstheme="minorHAnsi" w:hAnsiTheme="minorHAnsi"/>
          <w:sz w:val="24"/>
          <w:szCs w:val="24"/>
        </w:rPr>
        <w:t>grille correspondant à la revalorisation des rémunérations</w:t>
      </w:r>
    </w:p>
    <w:p w14:paraId="42C7E5FF" w14:textId="4B82FD1D" w:rsidP="00E71714" w:rsidR="00E71714" w:rsidRDefault="00E71714" w:rsidRPr="00B36AA6">
      <w:pPr>
        <w:rPr>
          <w:rFonts w:asciiTheme="minorHAnsi" w:cstheme="minorHAnsi" w:hAnsiTheme="minorHAnsi"/>
          <w:sz w:val="24"/>
          <w:szCs w:val="24"/>
        </w:rPr>
      </w:pPr>
    </w:p>
    <w:p w14:paraId="677218B4" w14:textId="12125416" w:rsidR="006D1262" w:rsidRDefault="006D1262" w:rsidRPr="00B36AA6">
      <w:pPr>
        <w:spacing w:after="160" w:before="0" w:line="259" w:lineRule="auto"/>
        <w:jc w:val="left"/>
        <w:rPr>
          <w:rFonts w:asciiTheme="minorHAnsi" w:cstheme="minorHAnsi" w:hAnsiTheme="minorHAnsi"/>
          <w:b/>
          <w:sz w:val="40"/>
          <w:szCs w:val="40"/>
          <w:u w:val="single"/>
        </w:rPr>
      </w:pPr>
    </w:p>
    <w:p w14:paraId="64308544" w14:textId="763E7E2A" w:rsidR="00987D24" w:rsidRDefault="00987D24" w:rsidRPr="00B36AA6">
      <w:pPr>
        <w:spacing w:after="160" w:before="0" w:line="259" w:lineRule="auto"/>
        <w:jc w:val="left"/>
        <w:rPr>
          <w:rFonts w:asciiTheme="minorHAnsi" w:cstheme="minorHAnsi" w:hAnsiTheme="minorHAnsi"/>
          <w:b/>
          <w:sz w:val="40"/>
          <w:szCs w:val="40"/>
          <w:u w:val="single"/>
        </w:rPr>
      </w:pPr>
    </w:p>
    <w:p w14:paraId="567AF822" w14:textId="77777777" w:rsidR="00987D24" w:rsidRDefault="00987D24" w:rsidRPr="00B36AA6">
      <w:pPr>
        <w:spacing w:after="160" w:before="0" w:line="259" w:lineRule="auto"/>
        <w:jc w:val="left"/>
        <w:rPr>
          <w:rFonts w:asciiTheme="minorHAnsi" w:cstheme="minorHAnsi" w:hAnsiTheme="minorHAnsi"/>
          <w:b/>
          <w:sz w:val="40"/>
          <w:szCs w:val="40"/>
          <w:u w:val="single"/>
        </w:rPr>
      </w:pPr>
    </w:p>
    <w:p w14:paraId="3A8FA80B" w14:textId="77777777" w:rsidR="0099068B" w:rsidRDefault="0099068B" w:rsidRPr="00B36AA6">
      <w:pPr>
        <w:spacing w:after="160" w:before="0" w:line="259" w:lineRule="auto"/>
        <w:jc w:val="left"/>
        <w:rPr>
          <w:rFonts w:asciiTheme="minorHAnsi" w:cstheme="minorHAnsi" w:hAnsiTheme="minorHAnsi"/>
          <w:b/>
          <w:sz w:val="40"/>
          <w:szCs w:val="40"/>
          <w:u w:val="single"/>
        </w:rPr>
      </w:pPr>
      <w:r w:rsidRPr="00B36AA6">
        <w:rPr>
          <w:rFonts w:asciiTheme="minorHAnsi" w:cstheme="minorHAnsi" w:hAnsiTheme="minorHAnsi"/>
          <w:b/>
          <w:sz w:val="40"/>
          <w:szCs w:val="40"/>
          <w:u w:val="single"/>
        </w:rPr>
        <w:br w:type="page"/>
      </w:r>
    </w:p>
    <w:p w14:paraId="16E426B3" w14:textId="31984B5B" w:rsidP="00A36BE9" w:rsidR="00E71714" w:rsidRDefault="00A36BE9" w:rsidRPr="00B36AA6">
      <w:pPr>
        <w:jc w:val="center"/>
        <w:rPr>
          <w:rFonts w:asciiTheme="minorHAnsi" w:cstheme="minorHAnsi" w:hAnsiTheme="minorHAnsi"/>
          <w:b/>
          <w:sz w:val="40"/>
          <w:szCs w:val="40"/>
          <w:u w:val="single"/>
        </w:rPr>
      </w:pPr>
      <w:r w:rsidRPr="00B36AA6">
        <w:rPr>
          <w:rFonts w:asciiTheme="minorHAnsi" w:cstheme="minorHAnsi" w:hAnsiTheme="minorHAnsi"/>
          <w:b/>
          <w:sz w:val="40"/>
          <w:szCs w:val="40"/>
          <w:u w:val="single"/>
        </w:rPr>
        <w:lastRenderedPageBreak/>
        <w:t>ANNEXE</w:t>
      </w:r>
    </w:p>
    <w:p w14:paraId="7DFD2891" w14:textId="77777777" w:rsidP="00A36BE9" w:rsidR="00A36BE9" w:rsidRDefault="00A36BE9" w:rsidRPr="00B36AA6">
      <w:pPr>
        <w:jc w:val="center"/>
        <w:rPr>
          <w:rFonts w:asciiTheme="minorHAnsi" w:cstheme="minorHAnsi" w:hAnsiTheme="minorHAnsi"/>
          <w:b/>
          <w:sz w:val="40"/>
          <w:szCs w:val="40"/>
          <w:u w:val="single"/>
        </w:rPr>
      </w:pPr>
    </w:p>
    <w:tbl>
      <w:tblPr>
        <w:tblW w:type="dxa" w:w="7530"/>
        <w:jc w:val="center"/>
        <w:tblCellMar>
          <w:left w:type="dxa" w:w="70"/>
          <w:right w:type="dxa" w:w="70"/>
        </w:tblCellMar>
        <w:tblLook w:firstColumn="1" w:firstRow="1" w:lastColumn="0" w:lastRow="0" w:noHBand="0" w:noVBand="1" w:val="04A0"/>
      </w:tblPr>
      <w:tblGrid>
        <w:gridCol w:w="2871"/>
        <w:gridCol w:w="4659"/>
      </w:tblGrid>
      <w:tr w14:paraId="68BB0088" w14:textId="77777777" w:rsidR="00E71714" w:rsidRPr="00B36AA6" w:rsidTr="00E71714">
        <w:trPr>
          <w:trHeight w:val="2066"/>
          <w:jc w:val="center"/>
        </w:trPr>
        <w:tc>
          <w:tcPr>
            <w:tcW w:type="dxa" w:w="2871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46620EC7" w14:textId="77777777" w:rsidP="00E71714" w:rsidR="00E71714" w:rsidRDefault="00E71714" w:rsidRPr="00B36AA6">
            <w:pPr>
              <w:spacing w:after="0" w:before="0"/>
              <w:jc w:val="left"/>
              <w:rPr>
                <w:rFonts w:ascii="Arial Rounded MT Bold" w:cs="Calibri" w:hAnsi="Arial Rounded MT Bold"/>
                <w:color w:val="000000"/>
                <w:sz w:val="28"/>
                <w:szCs w:val="28"/>
              </w:rPr>
            </w:pPr>
            <w:r w:rsidRPr="00B36AA6">
              <w:rPr>
                <w:rFonts w:ascii="Arial Rounded MT Bold" w:cs="Calibri" w:hAnsi="Arial Rounded MT Bold"/>
                <w:color w:val="000000"/>
                <w:sz w:val="28"/>
                <w:szCs w:val="28"/>
              </w:rPr>
              <w:t> </w:t>
            </w:r>
          </w:p>
        </w:tc>
        <w:tc>
          <w:tcPr>
            <w:tcW w:type="dxa" w:w="4659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6A56C782" w14:textId="1E30C65B" w:rsidP="00E71714" w:rsidR="008B42DD" w:rsidRDefault="00E71714" w:rsidRPr="00B36AA6">
            <w:pPr>
              <w:spacing w:after="0" w:before="0"/>
              <w:jc w:val="center"/>
              <w:rPr>
                <w:rFonts w:ascii="Arial Rounded MT Bold" w:cs="Calibri" w:hAnsi="Arial Rounded MT Bold"/>
                <w:color w:val="000000"/>
                <w:sz w:val="24"/>
                <w:szCs w:val="24"/>
              </w:rPr>
            </w:pPr>
            <w:r w:rsidRPr="00B36AA6">
              <w:rPr>
                <w:rFonts w:ascii="Arial Rounded MT Bold" w:cs="Calibri" w:hAnsi="Arial Rounded MT Bold"/>
                <w:color w:val="000000"/>
                <w:sz w:val="24"/>
                <w:szCs w:val="24"/>
              </w:rPr>
              <w:t>Grille des minima</w:t>
            </w:r>
            <w:r w:rsidR="008B42DD" w:rsidRPr="00B36AA6">
              <w:rPr>
                <w:rFonts w:ascii="Arial Rounded MT Bold" w:cs="Calibri" w:hAnsi="Arial Rounded MT Bold"/>
                <w:color w:val="000000"/>
                <w:sz w:val="24"/>
                <w:szCs w:val="24"/>
              </w:rPr>
              <w:t xml:space="preserve"> B&amp;M</w:t>
            </w:r>
            <w:r w:rsidRPr="00B36AA6">
              <w:rPr>
                <w:rFonts w:ascii="Arial Rounded MT Bold" w:cs="Calibri" w:hAnsi="Arial Rounded MT Bold"/>
                <w:color w:val="000000"/>
                <w:sz w:val="24"/>
                <w:szCs w:val="24"/>
              </w:rPr>
              <w:t xml:space="preserve"> </w:t>
            </w:r>
          </w:p>
          <w:p w14:paraId="3ADDC428" w14:textId="31CB966E" w:rsidP="00E71714" w:rsidR="00E71714" w:rsidRDefault="00E71714" w:rsidRPr="00B36AA6">
            <w:pPr>
              <w:spacing w:after="0" w:before="0"/>
              <w:jc w:val="center"/>
              <w:rPr>
                <w:rFonts w:ascii="Arial Rounded MT Bold" w:cs="Calibri" w:hAnsi="Arial Rounded MT Bold"/>
                <w:color w:val="000000"/>
                <w:sz w:val="24"/>
                <w:szCs w:val="24"/>
              </w:rPr>
            </w:pPr>
            <w:r w:rsidRPr="00B36AA6">
              <w:rPr>
                <w:rFonts w:ascii="Arial Rounded MT Bold" w:cs="Calibri" w:hAnsi="Arial Rounded MT Bold"/>
                <w:color w:val="000000"/>
                <w:sz w:val="24"/>
                <w:szCs w:val="24"/>
              </w:rPr>
              <w:t>en vigueur au 01/12/2022</w:t>
            </w:r>
          </w:p>
        </w:tc>
      </w:tr>
      <w:tr w14:paraId="20B2316C" w14:textId="77777777" w:rsidR="00E71714" w:rsidRPr="00B36AA6" w:rsidTr="008B42DD">
        <w:trPr>
          <w:trHeight w:val="645"/>
          <w:jc w:val="center"/>
        </w:trPr>
        <w:tc>
          <w:tcPr>
            <w:tcW w:type="dxa" w:w="287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69103E9D" w14:textId="77777777" w:rsidP="008B42DD" w:rsidR="00E71714" w:rsidRDefault="00E71714" w:rsidRPr="00B36AA6">
            <w:pPr>
              <w:spacing w:after="0" w:before="0"/>
              <w:jc w:val="center"/>
              <w:rPr>
                <w:rFonts w:ascii="Arial Rounded MT Bold" w:cs="Calibri" w:hAnsi="Arial Rounded MT Bold"/>
                <w:color w:val="000000"/>
                <w:sz w:val="28"/>
                <w:szCs w:val="28"/>
              </w:rPr>
            </w:pPr>
            <w:r w:rsidRPr="00B36AA6">
              <w:rPr>
                <w:rFonts w:ascii="Arial Rounded MT Bold" w:cs="Calibri" w:hAnsi="Arial Rounded MT Bold"/>
                <w:color w:val="000000"/>
                <w:sz w:val="28"/>
                <w:szCs w:val="28"/>
              </w:rPr>
              <w:t xml:space="preserve"> NIVEAU 1 </w:t>
            </w:r>
          </w:p>
        </w:tc>
        <w:tc>
          <w:tcPr>
            <w:tcW w:type="dxa" w:w="465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2F3F0BBE" w14:textId="77777777" w:rsidP="00E71714" w:rsidR="00E71714" w:rsidRDefault="00E71714" w:rsidRPr="00B36AA6">
            <w:pPr>
              <w:spacing w:after="0" w:before="0"/>
              <w:jc w:val="center"/>
              <w:rPr>
                <w:rFonts w:ascii="Arial Rounded MT Bold" w:cs="Calibri" w:hAnsi="Arial Rounded MT Bold"/>
                <w:color w:val="000000"/>
                <w:sz w:val="28"/>
                <w:szCs w:val="28"/>
              </w:rPr>
            </w:pPr>
            <w:r w:rsidRPr="00B36AA6">
              <w:rPr>
                <w:rFonts w:ascii="Arial Rounded MT Bold" w:cs="Calibri" w:hAnsi="Arial Rounded MT Bold"/>
                <w:color w:val="000000"/>
                <w:sz w:val="28"/>
                <w:szCs w:val="28"/>
              </w:rPr>
              <w:t>1 679 €</w:t>
            </w:r>
          </w:p>
        </w:tc>
      </w:tr>
      <w:tr w14:paraId="0AB0D51F" w14:textId="77777777" w:rsidR="00E71714" w:rsidRPr="00B36AA6" w:rsidTr="008B42DD">
        <w:trPr>
          <w:trHeight w:val="620"/>
          <w:jc w:val="center"/>
        </w:trPr>
        <w:tc>
          <w:tcPr>
            <w:tcW w:type="dxa" w:w="287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6F1EB4F4" w14:textId="77777777" w:rsidP="008B42DD" w:rsidR="00E71714" w:rsidRDefault="00E71714" w:rsidRPr="00B36AA6">
            <w:pPr>
              <w:spacing w:after="0" w:before="0"/>
              <w:jc w:val="center"/>
              <w:rPr>
                <w:rFonts w:ascii="Arial Rounded MT Bold" w:cs="Calibri" w:hAnsi="Arial Rounded MT Bold"/>
                <w:color w:val="000000"/>
                <w:sz w:val="28"/>
                <w:szCs w:val="28"/>
              </w:rPr>
            </w:pPr>
            <w:r w:rsidRPr="00B36AA6">
              <w:rPr>
                <w:rFonts w:ascii="Arial Rounded MT Bold" w:cs="Calibri" w:hAnsi="Arial Rounded MT Bold"/>
                <w:color w:val="000000"/>
                <w:sz w:val="28"/>
                <w:szCs w:val="28"/>
              </w:rPr>
              <w:t xml:space="preserve"> NIVEAU 2 </w:t>
            </w:r>
          </w:p>
        </w:tc>
        <w:tc>
          <w:tcPr>
            <w:tcW w:type="dxa" w:w="465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0810E1BD" w14:textId="77777777" w:rsidP="00E71714" w:rsidR="00E71714" w:rsidRDefault="00E71714" w:rsidRPr="00B36AA6">
            <w:pPr>
              <w:spacing w:after="0" w:before="0"/>
              <w:jc w:val="center"/>
              <w:rPr>
                <w:rFonts w:ascii="Arial Rounded MT Bold" w:cs="Calibri" w:hAnsi="Arial Rounded MT Bold"/>
                <w:color w:val="000000"/>
                <w:sz w:val="28"/>
                <w:szCs w:val="28"/>
              </w:rPr>
            </w:pPr>
            <w:r w:rsidRPr="00B36AA6">
              <w:rPr>
                <w:rFonts w:ascii="Arial Rounded MT Bold" w:cs="Calibri" w:hAnsi="Arial Rounded MT Bold"/>
                <w:color w:val="000000"/>
                <w:sz w:val="28"/>
                <w:szCs w:val="28"/>
              </w:rPr>
              <w:t>1 796 €</w:t>
            </w:r>
          </w:p>
        </w:tc>
      </w:tr>
      <w:tr w14:paraId="357893F3" w14:textId="77777777" w:rsidR="00E71714" w:rsidRPr="00B36AA6" w:rsidTr="008B42DD">
        <w:trPr>
          <w:trHeight w:val="620"/>
          <w:jc w:val="center"/>
        </w:trPr>
        <w:tc>
          <w:tcPr>
            <w:tcW w:type="dxa" w:w="287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3CECC859" w14:textId="77777777" w:rsidP="008B42DD" w:rsidR="00E71714" w:rsidRDefault="00E71714" w:rsidRPr="00B36AA6">
            <w:pPr>
              <w:spacing w:after="0" w:before="0"/>
              <w:jc w:val="center"/>
              <w:rPr>
                <w:rFonts w:ascii="Arial Rounded MT Bold" w:cs="Calibri" w:hAnsi="Arial Rounded MT Bold"/>
                <w:color w:val="000000"/>
                <w:sz w:val="28"/>
                <w:szCs w:val="28"/>
              </w:rPr>
            </w:pPr>
            <w:r w:rsidRPr="00B36AA6">
              <w:rPr>
                <w:rFonts w:ascii="Arial Rounded MT Bold" w:cs="Calibri" w:hAnsi="Arial Rounded MT Bold"/>
                <w:color w:val="000000"/>
                <w:sz w:val="28"/>
                <w:szCs w:val="28"/>
              </w:rPr>
              <w:t xml:space="preserve"> NIVEAU 3 </w:t>
            </w:r>
          </w:p>
        </w:tc>
        <w:tc>
          <w:tcPr>
            <w:tcW w:type="dxa" w:w="465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62CEE01D" w14:textId="77777777" w:rsidP="00E71714" w:rsidR="00E71714" w:rsidRDefault="00E71714" w:rsidRPr="00B36AA6">
            <w:pPr>
              <w:spacing w:after="0" w:before="0"/>
              <w:jc w:val="center"/>
              <w:rPr>
                <w:rFonts w:ascii="Arial Rounded MT Bold" w:cs="Calibri" w:hAnsi="Arial Rounded MT Bold"/>
                <w:color w:val="000000"/>
                <w:sz w:val="28"/>
                <w:szCs w:val="28"/>
              </w:rPr>
            </w:pPr>
            <w:r w:rsidRPr="00B36AA6">
              <w:rPr>
                <w:rFonts w:ascii="Arial Rounded MT Bold" w:cs="Calibri" w:hAnsi="Arial Rounded MT Bold"/>
                <w:color w:val="000000"/>
                <w:sz w:val="28"/>
                <w:szCs w:val="28"/>
              </w:rPr>
              <w:t>1 816 €</w:t>
            </w:r>
          </w:p>
        </w:tc>
      </w:tr>
      <w:tr w14:paraId="7E45ABE1" w14:textId="77777777" w:rsidR="00E71714" w:rsidRPr="00B36AA6" w:rsidTr="008B42DD">
        <w:trPr>
          <w:trHeight w:val="620"/>
          <w:jc w:val="center"/>
        </w:trPr>
        <w:tc>
          <w:tcPr>
            <w:tcW w:type="dxa" w:w="287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6DD09BD4" w14:textId="77777777" w:rsidP="008B42DD" w:rsidR="00E71714" w:rsidRDefault="00E71714" w:rsidRPr="00B36AA6">
            <w:pPr>
              <w:spacing w:after="0" w:before="0"/>
              <w:jc w:val="center"/>
              <w:rPr>
                <w:rFonts w:ascii="Arial Rounded MT Bold" w:cs="Calibri" w:hAnsi="Arial Rounded MT Bold"/>
                <w:color w:val="000000"/>
                <w:sz w:val="28"/>
                <w:szCs w:val="28"/>
              </w:rPr>
            </w:pPr>
            <w:r w:rsidRPr="00B36AA6">
              <w:rPr>
                <w:rFonts w:ascii="Arial Rounded MT Bold" w:cs="Calibri" w:hAnsi="Arial Rounded MT Bold"/>
                <w:color w:val="000000"/>
                <w:sz w:val="28"/>
                <w:szCs w:val="28"/>
              </w:rPr>
              <w:t xml:space="preserve"> NIVEAU 4 </w:t>
            </w:r>
          </w:p>
        </w:tc>
        <w:tc>
          <w:tcPr>
            <w:tcW w:type="dxa" w:w="465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6F709F3" w14:textId="77777777" w:rsidP="00E71714" w:rsidR="00E71714" w:rsidRDefault="00E71714" w:rsidRPr="00B36AA6">
            <w:pPr>
              <w:spacing w:after="0" w:before="0"/>
              <w:jc w:val="center"/>
              <w:rPr>
                <w:rFonts w:ascii="Arial Rounded MT Bold" w:cs="Calibri" w:hAnsi="Arial Rounded MT Bold"/>
                <w:color w:val="000000"/>
                <w:sz w:val="28"/>
                <w:szCs w:val="28"/>
              </w:rPr>
            </w:pPr>
            <w:r w:rsidRPr="00B36AA6">
              <w:rPr>
                <w:rFonts w:ascii="Arial Rounded MT Bold" w:cs="Calibri" w:hAnsi="Arial Rounded MT Bold"/>
                <w:color w:val="000000"/>
                <w:sz w:val="28"/>
                <w:szCs w:val="28"/>
              </w:rPr>
              <w:t>1 840 €</w:t>
            </w:r>
          </w:p>
        </w:tc>
      </w:tr>
      <w:tr w14:paraId="74FD0107" w14:textId="77777777" w:rsidR="00E71714" w:rsidRPr="00B36AA6" w:rsidTr="008B42DD">
        <w:trPr>
          <w:trHeight w:val="620"/>
          <w:jc w:val="center"/>
        </w:trPr>
        <w:tc>
          <w:tcPr>
            <w:tcW w:type="dxa" w:w="287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1DFD9A3" w14:textId="77777777" w:rsidP="008B42DD" w:rsidR="00E71714" w:rsidRDefault="00E71714" w:rsidRPr="00B36AA6">
            <w:pPr>
              <w:spacing w:after="0" w:before="0"/>
              <w:jc w:val="center"/>
              <w:rPr>
                <w:rFonts w:ascii="Arial Rounded MT Bold" w:cs="Calibri" w:hAnsi="Arial Rounded MT Bold"/>
                <w:color w:val="000000"/>
                <w:sz w:val="28"/>
                <w:szCs w:val="28"/>
              </w:rPr>
            </w:pPr>
            <w:r w:rsidRPr="00B36AA6">
              <w:rPr>
                <w:rFonts w:ascii="Arial Rounded MT Bold" w:cs="Calibri" w:hAnsi="Arial Rounded MT Bold"/>
                <w:color w:val="000000"/>
                <w:sz w:val="28"/>
                <w:szCs w:val="28"/>
              </w:rPr>
              <w:t xml:space="preserve"> NIVEAU 5 </w:t>
            </w:r>
          </w:p>
        </w:tc>
        <w:tc>
          <w:tcPr>
            <w:tcW w:type="dxa" w:w="465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13AD28A5" w14:textId="77777777" w:rsidP="00E71714" w:rsidR="00E71714" w:rsidRDefault="00E71714" w:rsidRPr="00B36AA6">
            <w:pPr>
              <w:spacing w:after="0" w:before="0"/>
              <w:jc w:val="center"/>
              <w:rPr>
                <w:rFonts w:ascii="Arial Rounded MT Bold" w:cs="Calibri" w:hAnsi="Arial Rounded MT Bold"/>
                <w:color w:val="000000"/>
                <w:sz w:val="28"/>
                <w:szCs w:val="28"/>
              </w:rPr>
            </w:pPr>
            <w:r w:rsidRPr="00B36AA6">
              <w:rPr>
                <w:rFonts w:ascii="Arial Rounded MT Bold" w:cs="Calibri" w:hAnsi="Arial Rounded MT Bold"/>
                <w:color w:val="000000"/>
                <w:sz w:val="28"/>
                <w:szCs w:val="28"/>
              </w:rPr>
              <w:t>1 946 €</w:t>
            </w:r>
          </w:p>
        </w:tc>
      </w:tr>
      <w:tr w14:paraId="09420DFE" w14:textId="77777777" w:rsidR="00E71714" w:rsidRPr="00B36AA6" w:rsidTr="008B42DD">
        <w:trPr>
          <w:trHeight w:val="620"/>
          <w:jc w:val="center"/>
        </w:trPr>
        <w:tc>
          <w:tcPr>
            <w:tcW w:type="dxa" w:w="287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291D6780" w14:textId="77777777" w:rsidP="008B42DD" w:rsidR="00E71714" w:rsidRDefault="00E71714" w:rsidRPr="00B36AA6">
            <w:pPr>
              <w:spacing w:after="0" w:before="0"/>
              <w:jc w:val="center"/>
              <w:rPr>
                <w:rFonts w:ascii="Arial Rounded MT Bold" w:cs="Calibri" w:hAnsi="Arial Rounded MT Bold"/>
                <w:color w:val="000000"/>
                <w:sz w:val="28"/>
                <w:szCs w:val="28"/>
              </w:rPr>
            </w:pPr>
            <w:r w:rsidRPr="00B36AA6">
              <w:rPr>
                <w:rFonts w:ascii="Arial Rounded MT Bold" w:cs="Calibri" w:hAnsi="Arial Rounded MT Bold"/>
                <w:color w:val="000000"/>
                <w:sz w:val="28"/>
                <w:szCs w:val="28"/>
              </w:rPr>
              <w:t xml:space="preserve"> NIVEAU 6 </w:t>
            </w:r>
          </w:p>
        </w:tc>
        <w:tc>
          <w:tcPr>
            <w:tcW w:type="dxa" w:w="465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68185A03" w14:textId="77777777" w:rsidP="00E71714" w:rsidR="00E71714" w:rsidRDefault="00E71714" w:rsidRPr="00B36AA6">
            <w:pPr>
              <w:spacing w:after="0" w:before="0"/>
              <w:jc w:val="center"/>
              <w:rPr>
                <w:rFonts w:ascii="Arial Rounded MT Bold" w:cs="Calibri" w:hAnsi="Arial Rounded MT Bold"/>
                <w:color w:val="000000"/>
                <w:sz w:val="28"/>
                <w:szCs w:val="28"/>
              </w:rPr>
            </w:pPr>
            <w:r w:rsidRPr="00B36AA6">
              <w:rPr>
                <w:rFonts w:ascii="Arial Rounded MT Bold" w:cs="Calibri" w:hAnsi="Arial Rounded MT Bold"/>
                <w:color w:val="000000"/>
                <w:sz w:val="28"/>
                <w:szCs w:val="28"/>
              </w:rPr>
              <w:t>2 130 €</w:t>
            </w:r>
          </w:p>
        </w:tc>
      </w:tr>
      <w:tr w14:paraId="70B61F01" w14:textId="77777777" w:rsidR="00E71714" w:rsidRPr="00B36AA6" w:rsidTr="008B42DD">
        <w:trPr>
          <w:trHeight w:val="620"/>
          <w:jc w:val="center"/>
        </w:trPr>
        <w:tc>
          <w:tcPr>
            <w:tcW w:type="dxa" w:w="287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461F8823" w14:textId="77777777" w:rsidP="008B42DD" w:rsidR="00E71714" w:rsidRDefault="00E71714" w:rsidRPr="00B36AA6">
            <w:pPr>
              <w:spacing w:after="0" w:before="0"/>
              <w:jc w:val="center"/>
              <w:rPr>
                <w:rFonts w:ascii="Arial Rounded MT Bold" w:cs="Calibri" w:hAnsi="Arial Rounded MT Bold"/>
                <w:color w:val="000000"/>
                <w:sz w:val="28"/>
                <w:szCs w:val="28"/>
              </w:rPr>
            </w:pPr>
            <w:r w:rsidRPr="00B36AA6">
              <w:rPr>
                <w:rFonts w:ascii="Arial Rounded MT Bold" w:cs="Calibri" w:hAnsi="Arial Rounded MT Bold"/>
                <w:color w:val="000000"/>
                <w:sz w:val="28"/>
                <w:szCs w:val="28"/>
              </w:rPr>
              <w:t xml:space="preserve"> NIVEAU 7 </w:t>
            </w:r>
          </w:p>
        </w:tc>
        <w:tc>
          <w:tcPr>
            <w:tcW w:type="dxa" w:w="465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42B68FC4" w14:textId="77777777" w:rsidP="00E71714" w:rsidR="00E71714" w:rsidRDefault="00E71714" w:rsidRPr="00B36AA6">
            <w:pPr>
              <w:spacing w:after="0" w:before="0"/>
              <w:jc w:val="center"/>
              <w:rPr>
                <w:rFonts w:ascii="Arial Rounded MT Bold" w:cs="Calibri" w:hAnsi="Arial Rounded MT Bold"/>
                <w:color w:val="000000"/>
                <w:sz w:val="28"/>
                <w:szCs w:val="28"/>
              </w:rPr>
            </w:pPr>
            <w:r w:rsidRPr="00B36AA6">
              <w:rPr>
                <w:rFonts w:ascii="Arial Rounded MT Bold" w:cs="Calibri" w:hAnsi="Arial Rounded MT Bold"/>
                <w:color w:val="000000"/>
                <w:sz w:val="28"/>
                <w:szCs w:val="28"/>
              </w:rPr>
              <w:t>2 617 €</w:t>
            </w:r>
          </w:p>
        </w:tc>
      </w:tr>
      <w:tr w14:paraId="6F572C88" w14:textId="77777777" w:rsidR="00E71714" w:rsidRPr="00B36AA6" w:rsidTr="008B42DD">
        <w:trPr>
          <w:trHeight w:val="620"/>
          <w:jc w:val="center"/>
        </w:trPr>
        <w:tc>
          <w:tcPr>
            <w:tcW w:type="dxa" w:w="287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15D04A2C" w14:textId="77777777" w:rsidP="008B42DD" w:rsidR="00E71714" w:rsidRDefault="00E71714" w:rsidRPr="00B36AA6">
            <w:pPr>
              <w:spacing w:after="0" w:before="0"/>
              <w:jc w:val="center"/>
              <w:rPr>
                <w:rFonts w:ascii="Arial Rounded MT Bold" w:cs="Calibri" w:hAnsi="Arial Rounded MT Bold"/>
                <w:color w:val="000000"/>
                <w:sz w:val="28"/>
                <w:szCs w:val="28"/>
              </w:rPr>
            </w:pPr>
            <w:r w:rsidRPr="00B36AA6">
              <w:rPr>
                <w:rFonts w:ascii="Arial Rounded MT Bold" w:cs="Calibri" w:hAnsi="Arial Rounded MT Bold"/>
                <w:color w:val="000000"/>
                <w:sz w:val="28"/>
                <w:szCs w:val="28"/>
              </w:rPr>
              <w:t xml:space="preserve"> NIVEAU 8 </w:t>
            </w:r>
          </w:p>
        </w:tc>
        <w:tc>
          <w:tcPr>
            <w:tcW w:type="dxa" w:w="465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2BA4788" w14:textId="77777777" w:rsidP="00E71714" w:rsidR="00E71714" w:rsidRDefault="00E71714" w:rsidRPr="00B36AA6">
            <w:pPr>
              <w:spacing w:after="0" w:before="0"/>
              <w:jc w:val="center"/>
              <w:rPr>
                <w:rFonts w:ascii="Arial Rounded MT Bold" w:cs="Calibri" w:hAnsi="Arial Rounded MT Bold"/>
                <w:color w:val="000000"/>
                <w:sz w:val="28"/>
                <w:szCs w:val="28"/>
              </w:rPr>
            </w:pPr>
            <w:r w:rsidRPr="00B36AA6">
              <w:rPr>
                <w:rFonts w:ascii="Arial Rounded MT Bold" w:cs="Calibri" w:hAnsi="Arial Rounded MT Bold"/>
                <w:color w:val="000000"/>
                <w:sz w:val="28"/>
                <w:szCs w:val="28"/>
              </w:rPr>
              <w:t>3 420 €</w:t>
            </w:r>
          </w:p>
        </w:tc>
      </w:tr>
      <w:tr w14:paraId="0B925E2D" w14:textId="77777777" w:rsidR="00E71714" w:rsidRPr="00E71714" w:rsidTr="008B42DD">
        <w:trPr>
          <w:trHeight w:val="620"/>
          <w:jc w:val="center"/>
        </w:trPr>
        <w:tc>
          <w:tcPr>
            <w:tcW w:type="dxa" w:w="287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E544E9F" w14:textId="77777777" w:rsidP="008B42DD" w:rsidR="00E71714" w:rsidRDefault="00E71714" w:rsidRPr="00B36AA6">
            <w:pPr>
              <w:spacing w:after="0" w:before="0"/>
              <w:jc w:val="center"/>
              <w:rPr>
                <w:rFonts w:ascii="Arial Rounded MT Bold" w:cs="Calibri" w:hAnsi="Arial Rounded MT Bold"/>
                <w:color w:val="000000"/>
                <w:sz w:val="28"/>
                <w:szCs w:val="28"/>
              </w:rPr>
            </w:pPr>
            <w:r w:rsidRPr="00B36AA6">
              <w:rPr>
                <w:rFonts w:ascii="Arial Rounded MT Bold" w:cs="Calibri" w:hAnsi="Arial Rounded MT Bold"/>
                <w:color w:val="000000"/>
                <w:sz w:val="28"/>
                <w:szCs w:val="28"/>
              </w:rPr>
              <w:t xml:space="preserve"> NIVEAU 9 </w:t>
            </w:r>
          </w:p>
        </w:tc>
        <w:tc>
          <w:tcPr>
            <w:tcW w:type="dxa" w:w="465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0359154A" w14:textId="77777777" w:rsidP="00E71714" w:rsidR="00E71714" w:rsidRDefault="00E71714" w:rsidRPr="00E71714">
            <w:pPr>
              <w:spacing w:after="0" w:before="0"/>
              <w:jc w:val="center"/>
              <w:rPr>
                <w:rFonts w:ascii="Arial Rounded MT Bold" w:cs="Calibri" w:hAnsi="Arial Rounded MT Bold"/>
                <w:color w:val="000000"/>
                <w:sz w:val="28"/>
                <w:szCs w:val="28"/>
              </w:rPr>
            </w:pPr>
            <w:r w:rsidRPr="00B36AA6">
              <w:rPr>
                <w:rFonts w:ascii="Arial Rounded MT Bold" w:cs="Calibri" w:hAnsi="Arial Rounded MT Bold"/>
                <w:color w:val="000000"/>
                <w:sz w:val="28"/>
                <w:szCs w:val="28"/>
              </w:rPr>
              <w:t>3 851 €</w:t>
            </w:r>
          </w:p>
        </w:tc>
      </w:tr>
    </w:tbl>
    <w:p w14:paraId="19700BF6" w14:textId="77777777" w:rsidP="00E71714" w:rsidR="00E71714" w:rsidRDefault="00E71714" w:rsidRPr="00E71714">
      <w:pPr>
        <w:rPr>
          <w:rFonts w:asciiTheme="minorHAnsi" w:cstheme="minorHAnsi" w:hAnsiTheme="minorHAnsi"/>
          <w:sz w:val="24"/>
          <w:szCs w:val="24"/>
        </w:rPr>
      </w:pPr>
    </w:p>
    <w:sectPr w:rsidR="00E71714" w:rsidRPr="00E71714" w:rsidSect="00F90203">
      <w:headerReference r:id="rId9" w:type="even"/>
      <w:headerReference r:id="rId10" w:type="default"/>
      <w:footerReference r:id="rId11" w:type="even"/>
      <w:footerReference r:id="rId12" w:type="default"/>
      <w:headerReference r:id="rId13" w:type="first"/>
      <w:footerReference r:id="rId14" w:type="first"/>
      <w:pgSz w:code="9" w:h="16838" w:w="11906"/>
      <w:pgMar w:bottom="1304" w:footer="0" w:gutter="0" w:header="720" w:left="1134" w:right="1133" w:top="993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A8696" w14:textId="77777777" w:rsidR="001A5D29" w:rsidRDefault="001A5D29" w:rsidP="00161BF1">
      <w:pPr>
        <w:spacing w:before="0" w:after="0"/>
      </w:pPr>
      <w:r>
        <w:separator/>
      </w:r>
    </w:p>
    <w:p w14:paraId="364A0D7F" w14:textId="77777777" w:rsidR="001A5D29" w:rsidRDefault="001A5D29"/>
  </w:endnote>
  <w:endnote w:type="continuationSeparator" w:id="0">
    <w:p w14:paraId="2F0FC453" w14:textId="77777777" w:rsidR="001A5D29" w:rsidRDefault="001A5D29" w:rsidP="00161BF1">
      <w:pPr>
        <w:spacing w:before="0" w:after="0"/>
      </w:pPr>
      <w:r>
        <w:continuationSeparator/>
      </w:r>
    </w:p>
    <w:p w14:paraId="0AEB5D7A" w14:textId="77777777" w:rsidR="001A5D29" w:rsidRDefault="001A5D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dwardian Script ITC">
    <w:charset w:val="00"/>
    <w:family w:val="script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67B6E6BA" w14:textId="0521D805" w:rsidP="00D17442" w:rsidR="00D17442" w:rsidRDefault="00161BF1">
    <w:pPr>
      <w:pStyle w:val="Pieddepage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1988">
      <w:rPr>
        <w:rStyle w:val="Numrodepage"/>
        <w:noProof/>
      </w:rPr>
      <w:t>4</w:t>
    </w:r>
    <w:r>
      <w:rPr>
        <w:rStyle w:val="Numrodepage"/>
      </w:rPr>
      <w:fldChar w:fldCharType="end"/>
    </w:r>
  </w:p>
  <w:p w14:paraId="6EBE5678" w14:textId="77777777" w:rsidP="00D17442" w:rsidR="00D17442" w:rsidRDefault="00D17442">
    <w:pPr>
      <w:pStyle w:val="Pieddepage"/>
    </w:pPr>
  </w:p>
  <w:p w14:paraId="6DE6B5AC" w14:textId="77777777" w:rsidR="00AD6BEA" w:rsidRDefault="00AD6BEA"/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sdt>
    <w:sdtPr>
      <w:rPr>
        <w:rFonts w:asciiTheme="minorHAnsi" w:cstheme="minorHAnsi" w:hAnsiTheme="minorHAnsi"/>
      </w:rPr>
      <w:id w:val="-971289043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cstheme="minorHAnsi" w:hAnsiTheme="minorHAnsi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33230E7" w14:textId="0B80AE32" w:rsidR="0011599C" w:rsidRDefault="0011599C" w:rsidRPr="001D3B7E">
            <w:pPr>
              <w:pStyle w:val="Pieddepage"/>
              <w:jc w:val="right"/>
              <w:rPr>
                <w:rFonts w:asciiTheme="minorHAnsi" w:cstheme="minorHAnsi" w:hAnsiTheme="minorHAnsi"/>
              </w:rPr>
            </w:pPr>
            <w:r w:rsidRPr="001D3B7E">
              <w:rPr>
                <w:rFonts w:asciiTheme="minorHAnsi" w:cstheme="minorHAnsi" w:hAnsiTheme="minorHAnsi"/>
              </w:rPr>
              <w:t xml:space="preserve">Page </w:t>
            </w:r>
            <w:r w:rsidRPr="001D3B7E">
              <w:rPr>
                <w:rFonts w:asciiTheme="minorHAnsi" w:cstheme="minorHAnsi" w:hAnsiTheme="minorHAnsi"/>
                <w:b/>
                <w:bCs/>
                <w:sz w:val="24"/>
                <w:szCs w:val="24"/>
              </w:rPr>
              <w:fldChar w:fldCharType="begin"/>
            </w:r>
            <w:r w:rsidRPr="001D3B7E">
              <w:rPr>
                <w:rFonts w:asciiTheme="minorHAnsi" w:cstheme="minorHAnsi" w:hAnsiTheme="minorHAnsi"/>
                <w:b/>
                <w:bCs/>
              </w:rPr>
              <w:instrText>PAGE</w:instrText>
            </w:r>
            <w:r w:rsidRPr="001D3B7E">
              <w:rPr>
                <w:rFonts w:asciiTheme="minorHAnsi" w:cstheme="minorHAnsi" w:hAnsiTheme="minorHAnsi"/>
                <w:b/>
                <w:bCs/>
                <w:sz w:val="24"/>
                <w:szCs w:val="24"/>
              </w:rPr>
              <w:fldChar w:fldCharType="separate"/>
            </w:r>
            <w:r w:rsidR="00606EFD">
              <w:rPr>
                <w:rFonts w:asciiTheme="minorHAnsi" w:cstheme="minorHAnsi" w:hAnsiTheme="minorHAnsi"/>
                <w:b/>
                <w:bCs/>
                <w:noProof/>
              </w:rPr>
              <w:t>10</w:t>
            </w:r>
            <w:r w:rsidRPr="001D3B7E">
              <w:rPr>
                <w:rFonts w:asciiTheme="minorHAnsi" w:cstheme="minorHAnsi" w:hAnsiTheme="minorHAnsi"/>
                <w:b/>
                <w:bCs/>
                <w:sz w:val="24"/>
                <w:szCs w:val="24"/>
              </w:rPr>
              <w:fldChar w:fldCharType="end"/>
            </w:r>
            <w:r w:rsidRPr="001D3B7E">
              <w:rPr>
                <w:rFonts w:asciiTheme="minorHAnsi" w:cstheme="minorHAnsi" w:hAnsiTheme="minorHAnsi"/>
              </w:rPr>
              <w:t xml:space="preserve"> sur </w:t>
            </w:r>
            <w:r w:rsidRPr="001D3B7E">
              <w:rPr>
                <w:rFonts w:asciiTheme="minorHAnsi" w:cstheme="minorHAnsi" w:hAnsiTheme="minorHAnsi"/>
                <w:b/>
                <w:bCs/>
                <w:sz w:val="24"/>
                <w:szCs w:val="24"/>
              </w:rPr>
              <w:fldChar w:fldCharType="begin"/>
            </w:r>
            <w:r w:rsidRPr="001D3B7E">
              <w:rPr>
                <w:rFonts w:asciiTheme="minorHAnsi" w:cstheme="minorHAnsi" w:hAnsiTheme="minorHAnsi"/>
                <w:b/>
                <w:bCs/>
              </w:rPr>
              <w:instrText>NUMPAGES</w:instrText>
            </w:r>
            <w:r w:rsidRPr="001D3B7E">
              <w:rPr>
                <w:rFonts w:asciiTheme="minorHAnsi" w:cstheme="minorHAnsi" w:hAnsiTheme="minorHAnsi"/>
                <w:b/>
                <w:bCs/>
                <w:sz w:val="24"/>
                <w:szCs w:val="24"/>
              </w:rPr>
              <w:fldChar w:fldCharType="separate"/>
            </w:r>
            <w:r w:rsidR="00606EFD">
              <w:rPr>
                <w:rFonts w:asciiTheme="minorHAnsi" w:cstheme="minorHAnsi" w:hAnsiTheme="minorHAnsi"/>
                <w:b/>
                <w:bCs/>
                <w:noProof/>
              </w:rPr>
              <w:t>10</w:t>
            </w:r>
            <w:r w:rsidRPr="001D3B7E">
              <w:rPr>
                <w:rFonts w:asciiTheme="minorHAnsi" w:cstheme="minorHAnsi" w:hAnsiTheme="minorHAnsi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AC3B9A" w14:textId="77777777" w:rsidR="0011599C" w:rsidRDefault="0011599C" w:rsidRPr="001D3B7E">
    <w:pPr>
      <w:pStyle w:val="Pieddepage"/>
      <w:rPr>
        <w:rFonts w:asciiTheme="minorHAnsi" w:cstheme="minorHAnsi" w:hAnsiTheme="minorHAnsi"/>
      </w:rPr>
    </w:pPr>
  </w:p>
  <w:p w14:paraId="68126F5D" w14:textId="77777777" w:rsidR="00AD6BEA" w:rsidRDefault="00AD6BEA"/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08EFAF52" w14:textId="77777777" w:rsidR="005E4A18" w:rsidRDefault="005E4A18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14:paraId="28A40429" w14:textId="77777777" w:rsidP="00161BF1" w:rsidR="001A5D29" w:rsidRDefault="001A5D29">
      <w:pPr>
        <w:spacing w:after="0" w:before="0"/>
      </w:pPr>
      <w:r>
        <w:separator/>
      </w:r>
    </w:p>
    <w:p w14:paraId="37405BE2" w14:textId="77777777" w:rsidR="001A5D29" w:rsidRDefault="001A5D29"/>
  </w:footnote>
  <w:footnote w:id="0" w:type="continuationSeparator">
    <w:p w14:paraId="308345D5" w14:textId="77777777" w:rsidP="00161BF1" w:rsidR="001A5D29" w:rsidRDefault="001A5D29">
      <w:pPr>
        <w:spacing w:after="0" w:before="0"/>
      </w:pPr>
      <w:r>
        <w:continuationSeparator/>
      </w:r>
    </w:p>
    <w:p w14:paraId="371ACB6E" w14:textId="77777777" w:rsidR="001A5D29" w:rsidRDefault="001A5D29"/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1E3DE235" w14:textId="77777777" w:rsidR="005E4A18" w:rsidRDefault="005E4A18">
    <w:pPr>
      <w:pStyle w:val="En-tte"/>
    </w:pPr>
  </w:p>
  <w:p w14:paraId="162C1DA3" w14:textId="77777777" w:rsidR="00AD6BEA" w:rsidRDefault="00AD6BEA"/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1053C7E2" w14:textId="1C000FED" w:rsidR="005E4A18" w:rsidRDefault="005E4A18">
    <w:pPr>
      <w:pStyle w:val="En-tte"/>
    </w:pPr>
  </w:p>
  <w:p w14:paraId="232FCA45" w14:textId="77777777" w:rsidR="00AD6BEA" w:rsidRDefault="00AD6BEA"/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2DEA059C" w14:textId="2F820B48" w:rsidP="00D17442" w:rsidR="00D17442" w:rsidRDefault="00D17442" w:rsidRPr="009863B5">
    <w:pPr>
      <w:pStyle w:val="En-tte"/>
      <w:tabs>
        <w:tab w:pos="4536" w:val="clear"/>
      </w:tabs>
      <w:spacing w:after="0" w:before="0"/>
      <w:ind w:left="-1418"/>
      <w:rPr>
        <w:b/>
        <w:sz w:val="16"/>
        <w:szCs w:val="16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01F25398"/>
    <w:multiLevelType w:val="hybridMultilevel"/>
    <w:tmpl w:val="66E00414"/>
    <w:lvl w:ilvl="0" w:tplc="040C000F">
      <w:start w:val="1"/>
      <w:numFmt w:val="decimal"/>
      <w:lvlText w:val="%1."/>
      <w:lvlJc w:val="left"/>
      <w:pPr>
        <w:ind w:hanging="360" w:left="2062"/>
      </w:pPr>
    </w:lvl>
    <w:lvl w:ilvl="1" w:tentative="1" w:tplc="040C0019">
      <w:start w:val="1"/>
      <w:numFmt w:val="lowerLetter"/>
      <w:lvlText w:val="%2."/>
      <w:lvlJc w:val="left"/>
      <w:pPr>
        <w:ind w:hanging="360" w:left="2782"/>
      </w:pPr>
    </w:lvl>
    <w:lvl w:ilvl="2" w:tentative="1" w:tplc="040C001B">
      <w:start w:val="1"/>
      <w:numFmt w:val="lowerRoman"/>
      <w:lvlText w:val="%3."/>
      <w:lvlJc w:val="right"/>
      <w:pPr>
        <w:ind w:hanging="180" w:left="3502"/>
      </w:pPr>
    </w:lvl>
    <w:lvl w:ilvl="3" w:tentative="1" w:tplc="040C000F">
      <w:start w:val="1"/>
      <w:numFmt w:val="decimal"/>
      <w:lvlText w:val="%4."/>
      <w:lvlJc w:val="left"/>
      <w:pPr>
        <w:ind w:hanging="360" w:left="4222"/>
      </w:pPr>
    </w:lvl>
    <w:lvl w:ilvl="4" w:tentative="1" w:tplc="040C0019">
      <w:start w:val="1"/>
      <w:numFmt w:val="lowerLetter"/>
      <w:lvlText w:val="%5."/>
      <w:lvlJc w:val="left"/>
      <w:pPr>
        <w:ind w:hanging="360" w:left="4942"/>
      </w:pPr>
    </w:lvl>
    <w:lvl w:ilvl="5" w:tentative="1" w:tplc="040C001B">
      <w:start w:val="1"/>
      <w:numFmt w:val="lowerRoman"/>
      <w:lvlText w:val="%6."/>
      <w:lvlJc w:val="right"/>
      <w:pPr>
        <w:ind w:hanging="180" w:left="5662"/>
      </w:pPr>
    </w:lvl>
    <w:lvl w:ilvl="6" w:tentative="1" w:tplc="040C000F">
      <w:start w:val="1"/>
      <w:numFmt w:val="decimal"/>
      <w:lvlText w:val="%7."/>
      <w:lvlJc w:val="left"/>
      <w:pPr>
        <w:ind w:hanging="360" w:left="6382"/>
      </w:pPr>
    </w:lvl>
    <w:lvl w:ilvl="7" w:tentative="1" w:tplc="040C0019">
      <w:start w:val="1"/>
      <w:numFmt w:val="lowerLetter"/>
      <w:lvlText w:val="%8."/>
      <w:lvlJc w:val="left"/>
      <w:pPr>
        <w:ind w:hanging="360" w:left="7102"/>
      </w:pPr>
    </w:lvl>
    <w:lvl w:ilvl="8" w:tentative="1" w:tplc="040C001B">
      <w:start w:val="1"/>
      <w:numFmt w:val="lowerRoman"/>
      <w:lvlText w:val="%9."/>
      <w:lvlJc w:val="right"/>
      <w:pPr>
        <w:ind w:hanging="180" w:left="7822"/>
      </w:pPr>
    </w:lvl>
  </w:abstractNum>
  <w:abstractNum w15:restartNumberingAfterBreak="0" w:abstractNumId="1">
    <w:nsid w:val="023B3878"/>
    <w:multiLevelType w:val="hybridMultilevel"/>
    <w:tmpl w:val="5EDC7476"/>
    <w:lvl w:ilvl="0" w:tplc="A8A0AEDE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044442F3"/>
    <w:multiLevelType w:val="hybridMultilevel"/>
    <w:tmpl w:val="648CE184"/>
    <w:lvl w:ilvl="0" w:tplc="040C0003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6D54985"/>
    <w:multiLevelType w:val="hybridMultilevel"/>
    <w:tmpl w:val="7CDA3468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09F82D9B"/>
    <w:multiLevelType w:val="hybridMultilevel"/>
    <w:tmpl w:val="8C7E468C"/>
    <w:lvl w:ilvl="0" w:tplc="040C0001">
      <w:start w:val="1"/>
      <w:numFmt w:val="bullet"/>
      <w:lvlText w:val=""/>
      <w:lvlJc w:val="left"/>
      <w:pPr>
        <w:ind w:hanging="360" w:left="180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52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24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96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68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40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12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84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560"/>
      </w:pPr>
      <w:rPr>
        <w:rFonts w:ascii="Wingdings" w:hAnsi="Wingdings" w:hint="default"/>
      </w:rPr>
    </w:lvl>
  </w:abstractNum>
  <w:abstractNum w15:restartNumberingAfterBreak="0" w:abstractNumId="5">
    <w:nsid w:val="0A230A71"/>
    <w:multiLevelType w:val="hybridMultilevel"/>
    <w:tmpl w:val="61B85C8C"/>
    <w:lvl w:ilvl="0" w:tplc="7BAAA292">
      <w:start w:val="1"/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DA80E40"/>
    <w:multiLevelType w:val="hybridMultilevel"/>
    <w:tmpl w:val="A67C7C22"/>
    <w:lvl w:ilvl="0" w:tplc="2084B220">
      <w:start w:val="1"/>
      <w:numFmt w:val="bullet"/>
      <w:lvlText w:val="-"/>
      <w:lvlJc w:val="left"/>
      <w:pPr>
        <w:ind w:hanging="360" w:left="720"/>
      </w:pPr>
      <w:rPr>
        <w:rFonts w:ascii="Sylfaen" w:hAnsi="Sylfae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EBA241E"/>
    <w:multiLevelType w:val="hybridMultilevel"/>
    <w:tmpl w:val="9CB0824E"/>
    <w:lvl w:ilvl="0" w:tplc="040C0003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0FAF4F97"/>
    <w:multiLevelType w:val="multilevel"/>
    <w:tmpl w:val="07661D92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none"/>
      <w:lvlText w:val="4.3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9">
    <w:nsid w:val="19A744EF"/>
    <w:multiLevelType w:val="hybridMultilevel"/>
    <w:tmpl w:val="8ADCA85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1B6C3C64"/>
    <w:multiLevelType w:val="multilevel"/>
    <w:tmpl w:val="12A497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Times New Roman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1">
    <w:nsid w:val="1DD415BD"/>
    <w:multiLevelType w:val="hybridMultilevel"/>
    <w:tmpl w:val="3B72DD6A"/>
    <w:lvl w:ilvl="0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12">
    <w:nsid w:val="2085543D"/>
    <w:multiLevelType w:val="hybridMultilevel"/>
    <w:tmpl w:val="FCEA384E"/>
    <w:lvl w:ilvl="0" w:tplc="1D3E3AB8">
      <w:start w:val="4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225A1586"/>
    <w:multiLevelType w:val="hybridMultilevel"/>
    <w:tmpl w:val="D590A062"/>
    <w:lvl w:ilvl="0" w:tplc="86084F9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24256A28"/>
    <w:multiLevelType w:val="hybridMultilevel"/>
    <w:tmpl w:val="3D2062D0"/>
    <w:lvl w:ilvl="0" w:tplc="FFFFFFF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24A638D1"/>
    <w:multiLevelType w:val="hybridMultilevel"/>
    <w:tmpl w:val="D702ED9E"/>
    <w:lvl w:ilvl="0" w:tplc="040C0003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264F605B"/>
    <w:multiLevelType w:val="hybridMultilevel"/>
    <w:tmpl w:val="48CC12D4"/>
    <w:lvl w:ilvl="0" w:tplc="C128ACEC">
      <w:start w:val="1"/>
      <w:numFmt w:val="decimal"/>
      <w:lvlText w:val="%1."/>
      <w:lvlJc w:val="left"/>
      <w:pPr>
        <w:ind w:hanging="180" w:left="54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287E2AAA"/>
    <w:multiLevelType w:val="hybridMultilevel"/>
    <w:tmpl w:val="0532C2B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29363DC4"/>
    <w:multiLevelType w:val="hybridMultilevel"/>
    <w:tmpl w:val="A51E20E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2CDF1CEE"/>
    <w:multiLevelType w:val="multilevel"/>
    <w:tmpl w:val="0466FB34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none"/>
      <w:lvlText w:val="4.5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20">
    <w:nsid w:val="30D216B7"/>
    <w:multiLevelType w:val="multilevel"/>
    <w:tmpl w:val="80D00E82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21">
    <w:nsid w:val="35C61D24"/>
    <w:multiLevelType w:val="hybridMultilevel"/>
    <w:tmpl w:val="3D2062D0"/>
    <w:lvl w:ilvl="0" w:tplc="FFFFFFF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2">
    <w:nsid w:val="38205F69"/>
    <w:multiLevelType w:val="hybridMultilevel"/>
    <w:tmpl w:val="C92425AA"/>
    <w:lvl w:ilvl="0" w:tplc="9878D324">
      <w:start w:val="1"/>
      <w:numFmt w:val="lowerLetter"/>
      <w:lvlText w:val="%1)"/>
      <w:lvlJc w:val="left"/>
      <w:pPr>
        <w:tabs>
          <w:tab w:pos="851" w:val="num"/>
        </w:tabs>
        <w:ind w:hanging="567" w:left="851"/>
      </w:pPr>
      <w:rPr>
        <w:rFonts w:hint="default"/>
        <w:b/>
        <w:i w:val="0"/>
        <w:color w:val="000000"/>
      </w:rPr>
    </w:lvl>
    <w:lvl w:ilvl="1" w:tplc="2C8EAE5A">
      <w:numFmt w:val="bullet"/>
      <w:lvlText w:val="-"/>
      <w:lvlJc w:val="left"/>
      <w:pPr>
        <w:tabs>
          <w:tab w:pos="1440" w:val="num"/>
        </w:tabs>
        <w:ind w:hanging="360" w:left="1440"/>
      </w:pPr>
      <w:rPr>
        <w:rFonts w:ascii="Verdana" w:cs="Edwardian Script ITC" w:eastAsia="Edwardian Script ITC" w:hAnsi="Verdana" w:hint="default"/>
        <w:b/>
        <w:i w:val="0"/>
        <w:color w:val="000000"/>
      </w:rPr>
    </w:lvl>
    <w:lvl w:ilvl="2" w:tplc="040C0005">
      <w:start w:val="1"/>
      <w:numFmt w:val="bullet"/>
      <w:lvlText w:val=""/>
      <w:lvlJc w:val="left"/>
      <w:pPr>
        <w:tabs>
          <w:tab w:pos="2340" w:val="num"/>
        </w:tabs>
        <w:ind w:hanging="360" w:left="2340"/>
      </w:pPr>
      <w:rPr>
        <w:rFonts w:ascii="Wingdings" w:hAnsi="Wingdings" w:hint="default"/>
        <w:b/>
        <w:i w:val="0"/>
        <w:color w:val="000000"/>
      </w:rPr>
    </w:lvl>
    <w:lvl w:ilvl="3" w:tplc="040C000F">
      <w:start w:val="1"/>
      <w:numFmt w:val="decimal"/>
      <w:lvlText w:val="%4."/>
      <w:lvlJc w:val="left"/>
      <w:pPr>
        <w:tabs>
          <w:tab w:pos="2340" w:val="num"/>
        </w:tabs>
        <w:ind w:hanging="360" w:left="2340"/>
      </w:pPr>
      <w:rPr>
        <w:rFonts w:hint="default"/>
        <w:b/>
        <w:i w:val="0"/>
        <w:color w:val="000000"/>
      </w:rPr>
    </w:lvl>
    <w:lvl w:ilvl="4" w:tentative="1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23">
    <w:nsid w:val="46F7362E"/>
    <w:multiLevelType w:val="hybridMultilevel"/>
    <w:tmpl w:val="7E76151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47C10152"/>
    <w:multiLevelType w:val="hybridMultilevel"/>
    <w:tmpl w:val="2780D946"/>
    <w:lvl w:ilvl="0" w:tplc="011005EA">
      <w:start w:val="1"/>
      <w:numFmt w:val="lowerRoman"/>
      <w:lvlText w:val="(%1)"/>
      <w:lvlJc w:val="left"/>
      <w:pPr>
        <w:ind w:hanging="72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5">
    <w:nsid w:val="546034F7"/>
    <w:multiLevelType w:val="hybridMultilevel"/>
    <w:tmpl w:val="45202BE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58870B39"/>
    <w:multiLevelType w:val="hybridMultilevel"/>
    <w:tmpl w:val="61BE544E"/>
    <w:lvl w:ilvl="0" w:tplc="A8A0AEDE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7">
    <w:nsid w:val="59C516FF"/>
    <w:multiLevelType w:val="hybridMultilevel"/>
    <w:tmpl w:val="3D2062D0"/>
    <w:lvl w:ilvl="0" w:tplc="FFFFFFF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8">
    <w:nsid w:val="59FD7AA3"/>
    <w:multiLevelType w:val="hybridMultilevel"/>
    <w:tmpl w:val="3CA27702"/>
    <w:lvl w:ilvl="0" w:tplc="2C8EAE5A">
      <w:numFmt w:val="bullet"/>
      <w:lvlText w:val="-"/>
      <w:lvlJc w:val="left"/>
      <w:pPr>
        <w:ind w:hanging="360" w:left="720"/>
      </w:pPr>
      <w:rPr>
        <w:rFonts w:ascii="Verdana" w:cs="Edwardian Script ITC" w:eastAsia="Edwardian Script ITC" w:hAnsi="Verdana" w:hint="default"/>
        <w:b/>
        <w:i w:val="0"/>
        <w:color w:val="000000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5DBB09FD"/>
    <w:multiLevelType w:val="multilevel"/>
    <w:tmpl w:val="BC326868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none"/>
      <w:lvlText w:val="4.4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30">
    <w:nsid w:val="62372162"/>
    <w:multiLevelType w:val="hybridMultilevel"/>
    <w:tmpl w:val="5CB4C6F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68AF50B7"/>
    <w:multiLevelType w:val="hybridMultilevel"/>
    <w:tmpl w:val="9C9A394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2">
    <w:nsid w:val="6BA014DD"/>
    <w:multiLevelType w:val="multilevel"/>
    <w:tmpl w:val="3E84A29E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none"/>
      <w:lvlText w:val="4.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33">
    <w:nsid w:val="713E2FFA"/>
    <w:multiLevelType w:val="hybridMultilevel"/>
    <w:tmpl w:val="77B4936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71DA7C4B"/>
    <w:multiLevelType w:val="hybridMultilevel"/>
    <w:tmpl w:val="843C73B6"/>
    <w:lvl w:ilvl="0" w:tplc="ECAE550E">
      <w:start w:val="1"/>
      <w:numFmt w:val="lowerRoman"/>
      <w:lvlText w:val="(%1)"/>
      <w:lvlJc w:val="left"/>
      <w:pPr>
        <w:ind w:hanging="72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5">
    <w:nsid w:val="72307D37"/>
    <w:multiLevelType w:val="hybridMultilevel"/>
    <w:tmpl w:val="1382A176"/>
    <w:lvl w:ilvl="0" w:tplc="040C0001">
      <w:start w:val="1"/>
      <w:numFmt w:val="bullet"/>
      <w:lvlText w:val=""/>
      <w:lvlJc w:val="left"/>
      <w:pPr>
        <w:ind w:hanging="360" w:left="1068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36">
    <w:nsid w:val="72CC4DDF"/>
    <w:multiLevelType w:val="hybridMultilevel"/>
    <w:tmpl w:val="3D2062D0"/>
    <w:lvl w:ilvl="0" w:tplc="FF809A92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7">
    <w:nsid w:val="757D00E4"/>
    <w:multiLevelType w:val="hybridMultilevel"/>
    <w:tmpl w:val="C6FAFCA2"/>
    <w:lvl w:ilvl="0" w:tplc="6E4CD768">
      <w:start w:val="1"/>
      <w:numFmt w:val="decimal"/>
      <w:pStyle w:val="ArticleX"/>
      <w:lvlText w:val="ARTICLE %1"/>
      <w:lvlJc w:val="left"/>
      <w:pPr>
        <w:ind w:hanging="360" w:left="720"/>
      </w:pPr>
      <w:rPr>
        <w:rFonts w:asciiTheme="minorHAnsi" w:cstheme="minorHAnsi" w:hAnsiTheme="minorHAnsi" w:hint="default"/>
        <w:b/>
        <w:i w:val="0"/>
        <w:sz w:val="24"/>
        <w:szCs w:val="24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8">
    <w:nsid w:val="76101B58"/>
    <w:multiLevelType w:val="multilevel"/>
    <w:tmpl w:val="083AD1C8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none"/>
      <w:lvlText w:val="4.6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39">
    <w:nsid w:val="76D50F5B"/>
    <w:multiLevelType w:val="hybridMultilevel"/>
    <w:tmpl w:val="B66E4D2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7A2A7BAF"/>
    <w:multiLevelType w:val="hybridMultilevel"/>
    <w:tmpl w:val="78221E9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20"/>
  </w:num>
  <w:num w:numId="4">
    <w:abstractNumId w:val="32"/>
  </w:num>
  <w:num w:numId="5">
    <w:abstractNumId w:val="6"/>
  </w:num>
  <w:num w:numId="6">
    <w:abstractNumId w:val="8"/>
  </w:num>
  <w:num w:numId="7">
    <w:abstractNumId w:val="29"/>
  </w:num>
  <w:num w:numId="8">
    <w:abstractNumId w:val="19"/>
  </w:num>
  <w:num w:numId="9">
    <w:abstractNumId w:val="38"/>
  </w:num>
  <w:num w:numId="10">
    <w:abstractNumId w:val="28"/>
  </w:num>
  <w:num w:numId="11">
    <w:abstractNumId w:val="5"/>
  </w:num>
  <w:num w:numId="12">
    <w:abstractNumId w:val="5"/>
  </w:num>
  <w:num w:numId="13">
    <w:abstractNumId w:val="10"/>
  </w:num>
  <w:num w:numId="14">
    <w:abstractNumId w:val="23"/>
  </w:num>
  <w:num w:numId="15">
    <w:abstractNumId w:val="2"/>
  </w:num>
  <w:num w:numId="16">
    <w:abstractNumId w:val="15"/>
  </w:num>
  <w:num w:numId="17">
    <w:abstractNumId w:val="7"/>
  </w:num>
  <w:num w:numId="18">
    <w:abstractNumId w:val="0"/>
  </w:num>
  <w:num w:numId="19">
    <w:abstractNumId w:val="33"/>
  </w:num>
  <w:num w:numId="20">
    <w:abstractNumId w:val="35"/>
  </w:num>
  <w:num w:numId="21">
    <w:abstractNumId w:val="3"/>
  </w:num>
  <w:num w:numId="22">
    <w:abstractNumId w:val="37"/>
  </w:num>
  <w:num w:numId="23">
    <w:abstractNumId w:val="13"/>
  </w:num>
  <w:num w:numId="24">
    <w:abstractNumId w:val="36"/>
  </w:num>
  <w:num w:numId="25">
    <w:abstractNumId w:val="14"/>
  </w:num>
  <w:num w:numId="26">
    <w:abstractNumId w:val="9"/>
  </w:num>
  <w:num w:numId="27">
    <w:abstractNumId w:val="30"/>
  </w:num>
  <w:num w:numId="28">
    <w:abstractNumId w:val="16"/>
  </w:num>
  <w:num w:numId="29">
    <w:abstractNumId w:val="21"/>
  </w:num>
  <w:num w:numId="30">
    <w:abstractNumId w:val="40"/>
  </w:num>
  <w:num w:numId="31">
    <w:abstractNumId w:val="31"/>
  </w:num>
  <w:num w:numId="32">
    <w:abstractNumId w:val="34"/>
  </w:num>
  <w:num w:numId="33">
    <w:abstractNumId w:val="24"/>
  </w:num>
  <w:num w:numId="34">
    <w:abstractNumId w:val="4"/>
  </w:num>
  <w:num w:numId="35">
    <w:abstractNumId w:val="18"/>
  </w:num>
  <w:num w:numId="36">
    <w:abstractNumId w:val="25"/>
  </w:num>
  <w:num w:numId="37">
    <w:abstractNumId w:val="39"/>
  </w:num>
  <w:num w:numId="38">
    <w:abstractNumId w:val="27"/>
  </w:num>
  <w:num w:numId="39">
    <w:abstractNumId w:val="11"/>
  </w:num>
  <w:num w:numId="40">
    <w:abstractNumId w:val="37"/>
  </w:num>
  <w:num w:numId="41">
    <w:abstractNumId w:val="37"/>
  </w:num>
  <w:num w:numId="42">
    <w:abstractNumId w:val="1"/>
  </w:num>
  <w:num w:numId="43">
    <w:abstractNumId w:val="17"/>
  </w:num>
  <w:num w:numId="44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milie Mulcey">
    <w15:presenceInfo w15:providerId="AD" w15:userId="S-1-5-21-4226484730-2873032871-2637535437-99289"/>
  </w15:person>
</w15:people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revisionView w:markup="0"/>
  <w:trackRevisions/>
  <w:doNotTrackFormatting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BF1"/>
    <w:rsid w:val="00001147"/>
    <w:rsid w:val="0000561A"/>
    <w:rsid w:val="00005715"/>
    <w:rsid w:val="00015B9A"/>
    <w:rsid w:val="0002166B"/>
    <w:rsid w:val="00027425"/>
    <w:rsid w:val="00027E78"/>
    <w:rsid w:val="00036B9E"/>
    <w:rsid w:val="0004087E"/>
    <w:rsid w:val="00045F1B"/>
    <w:rsid w:val="000474A5"/>
    <w:rsid w:val="00050BD4"/>
    <w:rsid w:val="00054186"/>
    <w:rsid w:val="00075B67"/>
    <w:rsid w:val="0007746F"/>
    <w:rsid w:val="00077D78"/>
    <w:rsid w:val="00087020"/>
    <w:rsid w:val="0009046B"/>
    <w:rsid w:val="0009252E"/>
    <w:rsid w:val="00094512"/>
    <w:rsid w:val="000957F6"/>
    <w:rsid w:val="000960AC"/>
    <w:rsid w:val="000A1072"/>
    <w:rsid w:val="000A6BF2"/>
    <w:rsid w:val="000B1F52"/>
    <w:rsid w:val="000B53EC"/>
    <w:rsid w:val="000D7BEE"/>
    <w:rsid w:val="000D7DCA"/>
    <w:rsid w:val="000E1B2C"/>
    <w:rsid w:val="000E2A04"/>
    <w:rsid w:val="000F38B7"/>
    <w:rsid w:val="000F75E0"/>
    <w:rsid w:val="00113D34"/>
    <w:rsid w:val="0011599C"/>
    <w:rsid w:val="00131FA4"/>
    <w:rsid w:val="00135F13"/>
    <w:rsid w:val="0014159D"/>
    <w:rsid w:val="00141F70"/>
    <w:rsid w:val="001431F3"/>
    <w:rsid w:val="0014692A"/>
    <w:rsid w:val="00152A23"/>
    <w:rsid w:val="00161BF1"/>
    <w:rsid w:val="00165039"/>
    <w:rsid w:val="00167A9D"/>
    <w:rsid w:val="00172488"/>
    <w:rsid w:val="001801CC"/>
    <w:rsid w:val="00181C44"/>
    <w:rsid w:val="00187DE5"/>
    <w:rsid w:val="00192FE1"/>
    <w:rsid w:val="001950A1"/>
    <w:rsid w:val="001A0CFE"/>
    <w:rsid w:val="001A2808"/>
    <w:rsid w:val="001A5D29"/>
    <w:rsid w:val="001A63EF"/>
    <w:rsid w:val="001A7476"/>
    <w:rsid w:val="001B05FD"/>
    <w:rsid w:val="001C28C6"/>
    <w:rsid w:val="001C7993"/>
    <w:rsid w:val="001D0C4A"/>
    <w:rsid w:val="001D1D38"/>
    <w:rsid w:val="001D3B7E"/>
    <w:rsid w:val="001D6D66"/>
    <w:rsid w:val="001E5CB6"/>
    <w:rsid w:val="001F1DB5"/>
    <w:rsid w:val="001F2173"/>
    <w:rsid w:val="00220645"/>
    <w:rsid w:val="00220ADA"/>
    <w:rsid w:val="00220ED4"/>
    <w:rsid w:val="00227813"/>
    <w:rsid w:val="00227C3D"/>
    <w:rsid w:val="00233864"/>
    <w:rsid w:val="002441BC"/>
    <w:rsid w:val="002475D7"/>
    <w:rsid w:val="00273843"/>
    <w:rsid w:val="002765C2"/>
    <w:rsid w:val="002816D6"/>
    <w:rsid w:val="00283E28"/>
    <w:rsid w:val="00285FB7"/>
    <w:rsid w:val="0029375E"/>
    <w:rsid w:val="002A1F69"/>
    <w:rsid w:val="002A3CCD"/>
    <w:rsid w:val="002A4289"/>
    <w:rsid w:val="002A4344"/>
    <w:rsid w:val="002A610A"/>
    <w:rsid w:val="002B4E98"/>
    <w:rsid w:val="002B7062"/>
    <w:rsid w:val="002C0C9B"/>
    <w:rsid w:val="002C203B"/>
    <w:rsid w:val="002C4EBB"/>
    <w:rsid w:val="002C61FC"/>
    <w:rsid w:val="002D25F8"/>
    <w:rsid w:val="002D4FAE"/>
    <w:rsid w:val="002E41F5"/>
    <w:rsid w:val="002E628D"/>
    <w:rsid w:val="002E6AD0"/>
    <w:rsid w:val="002F34C0"/>
    <w:rsid w:val="002F362F"/>
    <w:rsid w:val="002F3BE5"/>
    <w:rsid w:val="002F422D"/>
    <w:rsid w:val="003053A4"/>
    <w:rsid w:val="0030566A"/>
    <w:rsid w:val="003068B8"/>
    <w:rsid w:val="00311B09"/>
    <w:rsid w:val="003132E8"/>
    <w:rsid w:val="00326AD8"/>
    <w:rsid w:val="003315A2"/>
    <w:rsid w:val="0033449F"/>
    <w:rsid w:val="00335168"/>
    <w:rsid w:val="00341FC6"/>
    <w:rsid w:val="00351B24"/>
    <w:rsid w:val="00354C24"/>
    <w:rsid w:val="003570E1"/>
    <w:rsid w:val="00361008"/>
    <w:rsid w:val="003723B1"/>
    <w:rsid w:val="0037683C"/>
    <w:rsid w:val="00376A14"/>
    <w:rsid w:val="003826EE"/>
    <w:rsid w:val="00384229"/>
    <w:rsid w:val="00384BD1"/>
    <w:rsid w:val="00385FE0"/>
    <w:rsid w:val="00387F04"/>
    <w:rsid w:val="0039247E"/>
    <w:rsid w:val="003970B5"/>
    <w:rsid w:val="003A0E8B"/>
    <w:rsid w:val="003A6667"/>
    <w:rsid w:val="003B284C"/>
    <w:rsid w:val="003B317A"/>
    <w:rsid w:val="003B7F3E"/>
    <w:rsid w:val="003C18E7"/>
    <w:rsid w:val="003C3B1C"/>
    <w:rsid w:val="003C4A11"/>
    <w:rsid w:val="003D0EAC"/>
    <w:rsid w:val="003D34E1"/>
    <w:rsid w:val="003D4497"/>
    <w:rsid w:val="003D6A1D"/>
    <w:rsid w:val="003D77EF"/>
    <w:rsid w:val="003E0890"/>
    <w:rsid w:val="003E65BC"/>
    <w:rsid w:val="003F09E1"/>
    <w:rsid w:val="003F1C1D"/>
    <w:rsid w:val="003F3FC7"/>
    <w:rsid w:val="003F4944"/>
    <w:rsid w:val="003F49CA"/>
    <w:rsid w:val="003F5ADF"/>
    <w:rsid w:val="00401448"/>
    <w:rsid w:val="00405B71"/>
    <w:rsid w:val="004122A2"/>
    <w:rsid w:val="00421D86"/>
    <w:rsid w:val="00422AD5"/>
    <w:rsid w:val="00423334"/>
    <w:rsid w:val="00432CC9"/>
    <w:rsid w:val="004340BF"/>
    <w:rsid w:val="004346BF"/>
    <w:rsid w:val="00442894"/>
    <w:rsid w:val="00442D22"/>
    <w:rsid w:val="00447050"/>
    <w:rsid w:val="00456376"/>
    <w:rsid w:val="004610C4"/>
    <w:rsid w:val="0046191E"/>
    <w:rsid w:val="00464AC3"/>
    <w:rsid w:val="00464B3C"/>
    <w:rsid w:val="00464E1D"/>
    <w:rsid w:val="004651B5"/>
    <w:rsid w:val="00470A0F"/>
    <w:rsid w:val="004718BE"/>
    <w:rsid w:val="004739A6"/>
    <w:rsid w:val="00477CF5"/>
    <w:rsid w:val="00496FEA"/>
    <w:rsid w:val="004A1173"/>
    <w:rsid w:val="004A51ED"/>
    <w:rsid w:val="004A7BEF"/>
    <w:rsid w:val="004B2267"/>
    <w:rsid w:val="004B2AB7"/>
    <w:rsid w:val="004B49A6"/>
    <w:rsid w:val="004B7063"/>
    <w:rsid w:val="004C4CD5"/>
    <w:rsid w:val="004C53E4"/>
    <w:rsid w:val="004C6124"/>
    <w:rsid w:val="004C7AAD"/>
    <w:rsid w:val="004D6777"/>
    <w:rsid w:val="004E2FFE"/>
    <w:rsid w:val="004E5374"/>
    <w:rsid w:val="004F27EE"/>
    <w:rsid w:val="00501503"/>
    <w:rsid w:val="00507762"/>
    <w:rsid w:val="0051734A"/>
    <w:rsid w:val="00545B19"/>
    <w:rsid w:val="0054751C"/>
    <w:rsid w:val="005475F3"/>
    <w:rsid w:val="005557D8"/>
    <w:rsid w:val="005604F2"/>
    <w:rsid w:val="00564BF6"/>
    <w:rsid w:val="00571519"/>
    <w:rsid w:val="00571F9A"/>
    <w:rsid w:val="00582229"/>
    <w:rsid w:val="00582BE6"/>
    <w:rsid w:val="00583B81"/>
    <w:rsid w:val="00584407"/>
    <w:rsid w:val="00586D83"/>
    <w:rsid w:val="005914B1"/>
    <w:rsid w:val="005958D1"/>
    <w:rsid w:val="005A0958"/>
    <w:rsid w:val="005A4A58"/>
    <w:rsid w:val="005B1D75"/>
    <w:rsid w:val="005B2479"/>
    <w:rsid w:val="005B6669"/>
    <w:rsid w:val="005C1F41"/>
    <w:rsid w:val="005D1960"/>
    <w:rsid w:val="005E4A18"/>
    <w:rsid w:val="005E69D9"/>
    <w:rsid w:val="005E713F"/>
    <w:rsid w:val="005F33F5"/>
    <w:rsid w:val="005F42C6"/>
    <w:rsid w:val="005F43B8"/>
    <w:rsid w:val="005F69D2"/>
    <w:rsid w:val="00606EFD"/>
    <w:rsid w:val="00606FD6"/>
    <w:rsid w:val="00617F79"/>
    <w:rsid w:val="006239F2"/>
    <w:rsid w:val="00624EB8"/>
    <w:rsid w:val="0063002E"/>
    <w:rsid w:val="006350C9"/>
    <w:rsid w:val="006360C9"/>
    <w:rsid w:val="00640AE3"/>
    <w:rsid w:val="006500FF"/>
    <w:rsid w:val="0065102A"/>
    <w:rsid w:val="006528D8"/>
    <w:rsid w:val="00655EBE"/>
    <w:rsid w:val="00661E14"/>
    <w:rsid w:val="00670F53"/>
    <w:rsid w:val="006816B2"/>
    <w:rsid w:val="006824B2"/>
    <w:rsid w:val="00684808"/>
    <w:rsid w:val="00685C08"/>
    <w:rsid w:val="006960C1"/>
    <w:rsid w:val="0069753C"/>
    <w:rsid w:val="006A51FA"/>
    <w:rsid w:val="006A6795"/>
    <w:rsid w:val="006B6497"/>
    <w:rsid w:val="006B7C31"/>
    <w:rsid w:val="006C1D9F"/>
    <w:rsid w:val="006C271F"/>
    <w:rsid w:val="006C789C"/>
    <w:rsid w:val="006D1262"/>
    <w:rsid w:val="006D4A54"/>
    <w:rsid w:val="006D5B7F"/>
    <w:rsid w:val="006E022B"/>
    <w:rsid w:val="006E2487"/>
    <w:rsid w:val="006F0777"/>
    <w:rsid w:val="006F5690"/>
    <w:rsid w:val="006F6A47"/>
    <w:rsid w:val="00703201"/>
    <w:rsid w:val="0070571A"/>
    <w:rsid w:val="00711B81"/>
    <w:rsid w:val="00712052"/>
    <w:rsid w:val="0071235F"/>
    <w:rsid w:val="00712EF3"/>
    <w:rsid w:val="00713011"/>
    <w:rsid w:val="0071749F"/>
    <w:rsid w:val="007176CD"/>
    <w:rsid w:val="007206DE"/>
    <w:rsid w:val="00720A18"/>
    <w:rsid w:val="00721E45"/>
    <w:rsid w:val="00727E0A"/>
    <w:rsid w:val="00730E16"/>
    <w:rsid w:val="00744C09"/>
    <w:rsid w:val="007460A8"/>
    <w:rsid w:val="00767ADF"/>
    <w:rsid w:val="007711F8"/>
    <w:rsid w:val="00771AD9"/>
    <w:rsid w:val="00774DDD"/>
    <w:rsid w:val="00780788"/>
    <w:rsid w:val="00783F28"/>
    <w:rsid w:val="00786E9D"/>
    <w:rsid w:val="00790737"/>
    <w:rsid w:val="007912B3"/>
    <w:rsid w:val="00797B76"/>
    <w:rsid w:val="007A755C"/>
    <w:rsid w:val="007B31EF"/>
    <w:rsid w:val="007B438D"/>
    <w:rsid w:val="007B5412"/>
    <w:rsid w:val="007C3A70"/>
    <w:rsid w:val="007C4AF6"/>
    <w:rsid w:val="007D168B"/>
    <w:rsid w:val="007D2D15"/>
    <w:rsid w:val="007D3191"/>
    <w:rsid w:val="007D4A81"/>
    <w:rsid w:val="007F188E"/>
    <w:rsid w:val="00801B5B"/>
    <w:rsid w:val="008046AE"/>
    <w:rsid w:val="008052FC"/>
    <w:rsid w:val="0081118B"/>
    <w:rsid w:val="008119DE"/>
    <w:rsid w:val="00821B5E"/>
    <w:rsid w:val="008243D2"/>
    <w:rsid w:val="008269F3"/>
    <w:rsid w:val="008354EE"/>
    <w:rsid w:val="00841140"/>
    <w:rsid w:val="0084188B"/>
    <w:rsid w:val="00841FE7"/>
    <w:rsid w:val="008477BF"/>
    <w:rsid w:val="00851AD6"/>
    <w:rsid w:val="00852C02"/>
    <w:rsid w:val="00854E21"/>
    <w:rsid w:val="00856CB4"/>
    <w:rsid w:val="008644E2"/>
    <w:rsid w:val="0087506E"/>
    <w:rsid w:val="00876B24"/>
    <w:rsid w:val="00885201"/>
    <w:rsid w:val="00887AB7"/>
    <w:rsid w:val="0089313F"/>
    <w:rsid w:val="008971AF"/>
    <w:rsid w:val="008A01C5"/>
    <w:rsid w:val="008A4C6E"/>
    <w:rsid w:val="008A646B"/>
    <w:rsid w:val="008B42DD"/>
    <w:rsid w:val="008B60A2"/>
    <w:rsid w:val="008C2B0F"/>
    <w:rsid w:val="008C6A7D"/>
    <w:rsid w:val="008D1FCB"/>
    <w:rsid w:val="008D2DA6"/>
    <w:rsid w:val="008E3A60"/>
    <w:rsid w:val="008E41B7"/>
    <w:rsid w:val="008E4D21"/>
    <w:rsid w:val="008E6021"/>
    <w:rsid w:val="008E61DF"/>
    <w:rsid w:val="008F112B"/>
    <w:rsid w:val="008F1E9C"/>
    <w:rsid w:val="008F25EF"/>
    <w:rsid w:val="008F2972"/>
    <w:rsid w:val="008F467B"/>
    <w:rsid w:val="00901988"/>
    <w:rsid w:val="00905EEF"/>
    <w:rsid w:val="009061FF"/>
    <w:rsid w:val="00912B08"/>
    <w:rsid w:val="009161EA"/>
    <w:rsid w:val="009210D4"/>
    <w:rsid w:val="00922A92"/>
    <w:rsid w:val="00927E99"/>
    <w:rsid w:val="009326FD"/>
    <w:rsid w:val="009351D6"/>
    <w:rsid w:val="00935F59"/>
    <w:rsid w:val="009378F3"/>
    <w:rsid w:val="00940D59"/>
    <w:rsid w:val="00952DD9"/>
    <w:rsid w:val="00953963"/>
    <w:rsid w:val="00955741"/>
    <w:rsid w:val="00957764"/>
    <w:rsid w:val="009630BB"/>
    <w:rsid w:val="0097158B"/>
    <w:rsid w:val="00973D10"/>
    <w:rsid w:val="00974B0B"/>
    <w:rsid w:val="009765E4"/>
    <w:rsid w:val="00976758"/>
    <w:rsid w:val="00981396"/>
    <w:rsid w:val="009848A1"/>
    <w:rsid w:val="0098596F"/>
    <w:rsid w:val="0098728A"/>
    <w:rsid w:val="00987D24"/>
    <w:rsid w:val="0099068B"/>
    <w:rsid w:val="009940BC"/>
    <w:rsid w:val="009954AF"/>
    <w:rsid w:val="00997129"/>
    <w:rsid w:val="009A01C0"/>
    <w:rsid w:val="009A030F"/>
    <w:rsid w:val="009A4B62"/>
    <w:rsid w:val="009B142D"/>
    <w:rsid w:val="009B3FE8"/>
    <w:rsid w:val="009C0EB9"/>
    <w:rsid w:val="009C1F1B"/>
    <w:rsid w:val="009D02D8"/>
    <w:rsid w:val="009D1D02"/>
    <w:rsid w:val="009D34B5"/>
    <w:rsid w:val="009D3F99"/>
    <w:rsid w:val="009D4933"/>
    <w:rsid w:val="009D4EF5"/>
    <w:rsid w:val="009D61D1"/>
    <w:rsid w:val="009D7A0E"/>
    <w:rsid w:val="009E0527"/>
    <w:rsid w:val="009F1165"/>
    <w:rsid w:val="009F6179"/>
    <w:rsid w:val="00A041A7"/>
    <w:rsid w:val="00A046B5"/>
    <w:rsid w:val="00A074DB"/>
    <w:rsid w:val="00A110EB"/>
    <w:rsid w:val="00A1349A"/>
    <w:rsid w:val="00A21CFE"/>
    <w:rsid w:val="00A277D0"/>
    <w:rsid w:val="00A3449E"/>
    <w:rsid w:val="00A35305"/>
    <w:rsid w:val="00A36065"/>
    <w:rsid w:val="00A36BE9"/>
    <w:rsid w:val="00A43D6D"/>
    <w:rsid w:val="00A469AD"/>
    <w:rsid w:val="00A52C2C"/>
    <w:rsid w:val="00A52F3D"/>
    <w:rsid w:val="00A5358B"/>
    <w:rsid w:val="00A53880"/>
    <w:rsid w:val="00A60028"/>
    <w:rsid w:val="00A60F80"/>
    <w:rsid w:val="00A6200C"/>
    <w:rsid w:val="00A63FE8"/>
    <w:rsid w:val="00A64DA2"/>
    <w:rsid w:val="00A64EBE"/>
    <w:rsid w:val="00A65EEE"/>
    <w:rsid w:val="00A700A8"/>
    <w:rsid w:val="00A746BD"/>
    <w:rsid w:val="00A76D7D"/>
    <w:rsid w:val="00A82C56"/>
    <w:rsid w:val="00A84015"/>
    <w:rsid w:val="00A84C0C"/>
    <w:rsid w:val="00A92EA8"/>
    <w:rsid w:val="00A93694"/>
    <w:rsid w:val="00A95E2C"/>
    <w:rsid w:val="00A9618F"/>
    <w:rsid w:val="00AA0F31"/>
    <w:rsid w:val="00AA3608"/>
    <w:rsid w:val="00AA546B"/>
    <w:rsid w:val="00AB01EA"/>
    <w:rsid w:val="00AB5DA5"/>
    <w:rsid w:val="00AC0BE7"/>
    <w:rsid w:val="00AC216B"/>
    <w:rsid w:val="00AC545B"/>
    <w:rsid w:val="00AC6DAF"/>
    <w:rsid w:val="00AD3F7B"/>
    <w:rsid w:val="00AD6BEA"/>
    <w:rsid w:val="00AE02EC"/>
    <w:rsid w:val="00AE0335"/>
    <w:rsid w:val="00AE6EED"/>
    <w:rsid w:val="00AF1596"/>
    <w:rsid w:val="00AF4D02"/>
    <w:rsid w:val="00AF6CF3"/>
    <w:rsid w:val="00B05A20"/>
    <w:rsid w:val="00B068FC"/>
    <w:rsid w:val="00B14354"/>
    <w:rsid w:val="00B22304"/>
    <w:rsid w:val="00B3078C"/>
    <w:rsid w:val="00B3122C"/>
    <w:rsid w:val="00B31353"/>
    <w:rsid w:val="00B31640"/>
    <w:rsid w:val="00B32209"/>
    <w:rsid w:val="00B351DB"/>
    <w:rsid w:val="00B36AA6"/>
    <w:rsid w:val="00B40229"/>
    <w:rsid w:val="00B41252"/>
    <w:rsid w:val="00B4367F"/>
    <w:rsid w:val="00B43A31"/>
    <w:rsid w:val="00B53830"/>
    <w:rsid w:val="00B53CF5"/>
    <w:rsid w:val="00B650D3"/>
    <w:rsid w:val="00B805B2"/>
    <w:rsid w:val="00B9697B"/>
    <w:rsid w:val="00BA455F"/>
    <w:rsid w:val="00BB0741"/>
    <w:rsid w:val="00BB33F0"/>
    <w:rsid w:val="00BC1F46"/>
    <w:rsid w:val="00BC3079"/>
    <w:rsid w:val="00BD0C46"/>
    <w:rsid w:val="00BD5989"/>
    <w:rsid w:val="00BD7588"/>
    <w:rsid w:val="00BE1F15"/>
    <w:rsid w:val="00BE73EA"/>
    <w:rsid w:val="00C03DB0"/>
    <w:rsid w:val="00C05AE7"/>
    <w:rsid w:val="00C06166"/>
    <w:rsid w:val="00C10FCE"/>
    <w:rsid w:val="00C133A2"/>
    <w:rsid w:val="00C150D3"/>
    <w:rsid w:val="00C158CC"/>
    <w:rsid w:val="00C2762A"/>
    <w:rsid w:val="00C321D3"/>
    <w:rsid w:val="00C36D98"/>
    <w:rsid w:val="00C407FE"/>
    <w:rsid w:val="00C51E74"/>
    <w:rsid w:val="00C51F93"/>
    <w:rsid w:val="00C5223B"/>
    <w:rsid w:val="00C52A53"/>
    <w:rsid w:val="00C544DF"/>
    <w:rsid w:val="00C546D7"/>
    <w:rsid w:val="00C65395"/>
    <w:rsid w:val="00C66AF4"/>
    <w:rsid w:val="00C74859"/>
    <w:rsid w:val="00C81D73"/>
    <w:rsid w:val="00C84BC7"/>
    <w:rsid w:val="00C91315"/>
    <w:rsid w:val="00C917C0"/>
    <w:rsid w:val="00C92DC6"/>
    <w:rsid w:val="00C953F7"/>
    <w:rsid w:val="00CA4D0B"/>
    <w:rsid w:val="00CA647A"/>
    <w:rsid w:val="00CA75E3"/>
    <w:rsid w:val="00CC192C"/>
    <w:rsid w:val="00CC4E35"/>
    <w:rsid w:val="00CC720D"/>
    <w:rsid w:val="00CD13E6"/>
    <w:rsid w:val="00CF711E"/>
    <w:rsid w:val="00D00783"/>
    <w:rsid w:val="00D11F96"/>
    <w:rsid w:val="00D138EE"/>
    <w:rsid w:val="00D17442"/>
    <w:rsid w:val="00D34B2D"/>
    <w:rsid w:val="00D358EC"/>
    <w:rsid w:val="00D37EB3"/>
    <w:rsid w:val="00D42959"/>
    <w:rsid w:val="00D46C24"/>
    <w:rsid w:val="00D6302B"/>
    <w:rsid w:val="00D762CA"/>
    <w:rsid w:val="00D77D4C"/>
    <w:rsid w:val="00D77EF6"/>
    <w:rsid w:val="00D81AD0"/>
    <w:rsid w:val="00D82A03"/>
    <w:rsid w:val="00D83DB7"/>
    <w:rsid w:val="00D84557"/>
    <w:rsid w:val="00DA5802"/>
    <w:rsid w:val="00DA6474"/>
    <w:rsid w:val="00DB1BAB"/>
    <w:rsid w:val="00DC3FBA"/>
    <w:rsid w:val="00DD171E"/>
    <w:rsid w:val="00DD1D54"/>
    <w:rsid w:val="00DD25C3"/>
    <w:rsid w:val="00DD5AFF"/>
    <w:rsid w:val="00DE029C"/>
    <w:rsid w:val="00DE28A6"/>
    <w:rsid w:val="00DE3033"/>
    <w:rsid w:val="00DE4FFC"/>
    <w:rsid w:val="00DF129B"/>
    <w:rsid w:val="00DF30A6"/>
    <w:rsid w:val="00DF5E3B"/>
    <w:rsid w:val="00E01B5C"/>
    <w:rsid w:val="00E020F8"/>
    <w:rsid w:val="00E153AF"/>
    <w:rsid w:val="00E220C2"/>
    <w:rsid w:val="00E2244A"/>
    <w:rsid w:val="00E35E23"/>
    <w:rsid w:val="00E45CBA"/>
    <w:rsid w:val="00E45CD2"/>
    <w:rsid w:val="00E50D0D"/>
    <w:rsid w:val="00E50F20"/>
    <w:rsid w:val="00E51951"/>
    <w:rsid w:val="00E52685"/>
    <w:rsid w:val="00E536F4"/>
    <w:rsid w:val="00E6287B"/>
    <w:rsid w:val="00E65B14"/>
    <w:rsid w:val="00E67CC7"/>
    <w:rsid w:val="00E71714"/>
    <w:rsid w:val="00E73AB3"/>
    <w:rsid w:val="00E74A9F"/>
    <w:rsid w:val="00E854F2"/>
    <w:rsid w:val="00E86B74"/>
    <w:rsid w:val="00E94587"/>
    <w:rsid w:val="00E96D94"/>
    <w:rsid w:val="00E97288"/>
    <w:rsid w:val="00EA71CC"/>
    <w:rsid w:val="00EB06D3"/>
    <w:rsid w:val="00EB2DD0"/>
    <w:rsid w:val="00EB2F09"/>
    <w:rsid w:val="00EB3C63"/>
    <w:rsid w:val="00EB7B65"/>
    <w:rsid w:val="00EC1056"/>
    <w:rsid w:val="00EC1DBA"/>
    <w:rsid w:val="00ED2BBC"/>
    <w:rsid w:val="00EE7BE6"/>
    <w:rsid w:val="00EF3600"/>
    <w:rsid w:val="00EF3B82"/>
    <w:rsid w:val="00EF52E5"/>
    <w:rsid w:val="00EF555F"/>
    <w:rsid w:val="00F015F1"/>
    <w:rsid w:val="00F118B6"/>
    <w:rsid w:val="00F11978"/>
    <w:rsid w:val="00F1350A"/>
    <w:rsid w:val="00F16D27"/>
    <w:rsid w:val="00F22C09"/>
    <w:rsid w:val="00F25821"/>
    <w:rsid w:val="00F26B6E"/>
    <w:rsid w:val="00F31F06"/>
    <w:rsid w:val="00F3763F"/>
    <w:rsid w:val="00F37E88"/>
    <w:rsid w:val="00F40CD2"/>
    <w:rsid w:val="00F42D00"/>
    <w:rsid w:val="00F43E6F"/>
    <w:rsid w:val="00F64320"/>
    <w:rsid w:val="00F73F14"/>
    <w:rsid w:val="00F90203"/>
    <w:rsid w:val="00F91F32"/>
    <w:rsid w:val="00F94777"/>
    <w:rsid w:val="00FA159C"/>
    <w:rsid w:val="00FA2A4F"/>
    <w:rsid w:val="00FA409D"/>
    <w:rsid w:val="00FB3A9B"/>
    <w:rsid w:val="00FC260D"/>
    <w:rsid w:val="00FC76CB"/>
    <w:rsid w:val="00FD19A9"/>
    <w:rsid w:val="00FD2A33"/>
    <w:rsid w:val="00FD2E79"/>
    <w:rsid w:val="00FD3BC2"/>
    <w:rsid w:val="00FD6065"/>
    <w:rsid w:val="00FE0242"/>
    <w:rsid w:val="00FE1B76"/>
    <w:rsid w:val="00FE3144"/>
    <w:rsid w:val="00FE3D9B"/>
    <w:rsid w:val="00FE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  <w14:docId w14:val="57E7D467"/>
  <w15:docId w15:val="{F2D3427B-BBF3-43BA-89F3-17B85476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fr-FR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0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99068B"/>
    <w:pPr>
      <w:spacing w:after="120" w:before="120" w:line="240" w:lineRule="auto"/>
      <w:jc w:val="both"/>
    </w:pPr>
    <w:rPr>
      <w:rFonts w:ascii="Arial" w:cs="Arial" w:eastAsia="Times New Roman" w:hAnsi="Arial"/>
      <w:sz w:val="20"/>
      <w:szCs w:val="20"/>
      <w:lang w:eastAsia="fr-FR"/>
    </w:rPr>
  </w:style>
  <w:style w:styleId="Titre1" w:type="paragraph">
    <w:name w:val="heading 1"/>
    <w:basedOn w:val="Normal"/>
    <w:next w:val="Normal"/>
    <w:link w:val="Titre1Car"/>
    <w:qFormat/>
    <w:rsid w:val="00161BF1"/>
    <w:pPr>
      <w:keepNext/>
      <w:tabs>
        <w:tab w:pos="426" w:val="left"/>
      </w:tabs>
      <w:spacing w:before="360"/>
      <w:outlineLvl w:val="0"/>
    </w:pPr>
    <w:rPr>
      <w:b/>
      <w:color w:val="7030A0"/>
      <w:kern w:val="28"/>
      <w:sz w:val="28"/>
      <w:szCs w:val="28"/>
    </w:rPr>
  </w:style>
  <w:style w:styleId="Titre2" w:type="paragraph">
    <w:name w:val="heading 2"/>
    <w:basedOn w:val="Normal"/>
    <w:next w:val="Normal"/>
    <w:link w:val="Titre2Car"/>
    <w:qFormat/>
    <w:rsid w:val="00161BF1"/>
    <w:pPr>
      <w:keepNext/>
      <w:tabs>
        <w:tab w:pos="851" w:val="left"/>
      </w:tabs>
      <w:spacing w:after="240" w:before="240"/>
      <w:ind w:left="284"/>
      <w:outlineLvl w:val="1"/>
    </w:pPr>
    <w:rPr>
      <w:b/>
      <w:color w:val="7030A0"/>
      <w:sz w:val="24"/>
      <w:szCs w:val="24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0F75E0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rsid w:val="00161BF1"/>
    <w:rPr>
      <w:rFonts w:ascii="Arial" w:cs="Arial" w:eastAsia="Times New Roman" w:hAnsi="Arial"/>
      <w:b/>
      <w:color w:val="7030A0"/>
      <w:kern w:val="28"/>
      <w:sz w:val="28"/>
      <w:szCs w:val="28"/>
      <w:lang w:eastAsia="fr-FR"/>
    </w:rPr>
  </w:style>
  <w:style w:customStyle="1" w:styleId="Titre2Car" w:type="character">
    <w:name w:val="Titre 2 Car"/>
    <w:basedOn w:val="Policepardfaut"/>
    <w:link w:val="Titre2"/>
    <w:rsid w:val="00161BF1"/>
    <w:rPr>
      <w:rFonts w:ascii="Arial" w:cs="Arial" w:eastAsia="Times New Roman" w:hAnsi="Arial"/>
      <w:b/>
      <w:color w:val="7030A0"/>
      <w:sz w:val="24"/>
      <w:szCs w:val="24"/>
      <w:lang w:eastAsia="fr-FR"/>
    </w:rPr>
  </w:style>
  <w:style w:styleId="Pieddepage" w:type="paragraph">
    <w:name w:val="footer"/>
    <w:basedOn w:val="Normal"/>
    <w:link w:val="PieddepageCar"/>
    <w:uiPriority w:val="99"/>
    <w:rsid w:val="00161BF1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161BF1"/>
    <w:rPr>
      <w:rFonts w:ascii="Arial" w:cs="Arial" w:eastAsia="Times New Roman" w:hAnsi="Arial"/>
      <w:sz w:val="20"/>
      <w:szCs w:val="20"/>
      <w:lang w:eastAsia="fr-FR"/>
    </w:rPr>
  </w:style>
  <w:style w:styleId="Numrodepage" w:type="character">
    <w:name w:val="page number"/>
    <w:basedOn w:val="Policepardfaut"/>
    <w:rsid w:val="00161BF1"/>
  </w:style>
  <w:style w:styleId="En-tte" w:type="paragraph">
    <w:name w:val="header"/>
    <w:basedOn w:val="Normal"/>
    <w:link w:val="En-tteCar"/>
    <w:rsid w:val="00161BF1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rsid w:val="00161BF1"/>
    <w:rPr>
      <w:rFonts w:ascii="Arial" w:cs="Arial" w:eastAsia="Times New Roman" w:hAnsi="Arial"/>
      <w:sz w:val="20"/>
      <w:szCs w:val="20"/>
      <w:lang w:eastAsia="fr-FR"/>
    </w:rPr>
  </w:style>
  <w:style w:styleId="Titre" w:type="paragraph">
    <w:name w:val="Title"/>
    <w:basedOn w:val="Normal"/>
    <w:link w:val="TitreCar"/>
    <w:qFormat/>
    <w:rsid w:val="00161BF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FFFFFF" w:val="pct20"/>
      <w:jc w:val="center"/>
    </w:pPr>
    <w:rPr>
      <w:sz w:val="36"/>
    </w:rPr>
  </w:style>
  <w:style w:customStyle="1" w:styleId="TitreCar" w:type="character">
    <w:name w:val="Titre Car"/>
    <w:basedOn w:val="Policepardfaut"/>
    <w:link w:val="Titre"/>
    <w:rsid w:val="00161BF1"/>
    <w:rPr>
      <w:rFonts w:ascii="Arial" w:cs="Arial" w:eastAsia="Times New Roman" w:hAnsi="Arial"/>
      <w:sz w:val="36"/>
      <w:szCs w:val="20"/>
      <w:shd w:color="auto" w:fill="FFFFFF" w:val="pct20"/>
      <w:lang w:eastAsia="fr-FR"/>
    </w:rPr>
  </w:style>
  <w:style w:styleId="Paragraphedeliste" w:type="paragraph">
    <w:name w:val="List Paragraph"/>
    <w:basedOn w:val="Normal"/>
    <w:uiPriority w:val="34"/>
    <w:qFormat/>
    <w:rsid w:val="00161BF1"/>
    <w:pPr>
      <w:spacing w:after="0" w:before="0" w:line="260" w:lineRule="atLeast"/>
      <w:ind w:left="720"/>
      <w:contextualSpacing/>
    </w:pPr>
    <w:rPr>
      <w:rFonts w:ascii="Times New Roman" w:cs="Times New Roman" w:hAnsi="Times New Roman"/>
      <w:sz w:val="22"/>
    </w:rPr>
  </w:style>
  <w:style w:customStyle="1" w:styleId="Titre6Car" w:type="character">
    <w:name w:val="Titre 6 Car"/>
    <w:basedOn w:val="Policepardfaut"/>
    <w:link w:val="Titre6"/>
    <w:uiPriority w:val="9"/>
    <w:semiHidden/>
    <w:rsid w:val="000F75E0"/>
    <w:rPr>
      <w:rFonts w:asciiTheme="majorHAnsi" w:cstheme="majorBidi" w:eastAsiaTheme="majorEastAsia" w:hAnsiTheme="majorHAnsi"/>
      <w:color w:themeColor="accent1" w:themeShade="7F" w:val="1F3763"/>
      <w:sz w:val="20"/>
      <w:szCs w:val="20"/>
      <w:lang w:eastAsia="fr-FR"/>
    </w:rPr>
  </w:style>
  <w:style w:styleId="lev" w:type="character">
    <w:name w:val="Strong"/>
    <w:basedOn w:val="Policepardfaut"/>
    <w:uiPriority w:val="22"/>
    <w:qFormat/>
    <w:rsid w:val="00005715"/>
    <w:rPr>
      <w:b/>
      <w:bCs/>
    </w:rPr>
  </w:style>
  <w:style w:styleId="Rvision" w:type="paragraph">
    <w:name w:val="Revision"/>
    <w:hidden/>
    <w:uiPriority w:val="99"/>
    <w:semiHidden/>
    <w:rsid w:val="00D17442"/>
    <w:pPr>
      <w:spacing w:after="0" w:line="240" w:lineRule="auto"/>
    </w:pPr>
    <w:rPr>
      <w:rFonts w:ascii="Arial" w:cs="Arial" w:eastAsia="Times New Roman" w:hAnsi="Arial"/>
      <w:sz w:val="20"/>
      <w:szCs w:val="20"/>
      <w:lang w:eastAsia="fr-FR"/>
    </w:rPr>
  </w:style>
  <w:style w:styleId="Marquedecommentaire" w:type="character">
    <w:name w:val="annotation reference"/>
    <w:basedOn w:val="Policepardfaut"/>
    <w:uiPriority w:val="99"/>
    <w:semiHidden/>
    <w:unhideWhenUsed/>
    <w:rsid w:val="00D17442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unhideWhenUsed/>
    <w:rsid w:val="00D17442"/>
  </w:style>
  <w:style w:customStyle="1" w:styleId="CommentaireCar" w:type="character">
    <w:name w:val="Commentaire Car"/>
    <w:basedOn w:val="Policepardfaut"/>
    <w:link w:val="Commentaire"/>
    <w:uiPriority w:val="99"/>
    <w:rsid w:val="00D17442"/>
    <w:rPr>
      <w:rFonts w:ascii="Arial" w:cs="Arial" w:eastAsia="Times New Roman" w:hAnsi="Arial"/>
      <w:sz w:val="20"/>
      <w:szCs w:val="20"/>
      <w:lang w:eastAsia="fr-FR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D17442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D17442"/>
    <w:rPr>
      <w:rFonts w:ascii="Arial" w:cs="Arial" w:eastAsia="Times New Roman" w:hAnsi="Arial"/>
      <w:b/>
      <w:bCs/>
      <w:sz w:val="20"/>
      <w:szCs w:val="20"/>
      <w:lang w:eastAsia="fr-FR"/>
    </w:rPr>
  </w:style>
  <w:style w:styleId="Lienhypertexte" w:type="character">
    <w:name w:val="Hyperlink"/>
    <w:basedOn w:val="Policepardfaut"/>
    <w:uiPriority w:val="99"/>
    <w:unhideWhenUsed/>
    <w:rsid w:val="004C4CD5"/>
    <w:rPr>
      <w:color w:themeColor="hyperlink" w:val="0563C1"/>
      <w:u w:val="single"/>
    </w:rPr>
  </w:style>
  <w:style w:customStyle="1" w:styleId="Mentionnonrsolue1" w:type="character">
    <w:name w:val="Mention non résolue1"/>
    <w:basedOn w:val="Policepardfaut"/>
    <w:uiPriority w:val="99"/>
    <w:semiHidden/>
    <w:unhideWhenUsed/>
    <w:rsid w:val="004C4CD5"/>
    <w:rPr>
      <w:color w:val="605E5C"/>
      <w:shd w:color="auto" w:fill="E1DFDD" w:val="clear"/>
    </w:rPr>
  </w:style>
  <w:style w:styleId="Titredulivre" w:type="character">
    <w:name w:val="Book Title"/>
    <w:aliases w:val="Article"/>
    <w:uiPriority w:val="33"/>
    <w:qFormat/>
    <w:rsid w:val="003315A2"/>
    <w:rPr>
      <w:rFonts w:asciiTheme="minorHAnsi" w:cstheme="minorHAnsi" w:hAnsiTheme="minorHAnsi"/>
      <w:color w:val="auto"/>
      <w:sz w:val="24"/>
      <w:szCs w:val="24"/>
    </w:rPr>
  </w:style>
  <w:style w:customStyle="1" w:styleId="ArticleX" w:type="paragraph">
    <w:name w:val="Article X"/>
    <w:basedOn w:val="Titre1"/>
    <w:link w:val="ArticleXCar"/>
    <w:qFormat/>
    <w:rsid w:val="00F25821"/>
    <w:pPr>
      <w:numPr>
        <w:numId w:val="22"/>
      </w:num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F2F2F2" w:themeFill="background1" w:themeFillShade="F2" w:val="clear"/>
      <w:tabs>
        <w:tab w:pos="426" w:val="clear"/>
      </w:tabs>
      <w:spacing w:before="480"/>
      <w:ind w:left="426"/>
    </w:pPr>
    <w:rPr>
      <w:rFonts w:ascii="Calibri" w:cs="Calibri" w:hAnsi="Calibri"/>
      <w:color w:val="auto"/>
      <w:sz w:val="24"/>
      <w:szCs w:val="24"/>
    </w:rPr>
  </w:style>
  <w:style w:styleId="Grilledutableau" w:type="table">
    <w:name w:val="Table Grid"/>
    <w:basedOn w:val="TableauNormal"/>
    <w:uiPriority w:val="39"/>
    <w:rsid w:val="007176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ArticleXCar" w:type="character">
    <w:name w:val="Article X Car"/>
    <w:basedOn w:val="Titre1Car"/>
    <w:link w:val="ArticleX"/>
    <w:rsid w:val="00F25821"/>
    <w:rPr>
      <w:rFonts w:ascii="Calibri" w:cs="Calibri" w:eastAsia="Times New Roman" w:hAnsi="Calibri"/>
      <w:b/>
      <w:color w:val="7030A0"/>
      <w:kern w:val="28"/>
      <w:sz w:val="24"/>
      <w:szCs w:val="24"/>
      <w:shd w:color="auto" w:fill="F2F2F2" w:themeFill="background1" w:themeFillShade="F2" w:val="clear"/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F22C09"/>
    <w:pPr>
      <w:spacing w:after="0" w:before="0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F22C09"/>
    <w:rPr>
      <w:rFonts w:ascii="Segoe UI" w:cs="Segoe UI" w:eastAsia="Times New Roman" w:hAnsi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2.xml" Type="http://schemas.openxmlformats.org/officeDocument/2006/relationships/header"/><Relationship Id="rId11" Target="footer1.xml" Type="http://schemas.openxmlformats.org/officeDocument/2006/relationships/footer"/><Relationship Id="rId12" Target="footer2.xml" Type="http://schemas.openxmlformats.org/officeDocument/2006/relationships/footer"/><Relationship Id="rId13" Target="header3.xml" Type="http://schemas.openxmlformats.org/officeDocument/2006/relationships/header"/><Relationship Id="rId14" Target="footer3.xml" Type="http://schemas.openxmlformats.org/officeDocument/2006/relationships/footer"/><Relationship Id="rId15" Target="fontTable.xml" Type="http://schemas.openxmlformats.org/officeDocument/2006/relationships/fontTable"/><Relationship Id="rId16" Target="people.xml" Type="http://schemas.microsoft.com/office/2011/relationships/people"/><Relationship Id="rId17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ttp://www.teleaccords.travail-emploi.gouv.fr" TargetMode="External" Type="http://schemas.openxmlformats.org/officeDocument/2006/relationships/hyperlink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74F1A-F7FD-4CA1-BEA4-70D11CE8F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2544</Words>
  <Characters>13993</Characters>
  <Application>Microsoft Office Word</Application>
  <DocSecurity>0</DocSecurity>
  <Lines>116</Lines>
  <Paragraphs>33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2022-11-22T14:46:00Z</dcterms:created>
  <dc:description>4421050</dc:description>
  <cp:lastPrinted>2022-11-22T14:45:00Z</cp:lastPrinted>
  <dcterms:modified xsi:type="dcterms:W3CDTF">2022-12-01T22:57:00Z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DLexVersion" pid="2">
    <vt:lpwstr/>
  </property>
  <property fmtid="{D5CDD505-2E9C-101B-9397-08002B2CF9AE}" name="DLexId" pid="3">
    <vt:lpwstr>4421050</vt:lpwstr>
  </property>
</Properties>
</file>