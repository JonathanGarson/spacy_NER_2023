
<file path=[Content_Types].xml><?xml version="1.0" encoding="utf-8"?>
<Types xmlns="http://schemas.openxmlformats.org/package/2006/content-types">
  <Default ContentType="image/x-emf" Extension="emf"/>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people+xml" PartName="/word/peop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rsidP="001D7574" w:rsidR="00F057CF" w:rsidRDefault="001D7574" w:rsidRPr="009533E8">
      <w:pPr>
        <w:jc w:val="center"/>
        <w:rPr>
          <w:rFonts w:ascii="Arial Narrow" w:cs="Arial Unicode MS" w:eastAsia="Arial Unicode MS" w:hAnsi="Arial Narrow"/>
          <w:sz w:val="24"/>
          <w:szCs w:val="24"/>
        </w:rPr>
      </w:pPr>
      <w:r w:rsidRPr="009533E8">
        <w:rPr>
          <w:rFonts w:ascii="Arial Narrow" w:cs="Arial Unicode MS" w:eastAsia="Arial Unicode MS" w:hAnsi="Arial Narrow"/>
          <w:noProof/>
          <w:sz w:val="24"/>
          <w:szCs w:val="24"/>
          <w:lang w:eastAsia="en-US" w:val="en-US"/>
        </w:rPr>
        <w:drawing>
          <wp:inline distB="0" distL="0" distR="0" distT="0" wp14:anchorId="50A8AFA6" wp14:editId="72676292">
            <wp:extent cx="2752725" cy="1015512"/>
            <wp:effectExtent b="0" l="19050" r="9525" t="0"/>
            <wp:docPr descr="logo-MJB"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logo-MJB" id="0" name="Picture 1"/>
                    <pic:cNvPicPr>
                      <a:picLocks noChangeArrowheads="1" noChangeAspect="1"/>
                    </pic:cNvPicPr>
                  </pic:nvPicPr>
                  <pic:blipFill>
                    <a:blip cstate="print" r:embed="rId8"/>
                    <a:srcRect/>
                    <a:stretch>
                      <a:fillRect/>
                    </a:stretch>
                  </pic:blipFill>
                  <pic:spPr bwMode="auto">
                    <a:xfrm>
                      <a:off x="0" y="0"/>
                      <a:ext cx="2763013" cy="1019307"/>
                    </a:xfrm>
                    <a:prstGeom prst="rect">
                      <a:avLst/>
                    </a:prstGeom>
                    <a:noFill/>
                    <a:ln w="9525">
                      <a:noFill/>
                      <a:miter lim="800000"/>
                      <a:headEnd/>
                      <a:tailEnd/>
                    </a:ln>
                  </pic:spPr>
                </pic:pic>
              </a:graphicData>
            </a:graphic>
          </wp:inline>
        </w:drawing>
      </w:r>
    </w:p>
    <w:p w:rsidP="008E246B" w:rsidR="001D7574" w:rsidRDefault="001D7574" w:rsidRPr="009533E8">
      <w:pPr>
        <w:pStyle w:val="Titre8"/>
        <w:rPr>
          <w:rFonts w:ascii="Arial Narrow" w:cs="Arial Unicode MS" w:eastAsia="Arial Unicode MS" w:hAnsi="Arial Narrow"/>
          <w:sz w:val="24"/>
          <w:szCs w:val="24"/>
          <w:u w:val="single"/>
        </w:rPr>
      </w:pPr>
    </w:p>
    <w:p w:rsidP="008E246B" w:rsidR="001D7574" w:rsidRDefault="001D7574" w:rsidRPr="009533E8">
      <w:pPr>
        <w:pStyle w:val="Titre8"/>
        <w:rPr>
          <w:rFonts w:ascii="Arial Narrow" w:cs="Arial Unicode MS" w:eastAsia="Arial Unicode MS" w:hAnsi="Arial Narrow"/>
          <w:sz w:val="24"/>
          <w:szCs w:val="24"/>
          <w:u w:val="single"/>
        </w:rPr>
      </w:pPr>
    </w:p>
    <w:p w:rsidP="008E246B" w:rsidR="0095341C" w:rsidRDefault="00D862C8" w:rsidRPr="009533E8">
      <w:pPr>
        <w:pStyle w:val="Titre8"/>
        <w:rPr>
          <w:rFonts w:ascii="Arial Narrow" w:cs="Arial Unicode MS" w:eastAsia="Arial Unicode MS" w:hAnsi="Arial Narrow"/>
          <w:sz w:val="28"/>
          <w:szCs w:val="28"/>
          <w:u w:val="single"/>
        </w:rPr>
      </w:pPr>
      <w:del w:author="Sandrine Smieszek" w:date="2022-05-24T16:10:00Z" w:id="0">
        <w:r w:rsidDel="008C714E" w:rsidRPr="009533E8">
          <w:rPr>
            <w:rFonts w:ascii="Arial Narrow" w:cs="Arial Unicode MS" w:eastAsia="Arial Unicode MS" w:hAnsi="Arial Narrow"/>
            <w:sz w:val="28"/>
            <w:szCs w:val="28"/>
            <w:u w:val="single"/>
          </w:rPr>
          <w:delText>Protocole d’a</w:delText>
        </w:r>
      </w:del>
      <w:ins w:author="Sandrine Smieszek" w:date="2022-05-24T16:10:00Z" w:id="1">
        <w:r w:rsidR="008C714E">
          <w:rPr>
            <w:rFonts w:ascii="Arial Narrow" w:cs="Arial Unicode MS" w:eastAsia="Arial Unicode MS" w:hAnsi="Arial Narrow"/>
            <w:sz w:val="28"/>
            <w:szCs w:val="28"/>
            <w:u w:val="single"/>
          </w:rPr>
          <w:t>A</w:t>
        </w:r>
      </w:ins>
      <w:r w:rsidR="0095341C" w:rsidRPr="009533E8">
        <w:rPr>
          <w:rFonts w:ascii="Arial Narrow" w:cs="Arial Unicode MS" w:eastAsia="Arial Unicode MS" w:hAnsi="Arial Narrow"/>
          <w:sz w:val="28"/>
          <w:szCs w:val="28"/>
          <w:u w:val="single"/>
        </w:rPr>
        <w:t xml:space="preserve">ccord </w:t>
      </w:r>
      <w:ins w:author="Sandrine Smieszek" w:date="2022-05-24T16:10:00Z" w:id="2">
        <w:r w:rsidR="008C714E">
          <w:rPr>
            <w:rFonts w:ascii="Arial Narrow" w:cs="Arial Unicode MS" w:eastAsia="Arial Unicode MS" w:hAnsi="Arial Narrow"/>
            <w:sz w:val="28"/>
            <w:szCs w:val="28"/>
            <w:u w:val="single"/>
          </w:rPr>
          <w:t xml:space="preserve">relatif </w:t>
        </w:r>
      </w:ins>
      <w:del w:author="Sandrine Smieszek" w:date="2022-05-24T16:10:00Z" w:id="3">
        <w:r w:rsidDel="008C714E" w:rsidR="0095341C" w:rsidRPr="009533E8">
          <w:rPr>
            <w:rFonts w:ascii="Arial Narrow" w:cs="Arial Unicode MS" w:eastAsia="Arial Unicode MS" w:hAnsi="Arial Narrow"/>
            <w:sz w:val="28"/>
            <w:szCs w:val="28"/>
            <w:u w:val="single"/>
          </w:rPr>
          <w:delText xml:space="preserve">dans le cadre de la </w:delText>
        </w:r>
      </w:del>
      <w:ins w:author="Sandrine Smieszek" w:date="2022-05-24T16:10:00Z" w:id="4">
        <w:r w:rsidR="008C714E">
          <w:rPr>
            <w:rFonts w:ascii="Arial Narrow" w:cs="Arial Unicode MS" w:eastAsia="Arial Unicode MS" w:hAnsi="Arial Narrow"/>
            <w:sz w:val="28"/>
            <w:szCs w:val="28"/>
            <w:u w:val="single"/>
          </w:rPr>
          <w:t xml:space="preserve">à la </w:t>
        </w:r>
      </w:ins>
      <w:r w:rsidR="0095341C" w:rsidRPr="009533E8">
        <w:rPr>
          <w:rFonts w:ascii="Arial Narrow" w:cs="Arial Unicode MS" w:eastAsia="Arial Unicode MS" w:hAnsi="Arial Narrow"/>
          <w:sz w:val="28"/>
          <w:szCs w:val="28"/>
          <w:u w:val="single"/>
        </w:rPr>
        <w:t xml:space="preserve">négociation annuelle obligatoire </w:t>
      </w:r>
      <w:r w:rsidR="00C04002" w:rsidRPr="009533E8">
        <w:rPr>
          <w:rFonts w:ascii="Arial Narrow" w:cs="Arial Unicode MS" w:eastAsia="Arial Unicode MS" w:hAnsi="Arial Narrow"/>
          <w:sz w:val="28"/>
          <w:szCs w:val="28"/>
          <w:u w:val="single"/>
        </w:rPr>
        <w:t>20</w:t>
      </w:r>
      <w:r w:rsidR="005E3BC2" w:rsidRPr="009533E8">
        <w:rPr>
          <w:rFonts w:ascii="Arial Narrow" w:cs="Arial Unicode MS" w:eastAsia="Arial Unicode MS" w:hAnsi="Arial Narrow"/>
          <w:sz w:val="28"/>
          <w:szCs w:val="28"/>
          <w:u w:val="single"/>
        </w:rPr>
        <w:t>2</w:t>
      </w:r>
      <w:ins w:author="Sandrine Smieszek" w:date="2022-05-24T16:10:00Z" w:id="5">
        <w:r w:rsidR="008C714E">
          <w:rPr>
            <w:rFonts w:ascii="Arial Narrow" w:cs="Arial Unicode MS" w:eastAsia="Arial Unicode MS" w:hAnsi="Arial Narrow"/>
            <w:sz w:val="28"/>
            <w:szCs w:val="28"/>
            <w:u w:val="single"/>
          </w:rPr>
          <w:t>2</w:t>
        </w:r>
      </w:ins>
      <w:del w:author="Sandrine Smieszek" w:date="2021-04-01T16:32:00Z" w:id="6">
        <w:r w:rsidDel="00835FA0" w:rsidR="005E3BC2" w:rsidRPr="009533E8">
          <w:rPr>
            <w:rFonts w:ascii="Arial Narrow" w:cs="Arial Unicode MS" w:eastAsia="Arial Unicode MS" w:hAnsi="Arial Narrow"/>
            <w:sz w:val="28"/>
            <w:szCs w:val="28"/>
            <w:u w:val="single"/>
          </w:rPr>
          <w:delText>0</w:delText>
        </w:r>
      </w:del>
    </w:p>
    <w:p w:rsidP="008E246B" w:rsidR="00EA1F58" w:rsidRDefault="00EA1F58" w:rsidRPr="009533E8">
      <w:pPr>
        <w:jc w:val="both"/>
        <w:rPr>
          <w:rFonts w:ascii="Arial Narrow" w:cs="Arial Unicode MS" w:eastAsia="Arial Unicode MS" w:hAnsi="Arial Narrow"/>
          <w:color w:val="000000"/>
          <w:sz w:val="24"/>
          <w:szCs w:val="24"/>
        </w:rPr>
      </w:pPr>
    </w:p>
    <w:p w:rsidP="008E246B" w:rsidR="00393EEF" w:rsidRDefault="00393EEF" w:rsidRPr="009533E8">
      <w:pPr>
        <w:jc w:val="both"/>
        <w:rPr>
          <w:rFonts w:ascii="Arial Narrow" w:cs="Arial Unicode MS" w:eastAsia="Arial Unicode MS" w:hAnsi="Arial Narrow"/>
          <w:color w:val="000000"/>
          <w:sz w:val="24"/>
          <w:szCs w:val="24"/>
        </w:rPr>
      </w:pPr>
    </w:p>
    <w:p w:rsidP="008E246B" w:rsidR="00E6500D" w:rsidRDefault="00E6500D" w:rsidRPr="009533E8">
      <w:pPr>
        <w:rPr>
          <w:rFonts w:ascii="Arial Narrow" w:cs="Arial Unicode MS" w:eastAsia="Arial Unicode MS" w:hAnsi="Arial Narrow"/>
          <w:noProof/>
          <w:sz w:val="24"/>
          <w:szCs w:val="24"/>
        </w:rPr>
      </w:pPr>
      <w:r w:rsidRPr="009533E8">
        <w:rPr>
          <w:rFonts w:ascii="Arial Narrow" w:cs="Arial Unicode MS" w:eastAsia="Arial Unicode MS" w:hAnsi="Arial Narrow"/>
          <w:noProof/>
          <w:sz w:val="24"/>
          <w:szCs w:val="24"/>
          <w:u w:val="single"/>
        </w:rPr>
        <w:t>Entre les soussignés</w:t>
      </w:r>
      <w:r w:rsidRPr="009533E8">
        <w:rPr>
          <w:rFonts w:ascii="Arial Narrow" w:cs="Arial Unicode MS" w:eastAsia="Arial Unicode MS" w:hAnsi="Arial Narrow"/>
          <w:noProof/>
          <w:sz w:val="24"/>
          <w:szCs w:val="24"/>
        </w:rPr>
        <w:t> :</w:t>
      </w:r>
    </w:p>
    <w:p w:rsidP="008E246B" w:rsidR="00E6500D" w:rsidRDefault="00E6500D" w:rsidRPr="009533E8">
      <w:pPr>
        <w:rPr>
          <w:rFonts w:ascii="Arial Narrow" w:cs="Arial Unicode MS" w:eastAsia="Arial Unicode MS" w:hAnsi="Arial Narrow"/>
          <w:noProof/>
          <w:sz w:val="24"/>
          <w:szCs w:val="24"/>
        </w:rPr>
      </w:pPr>
    </w:p>
    <w:p w:rsidP="008E246B" w:rsidR="00E6500D" w:rsidRDefault="00E6500D" w:rsidRPr="009533E8">
      <w:pPr>
        <w:jc w:val="both"/>
        <w:rPr>
          <w:rFonts w:ascii="Arial Narrow" w:cs="Arial Unicode MS" w:eastAsia="Arial Unicode MS" w:hAnsi="Arial Narrow"/>
          <w:sz w:val="24"/>
          <w:szCs w:val="24"/>
        </w:rPr>
      </w:pPr>
      <w:r w:rsidRPr="009533E8">
        <w:rPr>
          <w:rFonts w:ascii="Arial Narrow" w:cs="Arial Unicode MS" w:eastAsia="Arial Unicode MS" w:hAnsi="Arial Narrow"/>
          <w:b/>
          <w:sz w:val="24"/>
          <w:szCs w:val="24"/>
        </w:rPr>
        <w:t xml:space="preserve">La Société Maison </w:t>
      </w:r>
      <w:proofErr w:type="spellStart"/>
      <w:r w:rsidRPr="009533E8">
        <w:rPr>
          <w:rFonts w:ascii="Arial Narrow" w:cs="Arial Unicode MS" w:eastAsia="Arial Unicode MS" w:hAnsi="Arial Narrow"/>
          <w:b/>
          <w:sz w:val="24"/>
          <w:szCs w:val="24"/>
        </w:rPr>
        <w:t>Johanès</w:t>
      </w:r>
      <w:proofErr w:type="spellEnd"/>
      <w:r w:rsidRPr="009533E8">
        <w:rPr>
          <w:rFonts w:ascii="Arial Narrow" w:cs="Arial Unicode MS" w:eastAsia="Arial Unicode MS" w:hAnsi="Arial Narrow"/>
          <w:b/>
          <w:sz w:val="24"/>
          <w:szCs w:val="24"/>
        </w:rPr>
        <w:t xml:space="preserve"> </w:t>
      </w:r>
      <w:proofErr w:type="spellStart"/>
      <w:r w:rsidRPr="009533E8">
        <w:rPr>
          <w:rFonts w:ascii="Arial Narrow" w:cs="Arial Unicode MS" w:eastAsia="Arial Unicode MS" w:hAnsi="Arial Narrow"/>
          <w:b/>
          <w:sz w:val="24"/>
          <w:szCs w:val="24"/>
        </w:rPr>
        <w:t>B</w:t>
      </w:r>
      <w:r w:rsidR="00A00319" w:rsidRPr="009533E8">
        <w:rPr>
          <w:rFonts w:ascii="Arial Narrow" w:cs="Arial Unicode MS" w:eastAsia="Arial Unicode MS" w:hAnsi="Arial Narrow"/>
          <w:b/>
          <w:sz w:val="24"/>
          <w:szCs w:val="24"/>
        </w:rPr>
        <w:t>oubée</w:t>
      </w:r>
      <w:proofErr w:type="spellEnd"/>
      <w:r w:rsidRPr="009533E8">
        <w:rPr>
          <w:rFonts w:ascii="Arial Narrow" w:cs="Arial Unicode MS" w:eastAsia="Arial Unicode MS" w:hAnsi="Arial Narrow"/>
          <w:sz w:val="24"/>
          <w:szCs w:val="24"/>
        </w:rPr>
        <w:t>,</w:t>
      </w:r>
      <w:r w:rsidR="009A4529" w:rsidRPr="009533E8">
        <w:rPr>
          <w:rFonts w:ascii="Arial Narrow" w:cs="Arial Unicode MS" w:eastAsia="Arial Unicode MS" w:hAnsi="Arial Narrow"/>
          <w:sz w:val="24"/>
          <w:szCs w:val="24"/>
        </w:rPr>
        <w:t xml:space="preserve"> dont le siège social est sis 18</w:t>
      </w:r>
      <w:ins w:author="Sandra Verdin" w:date="2020-06-17T14:40:00Z" w:id="7">
        <w:r w:rsidR="009533E8">
          <w:rPr>
            <w:rFonts w:ascii="Arial Narrow" w:cs="Arial Unicode MS" w:eastAsia="Arial Unicode MS" w:hAnsi="Arial Narrow"/>
            <w:sz w:val="24"/>
            <w:szCs w:val="24"/>
          </w:rPr>
          <w:t>, r</w:t>
        </w:r>
      </w:ins>
      <w:del w:author="Sandra Verdin" w:date="2020-06-17T14:40:00Z" w:id="8">
        <w:r w:rsidDel="009533E8" w:rsidR="009A4529" w:rsidRPr="009533E8">
          <w:rPr>
            <w:rFonts w:ascii="Arial Narrow" w:cs="Arial Unicode MS" w:eastAsia="Arial Unicode MS" w:hAnsi="Arial Narrow"/>
            <w:sz w:val="24"/>
            <w:szCs w:val="24"/>
          </w:rPr>
          <w:delText xml:space="preserve"> R</w:delText>
        </w:r>
      </w:del>
      <w:r w:rsidR="009A4529" w:rsidRPr="009533E8">
        <w:rPr>
          <w:rFonts w:ascii="Arial Narrow" w:cs="Arial Unicode MS" w:eastAsia="Arial Unicode MS" w:hAnsi="Arial Narrow"/>
          <w:sz w:val="24"/>
          <w:szCs w:val="24"/>
        </w:rPr>
        <w:t>ue Boileau,</w:t>
      </w:r>
      <w:ins w:author="Sandra Verdin" w:date="2020-06-17T14:41:00Z" w:id="9">
        <w:r w:rsidR="009533E8">
          <w:rPr>
            <w:rFonts w:ascii="Arial Narrow" w:cs="Arial Unicode MS" w:eastAsia="Arial Unicode MS" w:hAnsi="Arial Narrow"/>
            <w:sz w:val="24"/>
            <w:szCs w:val="24"/>
          </w:rPr>
          <w:t xml:space="preserve"> </w:t>
        </w:r>
      </w:ins>
      <w:del w:author="Sandra Verdin" w:date="2020-06-17T14:41:00Z" w:id="10">
        <w:r w:rsidDel="009533E8" w:rsidR="009A4529" w:rsidRPr="009533E8">
          <w:rPr>
            <w:rFonts w:ascii="Arial Narrow" w:cs="Arial Unicode MS" w:eastAsia="Arial Unicode MS" w:hAnsi="Arial Narrow"/>
            <w:sz w:val="24"/>
            <w:szCs w:val="24"/>
          </w:rPr>
          <w:delText xml:space="preserve">  </w:delText>
        </w:r>
      </w:del>
      <w:r w:rsidR="009A4529" w:rsidRPr="009533E8">
        <w:rPr>
          <w:rFonts w:ascii="Arial Narrow" w:cs="Arial Unicode MS" w:eastAsia="Arial Unicode MS" w:hAnsi="Arial Narrow"/>
          <w:sz w:val="24"/>
          <w:szCs w:val="24"/>
        </w:rPr>
        <w:t>CS 70012, 33070 BORDEAUX</w:t>
      </w:r>
      <w:r w:rsidR="009A4529" w:rsidRPr="009533E8">
        <w:rPr>
          <w:rFonts w:ascii="Arial Narrow" w:hAnsi="Arial Narrow"/>
          <w:sz w:val="24"/>
          <w:szCs w:val="24"/>
        </w:rPr>
        <w:t xml:space="preserve"> </w:t>
      </w:r>
      <w:r w:rsidR="009A4529" w:rsidRPr="009533E8">
        <w:rPr>
          <w:rFonts w:ascii="Arial Narrow" w:cs="Arial Unicode MS" w:eastAsia="Arial Unicode MS" w:hAnsi="Arial Narrow"/>
          <w:sz w:val="24"/>
          <w:szCs w:val="24"/>
        </w:rPr>
        <w:t>CEDEX</w:t>
      </w:r>
      <w:r w:rsidRPr="009533E8">
        <w:rPr>
          <w:rFonts w:ascii="Arial Narrow" w:cs="Arial Unicode MS" w:eastAsia="Arial Unicode MS" w:hAnsi="Arial Narrow"/>
          <w:sz w:val="24"/>
          <w:szCs w:val="24"/>
        </w:rPr>
        <w:t xml:space="preserve"> représentée </w:t>
      </w:r>
      <w:r w:rsidRPr="00471609">
        <w:rPr>
          <w:rFonts w:ascii="Arial Narrow" w:cs="Arial Unicode MS" w:eastAsia="Arial Unicode MS" w:hAnsi="Arial Narrow"/>
          <w:sz w:val="24"/>
          <w:szCs w:val="24"/>
        </w:rPr>
        <w:t xml:space="preserve">par </w:t>
      </w:r>
      <w:del w:author="Sandrine Smieszek" w:date="2022-05-24T16:10:00Z" w:id="11">
        <w:r w:rsidDel="008C714E" w:rsidR="00AC62D6" w:rsidRPr="00471609">
          <w:rPr>
            <w:rFonts w:ascii="Arial Narrow" w:cs="Arial Unicode MS" w:eastAsia="Arial Unicode MS" w:hAnsi="Arial Narrow"/>
            <w:sz w:val="24"/>
            <w:szCs w:val="24"/>
          </w:rPr>
          <w:delText>M</w:delText>
        </w:r>
      </w:del>
      <w:ins w:author="Sandrine Smieszek" w:date="2022-06-08T16:59:00Z" w:id="12">
        <w:r w:rsidR="00581190">
          <w:rPr>
            <w:rFonts w:ascii="Arial Narrow" w:cs="Arial Unicode MS" w:eastAsia="Arial Unicode MS" w:hAnsi="Arial Narrow"/>
            <w:sz w:val="24"/>
            <w:szCs w:val="24"/>
          </w:rPr>
          <w:tab/>
        </w:r>
        <w:r w:rsidR="00581190">
          <w:rPr>
            <w:rFonts w:ascii="Arial Narrow" w:cs="Arial Unicode MS" w:eastAsia="Arial Unicode MS" w:hAnsi="Arial Narrow"/>
            <w:sz w:val="24"/>
            <w:szCs w:val="24"/>
          </w:rPr>
          <w:tab/>
        </w:r>
      </w:ins>
      <w:del w:author="Sandrine Smieszek" w:date="2021-04-07T11:24:00Z" w:id="13">
        <w:r w:rsidDel="00471609" w:rsidR="00AC62D6" w:rsidRPr="00471609">
          <w:rPr>
            <w:rFonts w:ascii="Arial Narrow" w:cs="Arial Unicode MS" w:eastAsia="Arial Unicode MS" w:hAnsi="Arial Narrow"/>
            <w:sz w:val="24"/>
            <w:szCs w:val="24"/>
          </w:rPr>
          <w:delText>adame Sandra VERDIN</w:delText>
        </w:r>
      </w:del>
      <w:r w:rsidR="00AC62D6" w:rsidRPr="00471609">
        <w:rPr>
          <w:rFonts w:ascii="Arial Narrow" w:cs="Arial Unicode MS" w:eastAsia="Arial Unicode MS" w:hAnsi="Arial Narrow"/>
          <w:sz w:val="24"/>
          <w:szCs w:val="24"/>
        </w:rPr>
        <w:t xml:space="preserve">, </w:t>
      </w:r>
      <w:r w:rsidRPr="00471609">
        <w:rPr>
          <w:rFonts w:ascii="Arial Narrow" w:cs="Arial Unicode MS" w:eastAsia="Arial Unicode MS" w:hAnsi="Arial Narrow"/>
          <w:sz w:val="24"/>
          <w:szCs w:val="24"/>
        </w:rPr>
        <w:t>Di</w:t>
      </w:r>
      <w:r w:rsidR="00560559" w:rsidRPr="00471609">
        <w:rPr>
          <w:rFonts w:ascii="Arial Narrow" w:cs="Arial Unicode MS" w:eastAsia="Arial Unicode MS" w:hAnsi="Arial Narrow"/>
          <w:sz w:val="24"/>
          <w:szCs w:val="24"/>
        </w:rPr>
        <w:t>rect</w:t>
      </w:r>
      <w:ins w:author="Sandrine Smieszek" w:date="2022-05-24T16:10:00Z" w:id="14">
        <w:r w:rsidR="008C714E">
          <w:rPr>
            <w:rFonts w:ascii="Arial Narrow" w:cs="Arial Unicode MS" w:eastAsia="Arial Unicode MS" w:hAnsi="Arial Narrow"/>
            <w:sz w:val="24"/>
            <w:szCs w:val="24"/>
          </w:rPr>
          <w:t>rice des Ressources Humaines</w:t>
        </w:r>
      </w:ins>
      <w:del w:author="Sandrine Smieszek" w:date="2021-04-07T11:24:00Z" w:id="15">
        <w:r w:rsidDel="00471609" w:rsidR="008B47A8" w:rsidRPr="003907B5">
          <w:rPr>
            <w:rFonts w:ascii="Arial Narrow" w:cs="Arial Unicode MS" w:eastAsia="Arial Unicode MS" w:hAnsi="Arial Narrow"/>
            <w:sz w:val="24"/>
            <w:szCs w:val="24"/>
            <w:highlight w:val="yellow"/>
          </w:rPr>
          <w:delText xml:space="preserve">rice </w:delText>
        </w:r>
        <w:r w:rsidDel="00471609" w:rsidR="00560559" w:rsidRPr="003907B5">
          <w:rPr>
            <w:rFonts w:ascii="Arial Narrow" w:cs="Arial Unicode MS" w:eastAsia="Arial Unicode MS" w:hAnsi="Arial Narrow"/>
            <w:sz w:val="24"/>
            <w:szCs w:val="24"/>
            <w:highlight w:val="yellow"/>
          </w:rPr>
          <w:delText>des Ressources Humaines</w:delText>
        </w:r>
      </w:del>
      <w:ins w:author="Sandrine Smieszek" w:date="2021-04-07T11:24:00Z" w:id="16">
        <w:r w:rsidR="00471609">
          <w:rPr>
            <w:rFonts w:ascii="Arial Narrow" w:cs="Arial Unicode MS" w:eastAsia="Arial Unicode MS" w:hAnsi="Arial Narrow"/>
            <w:sz w:val="24"/>
            <w:szCs w:val="24"/>
          </w:rPr>
          <w:t>.</w:t>
        </w:r>
      </w:ins>
      <w:del w:author="Sandrine Smieszek" w:date="2021-04-07T11:24:00Z" w:id="17">
        <w:r w:rsidDel="00471609" w:rsidRPr="009533E8">
          <w:rPr>
            <w:rFonts w:ascii="Arial Narrow" w:cs="Arial Unicode MS" w:eastAsia="Arial Unicode MS" w:hAnsi="Arial Narrow"/>
            <w:sz w:val="24"/>
            <w:szCs w:val="24"/>
          </w:rPr>
          <w:delText>,</w:delText>
        </w:r>
      </w:del>
    </w:p>
    <w:p w:rsidP="008E246B" w:rsidR="00E6500D" w:rsidRDefault="00E6500D" w:rsidRPr="009533E8">
      <w:pPr>
        <w:ind w:firstLine="709" w:left="7090"/>
        <w:jc w:val="both"/>
        <w:rPr>
          <w:rFonts w:ascii="Arial Narrow" w:cs="Arial Unicode MS" w:eastAsia="Arial Unicode MS" w:hAnsi="Arial Narrow"/>
          <w:sz w:val="24"/>
          <w:szCs w:val="24"/>
        </w:rPr>
      </w:pPr>
    </w:p>
    <w:p w:rsidP="008E246B" w:rsidR="00E6500D" w:rsidRDefault="00560559" w:rsidRPr="009533E8">
      <w:pPr>
        <w:ind w:firstLine="709" w:left="7090"/>
        <w:jc w:val="both"/>
        <w:rPr>
          <w:rFonts w:ascii="Arial Narrow" w:cs="Arial Unicode MS" w:eastAsia="Arial Unicode MS" w:hAnsi="Arial Narrow"/>
          <w:sz w:val="24"/>
          <w:szCs w:val="24"/>
        </w:rPr>
      </w:pPr>
      <w:r w:rsidRPr="009533E8">
        <w:rPr>
          <w:rFonts w:ascii="Arial Narrow" w:cs="Arial Unicode MS" w:eastAsia="Arial Unicode MS" w:hAnsi="Arial Narrow"/>
          <w:sz w:val="24"/>
          <w:szCs w:val="24"/>
        </w:rPr>
        <w:t>D</w:t>
      </w:r>
      <w:r w:rsidR="00E6500D" w:rsidRPr="009533E8">
        <w:rPr>
          <w:rFonts w:ascii="Arial Narrow" w:cs="Arial Unicode MS" w:eastAsia="Arial Unicode MS" w:hAnsi="Arial Narrow"/>
          <w:sz w:val="24"/>
          <w:szCs w:val="24"/>
        </w:rPr>
        <w:t>’</w:t>
      </w:r>
      <w:r w:rsidRPr="009533E8">
        <w:rPr>
          <w:rFonts w:ascii="Arial Narrow" w:cs="Arial Unicode MS" w:eastAsia="Arial Unicode MS" w:hAnsi="Arial Narrow"/>
          <w:sz w:val="24"/>
          <w:szCs w:val="24"/>
        </w:rPr>
        <w:t xml:space="preserve"> </w:t>
      </w:r>
      <w:r w:rsidR="00E6500D" w:rsidRPr="009533E8">
        <w:rPr>
          <w:rFonts w:ascii="Arial Narrow" w:cs="Arial Unicode MS" w:eastAsia="Arial Unicode MS" w:hAnsi="Arial Narrow"/>
          <w:sz w:val="24"/>
          <w:szCs w:val="24"/>
        </w:rPr>
        <w:t>une part,</w:t>
      </w:r>
    </w:p>
    <w:p w:rsidP="008E246B" w:rsidR="00E6500D" w:rsidRDefault="00E6500D" w:rsidRPr="009533E8">
      <w:pPr>
        <w:jc w:val="both"/>
        <w:rPr>
          <w:rFonts w:ascii="Arial Narrow" w:cs="Arial Unicode MS" w:eastAsia="Arial Unicode MS" w:hAnsi="Arial Narrow"/>
          <w:sz w:val="24"/>
          <w:szCs w:val="24"/>
        </w:rPr>
      </w:pPr>
      <w:r w:rsidRPr="009533E8">
        <w:rPr>
          <w:rFonts w:ascii="Arial Narrow" w:cs="Arial Unicode MS" w:eastAsia="Arial Unicode MS" w:hAnsi="Arial Narrow"/>
          <w:sz w:val="24"/>
          <w:szCs w:val="24"/>
        </w:rPr>
        <w:t>Et</w:t>
      </w:r>
    </w:p>
    <w:p w:rsidP="008E246B" w:rsidR="00E6500D" w:rsidRDefault="00E6500D" w:rsidRPr="009533E8">
      <w:pPr>
        <w:jc w:val="both"/>
        <w:rPr>
          <w:rFonts w:ascii="Arial Narrow" w:cs="Arial Unicode MS" w:eastAsia="Arial Unicode MS" w:hAnsi="Arial Narrow"/>
          <w:sz w:val="24"/>
          <w:szCs w:val="24"/>
        </w:rPr>
      </w:pPr>
    </w:p>
    <w:p w:rsidP="008E246B" w:rsidR="00E6500D" w:rsidRDefault="00E6500D" w:rsidRPr="009533E8">
      <w:pPr>
        <w:jc w:val="both"/>
        <w:rPr>
          <w:rFonts w:ascii="Arial Narrow" w:cs="Arial Unicode MS" w:eastAsia="Arial Unicode MS" w:hAnsi="Arial Narrow"/>
          <w:sz w:val="24"/>
          <w:szCs w:val="24"/>
        </w:rPr>
      </w:pPr>
      <w:r w:rsidRPr="009533E8">
        <w:rPr>
          <w:rFonts w:ascii="Arial Narrow" w:cs="Arial Unicode MS" w:eastAsia="Arial Unicode MS" w:hAnsi="Arial Narrow"/>
          <w:b/>
          <w:sz w:val="24"/>
          <w:szCs w:val="24"/>
        </w:rPr>
        <w:t xml:space="preserve">Les Organisations </w:t>
      </w:r>
      <w:r w:rsidR="00D862C8" w:rsidRPr="009533E8">
        <w:rPr>
          <w:rFonts w:ascii="Arial Narrow" w:cs="Arial Unicode MS" w:eastAsia="Arial Unicode MS" w:hAnsi="Arial Narrow"/>
          <w:b/>
          <w:sz w:val="24"/>
          <w:szCs w:val="24"/>
        </w:rPr>
        <w:t>S</w:t>
      </w:r>
      <w:r w:rsidRPr="009533E8">
        <w:rPr>
          <w:rFonts w:ascii="Arial Narrow" w:cs="Arial Unicode MS" w:eastAsia="Arial Unicode MS" w:hAnsi="Arial Narrow"/>
          <w:b/>
          <w:sz w:val="24"/>
          <w:szCs w:val="24"/>
        </w:rPr>
        <w:t>yndicales ci-dessous désignées</w:t>
      </w:r>
      <w:r w:rsidRPr="009533E8">
        <w:rPr>
          <w:rFonts w:ascii="Arial Narrow" w:cs="Arial Unicode MS" w:eastAsia="Arial Unicode MS" w:hAnsi="Arial Narrow"/>
          <w:sz w:val="24"/>
          <w:szCs w:val="24"/>
        </w:rPr>
        <w:t> :</w:t>
      </w:r>
    </w:p>
    <w:p w:rsidP="008E246B" w:rsidR="00E6500D" w:rsidRDefault="00E6500D" w:rsidRPr="009533E8">
      <w:pPr>
        <w:jc w:val="both"/>
        <w:rPr>
          <w:rFonts w:ascii="Arial Narrow" w:cs="Arial Unicode MS" w:eastAsia="Arial Unicode MS" w:hAnsi="Arial Narrow"/>
          <w:sz w:val="24"/>
          <w:szCs w:val="24"/>
        </w:rPr>
      </w:pPr>
    </w:p>
    <w:p w:rsidP="008E246B" w:rsidR="00E6500D" w:rsidRDefault="00E6500D" w:rsidRPr="009533E8">
      <w:pPr>
        <w:jc w:val="both"/>
        <w:rPr>
          <w:rFonts w:ascii="Arial Narrow" w:cs="Arial Unicode MS" w:eastAsia="Arial Unicode MS" w:hAnsi="Arial Narrow"/>
          <w:sz w:val="24"/>
          <w:szCs w:val="24"/>
        </w:rPr>
      </w:pPr>
      <w:r w:rsidRPr="009533E8">
        <w:rPr>
          <w:rFonts w:ascii="Arial Narrow" w:cs="Arial Unicode MS" w:eastAsia="Arial Unicode MS" w:hAnsi="Arial Narrow"/>
          <w:sz w:val="24"/>
          <w:szCs w:val="24"/>
        </w:rPr>
        <w:t xml:space="preserve">La Fédération Générale Agroalimentaire CFDT, située 47/49, avenue Simon Bolivar 75019 PARIS, représentée par </w:t>
      </w:r>
      <w:del w:author="Sandrine Smieszek" w:date="2022-06-08T16:59:00Z" w:id="18">
        <w:r w:rsidDel="00581190" w:rsidRPr="009533E8">
          <w:rPr>
            <w:rFonts w:ascii="Arial Narrow" w:cs="Arial Unicode MS" w:eastAsia="Arial Unicode MS" w:hAnsi="Arial Narrow"/>
            <w:sz w:val="24"/>
            <w:szCs w:val="24"/>
          </w:rPr>
          <w:delText xml:space="preserve">Monsieur </w:delText>
        </w:r>
        <w:r w:rsidDel="00581190" w:rsidR="009A4529" w:rsidRPr="009533E8">
          <w:rPr>
            <w:rFonts w:ascii="Arial Narrow" w:cs="Arial Unicode MS" w:eastAsia="Arial Unicode MS" w:hAnsi="Arial Narrow"/>
            <w:sz w:val="24"/>
            <w:szCs w:val="24"/>
          </w:rPr>
          <w:delText>Hervé GOUYE</w:delText>
        </w:r>
      </w:del>
      <w:ins w:author="Sandrine Smieszek" w:date="2022-06-08T16:59:00Z" w:id="19">
        <w:r w:rsidR="00581190">
          <w:rPr>
            <w:rFonts w:ascii="Arial Narrow" w:cs="Arial Unicode MS" w:eastAsia="Arial Unicode MS" w:hAnsi="Arial Narrow"/>
            <w:sz w:val="24"/>
            <w:szCs w:val="24"/>
          </w:rPr>
          <w:tab/>
        </w:r>
        <w:r w:rsidR="00581190">
          <w:rPr>
            <w:rFonts w:ascii="Arial Narrow" w:cs="Arial Unicode MS" w:eastAsia="Arial Unicode MS" w:hAnsi="Arial Narrow"/>
            <w:sz w:val="24"/>
            <w:szCs w:val="24"/>
          </w:rPr>
          <w:tab/>
        </w:r>
        <w:r w:rsidR="00581190">
          <w:rPr>
            <w:rFonts w:ascii="Arial Narrow" w:cs="Arial Unicode MS" w:eastAsia="Arial Unicode MS" w:hAnsi="Arial Narrow"/>
            <w:sz w:val="24"/>
            <w:szCs w:val="24"/>
          </w:rPr>
          <w:tab/>
        </w:r>
      </w:ins>
      <w:r w:rsidR="001C36C5" w:rsidRPr="009533E8">
        <w:rPr>
          <w:rFonts w:ascii="Arial Narrow" w:cs="Arial Unicode MS" w:eastAsia="Arial Unicode MS" w:hAnsi="Arial Narrow"/>
          <w:sz w:val="24"/>
          <w:szCs w:val="24"/>
        </w:rPr>
        <w:t xml:space="preserve">, </w:t>
      </w:r>
      <w:r w:rsidRPr="009533E8">
        <w:rPr>
          <w:rFonts w:ascii="Arial Narrow" w:cs="Arial Unicode MS" w:eastAsia="Arial Unicode MS" w:hAnsi="Arial Narrow"/>
          <w:sz w:val="24"/>
          <w:szCs w:val="24"/>
        </w:rPr>
        <w:t>délégué syndical</w:t>
      </w:r>
      <w:r w:rsidR="00B652B9" w:rsidRPr="009533E8">
        <w:rPr>
          <w:rFonts w:ascii="Arial Narrow" w:cs="Arial Unicode MS" w:eastAsia="Arial Unicode MS" w:hAnsi="Arial Narrow"/>
          <w:sz w:val="24"/>
          <w:szCs w:val="24"/>
        </w:rPr>
        <w:t xml:space="preserve"> dûment mandaté</w:t>
      </w:r>
    </w:p>
    <w:p w:rsidP="008E246B" w:rsidR="00E6500D" w:rsidRDefault="00E6500D" w:rsidRPr="009533E8">
      <w:pPr>
        <w:jc w:val="both"/>
        <w:rPr>
          <w:rFonts w:ascii="Arial Narrow" w:cs="Arial Unicode MS" w:eastAsia="Arial Unicode MS" w:hAnsi="Arial Narrow"/>
          <w:sz w:val="24"/>
          <w:szCs w:val="24"/>
        </w:rPr>
      </w:pPr>
    </w:p>
    <w:p w:rsidP="008E246B" w:rsidR="00E6500D" w:rsidRDefault="00E6500D" w:rsidRPr="009533E8">
      <w:pPr>
        <w:jc w:val="both"/>
        <w:rPr>
          <w:rFonts w:ascii="Arial Narrow" w:cs="Arial Unicode MS" w:eastAsia="Arial Unicode MS" w:hAnsi="Arial Narrow"/>
          <w:sz w:val="24"/>
          <w:szCs w:val="24"/>
        </w:rPr>
      </w:pPr>
      <w:r w:rsidRPr="009533E8">
        <w:rPr>
          <w:rFonts w:ascii="Arial Narrow" w:cs="Arial Unicode MS" w:eastAsia="Arial Unicode MS" w:hAnsi="Arial Narrow"/>
          <w:sz w:val="24"/>
          <w:szCs w:val="24"/>
        </w:rPr>
        <w:t xml:space="preserve">La Fédération Nationale Agroalimentaire CFE-CGC SNEC, </w:t>
      </w:r>
      <w:r w:rsidR="00A75117" w:rsidRPr="009533E8">
        <w:rPr>
          <w:rFonts w:ascii="Arial Narrow" w:cs="Arial Unicode MS" w:eastAsia="Arial Unicode MS" w:hAnsi="Arial Narrow"/>
          <w:sz w:val="24"/>
          <w:szCs w:val="24"/>
        </w:rPr>
        <w:t xml:space="preserve">située 8, allée des Bergeronnettes 13013 MARSEILLE </w:t>
      </w:r>
      <w:r w:rsidRPr="009533E8">
        <w:rPr>
          <w:rFonts w:ascii="Arial Narrow" w:cs="Arial Unicode MS" w:eastAsia="Arial Unicode MS" w:hAnsi="Arial Narrow"/>
          <w:sz w:val="24"/>
          <w:szCs w:val="24"/>
        </w:rPr>
        <w:t xml:space="preserve"> représentée par </w:t>
      </w:r>
      <w:del w:author="Sandrine Smieszek" w:date="2022-06-08T16:59:00Z" w:id="20">
        <w:r w:rsidDel="00581190" w:rsidRPr="009533E8">
          <w:rPr>
            <w:rFonts w:ascii="Arial Narrow" w:cs="Arial Unicode MS" w:eastAsia="Arial Unicode MS" w:hAnsi="Arial Narrow"/>
            <w:sz w:val="24"/>
            <w:szCs w:val="24"/>
          </w:rPr>
          <w:delText>M</w:delText>
        </w:r>
      </w:del>
      <w:ins w:author="Sandrine Smieszek" w:date="2022-06-08T16:59:00Z" w:id="21">
        <w:r w:rsidR="00581190">
          <w:rPr>
            <w:rFonts w:ascii="Arial Narrow" w:cs="Arial Unicode MS" w:eastAsia="Arial Unicode MS" w:hAnsi="Arial Narrow"/>
            <w:sz w:val="24"/>
            <w:szCs w:val="24"/>
          </w:rPr>
          <w:tab/>
        </w:r>
        <w:r w:rsidR="00581190">
          <w:rPr>
            <w:rFonts w:ascii="Arial Narrow" w:cs="Arial Unicode MS" w:eastAsia="Arial Unicode MS" w:hAnsi="Arial Narrow"/>
            <w:sz w:val="24"/>
            <w:szCs w:val="24"/>
          </w:rPr>
          <w:tab/>
        </w:r>
        <w:r w:rsidR="00581190">
          <w:rPr>
            <w:rFonts w:ascii="Arial Narrow" w:cs="Arial Unicode MS" w:eastAsia="Arial Unicode MS" w:hAnsi="Arial Narrow"/>
            <w:sz w:val="24"/>
            <w:szCs w:val="24"/>
          </w:rPr>
          <w:tab/>
        </w:r>
      </w:ins>
      <w:del w:author="Sandrine Smieszek" w:date="2022-05-24T16:11:00Z" w:id="22">
        <w:r w:rsidDel="008C714E" w:rsidRPr="009533E8">
          <w:rPr>
            <w:rFonts w:ascii="Arial Narrow" w:cs="Arial Unicode MS" w:eastAsia="Arial Unicode MS" w:hAnsi="Arial Narrow"/>
            <w:sz w:val="24"/>
            <w:szCs w:val="24"/>
          </w:rPr>
          <w:delText xml:space="preserve">onsieur </w:delText>
        </w:r>
        <w:r w:rsidDel="008C714E" w:rsidR="009A4529" w:rsidRPr="009533E8">
          <w:rPr>
            <w:rFonts w:ascii="Arial Narrow" w:cs="Arial Unicode MS" w:eastAsia="Arial Unicode MS" w:hAnsi="Arial Narrow"/>
            <w:sz w:val="24"/>
            <w:szCs w:val="24"/>
          </w:rPr>
          <w:delText>Thierry BOURDEX</w:delText>
        </w:r>
      </w:del>
      <w:r w:rsidRPr="009533E8">
        <w:rPr>
          <w:rFonts w:ascii="Arial Narrow" w:cs="Arial Unicode MS" w:eastAsia="Arial Unicode MS" w:hAnsi="Arial Narrow"/>
          <w:sz w:val="24"/>
          <w:szCs w:val="24"/>
        </w:rPr>
        <w:t>, délégué</w:t>
      </w:r>
      <w:ins w:author="Sandrine Smieszek" w:date="2022-05-24T16:11:00Z" w:id="23">
        <w:r w:rsidR="008C714E">
          <w:rPr>
            <w:rFonts w:ascii="Arial Narrow" w:cs="Arial Unicode MS" w:eastAsia="Arial Unicode MS" w:hAnsi="Arial Narrow"/>
            <w:sz w:val="24"/>
            <w:szCs w:val="24"/>
          </w:rPr>
          <w:t>e</w:t>
        </w:r>
      </w:ins>
      <w:r w:rsidRPr="009533E8">
        <w:rPr>
          <w:rFonts w:ascii="Arial Narrow" w:cs="Arial Unicode MS" w:eastAsia="Arial Unicode MS" w:hAnsi="Arial Narrow"/>
          <w:sz w:val="24"/>
          <w:szCs w:val="24"/>
        </w:rPr>
        <w:t xml:space="preserve"> syndical</w:t>
      </w:r>
      <w:ins w:author="Sandrine Smieszek" w:date="2022-05-24T16:11:00Z" w:id="24">
        <w:r w:rsidR="008C714E">
          <w:rPr>
            <w:rFonts w:ascii="Arial Narrow" w:cs="Arial Unicode MS" w:eastAsia="Arial Unicode MS" w:hAnsi="Arial Narrow"/>
            <w:sz w:val="24"/>
            <w:szCs w:val="24"/>
          </w:rPr>
          <w:t>e</w:t>
        </w:r>
      </w:ins>
      <w:r w:rsidR="00B652B9" w:rsidRPr="009533E8">
        <w:rPr>
          <w:rFonts w:ascii="Arial Narrow" w:cs="Arial Unicode MS" w:eastAsia="Arial Unicode MS" w:hAnsi="Arial Narrow"/>
          <w:sz w:val="24"/>
          <w:szCs w:val="24"/>
        </w:rPr>
        <w:t xml:space="preserve"> dûment mandaté</w:t>
      </w:r>
      <w:ins w:author="Sandrine Smieszek" w:date="2022-05-24T16:11:00Z" w:id="25">
        <w:r w:rsidR="008C714E">
          <w:rPr>
            <w:rFonts w:ascii="Arial Narrow" w:cs="Arial Unicode MS" w:eastAsia="Arial Unicode MS" w:hAnsi="Arial Narrow"/>
            <w:sz w:val="24"/>
            <w:szCs w:val="24"/>
          </w:rPr>
          <w:t>e</w:t>
        </w:r>
      </w:ins>
    </w:p>
    <w:p w:rsidP="008E246B" w:rsidR="00E6500D" w:rsidRDefault="00E6500D" w:rsidRPr="009533E8">
      <w:pPr>
        <w:jc w:val="both"/>
        <w:rPr>
          <w:rFonts w:ascii="Arial Narrow" w:cs="Arial Unicode MS" w:eastAsia="Arial Unicode MS" w:hAnsi="Arial Narrow"/>
          <w:sz w:val="24"/>
          <w:szCs w:val="24"/>
        </w:rPr>
      </w:pPr>
    </w:p>
    <w:p w:rsidP="008E246B" w:rsidR="00E6500D" w:rsidRDefault="00E6500D" w:rsidRPr="009533E8">
      <w:pPr>
        <w:jc w:val="both"/>
        <w:rPr>
          <w:rFonts w:ascii="Arial Narrow" w:cs="Arial Unicode MS" w:eastAsia="Arial Unicode MS" w:hAnsi="Arial Narrow"/>
          <w:sz w:val="24"/>
          <w:szCs w:val="24"/>
        </w:rPr>
      </w:pPr>
      <w:r w:rsidRPr="009533E8">
        <w:rPr>
          <w:rFonts w:ascii="Arial Narrow" w:cs="Arial Unicode MS" w:eastAsia="Arial Unicode MS" w:hAnsi="Arial Narrow"/>
          <w:sz w:val="24"/>
          <w:szCs w:val="24"/>
        </w:rPr>
        <w:t xml:space="preserve">La Fédération FGTA-FO, située 7, passage Tenaille 75680 PARIS cedex 14, représentée par </w:t>
      </w:r>
      <w:del w:author="Sandrine Smieszek" w:date="2022-05-24T16:11:00Z" w:id="26">
        <w:r w:rsidDel="008C714E" w:rsidR="0092326B" w:rsidRPr="009533E8">
          <w:rPr>
            <w:rFonts w:ascii="Arial Narrow" w:cs="Arial Unicode MS" w:eastAsia="Arial Unicode MS" w:hAnsi="Arial Narrow"/>
            <w:sz w:val="24"/>
            <w:szCs w:val="24"/>
          </w:rPr>
          <w:delText>Madame Christine RODRIGUEZ</w:delText>
        </w:r>
      </w:del>
      <w:ins w:author="Sandrine Smieszek" w:date="2022-06-08T16:59:00Z" w:id="27">
        <w:r w:rsidR="00581190">
          <w:rPr>
            <w:rFonts w:ascii="Arial Narrow" w:cs="Arial Unicode MS" w:eastAsia="Arial Unicode MS" w:hAnsi="Arial Narrow"/>
            <w:sz w:val="24"/>
            <w:szCs w:val="24"/>
          </w:rPr>
          <w:tab/>
        </w:r>
        <w:r w:rsidR="00581190">
          <w:rPr>
            <w:rFonts w:ascii="Arial Narrow" w:cs="Arial Unicode MS" w:eastAsia="Arial Unicode MS" w:hAnsi="Arial Narrow"/>
            <w:sz w:val="24"/>
            <w:szCs w:val="24"/>
          </w:rPr>
          <w:tab/>
        </w:r>
        <w:r w:rsidR="00581190">
          <w:rPr>
            <w:rFonts w:ascii="Arial Narrow" w:cs="Arial Unicode MS" w:eastAsia="Arial Unicode MS" w:hAnsi="Arial Narrow"/>
            <w:sz w:val="24"/>
            <w:szCs w:val="24"/>
          </w:rPr>
          <w:tab/>
        </w:r>
      </w:ins>
      <w:r w:rsidR="002A717B" w:rsidRPr="009533E8">
        <w:rPr>
          <w:rFonts w:ascii="Arial Narrow" w:cs="Arial Unicode MS" w:eastAsia="Arial Unicode MS" w:hAnsi="Arial Narrow"/>
          <w:sz w:val="24"/>
          <w:szCs w:val="24"/>
        </w:rPr>
        <w:t>, délégué</w:t>
      </w:r>
      <w:del w:author="Sandrine Smieszek" w:date="2022-05-24T16:11:00Z" w:id="28">
        <w:r w:rsidDel="008C714E" w:rsidR="0092326B" w:rsidRPr="009533E8">
          <w:rPr>
            <w:rFonts w:ascii="Arial Narrow" w:cs="Arial Unicode MS" w:eastAsia="Arial Unicode MS" w:hAnsi="Arial Narrow"/>
            <w:sz w:val="24"/>
            <w:szCs w:val="24"/>
          </w:rPr>
          <w:delText>e</w:delText>
        </w:r>
      </w:del>
      <w:r w:rsidR="002A717B" w:rsidRPr="009533E8">
        <w:rPr>
          <w:rFonts w:ascii="Arial Narrow" w:cs="Arial Unicode MS" w:eastAsia="Arial Unicode MS" w:hAnsi="Arial Narrow"/>
          <w:sz w:val="24"/>
          <w:szCs w:val="24"/>
        </w:rPr>
        <w:t xml:space="preserve"> syndical</w:t>
      </w:r>
      <w:del w:author="Sandrine Smieszek" w:date="2022-05-24T16:11:00Z" w:id="29">
        <w:r w:rsidDel="008C714E" w:rsidR="00284737" w:rsidRPr="009533E8">
          <w:rPr>
            <w:rFonts w:ascii="Arial Narrow" w:cs="Arial Unicode MS" w:eastAsia="Arial Unicode MS" w:hAnsi="Arial Narrow"/>
            <w:sz w:val="24"/>
            <w:szCs w:val="24"/>
          </w:rPr>
          <w:delText>e</w:delText>
        </w:r>
      </w:del>
      <w:r w:rsidR="002A717B" w:rsidRPr="009533E8">
        <w:rPr>
          <w:rFonts w:ascii="Arial Narrow" w:cs="Arial Unicode MS" w:eastAsia="Arial Unicode MS" w:hAnsi="Arial Narrow"/>
          <w:sz w:val="24"/>
          <w:szCs w:val="24"/>
        </w:rPr>
        <w:t xml:space="preserve"> dûment mandaté</w:t>
      </w:r>
      <w:del w:author="Sandrine Smieszek" w:date="2022-05-24T16:12:00Z" w:id="30">
        <w:r w:rsidDel="008C714E" w:rsidR="0092326B" w:rsidRPr="009533E8">
          <w:rPr>
            <w:rFonts w:ascii="Arial Narrow" w:cs="Arial Unicode MS" w:eastAsia="Arial Unicode MS" w:hAnsi="Arial Narrow"/>
            <w:sz w:val="24"/>
            <w:szCs w:val="24"/>
          </w:rPr>
          <w:delText>e</w:delText>
        </w:r>
      </w:del>
      <w:del w:author="Sandrine Smieszek" w:date="2021-04-08T13:42:00Z" w:id="31">
        <w:r w:rsidDel="009C3E73" w:rsidR="00817340" w:rsidRPr="009533E8">
          <w:rPr>
            <w:rFonts w:ascii="Arial Narrow" w:cs="Arial Unicode MS" w:eastAsia="Arial Unicode MS" w:hAnsi="Arial Narrow"/>
            <w:sz w:val="24"/>
            <w:szCs w:val="24"/>
          </w:rPr>
          <w:delText>, remplacée par Monsieur Damien ZAMORA</w:delText>
        </w:r>
      </w:del>
    </w:p>
    <w:p w:rsidP="008E246B" w:rsidR="006A4666" w:rsidRDefault="006A4666" w:rsidRPr="009533E8">
      <w:pPr>
        <w:jc w:val="both"/>
        <w:rPr>
          <w:rFonts w:ascii="Arial Narrow" w:cs="Arial Unicode MS" w:eastAsia="Arial Unicode MS" w:hAnsi="Arial Narrow"/>
          <w:sz w:val="24"/>
          <w:szCs w:val="24"/>
        </w:rPr>
      </w:pPr>
    </w:p>
    <w:p w:rsidP="008E246B" w:rsidR="00E6500D" w:rsidRDefault="00E6500D" w:rsidRPr="009533E8">
      <w:pPr>
        <w:jc w:val="both"/>
        <w:rPr>
          <w:rFonts w:ascii="Arial Narrow" w:cs="Arial Unicode MS" w:eastAsia="Arial Unicode MS" w:hAnsi="Arial Narrow"/>
          <w:sz w:val="24"/>
          <w:szCs w:val="24"/>
        </w:rPr>
      </w:pPr>
      <w:r w:rsidRPr="009533E8">
        <w:rPr>
          <w:rFonts w:ascii="Arial Narrow" w:cs="Arial Unicode MS" w:eastAsia="Arial Unicode MS" w:hAnsi="Arial Narrow"/>
          <w:sz w:val="24"/>
          <w:szCs w:val="24"/>
        </w:rPr>
        <w:t xml:space="preserve">La Fédération Nationale Agroalimentaire et forestière FNAF - CGT, située 263, rue de Paris 93514 MONTREUIL, représentée par </w:t>
      </w:r>
      <w:del w:author="Sandrine Smieszek" w:date="2022-06-08T16:59:00Z" w:id="32">
        <w:r w:rsidDel="00581190" w:rsidRPr="009533E8">
          <w:rPr>
            <w:rFonts w:ascii="Arial Narrow" w:cs="Arial Unicode MS" w:eastAsia="Arial Unicode MS" w:hAnsi="Arial Narrow"/>
            <w:sz w:val="24"/>
            <w:szCs w:val="24"/>
          </w:rPr>
          <w:delText xml:space="preserve">Monsieur </w:delText>
        </w:r>
      </w:del>
      <w:del w:author="Sandrine Smieszek" w:date="2022-05-24T16:12:00Z" w:id="33">
        <w:r w:rsidDel="008C714E" w:rsidR="005E3BC2" w:rsidRPr="009533E8">
          <w:rPr>
            <w:rFonts w:ascii="Arial Narrow" w:cs="Arial Unicode MS" w:eastAsia="Arial Unicode MS" w:hAnsi="Arial Narrow"/>
            <w:sz w:val="24"/>
            <w:szCs w:val="24"/>
          </w:rPr>
          <w:delText>Christophe CIAMPI</w:delText>
        </w:r>
      </w:del>
      <w:ins w:author="Sandrine Smieszek" w:date="2022-06-08T16:59:00Z" w:id="34">
        <w:r w:rsidR="00581190">
          <w:rPr>
            <w:rFonts w:ascii="Arial Narrow" w:cs="Arial Unicode MS" w:eastAsia="Arial Unicode MS" w:hAnsi="Arial Narrow"/>
            <w:sz w:val="24"/>
            <w:szCs w:val="24"/>
          </w:rPr>
          <w:tab/>
        </w:r>
        <w:r w:rsidR="00581190">
          <w:rPr>
            <w:rFonts w:ascii="Arial Narrow" w:cs="Arial Unicode MS" w:eastAsia="Arial Unicode MS" w:hAnsi="Arial Narrow"/>
            <w:sz w:val="24"/>
            <w:szCs w:val="24"/>
          </w:rPr>
          <w:tab/>
        </w:r>
        <w:r w:rsidR="00581190">
          <w:rPr>
            <w:rFonts w:ascii="Arial Narrow" w:cs="Arial Unicode MS" w:eastAsia="Arial Unicode MS" w:hAnsi="Arial Narrow"/>
            <w:sz w:val="24"/>
            <w:szCs w:val="24"/>
          </w:rPr>
          <w:tab/>
        </w:r>
      </w:ins>
      <w:r w:rsidRPr="009533E8">
        <w:rPr>
          <w:rFonts w:ascii="Arial Narrow" w:cs="Arial Unicode MS" w:eastAsia="Arial Unicode MS" w:hAnsi="Arial Narrow"/>
          <w:sz w:val="24"/>
          <w:szCs w:val="24"/>
        </w:rPr>
        <w:t>, délégué syndical</w:t>
      </w:r>
      <w:r w:rsidR="00B652B9" w:rsidRPr="009533E8">
        <w:rPr>
          <w:rFonts w:ascii="Arial Narrow" w:cs="Arial Unicode MS" w:eastAsia="Arial Unicode MS" w:hAnsi="Arial Narrow"/>
          <w:sz w:val="24"/>
          <w:szCs w:val="24"/>
        </w:rPr>
        <w:t xml:space="preserve"> dûment mandaté</w:t>
      </w:r>
    </w:p>
    <w:p w:rsidP="008E246B" w:rsidR="00E6500D" w:rsidRDefault="00E6500D" w:rsidRPr="009533E8">
      <w:pPr>
        <w:jc w:val="both"/>
        <w:rPr>
          <w:rFonts w:ascii="Arial Narrow" w:cs="Arial Unicode MS" w:eastAsia="Arial Unicode MS" w:hAnsi="Arial Narrow"/>
          <w:sz w:val="24"/>
          <w:szCs w:val="24"/>
        </w:rPr>
      </w:pPr>
    </w:p>
    <w:p w:rsidP="008E246B" w:rsidR="00E6500D" w:rsidRDefault="00560559">
      <w:pPr>
        <w:ind w:firstLine="709" w:left="7090"/>
        <w:jc w:val="both"/>
        <w:rPr>
          <w:ins w:author="Sandrine Smieszek" w:date="2022-05-24T16:13:00Z" w:id="35"/>
          <w:rFonts w:ascii="Arial Narrow" w:cs="Arial Unicode MS" w:eastAsia="Arial Unicode MS" w:hAnsi="Arial Narrow"/>
          <w:sz w:val="24"/>
          <w:szCs w:val="24"/>
        </w:rPr>
      </w:pPr>
      <w:r w:rsidRPr="009533E8">
        <w:rPr>
          <w:rFonts w:ascii="Arial Narrow" w:cs="Arial Unicode MS" w:eastAsia="Arial Unicode MS" w:hAnsi="Arial Narrow"/>
          <w:sz w:val="24"/>
          <w:szCs w:val="24"/>
        </w:rPr>
        <w:t>D</w:t>
      </w:r>
      <w:r w:rsidR="00E6500D" w:rsidRPr="009533E8">
        <w:rPr>
          <w:rFonts w:ascii="Arial Narrow" w:cs="Arial Unicode MS" w:eastAsia="Arial Unicode MS" w:hAnsi="Arial Narrow"/>
          <w:sz w:val="24"/>
          <w:szCs w:val="24"/>
        </w:rPr>
        <w:t>’</w:t>
      </w:r>
      <w:r w:rsidRPr="009533E8">
        <w:rPr>
          <w:rFonts w:ascii="Arial Narrow" w:cs="Arial Unicode MS" w:eastAsia="Arial Unicode MS" w:hAnsi="Arial Narrow"/>
          <w:sz w:val="24"/>
          <w:szCs w:val="24"/>
        </w:rPr>
        <w:t xml:space="preserve"> </w:t>
      </w:r>
      <w:r w:rsidR="00E6500D" w:rsidRPr="009533E8">
        <w:rPr>
          <w:rFonts w:ascii="Arial Narrow" w:cs="Arial Unicode MS" w:eastAsia="Arial Unicode MS" w:hAnsi="Arial Narrow"/>
          <w:sz w:val="24"/>
          <w:szCs w:val="24"/>
        </w:rPr>
        <w:t>autre part,</w:t>
      </w:r>
    </w:p>
    <w:p w:rsidP="008E246B" w:rsidR="00AD1B63" w:rsidRDefault="00AD1B63">
      <w:pPr>
        <w:ind w:firstLine="709" w:left="7090"/>
        <w:jc w:val="both"/>
        <w:rPr>
          <w:ins w:author="Sandrine Smieszek" w:date="2022-05-24T16:13:00Z" w:id="36"/>
          <w:rFonts w:ascii="Arial Narrow" w:cs="Arial Unicode MS" w:eastAsia="Arial Unicode MS" w:hAnsi="Arial Narrow"/>
          <w:sz w:val="24"/>
          <w:szCs w:val="24"/>
        </w:rPr>
      </w:pPr>
    </w:p>
    <w:p w:rsidP="00AD1B63" w:rsidR="00AD1B63" w:rsidRDefault="00AD1B63" w:rsidRPr="00AD1B63">
      <w:pPr>
        <w:jc w:val="both"/>
        <w:rPr>
          <w:ins w:author="Sandrine Smieszek" w:date="2022-05-24T16:13:00Z" w:id="37"/>
          <w:rFonts w:ascii="Arial Narrow" w:cs="Arial Unicode MS" w:eastAsia="Arial Unicode MS" w:hAnsi="Arial Narrow"/>
          <w:sz w:val="24"/>
          <w:szCs w:val="24"/>
        </w:rPr>
      </w:pPr>
      <w:ins w:author="Sandrine Smieszek" w:date="2022-05-24T16:13:00Z" w:id="38">
        <w:r w:rsidRPr="00AD1B63">
          <w:rPr>
            <w:rFonts w:ascii="Arial Narrow" w:cs="Arial Unicode MS" w:eastAsia="Arial Unicode MS" w:hAnsi="Arial Narrow"/>
            <w:sz w:val="24"/>
            <w:szCs w:val="24"/>
          </w:rPr>
          <w:t>Ci-après dénommées « les Parties »</w:t>
        </w:r>
      </w:ins>
    </w:p>
    <w:p w:rsidP="008E246B" w:rsidR="00AD1B63" w:rsidRDefault="00AD1B63" w:rsidRPr="009533E8">
      <w:pPr>
        <w:ind w:firstLine="709" w:left="7090"/>
        <w:jc w:val="both"/>
        <w:rPr>
          <w:rFonts w:ascii="Arial Narrow" w:cs="Arial Unicode MS" w:eastAsia="Arial Unicode MS" w:hAnsi="Arial Narrow"/>
          <w:sz w:val="24"/>
          <w:szCs w:val="24"/>
        </w:rPr>
      </w:pPr>
    </w:p>
    <w:p w:rsidP="008E246B" w:rsidR="00EA1F58" w:rsidRDefault="00EA1F58" w:rsidRPr="009533E8">
      <w:pPr>
        <w:jc w:val="both"/>
        <w:rPr>
          <w:rFonts w:ascii="Arial Narrow" w:cs="Arial Unicode MS" w:eastAsia="Arial Unicode MS" w:hAnsi="Arial Narrow"/>
          <w:color w:val="000000"/>
          <w:sz w:val="24"/>
          <w:szCs w:val="24"/>
        </w:rPr>
      </w:pPr>
    </w:p>
    <w:p w:rsidDel="00AD1B63" w:rsidP="008E246B" w:rsidR="00EA1F58" w:rsidRDefault="0090476F" w:rsidRPr="009533E8">
      <w:pPr>
        <w:jc w:val="both"/>
        <w:rPr>
          <w:del w:author="Sandrine Smieszek" w:date="2022-05-24T16:14:00Z" w:id="39"/>
          <w:rFonts w:ascii="Arial Narrow" w:cs="Arial Unicode MS" w:eastAsia="Arial Unicode MS" w:hAnsi="Arial Narrow"/>
          <w:color w:val="000000"/>
          <w:sz w:val="24"/>
          <w:szCs w:val="24"/>
        </w:rPr>
      </w:pPr>
      <w:del w:author="Sandrine Smieszek" w:date="2022-05-24T16:14:00Z" w:id="40">
        <w:r w:rsidDel="00AD1B63" w:rsidRPr="009533E8">
          <w:rPr>
            <w:rFonts w:ascii="Arial Narrow" w:cs="Arial Unicode MS" w:eastAsia="Arial Unicode MS" w:hAnsi="Arial Narrow"/>
            <w:color w:val="000000"/>
            <w:sz w:val="24"/>
            <w:szCs w:val="24"/>
          </w:rPr>
          <w:delText>________________________________________________________</w:delText>
        </w:r>
        <w:r w:rsidDel="00AD1B63" w:rsidR="00383A58" w:rsidRPr="009533E8">
          <w:rPr>
            <w:rFonts w:ascii="Arial Narrow" w:cs="Arial Unicode MS" w:eastAsia="Arial Unicode MS" w:hAnsi="Arial Narrow"/>
            <w:color w:val="000000"/>
            <w:sz w:val="24"/>
            <w:szCs w:val="24"/>
          </w:rPr>
          <w:delText>__________________________</w:delText>
        </w:r>
      </w:del>
    </w:p>
    <w:p w:rsidP="008E246B" w:rsidR="0090476F" w:rsidRDefault="0090476F" w:rsidRPr="00AD1B63">
      <w:pPr>
        <w:jc w:val="both"/>
        <w:rPr>
          <w:rFonts w:ascii="Arial Narrow" w:cs="Arial Unicode MS" w:eastAsia="Arial Unicode MS" w:hAnsi="Arial Narrow"/>
          <w:sz w:val="24"/>
          <w:szCs w:val="24"/>
        </w:rPr>
      </w:pPr>
    </w:p>
    <w:p w:rsidP="00AD1B63" w:rsidR="00AD1B63" w:rsidRDefault="00AD1B63" w:rsidRPr="00AD1B63">
      <w:pPr>
        <w:jc w:val="both"/>
        <w:rPr>
          <w:ins w:author="Sandrine Smieszek" w:date="2022-05-24T16:14:00Z" w:id="41"/>
          <w:rFonts w:ascii="Arial Narrow" w:cs="Arial Unicode MS" w:eastAsia="Arial Unicode MS" w:hAnsi="Arial Narrow"/>
          <w:b/>
          <w:sz w:val="24"/>
          <w:szCs w:val="24"/>
        </w:rPr>
      </w:pPr>
      <w:ins w:author="Sandrine Smieszek" w:date="2022-05-24T16:14:00Z" w:id="42">
        <w:r w:rsidRPr="00AD1B63">
          <w:rPr>
            <w:rFonts w:ascii="Arial Narrow" w:cs="Arial Unicode MS" w:eastAsia="Arial Unicode MS" w:hAnsi="Arial Narrow"/>
            <w:b/>
            <w:sz w:val="24"/>
            <w:szCs w:val="24"/>
          </w:rPr>
          <w:t>IL A ÉTÉ CONVENU ET ARRÊTÉ CE QUI SUIT :</w:t>
        </w:r>
      </w:ins>
    </w:p>
    <w:p w:rsidP="00AD1B63" w:rsidR="00AD1B63" w:rsidRDefault="00AD1B63" w:rsidRPr="00AD1B63">
      <w:pPr>
        <w:jc w:val="both"/>
        <w:rPr>
          <w:ins w:author="Sandrine Smieszek" w:date="2022-05-24T16:14:00Z" w:id="43"/>
          <w:rFonts w:ascii="Arial Narrow" w:cs="Arial Unicode MS" w:eastAsia="Arial Unicode MS" w:hAnsi="Arial Narrow"/>
          <w:sz w:val="24"/>
          <w:szCs w:val="24"/>
        </w:rPr>
      </w:pPr>
    </w:p>
    <w:p w:rsidP="00AD1B63" w:rsidR="00AD1B63" w:rsidRDefault="00AD1B63" w:rsidRPr="00AD1B63">
      <w:pPr>
        <w:jc w:val="both"/>
        <w:rPr>
          <w:ins w:author="Sandrine Smieszek" w:date="2022-05-24T16:14:00Z" w:id="44"/>
          <w:rFonts w:ascii="Arial Narrow" w:cs="Arial Unicode MS" w:eastAsia="Arial Unicode MS" w:hAnsi="Arial Narrow"/>
          <w:sz w:val="24"/>
          <w:szCs w:val="24"/>
        </w:rPr>
      </w:pPr>
      <w:ins w:author="Sandrine Smieszek" w:date="2022-05-24T16:14:00Z" w:id="45">
        <w:r w:rsidRPr="00AD1B63">
          <w:rPr>
            <w:rFonts w:ascii="Arial Narrow" w:cs="Arial Unicode MS" w:eastAsia="Arial Unicode MS" w:hAnsi="Arial Narrow"/>
            <w:sz w:val="24"/>
            <w:szCs w:val="24"/>
          </w:rPr>
          <w:t>Conformément aux articles L.2242-1 et suivants du Code du travail, les parties ont engagé des négociations portant notamment sur la rémunération, le temps de travail, le partage de la valeur ajoutée et la qualité de vie au travail.</w:t>
        </w:r>
      </w:ins>
    </w:p>
    <w:p w:rsidP="00AD1B63" w:rsidR="00AD1B63" w:rsidRDefault="00AD1B63" w:rsidRPr="00AD1B63">
      <w:pPr>
        <w:pStyle w:val="Titre1"/>
        <w:spacing w:after="216" w:before="192" w:line="264" w:lineRule="atLeast"/>
        <w:jc w:val="both"/>
        <w:textAlignment w:val="bottom"/>
        <w:rPr>
          <w:ins w:author="Sandrine Smieszek" w:date="2022-05-24T16:14:00Z" w:id="46"/>
          <w:rFonts w:ascii="Arial Narrow" w:cs="Arial Unicode MS" w:eastAsia="Arial Unicode MS" w:hAnsi="Arial Narrow"/>
          <w:b w:val="0"/>
          <w:szCs w:val="24"/>
          <w:u w:val="none"/>
        </w:rPr>
      </w:pPr>
      <w:ins w:author="Sandrine Smieszek" w:date="2022-05-24T16:14:00Z" w:id="47">
        <w:r w:rsidRPr="00AD1B63">
          <w:rPr>
            <w:rFonts w:ascii="Arial Narrow" w:cs="Arial Unicode MS" w:eastAsia="Arial Unicode MS" w:hAnsi="Arial Narrow"/>
            <w:b w:val="0"/>
            <w:szCs w:val="24"/>
            <w:u w:val="none"/>
          </w:rPr>
          <w:t xml:space="preserve">Il est toutefois rappelé qu’en ce qui concerne le partage de la valeur ajoutée, celle-ci fait l’objet d’accords spécifiques portant d’une part sur la participation des salariés aux résultats de l’entreprise (négociation au niveau </w:t>
        </w:r>
        <w:r w:rsidRPr="00AD1B63">
          <w:rPr>
            <w:rFonts w:ascii="Arial Narrow" w:cs="Arial Unicode MS" w:eastAsia="Arial Unicode MS" w:hAnsi="Arial Narrow"/>
            <w:b w:val="0"/>
            <w:szCs w:val="24"/>
            <w:u w:val="none"/>
          </w:rPr>
          <w:lastRenderedPageBreak/>
          <w:t>du Groupe Carrefour) ainsi que le PE</w:t>
        </w:r>
      </w:ins>
      <w:ins w:author="Sandrine Smieszek" w:date="2022-05-24T16:16:00Z" w:id="48">
        <w:r>
          <w:rPr>
            <w:rFonts w:ascii="Arial Narrow" w:cs="Arial Unicode MS" w:eastAsia="Arial Unicode MS" w:hAnsi="Arial Narrow"/>
            <w:b w:val="0"/>
            <w:szCs w:val="24"/>
            <w:u w:val="none"/>
          </w:rPr>
          <w:t>G</w:t>
        </w:r>
      </w:ins>
      <w:ins w:author="Sandrine Smieszek" w:date="2022-05-24T16:14:00Z" w:id="49">
        <w:r w:rsidRPr="00AD1B63">
          <w:rPr>
            <w:rFonts w:ascii="Arial Narrow" w:cs="Arial Unicode MS" w:eastAsia="Arial Unicode MS" w:hAnsi="Arial Narrow"/>
            <w:b w:val="0"/>
            <w:szCs w:val="24"/>
            <w:u w:val="none"/>
          </w:rPr>
          <w:t xml:space="preserve"> et le PERCOL et d’autre part sur l’intéressement des salariés aux performances de la Société </w:t>
        </w:r>
      </w:ins>
      <w:ins w:author="Sandrine Smieszek" w:date="2022-05-24T16:15:00Z" w:id="50">
        <w:r>
          <w:rPr>
            <w:rFonts w:ascii="Arial Narrow" w:cs="Arial Unicode MS" w:eastAsia="Arial Unicode MS" w:hAnsi="Arial Narrow"/>
            <w:b w:val="0"/>
            <w:szCs w:val="24"/>
            <w:u w:val="none"/>
          </w:rPr>
          <w:t xml:space="preserve">Maison </w:t>
        </w:r>
        <w:proofErr w:type="spellStart"/>
        <w:r>
          <w:rPr>
            <w:rFonts w:ascii="Arial Narrow" w:cs="Arial Unicode MS" w:eastAsia="Arial Unicode MS" w:hAnsi="Arial Narrow"/>
            <w:b w:val="0"/>
            <w:szCs w:val="24"/>
            <w:u w:val="none"/>
          </w:rPr>
          <w:t>Johanès</w:t>
        </w:r>
        <w:proofErr w:type="spellEnd"/>
        <w:r>
          <w:rPr>
            <w:rFonts w:ascii="Arial Narrow" w:cs="Arial Unicode MS" w:eastAsia="Arial Unicode MS" w:hAnsi="Arial Narrow"/>
            <w:b w:val="0"/>
            <w:szCs w:val="24"/>
            <w:u w:val="none"/>
          </w:rPr>
          <w:t xml:space="preserve"> </w:t>
        </w:r>
        <w:proofErr w:type="spellStart"/>
        <w:r>
          <w:rPr>
            <w:rFonts w:ascii="Arial Narrow" w:cs="Arial Unicode MS" w:eastAsia="Arial Unicode MS" w:hAnsi="Arial Narrow"/>
            <w:b w:val="0"/>
            <w:szCs w:val="24"/>
            <w:u w:val="none"/>
          </w:rPr>
          <w:t>Boubée</w:t>
        </w:r>
      </w:ins>
      <w:proofErr w:type="spellEnd"/>
      <w:ins w:author="Sandrine Smieszek" w:date="2022-05-24T16:14:00Z" w:id="51">
        <w:r w:rsidRPr="00AD1B63">
          <w:rPr>
            <w:rFonts w:ascii="Arial Narrow" w:cs="Arial Unicode MS" w:eastAsia="Arial Unicode MS" w:hAnsi="Arial Narrow"/>
            <w:b w:val="0"/>
            <w:szCs w:val="24"/>
            <w:u w:val="none"/>
          </w:rPr>
          <w:t xml:space="preserve">. </w:t>
        </w:r>
      </w:ins>
    </w:p>
    <w:p w:rsidP="00AD1B63" w:rsidR="00AD1B63" w:rsidRDefault="00AD1B63">
      <w:pPr>
        <w:jc w:val="both"/>
        <w:rPr>
          <w:ins w:author="Sandrine Smieszek" w:date="2022-05-24T16:15:00Z" w:id="52"/>
          <w:rFonts w:ascii="Arial Narrow" w:cs="Arial Unicode MS" w:eastAsia="Arial Unicode MS" w:hAnsi="Arial Narrow"/>
          <w:sz w:val="24"/>
          <w:szCs w:val="24"/>
        </w:rPr>
      </w:pPr>
      <w:ins w:author="Sandrine Smieszek" w:date="2022-05-24T16:14:00Z" w:id="53">
        <w:r w:rsidRPr="00AD1B63">
          <w:rPr>
            <w:rFonts w:ascii="Arial Narrow" w:cs="Arial Unicode MS" w:eastAsia="Arial Unicode MS" w:hAnsi="Arial Narrow"/>
            <w:sz w:val="24"/>
            <w:szCs w:val="24"/>
          </w:rPr>
          <w:t>En outre, le suivi de la mise en œuvre des mesures visant à supprimer les éventuels écarts de rémunération et les différences de déroulement de carrière entre les femmes et les hommes est assuré dans le cadre d’un accord collectif de Groupe spécifique du 9 mars 2020.</w:t>
        </w:r>
      </w:ins>
    </w:p>
    <w:p w:rsidP="00AD1B63" w:rsidR="00AD1B63" w:rsidRDefault="00AD1B63" w:rsidRPr="00AD1B63">
      <w:pPr>
        <w:jc w:val="both"/>
        <w:rPr>
          <w:ins w:author="Sandrine Smieszek" w:date="2022-05-24T16:14:00Z" w:id="54"/>
          <w:rFonts w:ascii="Arial Narrow" w:cs="Arial Unicode MS" w:eastAsia="Arial Unicode MS" w:hAnsi="Arial Narrow"/>
          <w:sz w:val="24"/>
          <w:szCs w:val="24"/>
        </w:rPr>
      </w:pPr>
    </w:p>
    <w:p w:rsidP="00AD1B63" w:rsidR="00AD1B63" w:rsidRDefault="00AD1B63" w:rsidRPr="00AD1B63">
      <w:pPr>
        <w:jc w:val="both"/>
        <w:rPr>
          <w:ins w:author="Sandrine Smieszek" w:date="2022-05-24T16:14:00Z" w:id="55"/>
          <w:rFonts w:ascii="Arial Narrow" w:cs="Arial Unicode MS" w:eastAsia="Arial Unicode MS" w:hAnsi="Arial Narrow"/>
          <w:sz w:val="24"/>
          <w:szCs w:val="24"/>
        </w:rPr>
      </w:pPr>
      <w:ins w:author="Sandrine Smieszek" w:date="2022-05-24T16:14:00Z" w:id="56">
        <w:r w:rsidRPr="00AD1B63">
          <w:rPr>
            <w:rFonts w:ascii="Arial Narrow" w:cs="Arial Unicode MS" w:eastAsia="Arial Unicode MS" w:hAnsi="Arial Narrow"/>
            <w:sz w:val="24"/>
            <w:szCs w:val="24"/>
          </w:rPr>
          <w:t xml:space="preserve">La délégation syndicale de la Société </w:t>
        </w:r>
      </w:ins>
      <w:ins w:author="Sandrine Smieszek" w:date="2022-05-24T16:15:00Z" w:id="57">
        <w:r w:rsidRPr="00AD1B63">
          <w:rPr>
            <w:rFonts w:ascii="Arial Narrow" w:cs="Arial Unicode MS" w:eastAsia="Arial Unicode MS" w:hAnsi="Arial Narrow"/>
            <w:sz w:val="24"/>
            <w:szCs w:val="24"/>
          </w:rPr>
          <w:t xml:space="preserve">Maison </w:t>
        </w:r>
        <w:proofErr w:type="spellStart"/>
        <w:r w:rsidRPr="00AD1B63">
          <w:rPr>
            <w:rFonts w:ascii="Arial Narrow" w:cs="Arial Unicode MS" w:eastAsia="Arial Unicode MS" w:hAnsi="Arial Narrow"/>
            <w:sz w:val="24"/>
            <w:szCs w:val="24"/>
          </w:rPr>
          <w:t>Johanès</w:t>
        </w:r>
        <w:proofErr w:type="spellEnd"/>
        <w:r w:rsidRPr="00AD1B63">
          <w:rPr>
            <w:rFonts w:ascii="Arial Narrow" w:cs="Arial Unicode MS" w:eastAsia="Arial Unicode MS" w:hAnsi="Arial Narrow"/>
            <w:sz w:val="24"/>
            <w:szCs w:val="24"/>
          </w:rPr>
          <w:t xml:space="preserve"> </w:t>
        </w:r>
        <w:proofErr w:type="spellStart"/>
        <w:r w:rsidRPr="00AD1B63">
          <w:rPr>
            <w:rFonts w:ascii="Arial Narrow" w:cs="Arial Unicode MS" w:eastAsia="Arial Unicode MS" w:hAnsi="Arial Narrow"/>
            <w:sz w:val="24"/>
            <w:szCs w:val="24"/>
          </w:rPr>
          <w:t>Boubée</w:t>
        </w:r>
      </w:ins>
      <w:proofErr w:type="spellEnd"/>
      <w:ins w:author="Sandrine Smieszek" w:date="2022-05-24T16:14:00Z" w:id="58">
        <w:r w:rsidRPr="00AD1B63">
          <w:rPr>
            <w:rFonts w:ascii="Arial Narrow" w:cs="Arial Unicode MS" w:eastAsia="Arial Unicode MS" w:hAnsi="Arial Narrow"/>
            <w:sz w:val="24"/>
            <w:szCs w:val="24"/>
          </w:rPr>
          <w:t xml:space="preserve"> et les représentants de la Direction se sont réunis les </w:t>
        </w:r>
      </w:ins>
      <w:ins w:author="Sandrine Smieszek" w:date="2022-05-24T16:17:00Z" w:id="59">
        <w:r>
          <w:rPr>
            <w:rFonts w:ascii="Arial Narrow" w:cs="Arial Unicode MS" w:eastAsia="Arial Unicode MS" w:hAnsi="Arial Narrow"/>
            <w:sz w:val="24"/>
            <w:szCs w:val="24"/>
          </w:rPr>
          <w:t xml:space="preserve">14 avril, 10 et 17 mai </w:t>
        </w:r>
      </w:ins>
      <w:ins w:author="Sandrine Smieszek" w:date="2022-05-24T16:14:00Z" w:id="60">
        <w:r w:rsidRPr="00AD1B63">
          <w:rPr>
            <w:rFonts w:ascii="Arial Narrow" w:cs="Arial Unicode MS" w:eastAsia="Arial Unicode MS" w:hAnsi="Arial Narrow"/>
            <w:sz w:val="24"/>
            <w:szCs w:val="24"/>
          </w:rPr>
          <w:t>2022.</w:t>
        </w:r>
      </w:ins>
    </w:p>
    <w:p w:rsidP="00AD1B63" w:rsidR="00AD1B63" w:rsidRDefault="00AD1B63">
      <w:pPr>
        <w:jc w:val="both"/>
        <w:rPr>
          <w:ins w:author="Sandrine Smieszek" w:date="2022-05-24T16:18:00Z" w:id="61"/>
          <w:rFonts w:ascii="Arial Narrow" w:cs="Arial Unicode MS" w:eastAsia="Arial Unicode MS" w:hAnsi="Arial Narrow"/>
          <w:sz w:val="24"/>
          <w:szCs w:val="24"/>
        </w:rPr>
      </w:pPr>
      <w:ins w:author="Sandrine Smieszek" w:date="2022-05-24T16:14:00Z" w:id="62">
        <w:r w:rsidRPr="00AD1B63">
          <w:rPr>
            <w:rFonts w:ascii="Arial Narrow" w:cs="Arial Unicode MS" w:eastAsia="Arial Unicode MS" w:hAnsi="Arial Narrow"/>
            <w:sz w:val="24"/>
            <w:szCs w:val="24"/>
          </w:rPr>
          <w:t xml:space="preserve">Au cours de la réunion du </w:t>
        </w:r>
      </w:ins>
      <w:ins w:author="Sandrine Smieszek" w:date="2022-05-24T16:17:00Z" w:id="63">
        <w:r>
          <w:rPr>
            <w:rFonts w:ascii="Arial Narrow" w:cs="Arial Unicode MS" w:eastAsia="Arial Unicode MS" w:hAnsi="Arial Narrow"/>
            <w:sz w:val="24"/>
            <w:szCs w:val="24"/>
          </w:rPr>
          <w:t xml:space="preserve">14 avril </w:t>
        </w:r>
      </w:ins>
      <w:ins w:author="Sandrine Smieszek" w:date="2022-05-24T16:14:00Z" w:id="64">
        <w:r w:rsidRPr="00AD1B63">
          <w:rPr>
            <w:rFonts w:ascii="Arial Narrow" w:cs="Arial Unicode MS" w:eastAsia="Arial Unicode MS" w:hAnsi="Arial Narrow"/>
            <w:sz w:val="24"/>
            <w:szCs w:val="24"/>
          </w:rPr>
          <w:t xml:space="preserve">2022, la Direction a présenté des informations portant sur la situation économique générale, les évolutions dans la grande distribution et la situation du Groupe Carrefour. Un bilan complet comportant des données relatives à la Société </w:t>
        </w:r>
      </w:ins>
      <w:ins w:author="Sandrine Smieszek" w:date="2022-05-24T16:17:00Z" w:id="65">
        <w:r w:rsidRPr="00AD1B63">
          <w:rPr>
            <w:rFonts w:ascii="Arial Narrow" w:cs="Arial Unicode MS" w:eastAsia="Arial Unicode MS" w:hAnsi="Arial Narrow"/>
            <w:sz w:val="24"/>
            <w:szCs w:val="24"/>
          </w:rPr>
          <w:t xml:space="preserve">Maison </w:t>
        </w:r>
        <w:proofErr w:type="spellStart"/>
        <w:r w:rsidRPr="00AD1B63">
          <w:rPr>
            <w:rFonts w:ascii="Arial Narrow" w:cs="Arial Unicode MS" w:eastAsia="Arial Unicode MS" w:hAnsi="Arial Narrow"/>
            <w:sz w:val="24"/>
            <w:szCs w:val="24"/>
          </w:rPr>
          <w:t>Johanès</w:t>
        </w:r>
        <w:proofErr w:type="spellEnd"/>
        <w:r w:rsidRPr="00AD1B63">
          <w:rPr>
            <w:rFonts w:ascii="Arial Narrow" w:cs="Arial Unicode MS" w:eastAsia="Arial Unicode MS" w:hAnsi="Arial Narrow"/>
            <w:sz w:val="24"/>
            <w:szCs w:val="24"/>
          </w:rPr>
          <w:t xml:space="preserve"> </w:t>
        </w:r>
        <w:proofErr w:type="spellStart"/>
        <w:r w:rsidRPr="00AD1B63">
          <w:rPr>
            <w:rFonts w:ascii="Arial Narrow" w:cs="Arial Unicode MS" w:eastAsia="Arial Unicode MS" w:hAnsi="Arial Narrow"/>
            <w:sz w:val="24"/>
            <w:szCs w:val="24"/>
          </w:rPr>
          <w:t>Boubée</w:t>
        </w:r>
      </w:ins>
      <w:proofErr w:type="spellEnd"/>
      <w:ins w:author="Sandrine Smieszek" w:date="2022-05-24T16:14:00Z" w:id="66">
        <w:r w:rsidRPr="00AD1B63">
          <w:rPr>
            <w:rFonts w:ascii="Arial Narrow" w:cs="Arial Unicode MS" w:eastAsia="Arial Unicode MS" w:hAnsi="Arial Narrow"/>
            <w:sz w:val="24"/>
            <w:szCs w:val="24"/>
          </w:rPr>
          <w:t xml:space="preserve"> en termes d’</w:t>
        </w:r>
      </w:ins>
      <w:ins w:author="Sandrine Smieszek" w:date="2022-05-24T16:18:00Z" w:id="67">
        <w:r>
          <w:rPr>
            <w:rFonts w:ascii="Arial Narrow" w:cs="Arial Unicode MS" w:eastAsia="Arial Unicode MS" w:hAnsi="Arial Narrow"/>
            <w:sz w:val="24"/>
            <w:szCs w:val="24"/>
          </w:rPr>
          <w:t>activité économique, d’</w:t>
        </w:r>
      </w:ins>
      <w:ins w:author="Sandrine Smieszek" w:date="2022-05-24T16:14:00Z" w:id="68">
        <w:r w:rsidRPr="00AD1B63">
          <w:rPr>
            <w:rFonts w:ascii="Arial Narrow" w:cs="Arial Unicode MS" w:eastAsia="Arial Unicode MS" w:hAnsi="Arial Narrow"/>
            <w:sz w:val="24"/>
            <w:szCs w:val="24"/>
          </w:rPr>
          <w:t xml:space="preserve">emploi, d’égalité entre les hommes et les femmes, d’organisation du travail, d’évolution des rémunérations, de durée du travail a également été présenté à l’ensemble de la délégation syndicale. </w:t>
        </w:r>
      </w:ins>
    </w:p>
    <w:p w:rsidP="00AD1B63" w:rsidR="00AD1B63" w:rsidRDefault="00AD1B63" w:rsidRPr="00AD1B63">
      <w:pPr>
        <w:jc w:val="both"/>
        <w:rPr>
          <w:ins w:author="Sandrine Smieszek" w:date="2022-05-24T16:14:00Z" w:id="69"/>
          <w:rFonts w:ascii="Arial Narrow" w:cs="Arial Unicode MS" w:eastAsia="Arial Unicode MS" w:hAnsi="Arial Narrow"/>
          <w:sz w:val="24"/>
          <w:szCs w:val="24"/>
        </w:rPr>
      </w:pPr>
    </w:p>
    <w:p w:rsidP="00AD1B63" w:rsidR="00AD1B63" w:rsidRDefault="00AD1B63">
      <w:pPr>
        <w:jc w:val="both"/>
        <w:rPr>
          <w:ins w:author="Sandrine Smieszek" w:date="2022-05-24T16:18:00Z" w:id="70"/>
          <w:rFonts w:ascii="Arial Narrow" w:cs="Arial Unicode MS" w:eastAsia="Arial Unicode MS" w:hAnsi="Arial Narrow"/>
          <w:sz w:val="24"/>
          <w:szCs w:val="24"/>
        </w:rPr>
      </w:pPr>
      <w:ins w:author="Sandrine Smieszek" w:date="2022-05-24T16:14:00Z" w:id="71">
        <w:r w:rsidRPr="00AD1B63">
          <w:rPr>
            <w:rFonts w:ascii="Arial Narrow" w:cs="Arial Unicode MS" w:eastAsia="Arial Unicode MS" w:hAnsi="Arial Narrow"/>
            <w:sz w:val="24"/>
            <w:szCs w:val="24"/>
          </w:rPr>
          <w:t>En dépit d’un contexte social particulièrement difficile, accentué par la crise sanitaire liée à l’épidémie du virus « Covid-19 » et d’un contexte économique toujours défavorable, la Direction a souhaité rappeler cette année encore l’importance du dialogue social.</w:t>
        </w:r>
      </w:ins>
    </w:p>
    <w:p w:rsidP="00AD1B63" w:rsidR="00AD1B63" w:rsidRDefault="00AD1B63" w:rsidRPr="00AD1B63">
      <w:pPr>
        <w:jc w:val="both"/>
        <w:rPr>
          <w:ins w:author="Sandrine Smieszek" w:date="2022-05-24T16:14:00Z" w:id="72"/>
          <w:rFonts w:ascii="Arial Narrow" w:cs="Arial Unicode MS" w:eastAsia="Arial Unicode MS" w:hAnsi="Arial Narrow"/>
          <w:sz w:val="24"/>
          <w:szCs w:val="24"/>
        </w:rPr>
      </w:pPr>
    </w:p>
    <w:p w:rsidP="00AD1B63" w:rsidR="00AD1B63" w:rsidRDefault="00AD1B63">
      <w:pPr>
        <w:jc w:val="both"/>
        <w:rPr>
          <w:ins w:author="Sandrine Smieszek" w:date="2022-05-24T16:18:00Z" w:id="73"/>
          <w:rFonts w:ascii="Arial Narrow" w:cs="Arial Unicode MS" w:eastAsia="Arial Unicode MS" w:hAnsi="Arial Narrow"/>
          <w:sz w:val="24"/>
          <w:szCs w:val="24"/>
        </w:rPr>
      </w:pPr>
      <w:ins w:author="Sandrine Smieszek" w:date="2022-05-24T16:14:00Z" w:id="74">
        <w:r w:rsidRPr="00AD1B63">
          <w:rPr>
            <w:rFonts w:ascii="Arial Narrow" w:cs="Arial Unicode MS" w:eastAsia="Arial Unicode MS" w:hAnsi="Arial Narrow"/>
            <w:sz w:val="24"/>
            <w:szCs w:val="24"/>
          </w:rPr>
          <w:t>Par ailleurs, la Direction, consciente de la difficulté des contextes économiques et sociaux actuels et au vu des principales revendications des organisations syndicales  représentatives dans l’entreprise, a centré ses propositions sur des mesures  principalement axées sur la rémunération, le pouvoir d’achat, ainsi que sur des mesures sociales. </w:t>
        </w:r>
      </w:ins>
    </w:p>
    <w:p w:rsidP="00AD1B63" w:rsidR="00AD1B63" w:rsidRDefault="00AD1B63" w:rsidRPr="00AD1B63">
      <w:pPr>
        <w:jc w:val="both"/>
        <w:rPr>
          <w:ins w:author="Sandrine Smieszek" w:date="2022-05-24T16:14:00Z" w:id="75"/>
          <w:rFonts w:ascii="Arial Narrow" w:cs="Arial Unicode MS" w:eastAsia="Arial Unicode MS" w:hAnsi="Arial Narrow"/>
          <w:sz w:val="24"/>
          <w:szCs w:val="24"/>
        </w:rPr>
      </w:pPr>
    </w:p>
    <w:p w:rsidP="00AD1B63" w:rsidR="00AD1B63" w:rsidRDefault="00AD1B63">
      <w:pPr>
        <w:jc w:val="both"/>
        <w:rPr>
          <w:ins w:author="Sandrine Smieszek" w:date="2022-05-24T16:19:00Z" w:id="76"/>
          <w:rFonts w:ascii="Arial Narrow" w:cs="Arial Unicode MS" w:eastAsia="Arial Unicode MS" w:hAnsi="Arial Narrow"/>
          <w:sz w:val="24"/>
          <w:szCs w:val="24"/>
        </w:rPr>
      </w:pPr>
      <w:ins w:author="Sandrine Smieszek" w:date="2022-05-24T16:14:00Z" w:id="77">
        <w:r w:rsidRPr="00AD1B63">
          <w:rPr>
            <w:rFonts w:ascii="Arial Narrow" w:cs="Arial Unicode MS" w:eastAsia="Arial Unicode MS" w:hAnsi="Arial Narrow"/>
            <w:sz w:val="24"/>
            <w:szCs w:val="24"/>
          </w:rPr>
          <w:t>Ces principales mesures ont été discutées lors de</w:t>
        </w:r>
      </w:ins>
      <w:ins w:author="Sandrine Smieszek" w:date="2022-05-24T16:18:00Z" w:id="78">
        <w:r w:rsidR="001D2C57">
          <w:rPr>
            <w:rFonts w:ascii="Arial Narrow" w:cs="Arial Unicode MS" w:eastAsia="Arial Unicode MS" w:hAnsi="Arial Narrow"/>
            <w:sz w:val="24"/>
            <w:szCs w:val="24"/>
          </w:rPr>
          <w:t xml:space="preserve">s </w:t>
        </w:r>
      </w:ins>
      <w:ins w:author="Sandrine Smieszek" w:date="2022-05-24T16:14:00Z" w:id="79">
        <w:r w:rsidRPr="00AD1B63">
          <w:rPr>
            <w:rFonts w:ascii="Arial Narrow" w:cs="Arial Unicode MS" w:eastAsia="Arial Unicode MS" w:hAnsi="Arial Narrow"/>
            <w:sz w:val="24"/>
            <w:szCs w:val="24"/>
          </w:rPr>
          <w:t>réunion</w:t>
        </w:r>
      </w:ins>
      <w:ins w:author="Sandrine Smieszek" w:date="2022-05-24T16:19:00Z" w:id="80">
        <w:r w:rsidR="001D2C57">
          <w:rPr>
            <w:rFonts w:ascii="Arial Narrow" w:cs="Arial Unicode MS" w:eastAsia="Arial Unicode MS" w:hAnsi="Arial Narrow"/>
            <w:sz w:val="24"/>
            <w:szCs w:val="24"/>
          </w:rPr>
          <w:t xml:space="preserve">s des 10 et 17 mai </w:t>
        </w:r>
      </w:ins>
      <w:ins w:author="Sandrine Smieszek" w:date="2022-05-24T16:14:00Z" w:id="81">
        <w:r w:rsidR="001D2C57">
          <w:rPr>
            <w:rFonts w:ascii="Arial Narrow" w:cs="Arial Unicode MS" w:eastAsia="Arial Unicode MS" w:hAnsi="Arial Narrow"/>
            <w:sz w:val="24"/>
            <w:szCs w:val="24"/>
          </w:rPr>
          <w:t>2022</w:t>
        </w:r>
      </w:ins>
      <w:ins w:author="Sandrine Smieszek" w:date="2022-05-24T16:19:00Z" w:id="82">
        <w:r w:rsidR="001D2C57">
          <w:rPr>
            <w:rFonts w:ascii="Arial Narrow" w:cs="Arial Unicode MS" w:eastAsia="Arial Unicode MS" w:hAnsi="Arial Narrow"/>
            <w:sz w:val="24"/>
            <w:szCs w:val="24"/>
          </w:rPr>
          <w:t>.</w:t>
        </w:r>
      </w:ins>
    </w:p>
    <w:p w:rsidP="00AD1B63" w:rsidR="001D2C57" w:rsidRDefault="001D2C57" w:rsidRPr="00AD1B63">
      <w:pPr>
        <w:jc w:val="both"/>
        <w:rPr>
          <w:ins w:author="Sandrine Smieszek" w:date="2022-05-24T16:14:00Z" w:id="83"/>
          <w:rFonts w:ascii="Arial Narrow" w:cs="Arial Unicode MS" w:eastAsia="Arial Unicode MS" w:hAnsi="Arial Narrow"/>
          <w:sz w:val="24"/>
          <w:szCs w:val="24"/>
        </w:rPr>
      </w:pPr>
    </w:p>
    <w:p w:rsidP="00AD1B63" w:rsidR="00AD1B63" w:rsidRDefault="00AD1B63" w:rsidRPr="00AD1B63">
      <w:pPr>
        <w:jc w:val="both"/>
        <w:rPr>
          <w:ins w:author="Sandrine Smieszek" w:date="2022-05-24T16:14:00Z" w:id="84"/>
          <w:rFonts w:ascii="Arial Narrow" w:cs="Arial Unicode MS" w:eastAsia="Arial Unicode MS" w:hAnsi="Arial Narrow"/>
          <w:sz w:val="24"/>
          <w:szCs w:val="24"/>
        </w:rPr>
      </w:pPr>
      <w:ins w:author="Sandrine Smieszek" w:date="2022-05-24T16:14:00Z" w:id="85">
        <w:r w:rsidRPr="00AD1B63">
          <w:rPr>
            <w:rFonts w:ascii="Arial Narrow" w:cs="Arial Unicode MS" w:eastAsia="Arial Unicode MS" w:hAnsi="Arial Narrow"/>
            <w:sz w:val="24"/>
            <w:szCs w:val="24"/>
          </w:rPr>
          <w:t>Les négociations menées lors de ces différentes réunions ont permis d’aboutir à la signature du présent accord.</w:t>
        </w:r>
      </w:ins>
    </w:p>
    <w:p w:rsidP="00AD1B63" w:rsidR="00AD1B63" w:rsidRDefault="00AD1B63">
      <w:pPr>
        <w:jc w:val="both"/>
        <w:rPr>
          <w:ins w:author="Sandrine Smieszek" w:date="2022-05-24T16:19:00Z" w:id="86"/>
          <w:rFonts w:ascii="Arial Narrow" w:cs="Arial Unicode MS" w:eastAsia="Arial Unicode MS" w:hAnsi="Arial Narrow"/>
          <w:sz w:val="24"/>
          <w:szCs w:val="24"/>
        </w:rPr>
      </w:pPr>
      <w:ins w:author="Sandrine Smieszek" w:date="2022-05-24T16:14:00Z" w:id="87">
        <w:r w:rsidRPr="00AD1B63">
          <w:rPr>
            <w:rFonts w:ascii="Arial Narrow" w:cs="Arial Unicode MS" w:eastAsia="Arial Unicode MS" w:hAnsi="Arial Narrow"/>
            <w:sz w:val="24"/>
            <w:szCs w:val="24"/>
          </w:rPr>
          <w:t>Les parties précisent que toutes les dispositions du présent accord interviennent au premier jour du mois civil suivant le jour de la signature, sauf disposition contraire.</w:t>
        </w:r>
      </w:ins>
    </w:p>
    <w:p w:rsidP="00AD1B63" w:rsidR="001D2C57" w:rsidRDefault="001D2C57" w:rsidRPr="00AD1B63">
      <w:pPr>
        <w:jc w:val="both"/>
        <w:rPr>
          <w:ins w:author="Sandrine Smieszek" w:date="2022-05-24T16:14:00Z" w:id="88"/>
          <w:rFonts w:ascii="Arial Narrow" w:cs="Arial Unicode MS" w:eastAsia="Arial Unicode MS" w:hAnsi="Arial Narrow"/>
          <w:sz w:val="24"/>
          <w:szCs w:val="24"/>
        </w:rPr>
      </w:pPr>
    </w:p>
    <w:p w:rsidP="00AD1B63" w:rsidR="00AD1B63" w:rsidRDefault="00AD1B63" w:rsidRPr="00AD1B63">
      <w:pPr>
        <w:jc w:val="both"/>
        <w:rPr>
          <w:ins w:author="Sandrine Smieszek" w:date="2022-05-24T16:14:00Z" w:id="89"/>
          <w:rFonts w:ascii="Arial Narrow" w:cs="Arial Unicode MS" w:eastAsia="Arial Unicode MS" w:hAnsi="Arial Narrow"/>
          <w:sz w:val="24"/>
          <w:szCs w:val="24"/>
        </w:rPr>
      </w:pPr>
      <w:ins w:author="Sandrine Smieszek" w:date="2022-05-24T16:14:00Z" w:id="90">
        <w:r w:rsidRPr="00AD1B63">
          <w:rPr>
            <w:rFonts w:ascii="Arial Narrow" w:cs="Arial Unicode MS" w:eastAsia="Arial Unicode MS" w:hAnsi="Arial Narrow"/>
            <w:sz w:val="24"/>
            <w:szCs w:val="24"/>
          </w:rPr>
          <w:t>Au sens de l’article L. 2261-8 du code du travail, chacune des dispositions, à l’exception des dispositions finales, constitue un avenant de révision des accords d’entreprise qui s’y rapportent.</w:t>
        </w:r>
      </w:ins>
    </w:p>
    <w:p w:rsidDel="005536BC" w:rsidP="00AD1B63" w:rsidR="0090476F" w:rsidRDefault="00AD1B63" w:rsidRPr="00AD1B63">
      <w:pPr>
        <w:jc w:val="both"/>
        <w:rPr>
          <w:del w:author="Sandrine Smieszek" w:date="2022-05-24T17:41:00Z" w:id="91"/>
          <w:rFonts w:ascii="Arial Narrow" w:cs="Arial Unicode MS" w:eastAsia="Arial Unicode MS" w:hAnsi="Arial Narrow"/>
          <w:sz w:val="24"/>
          <w:szCs w:val="24"/>
        </w:rPr>
      </w:pPr>
      <w:ins w:author="Sandrine Smieszek" w:date="2022-05-24T16:14:00Z" w:id="92">
        <w:r w:rsidRPr="00AD1B63">
          <w:rPr>
            <w:rFonts w:ascii="Arial Narrow" w:cs="Arial Unicode MS" w:eastAsia="Arial Unicode MS" w:hAnsi="Arial Narrow"/>
            <w:sz w:val="24"/>
            <w:szCs w:val="24"/>
          </w:rPr>
          <w:br w:type="page"/>
        </w:r>
      </w:ins>
    </w:p>
    <w:p w:rsidDel="00FF215C" w:rsidP="005E3BC2" w:rsidR="005E3BC2" w:rsidRDefault="005E3BC2" w:rsidRPr="009533E8">
      <w:pPr>
        <w:pStyle w:val="En-tte"/>
        <w:tabs>
          <w:tab w:pos="4536" w:val="clear"/>
          <w:tab w:pos="9072" w:val="clear"/>
        </w:tabs>
        <w:jc w:val="both"/>
        <w:rPr>
          <w:del w:author="Sandrine Smieszek" w:date="2021-04-06T13:41:00Z" w:id="93"/>
          <w:rFonts w:ascii="Arial Narrow" w:hAnsi="Arial Narrow"/>
          <w:color w:themeColor="text1" w:val="000000"/>
          <w:sz w:val="24"/>
          <w:szCs w:val="24"/>
        </w:rPr>
      </w:pPr>
      <w:del w:author="Sandrine Smieszek" w:date="2021-04-06T13:41:00Z" w:id="94">
        <w:r w:rsidDel="00FF215C" w:rsidRPr="009533E8">
          <w:rPr>
            <w:rFonts w:ascii="Arial Narrow" w:hAnsi="Arial Narrow"/>
            <w:color w:themeColor="text1" w:val="000000"/>
            <w:sz w:val="24"/>
            <w:szCs w:val="24"/>
          </w:rPr>
          <w:delText xml:space="preserve">La </w:delText>
        </w:r>
        <w:r w:rsidDel="00FF215C" w:rsidRPr="009533E8">
          <w:rPr>
            <w:rFonts w:ascii="Arial Narrow" w:hAnsi="Arial Narrow"/>
            <w:bCs/>
            <w:color w:themeColor="text1" w:val="000000"/>
            <w:sz w:val="24"/>
            <w:szCs w:val="24"/>
          </w:rPr>
          <w:delText>1</w:delText>
        </w:r>
        <w:r w:rsidDel="00FF215C" w:rsidRPr="009533E8">
          <w:rPr>
            <w:rFonts w:ascii="Arial Narrow" w:hAnsi="Arial Narrow"/>
            <w:bCs/>
            <w:color w:themeColor="text1" w:val="000000"/>
            <w:sz w:val="24"/>
            <w:szCs w:val="24"/>
            <w:vertAlign w:val="superscript"/>
          </w:rPr>
          <w:delText>ère</w:delText>
        </w:r>
        <w:r w:rsidDel="00FF215C" w:rsidRPr="009533E8">
          <w:rPr>
            <w:rFonts w:ascii="Arial Narrow" w:hAnsi="Arial Narrow"/>
            <w:bCs/>
            <w:color w:themeColor="text1" w:val="000000"/>
            <w:sz w:val="24"/>
            <w:szCs w:val="24"/>
          </w:rPr>
          <w:delText xml:space="preserve"> réunion de Négociation Annuelle Obligatoire</w:delText>
        </w:r>
      </w:del>
      <w:ins w:author="Sandra Verdin" w:date="2020-06-18T13:13:00Z" w:id="95">
        <w:del w:author="Sandrine Smieszek" w:date="2021-04-06T13:41:00Z" w:id="96">
          <w:r w:rsidDel="00FF215C" w:rsidR="007F608D">
            <w:rPr>
              <w:rFonts w:ascii="Arial Narrow" w:hAnsi="Arial Narrow"/>
              <w:bCs/>
              <w:color w:themeColor="text1" w:val="000000"/>
              <w:sz w:val="24"/>
              <w:szCs w:val="24"/>
            </w:rPr>
            <w:delText xml:space="preserve"> (NAO)</w:delText>
          </w:r>
        </w:del>
      </w:ins>
      <w:del w:author="Sandrine Smieszek" w:date="2021-04-06T13:41:00Z" w:id="97">
        <w:r w:rsidDel="00FF215C" w:rsidRPr="009533E8">
          <w:rPr>
            <w:rFonts w:ascii="Arial Narrow" w:hAnsi="Arial Narrow"/>
            <w:color w:themeColor="text1" w:val="000000"/>
            <w:sz w:val="24"/>
            <w:szCs w:val="24"/>
          </w:rPr>
          <w:delText xml:space="preserve"> de la Société Maison Johanès Boubée devait se tenir le </w:delText>
        </w:r>
        <w:r w:rsidDel="00FF215C" w:rsidRPr="009533E8">
          <w:rPr>
            <w:rFonts w:ascii="Arial Narrow" w:hAnsi="Arial Narrow"/>
            <w:bCs/>
            <w:color w:themeColor="text1" w:val="000000"/>
            <w:sz w:val="24"/>
            <w:szCs w:val="24"/>
          </w:rPr>
          <w:delText xml:space="preserve">Jeudi 19 Mars 2020, </w:delText>
        </w:r>
        <w:r w:rsidDel="00FF215C" w:rsidRPr="009533E8">
          <w:rPr>
            <w:rFonts w:ascii="Arial Narrow" w:hAnsi="Arial Narrow"/>
            <w:color w:themeColor="text1" w:val="000000"/>
            <w:sz w:val="24"/>
            <w:szCs w:val="24"/>
          </w:rPr>
          <w:delText>à partir de 9 heures 30 a</w:delText>
        </w:r>
      </w:del>
      <w:ins w:author="Sandra Verdin" w:date="2020-06-18T13:14:00Z" w:id="98">
        <w:del w:author="Sandrine Smieszek" w:date="2021-04-06T13:41:00Z" w:id="99">
          <w:r w:rsidDel="00FF215C" w:rsidR="007F608D">
            <w:rPr>
              <w:rFonts w:ascii="Arial Narrow" w:hAnsi="Arial Narrow"/>
              <w:color w:themeColor="text1" w:val="000000"/>
              <w:sz w:val="24"/>
              <w:szCs w:val="24"/>
            </w:rPr>
            <w:delText xml:space="preserve"> a</w:delText>
          </w:r>
        </w:del>
      </w:ins>
      <w:del w:author="Sandrine Smieszek" w:date="2021-04-06T13:41:00Z" w:id="100">
        <w:r w:rsidDel="00FF215C" w:rsidRPr="009533E8">
          <w:rPr>
            <w:rFonts w:ascii="Arial Narrow" w:hAnsi="Arial Narrow"/>
            <w:color w:themeColor="text1" w:val="000000"/>
            <w:sz w:val="24"/>
            <w:szCs w:val="24"/>
          </w:rPr>
          <w:delText>u siège social de l’entreprise à Bordeaux.</w:delText>
        </w:r>
      </w:del>
    </w:p>
    <w:p w:rsidDel="00FF215C" w:rsidP="005E3BC2" w:rsidR="005E3BC2" w:rsidRDefault="005E3BC2" w:rsidRPr="009533E8">
      <w:pPr>
        <w:pStyle w:val="En-tte"/>
        <w:tabs>
          <w:tab w:pos="4536" w:val="clear"/>
          <w:tab w:pos="9072" w:val="clear"/>
        </w:tabs>
        <w:jc w:val="both"/>
        <w:rPr>
          <w:del w:author="Sandrine Smieszek" w:date="2021-04-06T13:41:00Z" w:id="101"/>
          <w:rFonts w:ascii="Arial Narrow" w:hAnsi="Arial Narrow"/>
          <w:color w:themeColor="text1" w:val="000000"/>
          <w:sz w:val="24"/>
          <w:szCs w:val="24"/>
        </w:rPr>
      </w:pPr>
    </w:p>
    <w:p w:rsidDel="00FF215C" w:rsidP="005E3BC2" w:rsidR="005E3BC2" w:rsidRDefault="005E3BC2" w:rsidRPr="009533E8">
      <w:pPr>
        <w:pStyle w:val="En-tte"/>
        <w:tabs>
          <w:tab w:pos="4536" w:val="clear"/>
          <w:tab w:pos="9072" w:val="clear"/>
        </w:tabs>
        <w:jc w:val="both"/>
        <w:rPr>
          <w:del w:author="Sandrine Smieszek" w:date="2021-04-06T13:41:00Z" w:id="102"/>
          <w:rFonts w:ascii="Arial Narrow" w:hAnsi="Arial Narrow"/>
          <w:color w:themeColor="text1" w:val="000000"/>
          <w:sz w:val="24"/>
          <w:szCs w:val="24"/>
        </w:rPr>
      </w:pPr>
      <w:del w:author="Sandrine Smieszek" w:date="2021-04-06T13:41:00Z" w:id="103">
        <w:r w:rsidDel="00FF215C" w:rsidRPr="009533E8">
          <w:rPr>
            <w:rFonts w:ascii="Arial Narrow" w:hAnsi="Arial Narrow"/>
            <w:color w:themeColor="text1" w:val="000000"/>
            <w:sz w:val="24"/>
            <w:szCs w:val="24"/>
          </w:rPr>
          <w:delText>Compte tenu de la crise sanitaire liée au Covid 19 qui sévi</w:delText>
        </w:r>
      </w:del>
      <w:ins w:author="Sandra Verdin" w:date="2020-06-17T14:47:00Z" w:id="104">
        <w:del w:author="Sandrine Smieszek" w:date="2021-04-06T13:41:00Z" w:id="105">
          <w:r w:rsidDel="00FF215C" w:rsidR="009533E8">
            <w:rPr>
              <w:rFonts w:ascii="Arial Narrow" w:hAnsi="Arial Narrow"/>
              <w:color w:themeColor="text1" w:val="000000"/>
              <w:sz w:val="24"/>
              <w:szCs w:val="24"/>
            </w:rPr>
            <w:delText>ssait</w:delText>
          </w:r>
        </w:del>
      </w:ins>
      <w:del w:author="Sandrine Smieszek" w:date="2021-04-06T13:41:00Z" w:id="106">
        <w:r w:rsidDel="00FF215C" w:rsidRPr="009533E8">
          <w:rPr>
            <w:rFonts w:ascii="Arial Narrow" w:hAnsi="Arial Narrow"/>
            <w:color w:themeColor="text1" w:val="000000"/>
            <w:sz w:val="24"/>
            <w:szCs w:val="24"/>
          </w:rPr>
          <w:delText xml:space="preserve">t en France depuis </w:delText>
        </w:r>
      </w:del>
      <w:ins w:author="Sandra Verdin" w:date="2020-06-17T14:47:00Z" w:id="107">
        <w:del w:author="Sandrine Smieszek" w:date="2021-04-06T13:41:00Z" w:id="108">
          <w:r w:rsidDel="00FF215C" w:rsidR="009533E8">
            <w:rPr>
              <w:rFonts w:ascii="Arial Narrow" w:hAnsi="Arial Narrow"/>
              <w:color w:themeColor="text1" w:val="000000"/>
              <w:sz w:val="24"/>
              <w:szCs w:val="24"/>
            </w:rPr>
            <w:delText>à</w:delText>
          </w:r>
          <w:r w:rsidDel="00FF215C" w:rsidR="009533E8" w:rsidRPr="009533E8">
            <w:rPr>
              <w:rFonts w:ascii="Arial Narrow" w:hAnsi="Arial Narrow"/>
              <w:color w:themeColor="text1" w:val="000000"/>
              <w:sz w:val="24"/>
              <w:szCs w:val="24"/>
            </w:rPr>
            <w:delText xml:space="preserve"> </w:delText>
          </w:r>
        </w:del>
      </w:ins>
      <w:del w:author="Sandrine Smieszek" w:date="2021-04-06T13:41:00Z" w:id="109">
        <w:r w:rsidDel="00FF215C" w:rsidRPr="009533E8">
          <w:rPr>
            <w:rFonts w:ascii="Arial Narrow" w:hAnsi="Arial Narrow"/>
            <w:color w:themeColor="text1" w:val="000000"/>
            <w:sz w:val="24"/>
            <w:szCs w:val="24"/>
          </w:rPr>
          <w:delText>cette date, nous avons suspendu l’organisation de notre rendez-vous annuel</w:delText>
        </w:r>
      </w:del>
      <w:ins w:author="Sandra Verdin" w:date="2020-06-18T12:39:00Z" w:id="110">
        <w:del w:author="Sandrine Smieszek" w:date="2021-04-06T13:41:00Z" w:id="111">
          <w:r w:rsidDel="00FF215C" w:rsidR="007B0FB7">
            <w:rPr>
              <w:rFonts w:ascii="Arial Narrow" w:hAnsi="Arial Narrow"/>
              <w:color w:themeColor="text1" w:val="000000"/>
              <w:sz w:val="24"/>
              <w:szCs w:val="24"/>
            </w:rPr>
            <w:delText xml:space="preserve"> a été suspendue.</w:delText>
          </w:r>
        </w:del>
      </w:ins>
      <w:del w:author="Sandrine Smieszek" w:date="2021-04-06T13:41:00Z" w:id="112">
        <w:r w:rsidDel="00FF215C" w:rsidRPr="009533E8">
          <w:rPr>
            <w:rFonts w:ascii="Arial Narrow" w:hAnsi="Arial Narrow"/>
            <w:color w:themeColor="text1" w:val="000000"/>
            <w:sz w:val="24"/>
            <w:szCs w:val="24"/>
          </w:rPr>
          <w:delText>.</w:delText>
        </w:r>
      </w:del>
    </w:p>
    <w:p w:rsidDel="001D2C57" w:rsidP="005E3BC2" w:rsidR="005E3BC2" w:rsidRDefault="005E3BC2" w:rsidRPr="009533E8">
      <w:pPr>
        <w:pStyle w:val="En-tte"/>
        <w:tabs>
          <w:tab w:pos="4536" w:val="clear"/>
          <w:tab w:pos="9072" w:val="clear"/>
        </w:tabs>
        <w:jc w:val="both"/>
        <w:rPr>
          <w:del w:author="Sandrine Smieszek" w:date="2022-05-24T16:20:00Z" w:id="113"/>
          <w:rFonts w:ascii="Arial Narrow" w:hAnsi="Arial Narrow"/>
          <w:color w:themeColor="text1" w:val="000000"/>
          <w:sz w:val="24"/>
          <w:szCs w:val="24"/>
        </w:rPr>
      </w:pPr>
    </w:p>
    <w:p w:rsidDel="001D2C57" w:rsidP="005E3BC2" w:rsidR="005E3BC2" w:rsidRDefault="005E3BC2" w:rsidRPr="009533E8">
      <w:pPr>
        <w:pStyle w:val="En-tte"/>
        <w:tabs>
          <w:tab w:pos="4536" w:val="clear"/>
          <w:tab w:pos="9072" w:val="clear"/>
        </w:tabs>
        <w:jc w:val="both"/>
        <w:rPr>
          <w:del w:author="Sandrine Smieszek" w:date="2022-05-24T16:20:00Z" w:id="114"/>
          <w:rFonts w:ascii="Arial Narrow" w:hAnsi="Arial Narrow"/>
          <w:color w:themeColor="text1" w:val="000000"/>
          <w:sz w:val="24"/>
          <w:szCs w:val="24"/>
        </w:rPr>
      </w:pPr>
      <w:del w:author="Sandrine Smieszek" w:date="2022-05-24T16:20:00Z" w:id="115">
        <w:r w:rsidDel="001D2C57" w:rsidRPr="009533E8">
          <w:rPr>
            <w:rFonts w:ascii="Arial Narrow" w:hAnsi="Arial Narrow"/>
            <w:color w:themeColor="text1" w:val="000000"/>
            <w:sz w:val="24"/>
            <w:szCs w:val="24"/>
          </w:rPr>
          <w:delText>Soucieux</w:delText>
        </w:r>
      </w:del>
      <w:ins w:author="Sandra Verdin" w:date="2020-06-18T12:39:00Z" w:id="116">
        <w:del w:author="Sandrine Smieszek" w:date="2022-05-24T16:20:00Z" w:id="117">
          <w:r w:rsidDel="001D2C57" w:rsidR="007B0FB7">
            <w:rPr>
              <w:rFonts w:ascii="Arial Narrow" w:hAnsi="Arial Narrow"/>
              <w:color w:themeColor="text1" w:val="000000"/>
              <w:sz w:val="24"/>
              <w:szCs w:val="24"/>
            </w:rPr>
            <w:delText>,</w:delText>
          </w:r>
        </w:del>
      </w:ins>
      <w:del w:author="Sandrine Smieszek" w:date="2022-05-24T16:20:00Z" w:id="118">
        <w:r w:rsidDel="001D2C57" w:rsidRPr="009533E8">
          <w:rPr>
            <w:rFonts w:ascii="Arial Narrow" w:hAnsi="Arial Narrow"/>
            <w:color w:themeColor="text1" w:val="000000"/>
            <w:sz w:val="24"/>
            <w:szCs w:val="24"/>
          </w:rPr>
          <w:delText xml:space="preserve"> </w:delText>
        </w:r>
      </w:del>
      <w:ins w:author="Sandra Verdin" w:date="2020-06-18T12:39:00Z" w:id="119">
        <w:del w:author="Sandrine Smieszek" w:date="2022-05-24T16:20:00Z" w:id="120">
          <w:r w:rsidDel="001D2C57" w:rsidR="007B0FB7">
            <w:rPr>
              <w:rFonts w:ascii="Arial Narrow" w:hAnsi="Arial Narrow"/>
              <w:color w:themeColor="text1" w:val="000000"/>
              <w:sz w:val="24"/>
              <w:szCs w:val="24"/>
            </w:rPr>
            <w:delText xml:space="preserve">néanmoins, </w:delText>
          </w:r>
        </w:del>
      </w:ins>
      <w:del w:author="Sandrine Smieszek" w:date="2022-05-24T16:20:00Z" w:id="121">
        <w:r w:rsidDel="001D2C57" w:rsidRPr="009533E8">
          <w:rPr>
            <w:rFonts w:ascii="Arial Narrow" w:hAnsi="Arial Narrow"/>
            <w:color w:themeColor="text1" w:val="000000"/>
            <w:sz w:val="24"/>
            <w:szCs w:val="24"/>
          </w:rPr>
          <w:delText>d'engager la négociation annuelle obligatoire sur la rémunération, le temps de travail et le partage de la valeur ajoutée dans l’entreprise, en application des articles </w:delText>
        </w:r>
        <w:r w:rsidDel="001D2C57" w:rsidR="007A2BFE">
          <w:rPr>
            <w:rFonts w:ascii="Arial Narrow" w:hAnsi="Arial Narrow"/>
            <w:color w:themeColor="text1" w:val="000000"/>
            <w:sz w:val="24"/>
            <w:szCs w:val="24"/>
          </w:rPr>
          <w:fldChar w:fldCharType="begin"/>
        </w:r>
        <w:r w:rsidDel="001D2C57" w:rsidR="007A2BFE">
          <w:rPr>
            <w:rFonts w:ascii="Arial Narrow" w:hAnsi="Arial Narrow"/>
            <w:color w:themeColor="text1" w:val="000000"/>
            <w:sz w:val="24"/>
            <w:szCs w:val="24"/>
          </w:rPr>
          <w:delInstrText xml:space="preserve"> HYPERLINK "http://www.elnet-rh.fr/documentation/Document?id=CODE_CTRA_ARTI_L2242-1&amp;FromId=Z2M771" </w:delInstrText>
        </w:r>
        <w:r w:rsidDel="001D2C57" w:rsidR="007A2BFE">
          <w:rPr>
            <w:rFonts w:ascii="Arial Narrow" w:hAnsi="Arial Narrow"/>
            <w:color w:themeColor="text1" w:val="000000"/>
            <w:sz w:val="24"/>
            <w:szCs w:val="24"/>
          </w:rPr>
          <w:fldChar w:fldCharType="separate"/>
        </w:r>
        <w:r w:rsidDel="001D2C57" w:rsidRPr="009533E8">
          <w:rPr>
            <w:rFonts w:ascii="Arial Narrow" w:hAnsi="Arial Narrow"/>
            <w:color w:themeColor="text1" w:val="000000"/>
            <w:sz w:val="24"/>
            <w:szCs w:val="24"/>
          </w:rPr>
          <w:delText xml:space="preserve"> L. 2242-1</w:delText>
        </w:r>
        <w:r w:rsidDel="001D2C57" w:rsidR="007A2BFE">
          <w:rPr>
            <w:rFonts w:ascii="Arial Narrow" w:hAnsi="Arial Narrow"/>
            <w:color w:themeColor="text1" w:val="000000"/>
            <w:sz w:val="24"/>
            <w:szCs w:val="24"/>
          </w:rPr>
          <w:fldChar w:fldCharType="end"/>
        </w:r>
        <w:r w:rsidDel="001D2C57" w:rsidRPr="009533E8">
          <w:rPr>
            <w:rFonts w:ascii="Arial Narrow" w:hAnsi="Arial Narrow"/>
            <w:color w:themeColor="text1" w:val="000000"/>
            <w:sz w:val="24"/>
            <w:szCs w:val="24"/>
          </w:rPr>
          <w:delText xml:space="preserve"> et suivants du Code du travail, dans les meilleurs délais et les meilleures conditions, nous avons discuté tous ensemble</w:delText>
        </w:r>
      </w:del>
      <w:ins w:author="Sandra Verdin" w:date="2020-06-18T12:40:00Z" w:id="122">
        <w:del w:author="Sandrine Smieszek" w:date="2022-05-24T16:20:00Z" w:id="123">
          <w:r w:rsidDel="001D2C57" w:rsidR="007B0FB7">
            <w:rPr>
              <w:rFonts w:ascii="Arial Narrow" w:hAnsi="Arial Narrow"/>
              <w:color w:themeColor="text1" w:val="000000"/>
              <w:sz w:val="24"/>
              <w:szCs w:val="24"/>
            </w:rPr>
            <w:delText>les parties ont convenu,</w:delText>
          </w:r>
        </w:del>
      </w:ins>
      <w:del w:author="Sandrine Smieszek" w:date="2022-05-24T16:20:00Z" w:id="124">
        <w:r w:rsidDel="001D2C57" w:rsidRPr="009533E8">
          <w:rPr>
            <w:rFonts w:ascii="Arial Narrow" w:hAnsi="Arial Narrow"/>
            <w:color w:themeColor="text1" w:val="000000"/>
            <w:sz w:val="24"/>
            <w:szCs w:val="24"/>
          </w:rPr>
          <w:delText xml:space="preserve"> le jeudi </w:delText>
        </w:r>
      </w:del>
      <w:del w:author="Sandrine Smieszek" w:date="2021-04-06T13:40:00Z" w:id="125">
        <w:r w:rsidDel="00FF215C" w:rsidRPr="009533E8">
          <w:rPr>
            <w:rFonts w:ascii="Arial Narrow" w:hAnsi="Arial Narrow"/>
            <w:color w:themeColor="text1" w:val="000000"/>
            <w:sz w:val="24"/>
            <w:szCs w:val="24"/>
          </w:rPr>
          <w:delText xml:space="preserve">14 mai 2020 </w:delText>
        </w:r>
      </w:del>
      <w:ins w:author="Sandra Verdin" w:date="2020-06-17T14:47:00Z" w:id="126">
        <w:del w:author="Sandrine Smieszek" w:date="2021-04-07T11:06:00Z" w:id="127">
          <w:r w:rsidDel="003907B5" w:rsidR="009533E8">
            <w:rPr>
              <w:rFonts w:ascii="Arial Narrow" w:hAnsi="Arial Narrow"/>
              <w:color w:themeColor="text1" w:val="000000"/>
              <w:sz w:val="24"/>
              <w:szCs w:val="24"/>
            </w:rPr>
            <w:delText>(</w:delText>
          </w:r>
        </w:del>
      </w:ins>
      <w:del w:author="Sandrine Smieszek" w:date="2022-05-24T16:20:00Z" w:id="128">
        <w:r w:rsidDel="001D2C57" w:rsidRPr="009533E8">
          <w:rPr>
            <w:rFonts w:ascii="Arial Narrow" w:hAnsi="Arial Narrow"/>
            <w:color w:themeColor="text1" w:val="000000"/>
            <w:sz w:val="24"/>
            <w:szCs w:val="24"/>
          </w:rPr>
          <w:delText>en visioconférence</w:delText>
        </w:r>
      </w:del>
      <w:ins w:author="Sandra Verdin" w:date="2020-06-17T14:48:00Z" w:id="129">
        <w:del w:author="Sandrine Smieszek" w:date="2021-04-07T11:06:00Z" w:id="130">
          <w:r w:rsidDel="003907B5" w:rsidR="009533E8">
            <w:rPr>
              <w:rFonts w:ascii="Arial Narrow" w:hAnsi="Arial Narrow"/>
              <w:color w:themeColor="text1" w:val="000000"/>
              <w:sz w:val="24"/>
              <w:szCs w:val="24"/>
            </w:rPr>
            <w:delText>)</w:delText>
          </w:r>
        </w:del>
      </w:ins>
      <w:del w:author="Sandrine Smieszek" w:date="2021-04-07T11:06:00Z" w:id="131">
        <w:r w:rsidDel="003907B5" w:rsidRPr="009533E8">
          <w:rPr>
            <w:rFonts w:ascii="Arial Narrow" w:hAnsi="Arial Narrow"/>
            <w:color w:themeColor="text1" w:val="000000"/>
            <w:sz w:val="24"/>
            <w:szCs w:val="24"/>
          </w:rPr>
          <w:delText xml:space="preserve"> </w:delText>
        </w:r>
      </w:del>
      <w:del w:author="Sandrine Smieszek" w:date="2022-05-24T16:20:00Z" w:id="132">
        <w:r w:rsidDel="001D2C57" w:rsidRPr="009533E8">
          <w:rPr>
            <w:rFonts w:ascii="Arial Narrow" w:hAnsi="Arial Narrow"/>
            <w:color w:themeColor="text1" w:val="000000"/>
            <w:sz w:val="24"/>
            <w:szCs w:val="24"/>
          </w:rPr>
          <w:delText>des modalités d’organisation de nos NAO 2020 dans ce contexte si particulier</w:delText>
        </w:r>
      </w:del>
      <w:ins w:author="Sandra Verdin" w:date="2020-06-18T12:40:00Z" w:id="133">
        <w:del w:author="Sandrine Smieszek" w:date="2022-05-24T16:20:00Z" w:id="134">
          <w:r w:rsidDel="001D2C57" w:rsidR="007B0FB7">
            <w:rPr>
              <w:rFonts w:ascii="Arial Narrow" w:hAnsi="Arial Narrow"/>
              <w:color w:themeColor="text1" w:val="000000"/>
              <w:sz w:val="24"/>
              <w:szCs w:val="24"/>
            </w:rPr>
            <w:delText>suivantes :</w:delText>
          </w:r>
        </w:del>
      </w:ins>
      <w:del w:author="Sandrine Smieszek" w:date="2022-05-24T16:20:00Z" w:id="135">
        <w:r w:rsidDel="001D2C57" w:rsidRPr="009533E8">
          <w:rPr>
            <w:rFonts w:ascii="Arial Narrow" w:hAnsi="Arial Narrow"/>
            <w:color w:themeColor="text1" w:val="000000"/>
            <w:sz w:val="24"/>
            <w:szCs w:val="24"/>
          </w:rPr>
          <w:delText>.</w:delText>
        </w:r>
      </w:del>
    </w:p>
    <w:p w:rsidDel="001D2C57" w:rsidP="005E3BC2" w:rsidR="005E3BC2" w:rsidRDefault="005E3BC2" w:rsidRPr="009533E8">
      <w:pPr>
        <w:pStyle w:val="En-tte"/>
        <w:tabs>
          <w:tab w:pos="4536" w:val="clear"/>
          <w:tab w:pos="9072" w:val="clear"/>
        </w:tabs>
        <w:jc w:val="both"/>
        <w:rPr>
          <w:del w:author="Sandrine Smieszek" w:date="2022-05-24T16:20:00Z" w:id="136"/>
          <w:rFonts w:ascii="Arial Narrow" w:hAnsi="Arial Narrow"/>
          <w:color w:themeColor="text1" w:val="000000"/>
          <w:sz w:val="24"/>
          <w:szCs w:val="24"/>
        </w:rPr>
      </w:pPr>
    </w:p>
    <w:p w:rsidDel="001D2C57" w:rsidP="005E3BC2" w:rsidR="005E3BC2" w:rsidRDefault="005E3BC2" w:rsidRPr="009533E8">
      <w:pPr>
        <w:pStyle w:val="En-tte"/>
        <w:tabs>
          <w:tab w:pos="4536" w:val="clear"/>
          <w:tab w:pos="9072" w:val="clear"/>
        </w:tabs>
        <w:jc w:val="both"/>
        <w:rPr>
          <w:del w:author="Sandrine Smieszek" w:date="2022-05-24T16:20:00Z" w:id="137"/>
          <w:rFonts w:ascii="Arial Narrow" w:hAnsi="Arial Narrow"/>
          <w:color w:themeColor="text1" w:val="000000"/>
          <w:sz w:val="24"/>
          <w:szCs w:val="24"/>
        </w:rPr>
      </w:pPr>
      <w:del w:author="Sandrine Smieszek" w:date="2022-05-24T16:20:00Z" w:id="138">
        <w:r w:rsidDel="001D2C57" w:rsidRPr="009533E8">
          <w:rPr>
            <w:rFonts w:ascii="Arial Narrow" w:hAnsi="Arial Narrow"/>
            <w:color w:themeColor="text1" w:val="000000"/>
            <w:sz w:val="24"/>
            <w:szCs w:val="24"/>
          </w:rPr>
          <w:delText>Nous avons convenu ensemble que l</w:delText>
        </w:r>
      </w:del>
      <w:ins w:author="Sandra Verdin" w:date="2020-06-18T12:40:00Z" w:id="139">
        <w:del w:author="Sandrine Smieszek" w:date="2022-05-24T16:20:00Z" w:id="140">
          <w:r w:rsidDel="001D2C57" w:rsidR="007B0FB7">
            <w:rPr>
              <w:rFonts w:ascii="Arial Narrow" w:hAnsi="Arial Narrow"/>
              <w:color w:themeColor="text1" w:val="000000"/>
              <w:sz w:val="24"/>
              <w:szCs w:val="24"/>
            </w:rPr>
            <w:delText>L</w:delText>
          </w:r>
        </w:del>
      </w:ins>
      <w:del w:author="Sandrine Smieszek" w:date="2022-05-24T16:20:00Z" w:id="141">
        <w:r w:rsidDel="001D2C57" w:rsidRPr="009533E8">
          <w:rPr>
            <w:rFonts w:ascii="Arial Narrow" w:hAnsi="Arial Narrow"/>
            <w:color w:themeColor="text1" w:val="000000"/>
            <w:sz w:val="24"/>
            <w:szCs w:val="24"/>
          </w:rPr>
          <w:delText>es</w:delText>
        </w:r>
      </w:del>
      <w:ins w:author="Sandra Verdin" w:date="2020-06-18T12:40:00Z" w:id="142">
        <w:del w:author="Sandrine Smieszek" w:date="2022-05-24T16:20:00Z" w:id="143">
          <w:r w:rsidDel="001D2C57" w:rsidR="007B0FB7">
            <w:rPr>
              <w:rFonts w:ascii="Arial Narrow" w:hAnsi="Arial Narrow"/>
              <w:color w:themeColor="text1" w:val="000000"/>
              <w:sz w:val="24"/>
              <w:szCs w:val="24"/>
            </w:rPr>
            <w:delText xml:space="preserve"> réunions</w:delText>
          </w:r>
        </w:del>
      </w:ins>
      <w:del w:author="Sandrine Smieszek" w:date="2022-05-24T16:20:00Z" w:id="144">
        <w:r w:rsidDel="001D2C57" w:rsidRPr="009533E8">
          <w:rPr>
            <w:rFonts w:ascii="Arial Narrow" w:hAnsi="Arial Narrow"/>
            <w:color w:themeColor="text1" w:val="000000"/>
            <w:sz w:val="24"/>
            <w:szCs w:val="24"/>
          </w:rPr>
          <w:delText xml:space="preserve"> NAO 2020 aur</w:delText>
        </w:r>
      </w:del>
      <w:ins w:author="Sandra Verdin" w:date="2020-06-18T12:40:00Z" w:id="145">
        <w:del w:author="Sandrine Smieszek" w:date="2022-05-24T16:20:00Z" w:id="146">
          <w:r w:rsidDel="001D2C57" w:rsidR="007B0FB7">
            <w:rPr>
              <w:rFonts w:ascii="Arial Narrow" w:hAnsi="Arial Narrow"/>
              <w:color w:themeColor="text1" w:val="000000"/>
              <w:sz w:val="24"/>
              <w:szCs w:val="24"/>
            </w:rPr>
            <w:delText>o</w:delText>
          </w:r>
        </w:del>
      </w:ins>
      <w:del w:author="Sandrine Smieszek" w:date="2022-05-24T16:20:00Z" w:id="147">
        <w:r w:rsidDel="001D2C57" w:rsidRPr="009533E8">
          <w:rPr>
            <w:rFonts w:ascii="Arial Narrow" w:hAnsi="Arial Narrow"/>
            <w:color w:themeColor="text1" w:val="000000"/>
            <w:sz w:val="24"/>
            <w:szCs w:val="24"/>
          </w:rPr>
          <w:delText>aient lieu en visioconférence aux dates et horaires suivants :</w:delText>
        </w:r>
      </w:del>
    </w:p>
    <w:p w:rsidDel="001D2C57" w:rsidP="005E3BC2" w:rsidR="00FF215C" w:rsidRDefault="00FF215C" w:rsidRPr="009533E8">
      <w:pPr>
        <w:pStyle w:val="En-tte"/>
        <w:tabs>
          <w:tab w:pos="4536" w:val="clear"/>
          <w:tab w:pos="9072" w:val="clear"/>
        </w:tabs>
        <w:jc w:val="both"/>
        <w:rPr>
          <w:del w:author="Sandrine Smieszek" w:date="2022-05-24T16:20:00Z" w:id="148"/>
          <w:rFonts w:ascii="Arial Narrow" w:hAnsi="Arial Narrow"/>
          <w:color w:themeColor="text1" w:val="000000"/>
          <w:sz w:val="24"/>
          <w:szCs w:val="24"/>
        </w:rPr>
      </w:pPr>
    </w:p>
    <w:p w:rsidDel="00FF215C" w:rsidP="002A44F0" w:rsidR="005E3BC2" w:rsidRDefault="005E3BC2" w:rsidRPr="009533E8">
      <w:pPr>
        <w:pStyle w:val="En-tte"/>
        <w:numPr>
          <w:ilvl w:val="0"/>
          <w:numId w:val="6"/>
        </w:numPr>
        <w:tabs>
          <w:tab w:pos="4536" w:val="clear"/>
          <w:tab w:pos="9072" w:val="clear"/>
        </w:tabs>
        <w:jc w:val="both"/>
        <w:rPr>
          <w:del w:author="Sandrine Smieszek" w:date="2021-04-06T13:41:00Z" w:id="149"/>
          <w:rFonts w:ascii="Arial Narrow" w:hAnsi="Arial Narrow"/>
          <w:color w:themeColor="text1" w:val="000000"/>
          <w:sz w:val="24"/>
          <w:szCs w:val="24"/>
        </w:rPr>
      </w:pPr>
      <w:del w:author="Sandrine Smieszek" w:date="2021-04-06T13:41:00Z" w:id="150">
        <w:r w:rsidDel="00FF215C" w:rsidRPr="009533E8">
          <w:rPr>
            <w:rFonts w:ascii="Arial Narrow" w:hAnsi="Arial Narrow"/>
            <w:color w:themeColor="text1" w:val="000000"/>
            <w:sz w:val="24"/>
            <w:szCs w:val="24"/>
          </w:rPr>
          <w:delText>Mardi 26 Mai 2020 de 10 heures à midi</w:delText>
        </w:r>
      </w:del>
      <w:ins w:author="Sandra Verdin" w:date="2020-06-17T14:48:00Z" w:id="151">
        <w:del w:author="Sandrine Smieszek" w:date="2021-04-06T13:41:00Z" w:id="152">
          <w:r w:rsidDel="00FF215C" w:rsidR="009533E8">
            <w:rPr>
              <w:rFonts w:ascii="Arial Narrow" w:hAnsi="Arial Narrow"/>
              <w:color w:themeColor="text1" w:val="000000"/>
              <w:sz w:val="24"/>
              <w:szCs w:val="24"/>
            </w:rPr>
            <w:delText>12 heures</w:delText>
          </w:r>
        </w:del>
      </w:ins>
      <w:del w:author="Sandrine Smieszek" w:date="2021-04-06T13:41:00Z" w:id="153">
        <w:r w:rsidDel="00FF215C" w:rsidRPr="009533E8">
          <w:rPr>
            <w:rFonts w:ascii="Arial Narrow" w:hAnsi="Arial Narrow"/>
            <w:color w:themeColor="text1" w:val="000000"/>
            <w:sz w:val="24"/>
            <w:szCs w:val="24"/>
          </w:rPr>
          <w:delText>.</w:delText>
        </w:r>
      </w:del>
    </w:p>
    <w:p w:rsidDel="00FF215C" w:rsidP="002A44F0" w:rsidR="005E3BC2" w:rsidRDefault="005E3BC2" w:rsidRPr="009533E8">
      <w:pPr>
        <w:pStyle w:val="En-tte"/>
        <w:numPr>
          <w:ilvl w:val="0"/>
          <w:numId w:val="6"/>
        </w:numPr>
        <w:tabs>
          <w:tab w:pos="4536" w:val="clear"/>
          <w:tab w:pos="9072" w:val="clear"/>
        </w:tabs>
        <w:jc w:val="both"/>
        <w:rPr>
          <w:del w:author="Sandrine Smieszek" w:date="2021-04-06T13:41:00Z" w:id="154"/>
          <w:rFonts w:ascii="Arial Narrow" w:hAnsi="Arial Narrow"/>
          <w:color w:themeColor="text1" w:val="000000"/>
          <w:sz w:val="24"/>
          <w:szCs w:val="24"/>
        </w:rPr>
      </w:pPr>
      <w:del w:author="Sandrine Smieszek" w:date="2021-04-06T13:41:00Z" w:id="155">
        <w:r w:rsidDel="00FF215C" w:rsidRPr="009533E8">
          <w:rPr>
            <w:rFonts w:ascii="Arial Narrow" w:hAnsi="Arial Narrow"/>
            <w:color w:themeColor="text1" w:val="000000"/>
            <w:sz w:val="24"/>
            <w:szCs w:val="24"/>
          </w:rPr>
          <w:delText xml:space="preserve">Jeudi 4 Juin 2020 de 10 heures à </w:delText>
        </w:r>
      </w:del>
      <w:ins w:author="Sandra Verdin" w:date="2020-06-17T14:48:00Z" w:id="156">
        <w:del w:author="Sandrine Smieszek" w:date="2021-04-06T13:41:00Z" w:id="157">
          <w:r w:rsidDel="00FF215C" w:rsidR="009533E8">
            <w:rPr>
              <w:rFonts w:ascii="Arial Narrow" w:hAnsi="Arial Narrow"/>
              <w:color w:themeColor="text1" w:val="000000"/>
              <w:sz w:val="24"/>
              <w:szCs w:val="24"/>
            </w:rPr>
            <w:delText>12 heures</w:delText>
          </w:r>
          <w:r w:rsidDel="00FF215C" w:rsidR="009533E8" w:rsidRPr="009533E8">
            <w:rPr>
              <w:rFonts w:ascii="Arial Narrow" w:hAnsi="Arial Narrow"/>
              <w:color w:themeColor="text1" w:val="000000"/>
              <w:sz w:val="24"/>
              <w:szCs w:val="24"/>
            </w:rPr>
            <w:delText xml:space="preserve"> </w:delText>
          </w:r>
        </w:del>
      </w:ins>
      <w:del w:author="Sandrine Smieszek" w:date="2021-04-06T13:41:00Z" w:id="158">
        <w:r w:rsidDel="00FF215C" w:rsidRPr="009533E8">
          <w:rPr>
            <w:rFonts w:ascii="Arial Narrow" w:hAnsi="Arial Narrow"/>
            <w:color w:themeColor="text1" w:val="000000"/>
            <w:sz w:val="24"/>
            <w:szCs w:val="24"/>
          </w:rPr>
          <w:delText>midi et de 14 heures à 16 heures.</w:delText>
        </w:r>
      </w:del>
    </w:p>
    <w:p w:rsidDel="00FF215C" w:rsidP="002A44F0" w:rsidR="005E3BC2" w:rsidRDefault="005E3BC2" w:rsidRPr="009533E8">
      <w:pPr>
        <w:pStyle w:val="En-tte"/>
        <w:numPr>
          <w:ilvl w:val="0"/>
          <w:numId w:val="6"/>
        </w:numPr>
        <w:tabs>
          <w:tab w:pos="4536" w:val="clear"/>
          <w:tab w:pos="9072" w:val="clear"/>
        </w:tabs>
        <w:jc w:val="both"/>
        <w:rPr>
          <w:del w:author="Sandrine Smieszek" w:date="2021-04-06T13:41:00Z" w:id="159"/>
          <w:rFonts w:ascii="Arial Narrow" w:hAnsi="Arial Narrow"/>
          <w:color w:themeColor="text1" w:val="000000"/>
          <w:sz w:val="24"/>
          <w:szCs w:val="24"/>
        </w:rPr>
      </w:pPr>
      <w:del w:author="Sandrine Smieszek" w:date="2021-04-06T13:41:00Z" w:id="160">
        <w:r w:rsidDel="00FF215C" w:rsidRPr="009533E8">
          <w:rPr>
            <w:rFonts w:ascii="Arial Narrow" w:hAnsi="Arial Narrow"/>
            <w:color w:themeColor="text1" w:val="000000"/>
            <w:sz w:val="24"/>
            <w:szCs w:val="24"/>
          </w:rPr>
          <w:delText xml:space="preserve">Mardi 9 Juin 2020 de 10 heures à </w:delText>
        </w:r>
      </w:del>
      <w:ins w:author="Sandra Verdin" w:date="2020-06-17T14:48:00Z" w:id="161">
        <w:del w:author="Sandrine Smieszek" w:date="2021-04-06T13:41:00Z" w:id="162">
          <w:r w:rsidDel="00FF215C" w:rsidR="009533E8">
            <w:rPr>
              <w:rFonts w:ascii="Arial Narrow" w:hAnsi="Arial Narrow"/>
              <w:color w:themeColor="text1" w:val="000000"/>
              <w:sz w:val="24"/>
              <w:szCs w:val="24"/>
            </w:rPr>
            <w:delText>12 heures</w:delText>
          </w:r>
          <w:r w:rsidDel="00FF215C" w:rsidR="009533E8" w:rsidRPr="009533E8">
            <w:rPr>
              <w:rFonts w:ascii="Arial Narrow" w:hAnsi="Arial Narrow"/>
              <w:color w:themeColor="text1" w:val="000000"/>
              <w:sz w:val="24"/>
              <w:szCs w:val="24"/>
            </w:rPr>
            <w:delText xml:space="preserve"> </w:delText>
          </w:r>
        </w:del>
      </w:ins>
      <w:del w:author="Sandrine Smieszek" w:date="2021-04-06T13:41:00Z" w:id="163">
        <w:r w:rsidDel="00FF215C" w:rsidRPr="009533E8">
          <w:rPr>
            <w:rFonts w:ascii="Arial Narrow" w:hAnsi="Arial Narrow"/>
            <w:color w:themeColor="text1" w:val="000000"/>
            <w:sz w:val="24"/>
            <w:szCs w:val="24"/>
          </w:rPr>
          <w:delText>midi et de 14 heures à 16 heures.</w:delText>
        </w:r>
      </w:del>
    </w:p>
    <w:p w:rsidDel="001D2C57" w:rsidP="00724E2D" w:rsidR="00724E2D" w:rsidRDefault="00724E2D" w:rsidRPr="009533E8">
      <w:pPr>
        <w:pStyle w:val="En-tte"/>
        <w:tabs>
          <w:tab w:pos="4536" w:val="clear"/>
          <w:tab w:pos="9072" w:val="clear"/>
        </w:tabs>
        <w:jc w:val="both"/>
        <w:rPr>
          <w:del w:author="Sandrine Smieszek" w:date="2022-05-24T16:20:00Z" w:id="164"/>
          <w:rFonts w:ascii="Arial Narrow" w:hAnsi="Arial Narrow"/>
          <w:color w:themeColor="text1" w:val="000000"/>
          <w:sz w:val="24"/>
          <w:szCs w:val="24"/>
        </w:rPr>
      </w:pPr>
    </w:p>
    <w:p w:rsidDel="001D2C57" w:rsidP="00724E2D" w:rsidR="00724E2D" w:rsidRDefault="00724E2D" w:rsidRPr="009533E8">
      <w:pPr>
        <w:pStyle w:val="NormalWeb"/>
        <w:jc w:val="both"/>
        <w:rPr>
          <w:del w:author="Sandrine Smieszek" w:date="2022-05-24T16:20:00Z" w:id="165"/>
          <w:rFonts w:ascii="Arial Narrow" w:hAnsi="Arial Narrow"/>
          <w:color w:themeColor="text1" w:val="000000"/>
          <w:lang w:val="fr-FR"/>
        </w:rPr>
      </w:pPr>
      <w:del w:author="Sandrine Smieszek" w:date="2022-05-24T16:20:00Z" w:id="166">
        <w:r w:rsidDel="001D2C57" w:rsidRPr="009533E8">
          <w:rPr>
            <w:rFonts w:ascii="Arial Narrow" w:hAnsi="Arial Narrow"/>
            <w:color w:themeColor="text1" w:val="000000"/>
            <w:lang w:val="fr-FR"/>
          </w:rPr>
          <w:delText>L</w:delText>
        </w:r>
        <w:r w:rsidDel="001D2C57" w:rsidR="00246EBC" w:rsidRPr="009533E8">
          <w:rPr>
            <w:rFonts w:ascii="Arial Narrow" w:hAnsi="Arial Narrow"/>
            <w:color w:themeColor="text1" w:val="000000"/>
            <w:lang w:val="fr-FR"/>
          </w:rPr>
          <w:delText xml:space="preserve">es </w:delText>
        </w:r>
        <w:r w:rsidDel="001D2C57" w:rsidRPr="009533E8">
          <w:rPr>
            <w:rFonts w:ascii="Arial Narrow" w:hAnsi="Arial Narrow"/>
            <w:color w:themeColor="text1" w:val="000000"/>
            <w:lang w:val="fr-FR"/>
          </w:rPr>
          <w:delText>délégation</w:delText>
        </w:r>
        <w:r w:rsidDel="001D2C57" w:rsidR="00246EBC" w:rsidRPr="009533E8">
          <w:rPr>
            <w:rFonts w:ascii="Arial Narrow" w:hAnsi="Arial Narrow"/>
            <w:color w:themeColor="text1" w:val="000000"/>
            <w:lang w:val="fr-FR"/>
          </w:rPr>
          <w:delText xml:space="preserve">s </w:delText>
        </w:r>
        <w:r w:rsidDel="001D2C57" w:rsidRPr="009533E8">
          <w:rPr>
            <w:rFonts w:ascii="Arial Narrow" w:hAnsi="Arial Narrow"/>
            <w:color w:themeColor="text1" w:val="000000"/>
            <w:lang w:val="fr-FR"/>
          </w:rPr>
          <w:delText>syndicale</w:delText>
        </w:r>
        <w:r w:rsidDel="001D2C57" w:rsidR="00246EBC" w:rsidRPr="009533E8">
          <w:rPr>
            <w:rFonts w:ascii="Arial Narrow" w:hAnsi="Arial Narrow"/>
            <w:color w:themeColor="text1" w:val="000000"/>
            <w:lang w:val="fr-FR"/>
          </w:rPr>
          <w:delText xml:space="preserve">s </w:delText>
        </w:r>
        <w:r w:rsidDel="001D2C57" w:rsidRPr="009533E8">
          <w:rPr>
            <w:rFonts w:ascii="Arial Narrow" w:hAnsi="Arial Narrow"/>
            <w:color w:themeColor="text1" w:val="000000"/>
            <w:lang w:val="fr-FR"/>
          </w:rPr>
          <w:delText xml:space="preserve">à cette </w:delText>
        </w:r>
        <w:r w:rsidDel="001D2C57" w:rsidR="00246EBC" w:rsidRPr="009533E8">
          <w:rPr>
            <w:rFonts w:ascii="Arial Narrow" w:hAnsi="Arial Narrow"/>
            <w:color w:themeColor="text1" w:val="000000"/>
            <w:lang w:val="fr-FR"/>
          </w:rPr>
          <w:delText>négociation</w:delText>
        </w:r>
      </w:del>
      <w:ins w:author="Sandra Verdin" w:date="2020-06-18T12:41:00Z" w:id="167">
        <w:del w:author="Sandrine Smieszek" w:date="2022-05-24T16:20:00Z" w:id="168">
          <w:r w:rsidDel="001D2C57" w:rsidR="007B0FB7">
            <w:rPr>
              <w:rFonts w:ascii="Arial Narrow" w:hAnsi="Arial Narrow"/>
              <w:color w:themeColor="text1" w:val="000000"/>
              <w:lang w:val="fr-FR"/>
            </w:rPr>
            <w:delText>,</w:delText>
          </w:r>
        </w:del>
      </w:ins>
      <w:del w:author="Sandrine Smieszek" w:date="2022-05-24T16:20:00Z" w:id="169">
        <w:r w:rsidDel="001D2C57" w:rsidR="00246EBC" w:rsidRPr="009533E8">
          <w:rPr>
            <w:rFonts w:ascii="Arial Narrow" w:hAnsi="Arial Narrow"/>
            <w:color w:themeColor="text1" w:val="000000"/>
            <w:lang w:val="fr-FR"/>
          </w:rPr>
          <w:delText xml:space="preserve"> </w:delText>
        </w:r>
        <w:r w:rsidDel="001D2C57" w:rsidRPr="009533E8">
          <w:rPr>
            <w:rFonts w:ascii="Arial Narrow" w:hAnsi="Arial Narrow"/>
            <w:color w:themeColor="text1" w:val="000000"/>
            <w:lang w:val="fr-FR"/>
          </w:rPr>
          <w:delText>s</w:delText>
        </w:r>
        <w:r w:rsidDel="001D2C57" w:rsidR="00246EBC" w:rsidRPr="009533E8">
          <w:rPr>
            <w:rFonts w:ascii="Arial Narrow" w:hAnsi="Arial Narrow"/>
            <w:color w:themeColor="text1" w:val="000000"/>
            <w:lang w:val="fr-FR"/>
          </w:rPr>
          <w:delText>on</w:delText>
        </w:r>
        <w:r w:rsidDel="001D2C57" w:rsidRPr="009533E8">
          <w:rPr>
            <w:rFonts w:ascii="Arial Narrow" w:hAnsi="Arial Narrow"/>
            <w:color w:themeColor="text1" w:val="000000"/>
            <w:lang w:val="fr-FR"/>
          </w:rPr>
          <w:delText xml:space="preserve">t </w:delText>
        </w:r>
      </w:del>
      <w:del w:author="Sandrine Smieszek" w:date="2021-04-06T18:45:00Z" w:id="170">
        <w:r w:rsidDel="006E6006" w:rsidRPr="009533E8">
          <w:rPr>
            <w:rFonts w:ascii="Arial Narrow" w:hAnsi="Arial Narrow"/>
            <w:color w:themeColor="text1" w:val="000000"/>
            <w:lang w:val="fr-FR"/>
          </w:rPr>
          <w:delText xml:space="preserve">habituellement </w:delText>
        </w:r>
      </w:del>
      <w:del w:author="Sandrine Smieszek" w:date="2022-05-24T16:20:00Z" w:id="171">
        <w:r w:rsidDel="001D2C57" w:rsidRPr="009533E8">
          <w:rPr>
            <w:rFonts w:ascii="Arial Narrow" w:hAnsi="Arial Narrow"/>
            <w:color w:themeColor="text1" w:val="000000"/>
            <w:lang w:val="fr-FR"/>
          </w:rPr>
          <w:delText>composée</w:delText>
        </w:r>
        <w:r w:rsidDel="001D2C57" w:rsidR="00246EBC" w:rsidRPr="009533E8">
          <w:rPr>
            <w:rFonts w:ascii="Arial Narrow" w:hAnsi="Arial Narrow"/>
            <w:color w:themeColor="text1" w:val="000000"/>
            <w:lang w:val="fr-FR"/>
          </w:rPr>
          <w:delText>s</w:delText>
        </w:r>
      </w:del>
      <w:ins w:author="Sandra Verdin" w:date="2020-06-18T12:42:00Z" w:id="172">
        <w:del w:author="Sandrine Smieszek" w:date="2022-05-24T16:20:00Z" w:id="173">
          <w:r w:rsidDel="001D2C57" w:rsidR="007B0FB7" w:rsidRPr="007B0FB7">
            <w:rPr>
              <w:rFonts w:ascii="Arial Narrow" w:hAnsi="Arial Narrow"/>
              <w:color w:themeColor="text1" w:val="000000"/>
              <w:lang w:val="fr-FR"/>
            </w:rPr>
            <w:delText xml:space="preserve"> </w:delText>
          </w:r>
          <w:r w:rsidDel="001D2C57" w:rsidR="007B0FB7" w:rsidRPr="009533E8">
            <w:rPr>
              <w:rFonts w:ascii="Arial Narrow" w:hAnsi="Arial Narrow"/>
              <w:color w:themeColor="text1" w:val="000000"/>
              <w:lang w:val="fr-FR"/>
            </w:rPr>
            <w:delText>de 3 salariés de l'entreprise</w:delText>
          </w:r>
        </w:del>
        <w:del w:author="Sandrine Smieszek" w:date="2021-04-07T11:07:00Z" w:id="174">
          <w:r w:rsidDel="003907B5" w:rsidR="007B0FB7">
            <w:rPr>
              <w:rFonts w:ascii="Arial Narrow" w:hAnsi="Arial Narrow"/>
              <w:color w:themeColor="text1" w:val="000000"/>
              <w:lang w:val="fr-FR"/>
            </w:rPr>
            <w:delText xml:space="preserve"> (dont le DSC)</w:delText>
          </w:r>
        </w:del>
      </w:ins>
      <w:del w:author="Sandrine Smieszek" w:date="2021-04-07T11:07:00Z" w:id="175">
        <w:r w:rsidDel="003907B5" w:rsidRPr="009533E8">
          <w:rPr>
            <w:rFonts w:ascii="Arial Narrow" w:hAnsi="Arial Narrow"/>
            <w:color w:themeColor="text1" w:val="000000"/>
            <w:lang w:val="fr-FR"/>
          </w:rPr>
          <w:delText xml:space="preserve">, </w:delText>
        </w:r>
      </w:del>
      <w:del w:author="Sandrine Smieszek" w:date="2022-05-24T16:20:00Z" w:id="176">
        <w:r w:rsidDel="001D2C57" w:rsidRPr="009533E8">
          <w:rPr>
            <w:rFonts w:ascii="Arial Narrow" w:hAnsi="Arial Narrow"/>
            <w:color w:themeColor="text1" w:val="000000"/>
            <w:lang w:val="fr-FR"/>
          </w:rPr>
          <w:delText xml:space="preserve">conformément aux dispositions de l'article L.2232-17 du Code du travail, de 3 salariés de l'entreprise qui participent à ce titre à ces réunions, dont </w:delText>
        </w:r>
        <w:r w:rsidDel="001D2C57" w:rsidR="00246EBC" w:rsidRPr="009533E8">
          <w:rPr>
            <w:rFonts w:ascii="Arial Narrow" w:hAnsi="Arial Narrow"/>
            <w:color w:themeColor="text1" w:val="000000"/>
            <w:lang w:val="fr-FR"/>
          </w:rPr>
          <w:delText xml:space="preserve">le </w:delText>
        </w:r>
        <w:r w:rsidDel="001D2C57" w:rsidRPr="009533E8">
          <w:rPr>
            <w:rFonts w:ascii="Arial Narrow" w:hAnsi="Arial Narrow"/>
            <w:color w:themeColor="text1" w:val="000000"/>
            <w:lang w:val="fr-FR"/>
          </w:rPr>
          <w:delText>délégué syndical</w:delText>
        </w:r>
        <w:r w:rsidDel="001D2C57" w:rsidR="00817340" w:rsidRPr="009533E8">
          <w:rPr>
            <w:rFonts w:ascii="Arial Narrow" w:hAnsi="Arial Narrow"/>
            <w:color w:themeColor="text1" w:val="000000"/>
            <w:lang w:val="fr-FR"/>
          </w:rPr>
          <w:delText xml:space="preserve"> central</w:delText>
        </w:r>
      </w:del>
      <w:ins w:author="Sandra Verdin" w:date="2020-06-18T12:41:00Z" w:id="177">
        <w:del w:author="Sandrine Smieszek" w:date="2021-04-06T18:44:00Z" w:id="178">
          <w:r w:rsidDel="006E6006" w:rsidR="007B0FB7">
            <w:rPr>
              <w:rFonts w:ascii="Arial Narrow" w:hAnsi="Arial Narrow"/>
              <w:color w:themeColor="text1" w:val="000000"/>
              <w:lang w:val="fr-FR"/>
            </w:rPr>
            <w:delText xml:space="preserve"> seront</w:delText>
          </w:r>
        </w:del>
      </w:ins>
      <w:ins w:author="Sandra Verdin" w:date="2020-06-18T12:42:00Z" w:id="179">
        <w:del w:author="Sandrine Smieszek" w:date="2021-04-06T18:44:00Z" w:id="180">
          <w:r w:rsidDel="006E6006" w:rsidR="007B0FB7">
            <w:rPr>
              <w:rFonts w:ascii="Arial Narrow" w:hAnsi="Arial Narrow"/>
              <w:color w:themeColor="text1" w:val="000000"/>
              <w:lang w:val="fr-FR"/>
            </w:rPr>
            <w:delText>, à titre exceptionnel, composées</w:delText>
          </w:r>
        </w:del>
      </w:ins>
      <w:ins w:author="Sandra Verdin" w:date="2020-06-18T12:41:00Z" w:id="181">
        <w:del w:author="Sandrine Smieszek" w:date="2021-04-06T18:44:00Z" w:id="182">
          <w:r w:rsidDel="006E6006" w:rsidR="007B0FB7">
            <w:rPr>
              <w:rFonts w:ascii="Arial Narrow" w:hAnsi="Arial Narrow"/>
              <w:color w:themeColor="text1" w:val="000000"/>
              <w:lang w:val="fr-FR"/>
            </w:rPr>
            <w:delText xml:space="preserve"> de </w:delText>
          </w:r>
          <w:r w:rsidDel="006E6006" w:rsidR="007B0FB7" w:rsidRPr="009533E8">
            <w:rPr>
              <w:rFonts w:ascii="Arial Narrow" w:hAnsi="Arial Narrow"/>
              <w:color w:themeColor="text1" w:val="000000"/>
              <w:lang w:val="fr-FR"/>
            </w:rPr>
            <w:delText>2 membres</w:delText>
          </w:r>
          <w:r w:rsidDel="006E6006" w:rsidR="007B0FB7">
            <w:rPr>
              <w:rFonts w:ascii="Arial Narrow" w:hAnsi="Arial Narrow"/>
              <w:color w:themeColor="text1" w:val="000000"/>
              <w:lang w:val="fr-FR"/>
            </w:rPr>
            <w:delText xml:space="preserve"> (dont le DSC)</w:delText>
          </w:r>
        </w:del>
      </w:ins>
      <w:ins w:author="Sandra Verdin" w:date="2020-06-18T12:42:00Z" w:id="183">
        <w:del w:author="Sandrine Smieszek" w:date="2021-04-06T18:44:00Z" w:id="184">
          <w:r w:rsidDel="006E6006" w:rsidR="007B0FB7">
            <w:rPr>
              <w:rFonts w:ascii="Arial Narrow" w:hAnsi="Arial Narrow"/>
              <w:color w:themeColor="text1" w:val="000000"/>
              <w:lang w:val="fr-FR"/>
            </w:rPr>
            <w:delText xml:space="preserve"> ceci</w:delText>
          </w:r>
        </w:del>
      </w:ins>
      <w:ins w:author="Sandra Verdin" w:date="2020-06-18T12:41:00Z" w:id="185">
        <w:del w:author="Sandrine Smieszek" w:date="2021-04-06T18:44:00Z" w:id="186">
          <w:r w:rsidDel="006E6006" w:rsidR="007B0FB7" w:rsidRPr="009533E8">
            <w:rPr>
              <w:rFonts w:ascii="Arial Narrow" w:hAnsi="Arial Narrow"/>
              <w:color w:themeColor="text1" w:val="000000"/>
              <w:lang w:val="fr-FR"/>
            </w:rPr>
            <w:delText>, afin de favoriser la fluidité des échanges.</w:delText>
          </w:r>
        </w:del>
      </w:ins>
      <w:del w:author="Sandrine Smieszek" w:date="2021-04-06T18:44:00Z" w:id="187">
        <w:r w:rsidDel="006E6006" w:rsidRPr="009533E8">
          <w:rPr>
            <w:rFonts w:ascii="Arial Narrow" w:hAnsi="Arial Narrow"/>
            <w:color w:themeColor="text1" w:val="000000"/>
            <w:lang w:val="fr-FR"/>
          </w:rPr>
          <w:delText xml:space="preserve">. </w:delText>
        </w:r>
      </w:del>
    </w:p>
    <w:p w:rsidDel="001D2C57" w:rsidP="00990C46" w:rsidR="00724E2D" w:rsidRDefault="00724E2D" w:rsidRPr="009533E8">
      <w:pPr>
        <w:pStyle w:val="NormalWeb"/>
        <w:jc w:val="both"/>
        <w:rPr>
          <w:del w:author="Sandrine Smieszek" w:date="2022-05-24T16:20:00Z" w:id="188"/>
          <w:rFonts w:ascii="Arial Narrow" w:hAnsi="Arial Narrow"/>
          <w:color w:themeColor="text1" w:val="000000"/>
          <w:lang w:val="fr-FR"/>
        </w:rPr>
      </w:pPr>
      <w:del w:author="Sandrine Smieszek" w:date="2022-05-24T16:20:00Z" w:id="189">
        <w:r w:rsidDel="001D2C57" w:rsidRPr="009533E8">
          <w:rPr>
            <w:rFonts w:ascii="Arial Narrow" w:hAnsi="Arial Narrow"/>
            <w:color w:themeColor="text1" w:val="000000"/>
            <w:lang w:val="fr-FR"/>
          </w:rPr>
          <w:delText>A titr</w:delText>
        </w:r>
        <w:r w:rsidDel="001D2C57" w:rsidR="00817340" w:rsidRPr="009533E8">
          <w:rPr>
            <w:rFonts w:ascii="Arial Narrow" w:hAnsi="Arial Narrow"/>
            <w:color w:themeColor="text1" w:val="000000"/>
            <w:lang w:val="fr-FR"/>
          </w:rPr>
          <w:delText xml:space="preserve">e exceptionnel pour la NAO 2020, </w:delText>
        </w:r>
        <w:r w:rsidDel="001D2C57" w:rsidRPr="009533E8">
          <w:rPr>
            <w:rFonts w:ascii="Arial Narrow" w:hAnsi="Arial Narrow"/>
            <w:color w:themeColor="text1" w:val="000000"/>
            <w:lang w:val="fr-FR"/>
          </w:rPr>
          <w:delText xml:space="preserve">compte tenu de l’organisation en visioconférence, </w:delText>
        </w:r>
        <w:r w:rsidDel="001D2C57" w:rsidR="00246EBC" w:rsidRPr="009533E8">
          <w:rPr>
            <w:rFonts w:ascii="Arial Narrow" w:hAnsi="Arial Narrow"/>
            <w:color w:themeColor="text1" w:val="000000"/>
            <w:lang w:val="fr-FR"/>
          </w:rPr>
          <w:delText xml:space="preserve">les délégués syndicaux centraux </w:delText>
        </w:r>
        <w:r w:rsidDel="001D2C57" w:rsidRPr="009533E8">
          <w:rPr>
            <w:rFonts w:ascii="Arial Narrow" w:hAnsi="Arial Narrow"/>
            <w:color w:themeColor="text1" w:val="000000"/>
            <w:lang w:val="fr-FR"/>
          </w:rPr>
          <w:delText xml:space="preserve">ont accepté </w:delText>
        </w:r>
        <w:r w:rsidDel="001D2C57" w:rsidR="00246EBC" w:rsidRPr="009533E8">
          <w:rPr>
            <w:rFonts w:ascii="Arial Narrow" w:hAnsi="Arial Narrow"/>
            <w:color w:themeColor="text1" w:val="000000"/>
            <w:lang w:val="fr-FR"/>
          </w:rPr>
          <w:delText xml:space="preserve">à l’unanimité </w:delText>
        </w:r>
        <w:r w:rsidDel="001D2C57" w:rsidRPr="009533E8">
          <w:rPr>
            <w:rFonts w:ascii="Arial Narrow" w:hAnsi="Arial Narrow"/>
            <w:color w:themeColor="text1" w:val="000000"/>
            <w:lang w:val="fr-FR"/>
          </w:rPr>
          <w:delText>que leur délégation soit réduite à 2 membres, afin de favoriser la fluidité des échanges.</w:delText>
        </w:r>
      </w:del>
    </w:p>
    <w:p w:rsidDel="001D2C57" w:rsidP="008E246B" w:rsidR="00CC1BE6" w:rsidRDefault="00EA1F58" w:rsidRPr="009533E8">
      <w:pPr>
        <w:jc w:val="both"/>
        <w:rPr>
          <w:del w:author="Sandrine Smieszek" w:date="2022-05-24T16:20:00Z" w:id="190"/>
          <w:rFonts w:ascii="Arial Narrow" w:cs="Arial Unicode MS" w:eastAsia="Arial Unicode MS" w:hAnsi="Arial Narrow"/>
          <w:color w:val="000000"/>
          <w:sz w:val="24"/>
          <w:szCs w:val="24"/>
        </w:rPr>
      </w:pPr>
      <w:del w:author="Sandrine Smieszek" w:date="2022-05-24T16:20:00Z" w:id="191">
        <w:r w:rsidDel="001D2C57" w:rsidRPr="009533E8">
          <w:rPr>
            <w:rFonts w:ascii="Arial Narrow" w:cs="Arial Unicode MS" w:eastAsia="Arial Unicode MS" w:hAnsi="Arial Narrow"/>
            <w:color w:val="000000"/>
            <w:sz w:val="24"/>
            <w:szCs w:val="24"/>
          </w:rPr>
          <w:delText>Au cours de</w:delText>
        </w:r>
      </w:del>
      <w:ins w:author="Sandra Verdin" w:date="2020-06-18T12:43:00Z" w:id="192">
        <w:del w:author="Sandrine Smieszek" w:date="2021-04-07T11:07:00Z" w:id="193">
          <w:r w:rsidDel="003907B5" w:rsidR="007B0FB7">
            <w:rPr>
              <w:rFonts w:ascii="Arial Narrow" w:cs="Arial Unicode MS" w:eastAsia="Arial Unicode MS" w:hAnsi="Arial Narrow"/>
              <w:color w:val="000000"/>
              <w:sz w:val="24"/>
              <w:szCs w:val="24"/>
            </w:rPr>
            <w:delText>s</w:delText>
          </w:r>
        </w:del>
      </w:ins>
      <w:del w:author="Sandrine Smieszek" w:date="2022-05-24T16:20:00Z" w:id="194">
        <w:r w:rsidDel="001D2C57" w:rsidRPr="009533E8">
          <w:rPr>
            <w:rFonts w:ascii="Arial Narrow" w:cs="Arial Unicode MS" w:eastAsia="Arial Unicode MS" w:hAnsi="Arial Narrow"/>
            <w:color w:val="000000"/>
            <w:sz w:val="24"/>
            <w:szCs w:val="24"/>
          </w:rPr>
          <w:delText xml:space="preserve"> la </w:delText>
        </w:r>
      </w:del>
      <w:ins w:author="Sandra Verdin" w:date="2020-06-18T12:43:00Z" w:id="195">
        <w:del w:author="Sandrine Smieszek" w:date="2021-04-07T11:07:00Z" w:id="196">
          <w:r w:rsidDel="003907B5" w:rsidR="007B0FB7">
            <w:rPr>
              <w:rFonts w:ascii="Arial Narrow" w:cs="Arial Unicode MS" w:eastAsia="Arial Unicode MS" w:hAnsi="Arial Narrow"/>
              <w:color w:val="000000"/>
              <w:sz w:val="24"/>
              <w:szCs w:val="24"/>
            </w:rPr>
            <w:delText xml:space="preserve"> </w:delText>
          </w:r>
        </w:del>
      </w:ins>
      <w:del w:author="Sandrine Smieszek" w:date="2022-05-24T16:20:00Z" w:id="197">
        <w:r w:rsidDel="001D2C57" w:rsidRPr="009533E8">
          <w:rPr>
            <w:rFonts w:ascii="Arial Narrow" w:cs="Arial Unicode MS" w:eastAsia="Arial Unicode MS" w:hAnsi="Arial Narrow"/>
            <w:color w:val="000000"/>
            <w:sz w:val="24"/>
            <w:szCs w:val="24"/>
          </w:rPr>
          <w:delText>réunion</w:delText>
        </w:r>
      </w:del>
      <w:ins w:author="Sandra Verdin" w:date="2020-06-18T12:43:00Z" w:id="198">
        <w:del w:author="Sandrine Smieszek" w:date="2021-04-07T11:07:00Z" w:id="199">
          <w:r w:rsidDel="003907B5" w:rsidR="007B0FB7">
            <w:rPr>
              <w:rFonts w:ascii="Arial Narrow" w:cs="Arial Unicode MS" w:eastAsia="Arial Unicode MS" w:hAnsi="Arial Narrow"/>
              <w:color w:val="000000"/>
              <w:sz w:val="24"/>
              <w:szCs w:val="24"/>
            </w:rPr>
            <w:delText>s</w:delText>
          </w:r>
        </w:del>
        <w:del w:author="Sandrine Smieszek" w:date="2022-05-24T16:20:00Z" w:id="200">
          <w:r w:rsidDel="001D2C57" w:rsidR="007B0FB7">
            <w:rPr>
              <w:rFonts w:ascii="Arial Narrow" w:cs="Arial Unicode MS" w:eastAsia="Arial Unicode MS" w:hAnsi="Arial Narrow"/>
              <w:color w:val="000000"/>
              <w:sz w:val="24"/>
              <w:szCs w:val="24"/>
            </w:rPr>
            <w:delText xml:space="preserve"> d</w:delText>
          </w:r>
        </w:del>
        <w:del w:author="Sandrine Smieszek" w:date="2021-04-06T18:45:00Z" w:id="201">
          <w:r w:rsidDel="006E6006" w:rsidR="007B0FB7">
            <w:rPr>
              <w:rFonts w:ascii="Arial Narrow" w:cs="Arial Unicode MS" w:eastAsia="Arial Unicode MS" w:hAnsi="Arial Narrow"/>
              <w:color w:val="000000"/>
              <w:sz w:val="24"/>
              <w:szCs w:val="24"/>
            </w:rPr>
            <w:delText xml:space="preserve">es </w:delText>
          </w:r>
        </w:del>
      </w:ins>
      <w:del w:author="Sandrine Smieszek" w:date="2022-05-24T16:20:00Z" w:id="202">
        <w:r w:rsidDel="001D2C57" w:rsidRPr="009533E8">
          <w:rPr>
            <w:rFonts w:ascii="Arial Narrow" w:cs="Arial Unicode MS" w:eastAsia="Arial Unicode MS" w:hAnsi="Arial Narrow"/>
            <w:color w:val="000000"/>
            <w:sz w:val="24"/>
            <w:szCs w:val="24"/>
          </w:rPr>
          <w:delText xml:space="preserve"> du </w:delText>
        </w:r>
      </w:del>
      <w:del w:author="Sandrine Smieszek" w:date="2021-04-06T18:45:00Z" w:id="203">
        <w:r w:rsidDel="006E6006" w:rsidR="00990C46" w:rsidRPr="009533E8">
          <w:rPr>
            <w:rFonts w:ascii="Arial Narrow" w:cs="Arial Unicode MS" w:eastAsia="Arial Unicode MS" w:hAnsi="Arial Narrow"/>
            <w:color w:val="000000"/>
            <w:sz w:val="24"/>
            <w:szCs w:val="24"/>
          </w:rPr>
          <w:delText xml:space="preserve">26 </w:delText>
        </w:r>
      </w:del>
      <w:ins w:author="Sandra Verdin" w:date="2020-06-17T14:49:00Z" w:id="204">
        <w:del w:author="Sandrine Smieszek" w:date="2021-04-06T18:45:00Z" w:id="205">
          <w:r w:rsidDel="006E6006" w:rsidR="009533E8">
            <w:rPr>
              <w:rFonts w:ascii="Arial Narrow" w:cs="Arial Unicode MS" w:eastAsia="Arial Unicode MS" w:hAnsi="Arial Narrow"/>
              <w:color w:val="000000"/>
              <w:sz w:val="24"/>
              <w:szCs w:val="24"/>
            </w:rPr>
            <w:delText>m</w:delText>
          </w:r>
        </w:del>
      </w:ins>
      <w:del w:author="Sandrine Smieszek" w:date="2022-05-24T16:20:00Z" w:id="206">
        <w:r w:rsidDel="001D2C57" w:rsidR="00990C46" w:rsidRPr="009533E8">
          <w:rPr>
            <w:rFonts w:ascii="Arial Narrow" w:cs="Arial Unicode MS" w:eastAsia="Arial Unicode MS" w:hAnsi="Arial Narrow"/>
            <w:color w:val="000000"/>
            <w:sz w:val="24"/>
            <w:szCs w:val="24"/>
          </w:rPr>
          <w:delText>M</w:delText>
        </w:r>
      </w:del>
      <w:del w:author="Sandrine Smieszek" w:date="2021-04-06T18:45:00Z" w:id="207">
        <w:r w:rsidDel="006E6006" w:rsidR="00990C46" w:rsidRPr="009533E8">
          <w:rPr>
            <w:rFonts w:ascii="Arial Narrow" w:cs="Arial Unicode MS" w:eastAsia="Arial Unicode MS" w:hAnsi="Arial Narrow"/>
            <w:color w:val="000000"/>
            <w:sz w:val="24"/>
            <w:szCs w:val="24"/>
          </w:rPr>
          <w:delText xml:space="preserve">ai </w:delText>
        </w:r>
      </w:del>
      <w:ins w:author="Sandra Verdin" w:date="2020-06-18T12:43:00Z" w:id="208">
        <w:del w:author="Sandrine Smieszek" w:date="2021-04-06T18:45:00Z" w:id="209">
          <w:r w:rsidDel="006E6006" w:rsidR="007B0FB7">
            <w:rPr>
              <w:rFonts w:ascii="Arial Narrow" w:cs="Arial Unicode MS" w:eastAsia="Arial Unicode MS" w:hAnsi="Arial Narrow"/>
              <w:color w:val="000000"/>
              <w:sz w:val="24"/>
              <w:szCs w:val="24"/>
            </w:rPr>
            <w:delText xml:space="preserve">et 4 juin </w:delText>
          </w:r>
        </w:del>
      </w:ins>
      <w:del w:author="Sandrine Smieszek" w:date="2021-04-06T18:45:00Z" w:id="210">
        <w:r w:rsidDel="006E6006" w:rsidR="00990C46" w:rsidRPr="009533E8">
          <w:rPr>
            <w:rFonts w:ascii="Arial Narrow" w:cs="Arial Unicode MS" w:eastAsia="Arial Unicode MS" w:hAnsi="Arial Narrow"/>
            <w:color w:val="000000"/>
            <w:sz w:val="24"/>
            <w:szCs w:val="24"/>
          </w:rPr>
          <w:delText>2020</w:delText>
        </w:r>
      </w:del>
      <w:del w:author="Sandrine Smieszek" w:date="2022-05-24T16:20:00Z" w:id="211">
        <w:r w:rsidDel="001D2C57" w:rsidR="00990C46" w:rsidRPr="009533E8">
          <w:rPr>
            <w:rFonts w:ascii="Arial Narrow" w:cs="Arial Unicode MS" w:eastAsia="Arial Unicode MS" w:hAnsi="Arial Narrow"/>
            <w:color w:val="000000"/>
            <w:sz w:val="24"/>
            <w:szCs w:val="24"/>
          </w:rPr>
          <w:delText xml:space="preserve"> </w:delText>
        </w:r>
        <w:r w:rsidDel="001D2C57" w:rsidR="001F69FC" w:rsidRPr="009533E8">
          <w:rPr>
            <w:rFonts w:ascii="Arial Narrow" w:cs="Arial Unicode MS" w:eastAsia="Arial Unicode MS" w:hAnsi="Arial Narrow"/>
            <w:color w:val="000000"/>
            <w:sz w:val="24"/>
            <w:szCs w:val="24"/>
          </w:rPr>
          <w:delText>et des réunions suivantes</w:delText>
        </w:r>
        <w:r w:rsidDel="001D2C57" w:rsidRPr="009533E8">
          <w:rPr>
            <w:rFonts w:ascii="Arial Narrow" w:cs="Arial Unicode MS" w:eastAsia="Arial Unicode MS" w:hAnsi="Arial Narrow"/>
            <w:color w:val="000000"/>
            <w:sz w:val="24"/>
            <w:szCs w:val="24"/>
          </w:rPr>
          <w:delText>, la Direction a présenté</w:delText>
        </w:r>
        <w:r w:rsidDel="001D2C57" w:rsidR="001F69FC" w:rsidRPr="009533E8">
          <w:rPr>
            <w:rFonts w:ascii="Arial Narrow" w:cs="Arial Unicode MS" w:eastAsia="Arial Unicode MS" w:hAnsi="Arial Narrow"/>
            <w:color w:val="000000"/>
            <w:sz w:val="24"/>
            <w:szCs w:val="24"/>
          </w:rPr>
          <w:delText>,</w:delText>
        </w:r>
        <w:r w:rsidDel="001D2C57" w:rsidRPr="009533E8">
          <w:rPr>
            <w:rFonts w:ascii="Arial Narrow" w:cs="Arial Unicode MS" w:eastAsia="Arial Unicode MS" w:hAnsi="Arial Narrow"/>
            <w:color w:val="000000"/>
            <w:sz w:val="24"/>
            <w:szCs w:val="24"/>
          </w:rPr>
          <w:delText xml:space="preserve"> conformément à l</w:delText>
        </w:r>
        <w:r w:rsidDel="001D2C57" w:rsidR="0090476F" w:rsidRPr="009533E8">
          <w:rPr>
            <w:rFonts w:ascii="Arial Narrow" w:cs="Arial Unicode MS" w:eastAsia="Arial Unicode MS" w:hAnsi="Arial Narrow"/>
            <w:color w:val="000000"/>
            <w:sz w:val="24"/>
            <w:szCs w:val="24"/>
          </w:rPr>
          <w:delText>a législation, des informations</w:delText>
        </w:r>
        <w:r w:rsidDel="001D2C57" w:rsidRPr="009533E8">
          <w:rPr>
            <w:rFonts w:ascii="Arial Narrow" w:cs="Arial Unicode MS" w:eastAsia="Arial Unicode MS" w:hAnsi="Arial Narrow"/>
            <w:color w:val="000000"/>
            <w:sz w:val="24"/>
            <w:szCs w:val="24"/>
          </w:rPr>
          <w:delText xml:space="preserve"> notamment sur la situation économique générale, les évolutions dans la distribution et un bilan complet en terme</w:delText>
        </w:r>
        <w:r w:rsidDel="001D2C57" w:rsidR="000B326E" w:rsidRPr="009533E8">
          <w:rPr>
            <w:rFonts w:ascii="Arial Narrow" w:cs="Arial Unicode MS" w:eastAsia="Arial Unicode MS" w:hAnsi="Arial Narrow"/>
            <w:color w:val="000000"/>
            <w:sz w:val="24"/>
            <w:szCs w:val="24"/>
          </w:rPr>
          <w:delText>s</w:delText>
        </w:r>
        <w:r w:rsidDel="001D2C57" w:rsidRPr="009533E8">
          <w:rPr>
            <w:rFonts w:ascii="Arial Narrow" w:cs="Arial Unicode MS" w:eastAsia="Arial Unicode MS" w:hAnsi="Arial Narrow"/>
            <w:color w:val="000000"/>
            <w:sz w:val="24"/>
            <w:szCs w:val="24"/>
          </w:rPr>
          <w:delText xml:space="preserve"> de rémunération, d’égalité entre les </w:delText>
        </w:r>
        <w:r w:rsidDel="001D2C57" w:rsidR="001D7574" w:rsidRPr="009533E8">
          <w:rPr>
            <w:rFonts w:ascii="Arial Narrow" w:cs="Arial Unicode MS" w:eastAsia="Arial Unicode MS" w:hAnsi="Arial Narrow"/>
            <w:color w:val="000000"/>
            <w:sz w:val="24"/>
            <w:szCs w:val="24"/>
          </w:rPr>
          <w:delText xml:space="preserve">femmes et les </w:delText>
        </w:r>
        <w:r w:rsidDel="001D2C57" w:rsidRPr="009533E8">
          <w:rPr>
            <w:rFonts w:ascii="Arial Narrow" w:cs="Arial Unicode MS" w:eastAsia="Arial Unicode MS" w:hAnsi="Arial Narrow"/>
            <w:color w:val="000000"/>
            <w:sz w:val="24"/>
            <w:szCs w:val="24"/>
          </w:rPr>
          <w:delText>hommes, de durée et d’o</w:delText>
        </w:r>
        <w:r w:rsidDel="001D2C57" w:rsidR="000B326E" w:rsidRPr="009533E8">
          <w:rPr>
            <w:rFonts w:ascii="Arial Narrow" w:cs="Arial Unicode MS" w:eastAsia="Arial Unicode MS" w:hAnsi="Arial Narrow"/>
            <w:color w:val="000000"/>
            <w:sz w:val="24"/>
            <w:szCs w:val="24"/>
          </w:rPr>
          <w:delText>rganisation du temp</w:delText>
        </w:r>
        <w:r w:rsidDel="001D2C57" w:rsidR="00382B5A" w:rsidRPr="009533E8">
          <w:rPr>
            <w:rFonts w:ascii="Arial Narrow" w:cs="Arial Unicode MS" w:eastAsia="Arial Unicode MS" w:hAnsi="Arial Narrow"/>
            <w:color w:val="000000"/>
            <w:sz w:val="24"/>
            <w:szCs w:val="24"/>
          </w:rPr>
          <w:delText>s de travail</w:delText>
        </w:r>
        <w:r w:rsidDel="001D2C57" w:rsidR="00CA156A" w:rsidRPr="009533E8">
          <w:rPr>
            <w:rFonts w:ascii="Arial Narrow" w:cs="Arial Unicode MS" w:eastAsia="Arial Unicode MS" w:hAnsi="Arial Narrow"/>
            <w:color w:val="000000"/>
            <w:sz w:val="24"/>
            <w:szCs w:val="24"/>
          </w:rPr>
          <w:delText>.</w:delText>
        </w:r>
      </w:del>
    </w:p>
    <w:p w:rsidDel="005536BC" w:rsidP="008E246B" w:rsidR="00F34621" w:rsidRDefault="00F34621" w:rsidRPr="009533E8">
      <w:pPr>
        <w:jc w:val="both"/>
        <w:rPr>
          <w:del w:author="Sandrine Smieszek" w:date="2022-05-24T17:41:00Z" w:id="212"/>
          <w:rFonts w:ascii="Arial Narrow" w:cs="Arial Unicode MS" w:eastAsia="Arial Unicode MS" w:hAnsi="Arial Narrow"/>
          <w:color w:val="000000"/>
          <w:sz w:val="24"/>
          <w:szCs w:val="24"/>
        </w:rPr>
      </w:pPr>
    </w:p>
    <w:p w:rsidDel="001D2C57" w:rsidP="008E246B" w:rsidR="00EA1F58" w:rsidRDefault="00F34621" w:rsidRPr="009533E8">
      <w:pPr>
        <w:jc w:val="both"/>
        <w:rPr>
          <w:del w:author="Sandrine Smieszek" w:date="2022-05-24T16:20:00Z" w:id="213"/>
          <w:rFonts w:ascii="Arial Narrow" w:cs="Arial Unicode MS" w:eastAsia="Arial Unicode MS" w:hAnsi="Arial Narrow"/>
          <w:color w:val="000000"/>
          <w:sz w:val="24"/>
          <w:szCs w:val="24"/>
        </w:rPr>
      </w:pPr>
      <w:del w:author="Sandrine Smieszek" w:date="2022-05-24T16:20:00Z" w:id="214">
        <w:r w:rsidDel="001D2C57" w:rsidRPr="009533E8">
          <w:rPr>
            <w:rFonts w:ascii="Arial Narrow" w:cs="Arial Unicode MS" w:eastAsia="Arial Unicode MS" w:hAnsi="Arial Narrow"/>
            <w:color w:val="000000"/>
            <w:sz w:val="24"/>
            <w:szCs w:val="24"/>
          </w:rPr>
          <w:delText xml:space="preserve">Au cours de la réunion du </w:delText>
        </w:r>
        <w:r w:rsidDel="001D2C57" w:rsidR="00990C46" w:rsidRPr="009533E8">
          <w:rPr>
            <w:rFonts w:ascii="Arial Narrow" w:cs="Arial Unicode MS" w:eastAsia="Arial Unicode MS" w:hAnsi="Arial Narrow"/>
            <w:color w:val="000000"/>
            <w:sz w:val="24"/>
            <w:szCs w:val="24"/>
          </w:rPr>
          <w:delText>0</w:delText>
        </w:r>
      </w:del>
      <w:del w:author="Sandrine Smieszek" w:date="2021-04-06T18:46:00Z" w:id="215">
        <w:r w:rsidDel="006E6006" w:rsidR="00990C46" w:rsidRPr="009533E8">
          <w:rPr>
            <w:rFonts w:ascii="Arial Narrow" w:cs="Arial Unicode MS" w:eastAsia="Arial Unicode MS" w:hAnsi="Arial Narrow"/>
            <w:color w:val="000000"/>
            <w:sz w:val="24"/>
            <w:szCs w:val="24"/>
          </w:rPr>
          <w:delText>4 Juin 2020</w:delText>
        </w:r>
      </w:del>
      <w:del w:author="Sandrine Smieszek" w:date="2022-05-24T16:20:00Z" w:id="216">
        <w:r w:rsidDel="001D2C57" w:rsidRPr="009533E8">
          <w:rPr>
            <w:rFonts w:ascii="Arial Narrow" w:cs="Arial Unicode MS" w:eastAsia="Arial Unicode MS" w:hAnsi="Arial Narrow"/>
            <w:color w:val="000000"/>
            <w:sz w:val="24"/>
            <w:szCs w:val="24"/>
          </w:rPr>
          <w:delText>, l</w:delText>
        </w:r>
        <w:r w:rsidDel="001D2C57" w:rsidR="00AA2544" w:rsidRPr="009533E8">
          <w:rPr>
            <w:rFonts w:ascii="Arial Narrow" w:cs="Arial Unicode MS" w:eastAsia="Arial Unicode MS" w:hAnsi="Arial Narrow"/>
            <w:color w:val="000000"/>
            <w:sz w:val="24"/>
            <w:szCs w:val="24"/>
          </w:rPr>
          <w:delText xml:space="preserve">es organisations syndicales CFDT, </w:delText>
        </w:r>
        <w:r w:rsidDel="001D2C57" w:rsidR="00191B14" w:rsidRPr="009533E8">
          <w:rPr>
            <w:rFonts w:ascii="Arial Narrow" w:cs="Arial Unicode MS" w:eastAsia="Arial Unicode MS" w:hAnsi="Arial Narrow"/>
            <w:color w:val="000000"/>
            <w:sz w:val="24"/>
            <w:szCs w:val="24"/>
          </w:rPr>
          <w:delText>FGTA-</w:delText>
        </w:r>
        <w:r w:rsidDel="001D2C57" w:rsidR="00AA2544" w:rsidRPr="009533E8">
          <w:rPr>
            <w:rFonts w:ascii="Arial Narrow" w:cs="Arial Unicode MS" w:eastAsia="Arial Unicode MS" w:hAnsi="Arial Narrow"/>
            <w:color w:val="000000"/>
            <w:sz w:val="24"/>
            <w:szCs w:val="24"/>
          </w:rPr>
          <w:delText xml:space="preserve">FO, </w:delText>
        </w:r>
        <w:r w:rsidDel="001D2C57" w:rsidR="00EC5BEF" w:rsidRPr="009533E8">
          <w:rPr>
            <w:rFonts w:ascii="Arial Narrow" w:cs="Arial Unicode MS" w:eastAsia="Arial Unicode MS" w:hAnsi="Arial Narrow"/>
            <w:color w:val="000000"/>
            <w:sz w:val="24"/>
            <w:szCs w:val="24"/>
          </w:rPr>
          <w:delText>FNAF-</w:delText>
        </w:r>
        <w:r w:rsidDel="001D2C57" w:rsidR="00AA2544" w:rsidRPr="009533E8">
          <w:rPr>
            <w:rFonts w:ascii="Arial Narrow" w:cs="Arial Unicode MS" w:eastAsia="Arial Unicode MS" w:hAnsi="Arial Narrow"/>
            <w:color w:val="000000"/>
            <w:sz w:val="24"/>
            <w:szCs w:val="24"/>
          </w:rPr>
          <w:delText xml:space="preserve">CGT, </w:delText>
        </w:r>
        <w:r w:rsidDel="001D2C57" w:rsidR="004D2A4D" w:rsidRPr="009533E8">
          <w:rPr>
            <w:rFonts w:ascii="Arial Narrow" w:cs="Arial Unicode MS" w:eastAsia="Arial Unicode MS" w:hAnsi="Arial Narrow"/>
            <w:color w:val="000000"/>
            <w:sz w:val="24"/>
            <w:szCs w:val="24"/>
          </w:rPr>
          <w:delText>CFE-CGC</w:delText>
        </w:r>
        <w:r w:rsidDel="001D2C57" w:rsidR="000B326E" w:rsidRPr="009533E8">
          <w:rPr>
            <w:rFonts w:ascii="Arial Narrow" w:cs="Arial Unicode MS" w:eastAsia="Arial Unicode MS" w:hAnsi="Arial Narrow"/>
            <w:color w:val="000000"/>
            <w:sz w:val="24"/>
            <w:szCs w:val="24"/>
          </w:rPr>
          <w:delText xml:space="preserve"> SNEC</w:delText>
        </w:r>
        <w:r w:rsidDel="001D2C57" w:rsidR="00AA2544" w:rsidRPr="009533E8">
          <w:rPr>
            <w:rFonts w:ascii="Arial Narrow" w:cs="Arial Unicode MS" w:eastAsia="Arial Unicode MS" w:hAnsi="Arial Narrow"/>
            <w:color w:val="000000"/>
            <w:sz w:val="24"/>
            <w:szCs w:val="24"/>
          </w:rPr>
          <w:delText xml:space="preserve"> ont présenté le</w:delText>
        </w:r>
        <w:r w:rsidDel="001D2C57" w:rsidR="004D2A4D" w:rsidRPr="009533E8">
          <w:rPr>
            <w:rFonts w:ascii="Arial Narrow" w:cs="Arial Unicode MS" w:eastAsia="Arial Unicode MS" w:hAnsi="Arial Narrow"/>
            <w:color w:val="000000"/>
            <w:sz w:val="24"/>
            <w:szCs w:val="24"/>
          </w:rPr>
          <w:delText xml:space="preserve">urs </w:delText>
        </w:r>
        <w:r w:rsidDel="001D2C57" w:rsidR="00AA2544" w:rsidRPr="009533E8">
          <w:rPr>
            <w:rFonts w:ascii="Arial Narrow" w:cs="Arial Unicode MS" w:eastAsia="Arial Unicode MS" w:hAnsi="Arial Narrow"/>
            <w:color w:val="000000"/>
            <w:sz w:val="24"/>
            <w:szCs w:val="24"/>
          </w:rPr>
          <w:delText xml:space="preserve"> revendication</w:delText>
        </w:r>
        <w:r w:rsidDel="001D2C57" w:rsidR="004D2A4D" w:rsidRPr="009533E8">
          <w:rPr>
            <w:rFonts w:ascii="Arial Narrow" w:cs="Arial Unicode MS" w:eastAsia="Arial Unicode MS" w:hAnsi="Arial Narrow"/>
            <w:color w:val="000000"/>
            <w:sz w:val="24"/>
            <w:szCs w:val="24"/>
          </w:rPr>
          <w:delText>s</w:delText>
        </w:r>
        <w:r w:rsidDel="001D2C57" w:rsidR="00AA2544" w:rsidRPr="009533E8">
          <w:rPr>
            <w:rFonts w:ascii="Arial Narrow" w:cs="Arial Unicode MS" w:eastAsia="Arial Unicode MS" w:hAnsi="Arial Narrow"/>
            <w:color w:val="000000"/>
            <w:sz w:val="24"/>
            <w:szCs w:val="24"/>
          </w:rPr>
          <w:delText>.</w:delText>
        </w:r>
      </w:del>
    </w:p>
    <w:p w:rsidDel="001D2C57" w:rsidP="00235818" w:rsidR="00235818" w:rsidRDefault="00EA1F58" w:rsidRPr="009533E8">
      <w:pPr>
        <w:pStyle w:val="Liste"/>
        <w:numPr>
          <w:ilvl w:val="0"/>
          <w:numId w:val="0"/>
        </w:numPr>
        <w:rPr>
          <w:del w:author="Sandrine Smieszek" w:date="2022-05-24T16:20:00Z" w:id="217"/>
          <w:rFonts w:ascii="Arial Narrow" w:cs="Arial Unicode MS" w:eastAsia="Arial Unicode MS" w:hAnsi="Arial Narrow"/>
          <w:color w:val="000000"/>
          <w:sz w:val="24"/>
          <w:szCs w:val="24"/>
        </w:rPr>
      </w:pPr>
      <w:del w:author="Sandrine Smieszek" w:date="2022-05-24T16:20:00Z" w:id="218">
        <w:r w:rsidDel="001D2C57" w:rsidRPr="009533E8">
          <w:rPr>
            <w:rFonts w:ascii="Arial Narrow" w:cs="Arial Unicode MS" w:eastAsia="Arial Unicode MS" w:hAnsi="Arial Narrow"/>
            <w:color w:val="000000"/>
            <w:sz w:val="24"/>
            <w:szCs w:val="24"/>
          </w:rPr>
          <w:delText>Au terme des différentes rencontres de négociation</w:delText>
        </w:r>
      </w:del>
      <w:ins w:author="Sandra Verdin" w:date="2020-06-18T13:15:00Z" w:id="219">
        <w:del w:author="Sandrine Smieszek" w:date="2022-05-24T16:20:00Z" w:id="220">
          <w:r w:rsidDel="001D2C57" w:rsidR="007F608D">
            <w:rPr>
              <w:rFonts w:ascii="Arial Narrow" w:cs="Arial Unicode MS" w:eastAsia="Arial Unicode MS" w:hAnsi="Arial Narrow"/>
              <w:color w:val="000000"/>
              <w:sz w:val="24"/>
              <w:szCs w:val="24"/>
            </w:rPr>
            <w:delText>,</w:delText>
          </w:r>
        </w:del>
      </w:ins>
      <w:del w:author="Sandrine Smieszek" w:date="2022-05-24T16:20:00Z" w:id="221">
        <w:r w:rsidDel="001D2C57" w:rsidRPr="009533E8">
          <w:rPr>
            <w:rFonts w:ascii="Arial Narrow" w:cs="Arial Unicode MS" w:eastAsia="Arial Unicode MS" w:hAnsi="Arial Narrow"/>
            <w:color w:val="000000"/>
            <w:sz w:val="24"/>
            <w:szCs w:val="24"/>
          </w:rPr>
          <w:delText xml:space="preserve"> au titre des articles L </w:delText>
        </w:r>
        <w:r w:rsidDel="001D2C57" w:rsidR="000C1880" w:rsidRPr="009533E8">
          <w:rPr>
            <w:rFonts w:ascii="Arial Narrow" w:cs="Arial Unicode MS" w:eastAsia="Arial Unicode MS" w:hAnsi="Arial Narrow"/>
            <w:color w:val="000000"/>
            <w:sz w:val="24"/>
            <w:szCs w:val="24"/>
          </w:rPr>
          <w:delText>2242</w:delText>
        </w:r>
        <w:r w:rsidDel="001D2C57" w:rsidRPr="009533E8">
          <w:rPr>
            <w:rFonts w:ascii="Arial Narrow" w:cs="Arial Unicode MS" w:eastAsia="Arial Unicode MS" w:hAnsi="Arial Narrow"/>
            <w:color w:val="000000"/>
            <w:sz w:val="24"/>
            <w:szCs w:val="24"/>
          </w:rPr>
          <w:delText>-</w:delText>
        </w:r>
        <w:r w:rsidDel="001D2C57" w:rsidR="000C1880" w:rsidRPr="009533E8">
          <w:rPr>
            <w:rFonts w:ascii="Arial Narrow" w:cs="Arial Unicode MS" w:eastAsia="Arial Unicode MS" w:hAnsi="Arial Narrow"/>
            <w:color w:val="000000"/>
            <w:sz w:val="24"/>
            <w:szCs w:val="24"/>
          </w:rPr>
          <w:delText>1</w:delText>
        </w:r>
        <w:r w:rsidDel="001D2C57" w:rsidRPr="009533E8">
          <w:rPr>
            <w:rFonts w:ascii="Arial Narrow" w:cs="Arial Unicode MS" w:eastAsia="Arial Unicode MS" w:hAnsi="Arial Narrow"/>
            <w:color w:val="000000"/>
            <w:sz w:val="24"/>
            <w:szCs w:val="24"/>
          </w:rPr>
          <w:delText xml:space="preserve"> et suivants du </w:delText>
        </w:r>
        <w:r w:rsidDel="001D2C57" w:rsidR="000B326E" w:rsidRPr="009533E8">
          <w:rPr>
            <w:rFonts w:ascii="Arial Narrow" w:cs="Arial Unicode MS" w:eastAsia="Arial Unicode MS" w:hAnsi="Arial Narrow"/>
            <w:color w:val="000000"/>
            <w:sz w:val="24"/>
            <w:szCs w:val="24"/>
          </w:rPr>
          <w:delText>C</w:delText>
        </w:r>
        <w:r w:rsidDel="001D2C57" w:rsidRPr="009533E8">
          <w:rPr>
            <w:rFonts w:ascii="Arial Narrow" w:cs="Arial Unicode MS" w:eastAsia="Arial Unicode MS" w:hAnsi="Arial Narrow"/>
            <w:color w:val="000000"/>
            <w:sz w:val="24"/>
            <w:szCs w:val="24"/>
          </w:rPr>
          <w:delText xml:space="preserve">ode du travail, </w:delText>
        </w:r>
        <w:r w:rsidDel="001D2C57" w:rsidR="00CC1BE6" w:rsidRPr="009533E8">
          <w:rPr>
            <w:rFonts w:ascii="Arial Narrow" w:cs="Arial Unicode MS" w:eastAsia="Arial Unicode MS" w:hAnsi="Arial Narrow"/>
            <w:color w:val="000000"/>
            <w:sz w:val="24"/>
            <w:szCs w:val="24"/>
          </w:rPr>
          <w:delText>les parties ont trouvé un accord</w:delText>
        </w:r>
        <w:r w:rsidDel="001D2C57" w:rsidR="00235818" w:rsidRPr="009533E8">
          <w:rPr>
            <w:rFonts w:ascii="Arial Narrow" w:cs="Arial Unicode MS" w:eastAsia="Arial Unicode MS" w:hAnsi="Arial Narrow"/>
            <w:color w:val="000000"/>
            <w:sz w:val="24"/>
            <w:szCs w:val="24"/>
          </w:rPr>
          <w:delText xml:space="preserve"> en ce qui concerne le bloc N°1 des négociations portant sur la rémunération, le temps de travail et le partage de la valeur ajoutée dans l’entreprise. </w:delText>
        </w:r>
      </w:del>
    </w:p>
    <w:p w:rsidP="0092326B" w:rsidR="006E6006" w:rsidRDefault="0092326B">
      <w:pPr>
        <w:pStyle w:val="Liste"/>
        <w:numPr>
          <w:ilvl w:val="0"/>
          <w:numId w:val="0"/>
        </w:numPr>
        <w:rPr>
          <w:ins w:author="Sandrine Smieszek" w:date="2021-04-06T18:46:00Z" w:id="222"/>
          <w:rFonts w:ascii="Arial Narrow" w:cs="Arial Unicode MS" w:eastAsia="Arial Unicode MS" w:hAnsi="Arial Narrow"/>
          <w:color w:val="000000"/>
          <w:sz w:val="24"/>
          <w:szCs w:val="24"/>
        </w:rPr>
      </w:pPr>
      <w:r w:rsidRPr="009533E8">
        <w:rPr>
          <w:rFonts w:ascii="Arial Narrow" w:cs="Arial Unicode MS" w:eastAsia="Arial Unicode MS" w:hAnsi="Arial Narrow"/>
          <w:color w:val="000000"/>
          <w:sz w:val="24"/>
          <w:szCs w:val="24"/>
        </w:rPr>
        <w:t>L</w:t>
      </w:r>
      <w:r w:rsidR="00235818" w:rsidRPr="009533E8">
        <w:rPr>
          <w:rFonts w:ascii="Arial Narrow" w:cs="Arial Unicode MS" w:eastAsia="Arial Unicode MS" w:hAnsi="Arial Narrow"/>
          <w:color w:val="000000"/>
          <w:sz w:val="24"/>
          <w:szCs w:val="24"/>
        </w:rPr>
        <w:t xml:space="preserve">es parties ont convenu </w:t>
      </w:r>
      <w:r w:rsidRPr="009533E8">
        <w:rPr>
          <w:rFonts w:ascii="Arial Narrow" w:cs="Arial Unicode MS" w:eastAsia="Arial Unicode MS" w:hAnsi="Arial Narrow"/>
          <w:color w:val="000000"/>
          <w:sz w:val="24"/>
          <w:szCs w:val="24"/>
        </w:rPr>
        <w:t>que l’</w:t>
      </w:r>
      <w:ins w:author="Sandrine Smieszek" w:date="2022-05-24T16:20:00Z" w:id="223">
        <w:r w:rsidR="001D2C57">
          <w:rPr>
            <w:rFonts w:ascii="Arial Narrow" w:cs="Arial Unicode MS" w:eastAsia="Arial Unicode MS" w:hAnsi="Arial Narrow"/>
            <w:color w:val="000000"/>
            <w:sz w:val="24"/>
            <w:szCs w:val="24"/>
          </w:rPr>
          <w:t>avenant N°1 à l’</w:t>
        </w:r>
      </w:ins>
      <w:del w:author="Sandrine Smieszek" w:date="2021-04-06T18:46:00Z" w:id="224">
        <w:r w:rsidDel="006E6006" w:rsidRPr="009533E8">
          <w:rPr>
            <w:rFonts w:ascii="Arial Narrow" w:cs="Arial Unicode MS" w:eastAsia="Arial Unicode MS" w:hAnsi="Arial Narrow"/>
            <w:color w:val="000000"/>
            <w:sz w:val="24"/>
            <w:szCs w:val="24"/>
          </w:rPr>
          <w:delText>avenant à l</w:delText>
        </w:r>
        <w:r w:rsidDel="006E6006" w:rsidR="00235818" w:rsidRPr="009533E8">
          <w:rPr>
            <w:rFonts w:ascii="Arial Narrow" w:cs="Arial Unicode MS" w:eastAsia="Arial Unicode MS" w:hAnsi="Arial Narrow"/>
            <w:color w:val="000000"/>
            <w:sz w:val="24"/>
            <w:szCs w:val="24"/>
          </w:rPr>
          <w:delText>’</w:delText>
        </w:r>
      </w:del>
      <w:r w:rsidR="00235818" w:rsidRPr="009533E8">
        <w:rPr>
          <w:rFonts w:ascii="Arial Narrow" w:cs="Arial Unicode MS" w:eastAsia="Arial Unicode MS" w:hAnsi="Arial Narrow"/>
          <w:color w:val="000000"/>
          <w:sz w:val="24"/>
          <w:szCs w:val="24"/>
        </w:rPr>
        <w:t>accord d’intéressement collectif</w:t>
      </w:r>
      <w:r w:rsidRPr="009533E8">
        <w:rPr>
          <w:rFonts w:ascii="Arial Narrow" w:cs="Arial Unicode MS" w:eastAsia="Arial Unicode MS" w:hAnsi="Arial Narrow"/>
          <w:color w:val="000000"/>
          <w:sz w:val="24"/>
          <w:szCs w:val="24"/>
        </w:rPr>
        <w:t xml:space="preserve"> 20</w:t>
      </w:r>
      <w:ins w:author="Sandrine Smieszek" w:date="2021-04-06T18:46:00Z" w:id="225">
        <w:r w:rsidR="006E6006">
          <w:rPr>
            <w:rFonts w:ascii="Arial Narrow" w:cs="Arial Unicode MS" w:eastAsia="Arial Unicode MS" w:hAnsi="Arial Narrow"/>
            <w:color w:val="000000"/>
            <w:sz w:val="24"/>
            <w:szCs w:val="24"/>
          </w:rPr>
          <w:t>21</w:t>
        </w:r>
      </w:ins>
      <w:del w:author="Sandrine Smieszek" w:date="2021-04-06T18:46:00Z" w:id="226">
        <w:r w:rsidDel="006E6006" w:rsidRPr="009533E8">
          <w:rPr>
            <w:rFonts w:ascii="Arial Narrow" w:cs="Arial Unicode MS" w:eastAsia="Arial Unicode MS" w:hAnsi="Arial Narrow"/>
            <w:color w:val="000000"/>
            <w:sz w:val="24"/>
            <w:szCs w:val="24"/>
          </w:rPr>
          <w:delText>1</w:delText>
        </w:r>
        <w:r w:rsidDel="006E6006" w:rsidR="00990C46" w:rsidRPr="009533E8">
          <w:rPr>
            <w:rFonts w:ascii="Arial Narrow" w:cs="Arial Unicode MS" w:eastAsia="Arial Unicode MS" w:hAnsi="Arial Narrow"/>
            <w:color w:val="000000"/>
            <w:sz w:val="24"/>
            <w:szCs w:val="24"/>
          </w:rPr>
          <w:delText>8</w:delText>
        </w:r>
      </w:del>
      <w:r w:rsidR="00990C46" w:rsidRPr="009533E8">
        <w:rPr>
          <w:rFonts w:ascii="Arial Narrow" w:cs="Arial Unicode MS" w:eastAsia="Arial Unicode MS" w:hAnsi="Arial Narrow"/>
          <w:color w:val="000000"/>
          <w:sz w:val="24"/>
          <w:szCs w:val="24"/>
        </w:rPr>
        <w:t>-202</w:t>
      </w:r>
      <w:ins w:author="Sandrine Smieszek" w:date="2021-04-06T18:46:00Z" w:id="227">
        <w:r w:rsidR="006E6006">
          <w:rPr>
            <w:rFonts w:ascii="Arial Narrow" w:cs="Arial Unicode MS" w:eastAsia="Arial Unicode MS" w:hAnsi="Arial Narrow"/>
            <w:color w:val="000000"/>
            <w:sz w:val="24"/>
            <w:szCs w:val="24"/>
          </w:rPr>
          <w:t>3</w:t>
        </w:r>
      </w:ins>
      <w:del w:author="Sandrine Smieszek" w:date="2021-04-06T18:46:00Z" w:id="228">
        <w:r w:rsidDel="006E6006" w:rsidR="00990C46" w:rsidRPr="009533E8">
          <w:rPr>
            <w:rFonts w:ascii="Arial Narrow" w:cs="Arial Unicode MS" w:eastAsia="Arial Unicode MS" w:hAnsi="Arial Narrow"/>
            <w:color w:val="000000"/>
            <w:sz w:val="24"/>
            <w:szCs w:val="24"/>
          </w:rPr>
          <w:delText>0</w:delText>
        </w:r>
      </w:del>
      <w:ins w:author="Sandrine Smieszek" w:date="2021-04-06T18:46:00Z" w:id="229">
        <w:r w:rsidR="006E6006">
          <w:rPr>
            <w:rFonts w:ascii="Arial Narrow" w:cs="Arial Unicode MS" w:eastAsia="Arial Unicode MS" w:hAnsi="Arial Narrow"/>
            <w:color w:val="000000"/>
            <w:sz w:val="24"/>
            <w:szCs w:val="24"/>
          </w:rPr>
          <w:t xml:space="preserve"> serait négocié dans </w:t>
        </w:r>
        <w:r w:rsidR="003907B5">
          <w:rPr>
            <w:rFonts w:ascii="Arial Narrow" w:cs="Arial Unicode MS" w:eastAsia="Arial Unicode MS" w:hAnsi="Arial Narrow"/>
            <w:color w:val="000000"/>
            <w:sz w:val="24"/>
            <w:szCs w:val="24"/>
          </w:rPr>
          <w:t xml:space="preserve">le courant du mois de </w:t>
        </w:r>
      </w:ins>
      <w:ins w:author="Sandrine Smieszek" w:date="2022-05-24T16:21:00Z" w:id="230">
        <w:r w:rsidR="001D2C57">
          <w:rPr>
            <w:rFonts w:ascii="Arial Narrow" w:cs="Arial Unicode MS" w:eastAsia="Arial Unicode MS" w:hAnsi="Arial Narrow"/>
            <w:color w:val="000000"/>
            <w:sz w:val="24"/>
            <w:szCs w:val="24"/>
          </w:rPr>
          <w:t xml:space="preserve">juin </w:t>
        </w:r>
      </w:ins>
      <w:ins w:author="Sandrine Smieszek" w:date="2021-04-06T18:46:00Z" w:id="231">
        <w:r w:rsidR="003907B5">
          <w:rPr>
            <w:rFonts w:ascii="Arial Narrow" w:cs="Arial Unicode MS" w:eastAsia="Arial Unicode MS" w:hAnsi="Arial Narrow"/>
            <w:color w:val="000000"/>
            <w:sz w:val="24"/>
            <w:szCs w:val="24"/>
          </w:rPr>
          <w:t>202</w:t>
        </w:r>
      </w:ins>
      <w:ins w:author="Sandrine Smieszek" w:date="2022-05-24T16:21:00Z" w:id="232">
        <w:r w:rsidR="001D2C57">
          <w:rPr>
            <w:rFonts w:ascii="Arial Narrow" w:cs="Arial Unicode MS" w:eastAsia="Arial Unicode MS" w:hAnsi="Arial Narrow"/>
            <w:color w:val="000000"/>
            <w:sz w:val="24"/>
            <w:szCs w:val="24"/>
          </w:rPr>
          <w:t>2</w:t>
        </w:r>
      </w:ins>
      <w:ins w:author="Sandrine Smieszek" w:date="2021-04-07T11:08:00Z" w:id="233">
        <w:r w:rsidR="003907B5">
          <w:rPr>
            <w:rFonts w:ascii="Arial Narrow" w:cs="Arial Unicode MS" w:eastAsia="Arial Unicode MS" w:hAnsi="Arial Narrow"/>
            <w:color w:val="000000"/>
            <w:sz w:val="24"/>
            <w:szCs w:val="24"/>
          </w:rPr>
          <w:t>.</w:t>
        </w:r>
      </w:ins>
    </w:p>
    <w:p w:rsidP="0092326B" w:rsidR="00EA1F58" w:rsidRDefault="00990C46" w:rsidRPr="009533E8">
      <w:pPr>
        <w:pStyle w:val="Liste"/>
        <w:numPr>
          <w:ilvl w:val="0"/>
          <w:numId w:val="0"/>
        </w:numPr>
        <w:rPr>
          <w:rFonts w:ascii="Arial Narrow" w:cs="Arial Unicode MS" w:eastAsia="Arial Unicode MS" w:hAnsi="Arial Narrow"/>
          <w:color w:val="000000"/>
          <w:sz w:val="24"/>
          <w:szCs w:val="24"/>
        </w:rPr>
      </w:pPr>
      <w:del w:author="Sandrine Smieszek" w:date="2021-04-06T18:47:00Z" w:id="234">
        <w:r w:rsidDel="006E6006" w:rsidRPr="009533E8">
          <w:rPr>
            <w:rFonts w:ascii="Arial Narrow" w:cs="Arial Unicode MS" w:eastAsia="Arial Unicode MS" w:hAnsi="Arial Narrow"/>
            <w:color w:val="000000"/>
            <w:sz w:val="24"/>
            <w:szCs w:val="24"/>
          </w:rPr>
          <w:delText xml:space="preserve"> </w:delText>
        </w:r>
        <w:r w:rsidDel="006E6006" w:rsidR="0092326B" w:rsidRPr="009533E8">
          <w:rPr>
            <w:rFonts w:ascii="Arial Narrow" w:cs="Arial Unicode MS" w:eastAsia="Arial Unicode MS" w:hAnsi="Arial Narrow"/>
            <w:color w:val="000000"/>
            <w:sz w:val="24"/>
            <w:szCs w:val="24"/>
          </w:rPr>
          <w:delText>et l</w:delText>
        </w:r>
      </w:del>
      <w:ins w:author="Sandrine Smieszek" w:date="2021-04-06T18:47:00Z" w:id="235">
        <w:r w:rsidR="006E6006">
          <w:rPr>
            <w:rFonts w:ascii="Arial Narrow" w:cs="Arial Unicode MS" w:eastAsia="Arial Unicode MS" w:hAnsi="Arial Narrow"/>
            <w:color w:val="000000"/>
            <w:sz w:val="24"/>
            <w:szCs w:val="24"/>
          </w:rPr>
          <w:t>L</w:t>
        </w:r>
      </w:ins>
      <w:r w:rsidR="0092326B" w:rsidRPr="009533E8">
        <w:rPr>
          <w:rFonts w:ascii="Arial Narrow" w:cs="Arial Unicode MS" w:eastAsia="Arial Unicode MS" w:hAnsi="Arial Narrow"/>
          <w:color w:val="000000"/>
          <w:sz w:val="24"/>
          <w:szCs w:val="24"/>
        </w:rPr>
        <w:t xml:space="preserve">’accord concernant la journée de solidarité </w:t>
      </w:r>
      <w:r w:rsidR="00235818" w:rsidRPr="009533E8">
        <w:rPr>
          <w:rFonts w:ascii="Arial Narrow" w:cs="Arial Unicode MS" w:eastAsia="Arial Unicode MS" w:hAnsi="Arial Narrow"/>
          <w:color w:val="000000"/>
          <w:sz w:val="24"/>
          <w:szCs w:val="24"/>
        </w:rPr>
        <w:t>donne</w:t>
      </w:r>
      <w:ins w:author="Sandrine Smieszek" w:date="2022-05-24T16:21:00Z" w:id="236">
        <w:r w:rsidR="001D2C57">
          <w:rPr>
            <w:rFonts w:ascii="Arial Narrow" w:cs="Arial Unicode MS" w:eastAsia="Arial Unicode MS" w:hAnsi="Arial Narrow"/>
            <w:color w:val="000000"/>
            <w:sz w:val="24"/>
            <w:szCs w:val="24"/>
          </w:rPr>
          <w:t xml:space="preserve">ra </w:t>
        </w:r>
      </w:ins>
      <w:del w:author="Sandrine Smieszek" w:date="2021-04-06T18:47:00Z" w:id="237">
        <w:r w:rsidDel="006E6006" w:rsidR="00235818" w:rsidRPr="009533E8">
          <w:rPr>
            <w:rFonts w:ascii="Arial Narrow" w:cs="Arial Unicode MS" w:eastAsia="Arial Unicode MS" w:hAnsi="Arial Narrow"/>
            <w:color w:val="000000"/>
            <w:sz w:val="24"/>
            <w:szCs w:val="24"/>
          </w:rPr>
          <w:delText>ra</w:delText>
        </w:r>
        <w:r w:rsidDel="006E6006" w:rsidR="0092326B" w:rsidRPr="009533E8">
          <w:rPr>
            <w:rFonts w:ascii="Arial Narrow" w:cs="Arial Unicode MS" w:eastAsia="Arial Unicode MS" w:hAnsi="Arial Narrow"/>
            <w:color w:val="000000"/>
            <w:sz w:val="24"/>
            <w:szCs w:val="24"/>
          </w:rPr>
          <w:delText xml:space="preserve">ient </w:delText>
        </w:r>
      </w:del>
      <w:r w:rsidR="00235818" w:rsidRPr="009533E8">
        <w:rPr>
          <w:rFonts w:ascii="Arial Narrow" w:cs="Arial Unicode MS" w:eastAsia="Arial Unicode MS" w:hAnsi="Arial Narrow"/>
          <w:color w:val="000000"/>
          <w:sz w:val="24"/>
          <w:szCs w:val="24"/>
        </w:rPr>
        <w:t xml:space="preserve">lieu à </w:t>
      </w:r>
      <w:del w:author="Sandrine Smieszek" w:date="2021-04-06T18:47:00Z" w:id="238">
        <w:r w:rsidDel="006E6006" w:rsidR="0092326B" w:rsidRPr="009533E8">
          <w:rPr>
            <w:rFonts w:ascii="Arial Narrow" w:cs="Arial Unicode MS" w:eastAsia="Arial Unicode MS" w:hAnsi="Arial Narrow"/>
            <w:color w:val="000000"/>
            <w:sz w:val="24"/>
            <w:szCs w:val="24"/>
          </w:rPr>
          <w:delText xml:space="preserve">des </w:delText>
        </w:r>
      </w:del>
      <w:ins w:author="Sandrine Smieszek" w:date="2021-04-06T18:47:00Z" w:id="239">
        <w:r w:rsidR="006E6006">
          <w:rPr>
            <w:rFonts w:ascii="Arial Narrow" w:cs="Arial Unicode MS" w:eastAsia="Arial Unicode MS" w:hAnsi="Arial Narrow"/>
            <w:color w:val="000000"/>
            <w:sz w:val="24"/>
            <w:szCs w:val="24"/>
          </w:rPr>
          <w:t xml:space="preserve">un </w:t>
        </w:r>
      </w:ins>
      <w:r w:rsidR="00235818" w:rsidRPr="009533E8">
        <w:rPr>
          <w:rFonts w:ascii="Arial Narrow" w:cs="Arial Unicode MS" w:eastAsia="Arial Unicode MS" w:hAnsi="Arial Narrow"/>
          <w:color w:val="000000"/>
          <w:sz w:val="24"/>
          <w:szCs w:val="24"/>
        </w:rPr>
        <w:t>accord</w:t>
      </w:r>
      <w:del w:author="Sandrine Smieszek" w:date="2021-04-06T18:47:00Z" w:id="240">
        <w:r w:rsidDel="006E6006" w:rsidR="0092326B" w:rsidRPr="009533E8">
          <w:rPr>
            <w:rFonts w:ascii="Arial Narrow" w:cs="Arial Unicode MS" w:eastAsia="Arial Unicode MS" w:hAnsi="Arial Narrow"/>
            <w:color w:val="000000"/>
            <w:sz w:val="24"/>
            <w:szCs w:val="24"/>
          </w:rPr>
          <w:delText>s</w:delText>
        </w:r>
      </w:del>
      <w:r w:rsidR="00235818" w:rsidRPr="009533E8">
        <w:rPr>
          <w:rFonts w:ascii="Arial Narrow" w:cs="Arial Unicode MS" w:eastAsia="Arial Unicode MS" w:hAnsi="Arial Narrow"/>
          <w:color w:val="000000"/>
          <w:sz w:val="24"/>
          <w:szCs w:val="24"/>
        </w:rPr>
        <w:t xml:space="preserve"> distinct</w:t>
      </w:r>
      <w:del w:author="Sandrine Smieszek" w:date="2021-04-06T18:47:00Z" w:id="241">
        <w:r w:rsidDel="006E6006" w:rsidR="0092326B" w:rsidRPr="009533E8">
          <w:rPr>
            <w:rFonts w:ascii="Arial Narrow" w:cs="Arial Unicode MS" w:eastAsia="Arial Unicode MS" w:hAnsi="Arial Narrow"/>
            <w:color w:val="000000"/>
            <w:sz w:val="24"/>
            <w:szCs w:val="24"/>
          </w:rPr>
          <w:delText>s</w:delText>
        </w:r>
      </w:del>
      <w:r w:rsidR="00235818" w:rsidRPr="009533E8">
        <w:rPr>
          <w:rFonts w:ascii="Arial Narrow" w:cs="Arial Unicode MS" w:eastAsia="Arial Unicode MS" w:hAnsi="Arial Narrow"/>
          <w:color w:val="000000"/>
          <w:sz w:val="24"/>
          <w:szCs w:val="24"/>
        </w:rPr>
        <w:t>.</w:t>
      </w:r>
    </w:p>
    <w:p w:rsidP="008E246B" w:rsidR="009D4F8D" w:rsidRDefault="009D4F8D" w:rsidRPr="009533E8">
      <w:pPr>
        <w:jc w:val="both"/>
        <w:rPr>
          <w:rFonts w:ascii="Arial Narrow" w:cs="Arial Unicode MS" w:eastAsia="Arial Unicode MS" w:hAnsi="Arial Narrow"/>
          <w:color w:val="000000"/>
          <w:sz w:val="24"/>
          <w:szCs w:val="24"/>
        </w:rPr>
      </w:pPr>
    </w:p>
    <w:p w:rsidP="008E246B" w:rsidR="00CC1BE6" w:rsidRDefault="009D4F8D" w:rsidRPr="009533E8">
      <w:pPr>
        <w:jc w:val="both"/>
        <w:rPr>
          <w:rFonts w:ascii="Arial Narrow" w:cs="Arial Unicode MS" w:eastAsia="Arial Unicode MS" w:hAnsi="Arial Narrow"/>
          <w:color w:val="000000"/>
          <w:sz w:val="24"/>
          <w:szCs w:val="24"/>
        </w:rPr>
      </w:pPr>
      <w:r w:rsidRPr="009533E8">
        <w:rPr>
          <w:rFonts w:ascii="Arial Narrow" w:cs="Arial Unicode MS" w:eastAsia="Arial Unicode MS" w:hAnsi="Arial Narrow"/>
          <w:color w:val="000000"/>
          <w:sz w:val="24"/>
          <w:szCs w:val="24"/>
        </w:rPr>
        <w:t>L</w:t>
      </w:r>
      <w:r w:rsidR="00CC1BE6" w:rsidRPr="009533E8">
        <w:rPr>
          <w:rFonts w:ascii="Arial Narrow" w:cs="Arial Unicode MS" w:eastAsia="Arial Unicode MS" w:hAnsi="Arial Narrow"/>
          <w:color w:val="000000"/>
          <w:sz w:val="24"/>
          <w:szCs w:val="24"/>
        </w:rPr>
        <w:t xml:space="preserve">es parties prenantes reconnaissent la nécessité de communiquer positivement et de valoriser le contenu du programme social de </w:t>
      </w:r>
      <w:r w:rsidR="00191B14" w:rsidRPr="009533E8">
        <w:rPr>
          <w:rFonts w:ascii="Arial Narrow" w:cs="Arial Unicode MS" w:eastAsia="Arial Unicode MS" w:hAnsi="Arial Narrow"/>
          <w:color w:val="000000"/>
          <w:sz w:val="24"/>
          <w:szCs w:val="24"/>
        </w:rPr>
        <w:t>Maison Johanès Boubée</w:t>
      </w:r>
      <w:r w:rsidR="00CC1BE6" w:rsidRPr="009533E8">
        <w:rPr>
          <w:rFonts w:ascii="Arial Narrow" w:cs="Arial Unicode MS" w:eastAsia="Arial Unicode MS" w:hAnsi="Arial Narrow"/>
          <w:color w:val="000000"/>
          <w:sz w:val="24"/>
          <w:szCs w:val="24"/>
        </w:rPr>
        <w:t xml:space="preserve"> ainsi que des avancées que constitue cet accord. </w:t>
      </w:r>
    </w:p>
    <w:p w:rsidP="008E246B" w:rsidR="00EA1F58" w:rsidRDefault="00EA1F58" w:rsidRPr="009533E8">
      <w:pPr>
        <w:jc w:val="both"/>
        <w:rPr>
          <w:rFonts w:ascii="Arial Narrow" w:cs="Arial Unicode MS" w:eastAsia="Arial Unicode MS" w:hAnsi="Arial Narrow"/>
          <w:color w:val="000000"/>
          <w:sz w:val="24"/>
          <w:szCs w:val="24"/>
        </w:rPr>
      </w:pPr>
    </w:p>
    <w:p w:rsidP="008E246B" w:rsidR="009A6199" w:rsidRDefault="009A6199" w:rsidRPr="009533E8">
      <w:pPr>
        <w:jc w:val="both"/>
        <w:rPr>
          <w:rFonts w:ascii="Arial Narrow" w:cs="Arial Unicode MS" w:eastAsia="Arial Unicode MS" w:hAnsi="Arial Narrow"/>
          <w:color w:val="000000"/>
          <w:sz w:val="24"/>
          <w:szCs w:val="24"/>
        </w:rPr>
      </w:pPr>
    </w:p>
    <w:p w:rsidP="008E246B" w:rsidR="00EA1F58" w:rsidRDefault="00EA1F58" w:rsidRPr="009533E8">
      <w:pPr>
        <w:pStyle w:val="Titre1"/>
        <w:jc w:val="both"/>
        <w:rPr>
          <w:rFonts w:ascii="Arial Narrow" w:cs="Arial Unicode MS" w:eastAsia="Arial Unicode MS" w:hAnsi="Arial Narrow"/>
          <w:color w:val="000000"/>
          <w:szCs w:val="24"/>
        </w:rPr>
      </w:pPr>
      <w:r w:rsidRPr="009533E8">
        <w:rPr>
          <w:rFonts w:ascii="Arial Narrow" w:cs="Arial Unicode MS" w:eastAsia="Arial Unicode MS" w:hAnsi="Arial Narrow"/>
          <w:color w:val="000000"/>
          <w:szCs w:val="24"/>
        </w:rPr>
        <w:t>Art 1. Champ d’application</w:t>
      </w:r>
    </w:p>
    <w:p w:rsidP="008E246B" w:rsidR="00EA1F58" w:rsidRDefault="00EA1F58" w:rsidRPr="009533E8">
      <w:pPr>
        <w:jc w:val="both"/>
        <w:rPr>
          <w:rFonts w:ascii="Arial Narrow" w:cs="Arial Unicode MS" w:eastAsia="Arial Unicode MS" w:hAnsi="Arial Narrow"/>
          <w:color w:val="000000"/>
          <w:sz w:val="24"/>
          <w:szCs w:val="24"/>
        </w:rPr>
      </w:pPr>
    </w:p>
    <w:p w:rsidP="008E246B" w:rsidR="00EA1F58" w:rsidRDefault="00EA1F58" w:rsidRPr="009533E8">
      <w:pPr>
        <w:jc w:val="both"/>
        <w:rPr>
          <w:rFonts w:ascii="Arial Narrow" w:cs="Arial Unicode MS" w:eastAsia="Arial Unicode MS" w:hAnsi="Arial Narrow"/>
          <w:color w:val="000000"/>
          <w:sz w:val="24"/>
          <w:szCs w:val="24"/>
        </w:rPr>
      </w:pPr>
      <w:r w:rsidRPr="009533E8">
        <w:rPr>
          <w:rFonts w:ascii="Arial Narrow" w:cs="Arial Unicode MS" w:eastAsia="Arial Unicode MS" w:hAnsi="Arial Narrow"/>
          <w:color w:val="000000"/>
          <w:sz w:val="24"/>
          <w:szCs w:val="24"/>
        </w:rPr>
        <w:t xml:space="preserve">Le présent accord s’applique à </w:t>
      </w:r>
      <w:r w:rsidR="00491552" w:rsidRPr="009533E8">
        <w:rPr>
          <w:rFonts w:ascii="Arial Narrow" w:cs="Arial Unicode MS" w:eastAsia="Arial Unicode MS" w:hAnsi="Arial Narrow"/>
          <w:color w:val="000000"/>
          <w:sz w:val="24"/>
          <w:szCs w:val="24"/>
        </w:rPr>
        <w:t>l’ensemble</w:t>
      </w:r>
      <w:r w:rsidRPr="009533E8">
        <w:rPr>
          <w:rFonts w:ascii="Arial Narrow" w:cs="Arial Unicode MS" w:eastAsia="Arial Unicode MS" w:hAnsi="Arial Narrow"/>
          <w:color w:val="000000"/>
          <w:sz w:val="24"/>
          <w:szCs w:val="24"/>
        </w:rPr>
        <w:t xml:space="preserve"> des </w:t>
      </w:r>
      <w:r w:rsidR="00D563DF" w:rsidRPr="009533E8">
        <w:rPr>
          <w:rFonts w:ascii="Arial Narrow" w:cs="Arial Unicode MS" w:eastAsia="Arial Unicode MS" w:hAnsi="Arial Narrow"/>
          <w:color w:val="000000"/>
          <w:sz w:val="24"/>
          <w:szCs w:val="24"/>
        </w:rPr>
        <w:t xml:space="preserve">collaborateurs </w:t>
      </w:r>
      <w:r w:rsidRPr="009533E8">
        <w:rPr>
          <w:rFonts w:ascii="Arial Narrow" w:cs="Arial Unicode MS" w:eastAsia="Arial Unicode MS" w:hAnsi="Arial Narrow"/>
          <w:color w:val="000000"/>
          <w:sz w:val="24"/>
          <w:szCs w:val="24"/>
        </w:rPr>
        <w:t xml:space="preserve">de la </w:t>
      </w:r>
      <w:r w:rsidR="00191B14" w:rsidRPr="009533E8">
        <w:rPr>
          <w:rFonts w:ascii="Arial Narrow" w:cs="Arial Unicode MS" w:eastAsia="Arial Unicode MS" w:hAnsi="Arial Narrow"/>
          <w:color w:val="000000"/>
          <w:sz w:val="24"/>
          <w:szCs w:val="24"/>
        </w:rPr>
        <w:t>société</w:t>
      </w:r>
      <w:r w:rsidRPr="009533E8">
        <w:rPr>
          <w:rFonts w:ascii="Arial Narrow" w:cs="Arial Unicode MS" w:eastAsia="Arial Unicode MS" w:hAnsi="Arial Narrow"/>
          <w:color w:val="000000"/>
          <w:sz w:val="24"/>
          <w:szCs w:val="24"/>
        </w:rPr>
        <w:t xml:space="preserve"> Maison Johanès Boubée. La liste des sites auxquels ils appartiennent et l’adresse de ces derniers </w:t>
      </w:r>
      <w:r w:rsidR="008F035F" w:rsidRPr="009533E8">
        <w:rPr>
          <w:rFonts w:ascii="Arial Narrow" w:cs="Arial Unicode MS" w:eastAsia="Arial Unicode MS" w:hAnsi="Arial Narrow"/>
          <w:color w:val="000000"/>
          <w:sz w:val="24"/>
          <w:szCs w:val="24"/>
        </w:rPr>
        <w:t>est mentionnée</w:t>
      </w:r>
      <w:r w:rsidRPr="009533E8">
        <w:rPr>
          <w:rFonts w:ascii="Arial Narrow" w:cs="Arial Unicode MS" w:eastAsia="Arial Unicode MS" w:hAnsi="Arial Narrow"/>
          <w:color w:val="000000"/>
          <w:sz w:val="24"/>
          <w:szCs w:val="24"/>
        </w:rPr>
        <w:t xml:space="preserve"> en annexe 1.</w:t>
      </w:r>
    </w:p>
    <w:p w:rsidP="008E246B" w:rsidR="00EA1F58" w:rsidRDefault="00491552" w:rsidRPr="009533E8">
      <w:pPr>
        <w:jc w:val="both"/>
        <w:rPr>
          <w:rFonts w:ascii="Arial Narrow" w:cs="Arial Unicode MS" w:eastAsia="Arial Unicode MS" w:hAnsi="Arial Narrow"/>
          <w:color w:val="000000"/>
          <w:sz w:val="24"/>
          <w:szCs w:val="24"/>
        </w:rPr>
      </w:pPr>
      <w:r w:rsidRPr="009533E8">
        <w:rPr>
          <w:rFonts w:ascii="Arial Narrow" w:cs="Arial Unicode MS" w:eastAsia="Arial Unicode MS" w:hAnsi="Arial Narrow"/>
          <w:color w:val="000000"/>
          <w:sz w:val="24"/>
          <w:szCs w:val="24"/>
        </w:rPr>
        <w:t xml:space="preserve">Les dispositions du présent accord </w:t>
      </w:r>
      <w:r w:rsidR="00F03BF8" w:rsidRPr="009533E8">
        <w:rPr>
          <w:rFonts w:ascii="Arial Narrow" w:cs="Arial Unicode MS" w:eastAsia="Arial Unicode MS" w:hAnsi="Arial Narrow"/>
          <w:color w:val="000000"/>
          <w:sz w:val="24"/>
          <w:szCs w:val="24"/>
        </w:rPr>
        <w:t>prévalent</w:t>
      </w:r>
      <w:r w:rsidRPr="009533E8">
        <w:rPr>
          <w:rFonts w:ascii="Arial Narrow" w:cs="Arial Unicode MS" w:eastAsia="Arial Unicode MS" w:hAnsi="Arial Narrow"/>
          <w:color w:val="000000"/>
          <w:sz w:val="24"/>
          <w:szCs w:val="24"/>
        </w:rPr>
        <w:t xml:space="preserve"> sur toutes celles ayant le même objet qui résulte</w:t>
      </w:r>
      <w:r w:rsidR="00903055" w:rsidRPr="009533E8">
        <w:rPr>
          <w:rFonts w:ascii="Arial Narrow" w:cs="Arial Unicode MS" w:eastAsia="Arial Unicode MS" w:hAnsi="Arial Narrow"/>
          <w:color w:val="000000"/>
          <w:sz w:val="24"/>
          <w:szCs w:val="24"/>
        </w:rPr>
        <w:t>nt</w:t>
      </w:r>
      <w:r w:rsidRPr="009533E8">
        <w:rPr>
          <w:rFonts w:ascii="Arial Narrow" w:cs="Arial Unicode MS" w:eastAsia="Arial Unicode MS" w:hAnsi="Arial Narrow"/>
          <w:color w:val="000000"/>
          <w:sz w:val="24"/>
          <w:szCs w:val="24"/>
        </w:rPr>
        <w:t xml:space="preserve"> o</w:t>
      </w:r>
      <w:r w:rsidR="008F035F" w:rsidRPr="009533E8">
        <w:rPr>
          <w:rFonts w:ascii="Arial Narrow" w:cs="Arial Unicode MS" w:eastAsia="Arial Unicode MS" w:hAnsi="Arial Narrow"/>
          <w:color w:val="000000"/>
          <w:sz w:val="24"/>
          <w:szCs w:val="24"/>
        </w:rPr>
        <w:t>u</w:t>
      </w:r>
      <w:r w:rsidRPr="009533E8">
        <w:rPr>
          <w:rFonts w:ascii="Arial Narrow" w:cs="Arial Unicode MS" w:eastAsia="Arial Unicode MS" w:hAnsi="Arial Narrow"/>
          <w:color w:val="000000"/>
          <w:sz w:val="24"/>
          <w:szCs w:val="24"/>
        </w:rPr>
        <w:t xml:space="preserve"> pourrai</w:t>
      </w:r>
      <w:r w:rsidR="00903055" w:rsidRPr="009533E8">
        <w:rPr>
          <w:rFonts w:ascii="Arial Narrow" w:cs="Arial Unicode MS" w:eastAsia="Arial Unicode MS" w:hAnsi="Arial Narrow"/>
          <w:color w:val="000000"/>
          <w:sz w:val="24"/>
          <w:szCs w:val="24"/>
        </w:rPr>
        <w:t>en</w:t>
      </w:r>
      <w:r w:rsidRPr="009533E8">
        <w:rPr>
          <w:rFonts w:ascii="Arial Narrow" w:cs="Arial Unicode MS" w:eastAsia="Arial Unicode MS" w:hAnsi="Arial Narrow"/>
          <w:color w:val="000000"/>
          <w:sz w:val="24"/>
          <w:szCs w:val="24"/>
        </w:rPr>
        <w:t xml:space="preserve">t résulter de la loi, du règlement ou de la Convention collective. Il modifie certaines dispositions du programme social </w:t>
      </w:r>
      <w:r w:rsidR="00BE1C0C" w:rsidRPr="009533E8">
        <w:rPr>
          <w:rFonts w:ascii="Arial Narrow" w:cs="Arial Unicode MS" w:eastAsia="Arial Unicode MS" w:hAnsi="Arial Narrow"/>
          <w:color w:val="000000"/>
          <w:sz w:val="24"/>
          <w:szCs w:val="24"/>
        </w:rPr>
        <w:t>20</w:t>
      </w:r>
      <w:ins w:author="Sandrine Smieszek" w:date="2021-04-06T18:48:00Z" w:id="242">
        <w:r w:rsidR="001D2C57">
          <w:rPr>
            <w:rFonts w:ascii="Arial Narrow" w:cs="Arial Unicode MS" w:eastAsia="Arial Unicode MS" w:hAnsi="Arial Narrow"/>
            <w:color w:val="000000"/>
            <w:sz w:val="24"/>
            <w:szCs w:val="24"/>
          </w:rPr>
          <w:t>2</w:t>
        </w:r>
      </w:ins>
      <w:ins w:author="Sandrine Smieszek" w:date="2022-05-24T16:21:00Z" w:id="243">
        <w:r w:rsidR="001D2C57">
          <w:rPr>
            <w:rFonts w:ascii="Arial Narrow" w:cs="Arial Unicode MS" w:eastAsia="Arial Unicode MS" w:hAnsi="Arial Narrow"/>
            <w:color w:val="000000"/>
            <w:sz w:val="24"/>
            <w:szCs w:val="24"/>
          </w:rPr>
          <w:t xml:space="preserve">1 </w:t>
        </w:r>
      </w:ins>
      <w:del w:author="Sandrine Smieszek" w:date="2021-04-06T18:48:00Z" w:id="244">
        <w:r w:rsidDel="00C0644E" w:rsidR="00BE1C0C" w:rsidRPr="009533E8">
          <w:rPr>
            <w:rFonts w:ascii="Arial Narrow" w:cs="Arial Unicode MS" w:eastAsia="Arial Unicode MS" w:hAnsi="Arial Narrow"/>
            <w:color w:val="000000"/>
            <w:sz w:val="24"/>
            <w:szCs w:val="24"/>
          </w:rPr>
          <w:delText>1</w:delText>
        </w:r>
        <w:r w:rsidDel="00C0644E" w:rsidR="00990C46" w:rsidRPr="009533E8">
          <w:rPr>
            <w:rFonts w:ascii="Arial Narrow" w:cs="Arial Unicode MS" w:eastAsia="Arial Unicode MS" w:hAnsi="Arial Narrow"/>
            <w:color w:val="000000"/>
            <w:sz w:val="24"/>
            <w:szCs w:val="24"/>
          </w:rPr>
          <w:delText>9</w:delText>
        </w:r>
        <w:r w:rsidDel="00C0644E" w:rsidR="0004086E" w:rsidRPr="009533E8">
          <w:rPr>
            <w:rFonts w:ascii="Arial Narrow" w:cs="Arial Unicode MS" w:eastAsia="Arial Unicode MS" w:hAnsi="Arial Narrow"/>
            <w:color w:val="000000"/>
            <w:sz w:val="24"/>
            <w:szCs w:val="24"/>
          </w:rPr>
          <w:delText xml:space="preserve"> </w:delText>
        </w:r>
      </w:del>
      <w:r w:rsidR="00191B14" w:rsidRPr="009533E8">
        <w:rPr>
          <w:rFonts w:ascii="Arial Narrow" w:cs="Arial Unicode MS" w:eastAsia="Arial Unicode MS" w:hAnsi="Arial Narrow"/>
          <w:color w:val="000000"/>
          <w:sz w:val="24"/>
          <w:szCs w:val="24"/>
        </w:rPr>
        <w:t xml:space="preserve">de Maison </w:t>
      </w:r>
      <w:proofErr w:type="spellStart"/>
      <w:r w:rsidR="00191B14" w:rsidRPr="009533E8">
        <w:rPr>
          <w:rFonts w:ascii="Arial Narrow" w:cs="Arial Unicode MS" w:eastAsia="Arial Unicode MS" w:hAnsi="Arial Narrow"/>
          <w:color w:val="000000"/>
          <w:sz w:val="24"/>
          <w:szCs w:val="24"/>
        </w:rPr>
        <w:t>Johanès</w:t>
      </w:r>
      <w:proofErr w:type="spellEnd"/>
      <w:r w:rsidR="00191B14" w:rsidRPr="009533E8">
        <w:rPr>
          <w:rFonts w:ascii="Arial Narrow" w:cs="Arial Unicode MS" w:eastAsia="Arial Unicode MS" w:hAnsi="Arial Narrow"/>
          <w:color w:val="000000"/>
          <w:sz w:val="24"/>
          <w:szCs w:val="24"/>
        </w:rPr>
        <w:t xml:space="preserve"> </w:t>
      </w:r>
      <w:proofErr w:type="spellStart"/>
      <w:r w:rsidR="00191B14" w:rsidRPr="009533E8">
        <w:rPr>
          <w:rFonts w:ascii="Arial Narrow" w:cs="Arial Unicode MS" w:eastAsia="Arial Unicode MS" w:hAnsi="Arial Narrow"/>
          <w:color w:val="000000"/>
          <w:sz w:val="24"/>
          <w:szCs w:val="24"/>
        </w:rPr>
        <w:t>Boubée</w:t>
      </w:r>
      <w:proofErr w:type="spellEnd"/>
      <w:r w:rsidRPr="009533E8">
        <w:rPr>
          <w:rFonts w:ascii="Arial Narrow" w:cs="Arial Unicode MS" w:eastAsia="Arial Unicode MS" w:hAnsi="Arial Narrow"/>
          <w:color w:val="000000"/>
          <w:sz w:val="24"/>
          <w:szCs w:val="24"/>
        </w:rPr>
        <w:t>.</w:t>
      </w:r>
    </w:p>
    <w:p w:rsidP="008E246B" w:rsidR="005706A3" w:rsidRDefault="005706A3">
      <w:pPr>
        <w:jc w:val="both"/>
        <w:rPr>
          <w:ins w:author="Sandrine Smieszek" w:date="2022-05-24T16:38:00Z" w:id="245"/>
          <w:rFonts w:ascii="Arial Narrow" w:cs="Arial Unicode MS" w:eastAsia="Arial Unicode MS" w:hAnsi="Arial Narrow"/>
          <w:color w:val="FF00FF"/>
          <w:sz w:val="24"/>
          <w:szCs w:val="24"/>
        </w:rPr>
      </w:pPr>
    </w:p>
    <w:p w:rsidP="008E246B" w:rsidR="007A2BFE" w:rsidRDefault="007A2BFE" w:rsidRPr="009533E8">
      <w:pPr>
        <w:jc w:val="both"/>
        <w:rPr>
          <w:rFonts w:ascii="Arial Narrow" w:cs="Arial Unicode MS" w:eastAsia="Arial Unicode MS" w:hAnsi="Arial Narrow"/>
          <w:color w:val="FF00FF"/>
          <w:sz w:val="24"/>
          <w:szCs w:val="24"/>
        </w:rPr>
      </w:pPr>
    </w:p>
    <w:p w:rsidP="008E246B" w:rsidR="00EA1F58" w:rsidRDefault="00EA1F58" w:rsidRPr="009533E8">
      <w:pPr>
        <w:pStyle w:val="Titre1"/>
        <w:jc w:val="both"/>
        <w:rPr>
          <w:rFonts w:ascii="Arial Narrow" w:cs="Arial Unicode MS" w:eastAsia="Arial Unicode MS" w:hAnsi="Arial Narrow"/>
          <w:color w:val="000000"/>
          <w:szCs w:val="24"/>
        </w:rPr>
      </w:pPr>
      <w:r w:rsidRPr="009533E8">
        <w:rPr>
          <w:rFonts w:ascii="Arial Narrow" w:cs="Arial Unicode MS" w:eastAsia="Arial Unicode MS" w:hAnsi="Arial Narrow"/>
          <w:color w:val="000000"/>
          <w:szCs w:val="24"/>
        </w:rPr>
        <w:t>Art 2. Salaires</w:t>
      </w:r>
    </w:p>
    <w:p w:rsidP="008E246B" w:rsidR="00EA1F58" w:rsidRDefault="00EA1F58" w:rsidRPr="009533E8">
      <w:pPr>
        <w:jc w:val="both"/>
        <w:rPr>
          <w:rFonts w:ascii="Arial Narrow" w:cs="Arial Unicode MS" w:eastAsia="Arial Unicode MS" w:hAnsi="Arial Narrow"/>
          <w:color w:val="000000"/>
          <w:sz w:val="24"/>
          <w:szCs w:val="24"/>
        </w:rPr>
      </w:pPr>
    </w:p>
    <w:p w:rsidP="007A2BFE" w:rsidR="007A2BFE" w:rsidRDefault="00D32744" w:rsidRPr="007A2BFE">
      <w:pPr>
        <w:pStyle w:val="Corpsdetexte3"/>
        <w:rPr>
          <w:ins w:author="Sandrine Smieszek" w:date="2022-05-24T16:30:00Z" w:id="246"/>
          <w:rFonts w:ascii="Arial Narrow" w:eastAsia="Arial Unicode MS" w:hAnsi="Arial Narrow"/>
          <w:szCs w:val="24"/>
          <w:u w:val="none"/>
        </w:rPr>
      </w:pPr>
      <w:r w:rsidRPr="007A2BFE">
        <w:rPr>
          <w:rFonts w:ascii="Arial Narrow" w:eastAsia="Arial Unicode MS" w:hAnsi="Arial Narrow"/>
          <w:szCs w:val="24"/>
        </w:rPr>
        <w:t>Les salaires des employés</w:t>
      </w:r>
      <w:r w:rsidR="00CE4032" w:rsidRPr="007A2BFE">
        <w:rPr>
          <w:rFonts w:ascii="Arial Narrow" w:eastAsia="Arial Unicode MS" w:hAnsi="Arial Narrow"/>
          <w:szCs w:val="24"/>
        </w:rPr>
        <w:t xml:space="preserve"> (</w:t>
      </w:r>
      <w:ins w:author="Sandrine Smieszek" w:date="2021-04-06T18:41:00Z" w:id="247">
        <w:r w:rsidR="00A7162E" w:rsidRPr="007A2BFE">
          <w:rPr>
            <w:rFonts w:ascii="Arial Narrow" w:eastAsia="Arial Unicode MS" w:hAnsi="Arial Narrow"/>
            <w:szCs w:val="24"/>
          </w:rPr>
          <w:t xml:space="preserve">hors </w:t>
        </w:r>
      </w:ins>
      <w:del w:author="Sandrine Smieszek" w:date="2021-04-06T18:41:00Z" w:id="248">
        <w:r w:rsidDel="00A7162E" w:rsidR="00CE4032" w:rsidRPr="007A2BFE">
          <w:rPr>
            <w:rFonts w:ascii="Arial Narrow" w:eastAsia="Arial Unicode MS" w:hAnsi="Arial Narrow"/>
            <w:szCs w:val="24"/>
          </w:rPr>
          <w:delText xml:space="preserve">y compris </w:delText>
        </w:r>
      </w:del>
      <w:r w:rsidR="00CE4032" w:rsidRPr="007A2BFE">
        <w:rPr>
          <w:rFonts w:ascii="Arial Narrow" w:eastAsia="Arial Unicode MS" w:hAnsi="Arial Narrow"/>
          <w:szCs w:val="24"/>
        </w:rPr>
        <w:t>apprentis et contrat</w:t>
      </w:r>
      <w:r w:rsidR="00D563DF" w:rsidRPr="007A2BFE">
        <w:rPr>
          <w:rFonts w:ascii="Arial Narrow" w:eastAsia="Arial Unicode MS" w:hAnsi="Arial Narrow"/>
          <w:szCs w:val="24"/>
        </w:rPr>
        <w:t>s</w:t>
      </w:r>
      <w:r w:rsidR="00CE4032" w:rsidRPr="007A2BFE">
        <w:rPr>
          <w:rFonts w:ascii="Arial Narrow" w:eastAsia="Arial Unicode MS" w:hAnsi="Arial Narrow"/>
          <w:szCs w:val="24"/>
        </w:rPr>
        <w:t xml:space="preserve"> de professionnalisation) </w:t>
      </w:r>
      <w:r w:rsidRPr="007A2BFE">
        <w:rPr>
          <w:rFonts w:ascii="Arial Narrow" w:eastAsia="Arial Unicode MS" w:hAnsi="Arial Narrow"/>
          <w:szCs w:val="24"/>
        </w:rPr>
        <w:t>de l’entreprise seront revalorisés de la façon suivante</w:t>
      </w:r>
      <w:r w:rsidRPr="007A2BFE">
        <w:rPr>
          <w:rFonts w:ascii="Arial Narrow" w:eastAsia="Arial Unicode MS" w:hAnsi="Arial Narrow"/>
          <w:szCs w:val="24"/>
          <w:u w:val="none"/>
        </w:rPr>
        <w:t> :</w:t>
      </w:r>
      <w:r w:rsidR="00563A1A" w:rsidRPr="007A2BFE">
        <w:rPr>
          <w:rFonts w:ascii="Arial Narrow" w:eastAsia="Arial Unicode MS" w:hAnsi="Arial Narrow"/>
          <w:szCs w:val="24"/>
          <w:u w:val="none"/>
        </w:rPr>
        <w:t xml:space="preserve"> </w:t>
      </w:r>
      <w:r w:rsidR="005C041B" w:rsidRPr="007A2BFE">
        <w:rPr>
          <w:rFonts w:ascii="Arial Narrow" w:eastAsia="Arial Unicode MS" w:hAnsi="Arial Narrow"/>
          <w:szCs w:val="24"/>
          <w:u w:val="none"/>
        </w:rPr>
        <w:t>a</w:t>
      </w:r>
      <w:r w:rsidRPr="007A2BFE">
        <w:rPr>
          <w:rFonts w:ascii="Arial Narrow" w:eastAsia="Arial Unicode MS" w:hAnsi="Arial Narrow"/>
          <w:szCs w:val="24"/>
          <w:u w:val="none"/>
        </w:rPr>
        <w:t>ugmentation de</w:t>
      </w:r>
      <w:r w:rsidR="008B47A8" w:rsidRPr="007A2BFE">
        <w:rPr>
          <w:rFonts w:ascii="Arial Narrow" w:eastAsia="Arial Unicode MS" w:hAnsi="Arial Narrow"/>
          <w:szCs w:val="24"/>
          <w:u w:val="none"/>
        </w:rPr>
        <w:t xml:space="preserve"> </w:t>
      </w:r>
      <w:r w:rsidR="00817340" w:rsidRPr="007A2BFE">
        <w:rPr>
          <w:rFonts w:ascii="Arial Narrow" w:eastAsia="Arial Unicode MS" w:hAnsi="Arial Narrow"/>
          <w:b/>
          <w:szCs w:val="24"/>
          <w:u w:val="none"/>
        </w:rPr>
        <w:t>1</w:t>
      </w:r>
      <w:ins w:author="Sandrine Smieszek" w:date="2022-05-24T16:30:00Z" w:id="249">
        <w:r w:rsidR="007A2BFE" w:rsidRPr="007A2BFE">
          <w:rPr>
            <w:rFonts w:ascii="Arial Narrow" w:eastAsia="Arial Unicode MS" w:hAnsi="Arial Narrow"/>
            <w:b/>
            <w:szCs w:val="24"/>
            <w:u w:val="none"/>
          </w:rPr>
          <w:t>,3</w:t>
        </w:r>
      </w:ins>
      <w:del w:author="Sandrine Smieszek" w:date="2021-04-06T18:40:00Z" w:id="250">
        <w:r w:rsidDel="00A7162E" w:rsidR="00817340" w:rsidRPr="007A2BFE">
          <w:rPr>
            <w:rFonts w:ascii="Arial Narrow" w:eastAsia="Arial Unicode MS" w:hAnsi="Arial Narrow"/>
            <w:b/>
            <w:szCs w:val="24"/>
            <w:u w:val="none"/>
          </w:rPr>
          <w:delText>,5</w:delText>
        </w:r>
      </w:del>
      <w:del w:author="Sandrine Smieszek" w:date="2021-04-06T18:43:00Z" w:id="251">
        <w:r w:rsidDel="00A7162E" w:rsidR="0092326B" w:rsidRPr="007A2BFE">
          <w:rPr>
            <w:rFonts w:ascii="Arial Narrow" w:eastAsia="Arial Unicode MS" w:hAnsi="Arial Narrow"/>
            <w:b/>
            <w:szCs w:val="24"/>
            <w:u w:val="none"/>
          </w:rPr>
          <w:delText xml:space="preserve"> </w:delText>
        </w:r>
      </w:del>
      <w:r w:rsidRPr="007A2BFE">
        <w:rPr>
          <w:rFonts w:ascii="Arial Narrow" w:eastAsia="Arial Unicode MS" w:hAnsi="Arial Narrow"/>
          <w:b/>
          <w:szCs w:val="24"/>
          <w:u w:val="none"/>
        </w:rPr>
        <w:t xml:space="preserve">% </w:t>
      </w:r>
      <w:ins w:author="Sandrine Smieszek" w:date="2022-05-24T16:30:00Z" w:id="252">
        <w:r w:rsidR="007A2BFE" w:rsidRPr="007A2BFE">
          <w:rPr>
            <w:rFonts w:ascii="Arial Narrow" w:eastAsia="Arial Unicode MS" w:hAnsi="Arial Narrow"/>
            <w:szCs w:val="24"/>
            <w:u w:val="none"/>
          </w:rPr>
          <w:t>au</w:t>
        </w:r>
        <w:r w:rsidR="007A2BFE" w:rsidRPr="007A2BFE">
          <w:rPr>
            <w:rFonts w:ascii="Arial Narrow" w:eastAsia="Arial Unicode MS" w:hAnsi="Arial Narrow"/>
            <w:b/>
            <w:szCs w:val="24"/>
            <w:u w:val="none"/>
          </w:rPr>
          <w:t xml:space="preserve"> 1</w:t>
        </w:r>
        <w:r w:rsidR="007A2BFE" w:rsidRPr="007A2BFE">
          <w:rPr>
            <w:rFonts w:ascii="Arial Narrow" w:eastAsia="Arial Unicode MS" w:hAnsi="Arial Narrow"/>
            <w:b/>
            <w:szCs w:val="24"/>
            <w:u w:val="none"/>
            <w:vertAlign w:val="superscript"/>
          </w:rPr>
          <w:t>er</w:t>
        </w:r>
        <w:r w:rsidR="007A2BFE" w:rsidRPr="007A2BFE">
          <w:rPr>
            <w:rFonts w:ascii="Arial Narrow" w:eastAsia="Arial Unicode MS" w:hAnsi="Arial Narrow"/>
            <w:b/>
            <w:szCs w:val="24"/>
            <w:u w:val="none"/>
          </w:rPr>
          <w:t xml:space="preserve"> Février 2022</w:t>
        </w:r>
        <w:r w:rsidR="007A2BFE" w:rsidRPr="007A2BFE">
          <w:rPr>
            <w:rFonts w:ascii="Arial Narrow" w:eastAsia="Arial Unicode MS" w:hAnsi="Arial Narrow"/>
            <w:szCs w:val="24"/>
            <w:u w:val="none"/>
          </w:rPr>
          <w:t xml:space="preserve"> </w:t>
        </w:r>
      </w:ins>
      <w:r w:rsidRPr="007A2BFE">
        <w:rPr>
          <w:rFonts w:ascii="Arial Narrow" w:eastAsia="Arial Unicode MS" w:hAnsi="Arial Narrow"/>
          <w:szCs w:val="24"/>
          <w:u w:val="none"/>
        </w:rPr>
        <w:t xml:space="preserve">du taux horaire antérieur (base salaire </w:t>
      </w:r>
      <w:r w:rsidR="00817340" w:rsidRPr="007A2BFE">
        <w:rPr>
          <w:rFonts w:ascii="Arial Narrow" w:eastAsia="Arial Unicode MS" w:hAnsi="Arial Narrow"/>
          <w:szCs w:val="24"/>
          <w:u w:val="none"/>
        </w:rPr>
        <w:t>Janvier 202</w:t>
      </w:r>
      <w:ins w:author="Sandrine Smieszek" w:date="2022-05-24T16:30:00Z" w:id="253">
        <w:r w:rsidR="007A2BFE" w:rsidRPr="007A2BFE">
          <w:rPr>
            <w:rFonts w:ascii="Arial Narrow" w:eastAsia="Arial Unicode MS" w:hAnsi="Arial Narrow"/>
            <w:szCs w:val="24"/>
            <w:u w:val="none"/>
          </w:rPr>
          <w:t>2</w:t>
        </w:r>
      </w:ins>
      <w:del w:author="Sandrine Smieszek" w:date="2021-04-06T18:41:00Z" w:id="254">
        <w:r w:rsidDel="00A7162E" w:rsidR="00817340" w:rsidRPr="007A2BFE">
          <w:rPr>
            <w:rFonts w:ascii="Arial Narrow" w:eastAsia="Arial Unicode MS" w:hAnsi="Arial Narrow"/>
            <w:szCs w:val="24"/>
            <w:u w:val="none"/>
          </w:rPr>
          <w:delText>0</w:delText>
        </w:r>
      </w:del>
      <w:r w:rsidRPr="007A2BFE">
        <w:rPr>
          <w:rFonts w:ascii="Arial Narrow" w:eastAsia="Arial Unicode MS" w:hAnsi="Arial Narrow"/>
          <w:szCs w:val="24"/>
          <w:u w:val="none"/>
        </w:rPr>
        <w:t>)</w:t>
      </w:r>
      <w:del w:author="Sandrine Smieszek" w:date="2022-05-24T16:31:00Z" w:id="255">
        <w:r w:rsidDel="007A2BFE" w:rsidR="00563A1A" w:rsidRPr="007A2BFE">
          <w:rPr>
            <w:rFonts w:ascii="Arial Narrow" w:eastAsia="Arial Unicode MS" w:hAnsi="Arial Narrow"/>
            <w:szCs w:val="24"/>
            <w:u w:val="none"/>
          </w:rPr>
          <w:delText xml:space="preserve"> avec effet </w:delText>
        </w:r>
        <w:r w:rsidDel="007A2BFE" w:rsidR="0092326B" w:rsidRPr="007A2BFE">
          <w:rPr>
            <w:rFonts w:ascii="Arial Narrow" w:eastAsia="Arial Unicode MS" w:hAnsi="Arial Narrow"/>
            <w:szCs w:val="24"/>
            <w:u w:val="none"/>
          </w:rPr>
          <w:delText>au 1</w:delText>
        </w:r>
        <w:r w:rsidDel="007A2BFE" w:rsidR="0092326B" w:rsidRPr="007A2BFE">
          <w:rPr>
            <w:rFonts w:ascii="Arial Narrow" w:eastAsia="Arial Unicode MS" w:hAnsi="Arial Narrow"/>
            <w:szCs w:val="24"/>
            <w:u w:val="none"/>
            <w:vertAlign w:val="superscript"/>
          </w:rPr>
          <w:delText>er</w:delText>
        </w:r>
        <w:r w:rsidDel="007A2BFE" w:rsidR="0092326B" w:rsidRPr="007A2BFE">
          <w:rPr>
            <w:rFonts w:ascii="Arial Narrow" w:eastAsia="Arial Unicode MS" w:hAnsi="Arial Narrow"/>
            <w:szCs w:val="24"/>
            <w:u w:val="none"/>
          </w:rPr>
          <w:delText xml:space="preserve"> </w:delText>
        </w:r>
        <w:r w:rsidDel="007A2BFE" w:rsidR="00817340" w:rsidRPr="007A2BFE">
          <w:rPr>
            <w:rFonts w:ascii="Arial Narrow" w:eastAsia="Arial Unicode MS" w:hAnsi="Arial Narrow"/>
            <w:szCs w:val="24"/>
            <w:u w:val="none"/>
          </w:rPr>
          <w:delText>Janvier 202</w:delText>
        </w:r>
      </w:del>
      <w:del w:author="Sandrine Smieszek" w:date="2021-04-06T18:41:00Z" w:id="256">
        <w:r w:rsidDel="00A7162E" w:rsidR="00817340" w:rsidRPr="007A2BFE">
          <w:rPr>
            <w:rFonts w:ascii="Arial Narrow" w:eastAsia="Arial Unicode MS" w:hAnsi="Arial Narrow"/>
            <w:szCs w:val="24"/>
            <w:u w:val="none"/>
          </w:rPr>
          <w:delText>0</w:delText>
        </w:r>
      </w:del>
      <w:r w:rsidR="008B7BE1" w:rsidRPr="007A2BFE">
        <w:rPr>
          <w:rFonts w:ascii="Arial Narrow" w:eastAsia="Arial Unicode MS" w:hAnsi="Arial Narrow"/>
          <w:szCs w:val="24"/>
          <w:u w:val="none"/>
        </w:rPr>
        <w:t>.</w:t>
      </w:r>
      <w:del w:author="Sandra Verdin" w:date="2020-06-18T12:47:00Z" w:id="257">
        <w:r w:rsidDel="00844C69" w:rsidR="0092326B" w:rsidRPr="007A2BFE">
          <w:rPr>
            <w:rFonts w:ascii="Arial Narrow" w:eastAsia="Arial Unicode MS" w:hAnsi="Arial Narrow"/>
            <w:szCs w:val="24"/>
            <w:u w:val="none"/>
          </w:rPr>
          <w:delText xml:space="preserve"> Pour des raisons techniques, </w:delText>
        </w:r>
      </w:del>
      <w:ins w:author="Sandra Verdin" w:date="2020-06-18T12:47:00Z" w:id="258">
        <w:r w:rsidR="00844C69" w:rsidRPr="007A2BFE">
          <w:rPr>
            <w:rFonts w:ascii="Arial Narrow" w:eastAsia="Arial Unicode MS" w:hAnsi="Arial Narrow"/>
            <w:szCs w:val="24"/>
            <w:u w:val="none"/>
          </w:rPr>
          <w:t xml:space="preserve"> </w:t>
        </w:r>
      </w:ins>
      <w:del w:author="Sandra Verdin" w:date="2020-06-18T12:47:00Z" w:id="259">
        <w:r w:rsidDel="00844C69" w:rsidR="0092326B" w:rsidRPr="007A2BFE">
          <w:rPr>
            <w:rFonts w:ascii="Arial Narrow" w:eastAsia="Arial Unicode MS" w:hAnsi="Arial Narrow"/>
            <w:szCs w:val="24"/>
            <w:u w:val="none"/>
          </w:rPr>
          <w:delText>c</w:delText>
        </w:r>
      </w:del>
      <w:ins w:author="Sandra Verdin" w:date="2020-06-18T12:48:00Z" w:id="260">
        <w:r w:rsidR="00844C69" w:rsidRPr="007A2BFE">
          <w:rPr>
            <w:rFonts w:ascii="Arial Narrow" w:eastAsia="Arial Unicode MS" w:hAnsi="Arial Narrow"/>
            <w:szCs w:val="24"/>
            <w:u w:val="none"/>
          </w:rPr>
          <w:t>C</w:t>
        </w:r>
      </w:ins>
      <w:r w:rsidR="0092326B" w:rsidRPr="007A2BFE">
        <w:rPr>
          <w:rFonts w:ascii="Arial Narrow" w:eastAsia="Arial Unicode MS" w:hAnsi="Arial Narrow"/>
          <w:szCs w:val="24"/>
          <w:u w:val="none"/>
        </w:rPr>
        <w:t>ette augmentation sera effectuée sur la paie du mois d</w:t>
      </w:r>
      <w:ins w:author="Sandrine Smieszek" w:date="2022-05-24T16:31:00Z" w:id="261">
        <w:r w:rsidR="007A2BFE" w:rsidRPr="007A2BFE">
          <w:rPr>
            <w:rFonts w:ascii="Arial Narrow" w:eastAsia="Arial Unicode MS" w:hAnsi="Arial Narrow"/>
            <w:szCs w:val="24"/>
            <w:u w:val="none"/>
          </w:rPr>
          <w:t xml:space="preserve">e Juin 2022, et de </w:t>
        </w:r>
      </w:ins>
      <w:del w:author="Sandrine Smieszek" w:date="2021-04-06T18:41:00Z" w:id="262">
        <w:r w:rsidDel="00A7162E" w:rsidR="0092326B" w:rsidRPr="007A2BFE">
          <w:rPr>
            <w:rFonts w:ascii="Arial Narrow" w:eastAsia="Arial Unicode MS" w:hAnsi="Arial Narrow"/>
            <w:szCs w:val="24"/>
            <w:u w:val="none"/>
          </w:rPr>
          <w:delText xml:space="preserve">e </w:delText>
        </w:r>
        <w:r w:rsidDel="00A7162E" w:rsidR="00817340" w:rsidRPr="007A2BFE">
          <w:rPr>
            <w:rFonts w:ascii="Arial Narrow" w:eastAsia="Arial Unicode MS" w:hAnsi="Arial Narrow"/>
            <w:szCs w:val="24"/>
            <w:u w:val="none"/>
          </w:rPr>
          <w:delText xml:space="preserve">juillet </w:delText>
        </w:r>
      </w:del>
      <w:del w:author="Sandrine Smieszek" w:date="2022-05-24T16:31:00Z" w:id="263">
        <w:r w:rsidDel="007A2BFE" w:rsidR="00817340" w:rsidRPr="007A2BFE">
          <w:rPr>
            <w:rFonts w:ascii="Arial Narrow" w:eastAsia="Arial Unicode MS" w:hAnsi="Arial Narrow"/>
            <w:szCs w:val="24"/>
            <w:u w:val="none"/>
          </w:rPr>
          <w:delText>202</w:delText>
        </w:r>
      </w:del>
      <w:del w:author="Sandrine Smieszek" w:date="2021-04-06T18:41:00Z" w:id="264">
        <w:r w:rsidDel="00A7162E" w:rsidR="00817340" w:rsidRPr="007A2BFE">
          <w:rPr>
            <w:rFonts w:ascii="Arial Narrow" w:eastAsia="Arial Unicode MS" w:hAnsi="Arial Narrow"/>
            <w:szCs w:val="24"/>
            <w:u w:val="none"/>
          </w:rPr>
          <w:delText>0</w:delText>
        </w:r>
      </w:del>
      <w:del w:author="Sandra Verdin" w:date="2020-06-18T12:48:00Z" w:id="265">
        <w:r w:rsidDel="00844C69" w:rsidR="00817340" w:rsidRPr="007A2BFE">
          <w:rPr>
            <w:rFonts w:ascii="Arial Narrow" w:eastAsia="Arial Unicode MS" w:hAnsi="Arial Narrow"/>
            <w:szCs w:val="24"/>
            <w:u w:val="none"/>
          </w:rPr>
          <w:delText>,</w:delText>
        </w:r>
      </w:del>
      <w:ins w:author="Sandrine Smieszek" w:date="2022-05-24T16:30:00Z" w:id="266">
        <w:r w:rsidR="007A2BFE" w:rsidRPr="007A2BFE">
          <w:rPr>
            <w:rFonts w:ascii="Arial Narrow" w:eastAsia="Arial Unicode MS" w:hAnsi="Arial Narrow"/>
            <w:b/>
            <w:bCs/>
            <w:szCs w:val="24"/>
            <w:u w:val="none"/>
          </w:rPr>
          <w:t xml:space="preserve">1,5 % </w:t>
        </w:r>
        <w:r w:rsidR="007A2BFE" w:rsidRPr="007A2BFE">
          <w:rPr>
            <w:rFonts w:ascii="Arial Narrow" w:eastAsia="Arial Unicode MS" w:hAnsi="Arial Narrow"/>
            <w:szCs w:val="24"/>
            <w:u w:val="none"/>
          </w:rPr>
          <w:t xml:space="preserve">au </w:t>
        </w:r>
        <w:r w:rsidR="007A2BFE" w:rsidRPr="007A2BFE">
          <w:rPr>
            <w:rFonts w:ascii="Arial Narrow" w:eastAsia="Arial Unicode MS" w:hAnsi="Arial Narrow"/>
            <w:b/>
            <w:bCs/>
            <w:szCs w:val="24"/>
            <w:u w:val="none"/>
          </w:rPr>
          <w:t>1</w:t>
        </w:r>
        <w:r w:rsidR="007A2BFE" w:rsidRPr="007A2BFE">
          <w:rPr>
            <w:rFonts w:ascii="Arial Narrow" w:eastAsia="Arial Unicode MS" w:hAnsi="Arial Narrow"/>
            <w:b/>
            <w:bCs/>
            <w:szCs w:val="24"/>
            <w:u w:val="none"/>
            <w:vertAlign w:val="superscript"/>
          </w:rPr>
          <w:t>er</w:t>
        </w:r>
        <w:r w:rsidR="007A2BFE" w:rsidRPr="007A2BFE">
          <w:rPr>
            <w:rFonts w:ascii="Arial Narrow" w:eastAsia="Arial Unicode MS" w:hAnsi="Arial Narrow"/>
            <w:b/>
            <w:bCs/>
            <w:szCs w:val="24"/>
            <w:u w:val="none"/>
          </w:rPr>
          <w:t xml:space="preserve"> Juillet 2022</w:t>
        </w:r>
        <w:r w:rsidR="007A2BFE" w:rsidRPr="007A2BFE">
          <w:rPr>
            <w:rFonts w:ascii="Arial Narrow" w:eastAsia="Arial Unicode MS" w:hAnsi="Arial Narrow"/>
            <w:szCs w:val="24"/>
            <w:u w:val="none"/>
          </w:rPr>
          <w:t xml:space="preserve"> (salaire base juin). </w:t>
        </w:r>
      </w:ins>
      <w:ins w:author="Sandrine Smieszek" w:date="2022-05-24T16:31:00Z" w:id="267">
        <w:r w:rsidR="007A2BFE" w:rsidRPr="007A2BFE">
          <w:rPr>
            <w:rFonts w:ascii="Arial Narrow" w:eastAsia="Arial Unicode MS" w:hAnsi="Arial Narrow"/>
            <w:szCs w:val="24"/>
            <w:u w:val="none"/>
          </w:rPr>
          <w:t>Cette augmentation sera effectuée sur la paie du mois de Juillet 2022.</w:t>
        </w:r>
      </w:ins>
    </w:p>
    <w:p w:rsidDel="00A7162E" w:rsidP="008E246B" w:rsidR="00D32744" w:rsidRDefault="00817340" w:rsidRPr="009533E8">
      <w:pPr>
        <w:pStyle w:val="Corpsdetexte3"/>
        <w:rPr>
          <w:del w:author="Sandrine Smieszek" w:date="2021-04-06T18:43:00Z" w:id="268"/>
          <w:rFonts w:ascii="Arial Narrow" w:eastAsia="Arial Unicode MS" w:hAnsi="Arial Narrow"/>
          <w:szCs w:val="24"/>
          <w:u w:val="none"/>
        </w:rPr>
      </w:pPr>
      <w:del w:author="Sandrine Smieszek" w:date="2021-04-06T18:43:00Z" w:id="269">
        <w:r w:rsidDel="00A7162E" w:rsidRPr="009533E8">
          <w:rPr>
            <w:rFonts w:ascii="Arial Narrow" w:eastAsia="Arial Unicode MS" w:hAnsi="Arial Narrow"/>
            <w:szCs w:val="24"/>
            <w:u w:val="none"/>
          </w:rPr>
          <w:delText xml:space="preserve"> </w:delText>
        </w:r>
        <w:r w:rsidDel="00A7162E" w:rsidR="0092326B" w:rsidRPr="009533E8">
          <w:rPr>
            <w:rFonts w:ascii="Arial Narrow" w:eastAsia="Arial Unicode MS" w:hAnsi="Arial Narrow"/>
            <w:szCs w:val="24"/>
            <w:u w:val="none"/>
          </w:rPr>
          <w:delText>avec effet rétroactif au 1</w:delText>
        </w:r>
        <w:r w:rsidDel="00A7162E" w:rsidR="0092326B" w:rsidRPr="009533E8">
          <w:rPr>
            <w:rFonts w:ascii="Arial Narrow" w:eastAsia="Arial Unicode MS" w:hAnsi="Arial Narrow"/>
            <w:szCs w:val="24"/>
            <w:u w:val="none"/>
            <w:vertAlign w:val="superscript"/>
          </w:rPr>
          <w:delText>er</w:delText>
        </w:r>
        <w:r w:rsidDel="00A7162E" w:rsidR="0092326B" w:rsidRPr="009533E8">
          <w:rPr>
            <w:rFonts w:ascii="Arial Narrow" w:eastAsia="Arial Unicode MS" w:hAnsi="Arial Narrow"/>
            <w:szCs w:val="24"/>
            <w:u w:val="none"/>
          </w:rPr>
          <w:delText xml:space="preserve"> </w:delText>
        </w:r>
        <w:r w:rsidDel="00A7162E" w:rsidRPr="009533E8">
          <w:rPr>
            <w:rFonts w:ascii="Arial Narrow" w:eastAsia="Arial Unicode MS" w:hAnsi="Arial Narrow"/>
            <w:szCs w:val="24"/>
            <w:u w:val="none"/>
          </w:rPr>
          <w:delText>janvier 202</w:delText>
        </w:r>
      </w:del>
      <w:del w:author="Sandrine Smieszek" w:date="2021-04-06T18:41:00Z" w:id="270">
        <w:r w:rsidDel="00A7162E" w:rsidRPr="009533E8">
          <w:rPr>
            <w:rFonts w:ascii="Arial Narrow" w:eastAsia="Arial Unicode MS" w:hAnsi="Arial Narrow"/>
            <w:szCs w:val="24"/>
            <w:u w:val="none"/>
          </w:rPr>
          <w:delText>0</w:delText>
        </w:r>
      </w:del>
      <w:del w:author="Sandrine Smieszek" w:date="2021-04-06T18:43:00Z" w:id="271">
        <w:r w:rsidDel="00A7162E" w:rsidR="0092326B" w:rsidRPr="009533E8">
          <w:rPr>
            <w:rFonts w:ascii="Arial Narrow" w:eastAsia="Arial Unicode MS" w:hAnsi="Arial Narrow"/>
            <w:szCs w:val="24"/>
            <w:u w:val="none"/>
          </w:rPr>
          <w:delText>.</w:delText>
        </w:r>
      </w:del>
    </w:p>
    <w:p w:rsidP="008E246B" w:rsidR="0092326B" w:rsidRDefault="0092326B" w:rsidRPr="009533E8">
      <w:pPr>
        <w:pStyle w:val="Corpsdetexte3"/>
        <w:rPr>
          <w:rFonts w:ascii="Arial Narrow" w:cs="Arial Unicode MS" w:eastAsia="Arial Unicode MS" w:hAnsi="Arial Narrow"/>
          <w:color w:val="000000"/>
          <w:szCs w:val="24"/>
          <w:u w:val="none"/>
        </w:rPr>
      </w:pPr>
    </w:p>
    <w:p w:rsidDel="007A2BFE" w:rsidP="0092326B" w:rsidR="0092326B" w:rsidRDefault="0092326B" w:rsidRPr="00477DD0">
      <w:pPr>
        <w:pStyle w:val="Corpsdetexte3"/>
        <w:rPr>
          <w:del w:author="Sandrine Smieszek" w:date="2022-05-24T16:33:00Z" w:id="272"/>
          <w:rFonts w:ascii="Arial Narrow" w:eastAsia="Arial Unicode MS" w:hAnsi="Arial Narrow"/>
          <w:szCs w:val="24"/>
        </w:rPr>
      </w:pPr>
      <w:r w:rsidRPr="00477DD0">
        <w:rPr>
          <w:rFonts w:ascii="Arial Narrow" w:eastAsia="Arial Unicode MS" w:hAnsi="Arial Narrow"/>
          <w:szCs w:val="24"/>
        </w:rPr>
        <w:t>Les salaires des agents de maîtrise et cadres de l’entreprise seront revalorisés de la façon suivante </w:t>
      </w:r>
      <w:r w:rsidRPr="00477DD0">
        <w:rPr>
          <w:rFonts w:ascii="Arial Narrow" w:eastAsia="Arial Unicode MS" w:hAnsi="Arial Narrow"/>
          <w:szCs w:val="24"/>
          <w:u w:val="none"/>
        </w:rPr>
        <w:t>:</w:t>
      </w:r>
      <w:ins w:author="Sandrine Smieszek" w:date="2022-05-24T16:33:00Z" w:id="273">
        <w:r w:rsidR="007A2BFE" w:rsidRPr="00477DD0">
          <w:rPr>
            <w:rFonts w:ascii="Arial Narrow" w:eastAsia="Arial Unicode MS" w:hAnsi="Arial Narrow"/>
            <w:szCs w:val="24"/>
            <w:u w:val="none"/>
          </w:rPr>
          <w:t xml:space="preserve"> </w:t>
        </w:r>
        <w:r w:rsidR="007A2BFE" w:rsidRPr="00477DD0">
          <w:rPr>
            <w:rFonts w:ascii="Arial Narrow" w:eastAsia="Arial Unicode MS" w:hAnsi="Arial Narrow"/>
            <w:szCs w:val="24"/>
          </w:rPr>
          <w:t>L’augmentation de la masse des salaires de cette catégorie représente 2% pour l’année 2022.</w:t>
        </w:r>
      </w:ins>
      <w:ins w:author="Sandrine Smieszek" w:date="2022-05-24T16:35:00Z" w:id="274">
        <w:r w:rsidR="007A2BFE" w:rsidRPr="00477DD0">
          <w:rPr>
            <w:rFonts w:ascii="Arial Narrow" w:eastAsia="Arial Unicode MS" w:hAnsi="Arial Narrow"/>
            <w:szCs w:val="24"/>
          </w:rPr>
          <w:t xml:space="preserve"> Les salariés de ces catégories bénéficient habituellement de révisions de rémunération entièrement individualisées. Toutefois, pour l’année 2022, u</w:t>
        </w:r>
      </w:ins>
    </w:p>
    <w:p w:rsidP="0092326B" w:rsidR="007A2BFE" w:rsidRDefault="007A2BFE">
      <w:pPr>
        <w:jc w:val="both"/>
        <w:rPr>
          <w:ins w:author="Sandrine Smieszek" w:date="2022-05-24T16:33:00Z" w:id="275"/>
          <w:rFonts w:ascii="Arial Narrow" w:cs="Arial Unicode MS" w:eastAsia="Arial Unicode MS" w:hAnsi="Arial Narrow"/>
          <w:sz w:val="24"/>
          <w:szCs w:val="24"/>
        </w:rPr>
      </w:pPr>
      <w:proofErr w:type="gramStart"/>
      <w:ins w:author="Sandrine Smieszek" w:date="2022-05-24T16:33:00Z" w:id="276">
        <w:r w:rsidRPr="00FE438E">
          <w:rPr>
            <w:rFonts w:ascii="Arial Narrow" w:eastAsia="Arial Unicode MS" w:hAnsi="Arial Narrow"/>
            <w:sz w:val="24"/>
            <w:szCs w:val="24"/>
          </w:rPr>
          <w:t>n</w:t>
        </w:r>
      </w:ins>
      <w:proofErr w:type="gramEnd"/>
      <w:ins w:author="Sandrine Smieszek" w:date="2022-05-24T17:39:00Z" w:id="277">
        <w:r w:rsidR="00FE438E">
          <w:rPr>
            <w:rFonts w:ascii="Arial Narrow" w:eastAsia="Arial Unicode MS" w:hAnsi="Arial Narrow"/>
            <w:sz w:val="24"/>
            <w:szCs w:val="24"/>
          </w:rPr>
          <w:t xml:space="preserve"> </w:t>
        </w:r>
      </w:ins>
      <w:ins w:author="Sandrine Smieszek" w:date="2022-05-24T16:33:00Z" w:id="278">
        <w:r w:rsidRPr="007A2BFE">
          <w:rPr>
            <w:rFonts w:ascii="Arial Narrow" w:cs="Arial Unicode MS" w:eastAsia="Arial Unicode MS" w:hAnsi="Arial Narrow"/>
            <w:b/>
            <w:bCs/>
            <w:sz w:val="24"/>
            <w:szCs w:val="24"/>
          </w:rPr>
          <w:t xml:space="preserve">talon d’augmentation minimal de 1% </w:t>
        </w:r>
        <w:r w:rsidRPr="007A2BFE">
          <w:rPr>
            <w:rFonts w:ascii="Arial Narrow" w:cs="Arial Unicode MS" w:eastAsia="Arial Unicode MS" w:hAnsi="Arial Narrow"/>
            <w:sz w:val="24"/>
            <w:szCs w:val="24"/>
          </w:rPr>
          <w:t>au</w:t>
        </w:r>
        <w:r w:rsidRPr="007A2BFE">
          <w:rPr>
            <w:rFonts w:ascii="Arial Narrow" w:cs="Arial Unicode MS" w:eastAsia="Arial Unicode MS" w:hAnsi="Arial Narrow"/>
            <w:b/>
            <w:bCs/>
            <w:sz w:val="24"/>
            <w:szCs w:val="24"/>
          </w:rPr>
          <w:t xml:space="preserve"> </w:t>
        </w:r>
        <w:r w:rsidRPr="007A2BFE">
          <w:rPr>
            <w:rFonts w:ascii="Arial Narrow" w:cs="Arial Unicode MS" w:eastAsia="Arial Unicode MS" w:hAnsi="Arial Narrow"/>
            <w:sz w:val="24"/>
            <w:szCs w:val="24"/>
          </w:rPr>
          <w:t>1er Janvier 2022 sera garanti aux agents de maitrise et cadres (hors niveau D, embauches et promotions depuis le 1</w:t>
        </w:r>
        <w:r w:rsidRPr="007A2BFE">
          <w:rPr>
            <w:rFonts w:ascii="Arial Narrow" w:cs="Arial Unicode MS" w:eastAsia="Arial Unicode MS" w:hAnsi="Arial Narrow"/>
            <w:sz w:val="24"/>
            <w:szCs w:val="24"/>
            <w:vertAlign w:val="superscript"/>
          </w:rPr>
          <w:t>er</w:t>
        </w:r>
        <w:r w:rsidRPr="007A2BFE">
          <w:rPr>
            <w:rFonts w:ascii="Arial Narrow" w:cs="Arial Unicode MS" w:eastAsia="Arial Unicode MS" w:hAnsi="Arial Narrow"/>
            <w:sz w:val="24"/>
            <w:szCs w:val="24"/>
          </w:rPr>
          <w:t xml:space="preserve"> Janvier 2022).</w:t>
        </w:r>
      </w:ins>
      <w:ins w:author="Sandrine Smieszek" w:date="2022-05-24T16:34:00Z" w:id="279">
        <w:r>
          <w:rPr>
            <w:rFonts w:ascii="Arial Narrow" w:cs="Arial Unicode MS" w:eastAsia="Arial Unicode MS" w:hAnsi="Arial Narrow"/>
            <w:sz w:val="24"/>
            <w:szCs w:val="24"/>
          </w:rPr>
          <w:t xml:space="preserve"> </w:t>
        </w:r>
        <w:r w:rsidRPr="007A2BFE">
          <w:rPr>
            <w:rFonts w:ascii="Arial Narrow" w:cs="Arial Unicode MS" w:eastAsia="Arial Unicode MS" w:hAnsi="Arial Narrow"/>
            <w:sz w:val="24"/>
            <w:szCs w:val="24"/>
          </w:rPr>
          <w:t>Cette augmentation sera effectuée sur la paie du mois de Juin 2022</w:t>
        </w:r>
        <w:r>
          <w:rPr>
            <w:rFonts w:ascii="Arial Narrow" w:cs="Arial Unicode MS" w:eastAsia="Arial Unicode MS" w:hAnsi="Arial Narrow"/>
            <w:sz w:val="24"/>
            <w:szCs w:val="24"/>
          </w:rPr>
          <w:t>.</w:t>
        </w:r>
      </w:ins>
    </w:p>
    <w:p w:rsidP="0092326B" w:rsidR="007A2BFE" w:rsidRDefault="007A2BFE">
      <w:pPr>
        <w:jc w:val="both"/>
        <w:rPr>
          <w:ins w:author="Sandrine Smieszek" w:date="2022-05-24T16:36:00Z" w:id="280"/>
          <w:rFonts w:ascii="Arial Narrow" w:cs="Arial Unicode MS" w:eastAsia="Arial Unicode MS" w:hAnsi="Arial Narrow"/>
          <w:sz w:val="24"/>
          <w:szCs w:val="24"/>
        </w:rPr>
      </w:pPr>
    </w:p>
    <w:p w:rsidP="0092326B" w:rsidR="007A2BFE" w:rsidRDefault="007A2BFE">
      <w:pPr>
        <w:jc w:val="both"/>
        <w:rPr>
          <w:ins w:author="Sandrine Smieszek" w:date="2022-05-24T16:36:00Z" w:id="281"/>
          <w:rFonts w:ascii="Arial Narrow" w:cs="Arial Unicode MS" w:eastAsia="Arial Unicode MS" w:hAnsi="Arial Narrow"/>
          <w:sz w:val="24"/>
          <w:szCs w:val="24"/>
        </w:rPr>
      </w:pPr>
    </w:p>
    <w:p w:rsidP="007A2BFE" w:rsidR="007A2BFE" w:rsidRDefault="007A2BFE" w:rsidRPr="007A2BFE">
      <w:pPr>
        <w:pStyle w:val="Titre1"/>
        <w:jc w:val="both"/>
        <w:rPr>
          <w:ins w:author="Sandrine Smieszek" w:date="2022-05-24T16:36:00Z" w:id="282"/>
          <w:rFonts w:ascii="Arial Narrow" w:cs="Arial Unicode MS" w:eastAsia="Arial Unicode MS" w:hAnsi="Arial Narrow"/>
          <w:color w:val="000000"/>
          <w:szCs w:val="24"/>
        </w:rPr>
      </w:pPr>
      <w:ins w:author="Sandrine Smieszek" w:date="2022-05-24T16:36:00Z" w:id="283">
        <w:r w:rsidRPr="009533E8">
          <w:rPr>
            <w:rFonts w:ascii="Arial Narrow" w:cs="Arial Unicode MS" w:eastAsia="Arial Unicode MS" w:hAnsi="Arial Narrow"/>
            <w:color w:val="000000"/>
            <w:szCs w:val="24"/>
          </w:rPr>
          <w:t xml:space="preserve">Art </w:t>
        </w:r>
        <w:r>
          <w:rPr>
            <w:rFonts w:ascii="Arial Narrow" w:cs="Arial Unicode MS" w:eastAsia="Arial Unicode MS" w:hAnsi="Arial Narrow"/>
            <w:color w:val="000000"/>
            <w:szCs w:val="24"/>
          </w:rPr>
          <w:t xml:space="preserve">3. </w:t>
        </w:r>
        <w:r w:rsidRPr="007A2BFE">
          <w:rPr>
            <w:rFonts w:ascii="Arial Narrow" w:cs="Arial Unicode MS" w:eastAsia="Arial Unicode MS" w:hAnsi="Arial Narrow"/>
            <w:color w:val="000000"/>
            <w:szCs w:val="24"/>
          </w:rPr>
          <w:t>Réduction des éventuelles inégalités de rémunération entre les hommes et les femmes :</w:t>
        </w:r>
      </w:ins>
    </w:p>
    <w:p w:rsidP="0092326B" w:rsidR="007A2BFE" w:rsidRDefault="007A2BFE">
      <w:pPr>
        <w:jc w:val="both"/>
        <w:rPr>
          <w:ins w:author="Sandrine Smieszek" w:date="2022-05-24T16:33:00Z" w:id="284"/>
          <w:rFonts w:ascii="Arial Narrow" w:cs="Arial Unicode MS" w:eastAsia="Arial Unicode MS" w:hAnsi="Arial Narrow"/>
          <w:sz w:val="24"/>
          <w:szCs w:val="24"/>
        </w:rPr>
      </w:pPr>
    </w:p>
    <w:p w:rsidDel="007A2BFE" w:rsidP="0092326B" w:rsidR="0092326B" w:rsidRDefault="0092326B" w:rsidRPr="009533E8">
      <w:pPr>
        <w:jc w:val="both"/>
        <w:rPr>
          <w:del w:author="Sandrine Smieszek" w:date="2022-05-24T16:35:00Z" w:id="285"/>
          <w:rFonts w:ascii="Arial Narrow" w:cs="Arial Unicode MS" w:eastAsia="Arial Unicode MS" w:hAnsi="Arial Narrow"/>
          <w:sz w:val="24"/>
          <w:szCs w:val="24"/>
        </w:rPr>
      </w:pPr>
      <w:del w:author="Sandrine Smieszek" w:date="2022-05-24T16:34:00Z" w:id="286">
        <w:r w:rsidDel="007A2BFE" w:rsidRPr="009533E8">
          <w:rPr>
            <w:rFonts w:ascii="Arial Narrow" w:cs="Arial Unicode MS" w:eastAsia="Arial Unicode MS" w:hAnsi="Arial Narrow"/>
            <w:sz w:val="24"/>
            <w:szCs w:val="24"/>
          </w:rPr>
          <w:delText xml:space="preserve">Les salariés appartenant </w:delText>
        </w:r>
      </w:del>
      <w:ins w:author="Sandra Verdin" w:date="2020-06-18T12:48:00Z" w:id="287">
        <w:del w:author="Sandrine Smieszek" w:date="2022-05-24T16:34:00Z" w:id="288">
          <w:r w:rsidDel="007A2BFE" w:rsidR="00844C69">
            <w:rPr>
              <w:rFonts w:ascii="Arial Narrow" w:cs="Arial Unicode MS" w:eastAsia="Arial Unicode MS" w:hAnsi="Arial Narrow"/>
              <w:sz w:val="24"/>
              <w:szCs w:val="24"/>
            </w:rPr>
            <w:delText>de</w:delText>
          </w:r>
        </w:del>
      </w:ins>
      <w:del w:author="Sandrine Smieszek" w:date="2022-05-24T16:34:00Z" w:id="289">
        <w:r w:rsidDel="007A2BFE" w:rsidRPr="009533E8">
          <w:rPr>
            <w:rFonts w:ascii="Arial Narrow" w:cs="Arial Unicode MS" w:eastAsia="Arial Unicode MS" w:hAnsi="Arial Narrow"/>
            <w:sz w:val="24"/>
            <w:szCs w:val="24"/>
          </w:rPr>
          <w:delText xml:space="preserve">à </w:delText>
        </w:r>
      </w:del>
      <w:ins w:author="Sandra Verdin" w:date="2020-06-18T12:48:00Z" w:id="290">
        <w:del w:author="Sandrine Smieszek" w:date="2022-05-24T16:34:00Z" w:id="291">
          <w:r w:rsidDel="007A2BFE" w:rsidR="00844C69">
            <w:rPr>
              <w:rFonts w:ascii="Arial Narrow" w:cs="Arial Unicode MS" w:eastAsia="Arial Unicode MS" w:hAnsi="Arial Narrow"/>
              <w:sz w:val="24"/>
              <w:szCs w:val="24"/>
            </w:rPr>
            <w:delText xml:space="preserve"> </w:delText>
          </w:r>
        </w:del>
      </w:ins>
      <w:del w:author="Sandrine Smieszek" w:date="2022-05-24T16:34:00Z" w:id="292">
        <w:r w:rsidDel="007A2BFE" w:rsidRPr="009533E8">
          <w:rPr>
            <w:rFonts w:ascii="Arial Narrow" w:cs="Arial Unicode MS" w:eastAsia="Arial Unicode MS" w:hAnsi="Arial Narrow"/>
            <w:sz w:val="24"/>
            <w:szCs w:val="24"/>
          </w:rPr>
          <w:delText>ces catégories bénéficient de révisions de rémunération entièrement individualisées</w:delText>
        </w:r>
      </w:del>
      <w:del w:author="Sandrine Smieszek" w:date="2022-05-24T16:35:00Z" w:id="293">
        <w:r w:rsidDel="007A2BFE" w:rsidRPr="009533E8">
          <w:rPr>
            <w:rFonts w:ascii="Arial Narrow" w:cs="Arial Unicode MS" w:eastAsia="Arial Unicode MS" w:hAnsi="Arial Narrow"/>
            <w:sz w:val="24"/>
            <w:szCs w:val="24"/>
          </w:rPr>
          <w:delText xml:space="preserve">. </w:delText>
        </w:r>
      </w:del>
    </w:p>
    <w:p w:rsidDel="007A2BFE" w:rsidP="00527D5D" w:rsidR="0092326B" w:rsidRDefault="0092326B" w:rsidRPr="009533E8">
      <w:pPr>
        <w:jc w:val="both"/>
        <w:rPr>
          <w:del w:author="Sandrine Smieszek" w:date="2022-05-24T16:33:00Z" w:id="294"/>
          <w:rFonts w:ascii="Arial Narrow" w:cs="Arial Unicode MS" w:eastAsia="Arial Unicode MS" w:hAnsi="Arial Narrow"/>
          <w:sz w:val="24"/>
          <w:szCs w:val="24"/>
        </w:rPr>
      </w:pPr>
      <w:del w:author="Sandrine Smieszek" w:date="2022-05-24T16:33:00Z" w:id="295">
        <w:r w:rsidDel="007A2BFE" w:rsidRPr="009533E8">
          <w:rPr>
            <w:rFonts w:ascii="Arial Narrow" w:cs="Arial Unicode MS" w:eastAsia="Arial Unicode MS" w:hAnsi="Arial Narrow"/>
            <w:sz w:val="24"/>
            <w:szCs w:val="24"/>
          </w:rPr>
          <w:delText>L’augmentation de la masse des salaires de cette catégorie représente 1</w:delText>
        </w:r>
      </w:del>
      <w:del w:author="Sandrine Smieszek" w:date="2021-04-06T18:43:00Z" w:id="296">
        <w:r w:rsidDel="00A7162E" w:rsidRPr="009533E8">
          <w:rPr>
            <w:rFonts w:ascii="Arial Narrow" w:cs="Arial Unicode MS" w:eastAsia="Arial Unicode MS" w:hAnsi="Arial Narrow"/>
            <w:sz w:val="24"/>
            <w:szCs w:val="24"/>
          </w:rPr>
          <w:delText xml:space="preserve">,5 </w:delText>
        </w:r>
      </w:del>
      <w:del w:author="Sandrine Smieszek" w:date="2022-05-24T16:33:00Z" w:id="297">
        <w:r w:rsidDel="007A2BFE" w:rsidRPr="009533E8">
          <w:rPr>
            <w:rFonts w:ascii="Arial Narrow" w:cs="Arial Unicode MS" w:eastAsia="Arial Unicode MS" w:hAnsi="Arial Narrow"/>
            <w:sz w:val="24"/>
            <w:szCs w:val="24"/>
          </w:rPr>
          <w:delText>% pour l’année 20</w:delText>
        </w:r>
        <w:r w:rsidDel="007A2BFE" w:rsidR="00817340" w:rsidRPr="009533E8">
          <w:rPr>
            <w:rFonts w:ascii="Arial Narrow" w:cs="Arial Unicode MS" w:eastAsia="Arial Unicode MS" w:hAnsi="Arial Narrow"/>
            <w:sz w:val="24"/>
            <w:szCs w:val="24"/>
          </w:rPr>
          <w:delText>2</w:delText>
        </w:r>
      </w:del>
      <w:del w:author="Sandrine Smieszek" w:date="2021-04-06T18:43:00Z" w:id="298">
        <w:r w:rsidDel="00A7162E" w:rsidR="00817340" w:rsidRPr="009533E8">
          <w:rPr>
            <w:rFonts w:ascii="Arial Narrow" w:cs="Arial Unicode MS" w:eastAsia="Arial Unicode MS" w:hAnsi="Arial Narrow"/>
            <w:sz w:val="24"/>
            <w:szCs w:val="24"/>
          </w:rPr>
          <w:delText>0</w:delText>
        </w:r>
      </w:del>
      <w:del w:author="Sandrine Smieszek" w:date="2022-05-24T16:33:00Z" w:id="299">
        <w:r w:rsidDel="007A2BFE" w:rsidRPr="009533E8">
          <w:rPr>
            <w:rFonts w:ascii="Arial Narrow" w:cs="Arial Unicode MS" w:eastAsia="Arial Unicode MS" w:hAnsi="Arial Narrow"/>
            <w:sz w:val="24"/>
            <w:szCs w:val="24"/>
          </w:rPr>
          <w:delText>.</w:delText>
        </w:r>
      </w:del>
    </w:p>
    <w:p w:rsidDel="007A2BFE" w:rsidP="00527D5D" w:rsidR="0092326B" w:rsidRDefault="0092326B" w:rsidRPr="007A2BFE">
      <w:pPr>
        <w:pStyle w:val="Corpsdetexte3"/>
        <w:rPr>
          <w:del w:author="Sandrine Smieszek" w:date="2022-05-24T16:35:00Z" w:id="300"/>
          <w:rFonts w:ascii="Arial Narrow" w:cs="Arial Unicode MS" w:eastAsia="Arial Unicode MS" w:hAnsi="Arial Narrow"/>
          <w:szCs w:val="24"/>
          <w:u w:val="none"/>
        </w:rPr>
      </w:pPr>
    </w:p>
    <w:p w:rsidP="007A2BFE" w:rsidR="007A2BFE" w:rsidRDefault="007A2BFE" w:rsidRPr="007A2BFE">
      <w:pPr>
        <w:jc w:val="both"/>
        <w:rPr>
          <w:ins w:author="Sandrine Smieszek" w:date="2022-05-24T16:37:00Z" w:id="301"/>
          <w:rFonts w:ascii="Arial Narrow" w:cs="Arial Unicode MS" w:eastAsia="Arial Unicode MS" w:hAnsi="Arial Narrow"/>
          <w:sz w:val="24"/>
          <w:szCs w:val="24"/>
        </w:rPr>
      </w:pPr>
      <w:ins w:author="Sandrine Smieszek" w:date="2022-05-24T16:37:00Z" w:id="302">
        <w:r w:rsidRPr="007A2BFE">
          <w:rPr>
            <w:rFonts w:ascii="Arial Narrow" w:cs="Arial Unicode MS" w:eastAsia="Arial Unicode MS" w:hAnsi="Arial Narrow"/>
            <w:sz w:val="24"/>
            <w:szCs w:val="24"/>
          </w:rPr>
          <w:t xml:space="preserve">Dans la continuité des engagements pris en faveur de l’égalité professionnelle entre les hommes et les femmes, les parties conviennent de reconduire l’enveloppe spécifique visant à réduire les éventuelles inégalités de rémunération entre les hommes et les femmes au sein de la Société </w:t>
        </w:r>
        <w:r>
          <w:rPr>
            <w:rFonts w:ascii="Arial Narrow" w:cs="Arial Unicode MS" w:eastAsia="Arial Unicode MS" w:hAnsi="Arial Narrow"/>
            <w:sz w:val="24"/>
            <w:szCs w:val="24"/>
          </w:rPr>
          <w:t xml:space="preserve">Maison </w:t>
        </w:r>
        <w:proofErr w:type="spellStart"/>
        <w:r>
          <w:rPr>
            <w:rFonts w:ascii="Arial Narrow" w:cs="Arial Unicode MS" w:eastAsia="Arial Unicode MS" w:hAnsi="Arial Narrow"/>
            <w:sz w:val="24"/>
            <w:szCs w:val="24"/>
          </w:rPr>
          <w:t>Johanès</w:t>
        </w:r>
        <w:proofErr w:type="spellEnd"/>
        <w:r>
          <w:rPr>
            <w:rFonts w:ascii="Arial Narrow" w:cs="Arial Unicode MS" w:eastAsia="Arial Unicode MS" w:hAnsi="Arial Narrow"/>
            <w:sz w:val="24"/>
            <w:szCs w:val="24"/>
          </w:rPr>
          <w:t xml:space="preserve"> </w:t>
        </w:r>
        <w:proofErr w:type="spellStart"/>
        <w:r>
          <w:rPr>
            <w:rFonts w:ascii="Arial Narrow" w:cs="Arial Unicode MS" w:eastAsia="Arial Unicode MS" w:hAnsi="Arial Narrow"/>
            <w:sz w:val="24"/>
            <w:szCs w:val="24"/>
          </w:rPr>
          <w:t>Boubée</w:t>
        </w:r>
        <w:proofErr w:type="spellEnd"/>
        <w:r w:rsidRPr="007A2BFE">
          <w:rPr>
            <w:rFonts w:ascii="Arial Narrow" w:cs="Arial Unicode MS" w:eastAsia="Arial Unicode MS" w:hAnsi="Arial Narrow"/>
            <w:sz w:val="24"/>
            <w:szCs w:val="24"/>
          </w:rPr>
          <w:t xml:space="preserve">, d’un montant de </w:t>
        </w:r>
      </w:ins>
      <w:ins w:author="Sandrine Smieszek" w:date="2022-05-24T16:38:00Z" w:id="303">
        <w:r>
          <w:rPr>
            <w:rFonts w:ascii="Arial Narrow" w:cs="Arial Unicode MS" w:eastAsia="Arial Unicode MS" w:hAnsi="Arial Narrow"/>
            <w:sz w:val="24"/>
            <w:szCs w:val="24"/>
          </w:rPr>
          <w:t>12</w:t>
        </w:r>
      </w:ins>
      <w:ins w:author="Sandrine Smieszek" w:date="2022-05-24T17:39:00Z" w:id="304">
        <w:r w:rsidR="00FE438E">
          <w:rPr>
            <w:rFonts w:ascii="Arial Narrow" w:cs="Arial Unicode MS" w:eastAsia="Arial Unicode MS" w:hAnsi="Arial Narrow"/>
            <w:sz w:val="24"/>
            <w:szCs w:val="24"/>
          </w:rPr>
          <w:t> </w:t>
        </w:r>
      </w:ins>
      <w:ins w:author="Sandrine Smieszek" w:date="2022-05-24T16:37:00Z" w:id="305">
        <w:r w:rsidRPr="007A2BFE">
          <w:rPr>
            <w:rFonts w:ascii="Arial Narrow" w:cs="Arial Unicode MS" w:eastAsia="Arial Unicode MS" w:hAnsi="Arial Narrow"/>
            <w:sz w:val="24"/>
            <w:szCs w:val="24"/>
          </w:rPr>
          <w:t>000</w:t>
        </w:r>
      </w:ins>
      <w:ins w:author="Sandrine Smieszek" w:date="2022-05-24T17:39:00Z" w:id="306">
        <w:r w:rsidR="00FE438E">
          <w:rPr>
            <w:rFonts w:ascii="Arial Narrow" w:cs="Arial Unicode MS" w:eastAsia="Arial Unicode MS" w:hAnsi="Arial Narrow"/>
            <w:sz w:val="24"/>
            <w:szCs w:val="24"/>
          </w:rPr>
          <w:t xml:space="preserve"> </w:t>
        </w:r>
      </w:ins>
      <w:ins w:author="Sandrine Smieszek" w:date="2022-05-24T16:37:00Z" w:id="307">
        <w:r w:rsidRPr="007A2BFE">
          <w:rPr>
            <w:rFonts w:ascii="Arial Narrow" w:cs="Arial Unicode MS" w:eastAsia="Arial Unicode MS" w:hAnsi="Arial Narrow"/>
            <w:sz w:val="24"/>
            <w:szCs w:val="24"/>
          </w:rPr>
          <w:t xml:space="preserve">€ bruts pour l’année 2022. </w:t>
        </w:r>
      </w:ins>
    </w:p>
    <w:p w:rsidP="007A2BFE" w:rsidR="007A2BFE" w:rsidRDefault="007A2BFE" w:rsidRPr="007A2BFE">
      <w:pPr>
        <w:jc w:val="both"/>
        <w:rPr>
          <w:ins w:author="Sandrine Smieszek" w:date="2022-05-24T16:37:00Z" w:id="308"/>
          <w:rFonts w:ascii="Arial Narrow" w:cs="Arial Unicode MS" w:eastAsia="Arial Unicode MS" w:hAnsi="Arial Narrow"/>
          <w:sz w:val="24"/>
          <w:szCs w:val="24"/>
        </w:rPr>
      </w:pPr>
      <w:ins w:author="Sandrine Smieszek" w:date="2022-05-24T16:37:00Z" w:id="309">
        <w:r w:rsidRPr="007A2BFE">
          <w:rPr>
            <w:rFonts w:ascii="Arial Narrow" w:cs="Arial Unicode MS" w:eastAsia="Arial Unicode MS" w:hAnsi="Arial Narrow"/>
            <w:sz w:val="24"/>
            <w:szCs w:val="24"/>
          </w:rPr>
          <w:t>La répartition de cette enveloppe sera pilotée par la Direction des Ressources Humaines et visera à réduire les éventuelles inégalités de rémunération les plus marquées.</w:t>
        </w:r>
      </w:ins>
    </w:p>
    <w:p w:rsidP="007A2BFE" w:rsidR="007A2BFE" w:rsidRDefault="007A2BFE" w:rsidRPr="007A2BFE">
      <w:pPr>
        <w:jc w:val="both"/>
        <w:rPr>
          <w:ins w:author="Sandrine Smieszek" w:date="2022-05-24T16:37:00Z" w:id="310"/>
          <w:rFonts w:ascii="Arial Narrow" w:cs="Arial Unicode MS" w:eastAsia="Arial Unicode MS" w:hAnsi="Arial Narrow"/>
          <w:sz w:val="24"/>
          <w:szCs w:val="24"/>
        </w:rPr>
      </w:pPr>
      <w:ins w:author="Sandrine Smieszek" w:date="2022-05-24T16:37:00Z" w:id="311">
        <w:r w:rsidRPr="007A2BFE">
          <w:rPr>
            <w:rFonts w:ascii="Arial Narrow" w:cs="Arial Unicode MS" w:eastAsia="Arial Unicode MS" w:hAnsi="Arial Narrow"/>
            <w:sz w:val="24"/>
            <w:szCs w:val="24"/>
          </w:rPr>
          <w:t xml:space="preserve">L’identification des écarts de rémunération sera réalisée à poste, niveau, expérience comparable et sur la base d’un salaire à temps complet.  </w:t>
        </w:r>
      </w:ins>
    </w:p>
    <w:p w:rsidDel="007A2BFE" w:rsidP="00527D5D" w:rsidR="001970D4" w:rsidRDefault="002A44F0" w:rsidRPr="007A2BFE">
      <w:pPr>
        <w:pStyle w:val="Corpsdetexte3"/>
        <w:rPr>
          <w:del w:author="Sandrine Smieszek" w:date="2022-05-24T16:38:00Z" w:id="312"/>
          <w:rFonts w:ascii="Arial Narrow" w:cs="Arial Unicode MS" w:eastAsia="Arial Unicode MS" w:hAnsi="Arial Narrow"/>
          <w:szCs w:val="24"/>
          <w:u w:val="none"/>
        </w:rPr>
      </w:pPr>
      <w:del w:author="Sandrine Smieszek" w:date="2022-05-24T16:37:00Z" w:id="313">
        <w:r w:rsidDel="007A2BFE" w:rsidRPr="007A2BFE">
          <w:rPr>
            <w:rFonts w:ascii="Arial Narrow" w:cs="Arial Unicode MS" w:eastAsia="Arial Unicode MS" w:hAnsi="Arial Narrow"/>
            <w:szCs w:val="24"/>
            <w:u w:val="none"/>
          </w:rPr>
          <w:delText>Pa</w:delText>
        </w:r>
      </w:del>
      <w:del w:author="Sandrine Smieszek" w:date="2022-05-24T16:38:00Z" w:id="314">
        <w:r w:rsidDel="007A2BFE" w:rsidRPr="007A2BFE">
          <w:rPr>
            <w:rFonts w:ascii="Arial Narrow" w:cs="Arial Unicode MS" w:eastAsia="Arial Unicode MS" w:hAnsi="Arial Narrow"/>
            <w:szCs w:val="24"/>
            <w:u w:val="none"/>
          </w:rPr>
          <w:delText xml:space="preserve">r ailleurs, une enveloppe spécifique </w:delText>
        </w:r>
        <w:r w:rsidDel="007A2BFE" w:rsidR="00527D5D" w:rsidRPr="007A2BFE">
          <w:rPr>
            <w:rFonts w:ascii="Arial Narrow" w:cs="Arial Unicode MS" w:eastAsia="Arial Unicode MS" w:hAnsi="Arial Narrow"/>
            <w:szCs w:val="24"/>
            <w:u w:val="none"/>
          </w:rPr>
          <w:delText>de 1</w:delText>
        </w:r>
      </w:del>
      <w:del w:author="Sandrine Smieszek" w:date="2021-04-06T18:43:00Z" w:id="315">
        <w:r w:rsidDel="00A7162E" w:rsidR="00527D5D" w:rsidRPr="007A2BFE">
          <w:rPr>
            <w:rFonts w:ascii="Arial Narrow" w:cs="Arial Unicode MS" w:eastAsia="Arial Unicode MS" w:hAnsi="Arial Narrow"/>
            <w:szCs w:val="24"/>
            <w:u w:val="none"/>
          </w:rPr>
          <w:delText>0</w:delText>
        </w:r>
      </w:del>
      <w:del w:author="Sandrine Smieszek" w:date="2022-05-24T16:38:00Z" w:id="316">
        <w:r w:rsidDel="007A2BFE" w:rsidR="00527D5D" w:rsidRPr="007A2BFE">
          <w:rPr>
            <w:rFonts w:ascii="Arial Narrow" w:cs="Arial Unicode MS" w:eastAsia="Arial Unicode MS" w:hAnsi="Arial Narrow"/>
            <w:szCs w:val="24"/>
            <w:u w:val="none"/>
          </w:rPr>
          <w:delText xml:space="preserve"> 000 € </w:delText>
        </w:r>
      </w:del>
      <w:ins w:author="Sandra Verdin" w:date="2020-06-18T13:15:00Z" w:id="317">
        <w:del w:author="Sandrine Smieszek" w:date="2022-05-24T16:38:00Z" w:id="318">
          <w:r w:rsidDel="007A2BFE" w:rsidR="007F608D" w:rsidRPr="007A2BFE">
            <w:rPr>
              <w:rFonts w:ascii="Arial Narrow" w:cs="Arial Unicode MS" w:eastAsia="Arial Unicode MS" w:hAnsi="Arial Narrow"/>
              <w:szCs w:val="24"/>
              <w:u w:val="none"/>
            </w:rPr>
            <w:delText xml:space="preserve">maximum </w:delText>
          </w:r>
        </w:del>
      </w:ins>
      <w:del w:author="Sandrine Smieszek" w:date="2022-05-24T16:38:00Z" w:id="319">
        <w:r w:rsidDel="007A2BFE" w:rsidR="008B7214" w:rsidRPr="007A2BFE">
          <w:rPr>
            <w:rFonts w:ascii="Arial Narrow" w:cs="Arial Unicode MS" w:eastAsia="Arial Unicode MS" w:hAnsi="Arial Narrow"/>
            <w:szCs w:val="24"/>
            <w:u w:val="none"/>
          </w:rPr>
          <w:delText xml:space="preserve">est attribuée afin de </w:delText>
        </w:r>
        <w:r w:rsidDel="007A2BFE" w:rsidR="00527D5D" w:rsidRPr="007A2BFE">
          <w:rPr>
            <w:rFonts w:ascii="Arial Narrow" w:cs="Arial Unicode MS" w:eastAsia="Arial Unicode MS" w:hAnsi="Arial Narrow"/>
            <w:szCs w:val="24"/>
            <w:u w:val="none"/>
          </w:rPr>
          <w:delText>réduire les inégalités</w:delText>
        </w:r>
        <w:r w:rsidDel="007A2BFE" w:rsidRPr="007A2BFE">
          <w:rPr>
            <w:rFonts w:ascii="Arial Narrow" w:cs="Arial Unicode MS" w:eastAsia="Arial Unicode MS" w:hAnsi="Arial Narrow"/>
            <w:szCs w:val="24"/>
            <w:u w:val="none"/>
          </w:rPr>
          <w:delText xml:space="preserve"> entre les femmes et les hommes. </w:delText>
        </w:r>
      </w:del>
    </w:p>
    <w:p w:rsidDel="007A2BFE" w:rsidP="00527D5D" w:rsidR="002A44F0" w:rsidRDefault="002A44F0">
      <w:pPr>
        <w:pStyle w:val="Corpsdetexte3"/>
        <w:rPr>
          <w:ins w:author="Sandra Verdin" w:date="2020-06-18T13:15:00Z" w:id="320"/>
          <w:del w:author="Sandrine Smieszek" w:date="2022-05-24T16:36:00Z" w:id="321"/>
          <w:rFonts w:ascii="Arial Narrow" w:cs="Arial Unicode MS" w:eastAsia="Arial Unicode MS" w:hAnsi="Arial Narrow"/>
          <w:color w:val="000000"/>
          <w:szCs w:val="24"/>
          <w:u w:val="none"/>
        </w:rPr>
      </w:pPr>
    </w:p>
    <w:p w:rsidP="00527D5D" w:rsidR="007F608D" w:rsidRDefault="007F608D">
      <w:pPr>
        <w:pStyle w:val="Corpsdetexte3"/>
        <w:rPr>
          <w:ins w:author="Sandra Verdin" w:date="2020-06-18T13:15:00Z" w:id="322"/>
          <w:rFonts w:ascii="Arial Narrow" w:cs="Arial Unicode MS" w:eastAsia="Arial Unicode MS" w:hAnsi="Arial Narrow"/>
          <w:color w:val="000000"/>
          <w:szCs w:val="24"/>
          <w:u w:val="none"/>
        </w:rPr>
      </w:pPr>
    </w:p>
    <w:p w:rsidDel="00C0644E" w:rsidP="00527D5D" w:rsidR="007F608D" w:rsidRDefault="007F608D" w:rsidRPr="009533E8">
      <w:pPr>
        <w:pStyle w:val="Corpsdetexte3"/>
        <w:rPr>
          <w:del w:author="Sandrine Smieszek" w:date="2021-04-06T18:48:00Z" w:id="323"/>
          <w:rFonts w:ascii="Arial Narrow" w:cs="Arial Unicode MS" w:eastAsia="Arial Unicode MS" w:hAnsi="Arial Narrow"/>
          <w:color w:val="000000"/>
          <w:szCs w:val="24"/>
          <w:u w:val="none"/>
        </w:rPr>
      </w:pPr>
    </w:p>
    <w:p w:rsidDel="00FA40B4" w:rsidP="008E246B" w:rsidR="003F39CC" w:rsidRDefault="003F39CC" w:rsidRPr="007A4301">
      <w:pPr>
        <w:jc w:val="both"/>
        <w:rPr>
          <w:del w:author="Sandra Verdin" w:date="2020-06-17T14:51:00Z" w:id="324"/>
          <w:rFonts w:ascii="Arial Narrow" w:cs="Arial Unicode MS" w:eastAsia="Arial Unicode MS" w:hAnsi="Arial Narrow"/>
          <w:color w:val="000000"/>
          <w:sz w:val="24"/>
          <w:szCs w:val="24"/>
        </w:rPr>
      </w:pPr>
    </w:p>
    <w:p w:rsidDel="00C0644E" w:rsidP="008E246B" w:rsidR="00CE4032" w:rsidRDefault="00CE4032" w:rsidRPr="007A4301">
      <w:pPr>
        <w:jc w:val="both"/>
        <w:rPr>
          <w:del w:author="Sandrine Smieszek" w:date="2021-04-06T18:48:00Z" w:id="325"/>
          <w:rFonts w:ascii="Arial Narrow" w:cs="Arial Unicode MS" w:eastAsia="Arial Unicode MS" w:hAnsi="Arial Narrow"/>
          <w:b/>
          <w:color w:val="000000"/>
          <w:sz w:val="24"/>
          <w:szCs w:val="24"/>
          <w:u w:val="single"/>
        </w:rPr>
      </w:pPr>
      <w:del w:author="Sandrine Smieszek" w:date="2021-04-06T18:48:00Z" w:id="326">
        <w:r w:rsidDel="00C0644E" w:rsidRPr="007A4301">
          <w:rPr>
            <w:rFonts w:ascii="Arial Narrow" w:cs="Arial Unicode MS" w:eastAsia="Arial Unicode MS" w:hAnsi="Arial Narrow"/>
            <w:b/>
            <w:color w:val="000000"/>
            <w:sz w:val="24"/>
            <w:szCs w:val="24"/>
            <w:u w:val="single"/>
          </w:rPr>
          <w:delText xml:space="preserve">Art </w:delText>
        </w:r>
        <w:r w:rsidDel="00C0644E" w:rsidR="00817340" w:rsidRPr="007A4301">
          <w:rPr>
            <w:rFonts w:ascii="Arial Narrow" w:cs="Arial Unicode MS" w:eastAsia="Arial Unicode MS" w:hAnsi="Arial Narrow"/>
            <w:b/>
            <w:color w:val="000000"/>
            <w:sz w:val="24"/>
            <w:szCs w:val="24"/>
            <w:u w:val="single"/>
          </w:rPr>
          <w:delText>3</w:delText>
        </w:r>
        <w:r w:rsidDel="00C0644E" w:rsidRPr="007A4301">
          <w:rPr>
            <w:rFonts w:ascii="Arial Narrow" w:cs="Arial Unicode MS" w:eastAsia="Arial Unicode MS" w:hAnsi="Arial Narrow"/>
            <w:b/>
            <w:color w:val="000000"/>
            <w:sz w:val="24"/>
            <w:szCs w:val="24"/>
            <w:u w:val="single"/>
          </w:rPr>
          <w:delText>. Prime de saison</w:delText>
        </w:r>
        <w:r w:rsidDel="00C0644E" w:rsidR="00D563DF" w:rsidRPr="007A4301">
          <w:rPr>
            <w:rFonts w:ascii="Arial Narrow" w:cs="Arial Unicode MS" w:eastAsia="Arial Unicode MS" w:hAnsi="Arial Narrow"/>
            <w:b/>
            <w:color w:val="000000"/>
            <w:sz w:val="24"/>
            <w:szCs w:val="24"/>
            <w:u w:val="single"/>
          </w:rPr>
          <w:delText xml:space="preserve"> des</w:delText>
        </w:r>
        <w:r w:rsidDel="00C0644E" w:rsidRPr="007A4301">
          <w:rPr>
            <w:rFonts w:ascii="Arial Narrow" w:cs="Arial Unicode MS" w:eastAsia="Arial Unicode MS" w:hAnsi="Arial Narrow"/>
            <w:b/>
            <w:color w:val="000000"/>
            <w:sz w:val="24"/>
            <w:szCs w:val="24"/>
            <w:u w:val="single"/>
          </w:rPr>
          <w:delText xml:space="preserve"> cadre</w:delText>
        </w:r>
        <w:r w:rsidDel="00C0644E" w:rsidR="00D563DF" w:rsidRPr="007A4301">
          <w:rPr>
            <w:rFonts w:ascii="Arial Narrow" w:cs="Arial Unicode MS" w:eastAsia="Arial Unicode MS" w:hAnsi="Arial Narrow"/>
            <w:b/>
            <w:color w:val="000000"/>
            <w:sz w:val="24"/>
            <w:szCs w:val="24"/>
            <w:u w:val="single"/>
          </w:rPr>
          <w:delText>s</w:delText>
        </w:r>
      </w:del>
    </w:p>
    <w:p w:rsidDel="00C0644E" w:rsidP="008E246B" w:rsidR="00CE4032" w:rsidRDefault="00CE4032" w:rsidRPr="007A4301">
      <w:pPr>
        <w:jc w:val="both"/>
        <w:rPr>
          <w:del w:author="Sandrine Smieszek" w:date="2021-04-06T18:48:00Z" w:id="327"/>
          <w:rFonts w:ascii="Arial Narrow" w:cs="Arial Unicode MS" w:eastAsia="Arial Unicode MS" w:hAnsi="Arial Narrow"/>
          <w:color w:val="000000"/>
          <w:sz w:val="24"/>
          <w:szCs w:val="24"/>
        </w:rPr>
      </w:pPr>
    </w:p>
    <w:p w:rsidDel="00C0644E" w:rsidP="008E246B" w:rsidR="00CE4032" w:rsidRDefault="00CE4032" w:rsidRPr="007A4301">
      <w:pPr>
        <w:jc w:val="both"/>
        <w:rPr>
          <w:del w:author="Sandrine Smieszek" w:date="2021-04-06T18:48:00Z" w:id="328"/>
          <w:rFonts w:ascii="Arial Narrow" w:hAnsi="Arial Narrow"/>
          <w:color w:val="000000"/>
          <w:sz w:val="24"/>
          <w:szCs w:val="24"/>
        </w:rPr>
      </w:pPr>
      <w:del w:author="Sandrine Smieszek" w:date="2021-04-06T18:48:00Z" w:id="329">
        <w:r w:rsidDel="00C0644E" w:rsidRPr="007A4301">
          <w:rPr>
            <w:rFonts w:ascii="Arial Narrow" w:hAnsi="Arial Narrow"/>
            <w:color w:val="000000"/>
            <w:sz w:val="24"/>
            <w:szCs w:val="24"/>
          </w:rPr>
          <w:delText xml:space="preserve">Le montant maximal de la prime de saison est </w:delText>
        </w:r>
        <w:r w:rsidDel="00C0644E" w:rsidR="00F61B32" w:rsidRPr="007A4301">
          <w:rPr>
            <w:rFonts w:ascii="Arial Narrow" w:hAnsi="Arial Narrow"/>
            <w:color w:val="000000"/>
            <w:sz w:val="24"/>
            <w:szCs w:val="24"/>
          </w:rPr>
          <w:delText xml:space="preserve">porté à </w:delText>
        </w:r>
        <w:r w:rsidDel="00C0644E" w:rsidRPr="007A4301">
          <w:rPr>
            <w:rFonts w:ascii="Arial Narrow" w:hAnsi="Arial Narrow"/>
            <w:color w:val="000000"/>
            <w:sz w:val="24"/>
            <w:szCs w:val="24"/>
          </w:rPr>
          <w:delText xml:space="preserve"> </w:delText>
        </w:r>
        <w:r w:rsidDel="00C0644E" w:rsidR="00817340" w:rsidRPr="007A4301">
          <w:rPr>
            <w:rFonts w:ascii="Arial Narrow" w:hAnsi="Arial Narrow"/>
            <w:color w:val="000000"/>
            <w:sz w:val="24"/>
            <w:szCs w:val="24"/>
          </w:rPr>
          <w:delText>6</w:delText>
        </w:r>
        <w:r w:rsidDel="00C0644E" w:rsidR="000C7809" w:rsidRPr="007A4301">
          <w:rPr>
            <w:rFonts w:ascii="Arial Narrow" w:hAnsi="Arial Narrow"/>
            <w:color w:val="000000"/>
            <w:sz w:val="24"/>
            <w:szCs w:val="24"/>
          </w:rPr>
          <w:delText xml:space="preserve">00 </w:delText>
        </w:r>
        <w:r w:rsidDel="00C0644E" w:rsidRPr="007A4301">
          <w:rPr>
            <w:rFonts w:ascii="Arial Narrow" w:hAnsi="Arial Narrow"/>
            <w:color w:val="000000"/>
            <w:sz w:val="24"/>
            <w:szCs w:val="24"/>
          </w:rPr>
          <w:delText>euros</w:delText>
        </w:r>
        <w:r w:rsidDel="00C0644E" w:rsidR="003F39CC" w:rsidRPr="007A4301">
          <w:rPr>
            <w:rFonts w:ascii="Arial Narrow" w:hAnsi="Arial Narrow"/>
            <w:b/>
            <w:color w:val="000000"/>
            <w:sz w:val="24"/>
            <w:szCs w:val="24"/>
          </w:rPr>
          <w:delText xml:space="preserve"> </w:delText>
        </w:r>
        <w:r w:rsidDel="00C0644E" w:rsidR="003F39CC" w:rsidRPr="007A4301">
          <w:rPr>
            <w:rFonts w:ascii="Arial Narrow" w:hAnsi="Arial Narrow"/>
            <w:color w:val="000000"/>
            <w:sz w:val="24"/>
            <w:szCs w:val="24"/>
          </w:rPr>
          <w:delText>pour l’année 20</w:delText>
        </w:r>
        <w:r w:rsidDel="00C0644E" w:rsidR="00817340" w:rsidRPr="007A4301">
          <w:rPr>
            <w:rFonts w:ascii="Arial Narrow" w:hAnsi="Arial Narrow"/>
            <w:color w:val="000000"/>
            <w:sz w:val="24"/>
            <w:szCs w:val="24"/>
          </w:rPr>
          <w:delText>20</w:delText>
        </w:r>
        <w:r w:rsidDel="00C0644E" w:rsidRPr="007A4301">
          <w:rPr>
            <w:rFonts w:ascii="Arial Narrow" w:hAnsi="Arial Narrow"/>
            <w:color w:val="000000"/>
            <w:sz w:val="24"/>
            <w:szCs w:val="24"/>
          </w:rPr>
          <w:delText>.</w:delText>
        </w:r>
      </w:del>
      <w:ins w:author="Sandra Verdin" w:date="2020-06-18T12:48:00Z" w:id="330">
        <w:del w:author="Sandrine Smieszek" w:date="2021-04-06T18:48:00Z" w:id="331">
          <w:r w:rsidDel="00C0644E" w:rsidR="00844C69" w:rsidRPr="007A4301">
            <w:rPr>
              <w:rFonts w:ascii="Arial Narrow" w:hAnsi="Arial Narrow"/>
              <w:color w:val="000000"/>
              <w:sz w:val="24"/>
              <w:szCs w:val="24"/>
            </w:rPr>
            <w:delText xml:space="preserve"> </w:delText>
          </w:r>
        </w:del>
      </w:ins>
    </w:p>
    <w:p w:rsidDel="00C0644E" w:rsidP="008E246B" w:rsidR="00F61B32" w:rsidRDefault="00F61B32" w:rsidRPr="007A4301">
      <w:pPr>
        <w:jc w:val="both"/>
        <w:rPr>
          <w:del w:author="Sandrine Smieszek" w:date="2021-04-06T18:48:00Z" w:id="332"/>
          <w:rFonts w:ascii="Arial Narrow" w:hAnsi="Arial Narrow"/>
          <w:color w:val="000000"/>
          <w:sz w:val="24"/>
          <w:szCs w:val="24"/>
        </w:rPr>
      </w:pPr>
    </w:p>
    <w:p w:rsidDel="00C0644E" w:rsidP="00D233C9" w:rsidR="00D233C9" w:rsidRDefault="00817340" w:rsidRPr="007A4301">
      <w:pPr>
        <w:jc w:val="both"/>
        <w:rPr>
          <w:del w:author="Sandrine Smieszek" w:date="2021-04-06T18:48:00Z" w:id="333"/>
          <w:rFonts w:ascii="Arial Narrow" w:hAnsi="Arial Narrow"/>
          <w:color w:val="000000"/>
          <w:sz w:val="24"/>
          <w:szCs w:val="24"/>
        </w:rPr>
      </w:pPr>
      <w:del w:author="Sandrine Smieszek" w:date="2021-04-06T18:48:00Z" w:id="334">
        <w:r w:rsidDel="00C0644E" w:rsidRPr="007A4301">
          <w:rPr>
            <w:rFonts w:ascii="Arial Narrow" w:hAnsi="Arial Narrow"/>
            <w:color w:val="000000"/>
            <w:sz w:val="24"/>
            <w:szCs w:val="24"/>
          </w:rPr>
          <w:delText>Cette prime sera v</w:delText>
        </w:r>
        <w:r w:rsidDel="00C0644E" w:rsidR="00D233C9" w:rsidRPr="007A4301">
          <w:rPr>
            <w:rFonts w:ascii="Arial Narrow" w:hAnsi="Arial Narrow"/>
            <w:color w:val="000000"/>
            <w:sz w:val="24"/>
            <w:szCs w:val="24"/>
          </w:rPr>
          <w:delText xml:space="preserve">ersée </w:delText>
        </w:r>
        <w:r w:rsidDel="00C0644E" w:rsidRPr="007A4301">
          <w:rPr>
            <w:rFonts w:ascii="Arial Narrow" w:hAnsi="Arial Narrow"/>
            <w:color w:val="000000"/>
            <w:sz w:val="24"/>
            <w:szCs w:val="24"/>
          </w:rPr>
          <w:delText>sur la paie du mois de juin 2021</w:delText>
        </w:r>
      </w:del>
      <w:ins w:author="Sandra Verdin" w:date="2020-06-18T12:49:00Z" w:id="335">
        <w:del w:author="Sandrine Smieszek" w:date="2021-04-06T18:48:00Z" w:id="336">
          <w:r w:rsidDel="00C0644E" w:rsidR="00AE56D5" w:rsidRPr="007A4301">
            <w:rPr>
              <w:rFonts w:ascii="Arial Narrow" w:hAnsi="Arial Narrow"/>
              <w:color w:val="000000"/>
              <w:sz w:val="24"/>
              <w:szCs w:val="24"/>
            </w:rPr>
            <w:delText>,</w:delText>
          </w:r>
        </w:del>
      </w:ins>
      <w:ins w:author="Sandra Verdin" w:date="2020-06-18T12:48:00Z" w:id="337">
        <w:del w:author="Sandrine Smieszek" w:date="2021-04-06T18:48:00Z" w:id="338">
          <w:r w:rsidDel="00C0644E" w:rsidR="00844C69" w:rsidRPr="007A4301">
            <w:rPr>
              <w:rFonts w:ascii="Arial Narrow" w:hAnsi="Arial Narrow"/>
              <w:color w:val="000000"/>
              <w:sz w:val="24"/>
              <w:szCs w:val="24"/>
            </w:rPr>
            <w:delText xml:space="preserve"> pour la période de juin 2020 à juin 2021</w:delText>
          </w:r>
        </w:del>
      </w:ins>
      <w:del w:author="Sandrine Smieszek" w:date="2021-04-06T18:48:00Z" w:id="339">
        <w:r w:rsidDel="00C0644E" w:rsidR="00D233C9" w:rsidRPr="007A4301">
          <w:rPr>
            <w:rFonts w:ascii="Arial Narrow" w:hAnsi="Arial Narrow"/>
            <w:bCs/>
            <w:color w:val="000000"/>
            <w:sz w:val="24"/>
            <w:szCs w:val="24"/>
          </w:rPr>
          <w:delText>.</w:delText>
        </w:r>
      </w:del>
    </w:p>
    <w:p w:rsidDel="00C0644E" w:rsidP="00D233C9" w:rsidR="00D233C9" w:rsidRDefault="00D233C9" w:rsidRPr="007A4301">
      <w:pPr>
        <w:jc w:val="both"/>
        <w:rPr>
          <w:del w:author="Sandrine Smieszek" w:date="2021-04-06T18:48:00Z" w:id="340"/>
          <w:rFonts w:ascii="Arial Narrow" w:hAnsi="Arial Narrow"/>
          <w:color w:val="000000"/>
          <w:sz w:val="24"/>
          <w:szCs w:val="24"/>
        </w:rPr>
      </w:pPr>
    </w:p>
    <w:p w:rsidDel="00C0644E" w:rsidP="008E246B" w:rsidR="003F39CC" w:rsidRDefault="003F39CC" w:rsidRPr="007A4301">
      <w:pPr>
        <w:jc w:val="both"/>
        <w:rPr>
          <w:del w:author="Sandrine Smieszek" w:date="2021-04-06T18:48:00Z" w:id="341"/>
          <w:rFonts w:ascii="Arial Narrow" w:hAnsi="Arial Narrow"/>
          <w:color w:val="000000"/>
          <w:sz w:val="24"/>
          <w:szCs w:val="24"/>
        </w:rPr>
      </w:pPr>
    </w:p>
    <w:p w:rsidDel="00C0644E" w:rsidP="008E246B" w:rsidR="00F61B32" w:rsidRDefault="00F61B32" w:rsidRPr="007A4301">
      <w:pPr>
        <w:jc w:val="both"/>
        <w:rPr>
          <w:del w:author="Sandrine Smieszek" w:date="2021-04-06T18:48:00Z" w:id="342"/>
          <w:rFonts w:ascii="Arial Narrow" w:cs="Arial Unicode MS" w:eastAsia="Arial Unicode MS" w:hAnsi="Arial Narrow"/>
          <w:b/>
          <w:color w:val="000000"/>
          <w:sz w:val="24"/>
          <w:szCs w:val="24"/>
          <w:u w:val="single"/>
        </w:rPr>
      </w:pPr>
      <w:del w:author="Sandrine Smieszek" w:date="2021-04-06T18:48:00Z" w:id="343">
        <w:r w:rsidDel="00C0644E" w:rsidRPr="007A4301">
          <w:rPr>
            <w:rFonts w:ascii="Arial Narrow" w:cs="Arial Unicode MS" w:eastAsia="Arial Unicode MS" w:hAnsi="Arial Narrow"/>
            <w:b/>
            <w:color w:val="000000"/>
            <w:sz w:val="24"/>
            <w:szCs w:val="24"/>
            <w:u w:val="single"/>
          </w:rPr>
          <w:delText xml:space="preserve">Art </w:delText>
        </w:r>
        <w:r w:rsidDel="00C0644E" w:rsidR="00662418" w:rsidRPr="007A4301">
          <w:rPr>
            <w:rFonts w:ascii="Arial Narrow" w:cs="Arial Unicode MS" w:eastAsia="Arial Unicode MS" w:hAnsi="Arial Narrow"/>
            <w:b/>
            <w:color w:val="000000"/>
            <w:sz w:val="24"/>
            <w:szCs w:val="24"/>
            <w:u w:val="single"/>
          </w:rPr>
          <w:delText>4</w:delText>
        </w:r>
        <w:r w:rsidDel="00C0644E" w:rsidRPr="007A4301">
          <w:rPr>
            <w:rFonts w:ascii="Arial Narrow" w:cs="Arial Unicode MS" w:eastAsia="Arial Unicode MS" w:hAnsi="Arial Narrow"/>
            <w:b/>
            <w:color w:val="000000"/>
            <w:sz w:val="24"/>
            <w:szCs w:val="24"/>
            <w:u w:val="single"/>
          </w:rPr>
          <w:delText>. Tickets</w:delText>
        </w:r>
      </w:del>
      <w:ins w:author="Sandra Verdin" w:date="2020-06-17T14:51:00Z" w:id="344">
        <w:del w:author="Sandrine Smieszek" w:date="2021-04-06T18:48:00Z" w:id="345">
          <w:r w:rsidDel="00C0644E" w:rsidR="00FA40B4" w:rsidRPr="007A4301">
            <w:rPr>
              <w:rFonts w:ascii="Arial Narrow" w:cs="Arial Unicode MS" w:eastAsia="Arial Unicode MS" w:hAnsi="Arial Narrow"/>
              <w:b/>
              <w:color w:val="000000"/>
              <w:sz w:val="24"/>
              <w:szCs w:val="24"/>
              <w:u w:val="single"/>
            </w:rPr>
            <w:delText>-</w:delText>
          </w:r>
        </w:del>
      </w:ins>
      <w:del w:author="Sandrine Smieszek" w:date="2021-04-06T18:48:00Z" w:id="346">
        <w:r w:rsidDel="00C0644E" w:rsidRPr="007A4301">
          <w:rPr>
            <w:rFonts w:ascii="Arial Narrow" w:cs="Arial Unicode MS" w:eastAsia="Arial Unicode MS" w:hAnsi="Arial Narrow"/>
            <w:b/>
            <w:color w:val="000000"/>
            <w:sz w:val="24"/>
            <w:szCs w:val="24"/>
            <w:u w:val="single"/>
          </w:rPr>
          <w:delText xml:space="preserve"> restaurant</w:delText>
        </w:r>
      </w:del>
    </w:p>
    <w:p w:rsidDel="00C0644E" w:rsidP="008E246B" w:rsidR="00F61B32" w:rsidRDefault="00F61B32" w:rsidRPr="007A4301">
      <w:pPr>
        <w:jc w:val="both"/>
        <w:rPr>
          <w:del w:author="Sandrine Smieszek" w:date="2021-04-06T18:48:00Z" w:id="347"/>
          <w:rFonts w:ascii="Arial Narrow" w:cs="Arial Unicode MS" w:eastAsia="Arial Unicode MS" w:hAnsi="Arial Narrow"/>
          <w:color w:val="000000"/>
          <w:sz w:val="24"/>
          <w:szCs w:val="24"/>
        </w:rPr>
      </w:pPr>
    </w:p>
    <w:p w:rsidDel="00C0644E" w:rsidP="00527D5D" w:rsidR="00F61B32" w:rsidRDefault="00F61B32" w:rsidRPr="007A4301">
      <w:pPr>
        <w:jc w:val="both"/>
        <w:rPr>
          <w:del w:author="Sandrine Smieszek" w:date="2021-04-06T18:48:00Z" w:id="348"/>
          <w:rFonts w:ascii="Arial Narrow" w:hAnsi="Arial Narrow"/>
          <w:color w:val="000000"/>
          <w:sz w:val="24"/>
          <w:szCs w:val="24"/>
        </w:rPr>
      </w:pPr>
      <w:del w:author="Sandrine Smieszek" w:date="2021-04-06T18:48:00Z" w:id="349">
        <w:r w:rsidDel="00C0644E" w:rsidRPr="007A4301">
          <w:rPr>
            <w:rFonts w:ascii="Arial Narrow" w:hAnsi="Arial Narrow"/>
            <w:color w:val="000000"/>
            <w:sz w:val="24"/>
            <w:szCs w:val="24"/>
          </w:rPr>
          <w:delText>La valeur faciale des tickets</w:delText>
        </w:r>
      </w:del>
      <w:ins w:author="Sandra Verdin" w:date="2020-06-18T12:49:00Z" w:id="350">
        <w:del w:author="Sandrine Smieszek" w:date="2021-04-06T18:48:00Z" w:id="351">
          <w:r w:rsidDel="00C0644E" w:rsidR="00AE56D5" w:rsidRPr="007A4301">
            <w:rPr>
              <w:rFonts w:ascii="Arial Narrow" w:hAnsi="Arial Narrow"/>
              <w:color w:val="000000"/>
              <w:sz w:val="24"/>
              <w:szCs w:val="24"/>
            </w:rPr>
            <w:delText>-</w:delText>
          </w:r>
        </w:del>
      </w:ins>
      <w:del w:author="Sandrine Smieszek" w:date="2021-04-06T18:48:00Z" w:id="352">
        <w:r w:rsidDel="00C0644E" w:rsidRPr="007A4301">
          <w:rPr>
            <w:rFonts w:ascii="Arial Narrow" w:hAnsi="Arial Narrow"/>
            <w:color w:val="000000"/>
            <w:sz w:val="24"/>
            <w:szCs w:val="24"/>
          </w:rPr>
          <w:delText xml:space="preserve"> restaurant est portée à </w:delText>
        </w:r>
        <w:r w:rsidDel="00C0644E" w:rsidR="006E07A5" w:rsidRPr="007A4301">
          <w:rPr>
            <w:rFonts w:ascii="Arial Narrow" w:hAnsi="Arial Narrow"/>
            <w:color w:val="000000"/>
            <w:sz w:val="24"/>
            <w:szCs w:val="24"/>
          </w:rPr>
          <w:delText>8</w:delText>
        </w:r>
        <w:r w:rsidDel="00C0644E" w:rsidR="00FB482D" w:rsidRPr="007A4301">
          <w:rPr>
            <w:rFonts w:ascii="Arial Narrow" w:hAnsi="Arial Narrow"/>
            <w:color w:val="000000"/>
            <w:sz w:val="24"/>
            <w:szCs w:val="24"/>
          </w:rPr>
          <w:delText>.</w:delText>
        </w:r>
        <w:r w:rsidDel="00C0644E" w:rsidR="00817340" w:rsidRPr="007A4301">
          <w:rPr>
            <w:rFonts w:ascii="Arial Narrow" w:hAnsi="Arial Narrow"/>
            <w:color w:val="000000"/>
            <w:sz w:val="24"/>
            <w:szCs w:val="24"/>
          </w:rPr>
          <w:delText>7</w:delText>
        </w:r>
        <w:r w:rsidDel="00C0644E" w:rsidR="00FB482D" w:rsidRPr="007A4301">
          <w:rPr>
            <w:rFonts w:ascii="Arial Narrow" w:hAnsi="Arial Narrow"/>
            <w:color w:val="000000"/>
            <w:sz w:val="24"/>
            <w:szCs w:val="24"/>
          </w:rPr>
          <w:delText>0</w:delText>
        </w:r>
        <w:r w:rsidDel="00C0644E" w:rsidR="00670FA6" w:rsidRPr="007A4301">
          <w:rPr>
            <w:rFonts w:ascii="Arial Narrow" w:hAnsi="Arial Narrow"/>
            <w:color w:val="000000"/>
            <w:sz w:val="24"/>
            <w:szCs w:val="24"/>
          </w:rPr>
          <w:delText xml:space="preserve"> </w:delText>
        </w:r>
        <w:r w:rsidDel="00C0644E" w:rsidRPr="007A4301">
          <w:rPr>
            <w:rFonts w:ascii="Arial Narrow" w:hAnsi="Arial Narrow"/>
            <w:color w:val="000000"/>
            <w:sz w:val="24"/>
            <w:szCs w:val="24"/>
          </w:rPr>
          <w:delText>€ à compter du</w:delText>
        </w:r>
        <w:r w:rsidDel="00C0644E" w:rsidR="0027418C" w:rsidRPr="007A4301">
          <w:rPr>
            <w:rFonts w:ascii="Arial Narrow" w:hAnsi="Arial Narrow"/>
            <w:color w:val="000000"/>
            <w:sz w:val="24"/>
            <w:szCs w:val="24"/>
          </w:rPr>
          <w:delText xml:space="preserve"> </w:delText>
        </w:r>
        <w:r w:rsidDel="00C0644E" w:rsidR="00FB482D" w:rsidRPr="007A4301">
          <w:rPr>
            <w:rFonts w:ascii="Arial Narrow" w:hAnsi="Arial Narrow"/>
            <w:color w:val="000000"/>
            <w:sz w:val="24"/>
            <w:szCs w:val="24"/>
          </w:rPr>
          <w:delText>1</w:delText>
        </w:r>
        <w:r w:rsidDel="00C0644E" w:rsidR="00817340" w:rsidRPr="007A4301">
          <w:rPr>
            <w:rFonts w:ascii="Arial Narrow" w:hAnsi="Arial Narrow"/>
            <w:color w:val="000000"/>
            <w:sz w:val="24"/>
            <w:szCs w:val="24"/>
          </w:rPr>
          <w:delText xml:space="preserve">5 juin 2020 </w:delText>
        </w:r>
        <w:r w:rsidDel="00C0644E" w:rsidRPr="007A4301">
          <w:rPr>
            <w:rFonts w:ascii="Arial Narrow" w:hAnsi="Arial Narrow"/>
            <w:color w:val="000000"/>
            <w:sz w:val="24"/>
            <w:szCs w:val="24"/>
          </w:rPr>
          <w:delText>(période de paie d</w:delText>
        </w:r>
        <w:r w:rsidDel="00C0644E" w:rsidR="00670FA6" w:rsidRPr="007A4301">
          <w:rPr>
            <w:rFonts w:ascii="Arial Narrow" w:hAnsi="Arial Narrow"/>
            <w:color w:val="000000"/>
            <w:sz w:val="24"/>
            <w:szCs w:val="24"/>
          </w:rPr>
          <w:delText xml:space="preserve">u mois de </w:delText>
        </w:r>
        <w:r w:rsidDel="00C0644E" w:rsidR="00FB482D" w:rsidRPr="007A4301">
          <w:rPr>
            <w:rFonts w:ascii="Arial Narrow" w:hAnsi="Arial Narrow"/>
            <w:color w:val="000000"/>
            <w:sz w:val="24"/>
            <w:szCs w:val="24"/>
          </w:rPr>
          <w:delText>Jui</w:delText>
        </w:r>
        <w:r w:rsidDel="00C0644E" w:rsidR="00817340" w:rsidRPr="007A4301">
          <w:rPr>
            <w:rFonts w:ascii="Arial Narrow" w:hAnsi="Arial Narrow"/>
            <w:color w:val="000000"/>
            <w:sz w:val="24"/>
            <w:szCs w:val="24"/>
          </w:rPr>
          <w:delText>llet 2020</w:delText>
        </w:r>
        <w:r w:rsidDel="00C0644E" w:rsidRPr="007A4301">
          <w:rPr>
            <w:rFonts w:ascii="Arial Narrow" w:hAnsi="Arial Narrow"/>
            <w:color w:val="000000"/>
            <w:sz w:val="24"/>
            <w:szCs w:val="24"/>
          </w:rPr>
          <w:delText>).</w:delText>
        </w:r>
      </w:del>
    </w:p>
    <w:p w:rsidDel="00C0644E" w:rsidP="008E246B" w:rsidR="00F61B32" w:rsidRDefault="00F61B32" w:rsidRPr="007A4301">
      <w:pPr>
        <w:autoSpaceDE w:val="0"/>
        <w:autoSpaceDN w:val="0"/>
        <w:adjustRightInd w:val="0"/>
        <w:rPr>
          <w:del w:author="Sandrine Smieszek" w:date="2021-04-06T18:48:00Z" w:id="353"/>
          <w:rFonts w:ascii="Arial Narrow" w:cs="Arial Unicode MS" w:eastAsia="Arial Unicode MS" w:hAnsi="Arial Narrow"/>
          <w:b/>
          <w:color w:val="000000"/>
          <w:sz w:val="24"/>
          <w:szCs w:val="24"/>
          <w:u w:val="single"/>
        </w:rPr>
      </w:pPr>
    </w:p>
    <w:p w:rsidDel="00FA40B4" w:rsidP="008E246B" w:rsidR="00817340" w:rsidRDefault="00817340" w:rsidRPr="007A4301">
      <w:pPr>
        <w:autoSpaceDE w:val="0"/>
        <w:autoSpaceDN w:val="0"/>
        <w:adjustRightInd w:val="0"/>
        <w:rPr>
          <w:del w:author="Sandra Verdin" w:date="2020-06-17T14:51:00Z" w:id="354"/>
          <w:rFonts w:ascii="Arial Narrow" w:cs="Arial Unicode MS" w:eastAsia="Arial Unicode MS" w:hAnsi="Arial Narrow"/>
          <w:b/>
          <w:color w:val="000000"/>
          <w:sz w:val="24"/>
          <w:szCs w:val="24"/>
          <w:u w:val="single"/>
        </w:rPr>
      </w:pPr>
    </w:p>
    <w:p w:rsidP="008E246B" w:rsidR="0053334B" w:rsidRDefault="0027404C" w:rsidRPr="009533E8">
      <w:pPr>
        <w:autoSpaceDE w:val="0"/>
        <w:autoSpaceDN w:val="0"/>
        <w:adjustRightInd w:val="0"/>
        <w:rPr>
          <w:rFonts w:ascii="Arial Narrow" w:cs="Arial Unicode MS" w:eastAsia="Arial Unicode MS" w:hAnsi="Arial Narrow"/>
          <w:b/>
          <w:sz w:val="24"/>
          <w:szCs w:val="24"/>
          <w:u w:val="single"/>
        </w:rPr>
      </w:pPr>
      <w:r w:rsidRPr="007A4301">
        <w:rPr>
          <w:rFonts w:ascii="Arial Narrow" w:cs="Arial Unicode MS" w:eastAsia="Arial Unicode MS" w:hAnsi="Arial Narrow"/>
          <w:b/>
          <w:sz w:val="24"/>
          <w:szCs w:val="24"/>
          <w:u w:val="single"/>
        </w:rPr>
        <w:t xml:space="preserve">Art </w:t>
      </w:r>
      <w:ins w:author="Sandrine Smieszek" w:date="2022-05-24T16:39:00Z" w:id="355">
        <w:r w:rsidR="007A2BFE" w:rsidRPr="007A4301">
          <w:rPr>
            <w:rFonts w:ascii="Arial Narrow" w:cs="Arial Unicode MS" w:eastAsia="Arial Unicode MS" w:hAnsi="Arial Narrow"/>
            <w:b/>
            <w:sz w:val="24"/>
            <w:szCs w:val="24"/>
            <w:u w:val="single"/>
          </w:rPr>
          <w:t>4</w:t>
        </w:r>
      </w:ins>
      <w:del w:author="Sandrine Smieszek" w:date="2021-04-06T18:49:00Z" w:id="356">
        <w:r w:rsidDel="00C0644E" w:rsidR="00662418" w:rsidRPr="007A4301">
          <w:rPr>
            <w:rFonts w:ascii="Arial Narrow" w:cs="Arial Unicode MS" w:eastAsia="Arial Unicode MS" w:hAnsi="Arial Narrow"/>
            <w:b/>
            <w:sz w:val="24"/>
            <w:szCs w:val="24"/>
            <w:u w:val="single"/>
          </w:rPr>
          <w:delText>5</w:delText>
        </w:r>
      </w:del>
      <w:r w:rsidR="00C254FB" w:rsidRPr="007A4301">
        <w:rPr>
          <w:rFonts w:ascii="Arial Narrow" w:cs="Arial Unicode MS" w:eastAsia="Arial Unicode MS" w:hAnsi="Arial Narrow"/>
          <w:b/>
          <w:sz w:val="24"/>
          <w:szCs w:val="24"/>
          <w:u w:val="single"/>
        </w:rPr>
        <w:t xml:space="preserve">. </w:t>
      </w:r>
      <w:del w:author="Sandrine Smieszek" w:date="2022-05-24T16:39:00Z" w:id="357">
        <w:r w:rsidDel="007A2BFE" w:rsidR="00C254FB" w:rsidRPr="007A4301">
          <w:rPr>
            <w:rFonts w:ascii="Arial Narrow" w:cs="Arial Unicode MS" w:eastAsia="Arial Unicode MS" w:hAnsi="Arial Narrow"/>
            <w:b/>
            <w:sz w:val="24"/>
            <w:szCs w:val="24"/>
            <w:u w:val="single"/>
          </w:rPr>
          <w:delText>Prime de performance</w:delText>
        </w:r>
      </w:del>
      <w:ins w:author="Sandrine Smieszek" w:date="2022-05-24T16:39:00Z" w:id="358">
        <w:r w:rsidR="007A2BFE" w:rsidRPr="007A4301">
          <w:rPr>
            <w:rFonts w:ascii="Arial Narrow" w:cs="Arial Unicode MS" w:eastAsia="Arial Unicode MS" w:hAnsi="Arial Narrow"/>
            <w:b/>
            <w:sz w:val="24"/>
            <w:szCs w:val="24"/>
            <w:u w:val="single"/>
          </w:rPr>
          <w:t>Remise sur Achats</w:t>
        </w:r>
      </w:ins>
      <w:r w:rsidR="00C254FB" w:rsidRPr="009533E8">
        <w:rPr>
          <w:rFonts w:ascii="Arial Narrow" w:cs="Arial Unicode MS" w:eastAsia="Arial Unicode MS" w:hAnsi="Arial Narrow"/>
          <w:b/>
          <w:sz w:val="24"/>
          <w:szCs w:val="24"/>
          <w:u w:val="single"/>
        </w:rPr>
        <w:t xml:space="preserve"> </w:t>
      </w:r>
    </w:p>
    <w:p w:rsidP="008E246B" w:rsidR="00817340" w:rsidRDefault="00817340">
      <w:pPr>
        <w:autoSpaceDE w:val="0"/>
        <w:autoSpaceDN w:val="0"/>
        <w:adjustRightInd w:val="0"/>
        <w:rPr>
          <w:ins w:author="Sandrine Smieszek" w:date="2022-05-24T16:40:00Z" w:id="359"/>
          <w:rFonts w:ascii="Arial Narrow" w:cs="Arial Unicode MS" w:eastAsia="Arial Unicode MS" w:hAnsi="Arial Narrow"/>
          <w:b/>
          <w:sz w:val="24"/>
          <w:szCs w:val="24"/>
          <w:u w:val="single"/>
        </w:rPr>
      </w:pPr>
    </w:p>
    <w:p w:rsidP="00EF78A5" w:rsidR="00EF78A5" w:rsidRDefault="00EF78A5" w:rsidRPr="003907B5">
      <w:pPr>
        <w:contextualSpacing/>
        <w:rPr>
          <w:ins w:author="Sandrine Smieszek" w:date="2022-05-24T16:50:00Z" w:id="360"/>
          <w:rFonts w:ascii="Arial Narrow" w:cs="Arial Unicode MS" w:eastAsia="Arial Unicode MS" w:hAnsi="Arial Narrow"/>
          <w:color w:val="000000"/>
          <w:sz w:val="24"/>
          <w:szCs w:val="24"/>
        </w:rPr>
      </w:pPr>
      <w:ins w:author="Sandrine Smieszek" w:date="2022-05-24T16:50:00Z" w:id="361">
        <w:r w:rsidRPr="003907B5">
          <w:rPr>
            <w:rFonts w:ascii="Arial Narrow" w:cs="Arial Unicode MS" w:eastAsia="Arial Unicode MS" w:hAnsi="Arial Narrow"/>
            <w:color w:val="000000"/>
            <w:sz w:val="24"/>
            <w:szCs w:val="24"/>
          </w:rPr>
          <w:t>Les avantages RSA actuels qui figurent dans le programme social 202</w:t>
        </w:r>
      </w:ins>
      <w:ins w:author="Sandrine Smieszek" w:date="2022-05-24T16:51:00Z" w:id="362">
        <w:r>
          <w:rPr>
            <w:rFonts w:ascii="Arial Narrow" w:cs="Arial Unicode MS" w:eastAsia="Arial Unicode MS" w:hAnsi="Arial Narrow"/>
            <w:color w:val="000000"/>
            <w:sz w:val="24"/>
            <w:szCs w:val="24"/>
          </w:rPr>
          <w:t xml:space="preserve">1 </w:t>
        </w:r>
      </w:ins>
      <w:ins w:author="Sandrine Smieszek" w:date="2022-05-24T16:50:00Z" w:id="363">
        <w:r w:rsidRPr="003907B5">
          <w:rPr>
            <w:rFonts w:ascii="Arial Narrow" w:cs="Arial Unicode MS" w:eastAsia="Arial Unicode MS" w:hAnsi="Arial Narrow"/>
            <w:color w:val="000000"/>
            <w:sz w:val="24"/>
            <w:szCs w:val="24"/>
          </w:rPr>
          <w:t>sont maintenus.</w:t>
        </w:r>
      </w:ins>
    </w:p>
    <w:p w:rsidP="00EF78A5" w:rsidR="00EF78A5" w:rsidRDefault="00EF78A5" w:rsidRPr="0006242D">
      <w:pPr>
        <w:autoSpaceDE w:val="0"/>
        <w:autoSpaceDN w:val="0"/>
        <w:adjustRightInd w:val="0"/>
        <w:rPr>
          <w:ins w:author="Sandrine Smieszek" w:date="2022-05-24T16:51:00Z" w:id="364"/>
          <w:rFonts w:ascii="Arial Narrow" w:cs="Arial Unicode MS" w:eastAsia="Arial Unicode MS" w:hAnsi="Arial Narrow"/>
          <w:sz w:val="24"/>
          <w:szCs w:val="24"/>
        </w:rPr>
      </w:pPr>
      <w:ins w:author="Sandrine Smieszek" w:date="2022-05-24T16:50:00Z" w:id="365">
        <w:r w:rsidRPr="003907B5">
          <w:rPr>
            <w:rFonts w:ascii="Arial Narrow" w:cs="Arial Unicode MS" w:eastAsia="Arial Unicode MS" w:hAnsi="Arial Narrow"/>
            <w:color w:val="000000"/>
            <w:sz w:val="24"/>
            <w:szCs w:val="24"/>
          </w:rPr>
          <w:t>Cependant, l</w:t>
        </w:r>
      </w:ins>
      <w:ins w:author="Sandrine Smieszek" w:date="2022-05-24T16:51:00Z" w:id="366">
        <w:r>
          <w:rPr>
            <w:rFonts w:ascii="Arial Narrow" w:cs="Arial Unicode MS" w:eastAsia="Arial Unicode MS" w:hAnsi="Arial Narrow"/>
            <w:color w:val="000000"/>
            <w:sz w:val="24"/>
            <w:szCs w:val="24"/>
          </w:rPr>
          <w:t xml:space="preserve">a remise sur achats </w:t>
        </w:r>
        <w:r w:rsidRPr="0006242D">
          <w:rPr>
            <w:rFonts w:ascii="Arial Narrow" w:cs="Arial Unicode MS" w:eastAsia="Arial Unicode MS" w:hAnsi="Arial Narrow"/>
            <w:sz w:val="24"/>
            <w:szCs w:val="24"/>
          </w:rPr>
          <w:t xml:space="preserve">est portée exceptionnellement de 10% à 12% du 1er Juin au 28 Février 2023 (y compris sur le carburant). </w:t>
        </w:r>
      </w:ins>
    </w:p>
    <w:p w:rsidP="008E246B" w:rsidR="0006242D" w:rsidRDefault="0006242D" w:rsidRPr="0006242D">
      <w:pPr>
        <w:autoSpaceDE w:val="0"/>
        <w:autoSpaceDN w:val="0"/>
        <w:adjustRightInd w:val="0"/>
        <w:rPr>
          <w:ins w:author="Sandrine Smieszek" w:date="2022-05-24T16:40:00Z" w:id="367"/>
          <w:rFonts w:ascii="Arial Narrow" w:cs="Arial Unicode MS" w:eastAsia="Arial Unicode MS" w:hAnsi="Arial Narrow"/>
          <w:sz w:val="24"/>
          <w:szCs w:val="24"/>
        </w:rPr>
      </w:pPr>
    </w:p>
    <w:p w:rsidP="008E246B" w:rsidR="0006242D" w:rsidRDefault="0006242D" w:rsidRPr="009533E8">
      <w:pPr>
        <w:autoSpaceDE w:val="0"/>
        <w:autoSpaceDN w:val="0"/>
        <w:adjustRightInd w:val="0"/>
        <w:rPr>
          <w:rFonts w:ascii="Arial Narrow" w:cs="Arial Unicode MS" w:eastAsia="Arial Unicode MS" w:hAnsi="Arial Narrow"/>
          <w:b/>
          <w:sz w:val="24"/>
          <w:szCs w:val="24"/>
          <w:u w:val="single"/>
        </w:rPr>
      </w:pPr>
    </w:p>
    <w:p w:rsidP="00527D5D" w:rsidR="0006242D" w:rsidRDefault="0006242D">
      <w:pPr>
        <w:autoSpaceDE w:val="0"/>
        <w:autoSpaceDN w:val="0"/>
        <w:adjustRightInd w:val="0"/>
        <w:jc w:val="both"/>
        <w:rPr>
          <w:ins w:author="Sandrine Smieszek" w:date="2022-05-24T16:40:00Z" w:id="368"/>
          <w:rFonts w:ascii="Arial Narrow" w:hAnsi="Arial Narrow"/>
          <w:color w:val="000000"/>
          <w:sz w:val="24"/>
          <w:szCs w:val="24"/>
        </w:rPr>
      </w:pPr>
    </w:p>
    <w:p w:rsidP="00527D5D" w:rsidR="0006242D" w:rsidRDefault="0006242D">
      <w:pPr>
        <w:autoSpaceDE w:val="0"/>
        <w:autoSpaceDN w:val="0"/>
        <w:adjustRightInd w:val="0"/>
        <w:jc w:val="both"/>
        <w:rPr>
          <w:ins w:author="Sandrine Smieszek" w:date="2022-05-24T16:40:00Z" w:id="369"/>
          <w:rFonts w:ascii="Arial Narrow" w:hAnsi="Arial Narrow"/>
          <w:color w:val="000000"/>
          <w:sz w:val="24"/>
          <w:szCs w:val="24"/>
        </w:rPr>
      </w:pPr>
    </w:p>
    <w:p w:rsidP="0006242D" w:rsidR="0006242D" w:rsidRDefault="0006242D" w:rsidRPr="009533E8">
      <w:pPr>
        <w:autoSpaceDE w:val="0"/>
        <w:autoSpaceDN w:val="0"/>
        <w:adjustRightInd w:val="0"/>
        <w:rPr>
          <w:ins w:author="Sandrine Smieszek" w:date="2022-05-24T16:40:00Z" w:id="370"/>
          <w:rFonts w:ascii="Arial Narrow" w:cs="Arial Unicode MS" w:eastAsia="Arial Unicode MS" w:hAnsi="Arial Narrow"/>
          <w:b/>
          <w:sz w:val="24"/>
          <w:szCs w:val="24"/>
          <w:u w:val="single"/>
        </w:rPr>
      </w:pPr>
      <w:ins w:author="Sandrine Smieszek" w:date="2022-05-24T16:40:00Z" w:id="371">
        <w:r w:rsidRPr="00633569">
          <w:rPr>
            <w:rFonts w:ascii="Arial Narrow" w:cs="Arial Unicode MS" w:eastAsia="Arial Unicode MS" w:hAnsi="Arial Narrow"/>
            <w:b/>
            <w:sz w:val="24"/>
            <w:szCs w:val="24"/>
            <w:u w:val="single"/>
          </w:rPr>
          <w:t>Art 5. Indemnités kilométriques</w:t>
        </w:r>
        <w:r w:rsidRPr="009533E8">
          <w:rPr>
            <w:rFonts w:ascii="Arial Narrow" w:cs="Arial Unicode MS" w:eastAsia="Arial Unicode MS" w:hAnsi="Arial Narrow"/>
            <w:b/>
            <w:sz w:val="24"/>
            <w:szCs w:val="24"/>
            <w:u w:val="single"/>
          </w:rPr>
          <w:t xml:space="preserve"> </w:t>
        </w:r>
      </w:ins>
    </w:p>
    <w:p w:rsidP="00527D5D" w:rsidR="0006242D" w:rsidRDefault="0006242D">
      <w:pPr>
        <w:autoSpaceDE w:val="0"/>
        <w:autoSpaceDN w:val="0"/>
        <w:adjustRightInd w:val="0"/>
        <w:jc w:val="both"/>
        <w:rPr>
          <w:ins w:author="Sandrine Smieszek" w:date="2022-05-24T16:40:00Z" w:id="372"/>
          <w:rFonts w:ascii="Arial Narrow" w:hAnsi="Arial Narrow"/>
          <w:color w:val="000000"/>
          <w:sz w:val="24"/>
          <w:szCs w:val="24"/>
        </w:rPr>
      </w:pPr>
    </w:p>
    <w:p w:rsidP="0006242D" w:rsidR="004032F9" w:rsidRDefault="00633569" w:rsidRPr="0006242D">
      <w:pPr>
        <w:autoSpaceDE w:val="0"/>
        <w:autoSpaceDN w:val="0"/>
        <w:adjustRightInd w:val="0"/>
        <w:jc w:val="both"/>
        <w:rPr>
          <w:ins w:author="Sandrine Smieszek" w:date="2022-05-24T16:41:00Z" w:id="373"/>
          <w:rFonts w:ascii="Arial Narrow" w:hAnsi="Arial Narrow"/>
          <w:color w:val="000000"/>
          <w:sz w:val="24"/>
          <w:szCs w:val="24"/>
        </w:rPr>
      </w:pPr>
      <w:ins w:author="Sandrine Smieszek" w:date="2022-05-24T17:08:00Z" w:id="374">
        <w:r>
          <w:rPr>
            <w:rFonts w:ascii="Arial Narrow" w:cs="Arial Unicode MS" w:eastAsia="Arial Unicode MS" w:hAnsi="Arial Narrow"/>
            <w:color w:val="000000"/>
            <w:sz w:val="24"/>
            <w:szCs w:val="24"/>
          </w:rPr>
          <w:t xml:space="preserve">Les indemnités kilométriques qui </w:t>
        </w:r>
        <w:r w:rsidRPr="003907B5">
          <w:rPr>
            <w:rFonts w:ascii="Arial Narrow" w:cs="Arial Unicode MS" w:eastAsia="Arial Unicode MS" w:hAnsi="Arial Narrow"/>
            <w:color w:val="000000"/>
            <w:sz w:val="24"/>
            <w:szCs w:val="24"/>
          </w:rPr>
          <w:t>figurent dans le programme social 202</w:t>
        </w:r>
        <w:r>
          <w:rPr>
            <w:rFonts w:ascii="Arial Narrow" w:cs="Arial Unicode MS" w:eastAsia="Arial Unicode MS" w:hAnsi="Arial Narrow"/>
            <w:color w:val="000000"/>
            <w:sz w:val="24"/>
            <w:szCs w:val="24"/>
          </w:rPr>
          <w:t xml:space="preserve">1 </w:t>
        </w:r>
        <w:r w:rsidRPr="003907B5">
          <w:rPr>
            <w:rFonts w:ascii="Arial Narrow" w:cs="Arial Unicode MS" w:eastAsia="Arial Unicode MS" w:hAnsi="Arial Narrow"/>
            <w:color w:val="000000"/>
            <w:sz w:val="24"/>
            <w:szCs w:val="24"/>
          </w:rPr>
          <w:t xml:space="preserve">sont </w:t>
        </w:r>
      </w:ins>
      <w:ins w:author="Sandrine Smieszek" w:date="2022-05-24T16:41:00Z" w:id="375">
        <w:r w:rsidR="004D5B8D" w:rsidRPr="0006242D">
          <w:rPr>
            <w:rFonts w:ascii="Arial Narrow" w:hAnsi="Arial Narrow"/>
            <w:color w:val="000000"/>
            <w:sz w:val="24"/>
            <w:szCs w:val="24"/>
          </w:rPr>
          <w:t xml:space="preserve">revalorisées de </w:t>
        </w:r>
        <w:r w:rsidR="004D5B8D" w:rsidRPr="0006242D">
          <w:rPr>
            <w:rFonts w:ascii="Arial Narrow" w:hAnsi="Arial Narrow"/>
            <w:b/>
            <w:bCs/>
            <w:color w:val="000000"/>
            <w:sz w:val="24"/>
            <w:szCs w:val="24"/>
          </w:rPr>
          <w:t xml:space="preserve">+10% </w:t>
        </w:r>
        <w:r w:rsidR="004D5B8D" w:rsidRPr="0006242D">
          <w:rPr>
            <w:rFonts w:ascii="Arial Narrow" w:hAnsi="Arial Narrow"/>
            <w:color w:val="000000"/>
            <w:sz w:val="24"/>
            <w:szCs w:val="24"/>
          </w:rPr>
          <w:t>à compter du 13 Ju</w:t>
        </w:r>
        <w:r>
          <w:rPr>
            <w:rFonts w:ascii="Arial Narrow" w:hAnsi="Arial Narrow"/>
            <w:color w:val="000000"/>
            <w:sz w:val="24"/>
            <w:szCs w:val="24"/>
          </w:rPr>
          <w:t>in (recueil de paie de Juillet)</w:t>
        </w:r>
      </w:ins>
      <w:ins w:author="Sandrine Smieszek" w:date="2022-05-24T17:08:00Z" w:id="376">
        <w:r>
          <w:rPr>
            <w:rFonts w:ascii="Arial Narrow" w:hAnsi="Arial Narrow"/>
            <w:color w:val="000000"/>
            <w:sz w:val="24"/>
            <w:szCs w:val="24"/>
          </w:rPr>
          <w:t>, conformément au tableau ci-dessous</w:t>
        </w:r>
      </w:ins>
      <w:ins w:author="Sandrine Smieszek" w:date="2022-05-24T17:09:00Z" w:id="377">
        <w:r>
          <w:rPr>
            <w:rFonts w:ascii="Arial Narrow" w:hAnsi="Arial Narrow"/>
            <w:color w:val="000000"/>
            <w:sz w:val="24"/>
            <w:szCs w:val="24"/>
          </w:rPr>
          <w:t> :</w:t>
        </w:r>
      </w:ins>
    </w:p>
    <w:p w:rsidP="00527D5D" w:rsidR="0006242D" w:rsidRDefault="0006242D">
      <w:pPr>
        <w:autoSpaceDE w:val="0"/>
        <w:autoSpaceDN w:val="0"/>
        <w:adjustRightInd w:val="0"/>
        <w:jc w:val="both"/>
        <w:rPr>
          <w:ins w:author="Sandrine Smieszek" w:date="2022-05-24T16:41:00Z" w:id="378"/>
          <w:rFonts w:ascii="Arial Narrow" w:hAnsi="Arial Narrow"/>
          <w:color w:val="000000"/>
          <w:sz w:val="24"/>
          <w:szCs w:val="24"/>
        </w:rPr>
      </w:pPr>
    </w:p>
    <w:p w:rsidP="00477DD0" w:rsidR="0006242D" w:rsidRDefault="0006242D">
      <w:pPr>
        <w:autoSpaceDE w:val="0"/>
        <w:autoSpaceDN w:val="0"/>
        <w:adjustRightInd w:val="0"/>
        <w:jc w:val="center"/>
        <w:rPr>
          <w:ins w:author="Sandrine Smieszek" w:date="2022-05-24T16:41:00Z" w:id="379"/>
          <w:rFonts w:ascii="Arial Narrow" w:hAnsi="Arial Narrow"/>
          <w:color w:val="000000"/>
          <w:sz w:val="24"/>
          <w:szCs w:val="24"/>
        </w:rPr>
      </w:pPr>
      <w:ins w:author="Sandrine Smieszek" w:date="2022-05-24T16:41:00Z" w:id="380">
        <w:r w:rsidRPr="0006242D">
          <w:rPr>
            <w:rFonts w:ascii="Arial Narrow" w:hAnsi="Arial Narrow"/>
            <w:noProof/>
            <w:color w:val="000000"/>
            <w:sz w:val="24"/>
            <w:szCs w:val="24"/>
            <w:lang w:eastAsia="en-US" w:val="en-US"/>
          </w:rPr>
          <w:drawing>
            <wp:inline distB="0" distL="0" distR="0" distT="0" wp14:anchorId="3B49CF80" wp14:editId="33B8DE82">
              <wp:extent cx="4256471" cy="2246379"/>
              <wp:effectExtent b="1905" l="0" r="0" t="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icPr>
                    <pic:blipFill>
                      <a:blip r:embed="rId9"/>
                      <a:stretch>
                        <a:fillRect/>
                      </a:stretch>
                    </pic:blipFill>
                    <pic:spPr>
                      <a:xfrm>
                        <a:off x="0" y="0"/>
                        <a:ext cx="4256471" cy="2246379"/>
                      </a:xfrm>
                      <a:prstGeom prst="rect">
                        <a:avLst/>
                      </a:prstGeom>
                    </pic:spPr>
                  </pic:pic>
                </a:graphicData>
              </a:graphic>
            </wp:inline>
          </w:drawing>
        </w:r>
      </w:ins>
    </w:p>
    <w:p w:rsidP="00527D5D" w:rsidR="0006242D" w:rsidRDefault="0006242D">
      <w:pPr>
        <w:autoSpaceDE w:val="0"/>
        <w:autoSpaceDN w:val="0"/>
        <w:adjustRightInd w:val="0"/>
        <w:jc w:val="both"/>
        <w:rPr>
          <w:ins w:author="Sandrine Smieszek" w:date="2022-05-24T16:41:00Z" w:id="381"/>
          <w:rFonts w:ascii="Arial Narrow" w:hAnsi="Arial Narrow"/>
          <w:color w:val="000000"/>
          <w:sz w:val="24"/>
          <w:szCs w:val="24"/>
        </w:rPr>
      </w:pPr>
    </w:p>
    <w:p w:rsidP="00527D5D" w:rsidR="0006242D" w:rsidRDefault="0006242D">
      <w:pPr>
        <w:autoSpaceDE w:val="0"/>
        <w:autoSpaceDN w:val="0"/>
        <w:adjustRightInd w:val="0"/>
        <w:jc w:val="both"/>
        <w:rPr>
          <w:ins w:author="Sandrine Smieszek" w:date="2022-05-24T16:41:00Z" w:id="382"/>
          <w:rFonts w:ascii="Arial Narrow" w:hAnsi="Arial Narrow"/>
          <w:color w:val="000000"/>
          <w:sz w:val="24"/>
          <w:szCs w:val="24"/>
        </w:rPr>
      </w:pPr>
    </w:p>
    <w:p w:rsidP="0006242D" w:rsidR="0006242D" w:rsidRDefault="0006242D" w:rsidRPr="009533E8">
      <w:pPr>
        <w:autoSpaceDE w:val="0"/>
        <w:autoSpaceDN w:val="0"/>
        <w:adjustRightInd w:val="0"/>
        <w:rPr>
          <w:ins w:author="Sandrine Smieszek" w:date="2022-05-24T16:41:00Z" w:id="383"/>
          <w:rFonts w:ascii="Arial Narrow" w:cs="Arial Unicode MS" w:eastAsia="Arial Unicode MS" w:hAnsi="Arial Narrow"/>
          <w:b/>
          <w:sz w:val="24"/>
          <w:szCs w:val="24"/>
          <w:u w:val="single"/>
        </w:rPr>
      </w:pPr>
      <w:ins w:author="Sandrine Smieszek" w:date="2022-05-24T16:41:00Z" w:id="384">
        <w:r w:rsidRPr="002B0DFA">
          <w:rPr>
            <w:rFonts w:ascii="Arial Narrow" w:cs="Arial Unicode MS" w:eastAsia="Arial Unicode MS" w:hAnsi="Arial Narrow"/>
            <w:b/>
            <w:sz w:val="24"/>
            <w:szCs w:val="24"/>
            <w:u w:val="single"/>
          </w:rPr>
          <w:t xml:space="preserve">Art 6. </w:t>
        </w:r>
      </w:ins>
      <w:ins w:author="Sandrine Smieszek" w:date="2022-05-24T16:42:00Z" w:id="385">
        <w:r w:rsidRPr="002B0DFA">
          <w:rPr>
            <w:rFonts w:ascii="Arial Narrow" w:cs="Arial Unicode MS" w:eastAsia="Arial Unicode MS" w:hAnsi="Arial Narrow"/>
            <w:b/>
            <w:sz w:val="24"/>
            <w:szCs w:val="24"/>
            <w:u w:val="single"/>
          </w:rPr>
          <w:t>Primes de présence</w:t>
        </w:r>
      </w:ins>
      <w:ins w:author="Sandrine Smieszek" w:date="2022-05-24T16:41:00Z" w:id="386">
        <w:r w:rsidRPr="009533E8">
          <w:rPr>
            <w:rFonts w:ascii="Arial Narrow" w:cs="Arial Unicode MS" w:eastAsia="Arial Unicode MS" w:hAnsi="Arial Narrow"/>
            <w:b/>
            <w:sz w:val="24"/>
            <w:szCs w:val="24"/>
            <w:u w:val="single"/>
          </w:rPr>
          <w:t xml:space="preserve"> </w:t>
        </w:r>
      </w:ins>
    </w:p>
    <w:p w:rsidP="00527D5D" w:rsidR="0006242D" w:rsidRDefault="0006242D">
      <w:pPr>
        <w:autoSpaceDE w:val="0"/>
        <w:autoSpaceDN w:val="0"/>
        <w:adjustRightInd w:val="0"/>
        <w:jc w:val="both"/>
        <w:rPr>
          <w:ins w:author="Sandrine Smieszek" w:date="2022-05-24T16:41:00Z" w:id="387"/>
          <w:rFonts w:ascii="Arial Narrow" w:hAnsi="Arial Narrow"/>
          <w:color w:val="000000"/>
          <w:sz w:val="24"/>
          <w:szCs w:val="24"/>
        </w:rPr>
      </w:pPr>
    </w:p>
    <w:p w:rsidP="0006242D" w:rsidR="004032F9" w:rsidRDefault="00633569" w:rsidRPr="0006242D">
      <w:pPr>
        <w:autoSpaceDE w:val="0"/>
        <w:autoSpaceDN w:val="0"/>
        <w:adjustRightInd w:val="0"/>
        <w:jc w:val="both"/>
        <w:rPr>
          <w:ins w:author="Sandrine Smieszek" w:date="2022-05-24T16:42:00Z" w:id="388"/>
          <w:rFonts w:ascii="Arial Narrow" w:hAnsi="Arial Narrow"/>
          <w:color w:val="000000"/>
          <w:sz w:val="24"/>
          <w:szCs w:val="24"/>
        </w:rPr>
      </w:pPr>
      <w:ins w:author="Sandrine Smieszek" w:date="2022-05-24T17:09:00Z" w:id="389">
        <w:r>
          <w:rPr>
            <w:rFonts w:ascii="Arial Narrow" w:cs="Arial Unicode MS" w:eastAsia="Arial Unicode MS" w:hAnsi="Arial Narrow"/>
            <w:color w:val="000000"/>
            <w:sz w:val="24"/>
            <w:szCs w:val="24"/>
          </w:rPr>
          <w:t xml:space="preserve">La </w:t>
        </w:r>
      </w:ins>
      <w:ins w:author="Sandrine Smieszek" w:date="2022-05-24T17:12:00Z" w:id="390">
        <w:r w:rsidR="002B0DFA">
          <w:rPr>
            <w:rFonts w:ascii="Arial Narrow" w:cs="Arial Unicode MS" w:eastAsia="Arial Unicode MS" w:hAnsi="Arial Narrow"/>
            <w:color w:val="000000"/>
            <w:sz w:val="24"/>
            <w:szCs w:val="24"/>
          </w:rPr>
          <w:t xml:space="preserve">montant de la prime de présence, </w:t>
        </w:r>
      </w:ins>
      <w:ins w:author="Sandrine Smieszek" w:date="2022-05-24T17:09:00Z" w:id="391">
        <w:r>
          <w:rPr>
            <w:rFonts w:ascii="Arial Narrow" w:cs="Arial Unicode MS" w:eastAsia="Arial Unicode MS" w:hAnsi="Arial Narrow"/>
            <w:color w:val="000000"/>
            <w:sz w:val="24"/>
            <w:szCs w:val="24"/>
          </w:rPr>
          <w:t>attribuée aux employés et agents de ma</w:t>
        </w:r>
      </w:ins>
      <w:ins w:author="Sandrine Smieszek" w:date="2022-05-24T17:10:00Z" w:id="392">
        <w:r>
          <w:rPr>
            <w:rFonts w:ascii="Arial Narrow" w:cs="Arial Unicode MS" w:eastAsia="Arial Unicode MS" w:hAnsi="Arial Narrow"/>
            <w:color w:val="000000"/>
            <w:sz w:val="24"/>
            <w:szCs w:val="24"/>
          </w:rPr>
          <w:t>îtrise</w:t>
        </w:r>
      </w:ins>
      <w:ins w:author="Sandrine Smieszek" w:date="2022-05-24T17:12:00Z" w:id="393">
        <w:r w:rsidR="002B0DFA">
          <w:rPr>
            <w:rFonts w:ascii="Arial Narrow" w:cs="Arial Unicode MS" w:eastAsia="Arial Unicode MS" w:hAnsi="Arial Narrow"/>
            <w:color w:val="000000"/>
            <w:sz w:val="24"/>
            <w:szCs w:val="24"/>
          </w:rPr>
          <w:t xml:space="preserve">, </w:t>
        </w:r>
      </w:ins>
      <w:ins w:author="Sandrine Smieszek" w:date="2022-05-24T17:09:00Z" w:id="394">
        <w:r>
          <w:rPr>
            <w:rFonts w:ascii="Arial Narrow" w:cs="Arial Unicode MS" w:eastAsia="Arial Unicode MS" w:hAnsi="Arial Narrow"/>
            <w:color w:val="000000"/>
            <w:sz w:val="24"/>
            <w:szCs w:val="24"/>
          </w:rPr>
          <w:t xml:space="preserve">qui </w:t>
        </w:r>
        <w:r w:rsidRPr="003907B5">
          <w:rPr>
            <w:rFonts w:ascii="Arial Narrow" w:cs="Arial Unicode MS" w:eastAsia="Arial Unicode MS" w:hAnsi="Arial Narrow"/>
            <w:color w:val="000000"/>
            <w:sz w:val="24"/>
            <w:szCs w:val="24"/>
          </w:rPr>
          <w:t>figure</w:t>
        </w:r>
      </w:ins>
      <w:ins w:author="Sandrine Smieszek" w:date="2022-05-24T17:10:00Z" w:id="395">
        <w:r w:rsidR="002B0DFA">
          <w:rPr>
            <w:rFonts w:ascii="Arial Narrow" w:cs="Arial Unicode MS" w:eastAsia="Arial Unicode MS" w:hAnsi="Arial Narrow"/>
            <w:color w:val="000000"/>
            <w:sz w:val="24"/>
            <w:szCs w:val="24"/>
          </w:rPr>
          <w:t xml:space="preserve"> </w:t>
        </w:r>
      </w:ins>
      <w:ins w:author="Sandrine Smieszek" w:date="2022-05-24T17:09:00Z" w:id="396">
        <w:r w:rsidRPr="003907B5">
          <w:rPr>
            <w:rFonts w:ascii="Arial Narrow" w:cs="Arial Unicode MS" w:eastAsia="Arial Unicode MS" w:hAnsi="Arial Narrow"/>
            <w:color w:val="000000"/>
            <w:sz w:val="24"/>
            <w:szCs w:val="24"/>
          </w:rPr>
          <w:t>dans le programme social 202</w:t>
        </w:r>
        <w:r>
          <w:rPr>
            <w:rFonts w:ascii="Arial Narrow" w:cs="Arial Unicode MS" w:eastAsia="Arial Unicode MS" w:hAnsi="Arial Narrow"/>
            <w:color w:val="000000"/>
            <w:sz w:val="24"/>
            <w:szCs w:val="24"/>
          </w:rPr>
          <w:t>1</w:t>
        </w:r>
      </w:ins>
      <w:ins w:author="Sandrine Smieszek" w:date="2022-05-24T17:10:00Z" w:id="397">
        <w:r w:rsidR="002B0DFA">
          <w:rPr>
            <w:rFonts w:ascii="Arial Narrow" w:cs="Arial Unicode MS" w:eastAsia="Arial Unicode MS" w:hAnsi="Arial Narrow"/>
            <w:color w:val="000000"/>
            <w:sz w:val="24"/>
            <w:szCs w:val="24"/>
          </w:rPr>
          <w:t xml:space="preserve"> est modifiée conformément au tableau ci-dessous concernant le premier arr</w:t>
        </w:r>
      </w:ins>
      <w:ins w:author="Sandrine Smieszek" w:date="2022-05-24T17:11:00Z" w:id="398">
        <w:r w:rsidR="002B0DFA">
          <w:rPr>
            <w:rFonts w:ascii="Arial Narrow" w:cs="Arial Unicode MS" w:eastAsia="Arial Unicode MS" w:hAnsi="Arial Narrow"/>
            <w:color w:val="000000"/>
            <w:sz w:val="24"/>
            <w:szCs w:val="24"/>
          </w:rPr>
          <w:t>êt de 4 à moins de 8 jours :</w:t>
        </w:r>
      </w:ins>
      <w:ins w:author="Sandrine Smieszek" w:date="2022-05-24T17:09:00Z" w:id="399">
        <w:r>
          <w:rPr>
            <w:rFonts w:ascii="Arial Narrow" w:cs="Arial Unicode MS" w:eastAsia="Arial Unicode MS" w:hAnsi="Arial Narrow"/>
            <w:color w:val="000000"/>
            <w:sz w:val="24"/>
            <w:szCs w:val="24"/>
          </w:rPr>
          <w:t xml:space="preserve"> </w:t>
        </w:r>
      </w:ins>
    </w:p>
    <w:p w:rsidP="00527D5D" w:rsidR="0006242D" w:rsidRDefault="0006242D">
      <w:pPr>
        <w:autoSpaceDE w:val="0"/>
        <w:autoSpaceDN w:val="0"/>
        <w:adjustRightInd w:val="0"/>
        <w:jc w:val="both"/>
        <w:rPr>
          <w:ins w:author="Sandrine Smieszek" w:date="2022-05-24T16:42:00Z" w:id="400"/>
          <w:rFonts w:ascii="Arial Narrow" w:hAnsi="Arial Narrow"/>
          <w:color w:val="000000"/>
          <w:sz w:val="24"/>
          <w:szCs w:val="24"/>
        </w:rPr>
      </w:pPr>
    </w:p>
    <w:tbl>
      <w:tblPr>
        <w:tblW w:type="dxa" w:w="8800"/>
        <w:tblCellMar>
          <w:left w:type="dxa" w:w="0"/>
          <w:right w:type="dxa" w:w="0"/>
        </w:tblCellMar>
        <w:tblLook w:firstColumn="1" w:firstRow="1" w:lastColumn="1" w:lastRow="1" w:noHBand="0" w:noVBand="0" w:val="01E0"/>
      </w:tblPr>
      <w:tblGrid>
        <w:gridCol w:w="3180"/>
        <w:gridCol w:w="1900"/>
        <w:gridCol w:w="1860"/>
        <w:gridCol w:w="1860"/>
      </w:tblGrid>
      <w:tr w:rsidR="0006242D" w:rsidRPr="0006242D" w:rsidTr="0006242D">
        <w:trPr>
          <w:ins w:author="Sandrine Smieszek" w:date="2022-05-24T16:42:00Z" w:id="401"/>
        </w:trPr>
        <w:tc>
          <w:tcPr>
            <w:tcW w:type="dxa" w:w="3180"/>
            <w:tcBorders>
              <w:top w:color="000000" w:space="0" w:sz="8" w:val="single"/>
              <w:left w:color="000000" w:space="0" w:sz="8" w:val="single"/>
              <w:bottom w:color="000000" w:space="0" w:sz="8" w:val="single"/>
              <w:right w:color="000000" w:space="0" w:sz="8" w:val="single"/>
            </w:tcBorders>
            <w:shd w:color="auto" w:fill="auto" w:val="clear"/>
            <w:tcMar>
              <w:top w:type="dxa" w:w="15"/>
              <w:left w:type="dxa" w:w="108"/>
              <w:bottom w:type="dxa" w:w="0"/>
              <w:right w:type="dxa" w:w="108"/>
            </w:tcMar>
            <w:hideMark/>
          </w:tcPr>
          <w:p w:rsidP="0006242D" w:rsidR="0006242D" w:rsidRDefault="0006242D" w:rsidRPr="0006242D">
            <w:pPr>
              <w:autoSpaceDE w:val="0"/>
              <w:autoSpaceDN w:val="0"/>
              <w:adjustRightInd w:val="0"/>
              <w:jc w:val="both"/>
              <w:rPr>
                <w:ins w:author="Sandrine Smieszek" w:date="2022-05-24T16:42:00Z" w:id="402"/>
                <w:rFonts w:ascii="Arial Narrow" w:hAnsi="Arial Narrow"/>
                <w:color w:val="000000"/>
                <w:sz w:val="24"/>
                <w:szCs w:val="24"/>
              </w:rPr>
            </w:pPr>
            <w:ins w:author="Sandrine Smieszek" w:date="2022-05-24T16:42:00Z" w:id="403">
              <w:r w:rsidRPr="0006242D">
                <w:rPr>
                  <w:rFonts w:ascii="Arial Narrow" w:hAnsi="Arial Narrow"/>
                  <w:color w:val="000000"/>
                  <w:sz w:val="24"/>
                  <w:szCs w:val="24"/>
                </w:rPr>
                <w:t>Nombre / Durée</w:t>
              </w:r>
            </w:ins>
          </w:p>
          <w:p w:rsidP="0006242D" w:rsidR="0006242D" w:rsidRDefault="0006242D" w:rsidRPr="0006242D">
            <w:pPr>
              <w:autoSpaceDE w:val="0"/>
              <w:autoSpaceDN w:val="0"/>
              <w:adjustRightInd w:val="0"/>
              <w:jc w:val="both"/>
              <w:rPr>
                <w:ins w:author="Sandrine Smieszek" w:date="2022-05-24T16:42:00Z" w:id="404"/>
                <w:rFonts w:ascii="Arial Narrow" w:hAnsi="Arial Narrow"/>
                <w:color w:val="000000"/>
                <w:sz w:val="24"/>
                <w:szCs w:val="24"/>
              </w:rPr>
            </w:pPr>
            <w:ins w:author="Sandrine Smieszek" w:date="2022-05-24T16:42:00Z" w:id="405">
              <w:r w:rsidRPr="0006242D">
                <w:rPr>
                  <w:rFonts w:ascii="Arial Narrow" w:hAnsi="Arial Narrow"/>
                  <w:color w:val="000000"/>
                  <w:sz w:val="24"/>
                  <w:szCs w:val="24"/>
                </w:rPr>
                <w:t>des arrêts (ou absences) cumulés</w:t>
              </w:r>
            </w:ins>
          </w:p>
        </w:tc>
        <w:tc>
          <w:tcPr>
            <w:tcW w:type="dxa" w:w="1900"/>
            <w:tcBorders>
              <w:top w:color="000000" w:space="0" w:sz="8" w:val="single"/>
              <w:left w:color="000000" w:space="0" w:sz="8" w:val="single"/>
              <w:bottom w:color="000000" w:space="0" w:sz="8" w:val="single"/>
              <w:right w:color="000000" w:space="0" w:sz="8" w:val="single"/>
            </w:tcBorders>
            <w:shd w:color="auto" w:fill="auto" w:val="clear"/>
            <w:tcMar>
              <w:top w:type="dxa" w:w="15"/>
              <w:left w:type="dxa" w:w="108"/>
              <w:bottom w:type="dxa" w:w="0"/>
              <w:right w:type="dxa" w:w="108"/>
            </w:tcMar>
            <w:hideMark/>
          </w:tcPr>
          <w:p w:rsidP="0006242D" w:rsidR="0006242D" w:rsidRDefault="0006242D" w:rsidRPr="0006242D">
            <w:pPr>
              <w:autoSpaceDE w:val="0"/>
              <w:autoSpaceDN w:val="0"/>
              <w:adjustRightInd w:val="0"/>
              <w:jc w:val="both"/>
              <w:rPr>
                <w:ins w:author="Sandrine Smieszek" w:date="2022-05-24T16:42:00Z" w:id="406"/>
                <w:rFonts w:ascii="Arial Narrow" w:hAnsi="Arial Narrow"/>
                <w:color w:val="000000"/>
                <w:sz w:val="24"/>
                <w:szCs w:val="24"/>
                <w:lang w:val="en-US"/>
              </w:rPr>
            </w:pPr>
            <w:ins w:author="Sandrine Smieszek" w:date="2022-05-24T16:42:00Z" w:id="407">
              <w:r w:rsidRPr="0006242D">
                <w:rPr>
                  <w:rFonts w:ascii="Arial Narrow" w:hAnsi="Arial Narrow"/>
                  <w:color w:val="000000"/>
                  <w:sz w:val="24"/>
                  <w:szCs w:val="24"/>
                </w:rPr>
                <w:t>4 à moins</w:t>
              </w:r>
            </w:ins>
          </w:p>
          <w:p w:rsidP="0006242D" w:rsidR="0006242D" w:rsidRDefault="0006242D" w:rsidRPr="0006242D">
            <w:pPr>
              <w:autoSpaceDE w:val="0"/>
              <w:autoSpaceDN w:val="0"/>
              <w:adjustRightInd w:val="0"/>
              <w:jc w:val="both"/>
              <w:rPr>
                <w:ins w:author="Sandrine Smieszek" w:date="2022-05-24T16:42:00Z" w:id="408"/>
                <w:rFonts w:ascii="Arial Narrow" w:hAnsi="Arial Narrow"/>
                <w:color w:val="000000"/>
                <w:sz w:val="24"/>
                <w:szCs w:val="24"/>
                <w:lang w:val="en-US"/>
              </w:rPr>
            </w:pPr>
            <w:ins w:author="Sandrine Smieszek" w:date="2022-05-24T16:42:00Z" w:id="409">
              <w:r w:rsidRPr="0006242D">
                <w:rPr>
                  <w:rFonts w:ascii="Arial Narrow" w:hAnsi="Arial Narrow"/>
                  <w:color w:val="000000"/>
                  <w:sz w:val="24"/>
                  <w:szCs w:val="24"/>
                </w:rPr>
                <w:t>de 8 jours</w:t>
              </w:r>
            </w:ins>
          </w:p>
        </w:tc>
        <w:tc>
          <w:tcPr>
            <w:tcW w:type="dxa" w:w="1860"/>
            <w:tcBorders>
              <w:top w:color="000000" w:space="0" w:sz="8" w:val="single"/>
              <w:left w:color="000000" w:space="0" w:sz="8" w:val="single"/>
              <w:bottom w:color="000000" w:space="0" w:sz="8" w:val="single"/>
              <w:right w:color="000000" w:space="0" w:sz="8" w:val="single"/>
            </w:tcBorders>
            <w:shd w:color="auto" w:fill="auto" w:val="clear"/>
            <w:tcMar>
              <w:top w:type="dxa" w:w="15"/>
              <w:left w:type="dxa" w:w="108"/>
              <w:bottom w:type="dxa" w:w="0"/>
              <w:right w:type="dxa" w:w="108"/>
            </w:tcMar>
            <w:hideMark/>
          </w:tcPr>
          <w:p w:rsidP="0006242D" w:rsidR="0006242D" w:rsidRDefault="0006242D" w:rsidRPr="0006242D">
            <w:pPr>
              <w:autoSpaceDE w:val="0"/>
              <w:autoSpaceDN w:val="0"/>
              <w:adjustRightInd w:val="0"/>
              <w:jc w:val="both"/>
              <w:rPr>
                <w:ins w:author="Sandrine Smieszek" w:date="2022-05-24T16:42:00Z" w:id="410"/>
                <w:rFonts w:ascii="Arial Narrow" w:hAnsi="Arial Narrow"/>
                <w:color w:val="000000"/>
                <w:sz w:val="24"/>
                <w:szCs w:val="24"/>
                <w:lang w:val="en-US"/>
              </w:rPr>
            </w:pPr>
            <w:ins w:author="Sandrine Smieszek" w:date="2022-05-24T16:42:00Z" w:id="411">
              <w:r w:rsidRPr="0006242D">
                <w:rPr>
                  <w:rFonts w:ascii="Arial Narrow" w:hAnsi="Arial Narrow"/>
                  <w:color w:val="000000"/>
                  <w:sz w:val="24"/>
                  <w:szCs w:val="24"/>
                </w:rPr>
                <w:t>8 à moins</w:t>
              </w:r>
            </w:ins>
          </w:p>
          <w:p w:rsidP="0006242D" w:rsidR="0006242D" w:rsidRDefault="0006242D" w:rsidRPr="0006242D">
            <w:pPr>
              <w:autoSpaceDE w:val="0"/>
              <w:autoSpaceDN w:val="0"/>
              <w:adjustRightInd w:val="0"/>
              <w:jc w:val="both"/>
              <w:rPr>
                <w:ins w:author="Sandrine Smieszek" w:date="2022-05-24T16:42:00Z" w:id="412"/>
                <w:rFonts w:ascii="Arial Narrow" w:hAnsi="Arial Narrow"/>
                <w:color w:val="000000"/>
                <w:sz w:val="24"/>
                <w:szCs w:val="24"/>
                <w:lang w:val="en-US"/>
              </w:rPr>
            </w:pPr>
            <w:ins w:author="Sandrine Smieszek" w:date="2022-05-24T16:42:00Z" w:id="413">
              <w:r w:rsidRPr="0006242D">
                <w:rPr>
                  <w:rFonts w:ascii="Arial Narrow" w:hAnsi="Arial Narrow"/>
                  <w:color w:val="000000"/>
                  <w:sz w:val="24"/>
                  <w:szCs w:val="24"/>
                </w:rPr>
                <w:t>de 15 jours</w:t>
              </w:r>
            </w:ins>
          </w:p>
        </w:tc>
        <w:tc>
          <w:tcPr>
            <w:tcW w:type="dxa" w:w="1860"/>
            <w:tcBorders>
              <w:top w:color="000000" w:space="0" w:sz="8" w:val="single"/>
              <w:left w:color="000000" w:space="0" w:sz="8" w:val="single"/>
              <w:bottom w:color="000000" w:space="0" w:sz="8" w:val="single"/>
              <w:right w:color="000000" w:space="0" w:sz="8" w:val="single"/>
            </w:tcBorders>
            <w:shd w:color="auto" w:fill="auto" w:val="clear"/>
            <w:tcMar>
              <w:top w:type="dxa" w:w="15"/>
              <w:left w:type="dxa" w:w="108"/>
              <w:bottom w:type="dxa" w:w="0"/>
              <w:right w:type="dxa" w:w="108"/>
            </w:tcMar>
            <w:hideMark/>
          </w:tcPr>
          <w:p w:rsidP="0006242D" w:rsidR="0006242D" w:rsidRDefault="0006242D" w:rsidRPr="0006242D">
            <w:pPr>
              <w:autoSpaceDE w:val="0"/>
              <w:autoSpaceDN w:val="0"/>
              <w:adjustRightInd w:val="0"/>
              <w:jc w:val="both"/>
              <w:rPr>
                <w:ins w:author="Sandrine Smieszek" w:date="2022-05-24T16:42:00Z" w:id="414"/>
                <w:rFonts w:ascii="Arial Narrow" w:hAnsi="Arial Narrow"/>
                <w:color w:val="000000"/>
                <w:sz w:val="24"/>
                <w:szCs w:val="24"/>
                <w:lang w:val="en-US"/>
              </w:rPr>
            </w:pPr>
            <w:ins w:author="Sandrine Smieszek" w:date="2022-05-24T16:42:00Z" w:id="415">
              <w:r w:rsidRPr="0006242D">
                <w:rPr>
                  <w:rFonts w:ascii="Arial Narrow" w:hAnsi="Arial Narrow"/>
                  <w:color w:val="000000"/>
                  <w:sz w:val="24"/>
                  <w:szCs w:val="24"/>
                </w:rPr>
                <w:t>15 à moins</w:t>
              </w:r>
            </w:ins>
          </w:p>
          <w:p w:rsidP="0006242D" w:rsidR="0006242D" w:rsidRDefault="0006242D" w:rsidRPr="0006242D">
            <w:pPr>
              <w:autoSpaceDE w:val="0"/>
              <w:autoSpaceDN w:val="0"/>
              <w:adjustRightInd w:val="0"/>
              <w:jc w:val="both"/>
              <w:rPr>
                <w:ins w:author="Sandrine Smieszek" w:date="2022-05-24T16:42:00Z" w:id="416"/>
                <w:rFonts w:ascii="Arial Narrow" w:hAnsi="Arial Narrow"/>
                <w:color w:val="000000"/>
                <w:sz w:val="24"/>
                <w:szCs w:val="24"/>
                <w:lang w:val="en-US"/>
              </w:rPr>
            </w:pPr>
            <w:ins w:author="Sandrine Smieszek" w:date="2022-05-24T16:42:00Z" w:id="417">
              <w:r w:rsidRPr="0006242D">
                <w:rPr>
                  <w:rFonts w:ascii="Arial Narrow" w:hAnsi="Arial Narrow"/>
                  <w:color w:val="000000"/>
                  <w:sz w:val="24"/>
                  <w:szCs w:val="24"/>
                </w:rPr>
                <w:t>de 22 jours</w:t>
              </w:r>
            </w:ins>
          </w:p>
        </w:tc>
      </w:tr>
      <w:tr w:rsidR="0006242D" w:rsidRPr="0006242D" w:rsidTr="002B0DFA">
        <w:trPr>
          <w:trHeight w:val="336"/>
          <w:ins w:author="Sandrine Smieszek" w:date="2022-05-24T16:42:00Z" w:id="418"/>
        </w:trPr>
        <w:tc>
          <w:tcPr>
            <w:tcW w:type="dxa" w:w="3180"/>
            <w:tcBorders>
              <w:top w:color="000000" w:space="0" w:sz="8" w:val="single"/>
              <w:left w:color="000000" w:space="0" w:sz="8" w:val="single"/>
              <w:bottom w:color="000000" w:space="0" w:sz="8" w:val="single"/>
              <w:right w:color="000000" w:space="0" w:sz="8" w:val="single"/>
            </w:tcBorders>
            <w:shd w:color="auto" w:fill="auto" w:val="clear"/>
            <w:tcMar>
              <w:top w:type="dxa" w:w="15"/>
              <w:left w:type="dxa" w:w="108"/>
              <w:bottom w:type="dxa" w:w="0"/>
              <w:right w:type="dxa" w:w="108"/>
            </w:tcMar>
            <w:hideMark/>
          </w:tcPr>
          <w:p w:rsidP="0006242D" w:rsidR="0006242D" w:rsidRDefault="0006242D" w:rsidRPr="0006242D">
            <w:pPr>
              <w:autoSpaceDE w:val="0"/>
              <w:autoSpaceDN w:val="0"/>
              <w:adjustRightInd w:val="0"/>
              <w:jc w:val="both"/>
              <w:rPr>
                <w:ins w:author="Sandrine Smieszek" w:date="2022-05-24T16:42:00Z" w:id="419"/>
                <w:rFonts w:ascii="Arial Narrow" w:hAnsi="Arial Narrow"/>
                <w:color w:val="000000"/>
                <w:sz w:val="24"/>
                <w:szCs w:val="24"/>
                <w:lang w:val="en-US"/>
              </w:rPr>
            </w:pPr>
            <w:ins w:author="Sandrine Smieszek" w:date="2022-05-24T16:42:00Z" w:id="420">
              <w:r w:rsidRPr="0006242D">
                <w:rPr>
                  <w:rFonts w:ascii="Arial Narrow" w:hAnsi="Arial Narrow"/>
                  <w:color w:val="000000"/>
                  <w:sz w:val="24"/>
                  <w:szCs w:val="24"/>
                </w:rPr>
                <w:t>1</w:t>
              </w:r>
            </w:ins>
          </w:p>
        </w:tc>
        <w:tc>
          <w:tcPr>
            <w:tcW w:type="dxa" w:w="1900"/>
            <w:tcBorders>
              <w:top w:color="000000" w:space="0" w:sz="8" w:val="single"/>
              <w:left w:color="000000" w:space="0" w:sz="8" w:val="single"/>
              <w:bottom w:color="000000" w:space="0" w:sz="8" w:val="single"/>
              <w:right w:color="000000" w:space="0" w:sz="8" w:val="single"/>
            </w:tcBorders>
            <w:shd w:color="auto" w:fill="FFC000" w:val="clear"/>
            <w:tcMar>
              <w:top w:type="dxa" w:w="15"/>
              <w:left w:type="dxa" w:w="108"/>
              <w:bottom w:type="dxa" w:w="0"/>
              <w:right w:type="dxa" w:w="108"/>
            </w:tcMar>
            <w:hideMark/>
          </w:tcPr>
          <w:p w:rsidP="0006242D" w:rsidR="0006242D" w:rsidRDefault="0006242D" w:rsidRPr="0006242D">
            <w:pPr>
              <w:autoSpaceDE w:val="0"/>
              <w:autoSpaceDN w:val="0"/>
              <w:adjustRightInd w:val="0"/>
              <w:jc w:val="both"/>
              <w:rPr>
                <w:ins w:author="Sandrine Smieszek" w:date="2022-05-24T16:42:00Z" w:id="421"/>
                <w:rFonts w:ascii="Arial Narrow" w:hAnsi="Arial Narrow"/>
                <w:color w:val="000000"/>
                <w:sz w:val="24"/>
                <w:szCs w:val="24"/>
                <w:lang w:val="en-US"/>
              </w:rPr>
            </w:pPr>
            <w:ins w:author="Sandrine Smieszek" w:date="2022-05-24T16:42:00Z" w:id="422">
              <w:r w:rsidRPr="0006242D">
                <w:rPr>
                  <w:rFonts w:ascii="Arial Narrow" w:hAnsi="Arial Narrow"/>
                  <w:color w:val="000000"/>
                  <w:sz w:val="24"/>
                  <w:szCs w:val="24"/>
                </w:rPr>
                <w:t xml:space="preserve">50% à </w:t>
              </w:r>
              <w:r w:rsidRPr="0006242D">
                <w:rPr>
                  <w:rFonts w:ascii="Arial Narrow" w:hAnsi="Arial Narrow"/>
                  <w:b/>
                  <w:bCs/>
                  <w:color w:val="000000"/>
                  <w:sz w:val="24"/>
                  <w:szCs w:val="24"/>
                </w:rPr>
                <w:t>80%</w:t>
              </w:r>
            </w:ins>
          </w:p>
        </w:tc>
        <w:tc>
          <w:tcPr>
            <w:tcW w:type="dxa" w:w="1860"/>
            <w:tcBorders>
              <w:top w:color="000000" w:space="0" w:sz="8" w:val="single"/>
              <w:left w:color="000000" w:space="0" w:sz="8" w:val="single"/>
              <w:bottom w:color="000000" w:space="0" w:sz="8" w:val="single"/>
              <w:right w:color="000000" w:space="0" w:sz="8" w:val="single"/>
            </w:tcBorders>
            <w:shd w:color="auto" w:fill="auto" w:val="clear"/>
            <w:tcMar>
              <w:top w:type="dxa" w:w="15"/>
              <w:left w:type="dxa" w:w="108"/>
              <w:bottom w:type="dxa" w:w="0"/>
              <w:right w:type="dxa" w:w="108"/>
            </w:tcMar>
            <w:hideMark/>
          </w:tcPr>
          <w:p w:rsidP="0006242D" w:rsidR="0006242D" w:rsidRDefault="0006242D" w:rsidRPr="0006242D">
            <w:pPr>
              <w:autoSpaceDE w:val="0"/>
              <w:autoSpaceDN w:val="0"/>
              <w:adjustRightInd w:val="0"/>
              <w:jc w:val="both"/>
              <w:rPr>
                <w:ins w:author="Sandrine Smieszek" w:date="2022-05-24T16:42:00Z" w:id="423"/>
                <w:rFonts w:ascii="Arial Narrow" w:hAnsi="Arial Narrow"/>
                <w:color w:val="000000"/>
                <w:sz w:val="24"/>
                <w:szCs w:val="24"/>
                <w:lang w:val="en-US"/>
              </w:rPr>
            </w:pPr>
            <w:ins w:author="Sandrine Smieszek" w:date="2022-05-24T16:42:00Z" w:id="424">
              <w:r w:rsidRPr="0006242D">
                <w:rPr>
                  <w:rFonts w:ascii="Arial Narrow" w:hAnsi="Arial Narrow"/>
                  <w:color w:val="000000"/>
                  <w:sz w:val="24"/>
                  <w:szCs w:val="24"/>
                </w:rPr>
                <w:t>45%</w:t>
              </w:r>
            </w:ins>
          </w:p>
        </w:tc>
        <w:tc>
          <w:tcPr>
            <w:tcW w:type="dxa" w:w="1860"/>
            <w:tcBorders>
              <w:top w:color="000000" w:space="0" w:sz="8" w:val="single"/>
              <w:left w:color="000000" w:space="0" w:sz="8" w:val="single"/>
              <w:bottom w:color="000000" w:space="0" w:sz="8" w:val="single"/>
              <w:right w:color="000000" w:space="0" w:sz="8" w:val="single"/>
            </w:tcBorders>
            <w:shd w:color="auto" w:fill="auto" w:val="clear"/>
            <w:tcMar>
              <w:top w:type="dxa" w:w="15"/>
              <w:left w:type="dxa" w:w="108"/>
              <w:bottom w:type="dxa" w:w="0"/>
              <w:right w:type="dxa" w:w="108"/>
            </w:tcMar>
            <w:hideMark/>
          </w:tcPr>
          <w:p w:rsidP="0006242D" w:rsidR="0006242D" w:rsidRDefault="0006242D" w:rsidRPr="0006242D">
            <w:pPr>
              <w:autoSpaceDE w:val="0"/>
              <w:autoSpaceDN w:val="0"/>
              <w:adjustRightInd w:val="0"/>
              <w:jc w:val="both"/>
              <w:rPr>
                <w:ins w:author="Sandrine Smieszek" w:date="2022-05-24T16:42:00Z" w:id="425"/>
                <w:rFonts w:ascii="Arial Narrow" w:hAnsi="Arial Narrow"/>
                <w:color w:val="000000"/>
                <w:sz w:val="24"/>
                <w:szCs w:val="24"/>
                <w:lang w:val="en-US"/>
              </w:rPr>
            </w:pPr>
            <w:ins w:author="Sandrine Smieszek" w:date="2022-05-24T16:42:00Z" w:id="426">
              <w:r w:rsidRPr="0006242D">
                <w:rPr>
                  <w:rFonts w:ascii="Arial Narrow" w:hAnsi="Arial Narrow"/>
                  <w:color w:val="000000"/>
                  <w:sz w:val="24"/>
                  <w:szCs w:val="24"/>
                </w:rPr>
                <w:t>25%</w:t>
              </w:r>
            </w:ins>
          </w:p>
        </w:tc>
      </w:tr>
      <w:tr w:rsidR="0006242D" w:rsidRPr="0006242D" w:rsidTr="0006242D">
        <w:trPr>
          <w:trHeight w:val="336"/>
          <w:ins w:author="Sandrine Smieszek" w:date="2022-05-24T16:42:00Z" w:id="427"/>
        </w:trPr>
        <w:tc>
          <w:tcPr>
            <w:tcW w:type="dxa" w:w="3180"/>
            <w:tcBorders>
              <w:top w:color="000000" w:space="0" w:sz="8" w:val="single"/>
              <w:left w:color="000000" w:space="0" w:sz="8" w:val="single"/>
              <w:bottom w:color="000000" w:space="0" w:sz="8" w:val="single"/>
              <w:right w:color="000000" w:space="0" w:sz="8" w:val="single"/>
            </w:tcBorders>
            <w:shd w:color="auto" w:fill="auto" w:val="clear"/>
            <w:tcMar>
              <w:top w:type="dxa" w:w="15"/>
              <w:left w:type="dxa" w:w="108"/>
              <w:bottom w:type="dxa" w:w="0"/>
              <w:right w:type="dxa" w:w="108"/>
            </w:tcMar>
            <w:hideMark/>
          </w:tcPr>
          <w:p w:rsidP="0006242D" w:rsidR="0006242D" w:rsidRDefault="0006242D" w:rsidRPr="0006242D">
            <w:pPr>
              <w:autoSpaceDE w:val="0"/>
              <w:autoSpaceDN w:val="0"/>
              <w:adjustRightInd w:val="0"/>
              <w:jc w:val="both"/>
              <w:rPr>
                <w:ins w:author="Sandrine Smieszek" w:date="2022-05-24T16:42:00Z" w:id="428"/>
                <w:rFonts w:ascii="Arial Narrow" w:hAnsi="Arial Narrow"/>
                <w:color w:val="000000"/>
                <w:sz w:val="24"/>
                <w:szCs w:val="24"/>
                <w:lang w:val="en-US"/>
              </w:rPr>
            </w:pPr>
            <w:ins w:author="Sandrine Smieszek" w:date="2022-05-24T16:42:00Z" w:id="429">
              <w:r w:rsidRPr="0006242D">
                <w:rPr>
                  <w:rFonts w:ascii="Arial Narrow" w:hAnsi="Arial Narrow"/>
                  <w:color w:val="000000"/>
                  <w:sz w:val="24"/>
                  <w:szCs w:val="24"/>
                </w:rPr>
                <w:t>2</w:t>
              </w:r>
            </w:ins>
          </w:p>
        </w:tc>
        <w:tc>
          <w:tcPr>
            <w:tcW w:type="dxa" w:w="1900"/>
            <w:tcBorders>
              <w:top w:color="000000" w:space="0" w:sz="8" w:val="single"/>
              <w:left w:color="000000" w:space="0" w:sz="8" w:val="single"/>
              <w:bottom w:color="000000" w:space="0" w:sz="8" w:val="single"/>
              <w:right w:color="000000" w:space="0" w:sz="8" w:val="single"/>
            </w:tcBorders>
            <w:shd w:color="auto" w:fill="auto" w:val="clear"/>
            <w:tcMar>
              <w:top w:type="dxa" w:w="15"/>
              <w:left w:type="dxa" w:w="108"/>
              <w:bottom w:type="dxa" w:w="0"/>
              <w:right w:type="dxa" w:w="108"/>
            </w:tcMar>
            <w:hideMark/>
          </w:tcPr>
          <w:p w:rsidP="0006242D" w:rsidR="0006242D" w:rsidRDefault="0006242D" w:rsidRPr="0006242D">
            <w:pPr>
              <w:autoSpaceDE w:val="0"/>
              <w:autoSpaceDN w:val="0"/>
              <w:adjustRightInd w:val="0"/>
              <w:jc w:val="both"/>
              <w:rPr>
                <w:ins w:author="Sandrine Smieszek" w:date="2022-05-24T16:42:00Z" w:id="430"/>
                <w:rFonts w:ascii="Arial Narrow" w:hAnsi="Arial Narrow"/>
                <w:color w:val="000000"/>
                <w:sz w:val="24"/>
                <w:szCs w:val="24"/>
                <w:lang w:val="en-US"/>
              </w:rPr>
            </w:pPr>
            <w:ins w:author="Sandrine Smieszek" w:date="2022-05-24T16:42:00Z" w:id="431">
              <w:r w:rsidRPr="0006242D">
                <w:rPr>
                  <w:rFonts w:ascii="Arial Narrow" w:hAnsi="Arial Narrow"/>
                  <w:color w:val="000000"/>
                  <w:sz w:val="24"/>
                  <w:szCs w:val="24"/>
                </w:rPr>
                <w:t>40%</w:t>
              </w:r>
            </w:ins>
          </w:p>
        </w:tc>
        <w:tc>
          <w:tcPr>
            <w:tcW w:type="dxa" w:w="1860"/>
            <w:tcBorders>
              <w:top w:color="000000" w:space="0" w:sz="8" w:val="single"/>
              <w:left w:color="000000" w:space="0" w:sz="8" w:val="single"/>
              <w:bottom w:color="000000" w:space="0" w:sz="8" w:val="single"/>
              <w:right w:color="000000" w:space="0" w:sz="8" w:val="single"/>
            </w:tcBorders>
            <w:shd w:color="auto" w:fill="auto" w:val="clear"/>
            <w:tcMar>
              <w:top w:type="dxa" w:w="15"/>
              <w:left w:type="dxa" w:w="108"/>
              <w:bottom w:type="dxa" w:w="0"/>
              <w:right w:type="dxa" w:w="108"/>
            </w:tcMar>
            <w:hideMark/>
          </w:tcPr>
          <w:p w:rsidP="0006242D" w:rsidR="0006242D" w:rsidRDefault="0006242D" w:rsidRPr="0006242D">
            <w:pPr>
              <w:autoSpaceDE w:val="0"/>
              <w:autoSpaceDN w:val="0"/>
              <w:adjustRightInd w:val="0"/>
              <w:jc w:val="both"/>
              <w:rPr>
                <w:ins w:author="Sandrine Smieszek" w:date="2022-05-24T16:42:00Z" w:id="432"/>
                <w:rFonts w:ascii="Arial Narrow" w:hAnsi="Arial Narrow"/>
                <w:color w:val="000000"/>
                <w:sz w:val="24"/>
                <w:szCs w:val="24"/>
                <w:lang w:val="en-US"/>
              </w:rPr>
            </w:pPr>
            <w:ins w:author="Sandrine Smieszek" w:date="2022-05-24T16:42:00Z" w:id="433">
              <w:r w:rsidRPr="0006242D">
                <w:rPr>
                  <w:rFonts w:ascii="Arial Narrow" w:hAnsi="Arial Narrow"/>
                  <w:color w:val="000000"/>
                  <w:sz w:val="24"/>
                  <w:szCs w:val="24"/>
                </w:rPr>
                <w:t>15%</w:t>
              </w:r>
            </w:ins>
          </w:p>
        </w:tc>
        <w:tc>
          <w:tcPr>
            <w:tcW w:type="dxa" w:w="1860"/>
            <w:tcBorders>
              <w:top w:color="000000" w:space="0" w:sz="8" w:val="single"/>
              <w:left w:color="000000" w:space="0" w:sz="8" w:val="single"/>
              <w:bottom w:color="000000" w:space="0" w:sz="8" w:val="single"/>
              <w:right w:color="000000" w:space="0" w:sz="8" w:val="single"/>
            </w:tcBorders>
            <w:shd w:color="auto" w:fill="auto" w:val="clear"/>
            <w:tcMar>
              <w:top w:type="dxa" w:w="15"/>
              <w:left w:type="dxa" w:w="108"/>
              <w:bottom w:type="dxa" w:w="0"/>
              <w:right w:type="dxa" w:w="108"/>
            </w:tcMar>
            <w:hideMark/>
          </w:tcPr>
          <w:p w:rsidP="0006242D" w:rsidR="0006242D" w:rsidRDefault="0006242D" w:rsidRPr="0006242D">
            <w:pPr>
              <w:autoSpaceDE w:val="0"/>
              <w:autoSpaceDN w:val="0"/>
              <w:adjustRightInd w:val="0"/>
              <w:jc w:val="both"/>
              <w:rPr>
                <w:ins w:author="Sandrine Smieszek" w:date="2022-05-24T16:42:00Z" w:id="434"/>
                <w:rFonts w:ascii="Arial Narrow" w:hAnsi="Arial Narrow"/>
                <w:color w:val="000000"/>
                <w:sz w:val="24"/>
                <w:szCs w:val="24"/>
                <w:lang w:val="en-US"/>
              </w:rPr>
            </w:pPr>
            <w:ins w:author="Sandrine Smieszek" w:date="2022-05-24T16:42:00Z" w:id="435">
              <w:r w:rsidRPr="0006242D">
                <w:rPr>
                  <w:rFonts w:ascii="Arial Narrow" w:hAnsi="Arial Narrow"/>
                  <w:color w:val="000000"/>
                  <w:sz w:val="24"/>
                  <w:szCs w:val="24"/>
                </w:rPr>
                <w:t>0</w:t>
              </w:r>
            </w:ins>
          </w:p>
        </w:tc>
      </w:tr>
      <w:tr w:rsidR="0006242D" w:rsidRPr="0006242D" w:rsidTr="0006242D">
        <w:trPr>
          <w:trHeight w:val="336"/>
          <w:ins w:author="Sandrine Smieszek" w:date="2022-05-24T16:42:00Z" w:id="436"/>
        </w:trPr>
        <w:tc>
          <w:tcPr>
            <w:tcW w:type="dxa" w:w="3180"/>
            <w:tcBorders>
              <w:top w:color="000000" w:space="0" w:sz="8" w:val="single"/>
              <w:left w:color="000000" w:space="0" w:sz="8" w:val="single"/>
              <w:bottom w:color="000000" w:space="0" w:sz="8" w:val="single"/>
              <w:right w:color="000000" w:space="0" w:sz="8" w:val="single"/>
            </w:tcBorders>
            <w:shd w:color="auto" w:fill="auto" w:val="clear"/>
            <w:tcMar>
              <w:top w:type="dxa" w:w="15"/>
              <w:left w:type="dxa" w:w="108"/>
              <w:bottom w:type="dxa" w:w="0"/>
              <w:right w:type="dxa" w:w="108"/>
            </w:tcMar>
            <w:hideMark/>
          </w:tcPr>
          <w:p w:rsidP="0006242D" w:rsidR="0006242D" w:rsidRDefault="0006242D" w:rsidRPr="0006242D">
            <w:pPr>
              <w:autoSpaceDE w:val="0"/>
              <w:autoSpaceDN w:val="0"/>
              <w:adjustRightInd w:val="0"/>
              <w:jc w:val="both"/>
              <w:rPr>
                <w:ins w:author="Sandrine Smieszek" w:date="2022-05-24T16:42:00Z" w:id="437"/>
                <w:rFonts w:ascii="Arial Narrow" w:hAnsi="Arial Narrow"/>
                <w:color w:val="000000"/>
                <w:sz w:val="24"/>
                <w:szCs w:val="24"/>
                <w:lang w:val="en-US"/>
              </w:rPr>
            </w:pPr>
            <w:ins w:author="Sandrine Smieszek" w:date="2022-05-24T16:42:00Z" w:id="438">
              <w:r w:rsidRPr="0006242D">
                <w:rPr>
                  <w:rFonts w:ascii="Arial Narrow" w:hAnsi="Arial Narrow"/>
                  <w:color w:val="000000"/>
                  <w:sz w:val="24"/>
                  <w:szCs w:val="24"/>
                </w:rPr>
                <w:t>3</w:t>
              </w:r>
            </w:ins>
          </w:p>
        </w:tc>
        <w:tc>
          <w:tcPr>
            <w:tcW w:type="dxa" w:w="1900"/>
            <w:tcBorders>
              <w:top w:color="000000" w:space="0" w:sz="8" w:val="single"/>
              <w:left w:color="000000" w:space="0" w:sz="8" w:val="single"/>
              <w:bottom w:color="000000" w:space="0" w:sz="8" w:val="single"/>
              <w:right w:color="000000" w:space="0" w:sz="8" w:val="single"/>
            </w:tcBorders>
            <w:shd w:color="auto" w:fill="auto" w:val="clear"/>
            <w:tcMar>
              <w:top w:type="dxa" w:w="15"/>
              <w:left w:type="dxa" w:w="108"/>
              <w:bottom w:type="dxa" w:w="0"/>
              <w:right w:type="dxa" w:w="108"/>
            </w:tcMar>
            <w:hideMark/>
          </w:tcPr>
          <w:p w:rsidP="0006242D" w:rsidR="0006242D" w:rsidRDefault="0006242D" w:rsidRPr="0006242D">
            <w:pPr>
              <w:autoSpaceDE w:val="0"/>
              <w:autoSpaceDN w:val="0"/>
              <w:adjustRightInd w:val="0"/>
              <w:jc w:val="both"/>
              <w:rPr>
                <w:ins w:author="Sandrine Smieszek" w:date="2022-05-24T16:42:00Z" w:id="439"/>
                <w:rFonts w:ascii="Arial Narrow" w:hAnsi="Arial Narrow"/>
                <w:color w:val="000000"/>
                <w:sz w:val="24"/>
                <w:szCs w:val="24"/>
                <w:lang w:val="en-US"/>
              </w:rPr>
            </w:pPr>
            <w:ins w:author="Sandrine Smieszek" w:date="2022-05-24T16:42:00Z" w:id="440">
              <w:r w:rsidRPr="0006242D">
                <w:rPr>
                  <w:rFonts w:ascii="Arial Narrow" w:hAnsi="Arial Narrow"/>
                  <w:color w:val="000000"/>
                  <w:sz w:val="24"/>
                  <w:szCs w:val="24"/>
                </w:rPr>
                <w:t>15%</w:t>
              </w:r>
            </w:ins>
          </w:p>
        </w:tc>
        <w:tc>
          <w:tcPr>
            <w:tcW w:type="dxa" w:w="1860"/>
            <w:tcBorders>
              <w:top w:color="000000" w:space="0" w:sz="8" w:val="single"/>
              <w:left w:color="000000" w:space="0" w:sz="8" w:val="single"/>
              <w:bottom w:color="000000" w:space="0" w:sz="8" w:val="single"/>
              <w:right w:color="000000" w:space="0" w:sz="8" w:val="single"/>
            </w:tcBorders>
            <w:shd w:color="auto" w:fill="auto" w:val="clear"/>
            <w:tcMar>
              <w:top w:type="dxa" w:w="15"/>
              <w:left w:type="dxa" w:w="108"/>
              <w:bottom w:type="dxa" w:w="0"/>
              <w:right w:type="dxa" w:w="108"/>
            </w:tcMar>
            <w:hideMark/>
          </w:tcPr>
          <w:p w:rsidP="0006242D" w:rsidR="0006242D" w:rsidRDefault="0006242D" w:rsidRPr="0006242D">
            <w:pPr>
              <w:autoSpaceDE w:val="0"/>
              <w:autoSpaceDN w:val="0"/>
              <w:adjustRightInd w:val="0"/>
              <w:jc w:val="both"/>
              <w:rPr>
                <w:ins w:author="Sandrine Smieszek" w:date="2022-05-24T16:42:00Z" w:id="441"/>
                <w:rFonts w:ascii="Arial Narrow" w:hAnsi="Arial Narrow"/>
                <w:color w:val="000000"/>
                <w:sz w:val="24"/>
                <w:szCs w:val="24"/>
                <w:lang w:val="en-US"/>
              </w:rPr>
            </w:pPr>
            <w:ins w:author="Sandrine Smieszek" w:date="2022-05-24T16:42:00Z" w:id="442">
              <w:r w:rsidRPr="0006242D">
                <w:rPr>
                  <w:rFonts w:ascii="Arial Narrow" w:hAnsi="Arial Narrow"/>
                  <w:color w:val="000000"/>
                  <w:sz w:val="24"/>
                  <w:szCs w:val="24"/>
                </w:rPr>
                <w:t>0</w:t>
              </w:r>
            </w:ins>
          </w:p>
        </w:tc>
        <w:tc>
          <w:tcPr>
            <w:tcW w:type="dxa" w:w="1860"/>
            <w:tcBorders>
              <w:top w:color="000000" w:space="0" w:sz="8" w:val="single"/>
              <w:left w:color="000000" w:space="0" w:sz="8" w:val="single"/>
              <w:bottom w:color="000000" w:space="0" w:sz="8" w:val="single"/>
              <w:right w:color="000000" w:space="0" w:sz="8" w:val="single"/>
            </w:tcBorders>
            <w:shd w:color="auto" w:fill="auto" w:val="clear"/>
            <w:tcMar>
              <w:top w:type="dxa" w:w="15"/>
              <w:left w:type="dxa" w:w="108"/>
              <w:bottom w:type="dxa" w:w="0"/>
              <w:right w:type="dxa" w:w="108"/>
            </w:tcMar>
            <w:hideMark/>
          </w:tcPr>
          <w:p w:rsidP="0006242D" w:rsidR="0006242D" w:rsidRDefault="0006242D" w:rsidRPr="0006242D">
            <w:pPr>
              <w:autoSpaceDE w:val="0"/>
              <w:autoSpaceDN w:val="0"/>
              <w:adjustRightInd w:val="0"/>
              <w:jc w:val="both"/>
              <w:rPr>
                <w:ins w:author="Sandrine Smieszek" w:date="2022-05-24T16:42:00Z" w:id="443"/>
                <w:rFonts w:ascii="Arial Narrow" w:hAnsi="Arial Narrow"/>
                <w:color w:val="000000"/>
                <w:sz w:val="24"/>
                <w:szCs w:val="24"/>
                <w:lang w:val="en-US"/>
              </w:rPr>
            </w:pPr>
            <w:ins w:author="Sandrine Smieszek" w:date="2022-05-24T16:42:00Z" w:id="444">
              <w:r w:rsidRPr="0006242D">
                <w:rPr>
                  <w:rFonts w:ascii="Arial Narrow" w:hAnsi="Arial Narrow"/>
                  <w:color w:val="000000"/>
                  <w:sz w:val="24"/>
                  <w:szCs w:val="24"/>
                </w:rPr>
                <w:t>0</w:t>
              </w:r>
            </w:ins>
          </w:p>
        </w:tc>
      </w:tr>
      <w:tr w:rsidR="0006242D" w:rsidRPr="0006242D" w:rsidTr="0006242D">
        <w:trPr>
          <w:trHeight w:val="336"/>
          <w:ins w:author="Sandrine Smieszek" w:date="2022-05-24T16:42:00Z" w:id="445"/>
        </w:trPr>
        <w:tc>
          <w:tcPr>
            <w:tcW w:type="dxa" w:w="3180"/>
            <w:tcBorders>
              <w:top w:color="000000" w:space="0" w:sz="8" w:val="single"/>
              <w:left w:color="000000" w:space="0" w:sz="8" w:val="single"/>
              <w:bottom w:color="000000" w:space="0" w:sz="8" w:val="single"/>
              <w:right w:color="000000" w:space="0" w:sz="8" w:val="single"/>
            </w:tcBorders>
            <w:shd w:color="auto" w:fill="auto" w:val="clear"/>
            <w:tcMar>
              <w:top w:type="dxa" w:w="15"/>
              <w:left w:type="dxa" w:w="108"/>
              <w:bottom w:type="dxa" w:w="0"/>
              <w:right w:type="dxa" w:w="108"/>
            </w:tcMar>
            <w:hideMark/>
          </w:tcPr>
          <w:p w:rsidP="0006242D" w:rsidR="0006242D" w:rsidRDefault="0006242D" w:rsidRPr="0006242D">
            <w:pPr>
              <w:autoSpaceDE w:val="0"/>
              <w:autoSpaceDN w:val="0"/>
              <w:adjustRightInd w:val="0"/>
              <w:jc w:val="both"/>
              <w:rPr>
                <w:ins w:author="Sandrine Smieszek" w:date="2022-05-24T16:42:00Z" w:id="446"/>
                <w:rFonts w:ascii="Arial Narrow" w:hAnsi="Arial Narrow"/>
                <w:color w:val="000000"/>
                <w:sz w:val="24"/>
                <w:szCs w:val="24"/>
                <w:lang w:val="en-US"/>
              </w:rPr>
            </w:pPr>
            <w:ins w:author="Sandrine Smieszek" w:date="2022-05-24T16:42:00Z" w:id="447">
              <w:r w:rsidRPr="0006242D">
                <w:rPr>
                  <w:rFonts w:ascii="Arial Narrow" w:hAnsi="Arial Narrow"/>
                  <w:color w:val="000000"/>
                  <w:sz w:val="24"/>
                  <w:szCs w:val="24"/>
                </w:rPr>
                <w:t>&gt; 3</w:t>
              </w:r>
            </w:ins>
          </w:p>
        </w:tc>
        <w:tc>
          <w:tcPr>
            <w:tcW w:type="dxa" w:w="1900"/>
            <w:tcBorders>
              <w:top w:color="000000" w:space="0" w:sz="8" w:val="single"/>
              <w:left w:color="000000" w:space="0" w:sz="8" w:val="single"/>
              <w:bottom w:color="000000" w:space="0" w:sz="8" w:val="single"/>
              <w:right w:color="000000" w:space="0" w:sz="8" w:val="single"/>
            </w:tcBorders>
            <w:shd w:color="auto" w:fill="auto" w:val="clear"/>
            <w:tcMar>
              <w:top w:type="dxa" w:w="15"/>
              <w:left w:type="dxa" w:w="108"/>
              <w:bottom w:type="dxa" w:w="0"/>
              <w:right w:type="dxa" w:w="108"/>
            </w:tcMar>
            <w:hideMark/>
          </w:tcPr>
          <w:p w:rsidP="0006242D" w:rsidR="0006242D" w:rsidRDefault="0006242D" w:rsidRPr="0006242D">
            <w:pPr>
              <w:autoSpaceDE w:val="0"/>
              <w:autoSpaceDN w:val="0"/>
              <w:adjustRightInd w:val="0"/>
              <w:jc w:val="both"/>
              <w:rPr>
                <w:ins w:author="Sandrine Smieszek" w:date="2022-05-24T16:42:00Z" w:id="448"/>
                <w:rFonts w:ascii="Arial Narrow" w:hAnsi="Arial Narrow"/>
                <w:color w:val="000000"/>
                <w:sz w:val="24"/>
                <w:szCs w:val="24"/>
                <w:lang w:val="en-US"/>
              </w:rPr>
            </w:pPr>
            <w:ins w:author="Sandrine Smieszek" w:date="2022-05-24T16:42:00Z" w:id="449">
              <w:r w:rsidRPr="0006242D">
                <w:rPr>
                  <w:rFonts w:ascii="Arial Narrow" w:hAnsi="Arial Narrow"/>
                  <w:color w:val="000000"/>
                  <w:sz w:val="24"/>
                  <w:szCs w:val="24"/>
                </w:rPr>
                <w:t>0</w:t>
              </w:r>
            </w:ins>
          </w:p>
        </w:tc>
        <w:tc>
          <w:tcPr>
            <w:tcW w:type="dxa" w:w="1860"/>
            <w:tcBorders>
              <w:top w:color="000000" w:space="0" w:sz="8" w:val="single"/>
              <w:left w:color="000000" w:space="0" w:sz="8" w:val="single"/>
              <w:bottom w:color="000000" w:space="0" w:sz="8" w:val="single"/>
              <w:right w:color="000000" w:space="0" w:sz="8" w:val="single"/>
            </w:tcBorders>
            <w:shd w:color="auto" w:fill="auto" w:val="clear"/>
            <w:tcMar>
              <w:top w:type="dxa" w:w="15"/>
              <w:left w:type="dxa" w:w="108"/>
              <w:bottom w:type="dxa" w:w="0"/>
              <w:right w:type="dxa" w:w="108"/>
            </w:tcMar>
            <w:hideMark/>
          </w:tcPr>
          <w:p w:rsidP="0006242D" w:rsidR="0006242D" w:rsidRDefault="0006242D" w:rsidRPr="0006242D">
            <w:pPr>
              <w:autoSpaceDE w:val="0"/>
              <w:autoSpaceDN w:val="0"/>
              <w:adjustRightInd w:val="0"/>
              <w:jc w:val="both"/>
              <w:rPr>
                <w:ins w:author="Sandrine Smieszek" w:date="2022-05-24T16:42:00Z" w:id="450"/>
                <w:rFonts w:ascii="Arial Narrow" w:hAnsi="Arial Narrow"/>
                <w:color w:val="000000"/>
                <w:sz w:val="24"/>
                <w:szCs w:val="24"/>
                <w:lang w:val="en-US"/>
              </w:rPr>
            </w:pPr>
            <w:ins w:author="Sandrine Smieszek" w:date="2022-05-24T16:42:00Z" w:id="451">
              <w:r w:rsidRPr="0006242D">
                <w:rPr>
                  <w:rFonts w:ascii="Arial Narrow" w:hAnsi="Arial Narrow"/>
                  <w:color w:val="000000"/>
                  <w:sz w:val="24"/>
                  <w:szCs w:val="24"/>
                </w:rPr>
                <w:t>0</w:t>
              </w:r>
            </w:ins>
          </w:p>
        </w:tc>
        <w:tc>
          <w:tcPr>
            <w:tcW w:type="dxa" w:w="1860"/>
            <w:tcBorders>
              <w:top w:color="000000" w:space="0" w:sz="8" w:val="single"/>
              <w:left w:color="000000" w:space="0" w:sz="8" w:val="single"/>
              <w:bottom w:color="000000" w:space="0" w:sz="8" w:val="single"/>
              <w:right w:color="000000" w:space="0" w:sz="8" w:val="single"/>
            </w:tcBorders>
            <w:shd w:color="auto" w:fill="auto" w:val="clear"/>
            <w:tcMar>
              <w:top w:type="dxa" w:w="15"/>
              <w:left w:type="dxa" w:w="108"/>
              <w:bottom w:type="dxa" w:w="0"/>
              <w:right w:type="dxa" w:w="108"/>
            </w:tcMar>
            <w:hideMark/>
          </w:tcPr>
          <w:p w:rsidP="0006242D" w:rsidR="0006242D" w:rsidRDefault="0006242D" w:rsidRPr="0006242D">
            <w:pPr>
              <w:autoSpaceDE w:val="0"/>
              <w:autoSpaceDN w:val="0"/>
              <w:adjustRightInd w:val="0"/>
              <w:jc w:val="both"/>
              <w:rPr>
                <w:ins w:author="Sandrine Smieszek" w:date="2022-05-24T16:42:00Z" w:id="452"/>
                <w:rFonts w:ascii="Arial Narrow" w:hAnsi="Arial Narrow"/>
                <w:color w:val="000000"/>
                <w:sz w:val="24"/>
                <w:szCs w:val="24"/>
                <w:lang w:val="en-US"/>
              </w:rPr>
            </w:pPr>
            <w:ins w:author="Sandrine Smieszek" w:date="2022-05-24T16:42:00Z" w:id="453">
              <w:r w:rsidRPr="0006242D">
                <w:rPr>
                  <w:rFonts w:ascii="Arial Narrow" w:hAnsi="Arial Narrow"/>
                  <w:color w:val="000000"/>
                  <w:sz w:val="24"/>
                  <w:szCs w:val="24"/>
                </w:rPr>
                <w:t>0</w:t>
              </w:r>
            </w:ins>
          </w:p>
        </w:tc>
      </w:tr>
    </w:tbl>
    <w:p w:rsidP="00527D5D" w:rsidR="0006242D" w:rsidRDefault="0006242D">
      <w:pPr>
        <w:autoSpaceDE w:val="0"/>
        <w:autoSpaceDN w:val="0"/>
        <w:adjustRightInd w:val="0"/>
        <w:jc w:val="both"/>
        <w:rPr>
          <w:ins w:author="Sandrine Smieszek" w:date="2022-05-24T17:12:00Z" w:id="454"/>
          <w:rFonts w:ascii="Arial Narrow" w:hAnsi="Arial Narrow"/>
          <w:color w:val="000000"/>
          <w:sz w:val="24"/>
          <w:szCs w:val="24"/>
        </w:rPr>
      </w:pPr>
    </w:p>
    <w:p w:rsidP="00527D5D" w:rsidR="002B0DFA" w:rsidRDefault="002B0DFA">
      <w:pPr>
        <w:autoSpaceDE w:val="0"/>
        <w:autoSpaceDN w:val="0"/>
        <w:adjustRightInd w:val="0"/>
        <w:jc w:val="both"/>
        <w:rPr>
          <w:ins w:author="Sandrine Smieszek" w:date="2022-05-24T16:42:00Z" w:id="455"/>
          <w:rFonts w:ascii="Arial Narrow" w:hAnsi="Arial Narrow"/>
          <w:color w:val="000000"/>
          <w:sz w:val="24"/>
          <w:szCs w:val="24"/>
        </w:rPr>
      </w:pPr>
      <w:ins w:author="Sandrine Smieszek" w:date="2022-05-24T17:12:00Z" w:id="456">
        <w:r>
          <w:rPr>
            <w:rFonts w:ascii="Arial Narrow" w:hAnsi="Arial Narrow"/>
            <w:color w:val="000000"/>
            <w:sz w:val="24"/>
            <w:szCs w:val="24"/>
          </w:rPr>
          <w:t>La prime de présence étant versée sur la paie de juin, un r</w:t>
        </w:r>
        <w:r w:rsidRPr="0006242D">
          <w:rPr>
            <w:rFonts w:ascii="Arial Narrow" w:hAnsi="Arial Narrow"/>
            <w:color w:val="000000"/>
            <w:sz w:val="24"/>
            <w:szCs w:val="24"/>
          </w:rPr>
          <w:t xml:space="preserve">appel de 30% </w:t>
        </w:r>
      </w:ins>
      <w:ins w:author="Sandrine Smieszek" w:date="2022-05-24T17:13:00Z" w:id="457">
        <w:r>
          <w:rPr>
            <w:rFonts w:ascii="Arial Narrow" w:hAnsi="Arial Narrow"/>
            <w:color w:val="000000"/>
            <w:sz w:val="24"/>
            <w:szCs w:val="24"/>
          </w:rPr>
          <w:t xml:space="preserve">sera </w:t>
        </w:r>
      </w:ins>
      <w:ins w:author="Sandrine Smieszek" w:date="2022-05-24T17:12:00Z" w:id="458">
        <w:r w:rsidRPr="0006242D">
          <w:rPr>
            <w:rFonts w:ascii="Arial Narrow" w:hAnsi="Arial Narrow"/>
            <w:color w:val="000000"/>
            <w:sz w:val="24"/>
            <w:szCs w:val="24"/>
          </w:rPr>
          <w:t xml:space="preserve">versé sur la paie de Juillet aux </w:t>
        </w:r>
        <w:proofErr w:type="spellStart"/>
        <w:r w:rsidRPr="0006242D">
          <w:rPr>
            <w:rFonts w:ascii="Arial Narrow" w:hAnsi="Arial Narrow"/>
            <w:color w:val="000000"/>
            <w:sz w:val="24"/>
            <w:szCs w:val="24"/>
          </w:rPr>
          <w:t>co</w:t>
        </w:r>
        <w:r>
          <w:rPr>
            <w:rFonts w:ascii="Arial Narrow" w:hAnsi="Arial Narrow"/>
            <w:color w:val="000000"/>
            <w:sz w:val="24"/>
            <w:szCs w:val="24"/>
          </w:rPr>
          <w:t>llaborateurs.trices</w:t>
        </w:r>
        <w:proofErr w:type="spellEnd"/>
        <w:r>
          <w:rPr>
            <w:rFonts w:ascii="Arial Narrow" w:hAnsi="Arial Narrow"/>
            <w:color w:val="000000"/>
            <w:sz w:val="24"/>
            <w:szCs w:val="24"/>
          </w:rPr>
          <w:t xml:space="preserve"> concernés)</w:t>
        </w:r>
      </w:ins>
      <w:ins w:author="Sandrine Smieszek" w:date="2022-05-24T17:13:00Z" w:id="459">
        <w:r>
          <w:rPr>
            <w:rFonts w:ascii="Arial Narrow" w:hAnsi="Arial Narrow"/>
            <w:color w:val="000000"/>
            <w:sz w:val="24"/>
            <w:szCs w:val="24"/>
          </w:rPr>
          <w:t>.</w:t>
        </w:r>
      </w:ins>
    </w:p>
    <w:p w:rsidP="00527D5D" w:rsidR="0006242D" w:rsidRDefault="0006242D">
      <w:pPr>
        <w:autoSpaceDE w:val="0"/>
        <w:autoSpaceDN w:val="0"/>
        <w:adjustRightInd w:val="0"/>
        <w:jc w:val="both"/>
        <w:rPr>
          <w:ins w:author="Sandrine Smieszek" w:date="2022-05-24T17:15:00Z" w:id="460"/>
          <w:rFonts w:ascii="Arial Narrow" w:hAnsi="Arial Narrow"/>
          <w:color w:val="000000"/>
          <w:sz w:val="24"/>
          <w:szCs w:val="24"/>
        </w:rPr>
      </w:pPr>
    </w:p>
    <w:p w:rsidP="00527D5D" w:rsidR="002B0DFA" w:rsidRDefault="002B0DFA">
      <w:pPr>
        <w:autoSpaceDE w:val="0"/>
        <w:autoSpaceDN w:val="0"/>
        <w:adjustRightInd w:val="0"/>
        <w:jc w:val="both"/>
        <w:rPr>
          <w:ins w:author="Sandrine Smieszek" w:date="2022-05-24T16:41:00Z" w:id="461"/>
          <w:rFonts w:ascii="Arial Narrow" w:hAnsi="Arial Narrow"/>
          <w:color w:val="000000"/>
          <w:sz w:val="24"/>
          <w:szCs w:val="24"/>
        </w:rPr>
      </w:pPr>
    </w:p>
    <w:p w:rsidP="0006242D" w:rsidR="0006242D" w:rsidRDefault="0006242D" w:rsidRPr="009533E8">
      <w:pPr>
        <w:autoSpaceDE w:val="0"/>
        <w:autoSpaceDN w:val="0"/>
        <w:adjustRightInd w:val="0"/>
        <w:rPr>
          <w:ins w:author="Sandrine Smieszek" w:date="2022-05-24T16:44:00Z" w:id="462"/>
          <w:rFonts w:ascii="Arial Narrow" w:cs="Arial Unicode MS" w:eastAsia="Arial Unicode MS" w:hAnsi="Arial Narrow"/>
          <w:b/>
          <w:sz w:val="24"/>
          <w:szCs w:val="24"/>
          <w:u w:val="single"/>
        </w:rPr>
      </w:pPr>
      <w:ins w:author="Sandrine Smieszek" w:date="2022-05-24T16:44:00Z" w:id="463">
        <w:r w:rsidRPr="002B0DFA">
          <w:rPr>
            <w:rFonts w:ascii="Arial Narrow" w:cs="Arial Unicode MS" w:eastAsia="Arial Unicode MS" w:hAnsi="Arial Narrow"/>
            <w:b/>
            <w:sz w:val="24"/>
            <w:szCs w:val="24"/>
            <w:u w:val="single"/>
          </w:rPr>
          <w:t xml:space="preserve">Art </w:t>
        </w:r>
      </w:ins>
      <w:ins w:author="Sandrine Smieszek" w:date="2022-05-24T16:46:00Z" w:id="464">
        <w:r w:rsidRPr="002B0DFA">
          <w:rPr>
            <w:rFonts w:ascii="Arial Narrow" w:cs="Arial Unicode MS" w:eastAsia="Arial Unicode MS" w:hAnsi="Arial Narrow"/>
            <w:b/>
            <w:sz w:val="24"/>
            <w:szCs w:val="24"/>
            <w:u w:val="single"/>
          </w:rPr>
          <w:t>7</w:t>
        </w:r>
      </w:ins>
      <w:ins w:author="Sandrine Smieszek" w:date="2022-05-24T16:44:00Z" w:id="465">
        <w:r w:rsidRPr="002B0DFA">
          <w:rPr>
            <w:rFonts w:ascii="Arial Narrow" w:cs="Arial Unicode MS" w:eastAsia="Arial Unicode MS" w:hAnsi="Arial Narrow"/>
            <w:b/>
            <w:sz w:val="24"/>
            <w:szCs w:val="24"/>
            <w:u w:val="single"/>
          </w:rPr>
          <w:t>. Prime de saison de cadres</w:t>
        </w:r>
        <w:r w:rsidRPr="009533E8">
          <w:rPr>
            <w:rFonts w:ascii="Arial Narrow" w:cs="Arial Unicode MS" w:eastAsia="Arial Unicode MS" w:hAnsi="Arial Narrow"/>
            <w:b/>
            <w:sz w:val="24"/>
            <w:szCs w:val="24"/>
            <w:u w:val="single"/>
          </w:rPr>
          <w:t xml:space="preserve"> </w:t>
        </w:r>
      </w:ins>
    </w:p>
    <w:p w:rsidP="00527D5D" w:rsidR="0006242D" w:rsidRDefault="0006242D">
      <w:pPr>
        <w:autoSpaceDE w:val="0"/>
        <w:autoSpaceDN w:val="0"/>
        <w:adjustRightInd w:val="0"/>
        <w:jc w:val="both"/>
        <w:rPr>
          <w:ins w:author="Sandrine Smieszek" w:date="2022-05-24T17:13:00Z" w:id="466"/>
          <w:rFonts w:ascii="Arial Narrow" w:hAnsi="Arial Narrow"/>
          <w:color w:val="000000"/>
          <w:sz w:val="24"/>
          <w:szCs w:val="24"/>
        </w:rPr>
      </w:pPr>
    </w:p>
    <w:p w:rsidP="00527D5D" w:rsidR="002B0DFA" w:rsidRDefault="002B0DFA">
      <w:pPr>
        <w:autoSpaceDE w:val="0"/>
        <w:autoSpaceDN w:val="0"/>
        <w:adjustRightInd w:val="0"/>
        <w:jc w:val="both"/>
        <w:rPr>
          <w:ins w:author="Sandrine Smieszek" w:date="2022-05-24T16:43:00Z" w:id="467"/>
          <w:rFonts w:ascii="Arial Narrow" w:hAnsi="Arial Narrow"/>
          <w:color w:val="000000"/>
          <w:sz w:val="24"/>
          <w:szCs w:val="24"/>
        </w:rPr>
      </w:pPr>
      <w:ins w:author="Sandrine Smieszek" w:date="2022-05-24T17:13:00Z" w:id="468">
        <w:r>
          <w:rPr>
            <w:rFonts w:ascii="Arial Narrow" w:hAnsi="Arial Narrow"/>
            <w:color w:val="000000"/>
            <w:sz w:val="24"/>
            <w:szCs w:val="24"/>
          </w:rPr>
          <w:t xml:space="preserve">Les dispositions de la prime de saison des cadres qui figure dans le programme social </w:t>
        </w:r>
      </w:ins>
      <w:ins w:author="Sandrine Smieszek" w:date="2022-05-24T17:14:00Z" w:id="469">
        <w:r>
          <w:rPr>
            <w:rFonts w:ascii="Arial Narrow" w:hAnsi="Arial Narrow"/>
            <w:color w:val="000000"/>
            <w:sz w:val="24"/>
            <w:szCs w:val="24"/>
          </w:rPr>
          <w:t xml:space="preserve">2021 </w:t>
        </w:r>
        <w:proofErr w:type="gramStart"/>
        <w:r>
          <w:rPr>
            <w:rFonts w:ascii="Arial Narrow" w:hAnsi="Arial Narrow"/>
            <w:color w:val="000000"/>
            <w:sz w:val="24"/>
            <w:szCs w:val="24"/>
          </w:rPr>
          <w:t>est</w:t>
        </w:r>
        <w:proofErr w:type="gramEnd"/>
        <w:r>
          <w:rPr>
            <w:rFonts w:ascii="Arial Narrow" w:hAnsi="Arial Narrow"/>
            <w:color w:val="000000"/>
            <w:sz w:val="24"/>
            <w:szCs w:val="24"/>
          </w:rPr>
          <w:t xml:space="preserve"> modifié comme suit :</w:t>
        </w:r>
      </w:ins>
    </w:p>
    <w:p w:rsidP="0006242D" w:rsidR="002B0DFA" w:rsidRDefault="004D5B8D">
      <w:pPr>
        <w:autoSpaceDE w:val="0"/>
        <w:autoSpaceDN w:val="0"/>
        <w:adjustRightInd w:val="0"/>
        <w:jc w:val="both"/>
        <w:rPr>
          <w:ins w:author="Sandrine Smieszek" w:date="2022-05-24T17:14:00Z" w:id="470"/>
          <w:rFonts w:ascii="Arial Narrow" w:hAnsi="Arial Narrow"/>
          <w:color w:val="000000"/>
          <w:sz w:val="24"/>
          <w:szCs w:val="24"/>
        </w:rPr>
      </w:pPr>
      <w:ins w:author="Sandrine Smieszek" w:date="2022-05-24T16:44:00Z" w:id="471">
        <w:r w:rsidRPr="0006242D">
          <w:rPr>
            <w:rFonts w:ascii="Arial Narrow" w:hAnsi="Arial Narrow"/>
            <w:color w:val="000000"/>
            <w:sz w:val="24"/>
            <w:szCs w:val="24"/>
          </w:rPr>
          <w:t>L’absence pour hospitalisation du salarié (y compris en ambulatoire sous réserve de le justifier par un bulletin d’hospitalisation) et l’arrêt maladie qui suit immédiatement cette hospitalisation, dans la limite de 30 jours ne minore pas la prime de saison</w:t>
        </w:r>
      </w:ins>
      <w:ins w:author="Sandrine Smieszek" w:date="2022-05-24T17:14:00Z" w:id="472">
        <w:r w:rsidR="002B0DFA">
          <w:rPr>
            <w:rFonts w:ascii="Arial Narrow" w:hAnsi="Arial Narrow"/>
            <w:color w:val="000000"/>
            <w:sz w:val="24"/>
            <w:szCs w:val="24"/>
          </w:rPr>
          <w:t>.</w:t>
        </w:r>
      </w:ins>
    </w:p>
    <w:p w:rsidP="0006242D" w:rsidR="002B0DFA" w:rsidRDefault="002B0DFA">
      <w:pPr>
        <w:autoSpaceDE w:val="0"/>
        <w:autoSpaceDN w:val="0"/>
        <w:adjustRightInd w:val="0"/>
        <w:jc w:val="both"/>
        <w:rPr>
          <w:ins w:author="Sandrine Smieszek" w:date="2022-05-24T17:15:00Z" w:id="473"/>
          <w:rFonts w:ascii="Arial Narrow" w:hAnsi="Arial Narrow"/>
          <w:color w:val="000000"/>
          <w:sz w:val="24"/>
          <w:szCs w:val="24"/>
        </w:rPr>
      </w:pPr>
      <w:ins w:author="Sandrine Smieszek" w:date="2022-05-24T17:14:00Z" w:id="474">
        <w:r>
          <w:rPr>
            <w:rFonts w:ascii="Arial Narrow" w:hAnsi="Arial Narrow"/>
            <w:color w:val="000000"/>
            <w:sz w:val="24"/>
            <w:szCs w:val="24"/>
          </w:rPr>
          <w:t xml:space="preserve">Cette disposition est applicable </w:t>
        </w:r>
      </w:ins>
      <w:ins w:author="Sandrine Smieszek" w:date="2022-05-24T16:44:00Z" w:id="475">
        <w:r w:rsidR="004D5B8D" w:rsidRPr="0006242D">
          <w:rPr>
            <w:rFonts w:ascii="Arial Narrow" w:hAnsi="Arial Narrow"/>
            <w:color w:val="000000"/>
            <w:sz w:val="24"/>
            <w:szCs w:val="24"/>
          </w:rPr>
          <w:t>à compter de la prime versée en juin 2022.</w:t>
        </w:r>
      </w:ins>
    </w:p>
    <w:p w:rsidP="0006242D" w:rsidR="004032F9" w:rsidRDefault="004D5B8D" w:rsidRPr="0006242D">
      <w:pPr>
        <w:autoSpaceDE w:val="0"/>
        <w:autoSpaceDN w:val="0"/>
        <w:adjustRightInd w:val="0"/>
        <w:jc w:val="both"/>
        <w:rPr>
          <w:ins w:author="Sandrine Smieszek" w:date="2022-05-24T16:44:00Z" w:id="476"/>
          <w:rFonts w:ascii="Arial Narrow" w:hAnsi="Arial Narrow"/>
          <w:color w:val="000000"/>
          <w:sz w:val="24"/>
          <w:szCs w:val="24"/>
        </w:rPr>
      </w:pPr>
      <w:ins w:author="Sandrine Smieszek" w:date="2022-05-24T16:44:00Z" w:id="477">
        <w:r w:rsidRPr="0006242D">
          <w:rPr>
            <w:rFonts w:ascii="Arial Narrow" w:hAnsi="Arial Narrow"/>
            <w:color w:val="000000"/>
            <w:sz w:val="24"/>
            <w:szCs w:val="24"/>
          </w:rPr>
          <w:t xml:space="preserve">Un rappel de prime sera versé sur la paie de Juillet aux </w:t>
        </w:r>
        <w:proofErr w:type="spellStart"/>
        <w:r w:rsidRPr="0006242D">
          <w:rPr>
            <w:rFonts w:ascii="Arial Narrow" w:hAnsi="Arial Narrow"/>
            <w:color w:val="000000"/>
            <w:sz w:val="24"/>
            <w:szCs w:val="24"/>
          </w:rPr>
          <w:t>collaborateurs.trices</w:t>
        </w:r>
        <w:proofErr w:type="spellEnd"/>
        <w:r w:rsidRPr="0006242D">
          <w:rPr>
            <w:rFonts w:ascii="Arial Narrow" w:hAnsi="Arial Narrow"/>
            <w:color w:val="000000"/>
            <w:sz w:val="24"/>
            <w:szCs w:val="24"/>
          </w:rPr>
          <w:t xml:space="preserve"> concernés</w:t>
        </w:r>
      </w:ins>
    </w:p>
    <w:p w:rsidP="00527D5D" w:rsidR="0006242D" w:rsidRDefault="0006242D">
      <w:pPr>
        <w:autoSpaceDE w:val="0"/>
        <w:autoSpaceDN w:val="0"/>
        <w:adjustRightInd w:val="0"/>
        <w:jc w:val="both"/>
        <w:rPr>
          <w:ins w:author="Sandrine Smieszek" w:date="2022-05-24T16:43:00Z" w:id="478"/>
          <w:rFonts w:ascii="Arial Narrow" w:hAnsi="Arial Narrow"/>
          <w:color w:val="000000"/>
          <w:sz w:val="24"/>
          <w:szCs w:val="24"/>
        </w:rPr>
      </w:pPr>
    </w:p>
    <w:p w:rsidP="0006242D" w:rsidR="0006242D" w:rsidRDefault="0006242D" w:rsidRPr="009533E8">
      <w:pPr>
        <w:autoSpaceDE w:val="0"/>
        <w:autoSpaceDN w:val="0"/>
        <w:adjustRightInd w:val="0"/>
        <w:rPr>
          <w:ins w:author="Sandrine Smieszek" w:date="2022-05-24T16:44:00Z" w:id="479"/>
          <w:rFonts w:ascii="Arial Narrow" w:cs="Arial Unicode MS" w:eastAsia="Arial Unicode MS" w:hAnsi="Arial Narrow"/>
          <w:b/>
          <w:sz w:val="24"/>
          <w:szCs w:val="24"/>
          <w:u w:val="single"/>
        </w:rPr>
      </w:pPr>
      <w:ins w:author="Sandrine Smieszek" w:date="2022-05-24T16:44:00Z" w:id="480">
        <w:r w:rsidRPr="002B0DFA">
          <w:rPr>
            <w:rFonts w:ascii="Arial Narrow" w:cs="Arial Unicode MS" w:eastAsia="Arial Unicode MS" w:hAnsi="Arial Narrow"/>
            <w:b/>
            <w:sz w:val="24"/>
            <w:szCs w:val="24"/>
            <w:u w:val="single"/>
          </w:rPr>
          <w:t xml:space="preserve">Art </w:t>
        </w:r>
      </w:ins>
      <w:ins w:author="Sandrine Smieszek" w:date="2022-05-24T16:47:00Z" w:id="481">
        <w:r w:rsidRPr="002B0DFA">
          <w:rPr>
            <w:rFonts w:ascii="Arial Narrow" w:cs="Arial Unicode MS" w:eastAsia="Arial Unicode MS" w:hAnsi="Arial Narrow"/>
            <w:b/>
            <w:sz w:val="24"/>
            <w:szCs w:val="24"/>
            <w:u w:val="single"/>
          </w:rPr>
          <w:t>8</w:t>
        </w:r>
      </w:ins>
      <w:ins w:author="Sandrine Smieszek" w:date="2022-05-24T16:44:00Z" w:id="482">
        <w:r w:rsidRPr="002B0DFA">
          <w:rPr>
            <w:rFonts w:ascii="Arial Narrow" w:cs="Arial Unicode MS" w:eastAsia="Arial Unicode MS" w:hAnsi="Arial Narrow"/>
            <w:b/>
            <w:sz w:val="24"/>
            <w:szCs w:val="24"/>
            <w:u w:val="single"/>
          </w:rPr>
          <w:t xml:space="preserve">. Prime de </w:t>
        </w:r>
      </w:ins>
      <w:ins w:author="Sandrine Smieszek" w:date="2022-05-24T16:45:00Z" w:id="483">
        <w:r w:rsidRPr="002B0DFA">
          <w:rPr>
            <w:rFonts w:ascii="Arial Narrow" w:cs="Arial Unicode MS" w:eastAsia="Arial Unicode MS" w:hAnsi="Arial Narrow"/>
            <w:b/>
            <w:sz w:val="24"/>
            <w:szCs w:val="24"/>
            <w:u w:val="single"/>
          </w:rPr>
          <w:t>performance logistique</w:t>
        </w:r>
      </w:ins>
      <w:ins w:author="Sandrine Smieszek" w:date="2022-05-24T16:44:00Z" w:id="484">
        <w:r w:rsidRPr="009533E8">
          <w:rPr>
            <w:rFonts w:ascii="Arial Narrow" w:cs="Arial Unicode MS" w:eastAsia="Arial Unicode MS" w:hAnsi="Arial Narrow"/>
            <w:b/>
            <w:sz w:val="24"/>
            <w:szCs w:val="24"/>
            <w:u w:val="single"/>
          </w:rPr>
          <w:t xml:space="preserve"> </w:t>
        </w:r>
      </w:ins>
    </w:p>
    <w:p w:rsidP="00527D5D" w:rsidR="0006242D" w:rsidRDefault="0006242D">
      <w:pPr>
        <w:autoSpaceDE w:val="0"/>
        <w:autoSpaceDN w:val="0"/>
        <w:adjustRightInd w:val="0"/>
        <w:jc w:val="both"/>
        <w:rPr>
          <w:ins w:author="Sandrine Smieszek" w:date="2022-05-24T16:45:00Z" w:id="485"/>
          <w:rFonts w:ascii="Arial Narrow" w:hAnsi="Arial Narrow"/>
          <w:color w:val="000000"/>
          <w:sz w:val="24"/>
          <w:szCs w:val="24"/>
        </w:rPr>
      </w:pPr>
    </w:p>
    <w:p w:rsidP="0006242D" w:rsidR="0006242D" w:rsidRDefault="002B0DFA">
      <w:pPr>
        <w:autoSpaceDE w:val="0"/>
        <w:autoSpaceDN w:val="0"/>
        <w:adjustRightInd w:val="0"/>
        <w:jc w:val="both"/>
        <w:rPr>
          <w:ins w:author="Sandrine Smieszek" w:date="2022-05-24T17:16:00Z" w:id="486"/>
          <w:rFonts w:ascii="Arial Narrow" w:hAnsi="Arial Narrow"/>
          <w:color w:val="000000"/>
          <w:sz w:val="24"/>
          <w:szCs w:val="24"/>
        </w:rPr>
      </w:pPr>
      <w:ins w:author="Sandrine Smieszek" w:date="2022-05-24T17:15:00Z" w:id="487">
        <w:r>
          <w:rPr>
            <w:rFonts w:ascii="Arial Narrow" w:hAnsi="Arial Narrow"/>
            <w:color w:val="000000"/>
            <w:sz w:val="24"/>
            <w:szCs w:val="24"/>
          </w:rPr>
          <w:t xml:space="preserve">La prime de performance versée à compter de la paie de septembre prendra en compte la variation des </w:t>
        </w:r>
      </w:ins>
      <w:ins w:author="Sandrine Smieszek" w:date="2022-05-24T16:45:00Z" w:id="488">
        <w:r w:rsidR="0006242D" w:rsidRPr="0006242D">
          <w:rPr>
            <w:rFonts w:ascii="Arial Narrow" w:hAnsi="Arial Narrow"/>
            <w:color w:val="000000"/>
            <w:sz w:val="24"/>
            <w:szCs w:val="24"/>
          </w:rPr>
          <w:t xml:space="preserve">objectifs de productivité des activités colis et palette en fonction de la saisonnalité. </w:t>
        </w:r>
      </w:ins>
    </w:p>
    <w:p w:rsidP="0006242D" w:rsidR="002B0DFA" w:rsidRDefault="002B0DFA" w:rsidRPr="0006242D">
      <w:pPr>
        <w:autoSpaceDE w:val="0"/>
        <w:autoSpaceDN w:val="0"/>
        <w:adjustRightInd w:val="0"/>
        <w:jc w:val="both"/>
        <w:rPr>
          <w:ins w:author="Sandrine Smieszek" w:date="2022-05-24T16:45:00Z" w:id="489"/>
          <w:rFonts w:ascii="Arial Narrow" w:hAnsi="Arial Narrow"/>
          <w:color w:val="000000"/>
          <w:sz w:val="24"/>
          <w:szCs w:val="24"/>
        </w:rPr>
      </w:pPr>
    </w:p>
    <w:p w:rsidP="002B0DFA" w:rsidR="002B0DFA" w:rsidRDefault="002B0DFA" w:rsidRPr="002B0DFA">
      <w:pPr>
        <w:spacing w:before="80"/>
        <w:rPr>
          <w:ins w:author="Sandrine Smieszek" w:date="2022-05-24T17:18:00Z" w:id="490"/>
          <w:rFonts w:ascii="Arial Narrow" w:hAnsi="Arial Narrow"/>
          <w:color w:val="000000"/>
          <w:sz w:val="24"/>
          <w:szCs w:val="24"/>
        </w:rPr>
      </w:pPr>
      <w:ins w:author="Sandrine Smieszek" w:date="2022-05-24T17:17:00Z" w:id="491">
        <w:r w:rsidRPr="002B0DFA">
          <w:rPr>
            <w:rFonts w:ascii="Arial Narrow" w:hAnsi="Arial Narrow"/>
            <w:color w:val="000000"/>
            <w:sz w:val="24"/>
            <w:szCs w:val="24"/>
          </w:rPr>
          <w:t>Le seuil d’attribution de la prime à partir du taux d’atteinte des objectifs à 99%, prévu pour une durée de 1 AN lors de la signature de l</w:t>
        </w:r>
      </w:ins>
      <w:ins w:author="Sandrine Smieszek" w:date="2022-05-24T17:18:00Z" w:id="492">
        <w:r w:rsidRPr="002B0DFA">
          <w:rPr>
            <w:rFonts w:ascii="Arial Narrow" w:hAnsi="Arial Narrow"/>
            <w:color w:val="000000"/>
            <w:sz w:val="24"/>
            <w:szCs w:val="24"/>
          </w:rPr>
          <w:t>’accord NAO 2021 est reconduit.</w:t>
        </w:r>
      </w:ins>
    </w:p>
    <w:p w:rsidP="00527D5D" w:rsidR="002B0DFA" w:rsidRDefault="002B0DFA">
      <w:pPr>
        <w:autoSpaceDE w:val="0"/>
        <w:autoSpaceDN w:val="0"/>
        <w:adjustRightInd w:val="0"/>
        <w:jc w:val="both"/>
        <w:rPr>
          <w:ins w:author="Sandrine Smieszek" w:date="2022-05-24T17:18:00Z" w:id="493"/>
          <w:rFonts w:ascii="Arial Narrow" w:hAnsi="Arial Narrow"/>
          <w:color w:val="000000"/>
          <w:sz w:val="24"/>
          <w:szCs w:val="24"/>
          <w:highlight w:val="yellow"/>
        </w:rPr>
      </w:pPr>
    </w:p>
    <w:p w:rsidP="00527D5D" w:rsidR="00955E36" w:rsidRDefault="008B7214">
      <w:pPr>
        <w:autoSpaceDE w:val="0"/>
        <w:autoSpaceDN w:val="0"/>
        <w:adjustRightInd w:val="0"/>
        <w:jc w:val="both"/>
        <w:rPr>
          <w:ins w:author="Sandrine Smieszek" w:date="2021-04-07T11:40:00Z" w:id="494"/>
          <w:rFonts w:ascii="Arial Narrow" w:hAnsi="Arial Narrow"/>
          <w:color w:val="000000"/>
          <w:sz w:val="24"/>
          <w:szCs w:val="24"/>
          <w:highlight w:val="yellow"/>
        </w:rPr>
      </w:pPr>
      <w:del w:author="Sandrine Smieszek" w:date="2022-05-24T16:46:00Z" w:id="495">
        <w:r w:rsidDel="0006242D" w:rsidRPr="00EF78A5">
          <w:rPr>
            <w:rFonts w:ascii="Arial Narrow" w:hAnsi="Arial Narrow"/>
            <w:color w:val="000000"/>
            <w:sz w:val="24"/>
            <w:szCs w:val="24"/>
            <w:highlight w:val="yellow"/>
          </w:rPr>
          <w:delText>Afin de simplifier les critères d’obtention</w:delText>
        </w:r>
      </w:del>
      <w:del w:author="Sandrine Smieszek" w:date="2021-04-07T11:39:00Z" w:id="496">
        <w:r w:rsidDel="00021A66" w:rsidRPr="00EF78A5">
          <w:rPr>
            <w:rFonts w:ascii="Arial Narrow" w:hAnsi="Arial Narrow"/>
            <w:color w:val="000000"/>
            <w:sz w:val="24"/>
            <w:szCs w:val="24"/>
            <w:highlight w:val="yellow"/>
          </w:rPr>
          <w:delText xml:space="preserve"> et </w:delText>
        </w:r>
      </w:del>
      <w:del w:author="Sandrine Smieszek" w:date="2022-05-24T16:46:00Z" w:id="497">
        <w:r w:rsidDel="0006242D" w:rsidRPr="00EF78A5">
          <w:rPr>
            <w:rFonts w:ascii="Arial Narrow" w:hAnsi="Arial Narrow"/>
            <w:color w:val="000000"/>
            <w:sz w:val="24"/>
            <w:szCs w:val="24"/>
            <w:highlight w:val="yellow"/>
          </w:rPr>
          <w:delText>d’améliorer la lisibilité de cette prime</w:delText>
        </w:r>
      </w:del>
    </w:p>
    <w:p w:rsidDel="00021A66" w:rsidP="00527D5D" w:rsidR="008B7214" w:rsidRDefault="008B7214" w:rsidRPr="00C0644E">
      <w:pPr>
        <w:autoSpaceDE w:val="0"/>
        <w:autoSpaceDN w:val="0"/>
        <w:adjustRightInd w:val="0"/>
        <w:jc w:val="both"/>
        <w:rPr>
          <w:del w:author="Sandrine Smieszek" w:date="2021-04-07T11:40:00Z" w:id="498"/>
          <w:rFonts w:ascii="Arial Narrow" w:hAnsi="Arial Narrow"/>
          <w:color w:val="000000"/>
          <w:sz w:val="24"/>
          <w:szCs w:val="24"/>
          <w:highlight w:val="yellow"/>
        </w:rPr>
      </w:pPr>
      <w:del w:author="Sandrine Smieszek" w:date="2021-04-07T11:40:00Z" w:id="499">
        <w:r w:rsidDel="00021A66" w:rsidRPr="00C0644E">
          <w:rPr>
            <w:rFonts w:ascii="Arial Narrow" w:hAnsi="Arial Narrow"/>
            <w:color w:val="000000"/>
            <w:sz w:val="24"/>
            <w:szCs w:val="24"/>
            <w:highlight w:val="yellow"/>
          </w:rPr>
          <w:delText xml:space="preserve">, </w:delText>
        </w:r>
        <w:r w:rsidDel="00021A66" w:rsidR="00527D5D" w:rsidRPr="00C0644E">
          <w:rPr>
            <w:rFonts w:ascii="Arial Narrow" w:hAnsi="Arial Narrow"/>
            <w:color w:val="000000"/>
            <w:sz w:val="24"/>
            <w:szCs w:val="24"/>
            <w:highlight w:val="yellow"/>
          </w:rPr>
          <w:delText>une négociation sur la prime de performance</w:delText>
        </w:r>
        <w:r w:rsidDel="00021A66" w:rsidRPr="00C0644E">
          <w:rPr>
            <w:rFonts w:ascii="Arial Narrow" w:hAnsi="Arial Narrow"/>
            <w:color w:val="000000"/>
            <w:sz w:val="24"/>
            <w:szCs w:val="24"/>
            <w:highlight w:val="yellow"/>
          </w:rPr>
          <w:delText xml:space="preserve"> aura lieu à partir du mois de Septembre 2020. </w:delText>
        </w:r>
      </w:del>
    </w:p>
    <w:p w:rsidDel="00021A66" w:rsidP="00527D5D" w:rsidR="002A44F0" w:rsidRDefault="008B7214" w:rsidRPr="009533E8">
      <w:pPr>
        <w:autoSpaceDE w:val="0"/>
        <w:autoSpaceDN w:val="0"/>
        <w:adjustRightInd w:val="0"/>
        <w:jc w:val="both"/>
        <w:rPr>
          <w:del w:author="Sandrine Smieszek" w:date="2021-04-07T11:40:00Z" w:id="500"/>
          <w:rFonts w:ascii="Arial Narrow" w:hAnsi="Arial Narrow"/>
          <w:color w:val="000000"/>
          <w:sz w:val="24"/>
          <w:szCs w:val="24"/>
        </w:rPr>
      </w:pPr>
      <w:del w:author="Sandrine Smieszek" w:date="2021-04-07T11:40:00Z" w:id="501">
        <w:r w:rsidDel="00021A66" w:rsidRPr="00C0644E">
          <w:rPr>
            <w:rFonts w:ascii="Arial Narrow" w:hAnsi="Arial Narrow"/>
            <w:color w:val="000000"/>
            <w:sz w:val="24"/>
            <w:szCs w:val="24"/>
            <w:highlight w:val="yellow"/>
          </w:rPr>
          <w:delText>Le groupe de négociation</w:delText>
        </w:r>
      </w:del>
      <w:ins w:author="Sandra Verdin" w:date="2020-06-17T14:51:00Z" w:id="502">
        <w:del w:author="Sandrine Smieszek" w:date="2021-04-07T11:40:00Z" w:id="503">
          <w:r w:rsidDel="00021A66" w:rsidR="00FA40B4" w:rsidRPr="00C0644E">
            <w:rPr>
              <w:rFonts w:ascii="Arial Narrow" w:hAnsi="Arial Narrow"/>
              <w:color w:val="000000"/>
              <w:sz w:val="24"/>
              <w:szCs w:val="24"/>
              <w:highlight w:val="yellow"/>
            </w:rPr>
            <w:delText>,</w:delText>
          </w:r>
        </w:del>
      </w:ins>
      <w:del w:author="Sandrine Smieszek" w:date="2021-04-07T11:40:00Z" w:id="504">
        <w:r w:rsidDel="00021A66" w:rsidRPr="00C0644E">
          <w:rPr>
            <w:rFonts w:ascii="Arial Narrow" w:hAnsi="Arial Narrow"/>
            <w:color w:val="000000"/>
            <w:sz w:val="24"/>
            <w:szCs w:val="24"/>
            <w:highlight w:val="yellow"/>
          </w:rPr>
          <w:delText xml:space="preserve"> </w:delText>
        </w:r>
        <w:r w:rsidDel="00021A66" w:rsidR="002A44F0" w:rsidRPr="00C0644E">
          <w:rPr>
            <w:rFonts w:ascii="Arial Narrow" w:hAnsi="Arial Narrow"/>
            <w:color w:val="000000"/>
            <w:sz w:val="24"/>
            <w:szCs w:val="24"/>
            <w:highlight w:val="yellow"/>
          </w:rPr>
          <w:delText>incluant des managers</w:delText>
        </w:r>
      </w:del>
      <w:ins w:author="Sandra Verdin" w:date="2020-06-17T14:51:00Z" w:id="505">
        <w:del w:author="Sandrine Smieszek" w:date="2021-04-07T11:40:00Z" w:id="506">
          <w:r w:rsidDel="00021A66" w:rsidR="00FA40B4" w:rsidRPr="00C0644E">
            <w:rPr>
              <w:rFonts w:ascii="Arial Narrow" w:hAnsi="Arial Narrow"/>
              <w:color w:val="000000"/>
              <w:sz w:val="24"/>
              <w:szCs w:val="24"/>
              <w:highlight w:val="yellow"/>
            </w:rPr>
            <w:delText>,</w:delText>
          </w:r>
        </w:del>
      </w:ins>
      <w:del w:author="Sandrine Smieszek" w:date="2021-04-07T11:40:00Z" w:id="507">
        <w:r w:rsidDel="00021A66" w:rsidR="002A44F0" w:rsidRPr="00C0644E">
          <w:rPr>
            <w:rFonts w:ascii="Arial Narrow" w:hAnsi="Arial Narrow"/>
            <w:color w:val="000000"/>
            <w:sz w:val="24"/>
            <w:szCs w:val="24"/>
            <w:highlight w:val="yellow"/>
          </w:rPr>
          <w:delText xml:space="preserve"> </w:delText>
        </w:r>
        <w:r w:rsidDel="00021A66" w:rsidRPr="00C0644E">
          <w:rPr>
            <w:rFonts w:ascii="Arial Narrow" w:hAnsi="Arial Narrow"/>
            <w:color w:val="000000"/>
            <w:sz w:val="24"/>
            <w:szCs w:val="24"/>
            <w:highlight w:val="yellow"/>
          </w:rPr>
          <w:delText>permettra de redéfinir les critères de performance de l’entreprise</w:delText>
        </w:r>
        <w:r w:rsidDel="00021A66" w:rsidR="002A44F0" w:rsidRPr="00C0644E">
          <w:rPr>
            <w:rFonts w:ascii="Arial Narrow" w:hAnsi="Arial Narrow"/>
            <w:color w:val="000000"/>
            <w:sz w:val="24"/>
            <w:szCs w:val="24"/>
            <w:highlight w:val="yellow"/>
          </w:rPr>
          <w:delText>.</w:delText>
        </w:r>
        <w:r w:rsidDel="00021A66" w:rsidR="002A44F0" w:rsidRPr="009533E8">
          <w:rPr>
            <w:rFonts w:ascii="Arial Narrow" w:hAnsi="Arial Narrow"/>
            <w:color w:val="000000"/>
            <w:sz w:val="24"/>
            <w:szCs w:val="24"/>
          </w:rPr>
          <w:tab/>
        </w:r>
      </w:del>
    </w:p>
    <w:p w:rsidDel="00021A66" w:rsidP="008E246B" w:rsidR="00817340" w:rsidRDefault="00817340" w:rsidRPr="009533E8">
      <w:pPr>
        <w:autoSpaceDE w:val="0"/>
        <w:autoSpaceDN w:val="0"/>
        <w:adjustRightInd w:val="0"/>
        <w:rPr>
          <w:del w:author="Sandrine Smieszek" w:date="2021-04-07T11:40:00Z" w:id="508"/>
          <w:rFonts w:ascii="Arial Narrow" w:cs="Arial Unicode MS" w:eastAsia="Arial Unicode MS" w:hAnsi="Arial Narrow"/>
          <w:b/>
          <w:sz w:val="24"/>
          <w:szCs w:val="24"/>
          <w:u w:val="single"/>
        </w:rPr>
      </w:pPr>
    </w:p>
    <w:p w:rsidDel="00C0644E" w:rsidP="00D574A1" w:rsidR="00D574A1" w:rsidRDefault="00D574A1" w:rsidRPr="009533E8">
      <w:pPr>
        <w:autoSpaceDE w:val="0"/>
        <w:autoSpaceDN w:val="0"/>
        <w:adjustRightInd w:val="0"/>
        <w:rPr>
          <w:del w:author="Sandrine Smieszek" w:date="2021-04-06T18:49:00Z" w:id="509"/>
          <w:rFonts w:ascii="Arial Narrow" w:cs="Arial Unicode MS" w:eastAsia="Arial Unicode MS" w:hAnsi="Arial Narrow"/>
          <w:b/>
          <w:sz w:val="24"/>
          <w:szCs w:val="24"/>
          <w:u w:val="single"/>
        </w:rPr>
      </w:pPr>
      <w:del w:author="Sandrine Smieszek" w:date="2021-04-06T18:49:00Z" w:id="510">
        <w:r w:rsidDel="00C0644E" w:rsidRPr="009533E8">
          <w:rPr>
            <w:rFonts w:ascii="Arial Narrow" w:cs="Arial Unicode MS" w:eastAsia="Arial Unicode MS" w:hAnsi="Arial Narrow"/>
            <w:b/>
            <w:sz w:val="24"/>
            <w:szCs w:val="24"/>
            <w:u w:val="single"/>
          </w:rPr>
          <w:delText xml:space="preserve">Art </w:delText>
        </w:r>
        <w:r w:rsidDel="00C0644E" w:rsidR="00662418" w:rsidRPr="009533E8">
          <w:rPr>
            <w:rFonts w:ascii="Arial Narrow" w:cs="Arial Unicode MS" w:eastAsia="Arial Unicode MS" w:hAnsi="Arial Narrow"/>
            <w:b/>
            <w:sz w:val="24"/>
            <w:szCs w:val="24"/>
            <w:u w:val="single"/>
          </w:rPr>
          <w:delText>6</w:delText>
        </w:r>
        <w:r w:rsidDel="00C0644E" w:rsidRPr="009533E8">
          <w:rPr>
            <w:rFonts w:ascii="Arial Narrow" w:cs="Arial Unicode MS" w:eastAsia="Arial Unicode MS" w:hAnsi="Arial Narrow"/>
            <w:b/>
            <w:sz w:val="24"/>
            <w:szCs w:val="24"/>
            <w:u w:val="single"/>
          </w:rPr>
          <w:delText xml:space="preserve">. Travail de nuit </w:delText>
        </w:r>
      </w:del>
    </w:p>
    <w:p w:rsidDel="00C0644E" w:rsidP="008E246B" w:rsidR="00D574A1" w:rsidRDefault="00D574A1" w:rsidRPr="009533E8">
      <w:pPr>
        <w:autoSpaceDE w:val="0"/>
        <w:autoSpaceDN w:val="0"/>
        <w:adjustRightInd w:val="0"/>
        <w:rPr>
          <w:del w:author="Sandrine Smieszek" w:date="2021-04-06T18:49:00Z" w:id="511"/>
          <w:rFonts w:ascii="Arial Narrow" w:cs="Arial Unicode MS" w:eastAsia="Arial Unicode MS" w:hAnsi="Arial Narrow"/>
          <w:b/>
          <w:sz w:val="24"/>
          <w:szCs w:val="24"/>
          <w:u w:val="single"/>
        </w:rPr>
      </w:pPr>
    </w:p>
    <w:p w:rsidDel="00C0644E" w:rsidP="00D574A1" w:rsidR="00D574A1" w:rsidRDefault="00D574A1" w:rsidRPr="009533E8">
      <w:pPr>
        <w:autoSpaceDE w:val="0"/>
        <w:autoSpaceDN w:val="0"/>
        <w:adjustRightInd w:val="0"/>
        <w:rPr>
          <w:del w:author="Sandrine Smieszek" w:date="2021-04-06T18:49:00Z" w:id="512"/>
          <w:rFonts w:ascii="Arial Narrow" w:cs="Arial Unicode MS" w:eastAsia="Arial Unicode MS" w:hAnsi="Arial Narrow"/>
          <w:b/>
          <w:sz w:val="24"/>
          <w:szCs w:val="24"/>
        </w:rPr>
      </w:pPr>
      <w:del w:author="Sandrine Smieszek" w:date="2021-04-06T18:49:00Z" w:id="513">
        <w:r w:rsidDel="00C0644E" w:rsidRPr="009533E8">
          <w:rPr>
            <w:rFonts w:ascii="Arial Narrow" w:cs="Arial Unicode MS" w:eastAsia="Arial Unicode MS" w:hAnsi="Arial Narrow"/>
            <w:b/>
            <w:sz w:val="24"/>
            <w:szCs w:val="24"/>
          </w:rPr>
          <w:delText xml:space="preserve">Art </w:delText>
        </w:r>
        <w:r w:rsidDel="00C0644E" w:rsidR="00662418" w:rsidRPr="009533E8">
          <w:rPr>
            <w:rFonts w:ascii="Arial Narrow" w:cs="Arial Unicode MS" w:eastAsia="Arial Unicode MS" w:hAnsi="Arial Narrow"/>
            <w:b/>
            <w:sz w:val="24"/>
            <w:szCs w:val="24"/>
          </w:rPr>
          <w:delText>6</w:delText>
        </w:r>
        <w:r w:rsidDel="00C0644E" w:rsidRPr="009533E8">
          <w:rPr>
            <w:rFonts w:ascii="Arial Narrow" w:cs="Arial Unicode MS" w:eastAsia="Arial Unicode MS" w:hAnsi="Arial Narrow"/>
            <w:b/>
            <w:sz w:val="24"/>
            <w:szCs w:val="24"/>
          </w:rPr>
          <w:delText xml:space="preserve">.1. Heures de nuit </w:delText>
        </w:r>
      </w:del>
    </w:p>
    <w:p w:rsidDel="00C0644E" w:rsidP="008E246B" w:rsidR="00D574A1" w:rsidRDefault="00D574A1" w:rsidRPr="009533E8">
      <w:pPr>
        <w:autoSpaceDE w:val="0"/>
        <w:autoSpaceDN w:val="0"/>
        <w:adjustRightInd w:val="0"/>
        <w:rPr>
          <w:del w:author="Sandrine Smieszek" w:date="2021-04-06T18:49:00Z" w:id="514"/>
          <w:rFonts w:ascii="Arial Narrow" w:cs="Arial Unicode MS" w:eastAsia="Arial Unicode MS" w:hAnsi="Arial Narrow"/>
          <w:b/>
          <w:sz w:val="24"/>
          <w:szCs w:val="24"/>
          <w:u w:val="single"/>
        </w:rPr>
      </w:pPr>
    </w:p>
    <w:p w:rsidDel="00C0644E" w:rsidP="00E3398C" w:rsidR="00D574A1" w:rsidRDefault="00D574A1" w:rsidRPr="009533E8">
      <w:pPr>
        <w:autoSpaceDE w:val="0"/>
        <w:autoSpaceDN w:val="0"/>
        <w:adjustRightInd w:val="0"/>
        <w:jc w:val="both"/>
        <w:rPr>
          <w:del w:author="Sandrine Smieszek" w:date="2021-04-06T18:49:00Z" w:id="515"/>
          <w:rFonts w:ascii="Arial Narrow" w:hAnsi="Arial Narrow"/>
          <w:color w:val="000000"/>
          <w:sz w:val="24"/>
          <w:szCs w:val="24"/>
        </w:rPr>
      </w:pPr>
      <w:del w:author="Sandrine Smieszek" w:date="2021-04-06T18:49:00Z" w:id="516">
        <w:r w:rsidDel="00C0644E" w:rsidRPr="009533E8">
          <w:rPr>
            <w:rFonts w:ascii="Arial Narrow" w:hAnsi="Arial Narrow"/>
            <w:color w:val="000000"/>
            <w:sz w:val="24"/>
            <w:szCs w:val="24"/>
          </w:rPr>
          <w:delText xml:space="preserve">A compter de la paie du mois de juillet 2020 (15 juin 2020), les heures de nuit habituelles à 25% et les heures de nuit occasionnelles à 32% fusionnent pour être rémunérées </w:delText>
        </w:r>
      </w:del>
      <w:ins w:author="Sandra Verdin" w:date="2020-06-18T12:50:00Z" w:id="517">
        <w:del w:author="Sandrine Smieszek" w:date="2021-04-06T18:49:00Z" w:id="518">
          <w:r w:rsidDel="00C0644E" w:rsidR="00AE56D5">
            <w:rPr>
              <w:rFonts w:ascii="Arial Narrow" w:hAnsi="Arial Narrow"/>
              <w:color w:val="000000"/>
              <w:sz w:val="24"/>
              <w:szCs w:val="24"/>
            </w:rPr>
            <w:delText>majorées</w:delText>
          </w:r>
          <w:r w:rsidDel="00C0644E" w:rsidR="00AE56D5" w:rsidRPr="009533E8">
            <w:rPr>
              <w:rFonts w:ascii="Arial Narrow" w:hAnsi="Arial Narrow"/>
              <w:color w:val="000000"/>
              <w:sz w:val="24"/>
              <w:szCs w:val="24"/>
            </w:rPr>
            <w:delText xml:space="preserve"> </w:delText>
          </w:r>
        </w:del>
      </w:ins>
      <w:del w:author="Sandrine Smieszek" w:date="2021-04-06T18:49:00Z" w:id="519">
        <w:r w:rsidDel="00C0644E" w:rsidRPr="009533E8">
          <w:rPr>
            <w:rFonts w:ascii="Arial Narrow" w:hAnsi="Arial Narrow"/>
            <w:color w:val="000000"/>
            <w:sz w:val="24"/>
            <w:szCs w:val="24"/>
          </w:rPr>
          <w:delText>au taux unique de 30%.</w:delText>
        </w:r>
      </w:del>
    </w:p>
    <w:p w:rsidDel="00C0644E" w:rsidP="00E3398C" w:rsidR="00D574A1" w:rsidRDefault="00D574A1" w:rsidRPr="009533E8">
      <w:pPr>
        <w:autoSpaceDE w:val="0"/>
        <w:autoSpaceDN w:val="0"/>
        <w:adjustRightInd w:val="0"/>
        <w:jc w:val="both"/>
        <w:rPr>
          <w:del w:author="Sandrine Smieszek" w:date="2021-04-06T18:49:00Z" w:id="520"/>
          <w:rFonts w:ascii="Arial Narrow" w:hAnsi="Arial Narrow"/>
          <w:color w:val="000000"/>
          <w:sz w:val="24"/>
          <w:szCs w:val="24"/>
        </w:rPr>
      </w:pPr>
    </w:p>
    <w:p w:rsidDel="00C0644E" w:rsidP="00E3398C" w:rsidR="001970D4" w:rsidRDefault="00D574A1" w:rsidRPr="009533E8">
      <w:pPr>
        <w:autoSpaceDE w:val="0"/>
        <w:autoSpaceDN w:val="0"/>
        <w:adjustRightInd w:val="0"/>
        <w:jc w:val="both"/>
        <w:rPr>
          <w:del w:author="Sandrine Smieszek" w:date="2021-04-06T18:49:00Z" w:id="521"/>
          <w:rFonts w:ascii="Arial Narrow" w:hAnsi="Arial Narrow"/>
          <w:color w:val="000000"/>
          <w:sz w:val="24"/>
          <w:szCs w:val="24"/>
        </w:rPr>
      </w:pPr>
      <w:del w:author="Sandrine Smieszek" w:date="2021-04-06T18:49:00Z" w:id="522">
        <w:r w:rsidDel="00C0644E" w:rsidRPr="009533E8">
          <w:rPr>
            <w:rFonts w:ascii="Arial Narrow" w:hAnsi="Arial Narrow"/>
            <w:color w:val="000000"/>
            <w:sz w:val="24"/>
            <w:szCs w:val="24"/>
          </w:rPr>
          <w:delText>Par ailleurs, l</w:delText>
        </w:r>
        <w:r w:rsidDel="00C0644E" w:rsidR="00527D5D" w:rsidRPr="009533E8">
          <w:rPr>
            <w:rFonts w:ascii="Arial Narrow" w:hAnsi="Arial Narrow"/>
            <w:color w:val="000000"/>
            <w:sz w:val="24"/>
            <w:szCs w:val="24"/>
          </w:rPr>
          <w:delText>es heures de nuit à 25% effectuées depuis le 11 mai</w:delText>
        </w:r>
        <w:r w:rsidDel="00C0644E" w:rsidRPr="009533E8">
          <w:rPr>
            <w:rFonts w:ascii="Arial Narrow" w:hAnsi="Arial Narrow"/>
            <w:color w:val="000000"/>
            <w:sz w:val="24"/>
            <w:szCs w:val="24"/>
          </w:rPr>
          <w:delText xml:space="preserve"> 2020 (nouvelle période de modulation)</w:delText>
        </w:r>
        <w:r w:rsidDel="00C0644E" w:rsidR="00527D5D" w:rsidRPr="009533E8">
          <w:rPr>
            <w:rFonts w:ascii="Arial Narrow" w:hAnsi="Arial Narrow"/>
            <w:color w:val="000000"/>
            <w:sz w:val="24"/>
            <w:szCs w:val="24"/>
          </w:rPr>
          <w:delText xml:space="preserve"> seront revalorisées </w:delText>
        </w:r>
      </w:del>
      <w:ins w:author="Sandra Verdin" w:date="2020-06-18T12:49:00Z" w:id="523">
        <w:del w:author="Sandrine Smieszek" w:date="2021-04-06T18:49:00Z" w:id="524">
          <w:r w:rsidDel="00C0644E" w:rsidR="00AE56D5">
            <w:rPr>
              <w:rFonts w:ascii="Arial Narrow" w:hAnsi="Arial Narrow"/>
              <w:color w:val="000000"/>
              <w:sz w:val="24"/>
              <w:szCs w:val="24"/>
            </w:rPr>
            <w:delText xml:space="preserve">majorées de </w:delText>
          </w:r>
        </w:del>
      </w:ins>
      <w:del w:author="Sandrine Smieszek" w:date="2021-04-06T18:49:00Z" w:id="525">
        <w:r w:rsidDel="00C0644E" w:rsidR="00527D5D" w:rsidRPr="009533E8">
          <w:rPr>
            <w:rFonts w:ascii="Arial Narrow" w:hAnsi="Arial Narrow"/>
            <w:color w:val="000000"/>
            <w:sz w:val="24"/>
            <w:szCs w:val="24"/>
          </w:rPr>
          <w:delText xml:space="preserve">à 30% </w:delText>
        </w:r>
      </w:del>
      <w:ins w:author="Sandra Verdin" w:date="2020-06-18T12:50:00Z" w:id="526">
        <w:del w:author="Sandrine Smieszek" w:date="2021-04-06T18:49:00Z" w:id="527">
          <w:r w:rsidDel="00C0644E" w:rsidR="00AE56D5">
            <w:rPr>
              <w:rFonts w:ascii="Arial Narrow" w:hAnsi="Arial Narrow"/>
              <w:color w:val="000000"/>
              <w:sz w:val="24"/>
              <w:szCs w:val="24"/>
            </w:rPr>
            <w:delText xml:space="preserve">. La régularisation sera effectuée </w:delText>
          </w:r>
        </w:del>
      </w:ins>
      <w:del w:author="Sandrine Smieszek" w:date="2021-04-06T18:49:00Z" w:id="528">
        <w:r w:rsidDel="00C0644E" w:rsidR="00527D5D" w:rsidRPr="009533E8">
          <w:rPr>
            <w:rFonts w:ascii="Arial Narrow" w:hAnsi="Arial Narrow"/>
            <w:color w:val="000000"/>
            <w:sz w:val="24"/>
            <w:szCs w:val="24"/>
          </w:rPr>
          <w:delText>sur la paie de juillet.</w:delText>
        </w:r>
      </w:del>
    </w:p>
    <w:p w:rsidDel="00C0644E" w:rsidP="00D574A1" w:rsidR="00D574A1" w:rsidRDefault="00D574A1" w:rsidRPr="009533E8">
      <w:pPr>
        <w:autoSpaceDE w:val="0"/>
        <w:autoSpaceDN w:val="0"/>
        <w:adjustRightInd w:val="0"/>
        <w:rPr>
          <w:del w:author="Sandrine Smieszek" w:date="2021-04-06T18:49:00Z" w:id="529"/>
          <w:rFonts w:ascii="Arial Narrow" w:hAnsi="Arial Narrow"/>
          <w:color w:val="000000"/>
          <w:sz w:val="24"/>
          <w:szCs w:val="24"/>
        </w:rPr>
      </w:pPr>
    </w:p>
    <w:p w:rsidDel="00C0644E" w:rsidP="00D574A1" w:rsidR="00D574A1" w:rsidRDefault="00D574A1" w:rsidRPr="009533E8">
      <w:pPr>
        <w:autoSpaceDE w:val="0"/>
        <w:autoSpaceDN w:val="0"/>
        <w:adjustRightInd w:val="0"/>
        <w:rPr>
          <w:del w:author="Sandrine Smieszek" w:date="2021-04-06T18:49:00Z" w:id="530"/>
          <w:rFonts w:ascii="Arial Narrow" w:cs="Arial Unicode MS" w:eastAsia="Arial Unicode MS" w:hAnsi="Arial Narrow"/>
          <w:b/>
          <w:sz w:val="24"/>
          <w:szCs w:val="24"/>
        </w:rPr>
      </w:pPr>
      <w:del w:author="Sandrine Smieszek" w:date="2021-04-06T18:49:00Z" w:id="531">
        <w:r w:rsidDel="00C0644E" w:rsidRPr="009533E8">
          <w:rPr>
            <w:rFonts w:ascii="Arial Narrow" w:cs="Arial Unicode MS" w:eastAsia="Arial Unicode MS" w:hAnsi="Arial Narrow"/>
            <w:b/>
            <w:sz w:val="24"/>
            <w:szCs w:val="24"/>
          </w:rPr>
          <w:delText xml:space="preserve">Art </w:delText>
        </w:r>
        <w:r w:rsidDel="00C0644E" w:rsidR="00662418" w:rsidRPr="009533E8">
          <w:rPr>
            <w:rFonts w:ascii="Arial Narrow" w:cs="Arial Unicode MS" w:eastAsia="Arial Unicode MS" w:hAnsi="Arial Narrow"/>
            <w:b/>
            <w:sz w:val="24"/>
            <w:szCs w:val="24"/>
          </w:rPr>
          <w:delText>6</w:delText>
        </w:r>
        <w:r w:rsidDel="00C0644E" w:rsidRPr="009533E8">
          <w:rPr>
            <w:rFonts w:ascii="Arial Narrow" w:cs="Arial Unicode MS" w:eastAsia="Arial Unicode MS" w:hAnsi="Arial Narrow"/>
            <w:b/>
            <w:sz w:val="24"/>
            <w:szCs w:val="24"/>
          </w:rPr>
          <w:delText xml:space="preserve">.2. Repos compensateur de nuit </w:delText>
        </w:r>
      </w:del>
    </w:p>
    <w:p w:rsidDel="00C0644E" w:rsidP="00D574A1" w:rsidR="00D574A1" w:rsidRDefault="00D574A1" w:rsidRPr="009533E8">
      <w:pPr>
        <w:autoSpaceDE w:val="0"/>
        <w:autoSpaceDN w:val="0"/>
        <w:adjustRightInd w:val="0"/>
        <w:rPr>
          <w:del w:author="Sandrine Smieszek" w:date="2021-04-06T18:49:00Z" w:id="532"/>
          <w:rFonts w:ascii="Arial Narrow" w:hAnsi="Arial Narrow"/>
          <w:color w:val="000000"/>
          <w:sz w:val="24"/>
          <w:szCs w:val="24"/>
        </w:rPr>
      </w:pPr>
    </w:p>
    <w:p w:rsidDel="00C0644E" w:rsidP="00E3398C" w:rsidR="001970D4" w:rsidRDefault="00D574A1" w:rsidRPr="009533E8">
      <w:pPr>
        <w:autoSpaceDE w:val="0"/>
        <w:autoSpaceDN w:val="0"/>
        <w:adjustRightInd w:val="0"/>
        <w:jc w:val="both"/>
        <w:rPr>
          <w:del w:author="Sandrine Smieszek" w:date="2021-04-06T18:49:00Z" w:id="533"/>
          <w:rFonts w:ascii="Arial Narrow" w:hAnsi="Arial Narrow"/>
          <w:color w:val="000000"/>
          <w:sz w:val="24"/>
          <w:szCs w:val="24"/>
        </w:rPr>
      </w:pPr>
      <w:del w:author="Sandrine Smieszek" w:date="2021-04-06T18:49:00Z" w:id="534">
        <w:r w:rsidDel="00C0644E" w:rsidRPr="009533E8">
          <w:rPr>
            <w:rFonts w:ascii="Arial Narrow" w:hAnsi="Arial Narrow"/>
            <w:color w:val="000000"/>
            <w:sz w:val="24"/>
            <w:szCs w:val="24"/>
          </w:rPr>
          <w:delText>Alors que</w:delText>
        </w:r>
      </w:del>
      <w:ins w:author="Sandra Verdin" w:date="2020-06-18T12:50:00Z" w:id="535">
        <w:del w:author="Sandrine Smieszek" w:date="2021-04-06T18:49:00Z" w:id="536">
          <w:r w:rsidDel="00C0644E" w:rsidR="00AE56D5">
            <w:rPr>
              <w:rFonts w:ascii="Arial Narrow" w:hAnsi="Arial Narrow"/>
              <w:color w:val="000000"/>
              <w:sz w:val="24"/>
              <w:szCs w:val="24"/>
            </w:rPr>
            <w:delText>L</w:delText>
          </w:r>
        </w:del>
      </w:ins>
      <w:ins w:author="Sandra Verdin" w:date="2020-06-18T12:51:00Z" w:id="537">
        <w:del w:author="Sandrine Smieszek" w:date="2021-04-06T18:49:00Z" w:id="538">
          <w:r w:rsidDel="00C0644E" w:rsidR="00AE56D5">
            <w:rPr>
              <w:rFonts w:ascii="Arial Narrow" w:hAnsi="Arial Narrow"/>
              <w:color w:val="000000"/>
              <w:sz w:val="24"/>
              <w:szCs w:val="24"/>
            </w:rPr>
            <w:delText>’attribution d</w:delText>
          </w:r>
        </w:del>
      </w:ins>
      <w:ins w:author="Sandra Verdin" w:date="2020-06-18T12:50:00Z" w:id="539">
        <w:del w:author="Sandrine Smieszek" w:date="2021-04-06T18:49:00Z" w:id="540">
          <w:r w:rsidDel="00C0644E" w:rsidR="00AE56D5">
            <w:rPr>
              <w:rFonts w:ascii="Arial Narrow" w:hAnsi="Arial Narrow"/>
              <w:color w:val="000000"/>
              <w:sz w:val="24"/>
              <w:szCs w:val="24"/>
            </w:rPr>
            <w:delText>es</w:delText>
          </w:r>
        </w:del>
      </w:ins>
      <w:del w:author="Sandrine Smieszek" w:date="2021-04-06T18:49:00Z" w:id="541">
        <w:r w:rsidDel="00C0644E" w:rsidRPr="009533E8">
          <w:rPr>
            <w:rFonts w:ascii="Arial Narrow" w:hAnsi="Arial Narrow"/>
            <w:color w:val="000000"/>
            <w:sz w:val="24"/>
            <w:szCs w:val="24"/>
          </w:rPr>
          <w:delText xml:space="preserve"> 3 jours de Repos Compensateur de Nuit sont accordés aux travailleurs de nuit qui effectuent au moins 270 heures de nuit </w:delText>
        </w:r>
      </w:del>
      <w:ins w:author="Sandra Verdin" w:date="2020-06-18T12:53:00Z" w:id="542">
        <w:del w:author="Sandrine Smieszek" w:date="2021-04-06T18:49:00Z" w:id="543">
          <w:r w:rsidDel="00C0644E" w:rsidR="00AE56D5">
            <w:rPr>
              <w:rFonts w:ascii="Arial Narrow" w:hAnsi="Arial Narrow"/>
              <w:color w:val="000000"/>
              <w:sz w:val="24"/>
              <w:szCs w:val="24"/>
            </w:rPr>
            <w:delText xml:space="preserve">(entre 22H et 5H) </w:delText>
          </w:r>
        </w:del>
      </w:ins>
      <w:del w:author="Sandrine Smieszek" w:date="2021-04-06T18:49:00Z" w:id="544">
        <w:r w:rsidDel="00C0644E" w:rsidRPr="009533E8">
          <w:rPr>
            <w:rFonts w:ascii="Arial Narrow" w:hAnsi="Arial Narrow"/>
            <w:color w:val="000000"/>
            <w:sz w:val="24"/>
            <w:szCs w:val="24"/>
          </w:rPr>
          <w:delText>dans la période de modulation</w:delText>
        </w:r>
      </w:del>
      <w:ins w:author="Sandra Verdin" w:date="2020-06-18T12:51:00Z" w:id="545">
        <w:del w:author="Sandrine Smieszek" w:date="2021-04-06T18:49:00Z" w:id="546">
          <w:r w:rsidDel="00C0644E" w:rsidR="00AE56D5">
            <w:rPr>
              <w:rFonts w:ascii="Arial Narrow" w:hAnsi="Arial Narrow"/>
              <w:color w:val="000000"/>
              <w:sz w:val="24"/>
              <w:szCs w:val="24"/>
            </w:rPr>
            <w:delText xml:space="preserve"> s’effectuera de la manière suivante sur la période de modulation 2020-2021 :</w:delText>
          </w:r>
        </w:del>
      </w:ins>
      <w:del w:author="Sandrine Smieszek" w:date="2021-04-06T18:49:00Z" w:id="547">
        <w:r w:rsidDel="00C0644E" w:rsidRPr="009533E8">
          <w:rPr>
            <w:rFonts w:ascii="Arial Narrow" w:hAnsi="Arial Narrow"/>
            <w:color w:val="000000"/>
            <w:sz w:val="24"/>
            <w:szCs w:val="24"/>
          </w:rPr>
          <w:delText>, il sera désormais accordé</w:delText>
        </w:r>
      </w:del>
      <w:ins w:author="Sandra Verdin" w:date="2020-06-18T12:53:00Z" w:id="548">
        <w:del w:author="Sandrine Smieszek" w:date="2021-04-06T18:49:00Z" w:id="549">
          <w:r w:rsidDel="00C0644E" w:rsidR="00AE56D5">
            <w:rPr>
              <w:rFonts w:ascii="Arial Narrow" w:hAnsi="Arial Narrow"/>
              <w:color w:val="000000"/>
              <w:sz w:val="24"/>
              <w:szCs w:val="24"/>
            </w:rPr>
            <w:delText>acquisition</w:delText>
          </w:r>
        </w:del>
      </w:ins>
      <w:ins w:author="Sandra Verdin" w:date="2020-06-18T12:52:00Z" w:id="550">
        <w:del w:author="Sandrine Smieszek" w:date="2021-04-06T18:49:00Z" w:id="551">
          <w:r w:rsidDel="00C0644E" w:rsidR="00AE56D5">
            <w:rPr>
              <w:rFonts w:ascii="Arial Narrow" w:hAnsi="Arial Narrow"/>
              <w:color w:val="000000"/>
              <w:sz w:val="24"/>
              <w:szCs w:val="24"/>
            </w:rPr>
            <w:delText xml:space="preserve"> d’</w:delText>
          </w:r>
        </w:del>
      </w:ins>
      <w:del w:author="Sandrine Smieszek" w:date="2021-04-06T18:49:00Z" w:id="552">
        <w:r w:rsidDel="00C0644E" w:rsidRPr="009533E8">
          <w:rPr>
            <w:rFonts w:ascii="Arial Narrow" w:hAnsi="Arial Narrow"/>
            <w:color w:val="000000"/>
            <w:sz w:val="24"/>
            <w:szCs w:val="24"/>
          </w:rPr>
          <w:delText xml:space="preserve"> </w:delText>
        </w:r>
        <w:r w:rsidDel="00C0644E" w:rsidR="00527D5D" w:rsidRPr="009533E8">
          <w:rPr>
            <w:rFonts w:ascii="Arial Narrow" w:hAnsi="Arial Narrow"/>
            <w:color w:val="000000"/>
            <w:sz w:val="24"/>
            <w:szCs w:val="24"/>
          </w:rPr>
          <w:delText>1 jour de RCN par tranche de 90 heures de nuit dans la limite de 3 jours / an</w:delText>
        </w:r>
      </w:del>
      <w:ins w:author="Sandra Verdin" w:date="2020-06-18T12:52:00Z" w:id="553">
        <w:del w:author="Sandrine Smieszek" w:date="2021-04-06T18:49:00Z" w:id="554">
          <w:r w:rsidDel="00C0644E" w:rsidR="00AE56D5">
            <w:rPr>
              <w:rFonts w:ascii="Arial Narrow" w:hAnsi="Arial Narrow"/>
              <w:color w:val="000000"/>
              <w:sz w:val="24"/>
              <w:szCs w:val="24"/>
            </w:rPr>
            <w:delText>née de modulation</w:delText>
          </w:r>
        </w:del>
      </w:ins>
      <w:del w:author="Sandrine Smieszek" w:date="2021-04-06T18:49:00Z" w:id="555">
        <w:r w:rsidDel="00C0644E" w:rsidRPr="009533E8">
          <w:rPr>
            <w:rFonts w:ascii="Arial Narrow" w:hAnsi="Arial Narrow"/>
            <w:color w:val="000000"/>
            <w:sz w:val="24"/>
            <w:szCs w:val="24"/>
          </w:rPr>
          <w:delText>.</w:delText>
        </w:r>
      </w:del>
    </w:p>
    <w:p w:rsidDel="00C0644E" w:rsidP="00E3398C" w:rsidR="00D574A1" w:rsidRDefault="00D574A1" w:rsidRPr="009533E8">
      <w:pPr>
        <w:autoSpaceDE w:val="0"/>
        <w:autoSpaceDN w:val="0"/>
        <w:adjustRightInd w:val="0"/>
        <w:jc w:val="both"/>
        <w:rPr>
          <w:del w:author="Sandrine Smieszek" w:date="2021-04-06T18:49:00Z" w:id="556"/>
          <w:rFonts w:ascii="Arial Narrow" w:hAnsi="Arial Narrow"/>
          <w:color w:val="000000"/>
          <w:sz w:val="24"/>
          <w:szCs w:val="24"/>
        </w:rPr>
      </w:pPr>
      <w:del w:author="Sandrine Smieszek" w:date="2021-04-06T18:49:00Z" w:id="557">
        <w:r w:rsidDel="00C0644E" w:rsidRPr="009533E8">
          <w:rPr>
            <w:rFonts w:ascii="Arial Narrow" w:hAnsi="Arial Narrow"/>
            <w:color w:val="000000"/>
            <w:sz w:val="24"/>
            <w:szCs w:val="24"/>
          </w:rPr>
          <w:delText xml:space="preserve">Ces jours de repos attribués en fin de période de modulation devront </w:delText>
        </w:r>
      </w:del>
      <w:ins w:author="Sandra Verdin" w:date="2020-06-18T12:52:00Z" w:id="558">
        <w:del w:author="Sandrine Smieszek" w:date="2021-04-06T18:49:00Z" w:id="559">
          <w:r w:rsidDel="00C0644E" w:rsidR="00AE56D5">
            <w:rPr>
              <w:rFonts w:ascii="Arial Narrow" w:hAnsi="Arial Narrow"/>
              <w:color w:val="000000"/>
              <w:sz w:val="24"/>
              <w:szCs w:val="24"/>
            </w:rPr>
            <w:delText>doivent obligatoirement</w:delText>
          </w:r>
          <w:r w:rsidDel="00C0644E" w:rsidR="00AE56D5" w:rsidRPr="009533E8">
            <w:rPr>
              <w:rFonts w:ascii="Arial Narrow" w:hAnsi="Arial Narrow"/>
              <w:color w:val="000000"/>
              <w:sz w:val="24"/>
              <w:szCs w:val="24"/>
            </w:rPr>
            <w:delText xml:space="preserve"> </w:delText>
          </w:r>
        </w:del>
      </w:ins>
      <w:del w:author="Sandrine Smieszek" w:date="2021-04-06T18:49:00Z" w:id="560">
        <w:r w:rsidDel="00C0644E" w:rsidRPr="009533E8">
          <w:rPr>
            <w:rFonts w:ascii="Arial Narrow" w:hAnsi="Arial Narrow"/>
            <w:color w:val="000000"/>
            <w:sz w:val="24"/>
            <w:szCs w:val="24"/>
          </w:rPr>
          <w:delText xml:space="preserve">être récupérés </w:delText>
        </w:r>
      </w:del>
      <w:ins w:author="Sandra Verdin" w:date="2020-06-18T12:52:00Z" w:id="561">
        <w:del w:author="Sandrine Smieszek" w:date="2021-04-06T18:49:00Z" w:id="562">
          <w:r w:rsidDel="00C0644E" w:rsidR="00AE56D5">
            <w:rPr>
              <w:rFonts w:ascii="Arial Narrow" w:hAnsi="Arial Narrow"/>
              <w:color w:val="000000"/>
              <w:sz w:val="24"/>
              <w:szCs w:val="24"/>
            </w:rPr>
            <w:delText>soldés</w:delText>
          </w:r>
        </w:del>
      </w:ins>
      <w:ins w:author="Sandra Verdin" w:date="2020-06-17T14:52:00Z" w:id="563">
        <w:del w:author="Sandrine Smieszek" w:date="2021-04-06T18:49:00Z" w:id="564">
          <w:r w:rsidDel="00C0644E" w:rsidR="00FA40B4" w:rsidRPr="009533E8">
            <w:rPr>
              <w:rFonts w:ascii="Arial Narrow" w:hAnsi="Arial Narrow"/>
              <w:color w:val="000000"/>
              <w:sz w:val="24"/>
              <w:szCs w:val="24"/>
            </w:rPr>
            <w:delText xml:space="preserve"> </w:delText>
          </w:r>
        </w:del>
      </w:ins>
      <w:del w:author="Sandrine Smieszek" w:date="2021-04-06T18:49:00Z" w:id="565">
        <w:r w:rsidDel="00C0644E" w:rsidRPr="009533E8">
          <w:rPr>
            <w:rFonts w:ascii="Arial Narrow" w:hAnsi="Arial Narrow"/>
            <w:color w:val="000000"/>
            <w:sz w:val="24"/>
            <w:szCs w:val="24"/>
          </w:rPr>
          <w:delText>dans les 6 mois de leur acquisition</w:delText>
        </w:r>
      </w:del>
      <w:ins w:author="Sandra Verdin" w:date="2020-06-18T12:52:00Z" w:id="566">
        <w:del w:author="Sandrine Smieszek" w:date="2021-04-06T18:49:00Z" w:id="567">
          <w:r w:rsidDel="00C0644E" w:rsidR="00AE56D5">
            <w:rPr>
              <w:rFonts w:ascii="Arial Narrow" w:hAnsi="Arial Narrow"/>
              <w:color w:val="000000"/>
              <w:sz w:val="24"/>
              <w:szCs w:val="24"/>
            </w:rPr>
            <w:delText>attribution</w:delText>
          </w:r>
        </w:del>
      </w:ins>
      <w:del w:author="Sandrine Smieszek" w:date="2021-04-06T18:49:00Z" w:id="568">
        <w:r w:rsidDel="00C0644E" w:rsidRPr="009533E8">
          <w:rPr>
            <w:rFonts w:ascii="Arial Narrow" w:hAnsi="Arial Narrow"/>
            <w:color w:val="000000"/>
            <w:sz w:val="24"/>
            <w:szCs w:val="24"/>
          </w:rPr>
          <w:delText>.</w:delText>
        </w:r>
      </w:del>
    </w:p>
    <w:p w:rsidDel="00C0644E" w:rsidP="00E3398C" w:rsidR="00D574A1" w:rsidRDefault="00D574A1" w:rsidRPr="009533E8">
      <w:pPr>
        <w:autoSpaceDE w:val="0"/>
        <w:autoSpaceDN w:val="0"/>
        <w:adjustRightInd w:val="0"/>
        <w:jc w:val="both"/>
        <w:rPr>
          <w:del w:author="Sandrine Smieszek" w:date="2021-04-06T18:49:00Z" w:id="569"/>
          <w:rFonts w:ascii="Arial Narrow" w:hAnsi="Arial Narrow"/>
          <w:color w:val="000000"/>
          <w:sz w:val="24"/>
          <w:szCs w:val="24"/>
        </w:rPr>
      </w:pPr>
    </w:p>
    <w:p w:rsidDel="00C0644E" w:rsidP="00E3398C" w:rsidR="001970D4" w:rsidRDefault="00E3398C" w:rsidRPr="009533E8">
      <w:pPr>
        <w:autoSpaceDE w:val="0"/>
        <w:autoSpaceDN w:val="0"/>
        <w:adjustRightInd w:val="0"/>
        <w:jc w:val="both"/>
        <w:rPr>
          <w:del w:author="Sandrine Smieszek" w:date="2021-04-06T18:49:00Z" w:id="570"/>
          <w:rFonts w:ascii="Arial Narrow" w:hAnsi="Arial Narrow"/>
          <w:color w:val="000000"/>
          <w:sz w:val="24"/>
          <w:szCs w:val="24"/>
        </w:rPr>
      </w:pPr>
      <w:del w:author="Sandrine Smieszek" w:date="2021-04-06T18:49:00Z" w:id="571">
        <w:r w:rsidDel="00C0644E" w:rsidRPr="009533E8">
          <w:rPr>
            <w:rFonts w:ascii="Arial Narrow" w:hAnsi="Arial Narrow"/>
            <w:color w:val="000000"/>
            <w:sz w:val="24"/>
            <w:szCs w:val="24"/>
          </w:rPr>
          <w:delText>Par ailleurs, afin de tenir compte du rythme biologique, l</w:delText>
        </w:r>
        <w:r w:rsidDel="00C0644E" w:rsidR="00527D5D" w:rsidRPr="009533E8">
          <w:rPr>
            <w:rFonts w:ascii="Arial Narrow" w:hAnsi="Arial Narrow"/>
            <w:color w:val="000000"/>
            <w:sz w:val="24"/>
            <w:szCs w:val="24"/>
          </w:rPr>
          <w:delText>es managers favoriser</w:delText>
        </w:r>
        <w:r w:rsidDel="00C0644E" w:rsidRPr="009533E8">
          <w:rPr>
            <w:rFonts w:ascii="Arial Narrow" w:hAnsi="Arial Narrow"/>
            <w:color w:val="000000"/>
            <w:sz w:val="24"/>
            <w:szCs w:val="24"/>
          </w:rPr>
          <w:delText xml:space="preserve">ont, </w:delText>
        </w:r>
        <w:r w:rsidDel="00C0644E" w:rsidR="00527D5D" w:rsidRPr="009533E8">
          <w:rPr>
            <w:rFonts w:ascii="Arial Narrow" w:hAnsi="Arial Narrow"/>
            <w:color w:val="000000"/>
            <w:sz w:val="24"/>
            <w:szCs w:val="24"/>
          </w:rPr>
          <w:delText>la reprise sur le</w:delText>
        </w:r>
        <w:r w:rsidDel="00C0644E" w:rsidRPr="009533E8">
          <w:rPr>
            <w:rFonts w:ascii="Arial Narrow" w:hAnsi="Arial Narrow"/>
            <w:color w:val="000000"/>
            <w:sz w:val="24"/>
            <w:szCs w:val="24"/>
          </w:rPr>
          <w:delText xml:space="preserve">s horaires du </w:delText>
        </w:r>
        <w:r w:rsidDel="00C0644E" w:rsidR="00527D5D" w:rsidRPr="009533E8">
          <w:rPr>
            <w:rFonts w:ascii="Arial Narrow" w:hAnsi="Arial Narrow"/>
            <w:color w:val="000000"/>
            <w:sz w:val="24"/>
            <w:szCs w:val="24"/>
          </w:rPr>
          <w:delText>poste d’après-midi après une période de travail de nuit</w:delText>
        </w:r>
        <w:r w:rsidDel="00C0644E" w:rsidRPr="009533E8">
          <w:rPr>
            <w:rFonts w:ascii="Arial Narrow" w:hAnsi="Arial Narrow"/>
            <w:color w:val="000000"/>
            <w:sz w:val="24"/>
            <w:szCs w:val="24"/>
          </w:rPr>
          <w:delText xml:space="preserve"> chaque fois que cela sera possible</w:delText>
        </w:r>
      </w:del>
    </w:p>
    <w:p w:rsidDel="00C0644E" w:rsidP="008E246B" w:rsidR="00D574A1" w:rsidRDefault="00D574A1" w:rsidRPr="009533E8">
      <w:pPr>
        <w:autoSpaceDE w:val="0"/>
        <w:autoSpaceDN w:val="0"/>
        <w:adjustRightInd w:val="0"/>
        <w:rPr>
          <w:del w:author="Sandrine Smieszek" w:date="2021-04-06T18:49:00Z" w:id="572"/>
          <w:rFonts w:ascii="Arial Narrow" w:cs="Arial Unicode MS" w:eastAsia="Arial Unicode MS" w:hAnsi="Arial Narrow"/>
          <w:b/>
          <w:sz w:val="24"/>
          <w:szCs w:val="24"/>
          <w:u w:val="single"/>
        </w:rPr>
      </w:pPr>
    </w:p>
    <w:p w:rsidDel="00C0644E" w:rsidP="008E246B" w:rsidR="00D574A1" w:rsidRDefault="00D574A1" w:rsidRPr="009533E8">
      <w:pPr>
        <w:autoSpaceDE w:val="0"/>
        <w:autoSpaceDN w:val="0"/>
        <w:adjustRightInd w:val="0"/>
        <w:rPr>
          <w:del w:author="Sandrine Smieszek" w:date="2021-04-06T18:49:00Z" w:id="573"/>
          <w:rFonts w:ascii="Arial Narrow" w:cs="Arial Unicode MS" w:eastAsia="Arial Unicode MS" w:hAnsi="Arial Narrow"/>
          <w:b/>
          <w:sz w:val="24"/>
          <w:szCs w:val="24"/>
          <w:u w:val="single"/>
        </w:rPr>
      </w:pPr>
    </w:p>
    <w:p w:rsidDel="00C0644E" w:rsidP="008E246B" w:rsidR="00D574A1" w:rsidRDefault="00D574A1" w:rsidRPr="009533E8">
      <w:pPr>
        <w:autoSpaceDE w:val="0"/>
        <w:autoSpaceDN w:val="0"/>
        <w:adjustRightInd w:val="0"/>
        <w:rPr>
          <w:del w:author="Sandrine Smieszek" w:date="2021-04-06T18:49:00Z" w:id="574"/>
          <w:rFonts w:ascii="Arial Narrow" w:cs="Arial Unicode MS" w:eastAsia="Arial Unicode MS" w:hAnsi="Arial Narrow"/>
          <w:b/>
          <w:sz w:val="24"/>
          <w:szCs w:val="24"/>
          <w:u w:val="single"/>
        </w:rPr>
      </w:pPr>
    </w:p>
    <w:p w:rsidDel="00C0644E" w:rsidP="008E246B" w:rsidR="00D574A1" w:rsidRDefault="00D574A1" w:rsidRPr="009533E8">
      <w:pPr>
        <w:autoSpaceDE w:val="0"/>
        <w:autoSpaceDN w:val="0"/>
        <w:adjustRightInd w:val="0"/>
        <w:rPr>
          <w:del w:author="Sandrine Smieszek" w:date="2021-04-06T18:49:00Z" w:id="575"/>
          <w:rFonts w:ascii="Arial Narrow" w:cs="Arial Unicode MS" w:eastAsia="Arial Unicode MS" w:hAnsi="Arial Narrow"/>
          <w:b/>
          <w:sz w:val="24"/>
          <w:szCs w:val="24"/>
          <w:u w:val="single"/>
        </w:rPr>
      </w:pPr>
    </w:p>
    <w:p w:rsidDel="00C0644E" w:rsidP="008E246B" w:rsidR="00D574A1" w:rsidRDefault="00D574A1" w:rsidRPr="009533E8">
      <w:pPr>
        <w:autoSpaceDE w:val="0"/>
        <w:autoSpaceDN w:val="0"/>
        <w:adjustRightInd w:val="0"/>
        <w:rPr>
          <w:del w:author="Sandrine Smieszek" w:date="2021-04-06T18:49:00Z" w:id="576"/>
          <w:rFonts w:ascii="Arial Narrow" w:cs="Arial Unicode MS" w:eastAsia="Arial Unicode MS" w:hAnsi="Arial Narrow"/>
          <w:b/>
          <w:sz w:val="24"/>
          <w:szCs w:val="24"/>
          <w:u w:val="single"/>
        </w:rPr>
      </w:pPr>
    </w:p>
    <w:p w:rsidDel="00C0644E" w:rsidP="008E246B" w:rsidR="00D574A1" w:rsidRDefault="00D574A1" w:rsidRPr="009533E8">
      <w:pPr>
        <w:autoSpaceDE w:val="0"/>
        <w:autoSpaceDN w:val="0"/>
        <w:adjustRightInd w:val="0"/>
        <w:rPr>
          <w:del w:author="Sandrine Smieszek" w:date="2021-04-06T18:49:00Z" w:id="577"/>
          <w:rFonts w:ascii="Arial Narrow" w:cs="Arial Unicode MS" w:eastAsia="Arial Unicode MS" w:hAnsi="Arial Narrow"/>
          <w:b/>
          <w:sz w:val="24"/>
          <w:szCs w:val="24"/>
          <w:u w:val="single"/>
        </w:rPr>
      </w:pPr>
    </w:p>
    <w:p w:rsidDel="00C0644E" w:rsidP="008B7214" w:rsidR="008B7214" w:rsidRDefault="008B7214" w:rsidRPr="009533E8">
      <w:pPr>
        <w:autoSpaceDE w:val="0"/>
        <w:autoSpaceDN w:val="0"/>
        <w:adjustRightInd w:val="0"/>
        <w:rPr>
          <w:del w:author="Sandrine Smieszek" w:date="2021-04-06T18:49:00Z" w:id="578"/>
          <w:rFonts w:ascii="Arial Narrow" w:cs="Arial Unicode MS" w:eastAsia="Arial Unicode MS" w:hAnsi="Arial Narrow"/>
          <w:b/>
          <w:sz w:val="24"/>
          <w:szCs w:val="24"/>
          <w:u w:val="single"/>
        </w:rPr>
      </w:pPr>
      <w:del w:author="Sandrine Smieszek" w:date="2021-04-06T18:49:00Z" w:id="579">
        <w:r w:rsidDel="00C0644E" w:rsidRPr="009533E8">
          <w:rPr>
            <w:rFonts w:ascii="Arial Narrow" w:cs="Arial Unicode MS" w:eastAsia="Arial Unicode MS" w:hAnsi="Arial Narrow"/>
            <w:b/>
            <w:sz w:val="24"/>
            <w:szCs w:val="24"/>
            <w:u w:val="single"/>
          </w:rPr>
          <w:delText xml:space="preserve">Art </w:delText>
        </w:r>
        <w:r w:rsidDel="00C0644E" w:rsidR="00662418" w:rsidRPr="009533E8">
          <w:rPr>
            <w:rFonts w:ascii="Arial Narrow" w:cs="Arial Unicode MS" w:eastAsia="Arial Unicode MS" w:hAnsi="Arial Narrow"/>
            <w:b/>
            <w:sz w:val="24"/>
            <w:szCs w:val="24"/>
            <w:u w:val="single"/>
          </w:rPr>
          <w:delText>7</w:delText>
        </w:r>
        <w:r w:rsidDel="00C0644E" w:rsidRPr="009533E8">
          <w:rPr>
            <w:rFonts w:ascii="Arial Narrow" w:cs="Arial Unicode MS" w:eastAsia="Arial Unicode MS" w:hAnsi="Arial Narrow"/>
            <w:b/>
            <w:sz w:val="24"/>
            <w:szCs w:val="24"/>
            <w:u w:val="single"/>
          </w:rPr>
          <w:delText>. Prime tuteur.trice</w:delText>
        </w:r>
      </w:del>
    </w:p>
    <w:p w:rsidDel="00C0644E" w:rsidP="008E246B" w:rsidR="008B7214" w:rsidRDefault="008B7214" w:rsidRPr="009533E8">
      <w:pPr>
        <w:autoSpaceDE w:val="0"/>
        <w:autoSpaceDN w:val="0"/>
        <w:adjustRightInd w:val="0"/>
        <w:rPr>
          <w:del w:author="Sandrine Smieszek" w:date="2021-04-06T18:49:00Z" w:id="580"/>
          <w:rFonts w:ascii="Arial Narrow" w:cs="Arial Unicode MS" w:eastAsia="Arial Unicode MS" w:hAnsi="Arial Narrow"/>
          <w:b/>
          <w:sz w:val="24"/>
          <w:szCs w:val="24"/>
          <w:u w:val="single"/>
        </w:rPr>
      </w:pPr>
    </w:p>
    <w:p w:rsidDel="00C0644E" w:rsidP="00527D5D" w:rsidR="008B7214" w:rsidRDefault="008B7214" w:rsidRPr="009533E8">
      <w:pPr>
        <w:autoSpaceDE w:val="0"/>
        <w:autoSpaceDN w:val="0"/>
        <w:adjustRightInd w:val="0"/>
        <w:jc w:val="both"/>
        <w:rPr>
          <w:del w:author="Sandrine Smieszek" w:date="2021-04-06T18:49:00Z" w:id="581"/>
          <w:rFonts w:ascii="Arial Narrow" w:hAnsi="Arial Narrow"/>
          <w:color w:val="000000"/>
          <w:sz w:val="24"/>
          <w:szCs w:val="24"/>
        </w:rPr>
      </w:pPr>
      <w:del w:author="Sandrine Smieszek" w:date="2021-04-06T18:49:00Z" w:id="582">
        <w:r w:rsidDel="00C0644E" w:rsidRPr="009533E8">
          <w:rPr>
            <w:rFonts w:ascii="Arial Narrow" w:hAnsi="Arial Narrow"/>
            <w:color w:val="000000"/>
            <w:sz w:val="24"/>
            <w:szCs w:val="24"/>
          </w:rPr>
          <w:delText>Afin de valoriser la mission des tuteurs.trice dont la mission</w:delText>
        </w:r>
      </w:del>
      <w:ins w:author="Sandra Verdin" w:date="2020-06-17T14:53:00Z" w:id="583">
        <w:del w:author="Sandrine Smieszek" w:date="2021-04-06T18:49:00Z" w:id="584">
          <w:r w:rsidDel="00C0644E" w:rsidR="00FA40B4">
            <w:rPr>
              <w:rFonts w:ascii="Arial Narrow" w:hAnsi="Arial Narrow"/>
              <w:color w:val="000000"/>
              <w:sz w:val="24"/>
              <w:szCs w:val="24"/>
            </w:rPr>
            <w:delText>qui</w:delText>
          </w:r>
        </w:del>
      </w:ins>
      <w:del w:author="Sandrine Smieszek" w:date="2021-04-06T18:49:00Z" w:id="585">
        <w:r w:rsidDel="00C0644E" w:rsidRPr="009533E8">
          <w:rPr>
            <w:rFonts w:ascii="Arial Narrow" w:hAnsi="Arial Narrow"/>
            <w:color w:val="000000"/>
            <w:sz w:val="24"/>
            <w:szCs w:val="24"/>
          </w:rPr>
          <w:delText xml:space="preserve"> est fondamentale dans l’accueil de nos nouveaux collaborateurs, une p</w:delText>
        </w:r>
        <w:r w:rsidDel="00C0644E" w:rsidR="00527D5D" w:rsidRPr="009533E8">
          <w:rPr>
            <w:rFonts w:ascii="Arial Narrow" w:hAnsi="Arial Narrow"/>
            <w:color w:val="000000"/>
            <w:sz w:val="24"/>
            <w:szCs w:val="24"/>
          </w:rPr>
          <w:delText>rime tuteur.trice à hauteur de 120 € / an</w:delText>
        </w:r>
        <w:r w:rsidDel="00C0644E" w:rsidRPr="009533E8">
          <w:rPr>
            <w:rFonts w:ascii="Arial Narrow" w:hAnsi="Arial Narrow"/>
            <w:color w:val="000000"/>
            <w:sz w:val="24"/>
            <w:szCs w:val="24"/>
          </w:rPr>
          <w:delText xml:space="preserve"> est créée</w:delText>
        </w:r>
      </w:del>
      <w:ins w:author="Sandra Verdin" w:date="2020-06-17T14:53:00Z" w:id="586">
        <w:del w:author="Sandrine Smieszek" w:date="2021-04-06T18:49:00Z" w:id="587">
          <w:r w:rsidDel="00C0644E" w:rsidR="00FA40B4" w:rsidRPr="00FA40B4">
            <w:rPr>
              <w:rFonts w:ascii="Arial Narrow" w:hAnsi="Arial Narrow"/>
              <w:color w:val="000000"/>
              <w:sz w:val="24"/>
              <w:szCs w:val="24"/>
            </w:rPr>
            <w:delText xml:space="preserve"> </w:delText>
          </w:r>
          <w:r w:rsidDel="00C0644E" w:rsidR="00FA40B4" w:rsidRPr="009533E8">
            <w:rPr>
              <w:rFonts w:ascii="Arial Narrow" w:hAnsi="Arial Narrow"/>
              <w:color w:val="000000"/>
              <w:sz w:val="24"/>
              <w:szCs w:val="24"/>
            </w:rPr>
            <w:delText>à hauteur de 120 € / an</w:delText>
          </w:r>
        </w:del>
      </w:ins>
      <w:del w:author="Sandrine Smieszek" w:date="2021-04-06T18:49:00Z" w:id="588">
        <w:r w:rsidDel="00C0644E" w:rsidRPr="009533E8">
          <w:rPr>
            <w:rFonts w:ascii="Arial Narrow" w:hAnsi="Arial Narrow"/>
            <w:color w:val="000000"/>
            <w:sz w:val="24"/>
            <w:szCs w:val="24"/>
          </w:rPr>
          <w:delText>.</w:delText>
        </w:r>
      </w:del>
    </w:p>
    <w:p w:rsidDel="00C0644E" w:rsidP="00527D5D" w:rsidR="00AE56D5" w:rsidRDefault="008B7214">
      <w:pPr>
        <w:autoSpaceDE w:val="0"/>
        <w:autoSpaceDN w:val="0"/>
        <w:adjustRightInd w:val="0"/>
        <w:jc w:val="both"/>
        <w:rPr>
          <w:ins w:author="Sandra Verdin" w:date="2020-06-18T12:58:00Z" w:id="589"/>
          <w:del w:author="Sandrine Smieszek" w:date="2021-04-06T18:49:00Z" w:id="590"/>
          <w:rFonts w:ascii="Arial Narrow" w:hAnsi="Arial Narrow"/>
          <w:color w:val="000000"/>
          <w:sz w:val="24"/>
          <w:szCs w:val="24"/>
        </w:rPr>
      </w:pPr>
      <w:del w:author="Sandrine Smieszek" w:date="2021-04-06T18:49:00Z" w:id="591">
        <w:r w:rsidDel="00C0644E" w:rsidRPr="009533E8">
          <w:rPr>
            <w:rFonts w:ascii="Arial Narrow" w:hAnsi="Arial Narrow"/>
            <w:color w:val="000000"/>
            <w:sz w:val="24"/>
            <w:szCs w:val="24"/>
          </w:rPr>
          <w:delText xml:space="preserve">Elle sera </w:delText>
        </w:r>
        <w:r w:rsidDel="00C0644E" w:rsidR="00527D5D" w:rsidRPr="009533E8">
          <w:rPr>
            <w:rFonts w:ascii="Arial Narrow" w:hAnsi="Arial Narrow"/>
            <w:color w:val="000000"/>
            <w:sz w:val="24"/>
            <w:szCs w:val="24"/>
          </w:rPr>
          <w:delText xml:space="preserve">versée mensuellement </w:delText>
        </w:r>
        <w:r w:rsidDel="00C0644E" w:rsidRPr="009533E8">
          <w:rPr>
            <w:rFonts w:ascii="Arial Narrow" w:hAnsi="Arial Narrow"/>
            <w:color w:val="000000"/>
            <w:sz w:val="24"/>
            <w:szCs w:val="24"/>
          </w:rPr>
          <w:delText xml:space="preserve">à compter du mois de </w:delText>
        </w:r>
        <w:r w:rsidDel="00C0644E" w:rsidR="00527D5D" w:rsidRPr="009533E8">
          <w:rPr>
            <w:rFonts w:ascii="Arial Narrow" w:hAnsi="Arial Narrow"/>
            <w:color w:val="000000"/>
            <w:sz w:val="24"/>
            <w:szCs w:val="24"/>
          </w:rPr>
          <w:delText>septembre avec</w:delText>
        </w:r>
        <w:r w:rsidDel="00C0644E" w:rsidRPr="009533E8">
          <w:rPr>
            <w:rFonts w:ascii="Arial Narrow" w:hAnsi="Arial Narrow"/>
            <w:color w:val="000000"/>
            <w:sz w:val="24"/>
            <w:szCs w:val="24"/>
          </w:rPr>
          <w:delText xml:space="preserve"> une </w:delText>
        </w:r>
        <w:r w:rsidDel="00C0644E" w:rsidR="00527D5D" w:rsidRPr="009533E8">
          <w:rPr>
            <w:rFonts w:ascii="Arial Narrow" w:hAnsi="Arial Narrow"/>
            <w:color w:val="000000"/>
            <w:sz w:val="24"/>
            <w:szCs w:val="24"/>
          </w:rPr>
          <w:delText>rétroactivité en juillet</w:delText>
        </w:r>
      </w:del>
      <w:ins w:author="Sandra Verdin" w:date="2020-06-17T14:53:00Z" w:id="592">
        <w:del w:author="Sandrine Smieszek" w:date="2021-04-06T18:49:00Z" w:id="593">
          <w:r w:rsidDel="00C0644E" w:rsidR="00FA40B4">
            <w:rPr>
              <w:rFonts w:ascii="Arial Narrow" w:hAnsi="Arial Narrow"/>
              <w:color w:val="000000"/>
              <w:sz w:val="24"/>
              <w:szCs w:val="24"/>
            </w:rPr>
            <w:delText xml:space="preserve"> pour les tuteurs-trices ayant effectué des accueils au cours des mois de juillet et août 2020</w:delText>
          </w:r>
        </w:del>
      </w:ins>
    </w:p>
    <w:p w:rsidDel="00C0644E" w:rsidP="00527D5D" w:rsidR="001970D4" w:rsidRDefault="008B7214" w:rsidRPr="009533E8">
      <w:pPr>
        <w:autoSpaceDE w:val="0"/>
        <w:autoSpaceDN w:val="0"/>
        <w:adjustRightInd w:val="0"/>
        <w:jc w:val="both"/>
        <w:rPr>
          <w:del w:author="Sandrine Smieszek" w:date="2021-04-06T18:49:00Z" w:id="594"/>
          <w:rFonts w:ascii="Arial Narrow" w:hAnsi="Arial Narrow"/>
          <w:color w:val="000000"/>
          <w:sz w:val="24"/>
          <w:szCs w:val="24"/>
        </w:rPr>
      </w:pPr>
      <w:del w:author="Sandrine Smieszek" w:date="2021-04-06T18:49:00Z" w:id="595">
        <w:r w:rsidDel="00C0644E" w:rsidRPr="009533E8">
          <w:rPr>
            <w:rFonts w:ascii="Arial Narrow" w:hAnsi="Arial Narrow"/>
            <w:color w:val="000000"/>
            <w:sz w:val="24"/>
            <w:szCs w:val="24"/>
          </w:rPr>
          <w:delText>.</w:delText>
        </w:r>
      </w:del>
    </w:p>
    <w:p w:rsidDel="00C0644E" w:rsidP="00527D5D" w:rsidR="008B7214" w:rsidRDefault="00AE56D5">
      <w:pPr>
        <w:autoSpaceDE w:val="0"/>
        <w:autoSpaceDN w:val="0"/>
        <w:adjustRightInd w:val="0"/>
        <w:jc w:val="both"/>
        <w:rPr>
          <w:del w:author="Sandrine Smieszek" w:date="2021-04-06T18:49:00Z" w:id="596"/>
          <w:rFonts w:ascii="Arial Narrow" w:hAnsi="Arial Narrow"/>
          <w:color w:val="000000"/>
          <w:sz w:val="24"/>
          <w:szCs w:val="24"/>
        </w:rPr>
      </w:pPr>
      <w:ins w:author="Sandra Verdin" w:date="2020-06-18T12:57:00Z" w:id="597">
        <w:del w:author="Sandrine Smieszek" w:date="2021-04-06T18:49:00Z" w:id="598">
          <w:r w:rsidDel="00C0644E">
            <w:rPr>
              <w:rFonts w:ascii="Arial Narrow" w:hAnsi="Arial Narrow"/>
              <w:color w:val="000000"/>
              <w:sz w:val="24"/>
              <w:szCs w:val="24"/>
            </w:rPr>
            <w:delText>Une campagne annuelle sera effectuée afin de confirmer la reconduction du titre de tuteur.trice</w:delText>
          </w:r>
        </w:del>
      </w:ins>
      <w:ins w:author="Sandra Verdin" w:date="2020-06-18T12:58:00Z" w:id="599">
        <w:del w:author="Sandrine Smieszek" w:date="2021-04-06T18:49:00Z" w:id="600">
          <w:r w:rsidDel="00C0644E">
            <w:rPr>
              <w:rFonts w:ascii="Arial Narrow" w:hAnsi="Arial Narrow"/>
              <w:color w:val="000000"/>
              <w:sz w:val="24"/>
              <w:szCs w:val="24"/>
            </w:rPr>
            <w:delText xml:space="preserve"> pour l’exercice suivant.</w:delText>
          </w:r>
        </w:del>
      </w:ins>
    </w:p>
    <w:p w:rsidDel="00C0644E" w:rsidP="00527D5D" w:rsidR="00AE56D5" w:rsidRDefault="00AE56D5">
      <w:pPr>
        <w:autoSpaceDE w:val="0"/>
        <w:autoSpaceDN w:val="0"/>
        <w:adjustRightInd w:val="0"/>
        <w:jc w:val="both"/>
        <w:rPr>
          <w:ins w:author="Sandra Verdin" w:date="2020-06-18T12:58:00Z" w:id="601"/>
          <w:del w:author="Sandrine Smieszek" w:date="2021-04-06T18:49:00Z" w:id="602"/>
          <w:rFonts w:ascii="Arial Narrow" w:hAnsi="Arial Narrow"/>
          <w:color w:val="000000"/>
          <w:sz w:val="24"/>
          <w:szCs w:val="24"/>
        </w:rPr>
      </w:pPr>
    </w:p>
    <w:p w:rsidDel="00C0644E" w:rsidP="00527D5D" w:rsidR="00AE56D5" w:rsidRDefault="00AE56D5" w:rsidRPr="009533E8">
      <w:pPr>
        <w:autoSpaceDE w:val="0"/>
        <w:autoSpaceDN w:val="0"/>
        <w:adjustRightInd w:val="0"/>
        <w:jc w:val="both"/>
        <w:rPr>
          <w:ins w:author="Sandra Verdin" w:date="2020-06-18T12:58:00Z" w:id="603"/>
          <w:del w:author="Sandrine Smieszek" w:date="2021-04-06T18:49:00Z" w:id="604"/>
          <w:rFonts w:ascii="Arial Narrow" w:hAnsi="Arial Narrow"/>
          <w:color w:val="000000"/>
          <w:sz w:val="24"/>
          <w:szCs w:val="24"/>
        </w:rPr>
      </w:pPr>
    </w:p>
    <w:p w:rsidDel="00C0644E" w:rsidP="00527D5D" w:rsidR="008B7214" w:rsidRDefault="008B7214" w:rsidRPr="009533E8">
      <w:pPr>
        <w:autoSpaceDE w:val="0"/>
        <w:autoSpaceDN w:val="0"/>
        <w:adjustRightInd w:val="0"/>
        <w:jc w:val="both"/>
        <w:rPr>
          <w:del w:author="Sandrine Smieszek" w:date="2021-04-06T18:49:00Z" w:id="605"/>
          <w:rFonts w:ascii="Arial Narrow" w:hAnsi="Arial Narrow"/>
          <w:color w:val="000000"/>
          <w:sz w:val="24"/>
          <w:szCs w:val="24"/>
        </w:rPr>
      </w:pPr>
      <w:del w:author="Sandrine Smieszek" w:date="2021-04-06T18:49:00Z" w:id="606">
        <w:r w:rsidDel="00C0644E" w:rsidRPr="009533E8">
          <w:rPr>
            <w:rFonts w:ascii="Arial Narrow" w:hAnsi="Arial Narrow"/>
            <w:color w:val="000000"/>
            <w:sz w:val="24"/>
            <w:szCs w:val="24"/>
          </w:rPr>
          <w:delText>Afin d’être tuteur.trice, l</w:delText>
        </w:r>
      </w:del>
      <w:ins w:author="Sandra Verdin" w:date="2020-06-17T14:54:00Z" w:id="607">
        <w:del w:author="Sandrine Smieszek" w:date="2021-04-06T18:49:00Z" w:id="608">
          <w:r w:rsidDel="00C0644E" w:rsidR="00FA40B4">
            <w:rPr>
              <w:rFonts w:ascii="Arial Narrow" w:hAnsi="Arial Narrow"/>
              <w:color w:val="000000"/>
              <w:sz w:val="24"/>
              <w:szCs w:val="24"/>
            </w:rPr>
            <w:delText>L</w:delText>
          </w:r>
        </w:del>
      </w:ins>
      <w:del w:author="Sandrine Smieszek" w:date="2021-04-06T18:49:00Z" w:id="609">
        <w:r w:rsidDel="00C0644E" w:rsidRPr="009533E8">
          <w:rPr>
            <w:rFonts w:ascii="Arial Narrow" w:hAnsi="Arial Narrow"/>
            <w:color w:val="000000"/>
            <w:sz w:val="24"/>
            <w:szCs w:val="24"/>
          </w:rPr>
          <w:delText xml:space="preserve">es conditions </w:delText>
        </w:r>
      </w:del>
      <w:ins w:author="Sandra Verdin" w:date="2020-06-18T12:55:00Z" w:id="610">
        <w:del w:author="Sandrine Smieszek" w:date="2021-04-06T18:49:00Z" w:id="611">
          <w:r w:rsidDel="00C0644E" w:rsidR="00AE56D5">
            <w:rPr>
              <w:rFonts w:ascii="Arial Narrow" w:hAnsi="Arial Narrow"/>
              <w:color w:val="000000"/>
              <w:sz w:val="24"/>
              <w:szCs w:val="24"/>
            </w:rPr>
            <w:delText xml:space="preserve">cumulatives </w:delText>
          </w:r>
        </w:del>
      </w:ins>
      <w:del w:author="Sandrine Smieszek" w:date="2021-04-06T18:49:00Z" w:id="612">
        <w:r w:rsidDel="00C0644E" w:rsidRPr="009533E8">
          <w:rPr>
            <w:rFonts w:ascii="Arial Narrow" w:hAnsi="Arial Narrow"/>
            <w:color w:val="000000"/>
            <w:sz w:val="24"/>
            <w:szCs w:val="24"/>
          </w:rPr>
          <w:delText>sont les suivantes</w:delText>
        </w:r>
      </w:del>
      <w:ins w:author="Sandra Verdin" w:date="2020-06-18T12:55:00Z" w:id="613">
        <w:del w:author="Sandrine Smieszek" w:date="2021-04-06T18:49:00Z" w:id="614">
          <w:r w:rsidDel="00C0644E" w:rsidR="00AE56D5">
            <w:rPr>
              <w:rFonts w:ascii="Arial Narrow" w:hAnsi="Arial Narrow"/>
              <w:color w:val="000000"/>
              <w:sz w:val="24"/>
              <w:szCs w:val="24"/>
            </w:rPr>
            <w:delText xml:space="preserve"> doivent être remplies pour bénéficier de cette prime</w:delText>
          </w:r>
        </w:del>
      </w:ins>
      <w:del w:author="Sandrine Smieszek" w:date="2021-04-06T18:49:00Z" w:id="615">
        <w:r w:rsidDel="00C0644E" w:rsidRPr="009533E8">
          <w:rPr>
            <w:rFonts w:ascii="Arial Narrow" w:hAnsi="Arial Narrow"/>
            <w:color w:val="000000"/>
            <w:sz w:val="24"/>
            <w:szCs w:val="24"/>
          </w:rPr>
          <w:delText> </w:delText>
        </w:r>
      </w:del>
      <w:ins w:author="Sandra Verdin" w:date="2020-06-17T14:54:00Z" w:id="616">
        <w:del w:author="Sandrine Smieszek" w:date="2021-04-06T18:49:00Z" w:id="617">
          <w:r w:rsidDel="00C0644E" w:rsidR="00FA40B4">
            <w:rPr>
              <w:rFonts w:ascii="Arial Narrow" w:hAnsi="Arial Narrow"/>
              <w:color w:val="000000"/>
              <w:sz w:val="24"/>
              <w:szCs w:val="24"/>
            </w:rPr>
            <w:delText xml:space="preserve"> </w:delText>
          </w:r>
        </w:del>
      </w:ins>
      <w:del w:author="Sandrine Smieszek" w:date="2021-04-06T18:49:00Z" w:id="618">
        <w:r w:rsidDel="00C0644E" w:rsidRPr="009533E8">
          <w:rPr>
            <w:rFonts w:ascii="Arial Narrow" w:hAnsi="Arial Narrow"/>
            <w:color w:val="000000"/>
            <w:sz w:val="24"/>
            <w:szCs w:val="24"/>
          </w:rPr>
          <w:delText>:</w:delText>
        </w:r>
      </w:del>
    </w:p>
    <w:p w:rsidDel="00C0644E" w:rsidP="00527D5D" w:rsidR="008B7214" w:rsidRDefault="008B7214" w:rsidRPr="009533E8">
      <w:pPr>
        <w:autoSpaceDE w:val="0"/>
        <w:autoSpaceDN w:val="0"/>
        <w:adjustRightInd w:val="0"/>
        <w:jc w:val="both"/>
        <w:rPr>
          <w:del w:author="Sandrine Smieszek" w:date="2021-04-06T18:49:00Z" w:id="619"/>
          <w:rFonts w:ascii="Arial Narrow" w:hAnsi="Arial Narrow"/>
          <w:color w:val="000000"/>
          <w:sz w:val="24"/>
          <w:szCs w:val="24"/>
        </w:rPr>
      </w:pPr>
    </w:p>
    <w:p w:rsidDel="00C0644E" w:rsidP="00527D5D" w:rsidR="008B7214" w:rsidRDefault="008B7214" w:rsidRPr="009533E8">
      <w:pPr>
        <w:autoSpaceDE w:val="0"/>
        <w:autoSpaceDN w:val="0"/>
        <w:adjustRightInd w:val="0"/>
        <w:jc w:val="both"/>
        <w:rPr>
          <w:del w:author="Sandrine Smieszek" w:date="2021-04-06T18:49:00Z" w:id="620"/>
          <w:rFonts w:ascii="Arial Narrow" w:hAnsi="Arial Narrow"/>
          <w:color w:val="000000"/>
          <w:sz w:val="24"/>
          <w:szCs w:val="24"/>
        </w:rPr>
      </w:pPr>
      <w:del w:author="Sandrine Smieszek" w:date="2021-04-06T18:49:00Z" w:id="621">
        <w:r w:rsidDel="00C0644E" w:rsidRPr="009533E8">
          <w:rPr>
            <w:rFonts w:ascii="Arial Narrow" w:hAnsi="Arial Narrow"/>
            <w:color w:val="000000"/>
            <w:sz w:val="24"/>
            <w:szCs w:val="24"/>
          </w:rPr>
          <w:delText>*</w:delText>
        </w:r>
      </w:del>
      <w:ins w:author="Sandra Verdin" w:date="2020-06-18T12:55:00Z" w:id="622">
        <w:del w:author="Sandrine Smieszek" w:date="2021-04-06T18:49:00Z" w:id="623">
          <w:r w:rsidDel="00C0644E" w:rsidR="00AE56D5">
            <w:rPr>
              <w:rFonts w:ascii="Arial Narrow" w:hAnsi="Arial Narrow"/>
              <w:color w:val="000000"/>
              <w:sz w:val="24"/>
              <w:szCs w:val="24"/>
            </w:rPr>
            <w:delText xml:space="preserve"> </w:delText>
          </w:r>
        </w:del>
      </w:ins>
      <w:del w:author="Sandrine Smieszek" w:date="2021-04-06T18:49:00Z" w:id="624">
        <w:r w:rsidDel="00C0644E" w:rsidRPr="009533E8">
          <w:rPr>
            <w:rFonts w:ascii="Arial Narrow" w:hAnsi="Arial Narrow"/>
            <w:color w:val="000000"/>
            <w:sz w:val="24"/>
            <w:szCs w:val="24"/>
          </w:rPr>
          <w:delText xml:space="preserve"> Validation de la candidature </w:delText>
        </w:r>
      </w:del>
      <w:ins w:author="Sandra Verdin" w:date="2020-06-17T14:54:00Z" w:id="625">
        <w:del w:author="Sandrine Smieszek" w:date="2021-04-06T18:49:00Z" w:id="626">
          <w:r w:rsidDel="00C0644E" w:rsidR="00FA40B4">
            <w:rPr>
              <w:rFonts w:ascii="Arial Narrow" w:hAnsi="Arial Narrow"/>
              <w:color w:val="000000"/>
              <w:sz w:val="24"/>
              <w:szCs w:val="24"/>
            </w:rPr>
            <w:delText xml:space="preserve">au rôle de tuteur-trice </w:delText>
          </w:r>
        </w:del>
      </w:ins>
      <w:del w:author="Sandrine Smieszek" w:date="2021-04-06T18:49:00Z" w:id="627">
        <w:r w:rsidDel="00C0644E" w:rsidRPr="009533E8">
          <w:rPr>
            <w:rFonts w:ascii="Arial Narrow" w:hAnsi="Arial Narrow"/>
            <w:color w:val="000000"/>
            <w:sz w:val="24"/>
            <w:szCs w:val="24"/>
          </w:rPr>
          <w:delText xml:space="preserve">par la hiérarchie </w:delText>
        </w:r>
      </w:del>
    </w:p>
    <w:p w:rsidDel="00C0644E" w:rsidP="00527D5D" w:rsidR="008B7214" w:rsidRDefault="008B7214" w:rsidRPr="009533E8">
      <w:pPr>
        <w:autoSpaceDE w:val="0"/>
        <w:autoSpaceDN w:val="0"/>
        <w:adjustRightInd w:val="0"/>
        <w:jc w:val="both"/>
        <w:rPr>
          <w:del w:author="Sandrine Smieszek" w:date="2021-04-06T18:49:00Z" w:id="628"/>
          <w:rFonts w:ascii="Arial Narrow" w:hAnsi="Arial Narrow"/>
          <w:color w:val="000000"/>
          <w:sz w:val="24"/>
          <w:szCs w:val="24"/>
        </w:rPr>
      </w:pPr>
      <w:del w:author="Sandrine Smieszek" w:date="2021-04-06T18:49:00Z" w:id="629">
        <w:r w:rsidDel="00C0644E" w:rsidRPr="009533E8">
          <w:rPr>
            <w:rFonts w:ascii="Arial Narrow" w:hAnsi="Arial Narrow"/>
            <w:color w:val="000000"/>
            <w:sz w:val="24"/>
            <w:szCs w:val="24"/>
          </w:rPr>
          <w:delText xml:space="preserve">* Suivi </w:delText>
        </w:r>
      </w:del>
      <w:ins w:author="Sandra Verdin" w:date="2020-06-17T14:54:00Z" w:id="630">
        <w:del w:author="Sandrine Smieszek" w:date="2021-04-06T18:49:00Z" w:id="631">
          <w:r w:rsidDel="00C0644E" w:rsidR="00FA40B4">
            <w:rPr>
              <w:rFonts w:ascii="Arial Narrow" w:hAnsi="Arial Narrow"/>
              <w:color w:val="000000"/>
              <w:sz w:val="24"/>
              <w:szCs w:val="24"/>
            </w:rPr>
            <w:delText xml:space="preserve">avec succès </w:delText>
          </w:r>
        </w:del>
      </w:ins>
      <w:del w:author="Sandrine Smieszek" w:date="2021-04-06T18:49:00Z" w:id="632">
        <w:r w:rsidDel="00C0644E" w:rsidRPr="009533E8">
          <w:rPr>
            <w:rFonts w:ascii="Arial Narrow" w:hAnsi="Arial Narrow"/>
            <w:color w:val="000000"/>
            <w:sz w:val="24"/>
            <w:szCs w:val="24"/>
          </w:rPr>
          <w:delText>de la formation initiale à la fonction tutorale et des recyclages organisés par l’entreprise</w:delText>
        </w:r>
      </w:del>
    </w:p>
    <w:p w:rsidDel="00C0644E" w:rsidP="00527D5D" w:rsidR="008B7214" w:rsidRDefault="008B7214">
      <w:pPr>
        <w:autoSpaceDE w:val="0"/>
        <w:autoSpaceDN w:val="0"/>
        <w:adjustRightInd w:val="0"/>
        <w:jc w:val="both"/>
        <w:rPr>
          <w:ins w:author="Sandra Verdin" w:date="2020-06-18T12:56:00Z" w:id="633"/>
          <w:del w:author="Sandrine Smieszek" w:date="2021-04-06T18:49:00Z" w:id="634"/>
          <w:rFonts w:ascii="Arial Narrow" w:hAnsi="Arial Narrow"/>
          <w:color w:val="000000"/>
          <w:sz w:val="24"/>
          <w:szCs w:val="24"/>
        </w:rPr>
      </w:pPr>
      <w:del w:author="Sandrine Smieszek" w:date="2021-04-06T18:49:00Z" w:id="635">
        <w:r w:rsidDel="00C0644E" w:rsidRPr="009533E8">
          <w:rPr>
            <w:rFonts w:ascii="Arial Narrow" w:hAnsi="Arial Narrow"/>
            <w:color w:val="000000"/>
            <w:sz w:val="24"/>
            <w:szCs w:val="24"/>
          </w:rPr>
          <w:delText>* Respect de la charte d'engagement sur le rôle et les responsabilités d'un</w:delText>
        </w:r>
      </w:del>
      <w:ins w:author="Sandra Verdin" w:date="2020-06-17T14:55:00Z" w:id="636">
        <w:del w:author="Sandrine Smieszek" w:date="2021-04-06T18:49:00Z" w:id="637">
          <w:r w:rsidDel="00C0644E" w:rsidR="00FA40B4">
            <w:rPr>
              <w:rFonts w:ascii="Arial Narrow" w:hAnsi="Arial Narrow"/>
              <w:color w:val="000000"/>
              <w:sz w:val="24"/>
              <w:szCs w:val="24"/>
            </w:rPr>
            <w:delText>.e</w:delText>
          </w:r>
        </w:del>
      </w:ins>
      <w:del w:author="Sandrine Smieszek" w:date="2021-04-06T18:49:00Z" w:id="638">
        <w:r w:rsidDel="00C0644E" w:rsidRPr="009533E8">
          <w:rPr>
            <w:rFonts w:ascii="Arial Narrow" w:hAnsi="Arial Narrow"/>
            <w:color w:val="000000"/>
            <w:sz w:val="24"/>
            <w:szCs w:val="24"/>
          </w:rPr>
          <w:delText xml:space="preserve"> tuteur</w:delText>
        </w:r>
      </w:del>
      <w:ins w:author="Sandra Verdin" w:date="2020-06-17T14:55:00Z" w:id="639">
        <w:del w:author="Sandrine Smieszek" w:date="2021-04-06T18:49:00Z" w:id="640">
          <w:r w:rsidDel="00C0644E" w:rsidR="00FA40B4">
            <w:rPr>
              <w:rFonts w:ascii="Arial Narrow" w:hAnsi="Arial Narrow"/>
              <w:color w:val="000000"/>
              <w:sz w:val="24"/>
              <w:szCs w:val="24"/>
            </w:rPr>
            <w:delText>.trice</w:delText>
          </w:r>
        </w:del>
      </w:ins>
    </w:p>
    <w:p w:rsidDel="00C0644E" w:rsidP="00527D5D" w:rsidR="00AE56D5" w:rsidRDefault="00AE56D5" w:rsidRPr="009533E8">
      <w:pPr>
        <w:autoSpaceDE w:val="0"/>
        <w:autoSpaceDN w:val="0"/>
        <w:adjustRightInd w:val="0"/>
        <w:jc w:val="both"/>
        <w:rPr>
          <w:del w:author="Sandrine Smieszek" w:date="2021-04-06T18:49:00Z" w:id="641"/>
          <w:rFonts w:ascii="Arial Narrow" w:cs="Arial Unicode MS" w:eastAsia="Arial Unicode MS" w:hAnsi="Arial Narrow"/>
          <w:b/>
          <w:sz w:val="24"/>
          <w:szCs w:val="24"/>
          <w:u w:val="single"/>
        </w:rPr>
      </w:pPr>
      <w:ins w:author="Sandra Verdin" w:date="2020-06-18T12:56:00Z" w:id="642">
        <w:del w:author="Sandrine Smieszek" w:date="2021-04-06T18:49:00Z" w:id="643">
          <w:r w:rsidDel="00C0644E">
            <w:rPr>
              <w:rFonts w:ascii="Arial Narrow" w:hAnsi="Arial Narrow"/>
              <w:color w:val="000000"/>
              <w:sz w:val="24"/>
              <w:szCs w:val="24"/>
            </w:rPr>
            <w:delText xml:space="preserve">* </w:delText>
          </w:r>
        </w:del>
      </w:ins>
      <w:ins w:author="Sandra Verdin" w:date="2020-06-18T12:57:00Z" w:id="644">
        <w:del w:author="Sandrine Smieszek" w:date="2021-04-06T18:49:00Z" w:id="645">
          <w:r w:rsidDel="00C0644E">
            <w:rPr>
              <w:rFonts w:ascii="Arial Narrow" w:hAnsi="Arial Narrow"/>
              <w:color w:val="000000"/>
              <w:sz w:val="24"/>
              <w:szCs w:val="24"/>
            </w:rPr>
            <w:delText>Réalisation effective de</w:delText>
          </w:r>
        </w:del>
      </w:ins>
      <w:ins w:author="Sandra Verdin" w:date="2020-06-18T12:56:00Z" w:id="646">
        <w:del w:author="Sandrine Smieszek" w:date="2021-04-06T18:49:00Z" w:id="647">
          <w:r w:rsidDel="00C0644E">
            <w:rPr>
              <w:rFonts w:ascii="Arial Narrow" w:hAnsi="Arial Narrow"/>
              <w:color w:val="000000"/>
              <w:sz w:val="24"/>
              <w:szCs w:val="24"/>
            </w:rPr>
            <w:delText xml:space="preserve"> mission</w:delText>
          </w:r>
        </w:del>
      </w:ins>
      <w:ins w:author="Sandra Verdin" w:date="2020-06-18T12:57:00Z" w:id="648">
        <w:del w:author="Sandrine Smieszek" w:date="2021-04-06T18:49:00Z" w:id="649">
          <w:r w:rsidDel="00C0644E">
            <w:rPr>
              <w:rFonts w:ascii="Arial Narrow" w:hAnsi="Arial Narrow"/>
              <w:color w:val="000000"/>
              <w:sz w:val="24"/>
              <w:szCs w:val="24"/>
            </w:rPr>
            <w:delText>s d’accueil</w:delText>
          </w:r>
        </w:del>
      </w:ins>
      <w:ins w:author="Sandra Verdin" w:date="2020-06-18T12:56:00Z" w:id="650">
        <w:del w:author="Sandrine Smieszek" w:date="2021-04-06T18:49:00Z" w:id="651">
          <w:r w:rsidDel="00C0644E">
            <w:rPr>
              <w:rFonts w:ascii="Arial Narrow" w:hAnsi="Arial Narrow"/>
              <w:color w:val="000000"/>
              <w:sz w:val="24"/>
              <w:szCs w:val="24"/>
            </w:rPr>
            <w:delText xml:space="preserve"> </w:delText>
          </w:r>
        </w:del>
      </w:ins>
    </w:p>
    <w:p w:rsidDel="00C0644E" w:rsidP="00527D5D" w:rsidR="008B7214" w:rsidRDefault="008B7214" w:rsidRPr="009533E8">
      <w:pPr>
        <w:autoSpaceDE w:val="0"/>
        <w:autoSpaceDN w:val="0"/>
        <w:adjustRightInd w:val="0"/>
        <w:jc w:val="both"/>
        <w:rPr>
          <w:del w:author="Sandrine Smieszek" w:date="2021-04-06T18:49:00Z" w:id="652"/>
          <w:rFonts w:ascii="Arial Narrow" w:cs="Arial Unicode MS" w:eastAsia="Arial Unicode MS" w:hAnsi="Arial Narrow"/>
          <w:b/>
          <w:sz w:val="24"/>
          <w:szCs w:val="24"/>
          <w:u w:val="single"/>
        </w:rPr>
      </w:pPr>
    </w:p>
    <w:p w:rsidDel="00C0644E" w:rsidP="00613043" w:rsidR="00613043" w:rsidRDefault="00613043" w:rsidRPr="009533E8">
      <w:pPr>
        <w:autoSpaceDE w:val="0"/>
        <w:autoSpaceDN w:val="0"/>
        <w:adjustRightInd w:val="0"/>
        <w:rPr>
          <w:del w:author="Sandrine Smieszek" w:date="2021-04-06T18:49:00Z" w:id="653"/>
          <w:rFonts w:ascii="Arial Narrow" w:cs="Arial Unicode MS" w:eastAsia="Arial Unicode MS" w:hAnsi="Arial Narrow"/>
          <w:b/>
          <w:color w:val="000000"/>
          <w:sz w:val="24"/>
          <w:szCs w:val="24"/>
          <w:u w:val="single"/>
        </w:rPr>
      </w:pPr>
      <w:del w:author="Sandrine Smieszek" w:date="2021-04-06T18:49:00Z" w:id="654">
        <w:r w:rsidDel="00C0644E" w:rsidRPr="009533E8">
          <w:rPr>
            <w:rFonts w:ascii="Arial Narrow" w:cs="Arial Unicode MS" w:eastAsia="Arial Unicode MS" w:hAnsi="Arial Narrow"/>
            <w:b/>
            <w:color w:val="000000"/>
            <w:sz w:val="24"/>
            <w:szCs w:val="24"/>
            <w:u w:val="single"/>
          </w:rPr>
          <w:delText xml:space="preserve">Art </w:delText>
        </w:r>
        <w:r w:rsidDel="00C0644E" w:rsidR="00662418" w:rsidRPr="009533E8">
          <w:rPr>
            <w:rFonts w:ascii="Arial Narrow" w:cs="Arial Unicode MS" w:eastAsia="Arial Unicode MS" w:hAnsi="Arial Narrow"/>
            <w:b/>
            <w:color w:val="000000"/>
            <w:sz w:val="24"/>
            <w:szCs w:val="24"/>
            <w:u w:val="single"/>
          </w:rPr>
          <w:delText>8</w:delText>
        </w:r>
        <w:r w:rsidDel="00C0644E" w:rsidRPr="009533E8">
          <w:rPr>
            <w:rFonts w:ascii="Arial Narrow" w:cs="Arial Unicode MS" w:eastAsia="Arial Unicode MS" w:hAnsi="Arial Narrow"/>
            <w:b/>
            <w:color w:val="000000"/>
            <w:sz w:val="24"/>
            <w:szCs w:val="24"/>
            <w:u w:val="single"/>
          </w:rPr>
          <w:delText>. Chèque emploi service universel (CESU)</w:delText>
        </w:r>
      </w:del>
    </w:p>
    <w:p w:rsidDel="00C0644E" w:rsidP="00613043" w:rsidR="00613043" w:rsidRDefault="00613043" w:rsidRPr="009533E8">
      <w:pPr>
        <w:autoSpaceDE w:val="0"/>
        <w:autoSpaceDN w:val="0"/>
        <w:adjustRightInd w:val="0"/>
        <w:rPr>
          <w:del w:author="Sandrine Smieszek" w:date="2021-04-06T18:49:00Z" w:id="655"/>
          <w:rFonts w:ascii="Arial Narrow" w:cs="Arial Unicode MS" w:eastAsia="Arial Unicode MS" w:hAnsi="Arial Narrow"/>
          <w:b/>
          <w:color w:val="000000"/>
          <w:sz w:val="24"/>
          <w:szCs w:val="24"/>
          <w:u w:val="single"/>
        </w:rPr>
      </w:pPr>
    </w:p>
    <w:p w:rsidDel="00C0644E" w:rsidP="00527D5D" w:rsidR="00613043" w:rsidRDefault="00613043" w:rsidRPr="009533E8">
      <w:pPr>
        <w:pStyle w:val="Corpsdetexte"/>
        <w:jc w:val="both"/>
        <w:rPr>
          <w:del w:author="Sandrine Smieszek" w:date="2021-04-06T18:49:00Z" w:id="656"/>
          <w:rFonts w:ascii="Arial Narrow" w:cs="Arial Unicode MS" w:eastAsia="Arial Unicode MS" w:hAnsi="Arial Narrow"/>
          <w:bCs/>
          <w:iCs/>
          <w:color w:val="000000"/>
          <w:szCs w:val="24"/>
        </w:rPr>
      </w:pPr>
      <w:del w:author="Sandrine Smieszek" w:date="2021-04-06T18:49:00Z" w:id="657">
        <w:r w:rsidDel="00C0644E" w:rsidRPr="009533E8">
          <w:rPr>
            <w:rFonts w:ascii="Arial Narrow" w:cs="Arial Unicode MS" w:eastAsia="Arial Unicode MS" w:hAnsi="Arial Narrow"/>
            <w:bCs/>
            <w:iCs/>
            <w:color w:val="000000"/>
            <w:szCs w:val="24"/>
          </w:rPr>
          <w:delText xml:space="preserve">Le montant du chéquier annuel est porté à 400 € et est </w:delText>
        </w:r>
        <w:r w:rsidDel="00C0644E" w:rsidRPr="009533E8">
          <w:rPr>
            <w:rFonts w:ascii="Arial Narrow" w:cs="Arial Unicode MS" w:eastAsia="Arial Unicode MS" w:hAnsi="Arial Narrow"/>
            <w:color w:val="000000"/>
            <w:szCs w:val="24"/>
          </w:rPr>
          <w:delText>financé à hauteur de 50 % par l’entreprise.</w:delText>
        </w:r>
      </w:del>
    </w:p>
    <w:p w:rsidDel="00C0644E" w:rsidP="00527D5D" w:rsidR="00613043" w:rsidRDefault="00613043" w:rsidRPr="009533E8">
      <w:pPr>
        <w:autoSpaceDE w:val="0"/>
        <w:autoSpaceDN w:val="0"/>
        <w:adjustRightInd w:val="0"/>
        <w:jc w:val="both"/>
        <w:rPr>
          <w:del w:author="Sandrine Smieszek" w:date="2021-04-06T18:49:00Z" w:id="658"/>
          <w:rFonts w:ascii="Arial Narrow" w:cs="Arial Unicode MS" w:eastAsia="Arial Unicode MS" w:hAnsi="Arial Narrow"/>
          <w:color w:val="000000"/>
          <w:sz w:val="24"/>
          <w:szCs w:val="24"/>
        </w:rPr>
      </w:pPr>
    </w:p>
    <w:p w:rsidDel="00C0644E" w:rsidP="00527D5D" w:rsidR="00613043" w:rsidRDefault="00662418" w:rsidRPr="009533E8">
      <w:pPr>
        <w:autoSpaceDE w:val="0"/>
        <w:autoSpaceDN w:val="0"/>
        <w:adjustRightInd w:val="0"/>
        <w:jc w:val="both"/>
        <w:rPr>
          <w:del w:author="Sandrine Smieszek" w:date="2021-04-06T18:49:00Z" w:id="659"/>
          <w:rFonts w:ascii="Arial Narrow" w:cs="Arial Unicode MS" w:eastAsia="Arial Unicode MS" w:hAnsi="Arial Narrow"/>
          <w:bCs/>
          <w:color w:val="000000"/>
          <w:sz w:val="24"/>
          <w:szCs w:val="24"/>
        </w:rPr>
      </w:pPr>
      <w:del w:author="Sandrine Smieszek" w:date="2021-04-06T18:49:00Z" w:id="660">
        <w:r w:rsidDel="00C0644E" w:rsidRPr="009533E8">
          <w:rPr>
            <w:rFonts w:ascii="Arial Narrow" w:cs="Arial Unicode MS" w:eastAsia="Arial Unicode MS" w:hAnsi="Arial Narrow"/>
            <w:color w:val="000000"/>
            <w:sz w:val="24"/>
            <w:szCs w:val="24"/>
          </w:rPr>
          <w:delText>Toutefois, e</w:delText>
        </w:r>
        <w:r w:rsidDel="00C0644E" w:rsidR="00613043" w:rsidRPr="009533E8">
          <w:rPr>
            <w:rFonts w:ascii="Arial Narrow" w:cs="Arial Unicode MS" w:eastAsia="Arial Unicode MS" w:hAnsi="Arial Narrow"/>
            <w:color w:val="000000"/>
            <w:sz w:val="24"/>
            <w:szCs w:val="24"/>
          </w:rPr>
          <w:delText xml:space="preserve">n application des dispositions de l’accord Groupe concernant l’égalité entre les femmes et les hommes, </w:delText>
        </w:r>
        <w:r w:rsidDel="00C0644E" w:rsidRPr="009533E8">
          <w:rPr>
            <w:rFonts w:ascii="Arial Narrow" w:cs="Arial Unicode MS" w:eastAsia="Arial Unicode MS" w:hAnsi="Arial Narrow"/>
            <w:color w:val="000000"/>
            <w:sz w:val="24"/>
            <w:szCs w:val="24"/>
          </w:rPr>
          <w:delText xml:space="preserve">pour </w:delText>
        </w:r>
        <w:r w:rsidDel="00C0644E" w:rsidR="00613043" w:rsidRPr="009533E8">
          <w:rPr>
            <w:rFonts w:ascii="Arial Narrow" w:cs="Arial Unicode MS" w:eastAsia="Arial Unicode MS" w:hAnsi="Arial Narrow"/>
            <w:color w:val="000000"/>
            <w:sz w:val="24"/>
            <w:szCs w:val="24"/>
          </w:rPr>
          <w:delText xml:space="preserve">les collaborateurs </w:delText>
        </w:r>
        <w:r w:rsidDel="00C0644E" w:rsidRPr="009533E8">
          <w:rPr>
            <w:rFonts w:ascii="Arial Narrow" w:cs="Arial Unicode MS" w:eastAsia="Arial Unicode MS" w:hAnsi="Arial Narrow"/>
            <w:color w:val="000000"/>
            <w:sz w:val="24"/>
            <w:szCs w:val="24"/>
          </w:rPr>
          <w:delText xml:space="preserve">qui ont </w:delText>
        </w:r>
        <w:r w:rsidDel="00C0644E" w:rsidR="00613043" w:rsidRPr="009533E8">
          <w:rPr>
            <w:rFonts w:ascii="Arial Narrow" w:cs="Arial Unicode MS" w:eastAsia="Arial Unicode MS" w:hAnsi="Arial Narrow"/>
            <w:color w:val="000000"/>
            <w:sz w:val="24"/>
            <w:szCs w:val="24"/>
          </w:rPr>
          <w:delText xml:space="preserve">un </w:delText>
        </w:r>
        <w:r w:rsidDel="00C0644E" w:rsidRPr="009533E8">
          <w:rPr>
            <w:rFonts w:ascii="Arial Narrow" w:cs="Arial Unicode MS" w:eastAsia="Arial Unicode MS" w:hAnsi="Arial Narrow"/>
            <w:bCs/>
            <w:color w:val="000000"/>
            <w:sz w:val="24"/>
            <w:szCs w:val="24"/>
          </w:rPr>
          <w:delText>enfant</w:delText>
        </w:r>
        <w:r w:rsidDel="00C0644E" w:rsidR="00527D5D" w:rsidRPr="009533E8">
          <w:rPr>
            <w:rFonts w:ascii="Arial Narrow" w:cs="Arial Unicode MS" w:eastAsia="Arial Unicode MS" w:hAnsi="Arial Narrow"/>
            <w:bCs/>
            <w:color w:val="000000"/>
            <w:sz w:val="24"/>
            <w:szCs w:val="24"/>
          </w:rPr>
          <w:delText xml:space="preserve"> de moins de 6 ans</w:delText>
        </w:r>
      </w:del>
      <w:del w:author="Sandrine Smieszek" w:date="2020-06-16T17:37:00Z" w:id="661">
        <w:r w:rsidDel="00465131" w:rsidR="00527D5D" w:rsidRPr="009533E8">
          <w:rPr>
            <w:rFonts w:ascii="Arial Narrow" w:cs="Arial Unicode MS" w:eastAsia="Arial Unicode MS" w:hAnsi="Arial Narrow"/>
            <w:bCs/>
            <w:color w:val="000000"/>
            <w:sz w:val="24"/>
            <w:szCs w:val="24"/>
          </w:rPr>
          <w:delText>,</w:delText>
        </w:r>
        <w:r w:rsidDel="00465131" w:rsidR="00527D5D" w:rsidRPr="009533E8">
          <w:rPr>
            <w:rFonts w:ascii="Arial Narrow" w:cs="Arial Unicode MS" w:eastAsia="Arial Unicode MS" w:hAnsi="Arial Narrow"/>
            <w:color w:val="000000"/>
            <w:sz w:val="24"/>
            <w:szCs w:val="24"/>
          </w:rPr>
          <w:delText xml:space="preserve"> </w:delText>
        </w:r>
      </w:del>
      <w:del w:author="Sandrine Smieszek" w:date="2021-04-06T18:49:00Z" w:id="662">
        <w:r w:rsidDel="00C0644E" w:rsidR="00527D5D" w:rsidRPr="009533E8">
          <w:rPr>
            <w:rFonts w:ascii="Arial Narrow" w:cs="Arial Unicode MS" w:eastAsia="Arial Unicode MS" w:hAnsi="Arial Narrow"/>
            <w:color w:val="000000"/>
            <w:sz w:val="24"/>
            <w:szCs w:val="24"/>
          </w:rPr>
          <w:delText xml:space="preserve">le montant des CESU est porté à </w:delText>
        </w:r>
        <w:r w:rsidDel="00C0644E" w:rsidRPr="009533E8">
          <w:rPr>
            <w:rFonts w:ascii="Arial Narrow" w:cs="Arial Unicode MS" w:eastAsia="Arial Unicode MS" w:hAnsi="Arial Narrow"/>
            <w:bCs/>
            <w:color w:val="000000"/>
            <w:sz w:val="24"/>
            <w:szCs w:val="24"/>
          </w:rPr>
          <w:delText>500 €.</w:delText>
        </w:r>
      </w:del>
    </w:p>
    <w:p w:rsidDel="00C0644E" w:rsidP="00527D5D" w:rsidR="00662418" w:rsidRDefault="00662418" w:rsidRPr="009533E8">
      <w:pPr>
        <w:autoSpaceDE w:val="0"/>
        <w:autoSpaceDN w:val="0"/>
        <w:adjustRightInd w:val="0"/>
        <w:jc w:val="both"/>
        <w:rPr>
          <w:del w:author="Sandrine Smieszek" w:date="2021-04-06T18:49:00Z" w:id="663"/>
          <w:rFonts w:ascii="Arial Narrow" w:cs="Arial Unicode MS" w:eastAsia="Arial Unicode MS" w:hAnsi="Arial Narrow"/>
          <w:bCs/>
          <w:color w:val="000000"/>
          <w:sz w:val="24"/>
          <w:szCs w:val="24"/>
        </w:rPr>
      </w:pPr>
    </w:p>
    <w:p w:rsidDel="00C0644E" w:rsidP="00527D5D" w:rsidR="00662418" w:rsidRDefault="00662418" w:rsidRPr="009533E8">
      <w:pPr>
        <w:autoSpaceDE w:val="0"/>
        <w:autoSpaceDN w:val="0"/>
        <w:adjustRightInd w:val="0"/>
        <w:jc w:val="both"/>
        <w:rPr>
          <w:del w:author="Sandrine Smieszek" w:date="2021-04-06T18:49:00Z" w:id="664"/>
          <w:rFonts w:ascii="Arial Narrow" w:cs="Arial Unicode MS" w:eastAsia="Arial Unicode MS" w:hAnsi="Arial Narrow"/>
          <w:color w:val="000000"/>
          <w:sz w:val="24"/>
          <w:szCs w:val="24"/>
        </w:rPr>
      </w:pPr>
      <w:del w:author="Sandrine Smieszek" w:date="2021-04-06T18:49:00Z" w:id="665">
        <w:r w:rsidDel="00C0644E" w:rsidRPr="009533E8">
          <w:rPr>
            <w:rFonts w:ascii="Arial Narrow" w:cs="Arial Unicode MS" w:eastAsia="Arial Unicode MS" w:hAnsi="Arial Narrow"/>
            <w:bCs/>
            <w:color w:val="000000"/>
            <w:sz w:val="24"/>
            <w:szCs w:val="24"/>
          </w:rPr>
          <w:delText>Compte-tenu du décalage des NAO lié à la crise sanitaire, la campagne d’attribution des CESU qui a habituellement lieu au mois de juin est décalée sur le mois de juillet 2020. Une deuxième campagne aura lieu normalement en décembre.</w:delText>
        </w:r>
      </w:del>
    </w:p>
    <w:p w:rsidDel="00C0644E" w:rsidP="00527D5D" w:rsidR="00613043" w:rsidRDefault="00613043" w:rsidRPr="009533E8">
      <w:pPr>
        <w:autoSpaceDE w:val="0"/>
        <w:autoSpaceDN w:val="0"/>
        <w:adjustRightInd w:val="0"/>
        <w:jc w:val="both"/>
        <w:rPr>
          <w:del w:author="Sandrine Smieszek" w:date="2021-04-06T18:49:00Z" w:id="666"/>
          <w:rFonts w:ascii="Arial Narrow" w:cs="Arial Unicode MS" w:eastAsia="Arial Unicode MS" w:hAnsi="Arial Narrow"/>
          <w:color w:val="000000"/>
          <w:sz w:val="24"/>
          <w:szCs w:val="24"/>
        </w:rPr>
      </w:pPr>
    </w:p>
    <w:p w:rsidDel="00C0644E" w:rsidP="00527D5D" w:rsidR="00613043" w:rsidRDefault="00613043" w:rsidRPr="009533E8">
      <w:pPr>
        <w:autoSpaceDE w:val="0"/>
        <w:autoSpaceDN w:val="0"/>
        <w:adjustRightInd w:val="0"/>
        <w:jc w:val="both"/>
        <w:rPr>
          <w:del w:author="Sandrine Smieszek" w:date="2021-04-06T18:49:00Z" w:id="667"/>
          <w:rFonts w:ascii="Arial Narrow" w:cs="Arial Unicode MS" w:eastAsia="Arial Unicode MS" w:hAnsi="Arial Narrow"/>
          <w:color w:val="000000"/>
          <w:sz w:val="24"/>
          <w:szCs w:val="24"/>
        </w:rPr>
      </w:pPr>
      <w:del w:author="Sandrine Smieszek" w:date="2021-04-06T18:49:00Z" w:id="668">
        <w:r w:rsidDel="00C0644E" w:rsidRPr="009533E8">
          <w:rPr>
            <w:rFonts w:ascii="Arial Narrow" w:cs="Arial Unicode MS" w:eastAsia="Arial Unicode MS" w:hAnsi="Arial Narrow"/>
            <w:color w:val="000000"/>
            <w:sz w:val="24"/>
            <w:szCs w:val="24"/>
          </w:rPr>
          <w:delText>L’application de cette mesure est conditionnée à l’existence du dispositif légal d’exonération.</w:delText>
        </w:r>
      </w:del>
    </w:p>
    <w:p w:rsidDel="00820C9A" w:rsidP="00527D5D" w:rsidR="00613043" w:rsidRDefault="00613043" w:rsidRPr="009533E8">
      <w:pPr>
        <w:autoSpaceDE w:val="0"/>
        <w:autoSpaceDN w:val="0"/>
        <w:adjustRightInd w:val="0"/>
        <w:jc w:val="both"/>
        <w:rPr>
          <w:del w:author="Sandrine Smieszek" w:date="2021-04-07T12:16:00Z" w:id="669"/>
          <w:rFonts w:ascii="Arial Narrow" w:cs="Arial Unicode MS" w:eastAsia="Arial Unicode MS" w:hAnsi="Arial Narrow"/>
          <w:b/>
          <w:sz w:val="24"/>
          <w:szCs w:val="24"/>
          <w:u w:val="single"/>
        </w:rPr>
      </w:pPr>
    </w:p>
    <w:p w:rsidDel="00C0644E" w:rsidP="008E246B" w:rsidR="003E3FC8" w:rsidRDefault="003E3FC8" w:rsidRPr="00471609">
      <w:pPr>
        <w:pStyle w:val="Corpsdetexte"/>
        <w:jc w:val="both"/>
        <w:rPr>
          <w:del w:author="Sandrine Smieszek" w:date="2021-04-06T18:49:00Z" w:id="670"/>
          <w:rFonts w:ascii="Arial Narrow" w:cs="Arial Unicode MS" w:eastAsia="Arial Unicode MS" w:hAnsi="Arial Narrow"/>
          <w:b/>
          <w:bCs/>
          <w:color w:val="000000"/>
          <w:szCs w:val="24"/>
          <w:u w:val="single"/>
        </w:rPr>
      </w:pPr>
      <w:del w:author="Sandrine Smieszek" w:date="2021-04-06T18:49:00Z" w:id="671">
        <w:r w:rsidDel="00C0644E" w:rsidRPr="00471609">
          <w:rPr>
            <w:rFonts w:ascii="Arial Narrow" w:cs="Arial Unicode MS" w:eastAsia="Arial Unicode MS" w:hAnsi="Arial Narrow"/>
            <w:b/>
            <w:bCs/>
            <w:color w:val="000000"/>
            <w:szCs w:val="24"/>
            <w:u w:val="single"/>
          </w:rPr>
          <w:delText xml:space="preserve">Art </w:delText>
        </w:r>
        <w:r w:rsidDel="00C0644E" w:rsidR="00662418" w:rsidRPr="00471609">
          <w:rPr>
            <w:rFonts w:ascii="Arial Narrow" w:cs="Arial Unicode MS" w:eastAsia="Arial Unicode MS" w:hAnsi="Arial Narrow"/>
            <w:b/>
            <w:bCs/>
            <w:color w:val="000000"/>
            <w:szCs w:val="24"/>
            <w:u w:val="single"/>
          </w:rPr>
          <w:delText>9</w:delText>
        </w:r>
        <w:r w:rsidDel="00C0644E" w:rsidRPr="00471609">
          <w:rPr>
            <w:rFonts w:ascii="Arial Narrow" w:cs="Arial Unicode MS" w:eastAsia="Arial Unicode MS" w:hAnsi="Arial Narrow"/>
            <w:b/>
            <w:bCs/>
            <w:color w:val="000000"/>
            <w:szCs w:val="24"/>
            <w:u w:val="single"/>
          </w:rPr>
          <w:delText>. Fonds social</w:delText>
        </w:r>
      </w:del>
    </w:p>
    <w:p w:rsidDel="00C0644E" w:rsidP="008E246B" w:rsidR="003E3FC8" w:rsidRDefault="003E3FC8" w:rsidRPr="00471609">
      <w:pPr>
        <w:jc w:val="both"/>
        <w:rPr>
          <w:del w:author="Sandrine Smieszek" w:date="2021-04-06T18:49:00Z" w:id="672"/>
          <w:rFonts w:ascii="Arial Narrow" w:cs="Arial Unicode MS" w:eastAsia="Arial Unicode MS" w:hAnsi="Arial Narrow"/>
          <w:color w:val="000000"/>
          <w:sz w:val="24"/>
          <w:szCs w:val="24"/>
        </w:rPr>
      </w:pPr>
    </w:p>
    <w:p w:rsidDel="00C0644E" w:rsidP="00527D5D" w:rsidR="003E3FC8" w:rsidRDefault="003E3FC8" w:rsidRPr="00471609">
      <w:pPr>
        <w:pStyle w:val="Corpsdetexte"/>
        <w:jc w:val="both"/>
        <w:rPr>
          <w:del w:author="Sandrine Smieszek" w:date="2021-04-06T18:49:00Z" w:id="673"/>
          <w:rFonts w:ascii="Arial Narrow" w:cs="Arial Unicode MS" w:eastAsia="Arial Unicode MS" w:hAnsi="Arial Narrow"/>
          <w:color w:val="000000"/>
          <w:szCs w:val="24"/>
        </w:rPr>
      </w:pPr>
      <w:del w:author="Sandrine Smieszek" w:date="2021-04-06T18:49:00Z" w:id="674">
        <w:r w:rsidDel="00C0644E" w:rsidRPr="00471609">
          <w:rPr>
            <w:rFonts w:ascii="Arial Narrow" w:cs="Arial Unicode MS" w:eastAsia="Arial Unicode MS" w:hAnsi="Arial Narrow"/>
            <w:color w:themeColor="text1" w:val="000000"/>
            <w:szCs w:val="24"/>
          </w:rPr>
          <w:delText xml:space="preserve">Pour l’année </w:delText>
        </w:r>
        <w:r w:rsidDel="00C0644E" w:rsidR="00817340" w:rsidRPr="00471609">
          <w:rPr>
            <w:rFonts w:ascii="Arial Narrow" w:cs="Arial Unicode MS" w:eastAsia="Arial Unicode MS" w:hAnsi="Arial Narrow"/>
            <w:color w:themeColor="text1" w:val="000000"/>
            <w:szCs w:val="24"/>
          </w:rPr>
          <w:delText>2020</w:delText>
        </w:r>
        <w:r w:rsidDel="00C0644E" w:rsidRPr="00471609">
          <w:rPr>
            <w:rFonts w:ascii="Arial Narrow" w:cs="Arial Unicode MS" w:eastAsia="Arial Unicode MS" w:hAnsi="Arial Narrow"/>
            <w:color w:themeColor="text1" w:val="000000"/>
            <w:szCs w:val="24"/>
          </w:rPr>
          <w:delText xml:space="preserve">, la Société Maison Johanès Boubée allouera au Comité </w:delText>
        </w:r>
        <w:r w:rsidDel="00C0644E" w:rsidR="00B26E10" w:rsidRPr="00471609">
          <w:rPr>
            <w:rFonts w:ascii="Arial Narrow" w:cs="Arial Unicode MS" w:eastAsia="Arial Unicode MS" w:hAnsi="Arial Narrow"/>
            <w:color w:themeColor="text1" w:val="000000"/>
            <w:szCs w:val="24"/>
          </w:rPr>
          <w:delText xml:space="preserve">Social et Economique </w:delText>
        </w:r>
        <w:r w:rsidDel="00C0644E" w:rsidRPr="00471609">
          <w:rPr>
            <w:rFonts w:ascii="Arial Narrow" w:cs="Arial Unicode MS" w:eastAsia="Arial Unicode MS" w:hAnsi="Arial Narrow"/>
            <w:color w:themeColor="text1" w:val="000000"/>
            <w:szCs w:val="24"/>
          </w:rPr>
          <w:delText xml:space="preserve">Central </w:delText>
        </w:r>
        <w:r w:rsidDel="00C0644E" w:rsidR="00B26E10" w:rsidRPr="00471609">
          <w:rPr>
            <w:rFonts w:ascii="Arial Narrow" w:cs="Arial Unicode MS" w:eastAsia="Arial Unicode MS" w:hAnsi="Arial Narrow"/>
            <w:color w:themeColor="text1" w:val="000000"/>
            <w:szCs w:val="24"/>
          </w:rPr>
          <w:delText>(CSEC)</w:delText>
        </w:r>
        <w:r w:rsidDel="00C0644E" w:rsidRPr="00471609">
          <w:rPr>
            <w:rFonts w:ascii="Arial Narrow" w:cs="Arial Unicode MS" w:eastAsia="Arial Unicode MS" w:hAnsi="Arial Narrow"/>
            <w:color w:themeColor="text1" w:val="000000"/>
            <w:szCs w:val="24"/>
          </w:rPr>
          <w:delText>, sous réserve de maintien de l’accord collectif sur ce thème, une somme correspond</w:delText>
        </w:r>
        <w:r w:rsidDel="00C0644E" w:rsidR="00051DDD" w:rsidRPr="00471609">
          <w:rPr>
            <w:rFonts w:ascii="Arial Narrow" w:cs="Arial Unicode MS" w:eastAsia="Arial Unicode MS" w:hAnsi="Arial Narrow"/>
            <w:color w:themeColor="text1" w:val="000000"/>
            <w:szCs w:val="24"/>
          </w:rPr>
          <w:delText>ant</w:delText>
        </w:r>
        <w:r w:rsidDel="00C0644E" w:rsidRPr="00471609">
          <w:rPr>
            <w:rFonts w:ascii="Arial Narrow" w:cs="Arial Unicode MS" w:eastAsia="Arial Unicode MS" w:hAnsi="Arial Narrow"/>
            <w:color w:themeColor="text1" w:val="000000"/>
            <w:szCs w:val="24"/>
          </w:rPr>
          <w:delText xml:space="preserve"> à 0.2 % de la masse</w:delText>
        </w:r>
        <w:r w:rsidDel="00C0644E" w:rsidRPr="00471609">
          <w:rPr>
            <w:rFonts w:ascii="Arial Narrow" w:cs="Arial Unicode MS" w:eastAsia="Arial Unicode MS" w:hAnsi="Arial Narrow"/>
            <w:color w:val="000000"/>
            <w:szCs w:val="24"/>
          </w:rPr>
          <w:delText xml:space="preserve"> salariale brute  de l’entreprise avec un montant minimal de </w:delText>
        </w:r>
        <w:r w:rsidDel="00C0644E" w:rsidR="00817340" w:rsidRPr="00471609">
          <w:rPr>
            <w:rFonts w:ascii="Arial Narrow" w:cs="Arial Unicode MS" w:eastAsia="Arial Unicode MS" w:hAnsi="Arial Narrow"/>
            <w:color w:val="000000"/>
            <w:szCs w:val="24"/>
          </w:rPr>
          <w:delText>51</w:delText>
        </w:r>
        <w:r w:rsidDel="00C0644E" w:rsidR="0001038D" w:rsidRPr="00471609">
          <w:rPr>
            <w:rFonts w:ascii="Arial Narrow" w:cs="Arial Unicode MS" w:eastAsia="Arial Unicode MS" w:hAnsi="Arial Narrow"/>
            <w:color w:val="000000"/>
            <w:szCs w:val="24"/>
          </w:rPr>
          <w:delText xml:space="preserve"> </w:delText>
        </w:r>
        <w:r w:rsidDel="00C0644E" w:rsidRPr="00471609">
          <w:rPr>
            <w:rFonts w:ascii="Arial Narrow" w:cs="Arial Unicode MS" w:eastAsia="Arial Unicode MS" w:hAnsi="Arial Narrow"/>
            <w:color w:val="000000"/>
            <w:szCs w:val="24"/>
          </w:rPr>
          <w:delText xml:space="preserve">000 €. </w:delText>
        </w:r>
      </w:del>
    </w:p>
    <w:p w:rsidDel="00C0644E" w:rsidP="00527D5D" w:rsidR="009D4F8D" w:rsidRDefault="0008631C" w:rsidRPr="00471609">
      <w:pPr>
        <w:pStyle w:val="Corpsdetexte"/>
        <w:jc w:val="both"/>
        <w:rPr>
          <w:del w:author="Sandrine Smieszek" w:date="2021-04-06T18:49:00Z" w:id="675"/>
          <w:rFonts w:ascii="Arial Narrow" w:cs="Arial Unicode MS" w:eastAsia="Arial Unicode MS" w:hAnsi="Arial Narrow"/>
          <w:color w:val="000000"/>
          <w:szCs w:val="24"/>
        </w:rPr>
      </w:pPr>
      <w:ins w:author="Sandra Verdin" w:date="2020-06-18T13:06:00Z" w:id="676">
        <w:del w:author="Sandrine Smieszek" w:date="2021-04-06T18:49:00Z" w:id="677">
          <w:r w:rsidDel="00C0644E" w:rsidRPr="00471609">
            <w:rPr>
              <w:rFonts w:ascii="Arial Narrow" w:cs="Arial Unicode MS" w:eastAsia="Arial Unicode MS" w:hAnsi="Arial Narrow"/>
              <w:color w:val="000000"/>
              <w:szCs w:val="24"/>
            </w:rPr>
            <w:delText xml:space="preserve">Une somme de </w:delText>
          </w:r>
        </w:del>
      </w:ins>
    </w:p>
    <w:p w:rsidDel="00C0644E" w:rsidP="00527D5D" w:rsidR="009D4F8D" w:rsidRDefault="00817340" w:rsidRPr="00471609">
      <w:pPr>
        <w:pStyle w:val="Corpsdetexte"/>
        <w:jc w:val="both"/>
        <w:rPr>
          <w:del w:author="Sandrine Smieszek" w:date="2021-04-06T18:49:00Z" w:id="678"/>
          <w:rFonts w:ascii="Arial Narrow" w:cs="Arial Unicode MS" w:eastAsia="Arial Unicode MS" w:hAnsi="Arial Narrow"/>
          <w:color w:val="000000"/>
          <w:szCs w:val="24"/>
        </w:rPr>
      </w:pPr>
      <w:del w:author="Sandrine Smieszek" w:date="2021-04-06T18:49:00Z" w:id="679">
        <w:r w:rsidDel="00C0644E" w:rsidRPr="00471609">
          <w:rPr>
            <w:rFonts w:ascii="Arial Narrow" w:cs="Arial Unicode MS" w:eastAsia="Arial Unicode MS" w:hAnsi="Arial Narrow"/>
            <w:color w:val="000000"/>
            <w:szCs w:val="24"/>
          </w:rPr>
          <w:delText>3</w:delText>
        </w:r>
        <w:r w:rsidDel="00C0644E" w:rsidR="009D4F8D" w:rsidRPr="00471609">
          <w:rPr>
            <w:rFonts w:ascii="Arial Narrow" w:cs="Arial Unicode MS" w:eastAsia="Arial Unicode MS" w:hAnsi="Arial Narrow"/>
            <w:color w:val="000000"/>
            <w:szCs w:val="24"/>
          </w:rPr>
          <w:delText xml:space="preserve"> 000 euros du fonds social seront </w:delText>
        </w:r>
      </w:del>
      <w:ins w:author="Sandra Verdin" w:date="2020-06-18T13:06:00Z" w:id="680">
        <w:del w:author="Sandrine Smieszek" w:date="2021-04-06T18:49:00Z" w:id="681">
          <w:r w:rsidDel="00C0644E" w:rsidR="0008631C" w:rsidRPr="00471609">
            <w:rPr>
              <w:rFonts w:ascii="Arial Narrow" w:cs="Arial Unicode MS" w:eastAsia="Arial Unicode MS" w:hAnsi="Arial Narrow"/>
              <w:color w:val="000000"/>
              <w:szCs w:val="24"/>
            </w:rPr>
            <w:delText xml:space="preserve">sera exclusivement </w:delText>
          </w:r>
        </w:del>
      </w:ins>
      <w:del w:author="Sandrine Smieszek" w:date="2021-04-06T18:49:00Z" w:id="682">
        <w:r w:rsidDel="00C0644E" w:rsidR="009D4F8D" w:rsidRPr="00471609">
          <w:rPr>
            <w:rFonts w:ascii="Arial Narrow" w:cs="Arial Unicode MS" w:eastAsia="Arial Unicode MS" w:hAnsi="Arial Narrow"/>
            <w:color w:val="000000"/>
            <w:szCs w:val="24"/>
          </w:rPr>
          <w:delText>réservés</w:delText>
        </w:r>
      </w:del>
      <w:ins w:author="Sandra Verdin" w:date="2020-06-18T13:06:00Z" w:id="683">
        <w:del w:author="Sandrine Smieszek" w:date="2021-04-06T18:49:00Z" w:id="684">
          <w:r w:rsidDel="00C0644E" w:rsidR="0008631C" w:rsidRPr="00471609">
            <w:rPr>
              <w:rFonts w:ascii="Arial Narrow" w:cs="Arial Unicode MS" w:eastAsia="Arial Unicode MS" w:hAnsi="Arial Narrow"/>
              <w:color w:val="000000"/>
              <w:szCs w:val="24"/>
            </w:rPr>
            <w:delText>ée</w:delText>
          </w:r>
        </w:del>
      </w:ins>
      <w:del w:author="Sandrine Smieszek" w:date="2021-04-06T18:49:00Z" w:id="685">
        <w:r w:rsidDel="00C0644E" w:rsidR="009D4F8D" w:rsidRPr="00471609">
          <w:rPr>
            <w:rFonts w:ascii="Arial Narrow" w:cs="Arial Unicode MS" w:eastAsia="Arial Unicode MS" w:hAnsi="Arial Narrow"/>
            <w:color w:val="000000"/>
            <w:szCs w:val="24"/>
          </w:rPr>
          <w:delText xml:space="preserve"> à un </w:delText>
        </w:r>
      </w:del>
      <w:ins w:author="Sandra Verdin" w:date="2020-06-18T13:06:00Z" w:id="686">
        <w:del w:author="Sandrine Smieszek" w:date="2021-04-06T18:49:00Z" w:id="687">
          <w:r w:rsidDel="00C0644E" w:rsidR="0008631C" w:rsidRPr="00471609">
            <w:rPr>
              <w:rFonts w:ascii="Arial Narrow" w:cs="Arial Unicode MS" w:eastAsia="Arial Unicode MS" w:hAnsi="Arial Narrow"/>
              <w:color w:val="000000"/>
              <w:szCs w:val="24"/>
            </w:rPr>
            <w:delText xml:space="preserve">l’alimentation du </w:delText>
          </w:r>
        </w:del>
      </w:ins>
      <w:del w:author="Sandrine Smieszek" w:date="2021-04-06T18:49:00Z" w:id="688">
        <w:r w:rsidDel="00C0644E" w:rsidR="005D17A3" w:rsidRPr="00471609">
          <w:rPr>
            <w:rFonts w:ascii="Arial Narrow" w:cs="Arial Unicode MS" w:eastAsia="Arial Unicode MS" w:hAnsi="Arial Narrow"/>
            <w:color w:val="000000"/>
            <w:szCs w:val="24"/>
          </w:rPr>
          <w:delText>f</w:delText>
        </w:r>
        <w:r w:rsidDel="00C0644E" w:rsidR="009D4F8D" w:rsidRPr="00471609">
          <w:rPr>
            <w:rFonts w:ascii="Arial Narrow" w:cs="Arial Unicode MS" w:eastAsia="Arial Unicode MS" w:hAnsi="Arial Narrow"/>
            <w:color w:val="000000"/>
            <w:szCs w:val="24"/>
          </w:rPr>
          <w:delText>onds de secours d’urgence.</w:delText>
        </w:r>
      </w:del>
    </w:p>
    <w:p w:rsidDel="00C0644E" w:rsidP="00527D5D" w:rsidR="009D4F8D" w:rsidRDefault="009D4F8D" w:rsidRPr="00471609">
      <w:pPr>
        <w:pStyle w:val="Corpsdetexte"/>
        <w:jc w:val="both"/>
        <w:rPr>
          <w:del w:author="Sandrine Smieszek" w:date="2021-04-06T18:49:00Z" w:id="689"/>
          <w:rFonts w:ascii="Arial Narrow" w:cs="Arial Unicode MS" w:eastAsia="Arial Unicode MS" w:hAnsi="Arial Narrow"/>
          <w:color w:val="000000"/>
          <w:szCs w:val="24"/>
        </w:rPr>
      </w:pPr>
    </w:p>
    <w:p w:rsidDel="00C0644E" w:rsidP="00527D5D" w:rsidR="003E3FC8" w:rsidRDefault="003E3FC8" w:rsidRPr="00471609">
      <w:pPr>
        <w:pStyle w:val="Corpsdetexte"/>
        <w:jc w:val="both"/>
        <w:rPr>
          <w:del w:author="Sandrine Smieszek" w:date="2021-04-06T18:49:00Z" w:id="690"/>
          <w:rFonts w:ascii="Arial Narrow" w:cs="Arial Unicode MS" w:eastAsia="Arial Unicode MS" w:hAnsi="Arial Narrow"/>
          <w:color w:val="000000"/>
          <w:szCs w:val="24"/>
        </w:rPr>
      </w:pPr>
      <w:del w:author="Sandrine Smieszek" w:date="2021-04-06T18:49:00Z" w:id="691">
        <w:r w:rsidDel="00C0644E" w:rsidRPr="00471609">
          <w:rPr>
            <w:rFonts w:ascii="Arial Narrow" w:cs="Arial Unicode MS" w:eastAsia="Arial Unicode MS" w:hAnsi="Arial Narrow"/>
            <w:color w:val="000000"/>
            <w:szCs w:val="24"/>
          </w:rPr>
          <w:delText xml:space="preserve">La gestion de ce fonds social est confiée au </w:delText>
        </w:r>
        <w:r w:rsidDel="00C0644E" w:rsidR="002A717B" w:rsidRPr="00471609">
          <w:rPr>
            <w:rFonts w:ascii="Arial Narrow" w:cs="Arial Unicode MS" w:eastAsia="Arial Unicode MS" w:hAnsi="Arial Narrow"/>
            <w:color w:val="000000"/>
            <w:szCs w:val="24"/>
          </w:rPr>
          <w:delText xml:space="preserve">C.S.E.C </w:delText>
        </w:r>
        <w:r w:rsidDel="00C0644E" w:rsidRPr="00471609">
          <w:rPr>
            <w:rFonts w:ascii="Arial Narrow" w:cs="Arial Unicode MS" w:eastAsia="Arial Unicode MS" w:hAnsi="Arial Narrow"/>
            <w:color w:val="000000"/>
            <w:szCs w:val="24"/>
          </w:rPr>
          <w:delText>par les</w:delText>
        </w:r>
        <w:r w:rsidDel="00C0644E" w:rsidR="002A717B" w:rsidRPr="00471609">
          <w:rPr>
            <w:rFonts w:ascii="Arial Narrow" w:cs="Arial Unicode MS" w:eastAsia="Arial Unicode MS" w:hAnsi="Arial Narrow"/>
            <w:color w:val="000000"/>
            <w:szCs w:val="24"/>
          </w:rPr>
          <w:delText xml:space="preserve"> C.S.E.</w:delText>
        </w:r>
      </w:del>
    </w:p>
    <w:p w:rsidDel="00C0644E" w:rsidP="00527D5D" w:rsidR="008D4754" w:rsidRDefault="008D4754" w:rsidRPr="00471609">
      <w:pPr>
        <w:jc w:val="both"/>
        <w:rPr>
          <w:del w:author="Sandrine Smieszek" w:date="2021-04-06T18:49:00Z" w:id="692"/>
          <w:rFonts w:ascii="Arial Narrow" w:cs="Arial Unicode MS" w:eastAsia="Arial Unicode MS" w:hAnsi="Arial Narrow"/>
          <w:b/>
          <w:color w:val="000000"/>
          <w:sz w:val="24"/>
          <w:szCs w:val="24"/>
          <w:u w:val="single"/>
        </w:rPr>
      </w:pPr>
    </w:p>
    <w:p w:rsidP="008E246B" w:rsidR="001F172A" w:rsidRDefault="001F172A" w:rsidRPr="00471609">
      <w:pPr>
        <w:autoSpaceDE w:val="0"/>
        <w:autoSpaceDN w:val="0"/>
        <w:adjustRightInd w:val="0"/>
        <w:rPr>
          <w:rFonts w:ascii="Arial Narrow" w:cs="Arial Unicode MS" w:eastAsia="Arial Unicode MS" w:hAnsi="Arial Narrow"/>
          <w:b/>
          <w:color w:val="000000"/>
          <w:sz w:val="24"/>
          <w:szCs w:val="24"/>
          <w:u w:val="single"/>
        </w:rPr>
      </w:pPr>
      <w:bookmarkStart w:id="693" w:name="_Toc263839306"/>
      <w:r w:rsidRPr="00471609">
        <w:rPr>
          <w:rFonts w:ascii="Arial Narrow" w:cs="Arial Unicode MS" w:eastAsia="Arial Unicode MS" w:hAnsi="Arial Narrow"/>
          <w:b/>
          <w:color w:val="000000"/>
          <w:sz w:val="24"/>
          <w:szCs w:val="24"/>
          <w:u w:val="single"/>
        </w:rPr>
        <w:t xml:space="preserve">Art </w:t>
      </w:r>
      <w:del w:author="Sandrine Smieszek" w:date="2021-04-07T11:26:00Z" w:id="694">
        <w:r w:rsidDel="009F5211" w:rsidR="00662418" w:rsidRPr="00471609">
          <w:rPr>
            <w:rFonts w:ascii="Arial Narrow" w:cs="Arial Unicode MS" w:eastAsia="Arial Unicode MS" w:hAnsi="Arial Narrow"/>
            <w:b/>
            <w:color w:val="000000"/>
            <w:sz w:val="24"/>
            <w:szCs w:val="24"/>
            <w:u w:val="single"/>
          </w:rPr>
          <w:delText>10</w:delText>
        </w:r>
      </w:del>
      <w:ins w:author="Sandrine Smieszek" w:date="2022-05-24T16:47:00Z" w:id="695">
        <w:r w:rsidR="0006242D">
          <w:rPr>
            <w:rFonts w:ascii="Arial Narrow" w:cs="Arial Unicode MS" w:eastAsia="Arial Unicode MS" w:hAnsi="Arial Narrow"/>
            <w:b/>
            <w:color w:val="000000"/>
            <w:sz w:val="24"/>
            <w:szCs w:val="24"/>
            <w:u w:val="single"/>
          </w:rPr>
          <w:t xml:space="preserve">9. </w:t>
        </w:r>
      </w:ins>
      <w:del w:author="Sandrine Smieszek" w:date="2022-05-24T16:47:00Z" w:id="696">
        <w:r w:rsidDel="0006242D" w:rsidRPr="00471609">
          <w:rPr>
            <w:rFonts w:ascii="Arial Narrow" w:cs="Arial Unicode MS" w:eastAsia="Arial Unicode MS" w:hAnsi="Arial Narrow"/>
            <w:b/>
            <w:color w:val="000000"/>
            <w:sz w:val="24"/>
            <w:szCs w:val="24"/>
            <w:u w:val="single"/>
          </w:rPr>
          <w:delText xml:space="preserve">. </w:delText>
        </w:r>
      </w:del>
      <w:r w:rsidRPr="00471609">
        <w:rPr>
          <w:rFonts w:ascii="Arial Narrow" w:cs="Arial Unicode MS" w:eastAsia="Arial Unicode MS" w:hAnsi="Arial Narrow"/>
          <w:b/>
          <w:color w:val="000000"/>
          <w:sz w:val="24"/>
          <w:szCs w:val="24"/>
          <w:u w:val="single"/>
        </w:rPr>
        <w:t>Monétisation des PIEC</w:t>
      </w:r>
    </w:p>
    <w:p w:rsidP="008E246B" w:rsidR="001F172A" w:rsidRDefault="001F172A" w:rsidRPr="00471609">
      <w:pPr>
        <w:jc w:val="both"/>
        <w:rPr>
          <w:rFonts w:ascii="Arial Narrow" w:cs="Arial Unicode MS" w:eastAsia="Arial Unicode MS" w:hAnsi="Arial Narrow"/>
          <w:color w:val="000000"/>
          <w:sz w:val="24"/>
          <w:szCs w:val="24"/>
        </w:rPr>
      </w:pPr>
    </w:p>
    <w:p w:rsidP="00527D5D" w:rsidR="00897636" w:rsidRDefault="00897636" w:rsidRPr="00471609">
      <w:pPr>
        <w:jc w:val="both"/>
        <w:rPr>
          <w:rFonts w:ascii="Arial Narrow" w:cs="Arial Unicode MS" w:eastAsia="Arial Unicode MS" w:hAnsi="Arial Narrow"/>
          <w:color w:val="000000"/>
          <w:sz w:val="24"/>
          <w:szCs w:val="24"/>
        </w:rPr>
      </w:pPr>
      <w:r w:rsidRPr="00471609">
        <w:rPr>
          <w:rFonts w:ascii="Arial Narrow" w:cs="Arial Unicode MS" w:eastAsia="Arial Unicode MS" w:hAnsi="Arial Narrow"/>
          <w:color w:val="000000"/>
          <w:sz w:val="24"/>
          <w:szCs w:val="24"/>
        </w:rPr>
        <w:t xml:space="preserve">Les salariés </w:t>
      </w:r>
      <w:del w:author="Sandra Verdin" w:date="2020-06-18T13:07:00Z" w:id="697">
        <w:r w:rsidDel="0008631C" w:rsidRPr="00471609">
          <w:rPr>
            <w:rFonts w:ascii="Arial Narrow" w:cs="Arial Unicode MS" w:eastAsia="Arial Unicode MS" w:hAnsi="Arial Narrow"/>
            <w:color w:val="000000"/>
            <w:sz w:val="24"/>
            <w:szCs w:val="24"/>
          </w:rPr>
          <w:delText xml:space="preserve">qui le souhaitent </w:delText>
        </w:r>
      </w:del>
      <w:r w:rsidRPr="00471609">
        <w:rPr>
          <w:rFonts w:ascii="Arial Narrow" w:cs="Arial Unicode MS" w:eastAsia="Arial Unicode MS" w:hAnsi="Arial Narrow"/>
          <w:color w:val="000000"/>
          <w:sz w:val="24"/>
          <w:szCs w:val="24"/>
        </w:rPr>
        <w:t xml:space="preserve">pourront </w:t>
      </w:r>
      <w:r w:rsidR="00DF0ACF" w:rsidRPr="00471609">
        <w:rPr>
          <w:rFonts w:ascii="Arial Narrow" w:cs="Arial Unicode MS" w:eastAsia="Arial Unicode MS" w:hAnsi="Arial Narrow"/>
          <w:color w:val="000000"/>
          <w:sz w:val="24"/>
          <w:szCs w:val="24"/>
        </w:rPr>
        <w:t xml:space="preserve">monétiser </w:t>
      </w:r>
      <w:r w:rsidRPr="00471609">
        <w:rPr>
          <w:rFonts w:ascii="Arial Narrow" w:cs="Arial Unicode MS" w:eastAsia="Arial Unicode MS" w:hAnsi="Arial Narrow"/>
          <w:color w:val="000000"/>
          <w:sz w:val="24"/>
          <w:szCs w:val="24"/>
        </w:rPr>
        <w:t xml:space="preserve">une partie de leurs jours de PIEC acquis </w:t>
      </w:r>
      <w:del w:author="Sandrine Smieszek" w:date="2022-05-24T16:48:00Z" w:id="698">
        <w:r w:rsidDel="0006242D" w:rsidRPr="00471609">
          <w:rPr>
            <w:rFonts w:ascii="Arial Narrow" w:cs="Arial Unicode MS" w:eastAsia="Arial Unicode MS" w:hAnsi="Arial Narrow"/>
            <w:color w:val="000000"/>
            <w:sz w:val="24"/>
            <w:szCs w:val="24"/>
          </w:rPr>
          <w:delText>avant le 31 décembre 20</w:delText>
        </w:r>
      </w:del>
      <w:ins w:author="Sandra Verdin" w:date="2020-06-17T14:56:00Z" w:id="699">
        <w:del w:author="Sandrine Smieszek" w:date="2022-05-24T16:48:00Z" w:id="700">
          <w:r w:rsidDel="0006242D" w:rsidR="00FA40B4" w:rsidRPr="00471609">
            <w:rPr>
              <w:rFonts w:ascii="Arial Narrow" w:cs="Arial Unicode MS" w:eastAsia="Arial Unicode MS" w:hAnsi="Arial Narrow"/>
              <w:color w:val="000000"/>
              <w:sz w:val="24"/>
              <w:szCs w:val="24"/>
            </w:rPr>
            <w:delText>2</w:delText>
          </w:r>
        </w:del>
      </w:ins>
      <w:ins w:author="Sandrine Smieszek" w:date="2022-05-24T16:48:00Z" w:id="701">
        <w:r w:rsidR="0006242D">
          <w:rPr>
            <w:rFonts w:ascii="Arial Narrow" w:cs="Arial Unicode MS" w:eastAsia="Arial Unicode MS" w:hAnsi="Arial Narrow"/>
            <w:color w:val="000000"/>
            <w:sz w:val="24"/>
            <w:szCs w:val="24"/>
          </w:rPr>
          <w:t>au mois de Janvier 2022</w:t>
        </w:r>
      </w:ins>
      <w:ins w:author="Sandra Verdin" w:date="2020-06-17T14:56:00Z" w:id="702">
        <w:del w:author="Sandrine Smieszek" w:date="2021-04-07T11:17:00Z" w:id="703">
          <w:r w:rsidDel="00471609" w:rsidR="00FA40B4" w:rsidRPr="00471609">
            <w:rPr>
              <w:rFonts w:ascii="Arial Narrow" w:cs="Arial Unicode MS" w:eastAsia="Arial Unicode MS" w:hAnsi="Arial Narrow"/>
              <w:color w:val="000000"/>
              <w:sz w:val="24"/>
              <w:szCs w:val="24"/>
            </w:rPr>
            <w:delText>0</w:delText>
          </w:r>
        </w:del>
      </w:ins>
      <w:ins w:author="Sandra Verdin" w:date="2020-06-18T13:07:00Z" w:id="704">
        <w:r w:rsidR="0008631C" w:rsidRPr="00471609">
          <w:rPr>
            <w:rFonts w:ascii="Arial Narrow" w:cs="Arial Unicode MS" w:eastAsia="Arial Unicode MS" w:hAnsi="Arial Narrow"/>
            <w:color w:val="000000"/>
            <w:sz w:val="24"/>
            <w:szCs w:val="24"/>
          </w:rPr>
          <w:t>,</w:t>
        </w:r>
      </w:ins>
      <w:del w:author="Sandra Verdin" w:date="2020-06-17T14:56:00Z" w:id="705">
        <w:r w:rsidDel="00FA40B4" w:rsidR="00817340" w:rsidRPr="00471609">
          <w:rPr>
            <w:rFonts w:ascii="Arial Narrow" w:cs="Arial Unicode MS" w:eastAsia="Arial Unicode MS" w:hAnsi="Arial Narrow"/>
            <w:color w:val="000000"/>
            <w:sz w:val="24"/>
            <w:szCs w:val="24"/>
          </w:rPr>
          <w:delText>19</w:delText>
        </w:r>
      </w:del>
      <w:r w:rsidR="00817340" w:rsidRPr="00471609">
        <w:rPr>
          <w:rFonts w:ascii="Arial Narrow" w:cs="Arial Unicode MS" w:eastAsia="Arial Unicode MS" w:hAnsi="Arial Narrow"/>
          <w:color w:val="000000"/>
          <w:sz w:val="24"/>
          <w:szCs w:val="24"/>
        </w:rPr>
        <w:t xml:space="preserve"> </w:t>
      </w:r>
      <w:r w:rsidRPr="00471609">
        <w:rPr>
          <w:rFonts w:ascii="Arial Narrow" w:cs="Arial Unicode MS" w:eastAsia="Arial Unicode MS" w:hAnsi="Arial Narrow"/>
          <w:color w:val="000000"/>
          <w:sz w:val="24"/>
          <w:szCs w:val="24"/>
        </w:rPr>
        <w:t xml:space="preserve">dans la limite de 10 jours. </w:t>
      </w:r>
    </w:p>
    <w:p w:rsidP="00527D5D" w:rsidR="00897636" w:rsidRDefault="00897636" w:rsidRPr="00471609">
      <w:pPr>
        <w:pStyle w:val="Corpsdetexte"/>
        <w:jc w:val="both"/>
        <w:rPr>
          <w:rFonts w:ascii="Arial Narrow" w:cs="Arial Unicode MS" w:eastAsia="Arial Unicode MS" w:hAnsi="Arial Narrow"/>
          <w:color w:val="000000"/>
          <w:szCs w:val="24"/>
        </w:rPr>
      </w:pPr>
      <w:r w:rsidRPr="00471609">
        <w:rPr>
          <w:rFonts w:ascii="Arial Narrow" w:cs="Arial Unicode MS" w:eastAsia="Arial Unicode MS" w:hAnsi="Arial Narrow"/>
          <w:color w:val="000000"/>
          <w:szCs w:val="24"/>
        </w:rPr>
        <w:t xml:space="preserve">Les demandes devront être effectuées avant le </w:t>
      </w:r>
      <w:del w:author="Sandrine Smieszek" w:date="2022-05-24T16:48:00Z" w:id="706">
        <w:r w:rsidDel="0006242D" w:rsidRPr="00471609">
          <w:rPr>
            <w:rFonts w:ascii="Arial Narrow" w:cs="Arial Unicode MS" w:eastAsia="Arial Unicode MS" w:hAnsi="Arial Narrow"/>
            <w:color w:val="000000"/>
            <w:szCs w:val="24"/>
          </w:rPr>
          <w:delText>3</w:delText>
        </w:r>
        <w:r w:rsidDel="0006242D" w:rsidR="00076425" w:rsidRPr="00471609">
          <w:rPr>
            <w:rFonts w:ascii="Arial Narrow" w:cs="Arial Unicode MS" w:eastAsia="Arial Unicode MS" w:hAnsi="Arial Narrow"/>
            <w:color w:val="000000"/>
            <w:szCs w:val="24"/>
          </w:rPr>
          <w:delText xml:space="preserve">0 </w:delText>
        </w:r>
      </w:del>
      <w:ins w:author="Sandra Verdin" w:date="2020-06-18T13:07:00Z" w:id="707">
        <w:del w:author="Sandrine Smieszek" w:date="2022-05-24T16:48:00Z" w:id="708">
          <w:r w:rsidDel="0006242D" w:rsidR="0008631C" w:rsidRPr="00471609">
            <w:rPr>
              <w:rFonts w:ascii="Arial Narrow" w:cs="Arial Unicode MS" w:eastAsia="Arial Unicode MS" w:hAnsi="Arial Narrow"/>
              <w:color w:val="000000"/>
              <w:szCs w:val="24"/>
            </w:rPr>
            <w:delText>n</w:delText>
          </w:r>
        </w:del>
      </w:ins>
      <w:del w:author="Sandrine Smieszek" w:date="2022-05-24T16:48:00Z" w:id="709">
        <w:r w:rsidDel="0006242D" w:rsidR="00076425" w:rsidRPr="00471609">
          <w:rPr>
            <w:rFonts w:ascii="Arial Narrow" w:cs="Arial Unicode MS" w:eastAsia="Arial Unicode MS" w:hAnsi="Arial Narrow"/>
            <w:color w:val="000000"/>
            <w:szCs w:val="24"/>
          </w:rPr>
          <w:delText xml:space="preserve">Novembre </w:delText>
        </w:r>
        <w:r w:rsidDel="0006242D" w:rsidRPr="00471609">
          <w:rPr>
            <w:rFonts w:ascii="Arial Narrow" w:cs="Arial Unicode MS" w:eastAsia="Arial Unicode MS" w:hAnsi="Arial Narrow"/>
            <w:color w:val="000000"/>
            <w:szCs w:val="24"/>
          </w:rPr>
          <w:delText>20</w:delText>
        </w:r>
        <w:r w:rsidDel="0006242D" w:rsidR="00817340" w:rsidRPr="00471609">
          <w:rPr>
            <w:rFonts w:ascii="Arial Narrow" w:cs="Arial Unicode MS" w:eastAsia="Arial Unicode MS" w:hAnsi="Arial Narrow"/>
            <w:color w:val="000000"/>
            <w:szCs w:val="24"/>
          </w:rPr>
          <w:delText>2</w:delText>
        </w:r>
      </w:del>
      <w:ins w:author="Sandrine Smieszek" w:date="2022-05-24T16:48:00Z" w:id="710">
        <w:r w:rsidR="0006242D">
          <w:rPr>
            <w:rFonts w:ascii="Arial Narrow" w:cs="Arial Unicode MS" w:eastAsia="Arial Unicode MS" w:hAnsi="Arial Narrow"/>
            <w:color w:val="000000"/>
            <w:szCs w:val="24"/>
          </w:rPr>
          <w:t xml:space="preserve">15 Décembre </w:t>
        </w:r>
      </w:ins>
      <w:ins w:author="Sandrine Smieszek" w:date="2022-05-24T16:49:00Z" w:id="711">
        <w:r w:rsidR="0006242D">
          <w:rPr>
            <w:rFonts w:ascii="Arial Narrow" w:cs="Arial Unicode MS" w:eastAsia="Arial Unicode MS" w:hAnsi="Arial Narrow"/>
            <w:color w:val="000000"/>
            <w:szCs w:val="24"/>
          </w:rPr>
          <w:t>2022</w:t>
        </w:r>
      </w:ins>
      <w:del w:author="Sandrine Smieszek" w:date="2021-04-07T11:17:00Z" w:id="712">
        <w:r w:rsidDel="00471609" w:rsidR="00817340" w:rsidRPr="00471609">
          <w:rPr>
            <w:rFonts w:ascii="Arial Narrow" w:cs="Arial Unicode MS" w:eastAsia="Arial Unicode MS" w:hAnsi="Arial Narrow"/>
            <w:color w:val="000000"/>
            <w:szCs w:val="24"/>
          </w:rPr>
          <w:delText>0</w:delText>
        </w:r>
      </w:del>
      <w:r w:rsidRPr="00471609">
        <w:rPr>
          <w:rFonts w:ascii="Arial Narrow" w:cs="Arial Unicode MS" w:eastAsia="Arial Unicode MS" w:hAnsi="Arial Narrow"/>
          <w:color w:val="000000"/>
          <w:szCs w:val="24"/>
        </w:rPr>
        <w:t>.</w:t>
      </w:r>
    </w:p>
    <w:p w:rsidDel="00FA40B4" w:rsidP="00527D5D" w:rsidR="00897636" w:rsidRDefault="00897636" w:rsidRPr="00471609">
      <w:pPr>
        <w:pStyle w:val="Corpsdetexte"/>
        <w:jc w:val="both"/>
        <w:rPr>
          <w:del w:author="Sandra Verdin" w:date="2020-06-17T14:56:00Z" w:id="713"/>
          <w:rFonts w:ascii="Arial Narrow" w:cs="Arial Unicode MS" w:eastAsia="Arial Unicode MS" w:hAnsi="Arial Narrow"/>
          <w:color w:val="000000"/>
          <w:szCs w:val="24"/>
        </w:rPr>
      </w:pPr>
    </w:p>
    <w:p w:rsidP="00527D5D" w:rsidR="00897636" w:rsidRDefault="00897636" w:rsidRPr="00471609">
      <w:pPr>
        <w:pStyle w:val="Corpsdetexte"/>
        <w:jc w:val="both"/>
        <w:rPr>
          <w:rFonts w:ascii="Arial Narrow" w:cs="Arial Unicode MS" w:eastAsia="Arial Unicode MS" w:hAnsi="Arial Narrow"/>
          <w:color w:val="000000"/>
          <w:szCs w:val="24"/>
        </w:rPr>
      </w:pPr>
      <w:r w:rsidRPr="00471609">
        <w:rPr>
          <w:rFonts w:ascii="Arial Narrow" w:cs="Arial Unicode MS" w:eastAsia="Arial Unicode MS" w:hAnsi="Arial Narrow"/>
          <w:color w:val="000000"/>
          <w:szCs w:val="24"/>
        </w:rPr>
        <w:t xml:space="preserve">Le paiement sera effectué sur le mois correspondant à la demande ou </w:t>
      </w:r>
      <w:del w:author="Sandra Verdin" w:date="2020-06-18T13:07:00Z" w:id="714">
        <w:r w:rsidDel="0008631C" w:rsidRPr="00471609">
          <w:rPr>
            <w:rFonts w:ascii="Arial Narrow" w:cs="Arial Unicode MS" w:eastAsia="Arial Unicode MS" w:hAnsi="Arial Narrow"/>
            <w:color w:val="000000"/>
            <w:szCs w:val="24"/>
          </w:rPr>
          <w:delText xml:space="preserve">sur </w:delText>
        </w:r>
      </w:del>
      <w:r w:rsidRPr="00471609">
        <w:rPr>
          <w:rFonts w:ascii="Arial Narrow" w:cs="Arial Unicode MS" w:eastAsia="Arial Unicode MS" w:hAnsi="Arial Narrow"/>
          <w:color w:val="000000"/>
          <w:szCs w:val="24"/>
        </w:rPr>
        <w:t>le mois suivant, en fonction de la date de coupure de paie.</w:t>
      </w:r>
    </w:p>
    <w:p w:rsidP="008E246B" w:rsidR="00051DDD" w:rsidRDefault="00051DDD">
      <w:pPr>
        <w:jc w:val="both"/>
        <w:rPr>
          <w:ins w:author="Sandrine Smieszek" w:date="2022-05-24T17:18:00Z" w:id="715"/>
          <w:rFonts w:ascii="Arial Narrow" w:cs="Arial Unicode MS" w:eastAsia="Arial Unicode MS" w:hAnsi="Arial Narrow"/>
          <w:b/>
          <w:color w:val="000000"/>
          <w:sz w:val="24"/>
          <w:szCs w:val="24"/>
          <w:highlight w:val="yellow"/>
          <w:u w:val="single"/>
        </w:rPr>
      </w:pPr>
    </w:p>
    <w:p w:rsidP="008E246B" w:rsidR="002B0DFA" w:rsidRDefault="002B0DFA" w:rsidRPr="00C0644E">
      <w:pPr>
        <w:jc w:val="both"/>
        <w:rPr>
          <w:rFonts w:ascii="Arial Narrow" w:cs="Arial Unicode MS" w:eastAsia="Arial Unicode MS" w:hAnsi="Arial Narrow"/>
          <w:b/>
          <w:color w:val="000000"/>
          <w:sz w:val="24"/>
          <w:szCs w:val="24"/>
          <w:highlight w:val="yellow"/>
          <w:u w:val="single"/>
        </w:rPr>
      </w:pPr>
    </w:p>
    <w:p w:rsidP="008E246B" w:rsidR="00BC0983" w:rsidRDefault="00BC0983" w:rsidRPr="00471609">
      <w:pPr>
        <w:jc w:val="both"/>
        <w:rPr>
          <w:rFonts w:ascii="Arial Narrow" w:cs="Arial Unicode MS" w:eastAsia="Arial Unicode MS" w:hAnsi="Arial Narrow"/>
          <w:b/>
          <w:color w:val="000000"/>
          <w:sz w:val="24"/>
          <w:szCs w:val="24"/>
          <w:u w:val="single"/>
        </w:rPr>
      </w:pPr>
      <w:r w:rsidRPr="00471609">
        <w:rPr>
          <w:rFonts w:ascii="Arial Narrow" w:cs="Arial Unicode MS" w:eastAsia="Arial Unicode MS" w:hAnsi="Arial Narrow"/>
          <w:b/>
          <w:color w:val="000000"/>
          <w:sz w:val="24"/>
          <w:szCs w:val="24"/>
          <w:u w:val="single"/>
        </w:rPr>
        <w:t xml:space="preserve">Art </w:t>
      </w:r>
      <w:del w:author="Sandrine Smieszek" w:date="2021-04-07T11:26:00Z" w:id="716">
        <w:r w:rsidDel="009F5211" w:rsidR="0027404C" w:rsidRPr="00471609">
          <w:rPr>
            <w:rFonts w:ascii="Arial Narrow" w:cs="Arial Unicode MS" w:eastAsia="Arial Unicode MS" w:hAnsi="Arial Narrow"/>
            <w:b/>
            <w:color w:val="000000"/>
            <w:sz w:val="24"/>
            <w:szCs w:val="24"/>
            <w:u w:val="single"/>
          </w:rPr>
          <w:delText>1</w:delText>
        </w:r>
        <w:r w:rsidDel="009F5211" w:rsidR="00662418" w:rsidRPr="00471609">
          <w:rPr>
            <w:rFonts w:ascii="Arial Narrow" w:cs="Arial Unicode MS" w:eastAsia="Arial Unicode MS" w:hAnsi="Arial Narrow"/>
            <w:b/>
            <w:color w:val="000000"/>
            <w:sz w:val="24"/>
            <w:szCs w:val="24"/>
            <w:u w:val="single"/>
          </w:rPr>
          <w:delText>1</w:delText>
        </w:r>
      </w:del>
      <w:ins w:author="Sandrine Smieszek" w:date="2022-05-24T16:47:00Z" w:id="717">
        <w:r w:rsidR="0006242D">
          <w:rPr>
            <w:rFonts w:ascii="Arial Narrow" w:cs="Arial Unicode MS" w:eastAsia="Arial Unicode MS" w:hAnsi="Arial Narrow"/>
            <w:b/>
            <w:color w:val="000000"/>
            <w:sz w:val="24"/>
            <w:szCs w:val="24"/>
            <w:u w:val="single"/>
          </w:rPr>
          <w:t>10</w:t>
        </w:r>
      </w:ins>
      <w:r w:rsidRPr="00471609">
        <w:rPr>
          <w:rFonts w:ascii="Arial Narrow" w:cs="Arial Unicode MS" w:eastAsia="Arial Unicode MS" w:hAnsi="Arial Narrow"/>
          <w:b/>
          <w:color w:val="000000"/>
          <w:sz w:val="24"/>
          <w:szCs w:val="24"/>
          <w:u w:val="single"/>
        </w:rPr>
        <w:t xml:space="preserve">. Monétisation du CET </w:t>
      </w:r>
    </w:p>
    <w:p w:rsidP="008E246B" w:rsidR="00BC0983" w:rsidRDefault="00BC0983" w:rsidRPr="00471609">
      <w:pPr>
        <w:jc w:val="both"/>
        <w:rPr>
          <w:rFonts w:ascii="Arial Narrow" w:cs="Arial Unicode MS" w:eastAsia="Arial Unicode MS" w:hAnsi="Arial Narrow"/>
          <w:color w:val="000000"/>
          <w:sz w:val="24"/>
          <w:szCs w:val="24"/>
        </w:rPr>
      </w:pPr>
    </w:p>
    <w:p w:rsidP="00527D5D" w:rsidR="00BC0983" w:rsidRDefault="00BC0983" w:rsidRPr="00471609">
      <w:pPr>
        <w:pStyle w:val="Corpsdetexte"/>
        <w:jc w:val="both"/>
        <w:rPr>
          <w:rFonts w:ascii="Arial Narrow" w:cs="Arial Unicode MS" w:eastAsia="Arial Unicode MS" w:hAnsi="Arial Narrow"/>
          <w:color w:val="000000"/>
          <w:szCs w:val="24"/>
        </w:rPr>
      </w:pPr>
      <w:r w:rsidRPr="00471609">
        <w:rPr>
          <w:rFonts w:ascii="Arial Narrow" w:cs="Arial Unicode MS" w:eastAsia="Arial Unicode MS" w:hAnsi="Arial Narrow"/>
          <w:color w:val="000000"/>
          <w:szCs w:val="24"/>
        </w:rPr>
        <w:t xml:space="preserve">Dans le cadre de la loi pour le pouvoir d’achat, les parties conviennent de donner la possibilité aux salariés </w:t>
      </w:r>
      <w:del w:author="Sandra Verdin" w:date="2020-06-18T13:08:00Z" w:id="718">
        <w:r w:rsidDel="0008631C" w:rsidRPr="00471609">
          <w:rPr>
            <w:rFonts w:ascii="Arial Narrow" w:cs="Arial Unicode MS" w:eastAsia="Arial Unicode MS" w:hAnsi="Arial Narrow"/>
            <w:color w:val="000000"/>
            <w:szCs w:val="24"/>
          </w:rPr>
          <w:delText>qui le souhait</w:delText>
        </w:r>
      </w:del>
      <w:del w:author="Sandra Verdin" w:date="2020-06-18T13:07:00Z" w:id="719">
        <w:r w:rsidDel="0008631C" w:rsidRPr="00471609">
          <w:rPr>
            <w:rFonts w:ascii="Arial Narrow" w:cs="Arial Unicode MS" w:eastAsia="Arial Unicode MS" w:hAnsi="Arial Narrow"/>
            <w:color w:val="000000"/>
            <w:szCs w:val="24"/>
          </w:rPr>
          <w:delText>erai</w:delText>
        </w:r>
      </w:del>
      <w:del w:author="Sandra Verdin" w:date="2020-06-18T13:08:00Z" w:id="720">
        <w:r w:rsidDel="0008631C" w:rsidRPr="00471609">
          <w:rPr>
            <w:rFonts w:ascii="Arial Narrow" w:cs="Arial Unicode MS" w:eastAsia="Arial Unicode MS" w:hAnsi="Arial Narrow"/>
            <w:color w:val="000000"/>
            <w:szCs w:val="24"/>
          </w:rPr>
          <w:delText xml:space="preserve">ent </w:delText>
        </w:r>
      </w:del>
      <w:r w:rsidRPr="00471609">
        <w:rPr>
          <w:rFonts w:ascii="Arial Narrow" w:cs="Arial Unicode MS" w:eastAsia="Arial Unicode MS" w:hAnsi="Arial Narrow"/>
          <w:color w:val="000000"/>
          <w:szCs w:val="24"/>
        </w:rPr>
        <w:t>de monétiser les jours épargnés dans leur CET</w:t>
      </w:r>
      <w:del w:author="Sandrine Smieszek" w:date="2021-04-07T11:19:00Z" w:id="721">
        <w:r w:rsidDel="00471609" w:rsidRPr="00471609">
          <w:rPr>
            <w:rFonts w:ascii="Arial Narrow" w:cs="Arial Unicode MS" w:eastAsia="Arial Unicode MS" w:hAnsi="Arial Narrow"/>
            <w:color w:val="000000"/>
            <w:szCs w:val="24"/>
          </w:rPr>
          <w:delText xml:space="preserve"> au 31 décembre 20</w:delText>
        </w:r>
      </w:del>
      <w:ins w:author="Sandra Verdin" w:date="2020-06-17T14:56:00Z" w:id="722">
        <w:del w:author="Sandrine Smieszek" w:date="2021-04-07T11:19:00Z" w:id="723">
          <w:r w:rsidDel="00471609" w:rsidR="00FA40B4" w:rsidRPr="00471609">
            <w:rPr>
              <w:rFonts w:ascii="Arial Narrow" w:cs="Arial Unicode MS" w:eastAsia="Arial Unicode MS" w:hAnsi="Arial Narrow"/>
              <w:color w:val="000000"/>
              <w:szCs w:val="24"/>
            </w:rPr>
            <w:delText>20</w:delText>
          </w:r>
        </w:del>
      </w:ins>
      <w:del w:author="Sandra Verdin" w:date="2020-06-17T14:56:00Z" w:id="724">
        <w:r w:rsidDel="00FA40B4" w:rsidRPr="00471609">
          <w:rPr>
            <w:rFonts w:ascii="Arial Narrow" w:cs="Arial Unicode MS" w:eastAsia="Arial Unicode MS" w:hAnsi="Arial Narrow"/>
            <w:color w:val="000000"/>
            <w:szCs w:val="24"/>
          </w:rPr>
          <w:delText>1</w:delText>
        </w:r>
        <w:r w:rsidDel="00FA40B4" w:rsidR="00817340" w:rsidRPr="00471609">
          <w:rPr>
            <w:rFonts w:ascii="Arial Narrow" w:cs="Arial Unicode MS" w:eastAsia="Arial Unicode MS" w:hAnsi="Arial Narrow"/>
            <w:color w:val="000000"/>
            <w:szCs w:val="24"/>
          </w:rPr>
          <w:delText>9</w:delText>
        </w:r>
      </w:del>
      <w:r w:rsidRPr="00471609">
        <w:rPr>
          <w:rFonts w:ascii="Arial Narrow" w:cs="Arial Unicode MS" w:eastAsia="Arial Unicode MS" w:hAnsi="Arial Narrow"/>
          <w:color w:val="000000"/>
          <w:szCs w:val="24"/>
        </w:rPr>
        <w:t xml:space="preserve">, dans la limite de 10 jours. </w:t>
      </w:r>
    </w:p>
    <w:p w:rsidDel="00FA40B4" w:rsidP="008E246B" w:rsidR="009C0C26" w:rsidRDefault="009C0C26" w:rsidRPr="00471609">
      <w:pPr>
        <w:pStyle w:val="Corpsdetexte"/>
        <w:jc w:val="both"/>
        <w:rPr>
          <w:del w:author="Sandra Verdin" w:date="2020-06-17T14:56:00Z" w:id="725"/>
          <w:rFonts w:ascii="Arial Narrow" w:cs="Arial Unicode MS" w:eastAsia="Arial Unicode MS" w:hAnsi="Arial Narrow"/>
          <w:color w:val="000000"/>
          <w:szCs w:val="24"/>
        </w:rPr>
      </w:pPr>
    </w:p>
    <w:p w:rsidP="00527D5D" w:rsidR="00BC0983" w:rsidRDefault="00BC0983" w:rsidRPr="00471609">
      <w:pPr>
        <w:pStyle w:val="Corpsdetexte"/>
        <w:jc w:val="both"/>
        <w:rPr>
          <w:rFonts w:ascii="Arial Narrow" w:cs="Arial Unicode MS" w:eastAsia="Arial Unicode MS" w:hAnsi="Arial Narrow"/>
          <w:color w:val="000000"/>
          <w:szCs w:val="24"/>
        </w:rPr>
      </w:pPr>
      <w:r w:rsidRPr="00471609">
        <w:rPr>
          <w:rFonts w:ascii="Arial Narrow" w:cs="Arial Unicode MS" w:eastAsia="Arial Unicode MS" w:hAnsi="Arial Narrow"/>
          <w:color w:val="000000"/>
          <w:szCs w:val="24"/>
        </w:rPr>
        <w:t>Les jours concernés </w:t>
      </w:r>
      <w:r w:rsidR="00F03BF8" w:rsidRPr="00471609">
        <w:rPr>
          <w:rFonts w:ascii="Arial Narrow" w:cs="Arial Unicode MS" w:eastAsia="Arial Unicode MS" w:hAnsi="Arial Narrow"/>
          <w:color w:val="000000"/>
          <w:szCs w:val="24"/>
        </w:rPr>
        <w:t>«</w:t>
      </w:r>
      <w:del w:author="Sandra Verdin" w:date="2020-06-18T13:08:00Z" w:id="726">
        <w:r w:rsidDel="0008631C" w:rsidR="00F03BF8" w:rsidRPr="00471609">
          <w:rPr>
            <w:rFonts w:ascii="Arial Narrow" w:cs="Arial Unicode MS" w:eastAsia="Arial Unicode MS" w:hAnsi="Arial Narrow"/>
            <w:color w:val="000000"/>
            <w:szCs w:val="24"/>
          </w:rPr>
          <w:delText> </w:delText>
        </w:r>
      </w:del>
      <w:r w:rsidRPr="00471609">
        <w:rPr>
          <w:rFonts w:ascii="Arial Narrow" w:cs="Arial Unicode MS" w:eastAsia="Arial Unicode MS" w:hAnsi="Arial Narrow"/>
          <w:color w:val="000000"/>
          <w:szCs w:val="24"/>
        </w:rPr>
        <w:t>monétisables</w:t>
      </w:r>
      <w:del w:author="Sandra Verdin" w:date="2020-06-18T13:08:00Z" w:id="727">
        <w:r w:rsidDel="0008631C" w:rsidR="00F03BF8" w:rsidRPr="00471609">
          <w:rPr>
            <w:rFonts w:ascii="Arial Narrow" w:cs="Arial Unicode MS" w:eastAsia="Arial Unicode MS" w:hAnsi="Arial Narrow"/>
            <w:color w:val="000000"/>
            <w:szCs w:val="24"/>
          </w:rPr>
          <w:delText> </w:delText>
        </w:r>
      </w:del>
      <w:r w:rsidR="00F03BF8" w:rsidRPr="00471609">
        <w:rPr>
          <w:rFonts w:ascii="Arial Narrow" w:cs="Arial Unicode MS" w:eastAsia="Arial Unicode MS" w:hAnsi="Arial Narrow"/>
          <w:color w:val="000000"/>
          <w:szCs w:val="24"/>
        </w:rPr>
        <w:t>»</w:t>
      </w:r>
      <w:r w:rsidRPr="00471609">
        <w:rPr>
          <w:rFonts w:ascii="Arial Narrow" w:cs="Arial Unicode MS" w:eastAsia="Arial Unicode MS" w:hAnsi="Arial Narrow"/>
          <w:color w:val="000000"/>
          <w:szCs w:val="24"/>
        </w:rPr>
        <w:t xml:space="preserve"> sont les jours de congés d’ancienneté, de congés PIEC, de Repos Cadres</w:t>
      </w:r>
      <w:r w:rsidR="003B314C" w:rsidRPr="00471609">
        <w:rPr>
          <w:rFonts w:ascii="Arial Narrow" w:cs="Arial Unicode MS" w:eastAsia="Arial Unicode MS" w:hAnsi="Arial Narrow"/>
          <w:color w:val="000000"/>
          <w:szCs w:val="24"/>
        </w:rPr>
        <w:t>.</w:t>
      </w:r>
    </w:p>
    <w:p w:rsidP="00527D5D" w:rsidR="00BC0983" w:rsidRDefault="00BC0983" w:rsidRPr="00471609">
      <w:pPr>
        <w:pStyle w:val="Corpsdetexte"/>
        <w:jc w:val="both"/>
        <w:rPr>
          <w:rFonts w:ascii="Arial Narrow" w:cs="Arial Unicode MS" w:eastAsia="Arial Unicode MS" w:hAnsi="Arial Narrow"/>
          <w:color w:val="000000"/>
          <w:szCs w:val="24"/>
        </w:rPr>
      </w:pPr>
      <w:r w:rsidRPr="00471609">
        <w:rPr>
          <w:rFonts w:ascii="Arial Narrow" w:cs="Arial Unicode MS" w:eastAsia="Arial Unicode MS" w:hAnsi="Arial Narrow"/>
          <w:color w:val="000000"/>
          <w:szCs w:val="24"/>
        </w:rPr>
        <w:t xml:space="preserve">Les demandes devront être effectuées avant le </w:t>
      </w:r>
      <w:ins w:author="Sandrine Smieszek" w:date="2022-05-24T16:49:00Z" w:id="728">
        <w:r w:rsidR="0006242D">
          <w:rPr>
            <w:rFonts w:ascii="Arial Narrow" w:cs="Arial Unicode MS" w:eastAsia="Arial Unicode MS" w:hAnsi="Arial Narrow"/>
            <w:color w:val="000000"/>
            <w:szCs w:val="24"/>
          </w:rPr>
          <w:t>15 Décembre 2022</w:t>
        </w:r>
        <w:r w:rsidR="0006242D" w:rsidRPr="00471609">
          <w:rPr>
            <w:rFonts w:ascii="Arial Narrow" w:cs="Arial Unicode MS" w:eastAsia="Arial Unicode MS" w:hAnsi="Arial Narrow"/>
            <w:color w:val="000000"/>
            <w:szCs w:val="24"/>
          </w:rPr>
          <w:t>.</w:t>
        </w:r>
      </w:ins>
      <w:del w:author="Sandrine Smieszek" w:date="2022-05-24T16:49:00Z" w:id="729">
        <w:r w:rsidDel="0006242D" w:rsidRPr="00471609">
          <w:rPr>
            <w:rFonts w:ascii="Arial Narrow" w:cs="Arial Unicode MS" w:eastAsia="Arial Unicode MS" w:hAnsi="Arial Narrow"/>
            <w:color w:val="000000"/>
            <w:szCs w:val="24"/>
          </w:rPr>
          <w:delText>3</w:delText>
        </w:r>
        <w:r w:rsidDel="0006242D" w:rsidR="00DF5CA7" w:rsidRPr="00471609">
          <w:rPr>
            <w:rFonts w:ascii="Arial Narrow" w:cs="Arial Unicode MS" w:eastAsia="Arial Unicode MS" w:hAnsi="Arial Narrow"/>
            <w:color w:val="000000"/>
            <w:szCs w:val="24"/>
          </w:rPr>
          <w:delText>0 Septembre 202</w:delText>
        </w:r>
      </w:del>
      <w:del w:author="Sandrine Smieszek" w:date="2021-04-07T11:18:00Z" w:id="730">
        <w:r w:rsidDel="00471609" w:rsidR="00DF5CA7" w:rsidRPr="00471609">
          <w:rPr>
            <w:rFonts w:ascii="Arial Narrow" w:cs="Arial Unicode MS" w:eastAsia="Arial Unicode MS" w:hAnsi="Arial Narrow"/>
            <w:color w:val="000000"/>
            <w:szCs w:val="24"/>
          </w:rPr>
          <w:delText>0</w:delText>
        </w:r>
      </w:del>
      <w:del w:author="Sandrine Smieszek" w:date="2022-05-24T16:49:00Z" w:id="731">
        <w:r w:rsidDel="0006242D" w:rsidR="001F172A" w:rsidRPr="00471609">
          <w:rPr>
            <w:rFonts w:ascii="Arial Narrow" w:cs="Arial Unicode MS" w:eastAsia="Arial Unicode MS" w:hAnsi="Arial Narrow"/>
            <w:color w:val="000000"/>
            <w:szCs w:val="24"/>
          </w:rPr>
          <w:delText>.</w:delText>
        </w:r>
      </w:del>
    </w:p>
    <w:p w:rsidDel="00FA40B4" w:rsidP="00527D5D" w:rsidR="00BC0983" w:rsidRDefault="00BC0983" w:rsidRPr="00471609">
      <w:pPr>
        <w:pStyle w:val="Corpsdetexte"/>
        <w:jc w:val="both"/>
        <w:rPr>
          <w:del w:author="Sandra Verdin" w:date="2020-06-17T14:56:00Z" w:id="732"/>
          <w:rFonts w:ascii="Arial Narrow" w:cs="Arial Unicode MS" w:eastAsia="Arial Unicode MS" w:hAnsi="Arial Narrow"/>
          <w:color w:val="000000"/>
          <w:szCs w:val="24"/>
        </w:rPr>
      </w:pPr>
    </w:p>
    <w:p w:rsidP="00527D5D" w:rsidR="00BC0983" w:rsidRDefault="00BC0983" w:rsidRPr="00471609">
      <w:pPr>
        <w:pStyle w:val="Corpsdetexte"/>
        <w:jc w:val="both"/>
        <w:rPr>
          <w:rFonts w:ascii="Arial Narrow" w:cs="Arial Unicode MS" w:eastAsia="Arial Unicode MS" w:hAnsi="Arial Narrow"/>
          <w:color w:val="000000"/>
          <w:szCs w:val="24"/>
        </w:rPr>
      </w:pPr>
      <w:r w:rsidRPr="00471609">
        <w:rPr>
          <w:rFonts w:ascii="Arial Narrow" w:cs="Arial Unicode MS" w:eastAsia="Arial Unicode MS" w:hAnsi="Arial Narrow"/>
          <w:color w:val="000000"/>
          <w:szCs w:val="24"/>
        </w:rPr>
        <w:t xml:space="preserve">Le paiement sera effectué sur le mois correspondant à la demande ou sur le mois suivant, en fonction de la date </w:t>
      </w:r>
      <w:r w:rsidR="00543FB2" w:rsidRPr="00471609">
        <w:rPr>
          <w:rFonts w:ascii="Arial Narrow" w:cs="Arial Unicode MS" w:eastAsia="Arial Unicode MS" w:hAnsi="Arial Narrow"/>
          <w:color w:val="000000"/>
          <w:szCs w:val="24"/>
        </w:rPr>
        <w:t>d’échéance</w:t>
      </w:r>
      <w:r w:rsidRPr="00471609">
        <w:rPr>
          <w:rFonts w:ascii="Arial Narrow" w:cs="Arial Unicode MS" w:eastAsia="Arial Unicode MS" w:hAnsi="Arial Narrow"/>
          <w:color w:val="000000"/>
          <w:szCs w:val="24"/>
        </w:rPr>
        <w:t xml:space="preserve"> de paie.</w:t>
      </w:r>
    </w:p>
    <w:p w:rsidP="008E246B" w:rsidR="00575D74" w:rsidRDefault="00575D74">
      <w:pPr>
        <w:jc w:val="both"/>
        <w:rPr>
          <w:ins w:author="Sandrine Smieszek" w:date="2022-05-24T17:19:00Z" w:id="733"/>
          <w:rFonts w:ascii="Arial Narrow" w:cs="Arial Unicode MS" w:eastAsia="Arial Unicode MS" w:hAnsi="Arial Narrow"/>
          <w:b/>
          <w:color w:val="000000"/>
          <w:sz w:val="24"/>
          <w:szCs w:val="24"/>
          <w:highlight w:val="yellow"/>
          <w:u w:val="single"/>
        </w:rPr>
      </w:pPr>
    </w:p>
    <w:p w:rsidP="008E246B" w:rsidR="002B0DFA" w:rsidRDefault="002B0DFA" w:rsidRPr="00C0644E">
      <w:pPr>
        <w:jc w:val="both"/>
        <w:rPr>
          <w:rFonts w:ascii="Arial Narrow" w:cs="Arial Unicode MS" w:eastAsia="Arial Unicode MS" w:hAnsi="Arial Narrow"/>
          <w:b/>
          <w:color w:val="000000"/>
          <w:sz w:val="24"/>
          <w:szCs w:val="24"/>
          <w:highlight w:val="yellow"/>
          <w:u w:val="single"/>
        </w:rPr>
      </w:pPr>
    </w:p>
    <w:p w:rsidP="008E246B" w:rsidR="001F172A" w:rsidRDefault="001F172A" w:rsidRPr="00471609">
      <w:pPr>
        <w:jc w:val="both"/>
        <w:rPr>
          <w:rFonts w:ascii="Arial Narrow" w:cs="Arial Unicode MS" w:eastAsia="Arial Unicode MS" w:hAnsi="Arial Narrow"/>
          <w:b/>
          <w:color w:themeColor="text1" w:val="000000"/>
          <w:sz w:val="24"/>
          <w:szCs w:val="24"/>
          <w:u w:val="single"/>
        </w:rPr>
      </w:pPr>
      <w:r w:rsidRPr="00471609">
        <w:rPr>
          <w:rFonts w:ascii="Arial Narrow" w:cs="Arial Unicode MS" w:eastAsia="Arial Unicode MS" w:hAnsi="Arial Narrow"/>
          <w:b/>
          <w:color w:themeColor="text1" w:val="000000"/>
          <w:sz w:val="24"/>
          <w:szCs w:val="24"/>
          <w:u w:val="single"/>
        </w:rPr>
        <w:t xml:space="preserve">Art </w:t>
      </w:r>
      <w:ins w:author="Sandrine Smieszek" w:date="2022-05-24T16:47:00Z" w:id="734">
        <w:r w:rsidR="0006242D">
          <w:rPr>
            <w:rFonts w:ascii="Arial Narrow" w:cs="Arial Unicode MS" w:eastAsia="Arial Unicode MS" w:hAnsi="Arial Narrow"/>
            <w:b/>
            <w:color w:themeColor="text1" w:val="000000"/>
            <w:sz w:val="24"/>
            <w:szCs w:val="24"/>
            <w:u w:val="single"/>
          </w:rPr>
          <w:t>11</w:t>
        </w:r>
      </w:ins>
      <w:del w:author="Sandrine Smieszek" w:date="2021-04-07T11:26:00Z" w:id="735">
        <w:r w:rsidDel="009F5211" w:rsidRPr="00471609">
          <w:rPr>
            <w:rFonts w:ascii="Arial Narrow" w:cs="Arial Unicode MS" w:eastAsia="Arial Unicode MS" w:hAnsi="Arial Narrow"/>
            <w:b/>
            <w:color w:themeColor="text1" w:val="000000"/>
            <w:sz w:val="24"/>
            <w:szCs w:val="24"/>
            <w:u w:val="single"/>
          </w:rPr>
          <w:delText>1</w:delText>
        </w:r>
        <w:r w:rsidDel="009F5211" w:rsidR="00662418" w:rsidRPr="00471609">
          <w:rPr>
            <w:rFonts w:ascii="Arial Narrow" w:cs="Arial Unicode MS" w:eastAsia="Arial Unicode MS" w:hAnsi="Arial Narrow"/>
            <w:b/>
            <w:color w:themeColor="text1" w:val="000000"/>
            <w:sz w:val="24"/>
            <w:szCs w:val="24"/>
            <w:u w:val="single"/>
          </w:rPr>
          <w:delText>2</w:delText>
        </w:r>
      </w:del>
      <w:r w:rsidRPr="00471609">
        <w:rPr>
          <w:rFonts w:ascii="Arial Narrow" w:cs="Arial Unicode MS" w:eastAsia="Arial Unicode MS" w:hAnsi="Arial Narrow"/>
          <w:b/>
          <w:color w:themeColor="text1" w:val="000000"/>
          <w:sz w:val="24"/>
          <w:szCs w:val="24"/>
          <w:u w:val="single"/>
        </w:rPr>
        <w:t>. Monétisation des congés d’ancienneté</w:t>
      </w:r>
    </w:p>
    <w:p w:rsidP="008E246B" w:rsidR="003B314C" w:rsidRDefault="003B314C" w:rsidRPr="00471609">
      <w:pPr>
        <w:jc w:val="both"/>
        <w:rPr>
          <w:rFonts w:ascii="Arial Narrow" w:cs="Arial Unicode MS" w:eastAsia="Arial Unicode MS" w:hAnsi="Arial Narrow"/>
          <w:b/>
          <w:color w:themeColor="text1" w:val="000000"/>
          <w:sz w:val="24"/>
          <w:szCs w:val="24"/>
          <w:u w:val="single"/>
        </w:rPr>
      </w:pPr>
    </w:p>
    <w:p w:rsidP="00527D5D" w:rsidR="003B314C" w:rsidRDefault="003B314C" w:rsidRPr="00471609">
      <w:pPr>
        <w:jc w:val="both"/>
        <w:rPr>
          <w:rFonts w:ascii="Arial Narrow" w:cs="Arial Unicode MS" w:eastAsia="Arial Unicode MS" w:hAnsi="Arial Narrow"/>
          <w:color w:themeColor="text1" w:val="000000"/>
          <w:sz w:val="24"/>
          <w:szCs w:val="24"/>
        </w:rPr>
      </w:pPr>
      <w:r w:rsidRPr="00471609">
        <w:rPr>
          <w:rFonts w:ascii="Arial Narrow" w:cs="Arial Unicode MS" w:eastAsia="Arial Unicode MS" w:hAnsi="Arial Narrow"/>
          <w:color w:themeColor="text1" w:val="000000"/>
          <w:sz w:val="24"/>
          <w:szCs w:val="24"/>
        </w:rPr>
        <w:t>Afin de valoriser l’ancienneté, les parties conviennent de donner la possibilité</w:t>
      </w:r>
      <w:del w:author="Sandra Verdin" w:date="2020-06-18T13:09:00Z" w:id="736">
        <w:r w:rsidDel="0008631C" w:rsidRPr="00471609">
          <w:rPr>
            <w:rFonts w:ascii="Arial Narrow" w:cs="Arial Unicode MS" w:eastAsia="Arial Unicode MS" w:hAnsi="Arial Narrow"/>
            <w:color w:themeColor="text1" w:val="000000"/>
            <w:sz w:val="24"/>
            <w:szCs w:val="24"/>
          </w:rPr>
          <w:delText>,</w:delText>
        </w:r>
      </w:del>
      <w:r w:rsidRPr="00471609">
        <w:rPr>
          <w:rFonts w:ascii="Arial Narrow" w:cs="Arial Unicode MS" w:eastAsia="Arial Unicode MS" w:hAnsi="Arial Narrow"/>
          <w:color w:themeColor="text1" w:val="000000"/>
          <w:sz w:val="24"/>
          <w:szCs w:val="24"/>
        </w:rPr>
        <w:t xml:space="preserve"> </w:t>
      </w:r>
      <w:del w:author="Sandra Verdin" w:date="2020-06-18T13:09:00Z" w:id="737">
        <w:r w:rsidDel="0008631C" w:rsidRPr="00471609">
          <w:rPr>
            <w:rFonts w:ascii="Arial Narrow" w:cs="Arial Unicode MS" w:eastAsia="Arial Unicode MS" w:hAnsi="Arial Narrow"/>
            <w:color w:themeColor="text1" w:val="000000"/>
            <w:sz w:val="24"/>
            <w:szCs w:val="24"/>
          </w:rPr>
          <w:delText>sur l’exercice 20</w:delText>
        </w:r>
        <w:r w:rsidDel="0008631C" w:rsidR="00DF5CA7" w:rsidRPr="00471609">
          <w:rPr>
            <w:rFonts w:ascii="Arial Narrow" w:cs="Arial Unicode MS" w:eastAsia="Arial Unicode MS" w:hAnsi="Arial Narrow"/>
            <w:color w:themeColor="text1" w:val="000000"/>
            <w:sz w:val="24"/>
            <w:szCs w:val="24"/>
          </w:rPr>
          <w:delText>20</w:delText>
        </w:r>
        <w:r w:rsidDel="0008631C" w:rsidRPr="00471609">
          <w:rPr>
            <w:rFonts w:ascii="Arial Narrow" w:cs="Arial Unicode MS" w:eastAsia="Arial Unicode MS" w:hAnsi="Arial Narrow"/>
            <w:color w:themeColor="text1" w:val="000000"/>
            <w:sz w:val="24"/>
            <w:szCs w:val="24"/>
          </w:rPr>
          <w:delText xml:space="preserve">, </w:delText>
        </w:r>
      </w:del>
      <w:del w:author="Sandra Verdin" w:date="2020-06-18T13:08:00Z" w:id="738">
        <w:r w:rsidDel="0008631C" w:rsidRPr="00471609">
          <w:rPr>
            <w:rFonts w:ascii="Arial Narrow" w:cs="Arial Unicode MS" w:eastAsia="Arial Unicode MS" w:hAnsi="Arial Narrow"/>
            <w:color w:themeColor="text1" w:val="000000"/>
            <w:sz w:val="24"/>
            <w:szCs w:val="24"/>
          </w:rPr>
          <w:delText xml:space="preserve"> </w:delText>
        </w:r>
      </w:del>
      <w:del w:author="Sandra Verdin" w:date="2020-06-18T13:09:00Z" w:id="739">
        <w:r w:rsidDel="0008631C" w:rsidRPr="00471609">
          <w:rPr>
            <w:rFonts w:ascii="Arial Narrow" w:cs="Arial Unicode MS" w:eastAsia="Arial Unicode MS" w:hAnsi="Arial Narrow"/>
            <w:color w:themeColor="text1" w:val="000000"/>
            <w:sz w:val="24"/>
            <w:szCs w:val="24"/>
          </w:rPr>
          <w:delText>a</w:delText>
        </w:r>
      </w:del>
      <w:ins w:author="Sandra Verdin" w:date="2020-06-18T13:09:00Z" w:id="740">
        <w:r w:rsidR="0008631C" w:rsidRPr="00471609">
          <w:rPr>
            <w:rFonts w:ascii="Arial Narrow" w:cs="Arial Unicode MS" w:eastAsia="Arial Unicode MS" w:hAnsi="Arial Narrow"/>
            <w:color w:themeColor="text1" w:val="000000"/>
            <w:sz w:val="24"/>
            <w:szCs w:val="24"/>
          </w:rPr>
          <w:t>a</w:t>
        </w:r>
      </w:ins>
      <w:r w:rsidRPr="00471609">
        <w:rPr>
          <w:rFonts w:ascii="Arial Narrow" w:cs="Arial Unicode MS" w:eastAsia="Arial Unicode MS" w:hAnsi="Arial Narrow"/>
          <w:color w:themeColor="text1" w:val="000000"/>
          <w:sz w:val="24"/>
          <w:szCs w:val="24"/>
        </w:rPr>
        <w:t xml:space="preserve">ux salariés </w:t>
      </w:r>
      <w:del w:author="Sandra Verdin" w:date="2020-06-18T13:08:00Z" w:id="741">
        <w:r w:rsidDel="0008631C" w:rsidRPr="00471609">
          <w:rPr>
            <w:rFonts w:ascii="Arial Narrow" w:cs="Arial Unicode MS" w:eastAsia="Arial Unicode MS" w:hAnsi="Arial Narrow"/>
            <w:color w:themeColor="text1" w:val="000000"/>
            <w:sz w:val="24"/>
            <w:szCs w:val="24"/>
          </w:rPr>
          <w:delText>qui le souhaiteraient</w:delText>
        </w:r>
        <w:r w:rsidDel="0008631C" w:rsidR="00543FB2" w:rsidRPr="00471609">
          <w:rPr>
            <w:rFonts w:ascii="Arial Narrow" w:cs="Arial Unicode MS" w:eastAsia="Arial Unicode MS" w:hAnsi="Arial Narrow"/>
            <w:color w:themeColor="text1" w:val="000000"/>
            <w:sz w:val="24"/>
            <w:szCs w:val="24"/>
          </w:rPr>
          <w:delText>,</w:delText>
        </w:r>
        <w:r w:rsidDel="0008631C" w:rsidRPr="00471609">
          <w:rPr>
            <w:rFonts w:ascii="Arial Narrow" w:cs="Arial Unicode MS" w:eastAsia="Arial Unicode MS" w:hAnsi="Arial Narrow"/>
            <w:color w:themeColor="text1" w:val="000000"/>
            <w:sz w:val="24"/>
            <w:szCs w:val="24"/>
          </w:rPr>
          <w:delText xml:space="preserve"> </w:delText>
        </w:r>
      </w:del>
      <w:r w:rsidRPr="00471609">
        <w:rPr>
          <w:rFonts w:ascii="Arial Narrow" w:cs="Arial Unicode MS" w:eastAsia="Arial Unicode MS" w:hAnsi="Arial Narrow"/>
          <w:color w:themeColor="text1" w:val="000000"/>
          <w:sz w:val="24"/>
          <w:szCs w:val="24"/>
        </w:rPr>
        <w:t xml:space="preserve">de monétiser </w:t>
      </w:r>
      <w:del w:author="Sandrine Smieszek" w:date="2022-05-24T16:49:00Z" w:id="742">
        <w:r w:rsidDel="0006242D" w:rsidRPr="00471609">
          <w:rPr>
            <w:rFonts w:ascii="Arial Narrow" w:cs="Arial Unicode MS" w:eastAsia="Arial Unicode MS" w:hAnsi="Arial Narrow"/>
            <w:color w:themeColor="text1" w:val="000000"/>
            <w:sz w:val="24"/>
            <w:szCs w:val="24"/>
          </w:rPr>
          <w:delText>entre 1</w:delText>
        </w:r>
      </w:del>
      <w:ins w:author="Sandrine Smieszek" w:date="2022-05-24T16:49:00Z" w:id="743">
        <w:r w:rsidR="0006242D">
          <w:rPr>
            <w:rFonts w:ascii="Arial Narrow" w:cs="Arial Unicode MS" w:eastAsia="Arial Unicode MS" w:hAnsi="Arial Narrow"/>
            <w:color w:themeColor="text1" w:val="000000"/>
            <w:sz w:val="24"/>
            <w:szCs w:val="24"/>
          </w:rPr>
          <w:t xml:space="preserve">jusqu’à 10 </w:t>
        </w:r>
      </w:ins>
      <w:del w:author="Sandrine Smieszek" w:date="2022-05-24T16:49:00Z" w:id="744">
        <w:r w:rsidDel="0006242D" w:rsidRPr="00471609">
          <w:rPr>
            <w:rFonts w:ascii="Arial Narrow" w:cs="Arial Unicode MS" w:eastAsia="Arial Unicode MS" w:hAnsi="Arial Narrow"/>
            <w:color w:themeColor="text1" w:val="000000"/>
            <w:sz w:val="24"/>
            <w:szCs w:val="24"/>
          </w:rPr>
          <w:delText xml:space="preserve"> et 3 </w:delText>
        </w:r>
      </w:del>
      <w:r w:rsidRPr="00471609">
        <w:rPr>
          <w:rFonts w:ascii="Arial Narrow" w:cs="Arial Unicode MS" w:eastAsia="Arial Unicode MS" w:hAnsi="Arial Narrow"/>
          <w:color w:themeColor="text1" w:val="000000"/>
          <w:sz w:val="24"/>
          <w:szCs w:val="24"/>
        </w:rPr>
        <w:t xml:space="preserve">jours de congé d’ancienneté </w:t>
      </w:r>
      <w:r w:rsidR="00543FB2" w:rsidRPr="00471609">
        <w:rPr>
          <w:rFonts w:ascii="Arial Narrow" w:cs="Arial Unicode MS" w:eastAsia="Arial Unicode MS" w:hAnsi="Arial Narrow"/>
          <w:color w:themeColor="text1" w:val="000000"/>
          <w:sz w:val="24"/>
          <w:szCs w:val="24"/>
        </w:rPr>
        <w:t xml:space="preserve">acquis </w:t>
      </w:r>
      <w:r w:rsidRPr="00471609">
        <w:rPr>
          <w:rFonts w:ascii="Arial Narrow" w:cs="Arial Unicode MS" w:eastAsia="Arial Unicode MS" w:hAnsi="Arial Narrow"/>
          <w:color w:themeColor="text1" w:val="000000"/>
          <w:sz w:val="24"/>
          <w:szCs w:val="24"/>
        </w:rPr>
        <w:t xml:space="preserve">au 30 juin </w:t>
      </w:r>
      <w:r w:rsidR="00DF5CA7" w:rsidRPr="00471609">
        <w:rPr>
          <w:rFonts w:ascii="Arial Narrow" w:cs="Arial Unicode MS" w:eastAsia="Arial Unicode MS" w:hAnsi="Arial Narrow"/>
          <w:color w:themeColor="text1" w:val="000000"/>
          <w:sz w:val="24"/>
          <w:szCs w:val="24"/>
        </w:rPr>
        <w:t>202</w:t>
      </w:r>
      <w:ins w:author="Sandrine Smieszek" w:date="2022-05-24T16:49:00Z" w:id="745">
        <w:r w:rsidR="0006242D">
          <w:rPr>
            <w:rFonts w:ascii="Arial Narrow" w:cs="Arial Unicode MS" w:eastAsia="Arial Unicode MS" w:hAnsi="Arial Narrow"/>
            <w:color w:themeColor="text1" w:val="000000"/>
            <w:sz w:val="24"/>
            <w:szCs w:val="24"/>
          </w:rPr>
          <w:t>2</w:t>
        </w:r>
      </w:ins>
      <w:del w:author="Sandrine Smieszek" w:date="2021-04-07T11:19:00Z" w:id="746">
        <w:r w:rsidDel="00471609" w:rsidR="00DF5CA7" w:rsidRPr="00471609">
          <w:rPr>
            <w:rFonts w:ascii="Arial Narrow" w:cs="Arial Unicode MS" w:eastAsia="Arial Unicode MS" w:hAnsi="Arial Narrow"/>
            <w:color w:themeColor="text1" w:val="000000"/>
            <w:sz w:val="24"/>
            <w:szCs w:val="24"/>
          </w:rPr>
          <w:delText>0</w:delText>
        </w:r>
      </w:del>
      <w:r w:rsidR="0001038D" w:rsidRPr="00471609">
        <w:rPr>
          <w:rFonts w:ascii="Arial Narrow" w:cs="Arial Unicode MS" w:eastAsia="Arial Unicode MS" w:hAnsi="Arial Narrow"/>
          <w:color w:themeColor="text1" w:val="000000"/>
          <w:sz w:val="24"/>
          <w:szCs w:val="24"/>
        </w:rPr>
        <w:t>.</w:t>
      </w:r>
    </w:p>
    <w:p w:rsidDel="00FA40B4" w:rsidP="00527D5D" w:rsidR="003B314C" w:rsidRDefault="003B314C" w:rsidRPr="00471609">
      <w:pPr>
        <w:jc w:val="both"/>
        <w:rPr>
          <w:del w:author="Sandra Verdin" w:date="2020-06-17T14:56:00Z" w:id="747"/>
          <w:rFonts w:ascii="Arial Narrow" w:cs="Arial Unicode MS" w:eastAsia="Arial Unicode MS" w:hAnsi="Arial Narrow"/>
          <w:b/>
          <w:color w:themeColor="text1" w:val="000000"/>
          <w:sz w:val="24"/>
          <w:szCs w:val="24"/>
          <w:u w:val="single"/>
        </w:rPr>
      </w:pPr>
    </w:p>
    <w:p w:rsidP="00527D5D" w:rsidR="003B314C" w:rsidRDefault="003B314C">
      <w:pPr>
        <w:pStyle w:val="Corpsdetexte"/>
        <w:jc w:val="both"/>
        <w:rPr>
          <w:ins w:author="Sandrine Smieszek" w:date="2022-05-24T16:47:00Z" w:id="748"/>
          <w:rFonts w:ascii="Arial Narrow" w:cs="Arial Unicode MS" w:eastAsia="Arial Unicode MS" w:hAnsi="Arial Narrow"/>
          <w:color w:themeColor="text1" w:val="000000"/>
          <w:szCs w:val="24"/>
        </w:rPr>
      </w:pPr>
      <w:r w:rsidRPr="00471609">
        <w:rPr>
          <w:rFonts w:ascii="Arial Narrow" w:cs="Arial Unicode MS" w:eastAsia="Arial Unicode MS" w:hAnsi="Arial Narrow"/>
          <w:color w:themeColor="text1" w:val="000000"/>
          <w:szCs w:val="24"/>
        </w:rPr>
        <w:t xml:space="preserve">Les demandes devront être effectuées avant le </w:t>
      </w:r>
      <w:ins w:author="Sandrine Smieszek" w:date="2022-05-24T16:49:00Z" w:id="749">
        <w:r w:rsidR="0006242D">
          <w:rPr>
            <w:rFonts w:ascii="Arial Narrow" w:cs="Arial Unicode MS" w:eastAsia="Arial Unicode MS" w:hAnsi="Arial Narrow"/>
            <w:color w:val="000000"/>
            <w:szCs w:val="24"/>
          </w:rPr>
          <w:t>15 Décembre 2022</w:t>
        </w:r>
        <w:r w:rsidR="0006242D" w:rsidRPr="00471609">
          <w:rPr>
            <w:rFonts w:ascii="Arial Narrow" w:cs="Arial Unicode MS" w:eastAsia="Arial Unicode MS" w:hAnsi="Arial Narrow"/>
            <w:color w:val="000000"/>
            <w:szCs w:val="24"/>
          </w:rPr>
          <w:t>.</w:t>
        </w:r>
      </w:ins>
      <w:del w:author="Sandrine Smieszek" w:date="2022-05-24T16:49:00Z" w:id="750">
        <w:r w:rsidDel="0006242D" w:rsidR="00076425" w:rsidRPr="00471609">
          <w:rPr>
            <w:rFonts w:ascii="Arial Narrow" w:cs="Arial Unicode MS" w:eastAsia="Arial Unicode MS" w:hAnsi="Arial Narrow"/>
            <w:color w:themeColor="text1" w:val="000000"/>
            <w:szCs w:val="24"/>
          </w:rPr>
          <w:delText>30 Novembre 20</w:delText>
        </w:r>
        <w:r w:rsidDel="0006242D" w:rsidR="00DF5CA7" w:rsidRPr="00471609">
          <w:rPr>
            <w:rFonts w:ascii="Arial Narrow" w:cs="Arial Unicode MS" w:eastAsia="Arial Unicode MS" w:hAnsi="Arial Narrow"/>
            <w:color w:themeColor="text1" w:val="000000"/>
            <w:szCs w:val="24"/>
          </w:rPr>
          <w:delText>2</w:delText>
        </w:r>
      </w:del>
      <w:del w:author="Sandrine Smieszek" w:date="2021-04-07T11:19:00Z" w:id="751">
        <w:r w:rsidDel="00471609" w:rsidR="00DF5CA7" w:rsidRPr="00471609">
          <w:rPr>
            <w:rFonts w:ascii="Arial Narrow" w:cs="Arial Unicode MS" w:eastAsia="Arial Unicode MS" w:hAnsi="Arial Narrow"/>
            <w:color w:themeColor="text1" w:val="000000"/>
            <w:szCs w:val="24"/>
          </w:rPr>
          <w:delText>0</w:delText>
        </w:r>
      </w:del>
      <w:del w:author="Sandrine Smieszek" w:date="2022-05-24T16:50:00Z" w:id="752">
        <w:r w:rsidDel="00EF78A5" w:rsidRPr="00471609">
          <w:rPr>
            <w:rFonts w:ascii="Arial Narrow" w:cs="Arial Unicode MS" w:eastAsia="Arial Unicode MS" w:hAnsi="Arial Narrow"/>
            <w:color w:themeColor="text1" w:val="000000"/>
            <w:szCs w:val="24"/>
          </w:rPr>
          <w:delText>.</w:delText>
        </w:r>
      </w:del>
    </w:p>
    <w:p w:rsidP="00527D5D" w:rsidR="0006242D" w:rsidRDefault="0006242D">
      <w:pPr>
        <w:pStyle w:val="Corpsdetexte"/>
        <w:jc w:val="both"/>
        <w:rPr>
          <w:ins w:author="Sandrine Smieszek" w:date="2022-05-24T16:47:00Z" w:id="753"/>
          <w:rFonts w:ascii="Arial Narrow" w:cs="Arial Unicode MS" w:eastAsia="Arial Unicode MS" w:hAnsi="Arial Narrow"/>
          <w:color w:themeColor="text1" w:val="000000"/>
          <w:szCs w:val="24"/>
        </w:rPr>
      </w:pPr>
    </w:p>
    <w:p w:rsidDel="00EF78A5" w:rsidP="00527D5D" w:rsidR="0006242D" w:rsidRDefault="0006242D" w:rsidRPr="00471609">
      <w:pPr>
        <w:pStyle w:val="Corpsdetexte"/>
        <w:jc w:val="both"/>
        <w:rPr>
          <w:del w:author="Sandrine Smieszek" w:date="2022-05-24T16:50:00Z" w:id="754"/>
          <w:rFonts w:ascii="Arial Narrow" w:cs="Arial Unicode MS" w:eastAsia="Arial Unicode MS" w:hAnsi="Arial Narrow"/>
          <w:color w:themeColor="text1" w:val="000000"/>
          <w:szCs w:val="24"/>
        </w:rPr>
      </w:pPr>
    </w:p>
    <w:p w:rsidDel="00EF78A5" w:rsidP="00527D5D" w:rsidR="008E246B" w:rsidRDefault="008E246B" w:rsidRPr="00471609">
      <w:pPr>
        <w:pStyle w:val="Corpsdetexte"/>
        <w:jc w:val="both"/>
        <w:rPr>
          <w:ins w:author="Sandra Verdin" w:date="2020-06-18T13:16:00Z" w:id="755"/>
          <w:del w:author="Sandrine Smieszek" w:date="2022-05-24T16:50:00Z" w:id="756"/>
          <w:rFonts w:ascii="Arial Narrow" w:cs="Arial Unicode MS" w:eastAsia="Arial Unicode MS" w:hAnsi="Arial Narrow"/>
          <w:color w:themeColor="text1" w:val="000000"/>
          <w:szCs w:val="24"/>
        </w:rPr>
      </w:pPr>
    </w:p>
    <w:p w:rsidDel="00C0644E" w:rsidP="00527D5D" w:rsidR="007F608D" w:rsidRDefault="007F608D" w:rsidRPr="003907B5">
      <w:pPr>
        <w:pStyle w:val="Corpsdetexte"/>
        <w:jc w:val="both"/>
        <w:rPr>
          <w:ins w:author="Sandra Verdin" w:date="2020-06-18T13:16:00Z" w:id="757"/>
          <w:del w:author="Sandrine Smieszek" w:date="2021-04-06T18:49:00Z" w:id="758"/>
          <w:rFonts w:ascii="Arial Narrow" w:cs="Arial Unicode MS" w:eastAsia="Arial Unicode MS" w:hAnsi="Arial Narrow"/>
          <w:color w:themeColor="text1" w:val="000000"/>
          <w:szCs w:val="24"/>
        </w:rPr>
      </w:pPr>
    </w:p>
    <w:p w:rsidDel="00C0644E" w:rsidP="00527D5D" w:rsidR="007F608D" w:rsidRDefault="007F608D" w:rsidRPr="003907B5">
      <w:pPr>
        <w:pStyle w:val="Corpsdetexte"/>
        <w:jc w:val="both"/>
        <w:rPr>
          <w:del w:author="Sandrine Smieszek" w:date="2021-04-06T18:49:00Z" w:id="759"/>
          <w:rFonts w:ascii="Arial Narrow" w:cs="Arial Unicode MS" w:eastAsia="Arial Unicode MS" w:hAnsi="Arial Narrow"/>
          <w:color w:themeColor="text1" w:val="000000"/>
          <w:szCs w:val="24"/>
        </w:rPr>
      </w:pPr>
    </w:p>
    <w:p w:rsidDel="00FA40B4" w:rsidP="00527D5D" w:rsidR="003B314C" w:rsidRDefault="00B26E10" w:rsidRPr="003907B5">
      <w:pPr>
        <w:jc w:val="both"/>
        <w:rPr>
          <w:del w:author="Sandra Verdin" w:date="2020-06-17T14:56:00Z" w:id="760"/>
          <w:rFonts w:ascii="Arial Narrow" w:cs="Arial Unicode MS" w:eastAsia="Arial Unicode MS" w:hAnsi="Arial Narrow"/>
          <w:color w:themeColor="text1" w:val="000000"/>
          <w:sz w:val="24"/>
          <w:szCs w:val="24"/>
        </w:rPr>
      </w:pPr>
      <w:del w:author="Sandra Verdin" w:date="2020-06-17T14:56:00Z" w:id="761">
        <w:r w:rsidDel="00FA40B4" w:rsidRPr="003907B5">
          <w:rPr>
            <w:rFonts w:ascii="Arial Narrow" w:cs="Arial Unicode MS" w:eastAsia="Arial Unicode MS" w:hAnsi="Arial Narrow"/>
            <w:color w:themeColor="text1" w:val="000000"/>
            <w:sz w:val="24"/>
            <w:szCs w:val="24"/>
          </w:rPr>
          <w:delText>La monétisation des congés d’ancienneté donne droit au versement d’un abondement de 20%</w:delText>
        </w:r>
        <w:r w:rsidDel="00FA40B4" w:rsidR="00051DDD" w:rsidRPr="003907B5">
          <w:rPr>
            <w:rFonts w:ascii="Arial Narrow" w:cs="Arial Unicode MS" w:eastAsia="Arial Unicode MS" w:hAnsi="Arial Narrow"/>
            <w:color w:themeColor="text1" w:val="000000"/>
            <w:sz w:val="24"/>
            <w:szCs w:val="24"/>
          </w:rPr>
          <w:delText xml:space="preserve"> versé par la société</w:delText>
        </w:r>
        <w:r w:rsidDel="00FA40B4" w:rsidRPr="003907B5">
          <w:rPr>
            <w:rFonts w:ascii="Arial Narrow" w:cs="Arial Unicode MS" w:eastAsia="Arial Unicode MS" w:hAnsi="Arial Narrow"/>
            <w:color w:themeColor="text1" w:val="000000"/>
            <w:sz w:val="24"/>
            <w:szCs w:val="24"/>
          </w:rPr>
          <w:delText>.</w:delText>
        </w:r>
      </w:del>
    </w:p>
    <w:p w:rsidDel="00FA40B4" w:rsidP="008E246B" w:rsidR="008C7F7A" w:rsidRDefault="008C7F7A" w:rsidRPr="003907B5">
      <w:pPr>
        <w:jc w:val="both"/>
        <w:rPr>
          <w:del w:author="Sandra Verdin" w:date="2020-06-17T14:56:00Z" w:id="762"/>
          <w:rFonts w:ascii="Arial Narrow" w:cs="Arial Unicode MS" w:eastAsia="Arial Unicode MS" w:hAnsi="Arial Narrow"/>
          <w:b/>
          <w:color w:val="000000"/>
          <w:sz w:val="24"/>
          <w:szCs w:val="24"/>
          <w:u w:val="single"/>
        </w:rPr>
      </w:pPr>
    </w:p>
    <w:p w:rsidDel="00EF78A5" w:rsidP="008E246B" w:rsidR="001F172A" w:rsidRDefault="001F172A" w:rsidRPr="003907B5">
      <w:pPr>
        <w:jc w:val="both"/>
        <w:rPr>
          <w:del w:author="Sandrine Smieszek" w:date="2022-05-24T16:52:00Z" w:id="763"/>
          <w:rFonts w:ascii="Arial Narrow" w:cs="Arial Unicode MS" w:eastAsia="Arial Unicode MS" w:hAnsi="Arial Narrow"/>
          <w:b/>
          <w:color w:themeColor="text1" w:val="000000"/>
          <w:sz w:val="24"/>
          <w:szCs w:val="24"/>
          <w:u w:val="single"/>
        </w:rPr>
      </w:pPr>
      <w:del w:author="Sandrine Smieszek" w:date="2022-05-24T16:52:00Z" w:id="764">
        <w:r w:rsidDel="00EF78A5" w:rsidRPr="003907B5">
          <w:rPr>
            <w:rFonts w:ascii="Arial Narrow" w:cs="Arial Unicode MS" w:eastAsia="Arial Unicode MS" w:hAnsi="Arial Narrow"/>
            <w:b/>
            <w:color w:themeColor="text1" w:val="000000"/>
            <w:sz w:val="24"/>
            <w:szCs w:val="24"/>
            <w:u w:val="single"/>
          </w:rPr>
          <w:delText xml:space="preserve">Art </w:delText>
        </w:r>
      </w:del>
      <w:del w:author="Sandrine Smieszek" w:date="2021-04-07T11:26:00Z" w:id="765">
        <w:r w:rsidDel="009F5211" w:rsidRPr="003907B5">
          <w:rPr>
            <w:rFonts w:ascii="Arial Narrow" w:cs="Arial Unicode MS" w:eastAsia="Arial Unicode MS" w:hAnsi="Arial Narrow"/>
            <w:b/>
            <w:color w:themeColor="text1" w:val="000000"/>
            <w:sz w:val="24"/>
            <w:szCs w:val="24"/>
            <w:u w:val="single"/>
          </w:rPr>
          <w:delText>1</w:delText>
        </w:r>
        <w:r w:rsidDel="009F5211" w:rsidR="00662418" w:rsidRPr="003907B5">
          <w:rPr>
            <w:rFonts w:ascii="Arial Narrow" w:cs="Arial Unicode MS" w:eastAsia="Arial Unicode MS" w:hAnsi="Arial Narrow"/>
            <w:b/>
            <w:color w:themeColor="text1" w:val="000000"/>
            <w:sz w:val="24"/>
            <w:szCs w:val="24"/>
            <w:u w:val="single"/>
          </w:rPr>
          <w:delText>3</w:delText>
        </w:r>
      </w:del>
      <w:del w:author="Sandrine Smieszek" w:date="2022-05-24T16:52:00Z" w:id="766">
        <w:r w:rsidDel="00EF78A5" w:rsidRPr="003907B5">
          <w:rPr>
            <w:rFonts w:ascii="Arial Narrow" w:cs="Arial Unicode MS" w:eastAsia="Arial Unicode MS" w:hAnsi="Arial Narrow"/>
            <w:b/>
            <w:color w:themeColor="text1" w:val="000000"/>
            <w:sz w:val="24"/>
            <w:szCs w:val="24"/>
            <w:u w:val="single"/>
          </w:rPr>
          <w:delText xml:space="preserve">. Remise sur achats </w:delText>
        </w:r>
      </w:del>
    </w:p>
    <w:p w:rsidDel="00EF78A5" w:rsidP="008E246B" w:rsidR="001F172A" w:rsidRDefault="001F172A" w:rsidRPr="003907B5">
      <w:pPr>
        <w:jc w:val="both"/>
        <w:rPr>
          <w:del w:author="Sandrine Smieszek" w:date="2022-05-24T16:52:00Z" w:id="767"/>
          <w:rFonts w:ascii="Arial Narrow" w:cs="Arial Unicode MS" w:eastAsia="Arial Unicode MS" w:hAnsi="Arial Narrow"/>
          <w:b/>
          <w:color w:val="000000"/>
          <w:sz w:val="24"/>
          <w:szCs w:val="24"/>
          <w:u w:val="single"/>
        </w:rPr>
      </w:pPr>
    </w:p>
    <w:p w:rsidDel="003907B5" w:rsidP="008E246B" w:rsidR="00B26E10" w:rsidRDefault="001F172A" w:rsidRPr="003907B5">
      <w:pPr>
        <w:jc w:val="both"/>
        <w:rPr>
          <w:del w:author="Sandrine Smieszek" w:date="2021-04-07T11:13:00Z" w:id="768"/>
          <w:rFonts w:ascii="Arial Narrow" w:cs="Arial Unicode MS" w:eastAsia="Arial Unicode MS" w:hAnsi="Arial Narrow"/>
          <w:color w:val="000000"/>
          <w:sz w:val="24"/>
          <w:szCs w:val="24"/>
        </w:rPr>
      </w:pPr>
      <w:del w:author="Sandrine Smieszek" w:date="2021-04-07T11:13:00Z" w:id="769">
        <w:r w:rsidDel="003907B5" w:rsidRPr="003907B5">
          <w:rPr>
            <w:rFonts w:ascii="Arial Narrow" w:cs="Arial Unicode MS" w:eastAsia="Arial Unicode MS" w:hAnsi="Arial Narrow"/>
            <w:color w:val="000000"/>
            <w:sz w:val="24"/>
            <w:szCs w:val="24"/>
          </w:rPr>
          <w:delText>Les salariés Maison Johanès Boubée, en contrat à durée indéterminée</w:delText>
        </w:r>
        <w:r w:rsidDel="003907B5" w:rsidR="00412456" w:rsidRPr="003907B5">
          <w:rPr>
            <w:rFonts w:ascii="Arial Narrow" w:cs="Arial Unicode MS" w:eastAsia="Arial Unicode MS" w:hAnsi="Arial Narrow"/>
            <w:color w:val="000000"/>
            <w:sz w:val="24"/>
            <w:szCs w:val="24"/>
          </w:rPr>
          <w:delText xml:space="preserve"> et </w:delText>
        </w:r>
        <w:r w:rsidDel="003907B5" w:rsidR="00DF0ACF" w:rsidRPr="003907B5">
          <w:rPr>
            <w:rFonts w:ascii="Arial Narrow" w:cs="Arial Unicode MS" w:eastAsia="Arial Unicode MS" w:hAnsi="Arial Narrow"/>
            <w:color w:val="000000"/>
            <w:sz w:val="24"/>
            <w:szCs w:val="24"/>
          </w:rPr>
          <w:delText xml:space="preserve">à l’issue de leur période d’essai, </w:delText>
        </w:r>
        <w:r w:rsidDel="003907B5" w:rsidR="009C0C26" w:rsidRPr="003907B5">
          <w:rPr>
            <w:rFonts w:ascii="Arial Narrow" w:cs="Arial Unicode MS" w:eastAsia="Arial Unicode MS" w:hAnsi="Arial Narrow"/>
            <w:color w:val="000000"/>
            <w:sz w:val="24"/>
            <w:szCs w:val="24"/>
          </w:rPr>
          <w:delText>peuvent bénéficier</w:delText>
        </w:r>
        <w:r w:rsidDel="003907B5" w:rsidRPr="003907B5">
          <w:rPr>
            <w:rFonts w:ascii="Arial Narrow" w:cs="Arial Unicode MS" w:eastAsia="Arial Unicode MS" w:hAnsi="Arial Narrow"/>
            <w:color w:val="000000"/>
            <w:sz w:val="24"/>
            <w:szCs w:val="24"/>
          </w:rPr>
          <w:delText xml:space="preserve"> d’une remise </w:delText>
        </w:r>
        <w:r w:rsidDel="003907B5" w:rsidR="00412456" w:rsidRPr="003907B5">
          <w:rPr>
            <w:rFonts w:ascii="Arial Narrow" w:cs="Arial Unicode MS" w:eastAsia="Arial Unicode MS" w:hAnsi="Arial Narrow"/>
            <w:color w:val="000000"/>
            <w:sz w:val="24"/>
            <w:szCs w:val="24"/>
          </w:rPr>
          <w:delText xml:space="preserve">sur leurs achats </w:delText>
        </w:r>
      </w:del>
      <w:ins w:author="Sandra Verdin" w:date="2020-06-18T13:09:00Z" w:id="770">
        <w:del w:author="Sandrine Smieszek" w:date="2021-04-07T11:13:00Z" w:id="771">
          <w:r w:rsidDel="003907B5" w:rsidR="007F608D" w:rsidRPr="003907B5">
            <w:rPr>
              <w:rFonts w:ascii="Arial Narrow" w:cs="Arial Unicode MS" w:eastAsia="Arial Unicode MS" w:hAnsi="Arial Narrow"/>
              <w:color w:val="000000"/>
              <w:sz w:val="24"/>
              <w:szCs w:val="24"/>
            </w:rPr>
            <w:delText xml:space="preserve">au comptant </w:delText>
          </w:r>
        </w:del>
      </w:ins>
      <w:del w:author="Sandrine Smieszek" w:date="2021-04-07T11:13:00Z" w:id="772">
        <w:r w:rsidDel="003907B5" w:rsidR="00412456" w:rsidRPr="003907B5">
          <w:rPr>
            <w:rFonts w:ascii="Arial Narrow" w:cs="Arial Unicode MS" w:eastAsia="Arial Unicode MS" w:hAnsi="Arial Narrow"/>
            <w:color w:val="000000"/>
            <w:sz w:val="24"/>
            <w:szCs w:val="24"/>
          </w:rPr>
          <w:delText xml:space="preserve">effectués </w:delText>
        </w:r>
      </w:del>
      <w:ins w:author="Sandra Verdin" w:date="2020-06-18T13:09:00Z" w:id="773">
        <w:del w:author="Sandrine Smieszek" w:date="2021-04-07T11:13:00Z" w:id="774">
          <w:r w:rsidDel="003907B5" w:rsidR="007F608D" w:rsidRPr="003907B5">
            <w:rPr>
              <w:rFonts w:ascii="Arial Narrow" w:cs="Arial Unicode MS" w:eastAsia="Arial Unicode MS" w:hAnsi="Arial Narrow"/>
              <w:color w:val="000000"/>
              <w:sz w:val="24"/>
              <w:szCs w:val="24"/>
            </w:rPr>
            <w:delText xml:space="preserve">réalisés </w:delText>
          </w:r>
        </w:del>
      </w:ins>
      <w:del w:author="Sandrine Smieszek" w:date="2021-04-07T11:13:00Z" w:id="775">
        <w:r w:rsidDel="003907B5" w:rsidR="00412456" w:rsidRPr="003907B5">
          <w:rPr>
            <w:rFonts w:ascii="Arial Narrow" w:cs="Arial Unicode MS" w:eastAsia="Arial Unicode MS" w:hAnsi="Arial Narrow"/>
            <w:color w:val="000000"/>
            <w:sz w:val="24"/>
            <w:szCs w:val="24"/>
          </w:rPr>
          <w:delText>au comptant avec la</w:delText>
        </w:r>
        <w:r w:rsidDel="003907B5" w:rsidR="003F3B4E" w:rsidRPr="003907B5">
          <w:rPr>
            <w:rFonts w:ascii="Arial Narrow" w:cs="Arial Unicode MS" w:eastAsia="Arial Unicode MS" w:hAnsi="Arial Narrow"/>
            <w:color w:val="000000"/>
            <w:sz w:val="24"/>
            <w:szCs w:val="24"/>
          </w:rPr>
          <w:delText xml:space="preserve"> carte</w:delText>
        </w:r>
      </w:del>
      <w:ins w:author="Sandra Verdin" w:date="2020-06-18T13:16:00Z" w:id="776">
        <w:del w:author="Sandrine Smieszek" w:date="2021-04-07T11:13:00Z" w:id="777">
          <w:r w:rsidDel="003907B5" w:rsidR="007F608D" w:rsidRPr="003907B5">
            <w:rPr>
              <w:rFonts w:ascii="Arial Narrow" w:cs="Arial Unicode MS" w:eastAsia="Arial Unicode MS" w:hAnsi="Arial Narrow"/>
              <w:color w:val="000000"/>
              <w:sz w:val="24"/>
              <w:szCs w:val="24"/>
            </w:rPr>
            <w:delText xml:space="preserve"> </w:delText>
          </w:r>
        </w:del>
      </w:ins>
      <w:del w:author="Sandrine Smieszek" w:date="2021-04-07T11:13:00Z" w:id="778">
        <w:r w:rsidDel="003907B5" w:rsidR="003F3B4E" w:rsidRPr="003907B5">
          <w:rPr>
            <w:rFonts w:ascii="Arial Narrow" w:cs="Arial Unicode MS" w:eastAsia="Arial Unicode MS" w:hAnsi="Arial Narrow"/>
            <w:color w:val="000000"/>
            <w:sz w:val="24"/>
            <w:szCs w:val="24"/>
          </w:rPr>
          <w:delText xml:space="preserve"> Pass</w:delText>
        </w:r>
      </w:del>
      <w:ins w:author="Sandra Verdin" w:date="2020-06-18T13:09:00Z" w:id="779">
        <w:del w:author="Sandrine Smieszek" w:date="2021-04-07T11:13:00Z" w:id="780">
          <w:r w:rsidDel="003907B5" w:rsidR="007F608D" w:rsidRPr="003907B5">
            <w:rPr>
              <w:rFonts w:ascii="Arial Narrow" w:cs="Arial Unicode MS" w:eastAsia="Arial Unicode MS" w:hAnsi="Arial Narrow"/>
              <w:color w:val="000000"/>
              <w:sz w:val="24"/>
              <w:szCs w:val="24"/>
            </w:rPr>
            <w:delText>,</w:delText>
          </w:r>
        </w:del>
      </w:ins>
      <w:del w:author="Sandrine Smieszek" w:date="2021-04-07T11:13:00Z" w:id="781">
        <w:r w:rsidDel="003907B5" w:rsidR="003F3B4E" w:rsidRPr="003907B5">
          <w:rPr>
            <w:rFonts w:ascii="Arial Narrow" w:cs="Arial Unicode MS" w:eastAsia="Arial Unicode MS" w:hAnsi="Arial Narrow"/>
            <w:color w:val="000000"/>
            <w:sz w:val="24"/>
            <w:szCs w:val="24"/>
          </w:rPr>
          <w:delText xml:space="preserve"> dans la limite de 12</w:delText>
        </w:r>
        <w:r w:rsidDel="003907B5" w:rsidR="00DF5CA7" w:rsidRPr="003907B5">
          <w:rPr>
            <w:rFonts w:ascii="Arial Narrow" w:cs="Arial Unicode MS" w:eastAsia="Arial Unicode MS" w:hAnsi="Arial Narrow"/>
            <w:color w:val="000000"/>
            <w:sz w:val="24"/>
            <w:szCs w:val="24"/>
          </w:rPr>
          <w:delText xml:space="preserve"> </w:delText>
        </w:r>
        <w:r w:rsidDel="003907B5" w:rsidR="003F3B4E" w:rsidRPr="003907B5">
          <w:rPr>
            <w:rFonts w:ascii="Arial Narrow" w:cs="Arial Unicode MS" w:eastAsia="Arial Unicode MS" w:hAnsi="Arial Narrow"/>
            <w:color w:val="000000"/>
            <w:sz w:val="24"/>
            <w:szCs w:val="24"/>
          </w:rPr>
          <w:delText>000 € d’achats par an.</w:delText>
        </w:r>
      </w:del>
    </w:p>
    <w:p w:rsidDel="003907B5" w:rsidP="008E246B" w:rsidR="00076425" w:rsidRDefault="00076425" w:rsidRPr="003907B5">
      <w:pPr>
        <w:jc w:val="both"/>
        <w:rPr>
          <w:del w:author="Sandrine Smieszek" w:date="2021-04-07T11:13:00Z" w:id="782"/>
          <w:rFonts w:ascii="Arial Narrow" w:cs="Arial Unicode MS" w:eastAsia="Arial Unicode MS" w:hAnsi="Arial Narrow"/>
          <w:color w:val="000000"/>
          <w:sz w:val="24"/>
          <w:szCs w:val="24"/>
        </w:rPr>
      </w:pPr>
    </w:p>
    <w:p w:rsidDel="003907B5" w:rsidP="008E246B" w:rsidR="00FA40B4" w:rsidRDefault="00B26E10" w:rsidRPr="003907B5">
      <w:pPr>
        <w:jc w:val="both"/>
        <w:rPr>
          <w:ins w:author="Sandra Verdin" w:date="2020-06-17T14:58:00Z" w:id="783"/>
          <w:del w:author="Sandrine Smieszek" w:date="2021-04-07T11:13:00Z" w:id="784"/>
          <w:rFonts w:ascii="Arial Narrow" w:cs="Arial Unicode MS" w:eastAsia="Arial Unicode MS" w:hAnsi="Arial Narrow"/>
          <w:color w:val="000000"/>
          <w:sz w:val="24"/>
          <w:szCs w:val="24"/>
        </w:rPr>
      </w:pPr>
      <w:del w:author="Sandrine Smieszek" w:date="2021-04-07T11:13:00Z" w:id="785">
        <w:r w:rsidDel="003907B5" w:rsidRPr="003907B5">
          <w:rPr>
            <w:rFonts w:ascii="Arial Narrow" w:cs="Arial Unicode MS" w:eastAsia="Arial Unicode MS" w:hAnsi="Arial Narrow"/>
            <w:color w:val="000000"/>
            <w:sz w:val="24"/>
            <w:szCs w:val="24"/>
          </w:rPr>
          <w:delText xml:space="preserve">Cette remise sur achats est </w:delText>
        </w:r>
        <w:r w:rsidDel="003907B5" w:rsidR="001F172A" w:rsidRPr="003907B5">
          <w:rPr>
            <w:rFonts w:ascii="Arial Narrow" w:cs="Arial Unicode MS" w:eastAsia="Arial Unicode MS" w:hAnsi="Arial Narrow"/>
            <w:color w:val="000000"/>
            <w:sz w:val="24"/>
            <w:szCs w:val="24"/>
          </w:rPr>
          <w:delText xml:space="preserve">à valoir sur les achats effectués </w:delText>
        </w:r>
      </w:del>
      <w:ins w:author="Sandra Verdin" w:date="2020-06-17T14:59:00Z" w:id="786">
        <w:del w:author="Sandrine Smieszek" w:date="2021-04-07T11:13:00Z" w:id="787">
          <w:r w:rsidDel="003907B5" w:rsidR="00FA40B4" w:rsidRPr="003907B5">
            <w:rPr>
              <w:rFonts w:ascii="Arial Narrow" w:cs="Arial Unicode MS" w:eastAsia="Arial Unicode MS" w:hAnsi="Arial Narrow"/>
              <w:color w:val="000000"/>
              <w:sz w:val="24"/>
              <w:szCs w:val="24"/>
            </w:rPr>
            <w:delText xml:space="preserve">réalisés </w:delText>
          </w:r>
        </w:del>
      </w:ins>
      <w:del w:author="Sandrine Smieszek" w:date="2021-04-07T11:13:00Z" w:id="788">
        <w:r w:rsidDel="003907B5" w:rsidR="001F172A" w:rsidRPr="003907B5">
          <w:rPr>
            <w:rFonts w:ascii="Arial Narrow" w:cs="Arial Unicode MS" w:eastAsia="Arial Unicode MS" w:hAnsi="Arial Narrow"/>
            <w:color w:val="000000"/>
            <w:sz w:val="24"/>
            <w:szCs w:val="24"/>
          </w:rPr>
          <w:delText xml:space="preserve">avec la carte Pass </w:delText>
        </w:r>
        <w:r w:rsidDel="003907B5" w:rsidR="003F3B4E" w:rsidRPr="003907B5">
          <w:rPr>
            <w:rFonts w:ascii="Arial Narrow" w:cs="Arial Unicode MS" w:eastAsia="Arial Unicode MS" w:hAnsi="Arial Narrow"/>
            <w:color w:val="000000"/>
            <w:sz w:val="24"/>
            <w:szCs w:val="24"/>
          </w:rPr>
          <w:delText>(</w:delText>
        </w:r>
      </w:del>
      <w:del w:author="Sandrine Smieszek" w:date="2020-06-16T17:39:00Z" w:id="789">
        <w:r w:rsidDel="00092D68" w:rsidR="003F3B4E" w:rsidRPr="003907B5">
          <w:rPr>
            <w:rFonts w:ascii="Arial Narrow" w:cs="Arial Unicode MS" w:eastAsia="Arial Unicode MS" w:hAnsi="Arial Narrow"/>
            <w:color w:val="000000"/>
            <w:sz w:val="24"/>
            <w:szCs w:val="24"/>
          </w:rPr>
          <w:delText xml:space="preserve">ou </w:delText>
        </w:r>
      </w:del>
      <w:del w:author="Sandrine Smieszek" w:date="2021-04-07T11:13:00Z" w:id="790">
        <w:r w:rsidDel="003907B5" w:rsidR="003F3B4E" w:rsidRPr="003907B5">
          <w:rPr>
            <w:rFonts w:ascii="Arial Narrow" w:cs="Arial Unicode MS" w:eastAsia="Arial Unicode MS" w:hAnsi="Arial Narrow"/>
            <w:color w:val="000000"/>
            <w:sz w:val="24"/>
            <w:szCs w:val="24"/>
          </w:rPr>
          <w:delText xml:space="preserve">carte C-ZAM) </w:delText>
        </w:r>
        <w:r w:rsidDel="003907B5" w:rsidR="001F172A" w:rsidRPr="003907B5">
          <w:rPr>
            <w:rFonts w:ascii="Arial Narrow" w:cs="Arial Unicode MS" w:eastAsia="Arial Unicode MS" w:hAnsi="Arial Narrow"/>
            <w:color w:val="000000"/>
            <w:sz w:val="24"/>
            <w:szCs w:val="24"/>
          </w:rPr>
          <w:delText xml:space="preserve">dans les magasins </w:delText>
        </w:r>
        <w:r w:rsidDel="003907B5" w:rsidR="003F3B4E" w:rsidRPr="003907B5">
          <w:rPr>
            <w:rFonts w:ascii="Arial Narrow" w:cs="Arial Unicode MS" w:eastAsia="Arial Unicode MS" w:hAnsi="Arial Narrow"/>
            <w:color w:val="000000"/>
            <w:sz w:val="24"/>
            <w:szCs w:val="24"/>
          </w:rPr>
          <w:delText>intégrés</w:delText>
        </w:r>
        <w:r w:rsidDel="003907B5" w:rsidR="00DF5CA7" w:rsidRPr="003907B5">
          <w:rPr>
            <w:rFonts w:ascii="Arial Narrow" w:cs="Arial Unicode MS" w:eastAsia="Arial Unicode MS" w:hAnsi="Arial Narrow"/>
            <w:color w:val="000000"/>
            <w:sz w:val="24"/>
            <w:szCs w:val="24"/>
          </w:rPr>
          <w:delText xml:space="preserve"> </w:delText>
        </w:r>
        <w:r w:rsidDel="003907B5" w:rsidR="001F172A" w:rsidRPr="003907B5">
          <w:rPr>
            <w:rFonts w:ascii="Arial Narrow" w:cs="Arial Unicode MS" w:eastAsia="Arial Unicode MS" w:hAnsi="Arial Narrow"/>
            <w:color w:val="000000"/>
            <w:sz w:val="24"/>
            <w:szCs w:val="24"/>
          </w:rPr>
          <w:delText>Carrefour</w:delText>
        </w:r>
        <w:r w:rsidDel="003907B5" w:rsidR="00DF5CA7" w:rsidRPr="003907B5">
          <w:rPr>
            <w:rFonts w:ascii="Arial Narrow" w:cs="Arial Unicode MS" w:eastAsia="Arial Unicode MS" w:hAnsi="Arial Narrow"/>
            <w:color w:val="000000"/>
            <w:sz w:val="24"/>
            <w:szCs w:val="24"/>
          </w:rPr>
          <w:delText xml:space="preserve"> et </w:delText>
        </w:r>
        <w:r w:rsidDel="003907B5" w:rsidR="001F172A" w:rsidRPr="003907B5">
          <w:rPr>
            <w:rFonts w:ascii="Arial Narrow" w:cs="Arial Unicode MS" w:eastAsia="Arial Unicode MS" w:hAnsi="Arial Narrow"/>
            <w:color w:val="000000"/>
            <w:sz w:val="24"/>
            <w:szCs w:val="24"/>
          </w:rPr>
          <w:delText>Carrefour Market</w:delText>
        </w:r>
        <w:r w:rsidDel="003907B5" w:rsidR="00DF5CA7" w:rsidRPr="003907B5">
          <w:rPr>
            <w:rFonts w:ascii="Arial Narrow" w:cs="Arial Unicode MS" w:eastAsia="Arial Unicode MS" w:hAnsi="Arial Narrow"/>
            <w:color w:val="000000"/>
            <w:sz w:val="24"/>
            <w:szCs w:val="24"/>
          </w:rPr>
          <w:delText xml:space="preserve">, </w:delText>
        </w:r>
        <w:r w:rsidDel="003907B5" w:rsidR="003F3B4E" w:rsidRPr="003907B5">
          <w:rPr>
            <w:rFonts w:ascii="Arial Narrow" w:cs="Arial Unicode MS" w:eastAsia="Arial Unicode MS" w:hAnsi="Arial Narrow"/>
            <w:color w:val="000000"/>
            <w:sz w:val="24"/>
            <w:szCs w:val="24"/>
          </w:rPr>
          <w:delText xml:space="preserve">ainsi que les </w:delText>
        </w:r>
        <w:r w:rsidDel="003907B5" w:rsidR="001F172A" w:rsidRPr="003907B5">
          <w:rPr>
            <w:rFonts w:ascii="Arial Narrow" w:cs="Arial Unicode MS" w:eastAsia="Arial Unicode MS" w:hAnsi="Arial Narrow"/>
            <w:color w:val="000000"/>
            <w:sz w:val="24"/>
            <w:szCs w:val="24"/>
          </w:rPr>
          <w:delText xml:space="preserve">Drive </w:delText>
        </w:r>
        <w:r w:rsidDel="003907B5" w:rsidR="003F3B4E" w:rsidRPr="003907B5">
          <w:rPr>
            <w:rFonts w:ascii="Arial Narrow" w:cs="Arial Unicode MS" w:eastAsia="Arial Unicode MS" w:hAnsi="Arial Narrow"/>
            <w:color w:val="000000"/>
            <w:sz w:val="24"/>
            <w:szCs w:val="24"/>
          </w:rPr>
          <w:delText>(</w:delText>
        </w:r>
        <w:r w:rsidDel="003907B5" w:rsidR="001F172A" w:rsidRPr="003907B5">
          <w:rPr>
            <w:rFonts w:ascii="Arial Narrow" w:cs="Arial Unicode MS" w:eastAsia="Arial Unicode MS" w:hAnsi="Arial Narrow"/>
            <w:color w:val="000000"/>
            <w:sz w:val="24"/>
            <w:szCs w:val="24"/>
          </w:rPr>
          <w:delText xml:space="preserve">adossés </w:delText>
        </w:r>
        <w:r w:rsidDel="003907B5" w:rsidR="003F3B4E" w:rsidRPr="003907B5">
          <w:rPr>
            <w:rFonts w:ascii="Arial Narrow" w:cs="Arial Unicode MS" w:eastAsia="Arial Unicode MS" w:hAnsi="Arial Narrow"/>
            <w:color w:val="000000"/>
            <w:sz w:val="24"/>
            <w:szCs w:val="24"/>
          </w:rPr>
          <w:delText xml:space="preserve">ou </w:delText>
        </w:r>
        <w:r w:rsidDel="003907B5" w:rsidR="001F172A" w:rsidRPr="003907B5">
          <w:rPr>
            <w:rFonts w:ascii="Arial Narrow" w:cs="Arial Unicode MS" w:eastAsia="Arial Unicode MS" w:hAnsi="Arial Narrow"/>
            <w:color w:val="000000"/>
            <w:sz w:val="24"/>
            <w:szCs w:val="24"/>
          </w:rPr>
          <w:delText>solo</w:delText>
        </w:r>
        <w:r w:rsidDel="003907B5" w:rsidR="003F3B4E" w:rsidRPr="003907B5">
          <w:rPr>
            <w:rFonts w:ascii="Arial Narrow" w:cs="Arial Unicode MS" w:eastAsia="Arial Unicode MS" w:hAnsi="Arial Narrow"/>
            <w:color w:val="000000"/>
            <w:sz w:val="24"/>
            <w:szCs w:val="24"/>
          </w:rPr>
          <w:delText>)</w:delText>
        </w:r>
        <w:r w:rsidDel="003907B5" w:rsidR="00DF5CA7" w:rsidRPr="003907B5">
          <w:rPr>
            <w:rFonts w:ascii="Arial Narrow" w:cs="Arial Unicode MS" w:eastAsia="Arial Unicode MS" w:hAnsi="Arial Narrow"/>
            <w:color w:val="000000"/>
            <w:sz w:val="24"/>
            <w:szCs w:val="24"/>
          </w:rPr>
          <w:delText xml:space="preserve">, </w:delText>
        </w:r>
        <w:r w:rsidDel="003907B5" w:rsidR="001F172A" w:rsidRPr="003907B5">
          <w:rPr>
            <w:rFonts w:ascii="Arial Narrow" w:cs="Arial Unicode MS" w:eastAsia="Arial Unicode MS" w:hAnsi="Arial Narrow"/>
            <w:color w:val="000000"/>
            <w:sz w:val="24"/>
            <w:szCs w:val="24"/>
          </w:rPr>
          <w:delText>et ce, sur l’ensemble des rayons y compris le carburant</w:delText>
        </w:r>
        <w:r w:rsidDel="003907B5" w:rsidR="003F3B4E" w:rsidRPr="003907B5">
          <w:rPr>
            <w:rFonts w:ascii="Arial Narrow" w:cs="Arial Unicode MS" w:eastAsia="Arial Unicode MS" w:hAnsi="Arial Narrow"/>
            <w:color w:val="000000"/>
            <w:sz w:val="24"/>
            <w:szCs w:val="24"/>
          </w:rPr>
          <w:delText>.</w:delText>
        </w:r>
        <w:r w:rsidDel="003907B5" w:rsidR="00DF5CA7" w:rsidRPr="003907B5">
          <w:rPr>
            <w:rFonts w:ascii="Arial Narrow" w:cs="Arial Unicode MS" w:eastAsia="Arial Unicode MS" w:hAnsi="Arial Narrow"/>
            <w:color w:val="000000"/>
            <w:sz w:val="24"/>
            <w:szCs w:val="24"/>
          </w:rPr>
          <w:delText xml:space="preserve"> </w:delText>
        </w:r>
      </w:del>
    </w:p>
    <w:p w:rsidDel="003907B5" w:rsidP="008E246B" w:rsidR="001F172A" w:rsidRDefault="003F3B4E" w:rsidRPr="003907B5">
      <w:pPr>
        <w:jc w:val="both"/>
        <w:rPr>
          <w:del w:author="Sandrine Smieszek" w:date="2021-04-07T11:13:00Z" w:id="791"/>
          <w:rFonts w:ascii="Arial Narrow" w:cs="Arial Unicode MS" w:eastAsia="Arial Unicode MS" w:hAnsi="Arial Narrow"/>
          <w:color w:val="000000"/>
          <w:sz w:val="24"/>
          <w:szCs w:val="24"/>
        </w:rPr>
      </w:pPr>
      <w:del w:author="Sandrine Smieszek" w:date="2021-04-07T11:13:00Z" w:id="792">
        <w:r w:rsidDel="003907B5" w:rsidRPr="003907B5">
          <w:rPr>
            <w:rFonts w:ascii="Arial Narrow" w:cs="Arial Unicode MS" w:eastAsia="Arial Unicode MS" w:hAnsi="Arial Narrow"/>
            <w:color w:val="000000"/>
            <w:sz w:val="24"/>
            <w:szCs w:val="24"/>
          </w:rPr>
          <w:delText xml:space="preserve">Elle est également valable sur les activités </w:delText>
        </w:r>
        <w:r w:rsidDel="003907B5" w:rsidR="001F172A" w:rsidRPr="003907B5">
          <w:rPr>
            <w:rFonts w:ascii="Arial Narrow" w:cs="Arial Unicode MS" w:eastAsia="Arial Unicode MS" w:hAnsi="Arial Narrow"/>
            <w:color w:val="000000"/>
            <w:sz w:val="24"/>
            <w:szCs w:val="24"/>
          </w:rPr>
          <w:delText>CARFUEL, assurances CARMA, Voyage</w:delText>
        </w:r>
        <w:r w:rsidDel="003907B5" w:rsidR="00CA19F8" w:rsidRPr="003907B5">
          <w:rPr>
            <w:rFonts w:ascii="Arial Narrow" w:cs="Arial Unicode MS" w:eastAsia="Arial Unicode MS" w:hAnsi="Arial Narrow"/>
            <w:color w:val="000000"/>
            <w:sz w:val="24"/>
            <w:szCs w:val="24"/>
          </w:rPr>
          <w:delText>s</w:delText>
        </w:r>
        <w:r w:rsidDel="003907B5" w:rsidR="001F172A" w:rsidRPr="003907B5">
          <w:rPr>
            <w:rFonts w:ascii="Arial Narrow" w:cs="Arial Unicode MS" w:eastAsia="Arial Unicode MS" w:hAnsi="Arial Narrow"/>
            <w:color w:val="000000"/>
            <w:sz w:val="24"/>
            <w:szCs w:val="24"/>
          </w:rPr>
          <w:delText xml:space="preserve"> </w:delText>
        </w:r>
        <w:r w:rsidDel="003907B5" w:rsidRPr="003907B5">
          <w:rPr>
            <w:rFonts w:ascii="Arial Narrow" w:cs="Arial Unicode MS" w:eastAsia="Arial Unicode MS" w:hAnsi="Arial Narrow"/>
            <w:color w:val="000000"/>
            <w:sz w:val="24"/>
            <w:szCs w:val="24"/>
          </w:rPr>
          <w:delText>et Spectacles</w:delText>
        </w:r>
        <w:r w:rsidDel="003907B5" w:rsidR="001F172A" w:rsidRPr="003907B5">
          <w:rPr>
            <w:rFonts w:ascii="Arial Narrow" w:cs="Arial Unicode MS" w:eastAsia="Arial Unicode MS" w:hAnsi="Arial Narrow"/>
            <w:color w:val="000000"/>
            <w:sz w:val="24"/>
            <w:szCs w:val="24"/>
          </w:rPr>
          <w:delText xml:space="preserve"> (sauf impossibilité technique locale).</w:delText>
        </w:r>
      </w:del>
    </w:p>
    <w:p w:rsidDel="003907B5" w:rsidP="00B26E10" w:rsidR="00B26E10" w:rsidRDefault="00B26E10" w:rsidRPr="003907B5">
      <w:pPr>
        <w:jc w:val="both"/>
        <w:rPr>
          <w:del w:author="Sandrine Smieszek" w:date="2021-04-07T11:13:00Z" w:id="793"/>
          <w:rFonts w:ascii="Arial Narrow" w:cs="Arial Unicode MS" w:eastAsia="Arial Unicode MS" w:hAnsi="Arial Narrow"/>
          <w:color w:val="000000"/>
          <w:sz w:val="24"/>
          <w:szCs w:val="24"/>
        </w:rPr>
      </w:pPr>
    </w:p>
    <w:p w:rsidDel="003907B5" w:rsidP="00B26E10" w:rsidR="00DF5CA7" w:rsidRDefault="00DF5CA7" w:rsidRPr="003907B5">
      <w:pPr>
        <w:jc w:val="both"/>
        <w:rPr>
          <w:del w:author="Sandrine Smieszek" w:date="2021-04-07T11:13:00Z" w:id="794"/>
          <w:rFonts w:ascii="Arial Narrow" w:cs="Arial Unicode MS" w:eastAsia="Arial Unicode MS" w:hAnsi="Arial Narrow"/>
          <w:color w:val="000000"/>
          <w:sz w:val="24"/>
          <w:szCs w:val="24"/>
        </w:rPr>
      </w:pPr>
      <w:del w:author="Sandrine Smieszek" w:date="2021-04-07T11:13:00Z" w:id="795">
        <w:r w:rsidDel="003907B5" w:rsidRPr="003907B5">
          <w:rPr>
            <w:rFonts w:ascii="Arial Narrow" w:cs="Arial Unicode MS" w:eastAsia="Arial Unicode MS" w:hAnsi="Arial Narrow"/>
            <w:color w:val="000000"/>
            <w:sz w:val="24"/>
            <w:szCs w:val="24"/>
          </w:rPr>
          <w:delText>A compter du 1</w:delText>
        </w:r>
        <w:r w:rsidDel="003907B5" w:rsidRPr="003907B5">
          <w:rPr>
            <w:rFonts w:ascii="Arial Narrow" w:cs="Arial Unicode MS" w:eastAsia="Arial Unicode MS" w:hAnsi="Arial Narrow"/>
            <w:color w:val="000000"/>
            <w:sz w:val="24"/>
            <w:szCs w:val="24"/>
            <w:vertAlign w:val="superscript"/>
          </w:rPr>
          <w:delText>er</w:delText>
        </w:r>
        <w:r w:rsidDel="003907B5" w:rsidRPr="003907B5">
          <w:rPr>
            <w:rFonts w:ascii="Arial Narrow" w:cs="Arial Unicode MS" w:eastAsia="Arial Unicode MS" w:hAnsi="Arial Narrow"/>
            <w:color w:val="000000"/>
            <w:sz w:val="24"/>
            <w:szCs w:val="24"/>
          </w:rPr>
          <w:delText xml:space="preserve"> Août 2020, la remise sur achats </w:delText>
        </w:r>
        <w:r w:rsidDel="003907B5" w:rsidR="00FB32E7" w:rsidRPr="003907B5">
          <w:rPr>
            <w:rFonts w:ascii="Arial Narrow" w:cs="Arial Unicode MS" w:eastAsia="Arial Unicode MS" w:hAnsi="Arial Narrow"/>
            <w:color w:val="000000"/>
            <w:sz w:val="24"/>
            <w:szCs w:val="24"/>
          </w:rPr>
          <w:delText>sera également effectuée pour</w:delText>
        </w:r>
      </w:del>
      <w:ins w:author="Sandra Verdin" w:date="2020-06-17T14:59:00Z" w:id="796">
        <w:del w:author="Sandrine Smieszek" w:date="2021-04-07T11:13:00Z" w:id="797">
          <w:r w:rsidDel="003907B5" w:rsidR="00FA40B4" w:rsidRPr="003907B5">
            <w:rPr>
              <w:rFonts w:ascii="Arial Narrow" w:cs="Arial Unicode MS" w:eastAsia="Arial Unicode MS" w:hAnsi="Arial Narrow"/>
              <w:color w:val="000000"/>
              <w:sz w:val="24"/>
              <w:szCs w:val="24"/>
            </w:rPr>
            <w:delText>est étendue aux</w:delText>
          </w:r>
        </w:del>
      </w:ins>
      <w:del w:author="Sandrine Smieszek" w:date="2021-04-07T11:13:00Z" w:id="798">
        <w:r w:rsidDel="003907B5" w:rsidR="00FB32E7" w:rsidRPr="003907B5">
          <w:rPr>
            <w:rFonts w:ascii="Arial Narrow" w:cs="Arial Unicode MS" w:eastAsia="Arial Unicode MS" w:hAnsi="Arial Narrow"/>
            <w:color w:val="000000"/>
            <w:sz w:val="24"/>
            <w:szCs w:val="24"/>
          </w:rPr>
          <w:delText xml:space="preserve"> les achats effectués </w:delText>
        </w:r>
      </w:del>
      <w:ins w:author="Sandra Verdin" w:date="2020-06-17T14:59:00Z" w:id="799">
        <w:del w:author="Sandrine Smieszek" w:date="2021-04-07T11:13:00Z" w:id="800">
          <w:r w:rsidDel="003907B5" w:rsidR="00FA40B4" w:rsidRPr="003907B5">
            <w:rPr>
              <w:rFonts w:ascii="Arial Narrow" w:cs="Arial Unicode MS" w:eastAsia="Arial Unicode MS" w:hAnsi="Arial Narrow"/>
              <w:color w:val="000000"/>
              <w:sz w:val="24"/>
              <w:szCs w:val="24"/>
            </w:rPr>
            <w:delText xml:space="preserve">réalisés </w:delText>
          </w:r>
        </w:del>
      </w:ins>
      <w:del w:author="Sandrine Smieszek" w:date="2021-04-07T11:13:00Z" w:id="801">
        <w:r w:rsidDel="003907B5" w:rsidR="00FB32E7" w:rsidRPr="003907B5">
          <w:rPr>
            <w:rFonts w:ascii="Arial Narrow" w:cs="Arial Unicode MS" w:eastAsia="Arial Unicode MS" w:hAnsi="Arial Narrow"/>
            <w:color w:val="000000"/>
            <w:sz w:val="24"/>
            <w:szCs w:val="24"/>
          </w:rPr>
          <w:delText xml:space="preserve">dans les magasins </w:delText>
        </w:r>
      </w:del>
      <w:ins w:author="Sandra Verdin" w:date="2020-06-17T14:57:00Z" w:id="802">
        <w:del w:author="Sandrine Smieszek" w:date="2021-04-07T11:13:00Z" w:id="803">
          <w:r w:rsidDel="003907B5" w:rsidR="00FA40B4" w:rsidRPr="003907B5">
            <w:rPr>
              <w:rFonts w:ascii="Arial Narrow" w:cs="Arial Unicode MS" w:eastAsia="Arial Unicode MS" w:hAnsi="Arial Narrow"/>
              <w:color w:val="000000"/>
              <w:sz w:val="24"/>
              <w:szCs w:val="24"/>
            </w:rPr>
            <w:delText>franchisés (Carrefour</w:delText>
          </w:r>
        </w:del>
      </w:ins>
      <w:ins w:author="Sandra Verdin" w:date="2020-06-17T14:58:00Z" w:id="804">
        <w:del w:author="Sandrine Smieszek" w:date="2021-04-07T11:13:00Z" w:id="805">
          <w:r w:rsidDel="003907B5" w:rsidR="00FA40B4" w:rsidRPr="003907B5">
            <w:rPr>
              <w:rFonts w:ascii="Arial Narrow" w:cs="Arial Unicode MS" w:eastAsia="Arial Unicode MS" w:hAnsi="Arial Narrow"/>
              <w:color w:val="000000"/>
              <w:sz w:val="24"/>
              <w:szCs w:val="24"/>
            </w:rPr>
            <w:delText xml:space="preserve">, </w:delText>
          </w:r>
        </w:del>
      </w:ins>
      <w:ins w:author="Sandra Verdin" w:date="2020-06-17T14:57:00Z" w:id="806">
        <w:del w:author="Sandrine Smieszek" w:date="2021-04-07T11:13:00Z" w:id="807">
          <w:r w:rsidDel="003907B5" w:rsidR="00FA40B4" w:rsidRPr="003907B5">
            <w:rPr>
              <w:rFonts w:ascii="Arial Narrow" w:cs="Arial Unicode MS" w:eastAsia="Arial Unicode MS" w:hAnsi="Arial Narrow"/>
              <w:color w:val="000000"/>
              <w:sz w:val="24"/>
              <w:szCs w:val="24"/>
            </w:rPr>
            <w:delText xml:space="preserve">Carrefour </w:delText>
          </w:r>
        </w:del>
      </w:ins>
      <w:del w:author="Sandrine Smieszek" w:date="2021-04-07T11:13:00Z" w:id="808">
        <w:r w:rsidDel="003907B5" w:rsidR="00FB32E7" w:rsidRPr="003907B5">
          <w:rPr>
            <w:rFonts w:ascii="Arial Narrow" w:cs="Arial Unicode MS" w:eastAsia="Arial Unicode MS" w:hAnsi="Arial Narrow"/>
            <w:color w:val="000000"/>
            <w:sz w:val="24"/>
            <w:szCs w:val="24"/>
          </w:rPr>
          <w:delText xml:space="preserve">Hyper et Market franchisés, ainsi que les </w:delText>
        </w:r>
      </w:del>
      <w:ins w:author="Sandra Verdin" w:date="2020-06-17T14:58:00Z" w:id="809">
        <w:del w:author="Sandrine Smieszek" w:date="2021-04-07T11:13:00Z" w:id="810">
          <w:r w:rsidDel="003907B5" w:rsidR="00FA40B4" w:rsidRPr="003907B5">
            <w:rPr>
              <w:rFonts w:ascii="Arial Narrow" w:cs="Arial Unicode MS" w:eastAsia="Arial Unicode MS" w:hAnsi="Arial Narrow"/>
              <w:color w:val="000000"/>
              <w:sz w:val="24"/>
              <w:szCs w:val="24"/>
            </w:rPr>
            <w:delText xml:space="preserve">magasins de proximité à enseigne de Carrefour) </w:delText>
          </w:r>
        </w:del>
      </w:ins>
      <w:del w:author="Sandrine Smieszek" w:date="2022-05-24T16:52:00Z" w:id="811">
        <w:r w:rsidDel="00EF78A5" w:rsidR="00FB32E7" w:rsidRPr="003907B5">
          <w:rPr>
            <w:rFonts w:ascii="Arial Narrow" w:cs="Arial Unicode MS" w:eastAsia="Arial Unicode MS" w:hAnsi="Arial Narrow"/>
            <w:color w:val="000000"/>
            <w:sz w:val="24"/>
            <w:szCs w:val="24"/>
          </w:rPr>
          <w:delText>Proxi intégrés et franchisés.</w:delText>
        </w:r>
      </w:del>
    </w:p>
    <w:p w:rsidDel="003907B5" w:rsidP="00B26E10" w:rsidR="00FB32E7" w:rsidRDefault="00FB32E7" w:rsidRPr="003907B5">
      <w:pPr>
        <w:jc w:val="both"/>
        <w:rPr>
          <w:del w:author="Sandrine Smieszek" w:date="2021-04-07T11:13:00Z" w:id="812"/>
          <w:rFonts w:ascii="Arial Narrow" w:cs="Arial Unicode MS" w:eastAsia="Arial Unicode MS" w:hAnsi="Arial Narrow"/>
          <w:color w:val="000000"/>
          <w:sz w:val="24"/>
          <w:szCs w:val="24"/>
        </w:rPr>
      </w:pPr>
    </w:p>
    <w:p w:rsidDel="00EF78A5" w:rsidP="00DF5CA7" w:rsidR="00DF5CA7" w:rsidRDefault="00DF5CA7" w:rsidRPr="003907B5">
      <w:pPr>
        <w:contextualSpacing/>
        <w:rPr>
          <w:del w:author="Sandrine Smieszek" w:date="2022-05-24T16:52:00Z" w:id="813"/>
          <w:rFonts w:ascii="Arial Narrow" w:cs="Arial Unicode MS" w:eastAsia="Arial Unicode MS" w:hAnsi="Arial Narrow"/>
          <w:color w:val="000000"/>
          <w:sz w:val="24"/>
          <w:szCs w:val="24"/>
        </w:rPr>
      </w:pPr>
      <w:del w:author="Sandrine Smieszek" w:date="2022-05-24T16:52:00Z" w:id="814">
        <w:r w:rsidDel="00EF78A5" w:rsidRPr="003907B5">
          <w:rPr>
            <w:rFonts w:ascii="Arial Narrow" w:cs="Arial Unicode MS" w:eastAsia="Arial Unicode MS" w:hAnsi="Arial Narrow"/>
            <w:color w:val="000000"/>
            <w:sz w:val="24"/>
            <w:szCs w:val="24"/>
          </w:rPr>
          <w:delText>Les avantages RSA actuels qui figurent dans le programme social 20</w:delText>
        </w:r>
      </w:del>
      <w:del w:author="Sandrine Smieszek" w:date="2021-04-07T11:13:00Z" w:id="815">
        <w:r w:rsidDel="003907B5" w:rsidRPr="003907B5">
          <w:rPr>
            <w:rFonts w:ascii="Arial Narrow" w:cs="Arial Unicode MS" w:eastAsia="Arial Unicode MS" w:hAnsi="Arial Narrow"/>
            <w:color w:val="000000"/>
            <w:sz w:val="24"/>
            <w:szCs w:val="24"/>
          </w:rPr>
          <w:delText xml:space="preserve">19 </w:delText>
        </w:r>
      </w:del>
      <w:del w:author="Sandrine Smieszek" w:date="2022-05-24T16:52:00Z" w:id="816">
        <w:r w:rsidDel="00EF78A5" w:rsidRPr="003907B5">
          <w:rPr>
            <w:rFonts w:ascii="Arial Narrow" w:cs="Arial Unicode MS" w:eastAsia="Arial Unicode MS" w:hAnsi="Arial Narrow"/>
            <w:color w:val="000000"/>
            <w:sz w:val="24"/>
            <w:szCs w:val="24"/>
          </w:rPr>
          <w:delText>sont maintenus.</w:delText>
        </w:r>
      </w:del>
    </w:p>
    <w:p w:rsidP="008E246B" w:rsidR="00B67A17" w:rsidRDefault="002A44F0">
      <w:pPr>
        <w:jc w:val="both"/>
        <w:rPr>
          <w:ins w:author="Sandrine Smieszek" w:date="2021-04-08T13:57:00Z" w:id="817"/>
          <w:rFonts w:ascii="Arial Narrow" w:cs="Arial Unicode MS" w:eastAsia="Arial Unicode MS" w:hAnsi="Arial Narrow"/>
          <w:color w:val="000000"/>
          <w:sz w:val="24"/>
          <w:szCs w:val="24"/>
        </w:rPr>
      </w:pPr>
      <w:del w:author="Sandrine Smieszek" w:date="2022-05-24T16:52:00Z" w:id="818">
        <w:r w:rsidDel="00EF78A5" w:rsidRPr="003907B5">
          <w:rPr>
            <w:rFonts w:ascii="Arial Narrow" w:cs="Arial Unicode MS" w:eastAsia="Arial Unicode MS" w:hAnsi="Arial Narrow"/>
            <w:color w:val="000000"/>
            <w:sz w:val="24"/>
            <w:szCs w:val="24"/>
          </w:rPr>
          <w:delText xml:space="preserve">Cependant, </w:delText>
        </w:r>
      </w:del>
      <w:del w:author="Sandrine Smieszek" w:date="2021-04-07T11:14:00Z" w:id="819">
        <w:r w:rsidDel="003907B5" w:rsidRPr="003907B5">
          <w:rPr>
            <w:rFonts w:ascii="Arial Narrow" w:cs="Arial Unicode MS" w:eastAsia="Arial Unicode MS" w:hAnsi="Arial Narrow"/>
            <w:color w:val="000000"/>
            <w:sz w:val="24"/>
            <w:szCs w:val="24"/>
          </w:rPr>
          <w:delText xml:space="preserve">le </w:delText>
        </w:r>
      </w:del>
    </w:p>
    <w:p w:rsidDel="003907B5" w:rsidP="008E246B" w:rsidR="008E246B" w:rsidRDefault="002A44F0" w:rsidRPr="003907B5">
      <w:pPr>
        <w:jc w:val="both"/>
        <w:rPr>
          <w:del w:author="Sandrine Smieszek" w:date="2021-04-07T11:14:00Z" w:id="820"/>
          <w:rFonts w:ascii="Arial Narrow" w:cs="Arial Unicode MS" w:eastAsia="Arial Unicode MS" w:hAnsi="Arial Narrow"/>
          <w:color w:val="000000"/>
          <w:sz w:val="24"/>
          <w:szCs w:val="24"/>
          <w:u w:val="single"/>
        </w:rPr>
      </w:pPr>
      <w:del w:author="Sandrine Smieszek" w:date="2021-04-07T11:14:00Z" w:id="821">
        <w:r w:rsidDel="003907B5" w:rsidRPr="003907B5">
          <w:rPr>
            <w:rFonts w:ascii="Arial Narrow" w:cs="Arial Unicode MS" w:eastAsia="Arial Unicode MS" w:hAnsi="Arial Narrow"/>
            <w:color w:val="000000"/>
            <w:sz w:val="24"/>
            <w:szCs w:val="24"/>
          </w:rPr>
          <w:delText>partenariat du Groupe CARREFOUR avec Rue du Commerce ayant pris fin, la remise sur achats sur ce site n’est plus effective depuis</w:delText>
        </w:r>
        <w:r w:rsidDel="003907B5" w:rsidR="008D7E7E" w:rsidRPr="003907B5">
          <w:rPr>
            <w:rFonts w:ascii="Arial Narrow" w:cs="Arial Unicode MS" w:eastAsia="Arial Unicode MS" w:hAnsi="Arial Narrow"/>
            <w:color w:val="000000"/>
            <w:sz w:val="24"/>
            <w:szCs w:val="24"/>
          </w:rPr>
          <w:delText xml:space="preserve"> le mois d’</w:delText>
        </w:r>
        <w:r w:rsidDel="003907B5" w:rsidRPr="003907B5">
          <w:rPr>
            <w:rFonts w:ascii="Arial Narrow" w:cs="Arial Unicode MS" w:eastAsia="Arial Unicode MS" w:hAnsi="Arial Narrow"/>
            <w:color w:val="000000"/>
            <w:sz w:val="24"/>
            <w:szCs w:val="24"/>
          </w:rPr>
          <w:delText>Avril 2020.</w:delText>
        </w:r>
      </w:del>
    </w:p>
    <w:p w:rsidDel="00092D68" w:rsidP="008E246B" w:rsidR="00092D68" w:rsidRDefault="00092D68" w:rsidRPr="00471609">
      <w:pPr>
        <w:jc w:val="both"/>
        <w:rPr>
          <w:del w:author="Sandrine Smieszek" w:date="2020-06-16T17:38:00Z" w:id="822"/>
          <w:rFonts w:ascii="Arial Narrow" w:cs="Arial Unicode MS" w:eastAsia="Arial Unicode MS" w:hAnsi="Arial Narrow"/>
          <w:b/>
          <w:color w:val="000000"/>
          <w:sz w:val="24"/>
          <w:szCs w:val="24"/>
          <w:u w:val="single"/>
        </w:rPr>
      </w:pPr>
    </w:p>
    <w:bookmarkEnd w:id="693"/>
    <w:p w:rsidP="008E246B" w:rsidR="00EA1F58" w:rsidRDefault="00EA1F58" w:rsidRPr="00471609">
      <w:pPr>
        <w:jc w:val="both"/>
        <w:rPr>
          <w:rFonts w:ascii="Arial Narrow" w:cs="Arial Unicode MS" w:eastAsia="Arial Unicode MS" w:hAnsi="Arial Narrow"/>
          <w:b/>
          <w:color w:val="000000"/>
          <w:sz w:val="24"/>
          <w:szCs w:val="24"/>
          <w:u w:val="single"/>
        </w:rPr>
      </w:pPr>
      <w:r w:rsidRPr="00471609">
        <w:rPr>
          <w:rFonts w:ascii="Arial Narrow" w:cs="Arial Unicode MS" w:eastAsia="Arial Unicode MS" w:hAnsi="Arial Narrow"/>
          <w:b/>
          <w:color w:val="000000"/>
          <w:sz w:val="24"/>
          <w:szCs w:val="24"/>
          <w:u w:val="single"/>
        </w:rPr>
        <w:t xml:space="preserve">Art </w:t>
      </w:r>
      <w:r w:rsidR="003773C8" w:rsidRPr="00471609">
        <w:rPr>
          <w:rFonts w:ascii="Arial Narrow" w:cs="Arial Unicode MS" w:eastAsia="Arial Unicode MS" w:hAnsi="Arial Narrow"/>
          <w:b/>
          <w:color w:val="000000"/>
          <w:sz w:val="24"/>
          <w:szCs w:val="24"/>
          <w:u w:val="single"/>
        </w:rPr>
        <w:t>1</w:t>
      </w:r>
      <w:ins w:author="Sandrine Smieszek" w:date="2021-04-07T11:38:00Z" w:id="823">
        <w:r w:rsidR="00021A66">
          <w:rPr>
            <w:rFonts w:ascii="Arial Narrow" w:cs="Arial Unicode MS" w:eastAsia="Arial Unicode MS" w:hAnsi="Arial Narrow"/>
            <w:b/>
            <w:color w:val="000000"/>
            <w:sz w:val="24"/>
            <w:szCs w:val="24"/>
            <w:u w:val="single"/>
          </w:rPr>
          <w:t>2</w:t>
        </w:r>
      </w:ins>
      <w:del w:author="Sandrine Smieszek" w:date="2021-04-07T11:38:00Z" w:id="824">
        <w:r w:rsidDel="00021A66" w:rsidR="00662418" w:rsidRPr="00471609">
          <w:rPr>
            <w:rFonts w:ascii="Arial Narrow" w:cs="Arial Unicode MS" w:eastAsia="Arial Unicode MS" w:hAnsi="Arial Narrow"/>
            <w:b/>
            <w:color w:val="000000"/>
            <w:sz w:val="24"/>
            <w:szCs w:val="24"/>
            <w:u w:val="single"/>
          </w:rPr>
          <w:delText>4</w:delText>
        </w:r>
      </w:del>
      <w:r w:rsidRPr="00471609">
        <w:rPr>
          <w:rFonts w:ascii="Arial Narrow" w:cs="Arial Unicode MS" w:eastAsia="Arial Unicode MS" w:hAnsi="Arial Narrow"/>
          <w:b/>
          <w:color w:val="000000"/>
          <w:sz w:val="24"/>
          <w:szCs w:val="24"/>
          <w:u w:val="single"/>
        </w:rPr>
        <w:t>. Durée du travail – o</w:t>
      </w:r>
      <w:r w:rsidR="00BA0B17" w:rsidRPr="00471609">
        <w:rPr>
          <w:rFonts w:ascii="Arial Narrow" w:cs="Arial Unicode MS" w:eastAsia="Arial Unicode MS" w:hAnsi="Arial Narrow"/>
          <w:b/>
          <w:color w:val="000000"/>
          <w:sz w:val="24"/>
          <w:szCs w:val="24"/>
          <w:u w:val="single"/>
        </w:rPr>
        <w:t>rganisation du temps de travail</w:t>
      </w:r>
    </w:p>
    <w:p w:rsidP="008E246B" w:rsidR="00EA1F58" w:rsidRDefault="00EA1F58" w:rsidRPr="00471609">
      <w:pPr>
        <w:jc w:val="both"/>
        <w:rPr>
          <w:rFonts w:ascii="Arial Narrow" w:cs="Arial Unicode MS" w:eastAsia="Arial Unicode MS" w:hAnsi="Arial Narrow"/>
          <w:color w:val="000000"/>
          <w:sz w:val="24"/>
          <w:szCs w:val="24"/>
        </w:rPr>
      </w:pPr>
    </w:p>
    <w:p w:rsidP="008E246B" w:rsidR="005D151E" w:rsidRDefault="005D151E" w:rsidRPr="00471609">
      <w:pPr>
        <w:jc w:val="both"/>
        <w:rPr>
          <w:rFonts w:ascii="Arial Narrow" w:cs="Arial Unicode MS" w:eastAsia="Arial Unicode MS" w:hAnsi="Arial Narrow"/>
          <w:color w:val="FF0000"/>
          <w:sz w:val="24"/>
          <w:szCs w:val="24"/>
        </w:rPr>
      </w:pPr>
      <w:r w:rsidRPr="00471609">
        <w:rPr>
          <w:rFonts w:ascii="Arial Narrow" w:cs="Arial Unicode MS" w:eastAsia="Arial Unicode MS" w:hAnsi="Arial Narrow"/>
          <w:color w:val="000000"/>
          <w:sz w:val="24"/>
          <w:szCs w:val="24"/>
        </w:rPr>
        <w:t>L</w:t>
      </w:r>
      <w:r w:rsidR="006D73B0" w:rsidRPr="00471609">
        <w:rPr>
          <w:rFonts w:ascii="Arial Narrow" w:cs="Arial Unicode MS" w:eastAsia="Arial Unicode MS" w:hAnsi="Arial Narrow"/>
          <w:color w:val="000000"/>
          <w:sz w:val="24"/>
          <w:szCs w:val="24"/>
        </w:rPr>
        <w:t xml:space="preserve">a </w:t>
      </w:r>
      <w:r w:rsidRPr="00471609">
        <w:rPr>
          <w:rFonts w:ascii="Arial Narrow" w:cs="Arial Unicode MS" w:eastAsia="Arial Unicode MS" w:hAnsi="Arial Narrow"/>
          <w:color w:val="000000"/>
          <w:sz w:val="24"/>
          <w:szCs w:val="24"/>
        </w:rPr>
        <w:t xml:space="preserve">nouvelle période de modulation </w:t>
      </w:r>
      <w:r w:rsidR="00CA19F8" w:rsidRPr="00471609">
        <w:rPr>
          <w:rFonts w:ascii="Arial Narrow" w:cs="Arial Unicode MS" w:eastAsia="Arial Unicode MS" w:hAnsi="Arial Narrow"/>
          <w:color w:val="000000"/>
          <w:sz w:val="24"/>
          <w:szCs w:val="24"/>
        </w:rPr>
        <w:t xml:space="preserve">est ouverte </w:t>
      </w:r>
      <w:r w:rsidR="00EF54AC" w:rsidRPr="00471609">
        <w:rPr>
          <w:rFonts w:ascii="Arial Narrow" w:cs="Arial Unicode MS" w:eastAsia="Arial Unicode MS" w:hAnsi="Arial Narrow"/>
          <w:color w:val="000000"/>
          <w:sz w:val="24"/>
          <w:szCs w:val="24"/>
        </w:rPr>
        <w:t xml:space="preserve">du lundi </w:t>
      </w:r>
      <w:ins w:author="Sandrine Smieszek" w:date="2022-05-24T16:53:00Z" w:id="825">
        <w:r w:rsidR="007E274F">
          <w:rPr>
            <w:rFonts w:ascii="Arial Narrow" w:cs="Arial Unicode MS" w:eastAsia="Arial Unicode MS" w:hAnsi="Arial Narrow"/>
            <w:sz w:val="24"/>
            <w:szCs w:val="24"/>
          </w:rPr>
          <w:t xml:space="preserve">9 </w:t>
        </w:r>
      </w:ins>
      <w:del w:author="Sandrine Smieszek" w:date="2022-05-24T16:53:00Z" w:id="826">
        <w:r w:rsidDel="007E274F" w:rsidR="004559F9" w:rsidRPr="00471609">
          <w:rPr>
            <w:rFonts w:ascii="Arial Narrow" w:cs="Arial Unicode MS" w:eastAsia="Arial Unicode MS" w:hAnsi="Arial Narrow"/>
            <w:sz w:val="24"/>
            <w:szCs w:val="24"/>
          </w:rPr>
          <w:delText>1</w:delText>
        </w:r>
      </w:del>
      <w:del w:author="Sandrine Smieszek" w:date="2021-04-07T11:20:00Z" w:id="827">
        <w:r w:rsidDel="00471609" w:rsidR="00FB32E7" w:rsidRPr="00471609">
          <w:rPr>
            <w:rFonts w:ascii="Arial Narrow" w:cs="Arial Unicode MS" w:eastAsia="Arial Unicode MS" w:hAnsi="Arial Narrow"/>
            <w:sz w:val="24"/>
            <w:szCs w:val="24"/>
          </w:rPr>
          <w:delText>1</w:delText>
        </w:r>
      </w:del>
      <w:del w:author="Sandrine Smieszek" w:date="2022-05-24T16:53:00Z" w:id="828">
        <w:r w:rsidDel="007E274F" w:rsidR="00FB32E7" w:rsidRPr="00471609">
          <w:rPr>
            <w:rFonts w:ascii="Arial Narrow" w:cs="Arial Unicode MS" w:eastAsia="Arial Unicode MS" w:hAnsi="Arial Narrow"/>
            <w:sz w:val="24"/>
            <w:szCs w:val="24"/>
          </w:rPr>
          <w:delText xml:space="preserve"> </w:delText>
        </w:r>
      </w:del>
      <w:r w:rsidR="00EF54AC" w:rsidRPr="00471609">
        <w:rPr>
          <w:rFonts w:ascii="Arial Narrow" w:cs="Arial Unicode MS" w:eastAsia="Arial Unicode MS" w:hAnsi="Arial Narrow"/>
          <w:sz w:val="24"/>
          <w:szCs w:val="24"/>
        </w:rPr>
        <w:t xml:space="preserve">mai </w:t>
      </w:r>
      <w:r w:rsidR="004559F9" w:rsidRPr="00471609">
        <w:rPr>
          <w:rFonts w:ascii="Arial Narrow" w:cs="Arial Unicode MS" w:eastAsia="Arial Unicode MS" w:hAnsi="Arial Narrow"/>
          <w:sz w:val="24"/>
          <w:szCs w:val="24"/>
        </w:rPr>
        <w:t>20</w:t>
      </w:r>
      <w:r w:rsidR="00FB32E7" w:rsidRPr="00471609">
        <w:rPr>
          <w:rFonts w:ascii="Arial Narrow" w:cs="Arial Unicode MS" w:eastAsia="Arial Unicode MS" w:hAnsi="Arial Narrow"/>
          <w:sz w:val="24"/>
          <w:szCs w:val="24"/>
        </w:rPr>
        <w:t>2</w:t>
      </w:r>
      <w:ins w:author="Sandrine Smieszek" w:date="2022-05-24T16:53:00Z" w:id="829">
        <w:r w:rsidR="007E274F">
          <w:rPr>
            <w:rFonts w:ascii="Arial Narrow" w:cs="Arial Unicode MS" w:eastAsia="Arial Unicode MS" w:hAnsi="Arial Narrow"/>
            <w:sz w:val="24"/>
            <w:szCs w:val="24"/>
          </w:rPr>
          <w:t>2</w:t>
        </w:r>
      </w:ins>
      <w:del w:author="Sandrine Smieszek" w:date="2021-04-07T11:20:00Z" w:id="830">
        <w:r w:rsidDel="00471609" w:rsidR="00FB32E7" w:rsidRPr="00471609">
          <w:rPr>
            <w:rFonts w:ascii="Arial Narrow" w:cs="Arial Unicode MS" w:eastAsia="Arial Unicode MS" w:hAnsi="Arial Narrow"/>
            <w:sz w:val="24"/>
            <w:szCs w:val="24"/>
          </w:rPr>
          <w:delText>0</w:delText>
        </w:r>
      </w:del>
      <w:r w:rsidR="00FB32E7" w:rsidRPr="00471609">
        <w:rPr>
          <w:rFonts w:ascii="Arial Narrow" w:cs="Arial Unicode MS" w:eastAsia="Arial Unicode MS" w:hAnsi="Arial Narrow"/>
          <w:sz w:val="24"/>
          <w:szCs w:val="24"/>
        </w:rPr>
        <w:t xml:space="preserve"> </w:t>
      </w:r>
      <w:r w:rsidR="00EF54AC" w:rsidRPr="00471609">
        <w:rPr>
          <w:rFonts w:ascii="Arial Narrow" w:cs="Arial Unicode MS" w:eastAsia="Arial Unicode MS" w:hAnsi="Arial Narrow"/>
          <w:sz w:val="24"/>
          <w:szCs w:val="24"/>
        </w:rPr>
        <w:t xml:space="preserve">au </w:t>
      </w:r>
      <w:r w:rsidR="00544DEE" w:rsidRPr="00471609">
        <w:rPr>
          <w:rFonts w:ascii="Arial Narrow" w:hAnsi="Arial Narrow"/>
          <w:sz w:val="24"/>
          <w:szCs w:val="24"/>
        </w:rPr>
        <w:t xml:space="preserve">dimanche </w:t>
      </w:r>
      <w:del w:author="Sandrine Smieszek" w:date="2021-04-07T11:21:00Z" w:id="831">
        <w:r w:rsidDel="00471609" w:rsidR="00FB32E7" w:rsidRPr="00471609">
          <w:rPr>
            <w:rFonts w:ascii="Arial Narrow" w:hAnsi="Arial Narrow"/>
            <w:sz w:val="24"/>
            <w:szCs w:val="24"/>
          </w:rPr>
          <w:delText>9</w:delText>
        </w:r>
        <w:r w:rsidDel="00471609" w:rsidR="00544DEE" w:rsidRPr="00471609">
          <w:rPr>
            <w:rFonts w:ascii="Arial Narrow" w:hAnsi="Arial Narrow"/>
            <w:sz w:val="24"/>
            <w:szCs w:val="24"/>
          </w:rPr>
          <w:delText xml:space="preserve"> </w:delText>
        </w:r>
      </w:del>
      <w:ins w:author="Sandrine Smieszek" w:date="2022-05-24T16:54:00Z" w:id="832">
        <w:r w:rsidR="007E274F">
          <w:rPr>
            <w:rFonts w:ascii="Arial Narrow" w:hAnsi="Arial Narrow"/>
            <w:sz w:val="24"/>
            <w:szCs w:val="24"/>
          </w:rPr>
          <w:t>7</w:t>
        </w:r>
      </w:ins>
      <w:ins w:author="Sandrine Smieszek" w:date="2021-04-07T11:21:00Z" w:id="833">
        <w:r w:rsidR="00471609" w:rsidRPr="00471609">
          <w:rPr>
            <w:rFonts w:ascii="Arial Narrow" w:hAnsi="Arial Narrow"/>
            <w:sz w:val="24"/>
            <w:szCs w:val="24"/>
          </w:rPr>
          <w:t xml:space="preserve"> </w:t>
        </w:r>
      </w:ins>
      <w:r w:rsidR="00544DEE" w:rsidRPr="00471609">
        <w:rPr>
          <w:rFonts w:ascii="Arial Narrow" w:hAnsi="Arial Narrow"/>
          <w:sz w:val="24"/>
          <w:szCs w:val="24"/>
        </w:rPr>
        <w:t>mai 20</w:t>
      </w:r>
      <w:r w:rsidR="005D0F8E" w:rsidRPr="00471609">
        <w:rPr>
          <w:rFonts w:ascii="Arial Narrow" w:hAnsi="Arial Narrow"/>
          <w:sz w:val="24"/>
          <w:szCs w:val="24"/>
        </w:rPr>
        <w:t>2</w:t>
      </w:r>
      <w:ins w:author="Sandrine Smieszek" w:date="2022-05-24T16:54:00Z" w:id="834">
        <w:r w:rsidR="007E274F">
          <w:rPr>
            <w:rFonts w:ascii="Arial Narrow" w:hAnsi="Arial Narrow"/>
            <w:sz w:val="24"/>
            <w:szCs w:val="24"/>
          </w:rPr>
          <w:t>3</w:t>
        </w:r>
      </w:ins>
      <w:del w:author="Sandrine Smieszek" w:date="2021-04-07T11:21:00Z" w:id="835">
        <w:r w:rsidDel="00471609" w:rsidR="00FB32E7" w:rsidRPr="00471609">
          <w:rPr>
            <w:rFonts w:ascii="Arial Narrow" w:hAnsi="Arial Narrow"/>
            <w:sz w:val="24"/>
            <w:szCs w:val="24"/>
          </w:rPr>
          <w:delText>1</w:delText>
        </w:r>
      </w:del>
      <w:r w:rsidR="00EF54AC" w:rsidRPr="00471609">
        <w:rPr>
          <w:rFonts w:ascii="Arial Narrow" w:cs="Arial Unicode MS" w:eastAsia="Arial Unicode MS" w:hAnsi="Arial Narrow"/>
          <w:color w:val="FF0000"/>
          <w:sz w:val="24"/>
          <w:szCs w:val="24"/>
        </w:rPr>
        <w:t>.</w:t>
      </w:r>
    </w:p>
    <w:p w:rsidP="008E246B" w:rsidR="00FD6A50" w:rsidRDefault="00FD6A50" w:rsidRPr="00471609">
      <w:pPr>
        <w:jc w:val="both"/>
        <w:rPr>
          <w:rFonts w:ascii="Arial Narrow" w:cs="Arial Unicode MS" w:eastAsia="Arial Unicode MS" w:hAnsi="Arial Narrow"/>
          <w:color w:val="000000"/>
          <w:sz w:val="24"/>
          <w:szCs w:val="24"/>
        </w:rPr>
      </w:pPr>
      <w:r w:rsidRPr="00471609">
        <w:rPr>
          <w:rFonts w:ascii="Arial Narrow" w:cs="Arial Unicode MS" w:eastAsia="Arial Unicode MS" w:hAnsi="Arial Narrow"/>
          <w:color w:val="000000"/>
          <w:sz w:val="24"/>
          <w:szCs w:val="24"/>
        </w:rPr>
        <w:t>L’aménagement du temps de travail est traduit dans un avenant à l’accord initial distinct du présent accord.</w:t>
      </w:r>
    </w:p>
    <w:p w:rsidP="008E246B" w:rsidR="00EA1F58" w:rsidRDefault="00EA1F58" w:rsidRPr="00471609">
      <w:pPr>
        <w:jc w:val="both"/>
        <w:rPr>
          <w:rFonts w:ascii="Arial Narrow" w:cs="Arial Unicode MS" w:eastAsia="Arial Unicode MS" w:hAnsi="Arial Narrow"/>
          <w:color w:val="000000"/>
          <w:sz w:val="24"/>
          <w:szCs w:val="24"/>
        </w:rPr>
      </w:pPr>
      <w:r w:rsidRPr="00471609">
        <w:rPr>
          <w:rFonts w:ascii="Arial Narrow" w:cs="Arial Unicode MS" w:eastAsia="Arial Unicode MS" w:hAnsi="Arial Narrow"/>
          <w:color w:val="000000"/>
          <w:sz w:val="24"/>
          <w:szCs w:val="24"/>
        </w:rPr>
        <w:t xml:space="preserve">Concernant la journée de solidarité, celle-ci est fixée au </w:t>
      </w:r>
      <w:r w:rsidR="004F3FD7" w:rsidRPr="00471609">
        <w:rPr>
          <w:rFonts w:ascii="Arial Narrow" w:cs="Arial Unicode MS" w:eastAsia="Arial Unicode MS" w:hAnsi="Arial Narrow"/>
          <w:sz w:val="24"/>
          <w:szCs w:val="24"/>
        </w:rPr>
        <w:t xml:space="preserve">lundi </w:t>
      </w:r>
      <w:r w:rsidR="00C05A45" w:rsidRPr="00471609">
        <w:rPr>
          <w:rFonts w:ascii="Arial Narrow" w:cs="Arial Unicode MS" w:eastAsia="Arial Unicode MS" w:hAnsi="Arial Narrow"/>
          <w:sz w:val="24"/>
          <w:szCs w:val="24"/>
        </w:rPr>
        <w:t>1</w:t>
      </w:r>
      <w:ins w:author="Sandrine Smieszek" w:date="2022-05-24T16:54:00Z" w:id="836">
        <w:r w:rsidR="007E274F">
          <w:rPr>
            <w:rFonts w:ascii="Arial Narrow" w:cs="Arial Unicode MS" w:eastAsia="Arial Unicode MS" w:hAnsi="Arial Narrow"/>
            <w:sz w:val="24"/>
            <w:szCs w:val="24"/>
          </w:rPr>
          <w:t xml:space="preserve">3 </w:t>
        </w:r>
      </w:ins>
      <w:del w:author="Sandrine Smieszek" w:date="2021-04-07T11:21:00Z" w:id="837">
        <w:r w:rsidDel="00471609" w:rsidR="00FB32E7" w:rsidRPr="00471609">
          <w:rPr>
            <w:rFonts w:ascii="Arial Narrow" w:cs="Arial Unicode MS" w:eastAsia="Arial Unicode MS" w:hAnsi="Arial Narrow"/>
            <w:sz w:val="24"/>
            <w:szCs w:val="24"/>
          </w:rPr>
          <w:delText>5</w:delText>
        </w:r>
      </w:del>
      <w:del w:author="Sandrine Smieszek" w:date="2022-05-24T16:54:00Z" w:id="838">
        <w:r w:rsidDel="007E274F" w:rsidR="00C05A45" w:rsidRPr="00471609">
          <w:rPr>
            <w:rFonts w:ascii="Arial Narrow" w:cs="Arial Unicode MS" w:eastAsia="Arial Unicode MS" w:hAnsi="Arial Narrow"/>
            <w:sz w:val="24"/>
            <w:szCs w:val="24"/>
          </w:rPr>
          <w:delText xml:space="preserve"> </w:delText>
        </w:r>
      </w:del>
      <w:r w:rsidR="00B5221F" w:rsidRPr="00471609">
        <w:rPr>
          <w:rFonts w:ascii="Arial Narrow" w:cs="Arial Unicode MS" w:eastAsia="Arial Unicode MS" w:hAnsi="Arial Narrow"/>
          <w:sz w:val="24"/>
          <w:szCs w:val="24"/>
        </w:rPr>
        <w:t xml:space="preserve">juin </w:t>
      </w:r>
      <w:r w:rsidR="00FB32E7" w:rsidRPr="00471609">
        <w:rPr>
          <w:rFonts w:ascii="Arial Narrow" w:cs="Arial Unicode MS" w:eastAsia="Arial Unicode MS" w:hAnsi="Arial Narrow"/>
          <w:sz w:val="24"/>
          <w:szCs w:val="24"/>
        </w:rPr>
        <w:t>202</w:t>
      </w:r>
      <w:ins w:author="Sandrine Smieszek" w:date="2022-05-24T16:54:00Z" w:id="839">
        <w:r w:rsidR="007E274F">
          <w:rPr>
            <w:rFonts w:ascii="Arial Narrow" w:cs="Arial Unicode MS" w:eastAsia="Arial Unicode MS" w:hAnsi="Arial Narrow"/>
            <w:sz w:val="24"/>
            <w:szCs w:val="24"/>
          </w:rPr>
          <w:t>2</w:t>
        </w:r>
      </w:ins>
      <w:del w:author="Sandrine Smieszek" w:date="2021-04-07T11:21:00Z" w:id="840">
        <w:r w:rsidDel="00471609" w:rsidR="00FB32E7" w:rsidRPr="00471609">
          <w:rPr>
            <w:rFonts w:ascii="Arial Narrow" w:cs="Arial Unicode MS" w:eastAsia="Arial Unicode MS" w:hAnsi="Arial Narrow"/>
            <w:sz w:val="24"/>
            <w:szCs w:val="24"/>
          </w:rPr>
          <w:delText>0</w:delText>
        </w:r>
      </w:del>
      <w:r w:rsidRPr="00471609">
        <w:rPr>
          <w:rFonts w:ascii="Arial Narrow" w:cs="Arial Unicode MS" w:eastAsia="Arial Unicode MS" w:hAnsi="Arial Narrow"/>
          <w:color w:val="000000"/>
          <w:sz w:val="24"/>
          <w:szCs w:val="24"/>
        </w:rPr>
        <w:t>.</w:t>
      </w:r>
      <w:r w:rsidR="005140E3" w:rsidRPr="00471609">
        <w:rPr>
          <w:rFonts w:ascii="Arial Narrow" w:cs="Arial Unicode MS" w:eastAsia="Arial Unicode MS" w:hAnsi="Arial Narrow"/>
          <w:color w:val="000000"/>
          <w:sz w:val="24"/>
          <w:szCs w:val="24"/>
        </w:rPr>
        <w:t xml:space="preserve"> </w:t>
      </w:r>
      <w:r w:rsidRPr="00471609">
        <w:rPr>
          <w:rFonts w:ascii="Arial Narrow" w:cs="Arial Unicode MS" w:eastAsia="Arial Unicode MS" w:hAnsi="Arial Narrow"/>
          <w:color w:val="000000"/>
          <w:sz w:val="24"/>
          <w:szCs w:val="24"/>
        </w:rPr>
        <w:t xml:space="preserve">Le lundi de </w:t>
      </w:r>
      <w:ins w:author="Sandra Verdin" w:date="2020-06-18T13:11:00Z" w:id="841">
        <w:r w:rsidR="007F608D" w:rsidRPr="00471609">
          <w:rPr>
            <w:rFonts w:ascii="Arial Narrow" w:cs="Arial Unicode MS" w:eastAsia="Arial Unicode MS" w:hAnsi="Arial Narrow"/>
            <w:color w:val="000000"/>
            <w:sz w:val="24"/>
            <w:szCs w:val="24"/>
          </w:rPr>
          <w:t>P</w:t>
        </w:r>
      </w:ins>
      <w:del w:author="Sandra Verdin" w:date="2020-06-18T13:11:00Z" w:id="842">
        <w:r w:rsidDel="007F608D" w:rsidRPr="00471609">
          <w:rPr>
            <w:rFonts w:ascii="Arial Narrow" w:cs="Arial Unicode MS" w:eastAsia="Arial Unicode MS" w:hAnsi="Arial Narrow"/>
            <w:color w:val="000000"/>
            <w:sz w:val="24"/>
            <w:szCs w:val="24"/>
          </w:rPr>
          <w:delText>p</w:delText>
        </w:r>
      </w:del>
      <w:r w:rsidRPr="00471609">
        <w:rPr>
          <w:rFonts w:ascii="Arial Narrow" w:cs="Arial Unicode MS" w:eastAsia="Arial Unicode MS" w:hAnsi="Arial Narrow"/>
          <w:color w:val="000000"/>
          <w:sz w:val="24"/>
          <w:szCs w:val="24"/>
        </w:rPr>
        <w:t xml:space="preserve">entecôte </w:t>
      </w:r>
      <w:r w:rsidR="00051DDD" w:rsidRPr="00471609">
        <w:rPr>
          <w:rFonts w:ascii="Arial Narrow" w:cs="Arial Unicode MS" w:eastAsia="Arial Unicode MS" w:hAnsi="Arial Narrow"/>
          <w:color w:val="000000"/>
          <w:sz w:val="24"/>
          <w:szCs w:val="24"/>
        </w:rPr>
        <w:t xml:space="preserve">est </w:t>
      </w:r>
      <w:r w:rsidRPr="00471609">
        <w:rPr>
          <w:rFonts w:ascii="Arial Narrow" w:cs="Arial Unicode MS" w:eastAsia="Arial Unicode MS" w:hAnsi="Arial Narrow"/>
          <w:color w:val="000000"/>
          <w:sz w:val="24"/>
          <w:szCs w:val="24"/>
        </w:rPr>
        <w:t xml:space="preserve">chômé. </w:t>
      </w:r>
    </w:p>
    <w:p w:rsidP="008E246B" w:rsidR="00EA1F58" w:rsidRDefault="00EA1F58" w:rsidRPr="009533E8">
      <w:pPr>
        <w:jc w:val="both"/>
        <w:rPr>
          <w:rFonts w:ascii="Arial Narrow" w:cs="Arial Unicode MS" w:eastAsia="Arial Unicode MS" w:hAnsi="Arial Narrow"/>
          <w:color w:val="000000"/>
          <w:sz w:val="24"/>
          <w:szCs w:val="24"/>
        </w:rPr>
      </w:pPr>
      <w:r w:rsidRPr="00471609">
        <w:rPr>
          <w:rFonts w:ascii="Arial Narrow" w:cs="Arial Unicode MS" w:eastAsia="Arial Unicode MS" w:hAnsi="Arial Narrow"/>
          <w:color w:val="000000"/>
          <w:sz w:val="24"/>
          <w:szCs w:val="24"/>
        </w:rPr>
        <w:t>Les modalités d’organisation de la journée de solidarité feront l’objet d’un accord distinct du présent accord.</w:t>
      </w:r>
    </w:p>
    <w:p w:rsidP="008E246B" w:rsidR="002A717C" w:rsidRDefault="002A717C" w:rsidRPr="009533E8">
      <w:pPr>
        <w:pStyle w:val="Corpsdetexte"/>
        <w:jc w:val="both"/>
        <w:rPr>
          <w:rFonts w:ascii="Arial Narrow" w:cs="Arial Unicode MS" w:eastAsia="Arial Unicode MS" w:hAnsi="Arial Narrow"/>
          <w:b/>
          <w:bCs/>
          <w:color w:val="000000"/>
          <w:szCs w:val="24"/>
          <w:highlight w:val="yellow"/>
          <w:u w:val="single"/>
        </w:rPr>
      </w:pPr>
    </w:p>
    <w:p w:rsidP="00EA3E17" w:rsidR="00B67A17" w:rsidRDefault="00B67A17">
      <w:pPr>
        <w:jc w:val="both"/>
        <w:rPr>
          <w:ins w:author="Sandrine Smieszek" w:date="2021-04-08T13:57:00Z" w:id="843"/>
          <w:rFonts w:ascii="Arial Narrow" w:cs="Arial Unicode MS" w:eastAsia="Arial Unicode MS" w:hAnsi="Arial Narrow"/>
          <w:b/>
          <w:color w:val="000000"/>
          <w:sz w:val="24"/>
          <w:szCs w:val="24"/>
          <w:u w:val="single"/>
        </w:rPr>
      </w:pPr>
    </w:p>
    <w:p w:rsidDel="00C0644E" w:rsidP="00EA3E17" w:rsidR="00EA3E17" w:rsidRDefault="00EA3E17" w:rsidRPr="009533E8">
      <w:pPr>
        <w:jc w:val="both"/>
        <w:rPr>
          <w:del w:author="Sandrine Smieszek" w:date="2021-04-06T18:50:00Z" w:id="844"/>
          <w:rFonts w:ascii="Arial Narrow" w:cs="Arial Unicode MS" w:eastAsia="Arial Unicode MS" w:hAnsi="Arial Narrow"/>
          <w:b/>
          <w:color w:val="000000"/>
          <w:sz w:val="24"/>
          <w:szCs w:val="24"/>
          <w:u w:val="single"/>
        </w:rPr>
      </w:pPr>
      <w:del w:author="Sandrine Smieszek" w:date="2021-04-06T18:50:00Z" w:id="845">
        <w:r w:rsidDel="00C0644E" w:rsidRPr="009533E8">
          <w:rPr>
            <w:rFonts w:ascii="Arial Narrow" w:cs="Arial Unicode MS" w:eastAsia="Arial Unicode MS" w:hAnsi="Arial Narrow"/>
            <w:b/>
            <w:color w:val="000000"/>
            <w:sz w:val="24"/>
            <w:szCs w:val="24"/>
            <w:u w:val="single"/>
          </w:rPr>
          <w:delText>Art 1</w:delText>
        </w:r>
        <w:r w:rsidDel="00C0644E" w:rsidR="001B5089" w:rsidRPr="009533E8">
          <w:rPr>
            <w:rFonts w:ascii="Arial Narrow" w:cs="Arial Unicode MS" w:eastAsia="Arial Unicode MS" w:hAnsi="Arial Narrow"/>
            <w:b/>
            <w:color w:val="000000"/>
            <w:sz w:val="24"/>
            <w:szCs w:val="24"/>
            <w:u w:val="single"/>
          </w:rPr>
          <w:delText>5</w:delText>
        </w:r>
        <w:r w:rsidDel="00C0644E" w:rsidRPr="009533E8">
          <w:rPr>
            <w:rFonts w:ascii="Arial Narrow" w:cs="Arial Unicode MS" w:eastAsia="Arial Unicode MS" w:hAnsi="Arial Narrow"/>
            <w:b/>
            <w:color w:val="000000"/>
            <w:sz w:val="24"/>
            <w:szCs w:val="24"/>
            <w:u w:val="single"/>
          </w:rPr>
          <w:delText xml:space="preserve">. </w:delText>
        </w:r>
        <w:r w:rsidDel="00C0644E" w:rsidR="00AA2967" w:rsidRPr="009533E8">
          <w:rPr>
            <w:rFonts w:ascii="Arial Narrow" w:cs="Arial Unicode MS" w:eastAsia="Arial Unicode MS" w:hAnsi="Arial Narrow"/>
            <w:b/>
            <w:color w:val="000000"/>
            <w:sz w:val="24"/>
            <w:szCs w:val="24"/>
            <w:u w:val="single"/>
          </w:rPr>
          <w:delText>Services d’a</w:delText>
        </w:r>
        <w:r w:rsidDel="00C0644E" w:rsidR="003E073B" w:rsidRPr="009533E8">
          <w:rPr>
            <w:rFonts w:ascii="Arial Narrow" w:cs="Arial Unicode MS" w:eastAsia="Arial Unicode MS" w:hAnsi="Arial Narrow"/>
            <w:b/>
            <w:color w:val="000000"/>
            <w:sz w:val="24"/>
            <w:szCs w:val="24"/>
            <w:u w:val="single"/>
          </w:rPr>
          <w:delText>ssistan</w:delText>
        </w:r>
        <w:r w:rsidDel="00C0644E" w:rsidR="00AA2967" w:rsidRPr="009533E8">
          <w:rPr>
            <w:rFonts w:ascii="Arial Narrow" w:cs="Arial Unicode MS" w:eastAsia="Arial Unicode MS" w:hAnsi="Arial Narrow"/>
            <w:b/>
            <w:color w:val="000000"/>
            <w:sz w:val="24"/>
            <w:szCs w:val="24"/>
            <w:u w:val="single"/>
          </w:rPr>
          <w:delText>c</w:delText>
        </w:r>
        <w:r w:rsidDel="00C0644E" w:rsidR="003E073B" w:rsidRPr="009533E8">
          <w:rPr>
            <w:rFonts w:ascii="Arial Narrow" w:cs="Arial Unicode MS" w:eastAsia="Arial Unicode MS" w:hAnsi="Arial Narrow"/>
            <w:b/>
            <w:color w:val="000000"/>
            <w:sz w:val="24"/>
            <w:szCs w:val="24"/>
            <w:u w:val="single"/>
          </w:rPr>
          <w:delText xml:space="preserve">e </w:delText>
        </w:r>
        <w:r w:rsidDel="00C0644E" w:rsidR="00AA2967" w:rsidRPr="009533E8">
          <w:rPr>
            <w:rFonts w:ascii="Arial Narrow" w:cs="Arial Unicode MS" w:eastAsia="Arial Unicode MS" w:hAnsi="Arial Narrow"/>
            <w:b/>
            <w:color w:val="000000"/>
            <w:sz w:val="24"/>
            <w:szCs w:val="24"/>
            <w:u w:val="single"/>
          </w:rPr>
          <w:delText>s</w:delText>
        </w:r>
        <w:r w:rsidDel="00C0644E" w:rsidR="003E073B" w:rsidRPr="009533E8">
          <w:rPr>
            <w:rFonts w:ascii="Arial Narrow" w:cs="Arial Unicode MS" w:eastAsia="Arial Unicode MS" w:hAnsi="Arial Narrow"/>
            <w:b/>
            <w:color w:val="000000"/>
            <w:sz w:val="24"/>
            <w:szCs w:val="24"/>
            <w:u w:val="single"/>
          </w:rPr>
          <w:delText>ociale</w:delText>
        </w:r>
      </w:del>
    </w:p>
    <w:p w:rsidDel="00C0644E" w:rsidP="001D2DC1" w:rsidR="00EA3E17" w:rsidRDefault="00EA3E17" w:rsidRPr="009533E8">
      <w:pPr>
        <w:jc w:val="both"/>
        <w:rPr>
          <w:del w:author="Sandrine Smieszek" w:date="2021-04-06T18:50:00Z" w:id="846"/>
          <w:rFonts w:ascii="Arial Narrow" w:cs="Arial Unicode MS" w:eastAsia="Arial Unicode MS" w:hAnsi="Arial Narrow"/>
          <w:b/>
          <w:color w:val="000000"/>
          <w:sz w:val="24"/>
          <w:szCs w:val="24"/>
          <w:u w:val="single"/>
        </w:rPr>
      </w:pPr>
    </w:p>
    <w:p w:rsidDel="00C0644E" w:rsidP="00527D5D" w:rsidR="00EA3E17" w:rsidRDefault="003E073B" w:rsidRPr="009533E8">
      <w:pPr>
        <w:autoSpaceDE w:val="0"/>
        <w:autoSpaceDN w:val="0"/>
        <w:adjustRightInd w:val="0"/>
        <w:jc w:val="both"/>
        <w:rPr>
          <w:del w:author="Sandrine Smieszek" w:date="2021-04-06T18:50:00Z" w:id="847"/>
          <w:rFonts w:ascii="Arial Narrow" w:hAnsi="Arial Narrow"/>
          <w:color w:val="000000"/>
          <w:sz w:val="24"/>
          <w:szCs w:val="24"/>
        </w:rPr>
      </w:pPr>
      <w:del w:author="Sandrine Smieszek" w:date="2021-04-06T18:50:00Z" w:id="848">
        <w:r w:rsidDel="00C0644E" w:rsidRPr="009533E8">
          <w:rPr>
            <w:rFonts w:ascii="Arial Narrow" w:hAnsi="Arial Narrow"/>
            <w:color w:val="000000"/>
            <w:sz w:val="24"/>
            <w:szCs w:val="24"/>
          </w:rPr>
          <w:delText xml:space="preserve">Afin de pouvoir aider les collaborateurs face aux difficultés qu’ils peuvent rencontrer dans certaines étapes de la vie, il a été convenu de </w:delText>
        </w:r>
        <w:r w:rsidDel="00C0644E" w:rsidR="00AA2967" w:rsidRPr="009533E8">
          <w:rPr>
            <w:rFonts w:ascii="Arial Narrow" w:hAnsi="Arial Narrow"/>
            <w:color w:val="000000"/>
            <w:sz w:val="24"/>
            <w:szCs w:val="24"/>
          </w:rPr>
          <w:delText>mettre en place</w:delText>
        </w:r>
        <w:r w:rsidDel="00C0644E" w:rsidRPr="009533E8">
          <w:rPr>
            <w:rFonts w:ascii="Arial Narrow" w:hAnsi="Arial Narrow"/>
            <w:color w:val="000000"/>
            <w:sz w:val="24"/>
            <w:szCs w:val="24"/>
          </w:rPr>
          <w:delText xml:space="preserve"> sur </w:delText>
        </w:r>
        <w:r w:rsidDel="00C0644E" w:rsidR="00FB32E7" w:rsidRPr="009533E8">
          <w:rPr>
            <w:rFonts w:ascii="Arial Narrow" w:hAnsi="Arial Narrow"/>
            <w:color w:val="000000"/>
            <w:sz w:val="24"/>
            <w:szCs w:val="24"/>
          </w:rPr>
          <w:delText xml:space="preserve">le site de Bordeaux </w:delText>
        </w:r>
        <w:r w:rsidDel="00C0644E" w:rsidRPr="009533E8">
          <w:rPr>
            <w:rFonts w:ascii="Arial Narrow" w:hAnsi="Arial Narrow"/>
            <w:color w:val="000000"/>
            <w:sz w:val="24"/>
            <w:szCs w:val="24"/>
          </w:rPr>
          <w:delText xml:space="preserve">une </w:delText>
        </w:r>
        <w:r w:rsidDel="00C0644E" w:rsidR="00AA2967" w:rsidRPr="009533E8">
          <w:rPr>
            <w:rFonts w:ascii="Arial Narrow" w:hAnsi="Arial Narrow"/>
            <w:color w:val="000000"/>
            <w:sz w:val="24"/>
            <w:szCs w:val="24"/>
          </w:rPr>
          <w:delText>prestation d’</w:delText>
        </w:r>
        <w:r w:rsidDel="00C0644E" w:rsidRPr="009533E8">
          <w:rPr>
            <w:rFonts w:ascii="Arial Narrow" w:hAnsi="Arial Narrow"/>
            <w:color w:val="000000"/>
            <w:sz w:val="24"/>
            <w:szCs w:val="24"/>
          </w:rPr>
          <w:delText>assistan</w:delText>
        </w:r>
        <w:r w:rsidDel="00C0644E" w:rsidR="00AA2967" w:rsidRPr="009533E8">
          <w:rPr>
            <w:rFonts w:ascii="Arial Narrow" w:hAnsi="Arial Narrow"/>
            <w:color w:val="000000"/>
            <w:sz w:val="24"/>
            <w:szCs w:val="24"/>
          </w:rPr>
          <w:delText>c</w:delText>
        </w:r>
        <w:r w:rsidDel="00C0644E" w:rsidRPr="009533E8">
          <w:rPr>
            <w:rFonts w:ascii="Arial Narrow" w:hAnsi="Arial Narrow"/>
            <w:color w:val="000000"/>
            <w:sz w:val="24"/>
            <w:szCs w:val="24"/>
          </w:rPr>
          <w:delText>e sociale</w:delText>
        </w:r>
      </w:del>
      <w:ins w:author="Sandra Verdin" w:date="2020-06-18T13:11:00Z" w:id="849">
        <w:del w:author="Sandrine Smieszek" w:date="2021-04-06T18:50:00Z" w:id="850">
          <w:r w:rsidDel="00C0644E" w:rsidR="007F608D" w:rsidRPr="007F608D">
            <w:rPr>
              <w:rFonts w:ascii="Arial Narrow" w:hAnsi="Arial Narrow"/>
              <w:color w:val="000000"/>
              <w:sz w:val="24"/>
              <w:szCs w:val="24"/>
            </w:rPr>
            <w:delText xml:space="preserve"> </w:delText>
          </w:r>
          <w:r w:rsidDel="00C0644E" w:rsidR="007F608D" w:rsidRPr="009533E8">
            <w:rPr>
              <w:rFonts w:ascii="Arial Narrow" w:hAnsi="Arial Narrow"/>
              <w:color w:val="000000"/>
              <w:sz w:val="24"/>
              <w:szCs w:val="24"/>
            </w:rPr>
            <w:delText>sur le site de Bordeaux</w:delText>
          </w:r>
        </w:del>
      </w:ins>
      <w:del w:author="Sandrine Smieszek" w:date="2021-04-06T18:50:00Z" w:id="851">
        <w:r w:rsidDel="00C0644E" w:rsidRPr="009533E8">
          <w:rPr>
            <w:rFonts w:ascii="Arial Narrow" w:hAnsi="Arial Narrow"/>
            <w:color w:val="000000"/>
            <w:sz w:val="24"/>
            <w:szCs w:val="24"/>
          </w:rPr>
          <w:delText xml:space="preserve">, selon une périodicité qui sera </w:delText>
        </w:r>
      </w:del>
      <w:ins w:author="Sandra Verdin" w:date="2020-06-18T13:12:00Z" w:id="852">
        <w:del w:author="Sandrine Smieszek" w:date="2021-04-06T18:50:00Z" w:id="853">
          <w:r w:rsidDel="00C0644E" w:rsidR="007F608D">
            <w:rPr>
              <w:rFonts w:ascii="Arial Narrow" w:hAnsi="Arial Narrow"/>
              <w:color w:val="000000"/>
              <w:sz w:val="24"/>
              <w:szCs w:val="24"/>
            </w:rPr>
            <w:delText>restera à</w:delText>
          </w:r>
          <w:r w:rsidDel="00C0644E" w:rsidR="007F608D" w:rsidRPr="009533E8">
            <w:rPr>
              <w:rFonts w:ascii="Arial Narrow" w:hAnsi="Arial Narrow"/>
              <w:color w:val="000000"/>
              <w:sz w:val="24"/>
              <w:szCs w:val="24"/>
            </w:rPr>
            <w:delText xml:space="preserve"> </w:delText>
          </w:r>
        </w:del>
      </w:ins>
      <w:del w:author="Sandrine Smieszek" w:date="2021-04-06T18:50:00Z" w:id="854">
        <w:r w:rsidDel="00C0644E" w:rsidRPr="009533E8">
          <w:rPr>
            <w:rFonts w:ascii="Arial Narrow" w:hAnsi="Arial Narrow"/>
            <w:color w:val="000000"/>
            <w:sz w:val="24"/>
            <w:szCs w:val="24"/>
          </w:rPr>
          <w:delText>défini</w:delText>
        </w:r>
      </w:del>
      <w:ins w:author="Sandra Verdin" w:date="2020-06-18T13:12:00Z" w:id="855">
        <w:del w:author="Sandrine Smieszek" w:date="2021-04-06T18:50:00Z" w:id="856">
          <w:r w:rsidDel="00C0644E" w:rsidR="007F608D">
            <w:rPr>
              <w:rFonts w:ascii="Arial Narrow" w:hAnsi="Arial Narrow"/>
              <w:color w:val="000000"/>
              <w:sz w:val="24"/>
              <w:szCs w:val="24"/>
            </w:rPr>
            <w:delText>r</w:delText>
          </w:r>
        </w:del>
      </w:ins>
      <w:del w:author="Sandrine Smieszek" w:date="2021-04-06T18:50:00Z" w:id="857">
        <w:r w:rsidDel="00C0644E" w:rsidRPr="009533E8">
          <w:rPr>
            <w:rFonts w:ascii="Arial Narrow" w:hAnsi="Arial Narrow"/>
            <w:color w:val="000000"/>
            <w:sz w:val="24"/>
            <w:szCs w:val="24"/>
          </w:rPr>
          <w:delText>e par chaque site en fonction des besoins.</w:delText>
        </w:r>
      </w:del>
    </w:p>
    <w:p w:rsidDel="00C0644E" w:rsidP="00527D5D" w:rsidR="00A30BAB" w:rsidRDefault="00FB32E7" w:rsidRPr="009533E8">
      <w:pPr>
        <w:autoSpaceDE w:val="0"/>
        <w:autoSpaceDN w:val="0"/>
        <w:adjustRightInd w:val="0"/>
        <w:jc w:val="both"/>
        <w:rPr>
          <w:del w:author="Sandrine Smieszek" w:date="2021-04-06T18:50:00Z" w:id="858"/>
          <w:rFonts w:ascii="Arial Narrow" w:hAnsi="Arial Narrow"/>
          <w:color w:val="000000"/>
          <w:sz w:val="24"/>
          <w:szCs w:val="24"/>
        </w:rPr>
      </w:pPr>
      <w:del w:author="Sandrine Smieszek" w:date="2021-04-06T18:50:00Z" w:id="859">
        <w:r w:rsidDel="00C0644E" w:rsidRPr="009533E8">
          <w:rPr>
            <w:rFonts w:ascii="Arial Narrow" w:hAnsi="Arial Narrow"/>
            <w:color w:val="000000"/>
            <w:sz w:val="24"/>
            <w:szCs w:val="24"/>
          </w:rPr>
          <w:delText xml:space="preserve">Cette prestation, qui existe déjà sur les 6 autres établissements de la société Maison Johanès Boubée </w:delText>
        </w:r>
        <w:r w:rsidDel="00C0644E" w:rsidR="003E073B" w:rsidRPr="009533E8">
          <w:rPr>
            <w:rFonts w:ascii="Arial Narrow" w:hAnsi="Arial Narrow"/>
            <w:color w:val="000000"/>
            <w:sz w:val="24"/>
            <w:szCs w:val="24"/>
          </w:rPr>
          <w:delText xml:space="preserve">sera financée par </w:delText>
        </w:r>
        <w:r w:rsidDel="00C0644E" w:rsidR="00AA2967" w:rsidRPr="009533E8">
          <w:rPr>
            <w:rFonts w:ascii="Arial Narrow" w:hAnsi="Arial Narrow"/>
            <w:color w:val="000000"/>
            <w:sz w:val="24"/>
            <w:szCs w:val="24"/>
          </w:rPr>
          <w:delText>l’entreprise</w:delText>
        </w:r>
        <w:r w:rsidDel="00C0644E" w:rsidR="003E073B" w:rsidRPr="009533E8">
          <w:rPr>
            <w:rFonts w:ascii="Arial Narrow" w:hAnsi="Arial Narrow"/>
            <w:color w:val="000000"/>
            <w:sz w:val="24"/>
            <w:szCs w:val="24"/>
          </w:rPr>
          <w:delText>.</w:delText>
        </w:r>
      </w:del>
    </w:p>
    <w:p w:rsidDel="00C0644E" w:rsidP="00EA3E17" w:rsidR="003E073B" w:rsidRDefault="007F608D" w:rsidRPr="009533E8">
      <w:pPr>
        <w:autoSpaceDE w:val="0"/>
        <w:autoSpaceDN w:val="0"/>
        <w:adjustRightInd w:val="0"/>
        <w:jc w:val="both"/>
        <w:rPr>
          <w:del w:author="Sandrine Smieszek" w:date="2021-04-06T18:50:00Z" w:id="860"/>
          <w:rFonts w:ascii="Arial Narrow" w:hAnsi="Arial Narrow"/>
          <w:color w:val="000000"/>
          <w:sz w:val="24"/>
          <w:szCs w:val="24"/>
        </w:rPr>
      </w:pPr>
      <w:ins w:author="Sandra Verdin" w:date="2020-06-18T13:12:00Z" w:id="861">
        <w:del w:author="Sandrine Smieszek" w:date="2021-04-06T18:50:00Z" w:id="862">
          <w:r w:rsidDel="00C0644E">
            <w:rPr>
              <w:rFonts w:ascii="Arial Narrow" w:hAnsi="Arial Narrow"/>
              <w:color w:val="000000"/>
              <w:sz w:val="24"/>
              <w:szCs w:val="24"/>
            </w:rPr>
            <w:delText xml:space="preserve"> </w:delText>
          </w:r>
        </w:del>
      </w:ins>
      <w:ins w:author="Sandra Verdin" w:date="2020-06-18T13:11:00Z" w:id="863">
        <w:del w:author="Sandrine Smieszek" w:date="2021-04-06T18:50:00Z" w:id="864">
          <w:r w:rsidDel="00C0644E">
            <w:rPr>
              <w:rFonts w:ascii="Arial Narrow" w:hAnsi="Arial Narrow"/>
              <w:color w:val="000000"/>
              <w:sz w:val="24"/>
              <w:szCs w:val="24"/>
            </w:rPr>
            <w:delText>Les rendez-vous individuels se font hors temps de travail</w:delText>
          </w:r>
        </w:del>
      </w:ins>
    </w:p>
    <w:p w:rsidDel="00C0644E" w:rsidP="00EA3E17" w:rsidR="003E073B" w:rsidRDefault="003E073B" w:rsidRPr="009533E8">
      <w:pPr>
        <w:autoSpaceDE w:val="0"/>
        <w:autoSpaceDN w:val="0"/>
        <w:adjustRightInd w:val="0"/>
        <w:jc w:val="both"/>
        <w:rPr>
          <w:del w:author="Sandrine Smieszek" w:date="2021-04-06T18:50:00Z" w:id="865"/>
          <w:rFonts w:ascii="Arial Narrow" w:hAnsi="Arial Narrow"/>
          <w:color w:val="000000"/>
          <w:sz w:val="24"/>
          <w:szCs w:val="24"/>
        </w:rPr>
      </w:pPr>
      <w:del w:author="Sandrine Smieszek" w:date="2021-04-06T18:50:00Z" w:id="866">
        <w:r w:rsidDel="00C0644E" w:rsidRPr="009533E8">
          <w:rPr>
            <w:rFonts w:ascii="Arial Narrow" w:hAnsi="Arial Narrow"/>
            <w:color w:val="000000"/>
            <w:sz w:val="24"/>
            <w:szCs w:val="24"/>
          </w:rPr>
          <w:delText>La mise en place sera faite dans le courant du deuxième semestre 20</w:delText>
        </w:r>
        <w:r w:rsidDel="00C0644E" w:rsidR="00FB32E7" w:rsidRPr="009533E8">
          <w:rPr>
            <w:rFonts w:ascii="Arial Narrow" w:hAnsi="Arial Narrow"/>
            <w:color w:val="000000"/>
            <w:sz w:val="24"/>
            <w:szCs w:val="24"/>
          </w:rPr>
          <w:delText>20</w:delText>
        </w:r>
        <w:r w:rsidDel="00C0644E" w:rsidRPr="009533E8">
          <w:rPr>
            <w:rFonts w:ascii="Arial Narrow" w:hAnsi="Arial Narrow"/>
            <w:color w:val="000000"/>
            <w:sz w:val="24"/>
            <w:szCs w:val="24"/>
          </w:rPr>
          <w:delText>.</w:delText>
        </w:r>
      </w:del>
    </w:p>
    <w:p w:rsidDel="007F608D" w:rsidP="00EA3E17" w:rsidR="003E073B" w:rsidRDefault="003E073B" w:rsidRPr="009533E8">
      <w:pPr>
        <w:autoSpaceDE w:val="0"/>
        <w:autoSpaceDN w:val="0"/>
        <w:adjustRightInd w:val="0"/>
        <w:jc w:val="both"/>
        <w:rPr>
          <w:del w:author="Sandra Verdin" w:date="2020-06-18T13:12:00Z" w:id="867"/>
          <w:rFonts w:ascii="Arial Narrow" w:hAnsi="Arial Narrow"/>
          <w:color w:val="000000"/>
          <w:sz w:val="24"/>
          <w:szCs w:val="24"/>
        </w:rPr>
      </w:pPr>
    </w:p>
    <w:p w:rsidDel="00021A66" w:rsidP="001D2DC1" w:rsidR="00EA3E17" w:rsidRDefault="00EA3E17" w:rsidRPr="009533E8">
      <w:pPr>
        <w:jc w:val="both"/>
        <w:rPr>
          <w:del w:author="Sandrine Smieszek" w:date="2021-04-07T11:38:00Z" w:id="868"/>
          <w:rFonts w:ascii="Arial Narrow" w:cs="Arial Unicode MS" w:eastAsia="Arial Unicode MS" w:hAnsi="Arial Narrow"/>
          <w:b/>
          <w:color w:val="000000"/>
          <w:sz w:val="24"/>
          <w:szCs w:val="24"/>
          <w:u w:val="single"/>
        </w:rPr>
      </w:pPr>
    </w:p>
    <w:p w:rsidP="00EA3E17" w:rsidR="00EA3E17" w:rsidRDefault="00EA3E17" w:rsidRPr="00471609">
      <w:pPr>
        <w:jc w:val="both"/>
        <w:rPr>
          <w:rFonts w:ascii="Arial Narrow" w:cs="Arial Unicode MS" w:eastAsia="Arial Unicode MS" w:hAnsi="Arial Narrow"/>
          <w:b/>
          <w:color w:val="000000"/>
          <w:sz w:val="24"/>
          <w:szCs w:val="24"/>
          <w:u w:val="single"/>
        </w:rPr>
      </w:pPr>
      <w:r w:rsidRPr="00471609">
        <w:rPr>
          <w:rFonts w:ascii="Arial Narrow" w:cs="Arial Unicode MS" w:eastAsia="Arial Unicode MS" w:hAnsi="Arial Narrow"/>
          <w:b/>
          <w:color w:val="000000"/>
          <w:sz w:val="24"/>
          <w:szCs w:val="24"/>
          <w:u w:val="single"/>
        </w:rPr>
        <w:t>Art 1</w:t>
      </w:r>
      <w:ins w:author="Sandrine Smieszek" w:date="2021-04-07T11:38:00Z" w:id="869">
        <w:r w:rsidR="00021A66">
          <w:rPr>
            <w:rFonts w:ascii="Arial Narrow" w:cs="Arial Unicode MS" w:eastAsia="Arial Unicode MS" w:hAnsi="Arial Narrow"/>
            <w:b/>
            <w:color w:val="000000"/>
            <w:sz w:val="24"/>
            <w:szCs w:val="24"/>
            <w:u w:val="single"/>
          </w:rPr>
          <w:t>3</w:t>
        </w:r>
      </w:ins>
      <w:del w:author="Sandrine Smieszek" w:date="2021-04-07T11:38:00Z" w:id="870">
        <w:r w:rsidDel="00021A66" w:rsidR="001B5089" w:rsidRPr="00471609">
          <w:rPr>
            <w:rFonts w:ascii="Arial Narrow" w:cs="Arial Unicode MS" w:eastAsia="Arial Unicode MS" w:hAnsi="Arial Narrow"/>
            <w:b/>
            <w:color w:val="000000"/>
            <w:sz w:val="24"/>
            <w:szCs w:val="24"/>
            <w:u w:val="single"/>
          </w:rPr>
          <w:delText>6</w:delText>
        </w:r>
      </w:del>
      <w:r w:rsidRPr="00471609">
        <w:rPr>
          <w:rFonts w:ascii="Arial Narrow" w:cs="Arial Unicode MS" w:eastAsia="Arial Unicode MS" w:hAnsi="Arial Narrow"/>
          <w:b/>
          <w:color w:val="000000"/>
          <w:sz w:val="24"/>
          <w:szCs w:val="24"/>
          <w:u w:val="single"/>
        </w:rPr>
        <w:t>. Négociations</w:t>
      </w:r>
      <w:ins w:author="Sandra Verdin" w:date="2020-06-18T13:17:00Z" w:id="871">
        <w:r w:rsidR="007F608D" w:rsidRPr="00471609">
          <w:rPr>
            <w:rFonts w:ascii="Arial Narrow" w:cs="Arial Unicode MS" w:eastAsia="Arial Unicode MS" w:hAnsi="Arial Narrow"/>
            <w:b/>
            <w:color w:val="000000"/>
            <w:sz w:val="24"/>
            <w:szCs w:val="24"/>
            <w:u w:val="single"/>
          </w:rPr>
          <w:t xml:space="preserve"> sociales</w:t>
        </w:r>
      </w:ins>
    </w:p>
    <w:p w:rsidP="001D2DC1" w:rsidR="00EA3E17" w:rsidRDefault="00EA3E17" w:rsidRPr="00471609">
      <w:pPr>
        <w:jc w:val="both"/>
        <w:rPr>
          <w:rFonts w:ascii="Arial Narrow" w:cs="Arial Unicode MS" w:eastAsia="Arial Unicode MS" w:hAnsi="Arial Narrow"/>
          <w:b/>
          <w:color w:val="000000"/>
          <w:sz w:val="24"/>
          <w:szCs w:val="24"/>
          <w:u w:val="single"/>
        </w:rPr>
      </w:pPr>
    </w:p>
    <w:p w:rsidP="00527D5D" w:rsidR="003E073B" w:rsidRDefault="00EA3E17">
      <w:pPr>
        <w:jc w:val="both"/>
        <w:rPr>
          <w:ins w:author="Sandrine Smieszek" w:date="2022-05-24T17:00:00Z" w:id="872"/>
          <w:rFonts w:ascii="Arial Narrow" w:cs="Arial Unicode MS" w:eastAsia="Arial Unicode MS" w:hAnsi="Arial Narrow"/>
          <w:color w:val="000000"/>
          <w:sz w:val="24"/>
          <w:szCs w:val="24"/>
        </w:rPr>
      </w:pPr>
      <w:r w:rsidRPr="00471609">
        <w:rPr>
          <w:rFonts w:ascii="Arial Narrow" w:cs="Arial Unicode MS" w:eastAsia="Arial Unicode MS" w:hAnsi="Arial Narrow"/>
          <w:color w:val="000000"/>
          <w:sz w:val="24"/>
          <w:szCs w:val="24"/>
        </w:rPr>
        <w:t>L’entreprise et les partenaires sociaux ont convenu d</w:t>
      </w:r>
      <w:ins w:author="Sandrine Smieszek" w:date="2022-05-24T16:57:00Z" w:id="873">
        <w:r w:rsidR="00E332E4">
          <w:rPr>
            <w:rFonts w:ascii="Arial Narrow" w:cs="Arial Unicode MS" w:eastAsia="Arial Unicode MS" w:hAnsi="Arial Narrow"/>
            <w:color w:val="000000"/>
            <w:sz w:val="24"/>
            <w:szCs w:val="24"/>
          </w:rPr>
          <w:t>e ré-</w:t>
        </w:r>
      </w:ins>
      <w:del w:author="Sandrine Smieszek" w:date="2022-05-24T16:57:00Z" w:id="874">
        <w:r w:rsidDel="00E332E4" w:rsidRPr="00471609">
          <w:rPr>
            <w:rFonts w:ascii="Arial Narrow" w:cs="Arial Unicode MS" w:eastAsia="Arial Unicode MS" w:hAnsi="Arial Narrow"/>
            <w:color w:val="000000"/>
            <w:sz w:val="24"/>
            <w:szCs w:val="24"/>
          </w:rPr>
          <w:delText>’</w:delText>
        </w:r>
      </w:del>
      <w:r w:rsidRPr="00471609">
        <w:rPr>
          <w:rFonts w:ascii="Arial Narrow" w:cs="Arial Unicode MS" w:eastAsia="Arial Unicode MS" w:hAnsi="Arial Narrow"/>
          <w:color w:val="000000"/>
          <w:sz w:val="24"/>
          <w:szCs w:val="24"/>
        </w:rPr>
        <w:t xml:space="preserve">ouvrir </w:t>
      </w:r>
      <w:del w:author="Sandrine Smieszek" w:date="2022-05-24T16:57:00Z" w:id="875">
        <w:r w:rsidDel="00E332E4" w:rsidRPr="00471609">
          <w:rPr>
            <w:rFonts w:ascii="Arial Narrow" w:cs="Arial Unicode MS" w:eastAsia="Arial Unicode MS" w:hAnsi="Arial Narrow"/>
            <w:color w:val="000000"/>
            <w:sz w:val="24"/>
            <w:szCs w:val="24"/>
          </w:rPr>
          <w:delText xml:space="preserve">des </w:delText>
        </w:r>
      </w:del>
      <w:ins w:author="Sandrine Smieszek" w:date="2022-05-24T16:57:00Z" w:id="876">
        <w:r w:rsidR="00E332E4">
          <w:rPr>
            <w:rFonts w:ascii="Arial Narrow" w:cs="Arial Unicode MS" w:eastAsia="Arial Unicode MS" w:hAnsi="Arial Narrow"/>
            <w:color w:val="000000"/>
            <w:sz w:val="24"/>
            <w:szCs w:val="24"/>
          </w:rPr>
          <w:t>l</w:t>
        </w:r>
        <w:r w:rsidR="00E332E4" w:rsidRPr="00471609">
          <w:rPr>
            <w:rFonts w:ascii="Arial Narrow" w:cs="Arial Unicode MS" w:eastAsia="Arial Unicode MS" w:hAnsi="Arial Narrow"/>
            <w:color w:val="000000"/>
            <w:sz w:val="24"/>
            <w:szCs w:val="24"/>
          </w:rPr>
          <w:t xml:space="preserve">es </w:t>
        </w:r>
      </w:ins>
      <w:r w:rsidRPr="00471609">
        <w:rPr>
          <w:rFonts w:ascii="Arial Narrow" w:cs="Arial Unicode MS" w:eastAsia="Arial Unicode MS" w:hAnsi="Arial Narrow"/>
          <w:color w:val="000000"/>
          <w:sz w:val="24"/>
          <w:szCs w:val="24"/>
        </w:rPr>
        <w:t>négociations concernant </w:t>
      </w:r>
      <w:r w:rsidR="003E073B" w:rsidRPr="00471609">
        <w:rPr>
          <w:rFonts w:ascii="Arial Narrow" w:cs="Arial Unicode MS" w:eastAsia="Arial Unicode MS" w:hAnsi="Arial Narrow"/>
          <w:color w:val="000000"/>
          <w:sz w:val="24"/>
          <w:szCs w:val="24"/>
        </w:rPr>
        <w:t>la mise en place d</w:t>
      </w:r>
      <w:r w:rsidR="00FB32E7" w:rsidRPr="00471609">
        <w:rPr>
          <w:rFonts w:ascii="Arial Narrow" w:cs="Arial Unicode MS" w:eastAsia="Arial Unicode MS" w:hAnsi="Arial Narrow"/>
          <w:color w:val="000000"/>
          <w:sz w:val="24"/>
          <w:szCs w:val="24"/>
        </w:rPr>
        <w:t xml:space="preserve">’un accord </w:t>
      </w:r>
      <w:del w:author="Sandrine Smieszek" w:date="2022-05-24T16:57:00Z" w:id="877">
        <w:r w:rsidDel="00E332E4" w:rsidR="00FB32E7" w:rsidRPr="00471609">
          <w:rPr>
            <w:rFonts w:ascii="Arial Narrow" w:cs="Arial Unicode MS" w:eastAsia="Arial Unicode MS" w:hAnsi="Arial Narrow"/>
            <w:color w:val="000000"/>
            <w:sz w:val="24"/>
            <w:szCs w:val="24"/>
          </w:rPr>
          <w:delText>sur le droit syndical</w:delText>
        </w:r>
      </w:del>
      <w:ins w:author="Sandrine Smieszek" w:date="2022-05-24T16:57:00Z" w:id="878">
        <w:r w:rsidR="00E332E4">
          <w:rPr>
            <w:rFonts w:ascii="Arial Narrow" w:cs="Arial Unicode MS" w:eastAsia="Arial Unicode MS" w:hAnsi="Arial Narrow"/>
            <w:color w:val="000000"/>
            <w:sz w:val="24"/>
            <w:szCs w:val="24"/>
          </w:rPr>
          <w:t>de classification et d</w:t>
        </w:r>
      </w:ins>
      <w:ins w:author="Sandrine Smieszek" w:date="2022-05-24T16:58:00Z" w:id="879">
        <w:r w:rsidR="00E332E4">
          <w:rPr>
            <w:rFonts w:ascii="Arial Narrow" w:cs="Arial Unicode MS" w:eastAsia="Arial Unicode MS" w:hAnsi="Arial Narrow"/>
            <w:color w:val="000000"/>
            <w:sz w:val="24"/>
            <w:szCs w:val="24"/>
          </w:rPr>
          <w:t>’une grille des salaires minimas. Les premières réunions étant fixées les 31 mai, 16 et 23 juin</w:t>
        </w:r>
      </w:ins>
      <w:r w:rsidR="00FB32E7" w:rsidRPr="00471609">
        <w:rPr>
          <w:rFonts w:ascii="Arial Narrow" w:cs="Arial Unicode MS" w:eastAsia="Arial Unicode MS" w:hAnsi="Arial Narrow"/>
          <w:color w:val="000000"/>
          <w:sz w:val="24"/>
          <w:szCs w:val="24"/>
        </w:rPr>
        <w:t>.</w:t>
      </w:r>
    </w:p>
    <w:p w:rsidP="00E332E4" w:rsidR="00E332E4" w:rsidRDefault="00E332E4" w:rsidRPr="00E332E4">
      <w:pPr>
        <w:pStyle w:val="Corpsdetexte"/>
        <w:jc w:val="both"/>
        <w:rPr>
          <w:ins w:author="Sandrine Smieszek" w:date="2022-05-24T16:59:00Z" w:id="880"/>
          <w:rFonts w:ascii="Arial Narrow" w:cs="Arial Unicode MS" w:eastAsia="Arial Unicode MS" w:hAnsi="Arial Narrow"/>
          <w:color w:val="000000"/>
          <w:szCs w:val="24"/>
        </w:rPr>
      </w:pPr>
      <w:ins w:author="Sandrine Smieszek" w:date="2022-05-24T16:59:00Z" w:id="881">
        <w:r>
          <w:rPr>
            <w:rFonts w:ascii="Arial Narrow" w:cs="Arial Unicode MS" w:eastAsia="Arial Unicode MS" w:hAnsi="Arial Narrow"/>
            <w:color w:val="000000"/>
            <w:szCs w:val="24"/>
          </w:rPr>
          <w:t>U</w:t>
        </w:r>
        <w:r w:rsidRPr="00E332E4">
          <w:rPr>
            <w:rFonts w:ascii="Arial Narrow" w:cs="Arial Unicode MS" w:eastAsia="Arial Unicode MS" w:hAnsi="Arial Narrow"/>
            <w:color w:val="000000"/>
            <w:szCs w:val="24"/>
          </w:rPr>
          <w:t xml:space="preserve">ne discussion </w:t>
        </w:r>
        <w:r>
          <w:rPr>
            <w:rFonts w:ascii="Arial Narrow" w:cs="Arial Unicode MS" w:eastAsia="Arial Unicode MS" w:hAnsi="Arial Narrow"/>
            <w:color w:val="000000"/>
            <w:szCs w:val="24"/>
          </w:rPr>
          <w:t xml:space="preserve">concernant la </w:t>
        </w:r>
        <w:r w:rsidRPr="00E332E4">
          <w:rPr>
            <w:rFonts w:ascii="Arial Narrow" w:cs="Arial Unicode MS" w:eastAsia="Arial Unicode MS" w:hAnsi="Arial Narrow"/>
            <w:color w:val="000000"/>
            <w:szCs w:val="24"/>
          </w:rPr>
          <w:t xml:space="preserve">classification </w:t>
        </w:r>
      </w:ins>
      <w:ins w:author="Sandrine Smieszek" w:date="2022-05-24T17:00:00Z" w:id="882">
        <w:r w:rsidR="00B10382">
          <w:rPr>
            <w:rFonts w:ascii="Arial Narrow" w:cs="Arial Unicode MS" w:eastAsia="Arial Unicode MS" w:hAnsi="Arial Narrow"/>
            <w:color w:val="000000"/>
            <w:szCs w:val="24"/>
          </w:rPr>
          <w:t xml:space="preserve">de </w:t>
        </w:r>
      </w:ins>
      <w:ins w:author="Sandrine Smieszek" w:date="2022-05-24T16:59:00Z" w:id="883">
        <w:r w:rsidRPr="00E332E4">
          <w:rPr>
            <w:rFonts w:ascii="Arial Narrow" w:cs="Arial Unicode MS" w:eastAsia="Arial Unicode MS" w:hAnsi="Arial Narrow"/>
            <w:color w:val="000000"/>
            <w:szCs w:val="24"/>
          </w:rPr>
          <w:t xml:space="preserve">l’encadrement </w:t>
        </w:r>
      </w:ins>
      <w:ins w:author="Sandrine Smieszek" w:date="2022-05-24T17:00:00Z" w:id="884">
        <w:r w:rsidR="00B10382">
          <w:rPr>
            <w:rFonts w:ascii="Arial Narrow" w:cs="Arial Unicode MS" w:eastAsia="Arial Unicode MS" w:hAnsi="Arial Narrow"/>
            <w:color w:val="000000"/>
            <w:szCs w:val="24"/>
          </w:rPr>
          <w:t xml:space="preserve">aura lieu </w:t>
        </w:r>
      </w:ins>
      <w:ins w:author="Sandrine Smieszek" w:date="2022-05-24T16:59:00Z" w:id="885">
        <w:r w:rsidRPr="00E332E4">
          <w:rPr>
            <w:rFonts w:ascii="Arial Narrow" w:cs="Arial Unicode MS" w:eastAsia="Arial Unicode MS" w:hAnsi="Arial Narrow"/>
            <w:color w:val="000000"/>
            <w:szCs w:val="24"/>
          </w:rPr>
          <w:t>au second semestre.</w:t>
        </w:r>
      </w:ins>
    </w:p>
    <w:p w:rsidP="00527D5D" w:rsidR="00E332E4" w:rsidRDefault="00E332E4" w:rsidRPr="00471609">
      <w:pPr>
        <w:jc w:val="both"/>
        <w:rPr>
          <w:rFonts w:ascii="Arial Narrow" w:cs="Arial Unicode MS" w:eastAsia="Arial Unicode MS" w:hAnsi="Arial Narrow"/>
          <w:color w:val="000000"/>
          <w:sz w:val="24"/>
          <w:szCs w:val="24"/>
        </w:rPr>
      </w:pPr>
    </w:p>
    <w:p w:rsidDel="007F608D" w:rsidP="00527D5D" w:rsidR="003E073B" w:rsidRDefault="003E073B" w:rsidRPr="00471609">
      <w:pPr>
        <w:jc w:val="both"/>
        <w:rPr>
          <w:del w:author="Sandra Verdin" w:date="2020-06-18T13:12:00Z" w:id="886"/>
          <w:rFonts w:ascii="Arial Narrow" w:cs="Arial Unicode MS" w:eastAsia="Arial Unicode MS" w:hAnsi="Arial Narrow"/>
          <w:color w:val="000000"/>
          <w:sz w:val="24"/>
          <w:szCs w:val="24"/>
        </w:rPr>
      </w:pPr>
    </w:p>
    <w:p w:rsidP="00527D5D" w:rsidR="00EA3E17" w:rsidRDefault="003E073B" w:rsidRPr="00471609">
      <w:pPr>
        <w:jc w:val="both"/>
        <w:rPr>
          <w:rFonts w:ascii="Arial Narrow" w:cs="Arial Unicode MS" w:eastAsia="Arial Unicode MS" w:hAnsi="Arial Narrow"/>
          <w:color w:val="000000"/>
          <w:sz w:val="24"/>
          <w:szCs w:val="24"/>
        </w:rPr>
      </w:pPr>
      <w:r w:rsidRPr="00471609">
        <w:rPr>
          <w:rFonts w:ascii="Arial Narrow" w:cs="Arial Unicode MS" w:eastAsia="Arial Unicode MS" w:hAnsi="Arial Narrow"/>
          <w:color w:val="000000"/>
          <w:sz w:val="24"/>
          <w:szCs w:val="24"/>
        </w:rPr>
        <w:t xml:space="preserve">Par ailleurs, </w:t>
      </w:r>
      <w:r w:rsidR="00FB32E7" w:rsidRPr="00471609">
        <w:rPr>
          <w:rFonts w:ascii="Arial Narrow" w:cs="Arial Unicode MS" w:eastAsia="Arial Unicode MS" w:hAnsi="Arial Narrow"/>
          <w:color w:val="000000"/>
          <w:sz w:val="24"/>
          <w:szCs w:val="24"/>
        </w:rPr>
        <w:t xml:space="preserve">la négociation </w:t>
      </w:r>
      <w:r w:rsidRPr="00471609">
        <w:rPr>
          <w:rFonts w:ascii="Arial Narrow" w:cs="Arial Unicode MS" w:eastAsia="Arial Unicode MS" w:hAnsi="Arial Narrow"/>
          <w:color w:val="000000"/>
          <w:sz w:val="24"/>
          <w:szCs w:val="24"/>
        </w:rPr>
        <w:t>sur l</w:t>
      </w:r>
      <w:ins w:author="Sandrine Smieszek" w:date="2022-05-24T16:58:00Z" w:id="887">
        <w:r w:rsidR="00E332E4">
          <w:rPr>
            <w:rFonts w:ascii="Arial Narrow" w:cs="Arial Unicode MS" w:eastAsia="Arial Unicode MS" w:hAnsi="Arial Narrow"/>
            <w:color w:val="000000"/>
            <w:sz w:val="24"/>
            <w:szCs w:val="24"/>
          </w:rPr>
          <w:t xml:space="preserve">es astreintes </w:t>
        </w:r>
      </w:ins>
      <w:del w:author="Sandrine Smieszek" w:date="2022-05-24T16:59:00Z" w:id="888">
        <w:r w:rsidDel="00E332E4" w:rsidRPr="00471609">
          <w:rPr>
            <w:rFonts w:ascii="Arial Narrow" w:cs="Arial Unicode MS" w:eastAsia="Arial Unicode MS" w:hAnsi="Arial Narrow"/>
            <w:color w:val="000000"/>
            <w:sz w:val="24"/>
            <w:szCs w:val="24"/>
          </w:rPr>
          <w:delText>a classification des emplois</w:delText>
        </w:r>
        <w:r w:rsidDel="00E332E4" w:rsidR="0026574C" w:rsidRPr="00471609">
          <w:rPr>
            <w:rFonts w:ascii="Arial Narrow" w:cs="Arial Unicode MS" w:eastAsia="Arial Unicode MS" w:hAnsi="Arial Narrow"/>
            <w:color w:val="000000"/>
            <w:sz w:val="24"/>
            <w:szCs w:val="24"/>
          </w:rPr>
          <w:delText xml:space="preserve"> </w:delText>
        </w:r>
      </w:del>
      <w:r w:rsidR="0026574C" w:rsidRPr="00471609">
        <w:rPr>
          <w:rFonts w:ascii="Arial Narrow" w:cs="Arial Unicode MS" w:eastAsia="Arial Unicode MS" w:hAnsi="Arial Narrow"/>
          <w:color w:val="000000"/>
          <w:sz w:val="24"/>
          <w:szCs w:val="24"/>
        </w:rPr>
        <w:t>sera ré-ouverte</w:t>
      </w:r>
      <w:ins w:author="Sandrine Smieszek" w:date="2022-05-24T16:59:00Z" w:id="889">
        <w:r w:rsidR="00E332E4">
          <w:rPr>
            <w:rFonts w:ascii="Arial Narrow" w:cs="Arial Unicode MS" w:eastAsia="Arial Unicode MS" w:hAnsi="Arial Narrow"/>
            <w:color w:val="000000"/>
            <w:sz w:val="24"/>
            <w:szCs w:val="24"/>
          </w:rPr>
          <w:t xml:space="preserve"> sur le second semestre 2022</w:t>
        </w:r>
      </w:ins>
      <w:r w:rsidRPr="00471609">
        <w:rPr>
          <w:rFonts w:ascii="Arial Narrow" w:cs="Arial Unicode MS" w:eastAsia="Arial Unicode MS" w:hAnsi="Arial Narrow"/>
          <w:color w:val="000000"/>
          <w:sz w:val="24"/>
          <w:szCs w:val="24"/>
        </w:rPr>
        <w:t>.</w:t>
      </w:r>
      <w:r w:rsidR="00EA3E17" w:rsidRPr="00471609">
        <w:rPr>
          <w:rFonts w:ascii="Arial Narrow" w:cs="Arial Unicode MS" w:eastAsia="Arial Unicode MS" w:hAnsi="Arial Narrow"/>
          <w:color w:val="000000"/>
          <w:sz w:val="24"/>
          <w:szCs w:val="24"/>
        </w:rPr>
        <w:t xml:space="preserve"> </w:t>
      </w:r>
    </w:p>
    <w:p w:rsidDel="007F608D" w:rsidP="00527D5D" w:rsidR="0026574C" w:rsidRDefault="0026574C" w:rsidRPr="00471609">
      <w:pPr>
        <w:jc w:val="both"/>
        <w:rPr>
          <w:del w:author="Sandra Verdin" w:date="2020-06-18T13:12:00Z" w:id="890"/>
          <w:rFonts w:ascii="Arial Narrow" w:cs="Arial Unicode MS" w:eastAsia="Arial Unicode MS" w:hAnsi="Arial Narrow"/>
          <w:color w:val="000000"/>
          <w:sz w:val="24"/>
          <w:szCs w:val="24"/>
        </w:rPr>
      </w:pPr>
    </w:p>
    <w:p w:rsidDel="00B10382" w:rsidP="00527D5D" w:rsidR="0026574C" w:rsidRDefault="0026574C" w:rsidRPr="00471609">
      <w:pPr>
        <w:jc w:val="both"/>
        <w:rPr>
          <w:del w:author="Sandrine Smieszek" w:date="2022-05-24T17:00:00Z" w:id="891"/>
          <w:rFonts w:ascii="Arial Narrow" w:cs="Arial Unicode MS" w:eastAsia="Arial Unicode MS" w:hAnsi="Arial Narrow"/>
          <w:color w:val="000000"/>
          <w:sz w:val="24"/>
          <w:szCs w:val="24"/>
        </w:rPr>
      </w:pPr>
      <w:del w:author="Sandrine Smieszek" w:date="2022-05-24T17:00:00Z" w:id="892">
        <w:r w:rsidDel="00B10382" w:rsidRPr="00471609">
          <w:rPr>
            <w:rFonts w:ascii="Arial Narrow" w:cs="Arial Unicode MS" w:eastAsia="Arial Unicode MS" w:hAnsi="Arial Narrow"/>
            <w:color w:val="000000"/>
            <w:sz w:val="24"/>
            <w:szCs w:val="24"/>
          </w:rPr>
          <w:delText>Ces négociations auront lieu sur le deuxième semestre de l’année 202</w:delText>
        </w:r>
      </w:del>
      <w:del w:author="Sandrine Smieszek" w:date="2021-04-07T11:22:00Z" w:id="893">
        <w:r w:rsidDel="00471609" w:rsidRPr="00471609">
          <w:rPr>
            <w:rFonts w:ascii="Arial Narrow" w:cs="Arial Unicode MS" w:eastAsia="Arial Unicode MS" w:hAnsi="Arial Narrow"/>
            <w:color w:val="000000"/>
            <w:sz w:val="24"/>
            <w:szCs w:val="24"/>
          </w:rPr>
          <w:delText>0</w:delText>
        </w:r>
      </w:del>
      <w:del w:author="Sandrine Smieszek" w:date="2022-05-24T17:00:00Z" w:id="894">
        <w:r w:rsidDel="00B10382" w:rsidRPr="00471609">
          <w:rPr>
            <w:rFonts w:ascii="Arial Narrow" w:cs="Arial Unicode MS" w:eastAsia="Arial Unicode MS" w:hAnsi="Arial Narrow"/>
            <w:color w:val="000000"/>
            <w:sz w:val="24"/>
            <w:szCs w:val="24"/>
          </w:rPr>
          <w:delText>.</w:delText>
        </w:r>
      </w:del>
    </w:p>
    <w:p w:rsidDel="00B10382" w:rsidP="001D2DC1" w:rsidR="00EA3E17" w:rsidRDefault="00EA3E17" w:rsidRPr="00C0644E">
      <w:pPr>
        <w:jc w:val="both"/>
        <w:rPr>
          <w:del w:author="Sandrine Smieszek" w:date="2022-05-24T17:00:00Z" w:id="895"/>
          <w:rFonts w:ascii="Arial Narrow" w:cs="Arial Unicode MS" w:eastAsia="Arial Unicode MS" w:hAnsi="Arial Narrow"/>
          <w:color w:val="000000"/>
          <w:sz w:val="24"/>
          <w:szCs w:val="24"/>
          <w:highlight w:val="yellow"/>
        </w:rPr>
      </w:pPr>
    </w:p>
    <w:p w:rsidP="008E246B" w:rsidR="00B67A17" w:rsidRDefault="00B67A17">
      <w:pPr>
        <w:pStyle w:val="Corpsdetexte"/>
        <w:jc w:val="both"/>
        <w:rPr>
          <w:ins w:author="Sandrine Smieszek" w:date="2021-04-08T13:56:00Z" w:id="896"/>
          <w:rFonts w:ascii="Arial Narrow" w:cs="Arial Unicode MS" w:eastAsia="Arial Unicode MS" w:hAnsi="Arial Narrow"/>
          <w:b/>
          <w:bCs/>
          <w:szCs w:val="24"/>
          <w:u w:val="single"/>
        </w:rPr>
      </w:pPr>
    </w:p>
    <w:p w:rsidP="008E246B" w:rsidR="00B67A17" w:rsidRDefault="00B67A17">
      <w:pPr>
        <w:pStyle w:val="Corpsdetexte"/>
        <w:jc w:val="both"/>
        <w:rPr>
          <w:ins w:author="Sandrine Smieszek" w:date="2021-04-08T13:57:00Z" w:id="897"/>
          <w:rFonts w:ascii="Arial Narrow" w:cs="Arial Unicode MS" w:eastAsia="Arial Unicode MS" w:hAnsi="Arial Narrow"/>
          <w:b/>
          <w:bCs/>
          <w:szCs w:val="24"/>
          <w:u w:val="single"/>
        </w:rPr>
      </w:pPr>
    </w:p>
    <w:p w:rsidP="008E246B" w:rsidR="003773C8" w:rsidRDefault="003773C8" w:rsidRPr="00471609">
      <w:pPr>
        <w:pStyle w:val="Corpsdetexte"/>
        <w:jc w:val="both"/>
        <w:rPr>
          <w:rFonts w:ascii="Arial Narrow" w:cs="Arial Unicode MS" w:eastAsia="Arial Unicode MS" w:hAnsi="Arial Narrow"/>
          <w:b/>
          <w:bCs/>
          <w:szCs w:val="24"/>
          <w:u w:val="single"/>
        </w:rPr>
      </w:pPr>
      <w:r w:rsidRPr="00471609">
        <w:rPr>
          <w:rFonts w:ascii="Arial Narrow" w:cs="Arial Unicode MS" w:eastAsia="Arial Unicode MS" w:hAnsi="Arial Narrow"/>
          <w:b/>
          <w:bCs/>
          <w:szCs w:val="24"/>
          <w:u w:val="single"/>
        </w:rPr>
        <w:t xml:space="preserve">Art </w:t>
      </w:r>
      <w:r w:rsidR="003B314C" w:rsidRPr="00471609">
        <w:rPr>
          <w:rFonts w:ascii="Arial Narrow" w:cs="Arial Unicode MS" w:eastAsia="Arial Unicode MS" w:hAnsi="Arial Narrow"/>
          <w:b/>
          <w:bCs/>
          <w:szCs w:val="24"/>
          <w:u w:val="single"/>
        </w:rPr>
        <w:t>1</w:t>
      </w:r>
      <w:ins w:author="Sandrine Smieszek" w:date="2021-04-07T11:38:00Z" w:id="898">
        <w:r w:rsidR="00021A66">
          <w:rPr>
            <w:rFonts w:ascii="Arial Narrow" w:cs="Arial Unicode MS" w:eastAsia="Arial Unicode MS" w:hAnsi="Arial Narrow"/>
            <w:b/>
            <w:bCs/>
            <w:szCs w:val="24"/>
            <w:u w:val="single"/>
          </w:rPr>
          <w:t>4</w:t>
        </w:r>
      </w:ins>
      <w:del w:author="Sandrine Smieszek" w:date="2021-04-07T11:38:00Z" w:id="899">
        <w:r w:rsidDel="00021A66" w:rsidR="001B5089" w:rsidRPr="00471609">
          <w:rPr>
            <w:rFonts w:ascii="Arial Narrow" w:cs="Arial Unicode MS" w:eastAsia="Arial Unicode MS" w:hAnsi="Arial Narrow"/>
            <w:b/>
            <w:bCs/>
            <w:szCs w:val="24"/>
            <w:u w:val="single"/>
          </w:rPr>
          <w:delText>7</w:delText>
        </w:r>
      </w:del>
      <w:r w:rsidRPr="00471609">
        <w:rPr>
          <w:rFonts w:ascii="Arial Narrow" w:cs="Arial Unicode MS" w:eastAsia="Arial Unicode MS" w:hAnsi="Arial Narrow"/>
          <w:b/>
          <w:bCs/>
          <w:szCs w:val="24"/>
          <w:u w:val="single"/>
        </w:rPr>
        <w:t>. Programme social</w:t>
      </w:r>
    </w:p>
    <w:p w:rsidP="008E246B" w:rsidR="003773C8" w:rsidRDefault="003773C8" w:rsidRPr="00471609">
      <w:pPr>
        <w:tabs>
          <w:tab w:pos="720" w:val="left"/>
        </w:tabs>
        <w:autoSpaceDE w:val="0"/>
        <w:autoSpaceDN w:val="0"/>
        <w:adjustRightInd w:val="0"/>
        <w:jc w:val="both"/>
        <w:rPr>
          <w:rFonts w:ascii="Arial Narrow" w:cs="Arial Unicode MS" w:eastAsia="Arial Unicode MS" w:hAnsi="Arial Narrow"/>
          <w:bCs/>
          <w:sz w:val="24"/>
          <w:szCs w:val="24"/>
        </w:rPr>
      </w:pPr>
    </w:p>
    <w:p w:rsidP="008E246B" w:rsidR="003773C8" w:rsidRDefault="003773C8" w:rsidRPr="00471609">
      <w:pPr>
        <w:pStyle w:val="Titre8"/>
        <w:jc w:val="both"/>
        <w:rPr>
          <w:rFonts w:ascii="Arial Narrow" w:cs="Arial Unicode MS" w:eastAsia="Arial Unicode MS" w:hAnsi="Arial Narrow"/>
          <w:b w:val="0"/>
          <w:sz w:val="24"/>
          <w:szCs w:val="24"/>
        </w:rPr>
      </w:pPr>
      <w:r w:rsidRPr="00471609">
        <w:rPr>
          <w:rFonts w:ascii="Arial Narrow" w:cs="Arial Unicode MS" w:eastAsia="Arial Unicode MS" w:hAnsi="Arial Narrow"/>
          <w:b w:val="0"/>
          <w:sz w:val="24"/>
          <w:szCs w:val="24"/>
        </w:rPr>
        <w:t>Les dispositions du Programme Social 20</w:t>
      </w:r>
      <w:ins w:author="Sandrine Smieszek" w:date="2021-04-07T11:22:00Z" w:id="900">
        <w:r w:rsidR="00471609" w:rsidRPr="00471609">
          <w:rPr>
            <w:rFonts w:ascii="Arial Narrow" w:cs="Arial Unicode MS" w:eastAsia="Arial Unicode MS" w:hAnsi="Arial Narrow"/>
            <w:b w:val="0"/>
            <w:sz w:val="24"/>
            <w:szCs w:val="24"/>
          </w:rPr>
          <w:t>2</w:t>
        </w:r>
      </w:ins>
      <w:ins w:author="Sandrine Smieszek" w:date="2022-05-24T17:00:00Z" w:id="901">
        <w:r w:rsidR="00B10382">
          <w:rPr>
            <w:rFonts w:ascii="Arial Narrow" w:cs="Arial Unicode MS" w:eastAsia="Arial Unicode MS" w:hAnsi="Arial Narrow"/>
            <w:b w:val="0"/>
            <w:sz w:val="24"/>
            <w:szCs w:val="24"/>
          </w:rPr>
          <w:t>1</w:t>
        </w:r>
      </w:ins>
      <w:del w:author="Sandrine Smieszek" w:date="2021-04-07T11:22:00Z" w:id="902">
        <w:r w:rsidDel="00471609" w:rsidRPr="00471609">
          <w:rPr>
            <w:rFonts w:ascii="Arial Narrow" w:cs="Arial Unicode MS" w:eastAsia="Arial Unicode MS" w:hAnsi="Arial Narrow"/>
            <w:b w:val="0"/>
            <w:sz w:val="24"/>
            <w:szCs w:val="24"/>
          </w:rPr>
          <w:delText>1</w:delText>
        </w:r>
        <w:r w:rsidDel="00471609" w:rsidR="0026574C" w:rsidRPr="00471609">
          <w:rPr>
            <w:rFonts w:ascii="Arial Narrow" w:cs="Arial Unicode MS" w:eastAsia="Arial Unicode MS" w:hAnsi="Arial Narrow"/>
            <w:b w:val="0"/>
            <w:sz w:val="24"/>
            <w:szCs w:val="24"/>
          </w:rPr>
          <w:delText>9</w:delText>
        </w:r>
        <w:r w:rsidDel="00471609" w:rsidRPr="00471609">
          <w:rPr>
            <w:rFonts w:ascii="Arial Narrow" w:cs="Arial Unicode MS" w:eastAsia="Arial Unicode MS" w:hAnsi="Arial Narrow"/>
            <w:b w:val="0"/>
            <w:sz w:val="24"/>
            <w:szCs w:val="24"/>
          </w:rPr>
          <w:delText xml:space="preserve"> </w:delText>
        </w:r>
      </w:del>
      <w:ins w:author="Sandrine Smieszek" w:date="2021-04-07T11:22:00Z" w:id="903">
        <w:r w:rsidR="00471609" w:rsidRPr="00471609">
          <w:rPr>
            <w:rFonts w:ascii="Arial Narrow" w:cs="Arial Unicode MS" w:eastAsia="Arial Unicode MS" w:hAnsi="Arial Narrow"/>
            <w:b w:val="0"/>
            <w:sz w:val="24"/>
            <w:szCs w:val="24"/>
          </w:rPr>
          <w:t xml:space="preserve"> </w:t>
        </w:r>
      </w:ins>
      <w:r w:rsidRPr="00471609">
        <w:rPr>
          <w:rFonts w:ascii="Arial Narrow" w:cs="Arial Unicode MS" w:eastAsia="Arial Unicode MS" w:hAnsi="Arial Narrow"/>
          <w:b w:val="0"/>
          <w:sz w:val="24"/>
          <w:szCs w:val="24"/>
        </w:rPr>
        <w:t>n’ayant pas été modifié</w:t>
      </w:r>
      <w:r w:rsidR="0067678E" w:rsidRPr="00471609">
        <w:rPr>
          <w:rFonts w:ascii="Arial Narrow" w:cs="Arial Unicode MS" w:eastAsia="Arial Unicode MS" w:hAnsi="Arial Narrow"/>
          <w:b w:val="0"/>
          <w:sz w:val="24"/>
          <w:szCs w:val="24"/>
        </w:rPr>
        <w:t xml:space="preserve">es </w:t>
      </w:r>
      <w:r w:rsidRPr="00471609">
        <w:rPr>
          <w:rFonts w:ascii="Arial Narrow" w:cs="Arial Unicode MS" w:eastAsia="Arial Unicode MS" w:hAnsi="Arial Narrow"/>
          <w:b w:val="0"/>
          <w:sz w:val="24"/>
          <w:szCs w:val="24"/>
        </w:rPr>
        <w:t>par le présent accord reste</w:t>
      </w:r>
      <w:r w:rsidR="008121DE" w:rsidRPr="00471609">
        <w:rPr>
          <w:rFonts w:ascii="Arial Narrow" w:cs="Arial Unicode MS" w:eastAsia="Arial Unicode MS" w:hAnsi="Arial Narrow"/>
          <w:b w:val="0"/>
          <w:sz w:val="24"/>
          <w:szCs w:val="24"/>
        </w:rPr>
        <w:t>nt</w:t>
      </w:r>
      <w:r w:rsidRPr="00471609">
        <w:rPr>
          <w:rFonts w:ascii="Arial Narrow" w:cs="Arial Unicode MS" w:eastAsia="Arial Unicode MS" w:hAnsi="Arial Narrow"/>
          <w:b w:val="0"/>
          <w:sz w:val="24"/>
          <w:szCs w:val="24"/>
        </w:rPr>
        <w:t xml:space="preserve"> maintenu</w:t>
      </w:r>
      <w:r w:rsidR="0067678E" w:rsidRPr="00471609">
        <w:rPr>
          <w:rFonts w:ascii="Arial Narrow" w:cs="Arial Unicode MS" w:eastAsia="Arial Unicode MS" w:hAnsi="Arial Narrow"/>
          <w:b w:val="0"/>
          <w:sz w:val="24"/>
          <w:szCs w:val="24"/>
        </w:rPr>
        <w:t>es</w:t>
      </w:r>
      <w:r w:rsidR="003B314C" w:rsidRPr="00471609">
        <w:rPr>
          <w:rFonts w:ascii="Arial Narrow" w:cs="Arial Unicode MS" w:eastAsia="Arial Unicode MS" w:hAnsi="Arial Narrow"/>
          <w:b w:val="0"/>
          <w:sz w:val="24"/>
          <w:szCs w:val="24"/>
        </w:rPr>
        <w:t xml:space="preserve"> et seront reprises dans le Programme social 20</w:t>
      </w:r>
      <w:r w:rsidR="0026574C" w:rsidRPr="00471609">
        <w:rPr>
          <w:rFonts w:ascii="Arial Narrow" w:cs="Arial Unicode MS" w:eastAsia="Arial Unicode MS" w:hAnsi="Arial Narrow"/>
          <w:b w:val="0"/>
          <w:sz w:val="24"/>
          <w:szCs w:val="24"/>
        </w:rPr>
        <w:t>2</w:t>
      </w:r>
      <w:ins w:author="Sandrine Smieszek" w:date="2022-05-24T17:00:00Z" w:id="904">
        <w:r w:rsidR="00B10382">
          <w:rPr>
            <w:rFonts w:ascii="Arial Narrow" w:cs="Arial Unicode MS" w:eastAsia="Arial Unicode MS" w:hAnsi="Arial Narrow"/>
            <w:b w:val="0"/>
            <w:sz w:val="24"/>
            <w:szCs w:val="24"/>
          </w:rPr>
          <w:t>2</w:t>
        </w:r>
      </w:ins>
      <w:del w:author="Sandrine Smieszek" w:date="2021-04-07T11:22:00Z" w:id="905">
        <w:r w:rsidDel="00471609" w:rsidR="0026574C" w:rsidRPr="00471609">
          <w:rPr>
            <w:rFonts w:ascii="Arial Narrow" w:cs="Arial Unicode MS" w:eastAsia="Arial Unicode MS" w:hAnsi="Arial Narrow"/>
            <w:b w:val="0"/>
            <w:sz w:val="24"/>
            <w:szCs w:val="24"/>
          </w:rPr>
          <w:delText>0</w:delText>
        </w:r>
      </w:del>
      <w:r w:rsidRPr="00471609">
        <w:rPr>
          <w:rFonts w:ascii="Arial Narrow" w:cs="Arial Unicode MS" w:eastAsia="Arial Unicode MS" w:hAnsi="Arial Narrow"/>
          <w:b w:val="0"/>
          <w:sz w:val="24"/>
          <w:szCs w:val="24"/>
        </w:rPr>
        <w:t>.</w:t>
      </w:r>
    </w:p>
    <w:p w:rsidP="008E246B" w:rsidR="008C7F7A" w:rsidRDefault="008C7F7A">
      <w:pPr>
        <w:rPr>
          <w:ins w:author="Sandrine Smieszek" w:date="2022-05-24T17:19:00Z" w:id="906"/>
          <w:rFonts w:ascii="Arial Narrow" w:eastAsia="Arial Unicode MS" w:hAnsi="Arial Narrow"/>
          <w:sz w:val="24"/>
          <w:szCs w:val="24"/>
        </w:rPr>
      </w:pPr>
    </w:p>
    <w:p w:rsidP="008E246B" w:rsidR="002B0DFA" w:rsidRDefault="002B0DFA" w:rsidRPr="00471609">
      <w:pPr>
        <w:rPr>
          <w:rFonts w:ascii="Arial Narrow" w:eastAsia="Arial Unicode MS" w:hAnsi="Arial Narrow"/>
          <w:sz w:val="24"/>
          <w:szCs w:val="24"/>
        </w:rPr>
      </w:pPr>
    </w:p>
    <w:p w:rsidP="00B10382" w:rsidR="00B10382" w:rsidRDefault="00B10382" w:rsidRPr="00471609">
      <w:pPr>
        <w:pStyle w:val="Corpsdetexte"/>
        <w:jc w:val="both"/>
        <w:rPr>
          <w:ins w:author="Sandrine Smieszek" w:date="2022-05-24T17:01:00Z" w:id="907"/>
          <w:rFonts w:ascii="Arial Narrow" w:cs="Arial Unicode MS" w:eastAsia="Arial Unicode MS" w:hAnsi="Arial Narrow"/>
          <w:b/>
          <w:bCs/>
          <w:szCs w:val="24"/>
          <w:u w:val="single"/>
        </w:rPr>
      </w:pPr>
      <w:ins w:author="Sandrine Smieszek" w:date="2022-05-24T17:01:00Z" w:id="908">
        <w:r w:rsidRPr="00471609">
          <w:rPr>
            <w:rFonts w:ascii="Arial Narrow" w:cs="Arial Unicode MS" w:eastAsia="Arial Unicode MS" w:hAnsi="Arial Narrow"/>
            <w:b/>
            <w:bCs/>
            <w:szCs w:val="24"/>
            <w:u w:val="single"/>
          </w:rPr>
          <w:t>Art 1</w:t>
        </w:r>
        <w:r>
          <w:rPr>
            <w:rFonts w:ascii="Arial Narrow" w:cs="Arial Unicode MS" w:eastAsia="Arial Unicode MS" w:hAnsi="Arial Narrow"/>
            <w:b/>
            <w:bCs/>
            <w:szCs w:val="24"/>
            <w:u w:val="single"/>
          </w:rPr>
          <w:t>5</w:t>
        </w:r>
        <w:r w:rsidRPr="00471609">
          <w:rPr>
            <w:rFonts w:ascii="Arial Narrow" w:cs="Arial Unicode MS" w:eastAsia="Arial Unicode MS" w:hAnsi="Arial Narrow"/>
            <w:b/>
            <w:bCs/>
            <w:szCs w:val="24"/>
            <w:u w:val="single"/>
          </w:rPr>
          <w:t xml:space="preserve">. </w:t>
        </w:r>
        <w:r>
          <w:rPr>
            <w:rFonts w:ascii="Arial Narrow" w:cs="Arial Unicode MS" w:eastAsia="Arial Unicode MS" w:hAnsi="Arial Narrow"/>
            <w:b/>
            <w:bCs/>
            <w:szCs w:val="24"/>
            <w:u w:val="single"/>
          </w:rPr>
          <w:t>Clause de revoyure</w:t>
        </w:r>
      </w:ins>
    </w:p>
    <w:p w:rsidP="008E246B" w:rsidR="00B67A17" w:rsidRDefault="00B67A17">
      <w:pPr>
        <w:pStyle w:val="Corpsdetexte"/>
        <w:jc w:val="both"/>
        <w:rPr>
          <w:ins w:author="Sandrine Smieszek" w:date="2021-04-08T13:56:00Z" w:id="909"/>
          <w:rFonts w:ascii="Arial Narrow" w:cs="Arial Unicode MS" w:eastAsia="Arial Unicode MS" w:hAnsi="Arial Narrow"/>
          <w:b/>
          <w:bCs/>
          <w:szCs w:val="24"/>
          <w:u w:val="single"/>
        </w:rPr>
      </w:pPr>
    </w:p>
    <w:p w:rsidP="004D5B8D" w:rsidR="004D5B8D" w:rsidRDefault="004D5B8D" w:rsidRPr="004D5B8D">
      <w:pPr>
        <w:jc w:val="both"/>
        <w:rPr>
          <w:ins w:author="Sandrine Smieszek" w:date="2022-05-24T17:22:00Z" w:id="910"/>
          <w:rFonts w:ascii="Arial Narrow" w:cs="Arial Unicode MS" w:eastAsia="Arial Unicode MS" w:hAnsi="Arial Narrow"/>
          <w:sz w:val="24"/>
          <w:szCs w:val="24"/>
        </w:rPr>
      </w:pPr>
      <w:ins w:author="Sandrine Smieszek" w:date="2022-05-24T17:22:00Z" w:id="911">
        <w:r w:rsidRPr="004D5B8D">
          <w:rPr>
            <w:rFonts w:ascii="Arial Narrow" w:cs="Arial Unicode MS" w:eastAsia="Arial Unicode MS" w:hAnsi="Arial Narrow"/>
            <w:sz w:val="24"/>
            <w:szCs w:val="24"/>
          </w:rPr>
          <w:t>En cas de dérapage significatif de l’inflation réelle sur 12 mois, à fin juin 2022, par rapport à l’inflation prévue sur cette même période, les parties signataires s’engagent à se revoir au début du mois de septembre 2022.</w:t>
        </w:r>
      </w:ins>
    </w:p>
    <w:p w:rsidP="008E246B" w:rsidR="00B67A17" w:rsidRDefault="00B67A17">
      <w:pPr>
        <w:pStyle w:val="Corpsdetexte"/>
        <w:jc w:val="both"/>
        <w:rPr>
          <w:ins w:author="Sandrine Smieszek" w:date="2022-05-24T17:01:00Z" w:id="912"/>
          <w:rFonts w:ascii="Arial Narrow" w:cs="Arial Unicode MS" w:eastAsia="Arial Unicode MS" w:hAnsi="Arial Narrow"/>
          <w:b/>
          <w:bCs/>
          <w:szCs w:val="24"/>
          <w:u w:val="single"/>
        </w:rPr>
      </w:pPr>
    </w:p>
    <w:p w:rsidP="008E246B" w:rsidR="00B10382" w:rsidRDefault="00B10382">
      <w:pPr>
        <w:pStyle w:val="Corpsdetexte"/>
        <w:jc w:val="both"/>
        <w:rPr>
          <w:ins w:author="Sandrine Smieszek" w:date="2021-04-08T13:57:00Z" w:id="913"/>
          <w:rFonts w:ascii="Arial Narrow" w:cs="Arial Unicode MS" w:eastAsia="Arial Unicode MS" w:hAnsi="Arial Narrow"/>
          <w:b/>
          <w:bCs/>
          <w:szCs w:val="24"/>
          <w:u w:val="single"/>
        </w:rPr>
      </w:pPr>
    </w:p>
    <w:p w:rsidP="008E246B" w:rsidR="00EA1F58" w:rsidRDefault="00EA1F58" w:rsidRPr="00471609">
      <w:pPr>
        <w:pStyle w:val="Corpsdetexte"/>
        <w:jc w:val="both"/>
        <w:rPr>
          <w:rFonts w:ascii="Arial Narrow" w:cs="Arial Unicode MS" w:eastAsia="Arial Unicode MS" w:hAnsi="Arial Narrow"/>
          <w:b/>
          <w:bCs/>
          <w:szCs w:val="24"/>
          <w:u w:val="single"/>
        </w:rPr>
      </w:pPr>
      <w:r w:rsidRPr="00471609">
        <w:rPr>
          <w:rFonts w:ascii="Arial Narrow" w:cs="Arial Unicode MS" w:eastAsia="Arial Unicode MS" w:hAnsi="Arial Narrow"/>
          <w:b/>
          <w:bCs/>
          <w:szCs w:val="24"/>
          <w:u w:val="single"/>
        </w:rPr>
        <w:t xml:space="preserve">Art </w:t>
      </w:r>
      <w:r w:rsidR="003B314C" w:rsidRPr="00471609">
        <w:rPr>
          <w:rFonts w:ascii="Arial Narrow" w:cs="Arial Unicode MS" w:eastAsia="Arial Unicode MS" w:hAnsi="Arial Narrow"/>
          <w:b/>
          <w:bCs/>
          <w:szCs w:val="24"/>
          <w:u w:val="single"/>
        </w:rPr>
        <w:t>1</w:t>
      </w:r>
      <w:ins w:author="Sandrine Smieszek" w:date="2022-05-24T17:01:00Z" w:id="914">
        <w:r w:rsidR="00B10382">
          <w:rPr>
            <w:rFonts w:ascii="Arial Narrow" w:cs="Arial Unicode MS" w:eastAsia="Arial Unicode MS" w:hAnsi="Arial Narrow"/>
            <w:b/>
            <w:bCs/>
            <w:szCs w:val="24"/>
            <w:u w:val="single"/>
          </w:rPr>
          <w:t>6</w:t>
        </w:r>
      </w:ins>
      <w:del w:author="Sandrine Smieszek" w:date="2021-04-07T11:38:00Z" w:id="915">
        <w:r w:rsidDel="00021A66" w:rsidR="001B5089" w:rsidRPr="00471609">
          <w:rPr>
            <w:rFonts w:ascii="Arial Narrow" w:cs="Arial Unicode MS" w:eastAsia="Arial Unicode MS" w:hAnsi="Arial Narrow"/>
            <w:b/>
            <w:bCs/>
            <w:szCs w:val="24"/>
            <w:u w:val="single"/>
          </w:rPr>
          <w:delText>8</w:delText>
        </w:r>
      </w:del>
      <w:r w:rsidRPr="00471609">
        <w:rPr>
          <w:rFonts w:ascii="Arial Narrow" w:cs="Arial Unicode MS" w:eastAsia="Arial Unicode MS" w:hAnsi="Arial Narrow"/>
          <w:b/>
          <w:bCs/>
          <w:szCs w:val="24"/>
          <w:u w:val="single"/>
        </w:rPr>
        <w:t>. Durée de l’ac</w:t>
      </w:r>
      <w:r w:rsidR="00BA0B17" w:rsidRPr="00471609">
        <w:rPr>
          <w:rFonts w:ascii="Arial Narrow" w:cs="Arial Unicode MS" w:eastAsia="Arial Unicode MS" w:hAnsi="Arial Narrow"/>
          <w:b/>
          <w:bCs/>
          <w:szCs w:val="24"/>
          <w:u w:val="single"/>
        </w:rPr>
        <w:t>cord – Dénonciation de l’accord</w:t>
      </w:r>
    </w:p>
    <w:p w:rsidP="008E246B" w:rsidR="00EA1F58" w:rsidRDefault="00EA1F58" w:rsidRPr="00471609">
      <w:pPr>
        <w:pStyle w:val="Corpsdetexte"/>
        <w:jc w:val="both"/>
        <w:rPr>
          <w:rFonts w:ascii="Arial Narrow" w:cs="Arial Unicode MS" w:eastAsia="Arial Unicode MS" w:hAnsi="Arial Narrow"/>
          <w:szCs w:val="24"/>
        </w:rPr>
      </w:pPr>
    </w:p>
    <w:p w:rsidP="008E246B" w:rsidR="00EA1F58" w:rsidRDefault="00EA1F58" w:rsidRPr="00471609">
      <w:pPr>
        <w:pStyle w:val="Corpsdetexte"/>
        <w:jc w:val="both"/>
        <w:rPr>
          <w:rFonts w:ascii="Arial Narrow" w:cs="Arial Unicode MS" w:eastAsia="Arial Unicode MS" w:hAnsi="Arial Narrow"/>
          <w:color w:val="000000"/>
          <w:szCs w:val="24"/>
        </w:rPr>
      </w:pPr>
      <w:r w:rsidRPr="00471609">
        <w:rPr>
          <w:rFonts w:ascii="Arial Narrow" w:cs="Arial Unicode MS" w:eastAsia="Arial Unicode MS" w:hAnsi="Arial Narrow"/>
          <w:color w:val="000000"/>
          <w:szCs w:val="24"/>
        </w:rPr>
        <w:t>Le présent accord est conclu pour une durée déterminée d’une année au plus, jusqu'à la conclusion d’un nouvel accord ou la constatation d’un désaccord dans le cadre de la négociation annuelle obligatoire</w:t>
      </w:r>
      <w:r w:rsidR="00EB631E" w:rsidRPr="00471609">
        <w:rPr>
          <w:rFonts w:ascii="Arial Narrow" w:cs="Arial Unicode MS" w:eastAsia="Arial Unicode MS" w:hAnsi="Arial Narrow"/>
          <w:color w:val="000000"/>
          <w:szCs w:val="24"/>
        </w:rPr>
        <w:t>.</w:t>
      </w:r>
      <w:r w:rsidRPr="00471609">
        <w:rPr>
          <w:rFonts w:ascii="Arial Narrow" w:cs="Arial Unicode MS" w:eastAsia="Arial Unicode MS" w:hAnsi="Arial Narrow"/>
          <w:color w:val="000000"/>
          <w:szCs w:val="24"/>
        </w:rPr>
        <w:t xml:space="preserve"> </w:t>
      </w:r>
    </w:p>
    <w:p w:rsidP="008E246B" w:rsidR="00EA1F58" w:rsidRDefault="00EA1F58" w:rsidRPr="00471609">
      <w:pPr>
        <w:pStyle w:val="Corpsdetexte"/>
        <w:jc w:val="both"/>
        <w:rPr>
          <w:rFonts w:ascii="Arial Narrow" w:cs="Arial Unicode MS" w:eastAsia="Arial Unicode MS" w:hAnsi="Arial Narrow"/>
          <w:color w:val="000000"/>
          <w:szCs w:val="24"/>
        </w:rPr>
      </w:pPr>
      <w:r w:rsidRPr="00471609">
        <w:rPr>
          <w:rFonts w:ascii="Arial Narrow" w:cs="Arial Unicode MS" w:eastAsia="Arial Unicode MS" w:hAnsi="Arial Narrow"/>
          <w:color w:val="000000"/>
          <w:szCs w:val="24"/>
        </w:rPr>
        <w:t>Il ne pourra pas être tacitement reconduit.</w:t>
      </w:r>
    </w:p>
    <w:p w:rsidP="008E246B" w:rsidR="008C7F7A" w:rsidRDefault="008C7F7A">
      <w:pPr>
        <w:pStyle w:val="Corpsdetexte"/>
        <w:jc w:val="both"/>
        <w:rPr>
          <w:ins w:author="Sandrine Smieszek" w:date="2021-04-08T13:55:00Z" w:id="916"/>
          <w:rFonts w:ascii="Arial Narrow" w:cs="Arial Unicode MS" w:eastAsia="Arial Unicode MS" w:hAnsi="Arial Narrow"/>
          <w:b/>
          <w:color w:val="000000"/>
          <w:szCs w:val="24"/>
          <w:highlight w:val="yellow"/>
          <w:u w:val="single"/>
        </w:rPr>
      </w:pPr>
    </w:p>
    <w:p w:rsidDel="00B67A17" w:rsidP="008E246B" w:rsidR="00B67A17" w:rsidRDefault="00B67A17">
      <w:pPr>
        <w:pStyle w:val="Corpsdetexte"/>
        <w:jc w:val="both"/>
        <w:rPr>
          <w:del w:author="Sandrine Smieszek" w:date="2021-04-08T13:56:00Z" w:id="917"/>
          <w:rFonts w:ascii="Arial Narrow" w:cs="Arial Unicode MS" w:eastAsia="Arial Unicode MS" w:hAnsi="Arial Narrow"/>
          <w:b/>
          <w:color w:val="000000"/>
          <w:szCs w:val="24"/>
          <w:highlight w:val="yellow"/>
          <w:u w:val="single"/>
        </w:rPr>
      </w:pPr>
    </w:p>
    <w:p w:rsidP="008E246B" w:rsidR="00B67A17" w:rsidRDefault="00B67A17" w:rsidRPr="00C0644E">
      <w:pPr>
        <w:pStyle w:val="Corpsdetexte"/>
        <w:jc w:val="both"/>
        <w:rPr>
          <w:ins w:author="Sandrine Smieszek" w:date="2021-04-08T13:57:00Z" w:id="918"/>
          <w:rFonts w:ascii="Arial Narrow" w:cs="Arial Unicode MS" w:eastAsia="Arial Unicode MS" w:hAnsi="Arial Narrow"/>
          <w:b/>
          <w:color w:val="000000"/>
          <w:szCs w:val="24"/>
          <w:highlight w:val="yellow"/>
          <w:u w:val="single"/>
        </w:rPr>
      </w:pPr>
    </w:p>
    <w:p w:rsidP="008E246B" w:rsidR="00EA1F58" w:rsidRDefault="00EA1F58" w:rsidRPr="00471609">
      <w:pPr>
        <w:pStyle w:val="Corpsdetexte"/>
        <w:jc w:val="both"/>
        <w:rPr>
          <w:rFonts w:ascii="Arial Narrow" w:cs="Arial Unicode MS" w:eastAsia="Arial Unicode MS" w:hAnsi="Arial Narrow"/>
          <w:b/>
          <w:color w:themeColor="text1" w:val="000000"/>
          <w:szCs w:val="24"/>
          <w:u w:val="single"/>
        </w:rPr>
      </w:pPr>
      <w:r w:rsidRPr="00471609">
        <w:rPr>
          <w:rFonts w:ascii="Arial Narrow" w:cs="Arial Unicode MS" w:eastAsia="Arial Unicode MS" w:hAnsi="Arial Narrow"/>
          <w:b/>
          <w:color w:themeColor="text1" w:val="000000"/>
          <w:szCs w:val="24"/>
          <w:u w:val="single"/>
        </w:rPr>
        <w:t xml:space="preserve">Art </w:t>
      </w:r>
      <w:r w:rsidR="001B5089" w:rsidRPr="00471609">
        <w:rPr>
          <w:rFonts w:ascii="Arial Narrow" w:cs="Arial Unicode MS" w:eastAsia="Arial Unicode MS" w:hAnsi="Arial Narrow"/>
          <w:b/>
          <w:color w:themeColor="text1" w:val="000000"/>
          <w:szCs w:val="24"/>
          <w:u w:val="single"/>
        </w:rPr>
        <w:t>1</w:t>
      </w:r>
      <w:ins w:author="Sandrine Smieszek" w:date="2022-05-24T17:01:00Z" w:id="919">
        <w:r w:rsidR="00B10382">
          <w:rPr>
            <w:rFonts w:ascii="Arial Narrow" w:cs="Arial Unicode MS" w:eastAsia="Arial Unicode MS" w:hAnsi="Arial Narrow"/>
            <w:b/>
            <w:color w:themeColor="text1" w:val="000000"/>
            <w:szCs w:val="24"/>
            <w:u w:val="single"/>
          </w:rPr>
          <w:t>7</w:t>
        </w:r>
      </w:ins>
      <w:del w:author="Sandrine Smieszek" w:date="2021-04-07T11:38:00Z" w:id="920">
        <w:r w:rsidDel="00021A66" w:rsidR="001B5089" w:rsidRPr="00471609">
          <w:rPr>
            <w:rFonts w:ascii="Arial Narrow" w:cs="Arial Unicode MS" w:eastAsia="Arial Unicode MS" w:hAnsi="Arial Narrow"/>
            <w:b/>
            <w:color w:themeColor="text1" w:val="000000"/>
            <w:szCs w:val="24"/>
            <w:u w:val="single"/>
          </w:rPr>
          <w:delText>9</w:delText>
        </w:r>
      </w:del>
      <w:r w:rsidR="00560559" w:rsidRPr="00471609">
        <w:rPr>
          <w:rFonts w:ascii="Arial Narrow" w:cs="Arial Unicode MS" w:eastAsia="Arial Unicode MS" w:hAnsi="Arial Narrow"/>
          <w:b/>
          <w:color w:themeColor="text1" w:val="000000"/>
          <w:szCs w:val="24"/>
          <w:u w:val="single"/>
        </w:rPr>
        <w:t xml:space="preserve">. </w:t>
      </w:r>
      <w:r w:rsidRPr="00471609">
        <w:rPr>
          <w:rFonts w:ascii="Arial Narrow" w:cs="Arial Unicode MS" w:eastAsia="Arial Unicode MS" w:hAnsi="Arial Narrow"/>
          <w:b/>
          <w:color w:themeColor="text1" w:val="000000"/>
          <w:szCs w:val="24"/>
          <w:u w:val="single"/>
        </w:rPr>
        <w:t>Date d’application – publicité – dépôt de l’accord</w:t>
      </w:r>
    </w:p>
    <w:p w:rsidP="008E246B" w:rsidR="00EA1F58" w:rsidRDefault="00EA1F58" w:rsidRPr="00471609">
      <w:pPr>
        <w:pStyle w:val="Corpsdetexte"/>
        <w:jc w:val="both"/>
        <w:rPr>
          <w:rFonts w:ascii="Arial Narrow" w:cs="Arial Unicode MS" w:eastAsia="Arial Unicode MS" w:hAnsi="Arial Narrow"/>
          <w:b/>
          <w:color w:themeColor="text1" w:val="000000"/>
          <w:szCs w:val="24"/>
          <w:u w:val="single"/>
        </w:rPr>
      </w:pPr>
    </w:p>
    <w:p w:rsidP="00527D5D" w:rsidR="00EA1F58" w:rsidRDefault="00EA1F58" w:rsidRPr="00471609">
      <w:pPr>
        <w:pStyle w:val="Corpsdetexte"/>
        <w:jc w:val="both"/>
        <w:rPr>
          <w:rFonts w:ascii="Arial Narrow" w:cs="Arial Unicode MS" w:eastAsia="Arial Unicode MS" w:hAnsi="Arial Narrow"/>
          <w:color w:themeColor="text1" w:val="000000"/>
          <w:szCs w:val="24"/>
        </w:rPr>
      </w:pPr>
      <w:r w:rsidRPr="00471609">
        <w:rPr>
          <w:rFonts w:ascii="Arial Narrow" w:cs="Arial Unicode MS" w:eastAsia="Arial Unicode MS" w:hAnsi="Arial Narrow"/>
          <w:color w:themeColor="text1" w:val="000000"/>
          <w:szCs w:val="24"/>
        </w:rPr>
        <w:t>Pour en assurer la publicité, le présent accord sera affiché dès sa signature dans tous les sites de l’entreprise.</w:t>
      </w:r>
    </w:p>
    <w:p w:rsidP="00527D5D" w:rsidR="00EA1F58" w:rsidRDefault="00EA1F58" w:rsidRPr="00471609">
      <w:pPr>
        <w:pStyle w:val="Corpsdetexte"/>
        <w:jc w:val="both"/>
        <w:rPr>
          <w:rFonts w:ascii="Arial Narrow" w:cs="Arial Unicode MS" w:eastAsia="Arial Unicode MS" w:hAnsi="Arial Narrow"/>
          <w:color w:themeColor="text1" w:val="000000"/>
          <w:szCs w:val="24"/>
        </w:rPr>
      </w:pPr>
      <w:r w:rsidRPr="00471609">
        <w:rPr>
          <w:rFonts w:ascii="Arial Narrow" w:cs="Arial Unicode MS" w:eastAsia="Arial Unicode MS" w:hAnsi="Arial Narrow"/>
          <w:color w:themeColor="text1" w:val="000000"/>
          <w:szCs w:val="24"/>
        </w:rPr>
        <w:t>Un exemplaire original sera remis à chaque signataire.</w:t>
      </w:r>
    </w:p>
    <w:p w:rsidP="008E246B" w:rsidR="0067678E" w:rsidRDefault="0067678E" w:rsidRPr="00471609">
      <w:pPr>
        <w:pStyle w:val="Corpsdetexte"/>
        <w:jc w:val="both"/>
        <w:rPr>
          <w:rFonts w:ascii="Arial Narrow" w:cs="Arial Unicode MS" w:eastAsia="Arial Unicode MS" w:hAnsi="Arial Narrow"/>
          <w:color w:themeColor="text1" w:val="000000"/>
          <w:szCs w:val="24"/>
        </w:rPr>
      </w:pPr>
    </w:p>
    <w:p w:rsidP="008E246B" w:rsidR="00EA1F58" w:rsidRDefault="00EA1F58" w:rsidRPr="00471609">
      <w:pPr>
        <w:pStyle w:val="Corpsdetexte"/>
        <w:jc w:val="both"/>
        <w:rPr>
          <w:rFonts w:ascii="Arial Narrow" w:cs="Arial Unicode MS" w:eastAsia="Arial Unicode MS" w:hAnsi="Arial Narrow"/>
          <w:color w:themeColor="text1" w:val="000000"/>
          <w:szCs w:val="24"/>
        </w:rPr>
      </w:pPr>
      <w:r w:rsidRPr="00471609">
        <w:rPr>
          <w:rFonts w:ascii="Arial Narrow" w:cs="Arial Unicode MS" w:eastAsia="Arial Unicode MS" w:hAnsi="Arial Narrow"/>
          <w:color w:themeColor="text1" w:val="000000"/>
          <w:szCs w:val="24"/>
        </w:rPr>
        <w:t>Le présent accord sera déposé à l’initiative et aux frais de l’entreprise, dans les 15 jours au plus tard suivant sa conclusion :</w:t>
      </w:r>
    </w:p>
    <w:p w:rsidDel="00820C9A" w:rsidP="008E246B" w:rsidR="00EA1F58" w:rsidRDefault="00EA1F58" w:rsidRPr="00471609">
      <w:pPr>
        <w:pStyle w:val="Corpsdetexte"/>
        <w:jc w:val="both"/>
        <w:rPr>
          <w:del w:author="Sandrine Smieszek" w:date="2021-04-07T12:17:00Z" w:id="921"/>
          <w:rFonts w:ascii="Arial Narrow" w:cs="Arial Unicode MS" w:eastAsia="Arial Unicode MS" w:hAnsi="Arial Narrow"/>
          <w:color w:themeColor="text1" w:val="000000"/>
          <w:szCs w:val="24"/>
        </w:rPr>
      </w:pPr>
    </w:p>
    <w:p w:rsidP="002A44F0" w:rsidR="00EA1F58" w:rsidRDefault="00EA1F58" w:rsidRPr="00471609">
      <w:pPr>
        <w:pStyle w:val="Corpsdetexte"/>
        <w:numPr>
          <w:ilvl w:val="0"/>
          <w:numId w:val="1"/>
        </w:numPr>
        <w:jc w:val="both"/>
        <w:rPr>
          <w:rFonts w:ascii="Arial Narrow" w:cs="Arial Unicode MS" w:eastAsia="Arial Unicode MS" w:hAnsi="Arial Narrow"/>
          <w:color w:themeColor="text1" w:val="000000"/>
          <w:szCs w:val="24"/>
        </w:rPr>
      </w:pPr>
      <w:r w:rsidRPr="00471609">
        <w:rPr>
          <w:rFonts w:ascii="Arial Narrow" w:cs="Arial Unicode MS" w:eastAsia="Arial Unicode MS" w:hAnsi="Arial Narrow"/>
          <w:color w:themeColor="text1" w:val="000000"/>
          <w:szCs w:val="24"/>
        </w:rPr>
        <w:t xml:space="preserve">en 2 exemplaires </w:t>
      </w:r>
      <w:r w:rsidR="00BA0B17" w:rsidRPr="00471609">
        <w:rPr>
          <w:rFonts w:ascii="Arial Narrow" w:cs="Arial Unicode MS" w:eastAsia="Arial Unicode MS" w:hAnsi="Arial Narrow"/>
          <w:color w:themeColor="text1" w:val="000000"/>
          <w:szCs w:val="24"/>
        </w:rPr>
        <w:t xml:space="preserve">auprès de le </w:t>
      </w:r>
      <w:r w:rsidR="00E107C0" w:rsidRPr="00471609">
        <w:rPr>
          <w:rFonts w:ascii="Arial Narrow" w:cs="Arial Unicode MS" w:eastAsia="Arial Unicode MS" w:hAnsi="Arial Narrow"/>
          <w:color w:themeColor="text1" w:val="000000"/>
          <w:szCs w:val="24"/>
        </w:rPr>
        <w:t>DIRECCTE</w:t>
      </w:r>
      <w:r w:rsidR="00BA0B17" w:rsidRPr="00471609">
        <w:rPr>
          <w:rFonts w:ascii="Arial Narrow" w:cs="Arial Unicode MS" w:eastAsia="Arial Unicode MS" w:hAnsi="Arial Narrow"/>
          <w:color w:themeColor="text1" w:val="000000"/>
          <w:szCs w:val="24"/>
        </w:rPr>
        <w:t xml:space="preserve"> de GIRONDE,</w:t>
      </w:r>
      <w:r w:rsidRPr="00471609">
        <w:rPr>
          <w:rFonts w:ascii="Arial Narrow" w:cs="Arial Unicode MS" w:eastAsia="Arial Unicode MS" w:hAnsi="Arial Narrow"/>
          <w:color w:themeColor="text1" w:val="000000"/>
          <w:szCs w:val="24"/>
        </w:rPr>
        <w:t xml:space="preserve"> dont une version sur support papier, signé des parties et une sur support électronique à l’adresse suivante : </w:t>
      </w:r>
      <w:hyperlink r:id="rId10" w:history="1">
        <w:r w:rsidR="00BA0B17" w:rsidRPr="00471609">
          <w:rPr>
            <w:rStyle w:val="Lienhypertexte"/>
            <w:rFonts w:ascii="Arial Narrow" w:cs="Arial Unicode MS" w:eastAsia="Arial Unicode MS" w:hAnsi="Arial Narrow"/>
            <w:color w:themeColor="text1" w:val="000000"/>
            <w:szCs w:val="24"/>
          </w:rPr>
          <w:t>dd-33.accord-entreprise@direccte.gouv.fr</w:t>
        </w:r>
      </w:hyperlink>
    </w:p>
    <w:p w:rsidDel="00820C9A" w:rsidP="008E246B" w:rsidR="00BA0B17" w:rsidRDefault="00BA0B17" w:rsidRPr="00471609">
      <w:pPr>
        <w:pStyle w:val="Corpsdetexte"/>
        <w:jc w:val="both"/>
        <w:rPr>
          <w:del w:author="Sandrine Smieszek" w:date="2021-04-07T12:17:00Z" w:id="922"/>
          <w:rFonts w:ascii="Arial Narrow" w:cs="Arial Unicode MS" w:eastAsia="Arial Unicode MS" w:hAnsi="Arial Narrow"/>
          <w:color w:themeColor="text1" w:val="000000"/>
          <w:szCs w:val="24"/>
        </w:rPr>
      </w:pPr>
    </w:p>
    <w:p w:rsidP="002A44F0" w:rsidR="00EA1F58" w:rsidRDefault="00EA1F58" w:rsidRPr="00471609">
      <w:pPr>
        <w:pStyle w:val="Corpsdetexte"/>
        <w:numPr>
          <w:ilvl w:val="0"/>
          <w:numId w:val="1"/>
        </w:numPr>
        <w:jc w:val="both"/>
        <w:rPr>
          <w:rFonts w:ascii="Arial Narrow" w:cs="Arial Unicode MS" w:eastAsia="Arial Unicode MS" w:hAnsi="Arial Narrow"/>
          <w:color w:themeColor="text1" w:val="000000"/>
          <w:szCs w:val="24"/>
        </w:rPr>
      </w:pPr>
      <w:r w:rsidRPr="00471609">
        <w:rPr>
          <w:rFonts w:ascii="Arial Narrow" w:cs="Arial Unicode MS" w:eastAsia="Arial Unicode MS" w:hAnsi="Arial Narrow"/>
          <w:color w:themeColor="text1" w:val="000000"/>
          <w:szCs w:val="24"/>
        </w:rPr>
        <w:t>en 1 exemplaire original auprès du secrétariat-greffe du conseil des prud’hommes de BORDEAUX.</w:t>
      </w:r>
    </w:p>
    <w:p w:rsidP="008E246B" w:rsidR="00EA1F58" w:rsidRDefault="00EA1F58" w:rsidRPr="00471609">
      <w:pPr>
        <w:pStyle w:val="Corpsdetexte"/>
        <w:jc w:val="both"/>
        <w:rPr>
          <w:rFonts w:ascii="Arial Narrow" w:cs="Arial Unicode MS" w:eastAsia="Arial Unicode MS" w:hAnsi="Arial Narrow"/>
          <w:color w:val="000000"/>
          <w:szCs w:val="24"/>
        </w:rPr>
      </w:pPr>
    </w:p>
    <w:p w:rsidP="008E246B" w:rsidR="00C708A1" w:rsidRDefault="00EA1F58" w:rsidRPr="00471609">
      <w:pPr>
        <w:pStyle w:val="Corpsdetexte"/>
        <w:ind w:left="284"/>
        <w:jc w:val="both"/>
        <w:rPr>
          <w:rFonts w:ascii="Arial Narrow" w:cs="Arial Unicode MS" w:eastAsia="Arial Unicode MS" w:hAnsi="Arial Narrow"/>
          <w:color w:val="000000"/>
          <w:szCs w:val="24"/>
        </w:rPr>
      </w:pPr>
      <w:r w:rsidRPr="00471609">
        <w:rPr>
          <w:rFonts w:ascii="Arial Narrow" w:cs="Arial Unicode MS" w:eastAsia="Arial Unicode MS" w:hAnsi="Arial Narrow"/>
          <w:color w:val="000000"/>
          <w:szCs w:val="24"/>
        </w:rPr>
        <w:t>Fait à BORDEAUX, le </w:t>
      </w:r>
      <w:del w:author="Sandrine Smieszek" w:date="2022-05-25T11:50:00Z" w:id="923">
        <w:r w:rsidDel="00477DD0" w:rsidR="00F22AAF" w:rsidRPr="00471609">
          <w:rPr>
            <w:rFonts w:ascii="Arial Narrow" w:cs="Arial Unicode MS" w:eastAsia="Arial Unicode MS" w:hAnsi="Arial Narrow"/>
            <w:color w:val="000000"/>
            <w:szCs w:val="24"/>
          </w:rPr>
          <w:delText>…………….</w:delText>
        </w:r>
      </w:del>
      <w:ins w:author="Sandrine Smieszek" w:date="2022-05-25T11:50:00Z" w:id="924">
        <w:r w:rsidR="00477DD0">
          <w:rPr>
            <w:rFonts w:ascii="Arial Narrow" w:cs="Arial Unicode MS" w:eastAsia="Arial Unicode MS" w:hAnsi="Arial Narrow"/>
            <w:color w:val="000000"/>
            <w:szCs w:val="24"/>
          </w:rPr>
          <w:t xml:space="preserve">31 Mai </w:t>
        </w:r>
      </w:ins>
      <w:r w:rsidR="00526257" w:rsidRPr="00471609">
        <w:rPr>
          <w:rFonts w:ascii="Arial Narrow" w:cs="Arial Unicode MS" w:eastAsia="Arial Unicode MS" w:hAnsi="Arial Narrow"/>
          <w:color w:val="000000"/>
          <w:szCs w:val="24"/>
        </w:rPr>
        <w:t>20</w:t>
      </w:r>
      <w:r w:rsidR="0026574C" w:rsidRPr="00471609">
        <w:rPr>
          <w:rFonts w:ascii="Arial Narrow" w:cs="Arial Unicode MS" w:eastAsia="Arial Unicode MS" w:hAnsi="Arial Narrow"/>
          <w:color w:val="000000"/>
          <w:szCs w:val="24"/>
        </w:rPr>
        <w:t>2</w:t>
      </w:r>
      <w:ins w:author="Sandrine Smieszek" w:date="2022-05-24T17:01:00Z" w:id="925">
        <w:r w:rsidR="00B10382">
          <w:rPr>
            <w:rFonts w:ascii="Arial Narrow" w:cs="Arial Unicode MS" w:eastAsia="Arial Unicode MS" w:hAnsi="Arial Narrow"/>
            <w:color w:val="000000"/>
            <w:szCs w:val="24"/>
          </w:rPr>
          <w:t>2</w:t>
        </w:r>
      </w:ins>
      <w:del w:author="Sandrine Smieszek" w:date="2021-04-07T11:23:00Z" w:id="926">
        <w:r w:rsidDel="00471609" w:rsidR="0026574C" w:rsidRPr="00471609">
          <w:rPr>
            <w:rFonts w:ascii="Arial Narrow" w:cs="Arial Unicode MS" w:eastAsia="Arial Unicode MS" w:hAnsi="Arial Narrow"/>
            <w:color w:val="000000"/>
            <w:szCs w:val="24"/>
          </w:rPr>
          <w:delText>0</w:delText>
        </w:r>
      </w:del>
    </w:p>
    <w:p w:rsidP="008E246B" w:rsidR="00EA1F58" w:rsidRDefault="00EA1F58" w:rsidRPr="00471609">
      <w:pPr>
        <w:pStyle w:val="Corpsdetexte"/>
        <w:ind w:left="284"/>
        <w:jc w:val="both"/>
        <w:rPr>
          <w:rFonts w:ascii="Arial Narrow" w:cs="Arial Unicode MS" w:eastAsia="Arial Unicode MS" w:hAnsi="Arial Narrow"/>
          <w:color w:val="000000"/>
          <w:szCs w:val="24"/>
        </w:rPr>
      </w:pPr>
      <w:proofErr w:type="gramStart"/>
      <w:r w:rsidRPr="00471609">
        <w:rPr>
          <w:rFonts w:ascii="Arial Narrow" w:cs="Arial Unicode MS" w:eastAsia="Arial Unicode MS" w:hAnsi="Arial Narrow"/>
          <w:color w:val="000000"/>
          <w:szCs w:val="24"/>
        </w:rPr>
        <w:t>en</w:t>
      </w:r>
      <w:proofErr w:type="gramEnd"/>
      <w:r w:rsidRPr="00471609">
        <w:rPr>
          <w:rFonts w:ascii="Arial Narrow" w:cs="Arial Unicode MS" w:eastAsia="Arial Unicode MS" w:hAnsi="Arial Narrow"/>
          <w:color w:val="000000"/>
          <w:szCs w:val="24"/>
        </w:rPr>
        <w:t xml:space="preserve"> </w:t>
      </w:r>
      <w:ins w:author="Sandrine Smieszek" w:date="2021-04-07T11:23:00Z" w:id="927">
        <w:r w:rsidR="00471609">
          <w:rPr>
            <w:rFonts w:ascii="Arial Narrow" w:cs="Arial Unicode MS" w:eastAsia="Arial Unicode MS" w:hAnsi="Arial Narrow"/>
            <w:color w:val="000000"/>
            <w:szCs w:val="24"/>
          </w:rPr>
          <w:t>5</w:t>
        </w:r>
      </w:ins>
      <w:del w:author="Sandrine Smieszek" w:date="2021-04-07T11:23:00Z" w:id="928">
        <w:r w:rsidDel="00471609" w:rsidR="00127C3B" w:rsidRPr="00471609">
          <w:rPr>
            <w:rFonts w:ascii="Arial Narrow" w:cs="Arial Unicode MS" w:eastAsia="Arial Unicode MS" w:hAnsi="Arial Narrow"/>
            <w:color w:val="000000"/>
            <w:szCs w:val="24"/>
          </w:rPr>
          <w:delText>7</w:delText>
        </w:r>
      </w:del>
      <w:r w:rsidR="004D4D1F" w:rsidRPr="00471609">
        <w:rPr>
          <w:rFonts w:ascii="Arial Narrow" w:cs="Arial Unicode MS" w:eastAsia="Arial Unicode MS" w:hAnsi="Arial Narrow"/>
          <w:color w:val="000000"/>
          <w:szCs w:val="24"/>
        </w:rPr>
        <w:t xml:space="preserve"> exemplaires originaux</w:t>
      </w:r>
    </w:p>
    <w:p w:rsidP="008E246B" w:rsidR="00EC5BEF" w:rsidRDefault="00EC5BEF" w:rsidRPr="00C0644E">
      <w:pPr>
        <w:pStyle w:val="Corpsdetexte"/>
        <w:ind w:left="284"/>
        <w:jc w:val="both"/>
        <w:rPr>
          <w:rFonts w:ascii="Arial Narrow" w:cs="Arial Unicode MS" w:eastAsia="Arial Unicode MS" w:hAnsi="Arial Narrow"/>
          <w:color w:val="000000"/>
          <w:szCs w:val="24"/>
          <w:highlight w:val="yellow"/>
        </w:rPr>
      </w:pPr>
    </w:p>
    <w:p w:rsidP="008E246B" w:rsidR="00EA1F58" w:rsidRDefault="00EA1F58" w:rsidRPr="00471609">
      <w:pPr>
        <w:pStyle w:val="Corpsdetexte"/>
        <w:ind w:left="284"/>
        <w:jc w:val="both"/>
        <w:rPr>
          <w:rFonts w:ascii="Arial Narrow" w:cs="Arial Unicode MS" w:eastAsia="Arial Unicode MS" w:hAnsi="Arial Narrow"/>
          <w:color w:val="000000"/>
          <w:szCs w:val="24"/>
        </w:rPr>
      </w:pPr>
      <w:r w:rsidRPr="00471609">
        <w:rPr>
          <w:rFonts w:ascii="Arial Narrow" w:cs="Arial Unicode MS" w:eastAsia="Arial Unicode MS" w:hAnsi="Arial Narrow"/>
          <w:color w:val="000000"/>
          <w:szCs w:val="24"/>
        </w:rPr>
        <w:t>Pour l’Entreprise</w:t>
      </w:r>
      <w:r w:rsidRPr="00471609">
        <w:rPr>
          <w:rFonts w:ascii="Arial Narrow" w:cs="Arial Unicode MS" w:eastAsia="Arial Unicode MS" w:hAnsi="Arial Narrow"/>
          <w:color w:val="000000"/>
          <w:szCs w:val="24"/>
        </w:rPr>
        <w:tab/>
      </w:r>
      <w:r w:rsidRPr="00471609">
        <w:rPr>
          <w:rFonts w:ascii="Arial Narrow" w:cs="Arial Unicode MS" w:eastAsia="Arial Unicode MS" w:hAnsi="Arial Narrow"/>
          <w:color w:val="000000"/>
          <w:szCs w:val="24"/>
        </w:rPr>
        <w:tab/>
      </w:r>
      <w:r w:rsidRPr="00471609">
        <w:rPr>
          <w:rFonts w:ascii="Arial Narrow" w:cs="Arial Unicode MS" w:eastAsia="Arial Unicode MS" w:hAnsi="Arial Narrow"/>
          <w:color w:val="000000"/>
          <w:szCs w:val="24"/>
        </w:rPr>
        <w:tab/>
      </w:r>
      <w:r w:rsidRPr="00471609">
        <w:rPr>
          <w:rFonts w:ascii="Arial Narrow" w:cs="Arial Unicode MS" w:eastAsia="Arial Unicode MS" w:hAnsi="Arial Narrow"/>
          <w:color w:val="000000"/>
          <w:szCs w:val="24"/>
        </w:rPr>
        <w:tab/>
      </w:r>
      <w:r w:rsidRPr="00471609">
        <w:rPr>
          <w:rFonts w:ascii="Arial Narrow" w:cs="Arial Unicode MS" w:eastAsia="Arial Unicode MS" w:hAnsi="Arial Narrow"/>
          <w:color w:val="000000"/>
          <w:szCs w:val="24"/>
        </w:rPr>
        <w:tab/>
      </w:r>
      <w:r w:rsidRPr="00471609">
        <w:rPr>
          <w:rFonts w:ascii="Arial Narrow" w:cs="Arial Unicode MS" w:eastAsia="Arial Unicode MS" w:hAnsi="Arial Narrow"/>
          <w:color w:val="000000"/>
          <w:szCs w:val="24"/>
        </w:rPr>
        <w:tab/>
        <w:t xml:space="preserve">Pour la </w:t>
      </w:r>
      <w:r w:rsidR="0003210C" w:rsidRPr="00471609">
        <w:rPr>
          <w:rFonts w:ascii="Arial Narrow" w:cs="Arial Unicode MS" w:eastAsia="Arial Unicode MS" w:hAnsi="Arial Narrow"/>
          <w:color w:val="000000"/>
          <w:szCs w:val="24"/>
        </w:rPr>
        <w:t>FGA-</w:t>
      </w:r>
      <w:r w:rsidRPr="00471609">
        <w:rPr>
          <w:rFonts w:ascii="Arial Narrow" w:cs="Arial Unicode MS" w:eastAsia="Arial Unicode MS" w:hAnsi="Arial Narrow"/>
          <w:color w:val="000000"/>
          <w:szCs w:val="24"/>
        </w:rPr>
        <w:t>CFDT</w:t>
      </w:r>
    </w:p>
    <w:p w:rsidP="00581190" w:rsidR="00B10382" w:rsidRDefault="00C04D82">
      <w:pPr>
        <w:pStyle w:val="Corpsdetexte"/>
        <w:ind w:left="708"/>
        <w:jc w:val="both"/>
        <w:rPr>
          <w:ins w:author="Sandrine Smieszek" w:date="2022-05-24T17:02:00Z" w:id="929"/>
          <w:rFonts w:ascii="Arial Narrow" w:cs="Arial Unicode MS" w:eastAsia="Arial Unicode MS" w:hAnsi="Arial Narrow"/>
          <w:color w:val="000000"/>
          <w:szCs w:val="24"/>
        </w:rPr>
      </w:pPr>
      <w:del w:author="Sandrine Smieszek" w:date="2021-04-07T11:23:00Z" w:id="930">
        <w:r w:rsidDel="00471609" w:rsidRPr="00471609">
          <w:rPr>
            <w:rFonts w:ascii="Arial Narrow" w:cs="Arial Unicode MS" w:eastAsia="Arial Unicode MS" w:hAnsi="Arial Narrow"/>
            <w:color w:val="000000"/>
            <w:szCs w:val="24"/>
          </w:rPr>
          <w:delText>Sandra VERDIN</w:delText>
        </w:r>
      </w:del>
      <w:ins w:author="Sandrine Smieszek" w:date="2022-05-24T17:01:00Z" w:id="931">
        <w:r w:rsidR="00B10382">
          <w:rPr>
            <w:rFonts w:ascii="Arial Narrow" w:cs="Arial Unicode MS" w:eastAsia="Arial Unicode MS" w:hAnsi="Arial Narrow"/>
            <w:color w:val="000000"/>
            <w:szCs w:val="24"/>
          </w:rPr>
          <w:t xml:space="preserve">, </w:t>
        </w:r>
      </w:ins>
      <w:ins w:author="Sandrine Smieszek" w:date="2022-05-24T17:02:00Z" w:id="932">
        <w:r w:rsidR="00B10382">
          <w:rPr>
            <w:rFonts w:ascii="Arial Narrow" w:cs="Arial Unicode MS" w:eastAsia="Arial Unicode MS" w:hAnsi="Arial Narrow"/>
            <w:color w:val="000000"/>
            <w:szCs w:val="24"/>
          </w:rPr>
          <w:tab/>
        </w:r>
        <w:r w:rsidR="00B10382">
          <w:rPr>
            <w:rFonts w:ascii="Arial Narrow" w:cs="Arial Unicode MS" w:eastAsia="Arial Unicode MS" w:hAnsi="Arial Narrow"/>
            <w:color w:val="000000"/>
            <w:szCs w:val="24"/>
          </w:rPr>
          <w:tab/>
        </w:r>
        <w:r w:rsidR="00B10382">
          <w:rPr>
            <w:rFonts w:ascii="Arial Narrow" w:cs="Arial Unicode MS" w:eastAsia="Arial Unicode MS" w:hAnsi="Arial Narrow"/>
            <w:color w:val="000000"/>
            <w:szCs w:val="24"/>
          </w:rPr>
          <w:tab/>
        </w:r>
        <w:r w:rsidR="00B10382">
          <w:rPr>
            <w:rFonts w:ascii="Arial Narrow" w:cs="Arial Unicode MS" w:eastAsia="Arial Unicode MS" w:hAnsi="Arial Narrow"/>
            <w:color w:val="000000"/>
            <w:szCs w:val="24"/>
          </w:rPr>
          <w:tab/>
        </w:r>
        <w:r w:rsidR="00B10382">
          <w:rPr>
            <w:rFonts w:ascii="Arial Narrow" w:cs="Arial Unicode MS" w:eastAsia="Arial Unicode MS" w:hAnsi="Arial Narrow"/>
            <w:color w:val="000000"/>
            <w:szCs w:val="24"/>
          </w:rPr>
          <w:tab/>
        </w:r>
        <w:r w:rsidR="00B10382">
          <w:rPr>
            <w:rFonts w:ascii="Arial Narrow" w:cs="Arial Unicode MS" w:eastAsia="Arial Unicode MS" w:hAnsi="Arial Narrow"/>
            <w:color w:val="000000"/>
            <w:szCs w:val="24"/>
          </w:rPr>
          <w:tab/>
        </w:r>
      </w:ins>
    </w:p>
    <w:p w:rsidP="008E246B" w:rsidR="00C31618" w:rsidRDefault="00B10382" w:rsidRPr="00471609">
      <w:pPr>
        <w:pStyle w:val="Corpsdetexte"/>
        <w:ind w:left="284"/>
        <w:jc w:val="both"/>
        <w:rPr>
          <w:rFonts w:ascii="Arial Narrow" w:cs="Arial Unicode MS" w:eastAsia="Arial Unicode MS" w:hAnsi="Arial Narrow"/>
          <w:color w:val="000000"/>
          <w:szCs w:val="24"/>
        </w:rPr>
      </w:pPr>
      <w:ins w:author="Sandrine Smieszek" w:date="2022-05-24T17:01:00Z" w:id="933">
        <w:r>
          <w:rPr>
            <w:rFonts w:ascii="Arial Narrow" w:cs="Arial Unicode MS" w:eastAsia="Arial Unicode MS" w:hAnsi="Arial Narrow"/>
            <w:color w:val="000000"/>
            <w:szCs w:val="24"/>
          </w:rPr>
          <w:t xml:space="preserve">Directrice des </w:t>
        </w:r>
      </w:ins>
      <w:ins w:author="Sandrine Smieszek" w:date="2022-05-24T17:02:00Z" w:id="934">
        <w:r>
          <w:rPr>
            <w:rFonts w:ascii="Arial Narrow" w:cs="Arial Unicode MS" w:eastAsia="Arial Unicode MS" w:hAnsi="Arial Narrow"/>
            <w:color w:val="000000"/>
            <w:szCs w:val="24"/>
          </w:rPr>
          <w:t>Ressources Humaines</w:t>
        </w:r>
      </w:ins>
      <w:del w:author="Sandrine Smieszek" w:date="2022-05-24T17:01:00Z" w:id="935">
        <w:r w:rsidDel="00B10382" w:rsidR="00DB3A65" w:rsidRPr="00471609">
          <w:rPr>
            <w:rFonts w:ascii="Arial Narrow" w:cs="Arial Unicode MS" w:eastAsia="Arial Unicode MS" w:hAnsi="Arial Narrow"/>
            <w:color w:val="000000"/>
            <w:szCs w:val="24"/>
          </w:rPr>
          <w:delText xml:space="preserve">, </w:delText>
        </w:r>
      </w:del>
      <w:del w:author="Sandrine Smieszek" w:date="2021-04-07T11:23:00Z" w:id="936">
        <w:r w:rsidDel="00471609" w:rsidR="00DB3A65" w:rsidRPr="00471609">
          <w:rPr>
            <w:rFonts w:ascii="Arial Narrow" w:cs="Arial Unicode MS" w:eastAsia="Arial Unicode MS" w:hAnsi="Arial Narrow"/>
            <w:color w:val="000000"/>
            <w:szCs w:val="24"/>
          </w:rPr>
          <w:delText>D.R.H</w:delText>
        </w:r>
        <w:r w:rsidDel="00471609" w:rsidR="00EA1F58" w:rsidRPr="00471609">
          <w:rPr>
            <w:rFonts w:ascii="Arial Narrow" w:cs="Arial Unicode MS" w:eastAsia="Arial Unicode MS" w:hAnsi="Arial Narrow"/>
            <w:color w:val="000000"/>
            <w:szCs w:val="24"/>
          </w:rPr>
          <w:tab/>
        </w:r>
      </w:del>
      <w:del w:author="Sandrine Smieszek" w:date="2022-05-24T17:02:00Z" w:id="937">
        <w:r w:rsidDel="00B10382" w:rsidR="00EA1F58" w:rsidRPr="00471609">
          <w:rPr>
            <w:rFonts w:ascii="Arial Narrow" w:cs="Arial Unicode MS" w:eastAsia="Arial Unicode MS" w:hAnsi="Arial Narrow"/>
            <w:color w:val="000000"/>
            <w:szCs w:val="24"/>
          </w:rPr>
          <w:tab/>
        </w:r>
        <w:r w:rsidDel="00B10382" w:rsidR="00EA1F58" w:rsidRPr="00471609">
          <w:rPr>
            <w:rFonts w:ascii="Arial Narrow" w:cs="Arial Unicode MS" w:eastAsia="Arial Unicode MS" w:hAnsi="Arial Narrow"/>
            <w:color w:val="000000"/>
            <w:szCs w:val="24"/>
          </w:rPr>
          <w:tab/>
        </w:r>
        <w:r w:rsidDel="00B10382" w:rsidR="00EA1F58" w:rsidRPr="00471609">
          <w:rPr>
            <w:rFonts w:ascii="Arial Narrow" w:cs="Arial Unicode MS" w:eastAsia="Arial Unicode MS" w:hAnsi="Arial Narrow"/>
            <w:color w:val="000000"/>
            <w:szCs w:val="24"/>
          </w:rPr>
          <w:tab/>
        </w:r>
      </w:del>
      <w:r w:rsidR="00EA1F58" w:rsidRPr="00471609">
        <w:rPr>
          <w:rFonts w:ascii="Arial Narrow" w:cs="Arial Unicode MS" w:eastAsia="Arial Unicode MS" w:hAnsi="Arial Narrow"/>
          <w:color w:val="000000"/>
          <w:szCs w:val="24"/>
        </w:rPr>
        <w:tab/>
      </w:r>
      <w:del w:author="Sandrine Smieszek" w:date="2022-05-24T17:02:00Z" w:id="938">
        <w:r w:rsidDel="00B10382" w:rsidR="006B3436" w:rsidRPr="00471609">
          <w:rPr>
            <w:rFonts w:ascii="Arial Narrow" w:cs="Arial Unicode MS" w:eastAsia="Arial Unicode MS" w:hAnsi="Arial Narrow"/>
            <w:color w:val="000000"/>
            <w:szCs w:val="24"/>
          </w:rPr>
          <w:delText>Hervé GOUYE</w:delText>
        </w:r>
      </w:del>
    </w:p>
    <w:p w:rsidP="008E246B" w:rsidR="00820C9A" w:rsidRDefault="00EA1F58">
      <w:pPr>
        <w:pStyle w:val="Corpsdetexte"/>
        <w:ind w:left="284"/>
        <w:jc w:val="both"/>
        <w:rPr>
          <w:ins w:author="Sandrine Smieszek" w:date="2021-04-07T12:17:00Z" w:id="939"/>
          <w:rFonts w:ascii="Arial Narrow" w:cs="Arial Unicode MS" w:eastAsia="Arial Unicode MS" w:hAnsi="Arial Narrow"/>
          <w:color w:val="000000"/>
          <w:szCs w:val="24"/>
        </w:rPr>
      </w:pPr>
      <w:r w:rsidRPr="00471609">
        <w:rPr>
          <w:rFonts w:ascii="Arial Narrow" w:cs="Arial Unicode MS" w:eastAsia="Arial Unicode MS" w:hAnsi="Arial Narrow"/>
          <w:color w:val="000000"/>
          <w:szCs w:val="24"/>
        </w:rPr>
        <w:tab/>
      </w:r>
      <w:r w:rsidRPr="00471609">
        <w:rPr>
          <w:rFonts w:ascii="Arial Narrow" w:cs="Arial Unicode MS" w:eastAsia="Arial Unicode MS" w:hAnsi="Arial Narrow"/>
          <w:color w:val="000000"/>
          <w:szCs w:val="24"/>
        </w:rPr>
        <w:tab/>
      </w:r>
    </w:p>
    <w:p w:rsidP="008E246B" w:rsidR="00EA1F58" w:rsidRDefault="00EA1F58" w:rsidRPr="00471609">
      <w:pPr>
        <w:pStyle w:val="Corpsdetexte"/>
        <w:ind w:left="284"/>
        <w:jc w:val="both"/>
        <w:rPr>
          <w:rFonts w:ascii="Arial Narrow" w:cs="Arial Unicode MS" w:eastAsia="Arial Unicode MS" w:hAnsi="Arial Narrow"/>
          <w:color w:val="000000"/>
          <w:szCs w:val="24"/>
        </w:rPr>
      </w:pPr>
      <w:del w:author="Sandrine Smieszek" w:date="2021-04-07T12:17:00Z" w:id="940">
        <w:r w:rsidDel="00820C9A" w:rsidRPr="00471609">
          <w:rPr>
            <w:rFonts w:ascii="Arial Narrow" w:cs="Arial Unicode MS" w:eastAsia="Arial Unicode MS" w:hAnsi="Arial Narrow"/>
            <w:color w:val="000000"/>
            <w:szCs w:val="24"/>
          </w:rPr>
          <w:tab/>
        </w:r>
        <w:r w:rsidDel="00820C9A" w:rsidRPr="00471609">
          <w:rPr>
            <w:rFonts w:ascii="Arial Narrow" w:cs="Arial Unicode MS" w:eastAsia="Arial Unicode MS" w:hAnsi="Arial Narrow"/>
            <w:color w:val="000000"/>
            <w:szCs w:val="24"/>
          </w:rPr>
          <w:tab/>
        </w:r>
        <w:r w:rsidDel="00820C9A" w:rsidRPr="00471609">
          <w:rPr>
            <w:rFonts w:ascii="Arial Narrow" w:cs="Arial Unicode MS" w:eastAsia="Arial Unicode MS" w:hAnsi="Arial Narrow"/>
            <w:color w:val="000000"/>
            <w:szCs w:val="24"/>
          </w:rPr>
          <w:tab/>
        </w:r>
        <w:r w:rsidDel="00820C9A" w:rsidRPr="00471609">
          <w:rPr>
            <w:rFonts w:ascii="Arial Narrow" w:cs="Arial Unicode MS" w:eastAsia="Arial Unicode MS" w:hAnsi="Arial Narrow"/>
            <w:color w:val="000000"/>
            <w:szCs w:val="24"/>
          </w:rPr>
          <w:tab/>
        </w:r>
        <w:r w:rsidDel="00820C9A" w:rsidRPr="00471609">
          <w:rPr>
            <w:rFonts w:ascii="Arial Narrow" w:cs="Arial Unicode MS" w:eastAsia="Arial Unicode MS" w:hAnsi="Arial Narrow"/>
            <w:color w:val="000000"/>
            <w:szCs w:val="24"/>
          </w:rPr>
          <w:tab/>
          <w:delText xml:space="preserve"> </w:delText>
        </w:r>
      </w:del>
    </w:p>
    <w:p w:rsidDel="00820C9A" w:rsidP="008E246B" w:rsidR="00EC5BEF" w:rsidRDefault="00EC5BEF" w:rsidRPr="00471609">
      <w:pPr>
        <w:pStyle w:val="Corpsdetexte"/>
        <w:ind w:left="284"/>
        <w:jc w:val="both"/>
        <w:rPr>
          <w:del w:author="Sandrine Smieszek" w:date="2021-04-07T12:16:00Z" w:id="941"/>
          <w:rFonts w:ascii="Arial Narrow" w:cs="Arial Unicode MS" w:eastAsia="Arial Unicode MS" w:hAnsi="Arial Narrow"/>
          <w:color w:val="000000"/>
          <w:szCs w:val="24"/>
        </w:rPr>
      </w:pPr>
    </w:p>
    <w:p w:rsidP="008E246B" w:rsidR="00610B38" w:rsidRDefault="00610B38" w:rsidRPr="00471609">
      <w:pPr>
        <w:pStyle w:val="Corpsdetexte"/>
        <w:ind w:left="284"/>
        <w:jc w:val="both"/>
        <w:rPr>
          <w:rFonts w:ascii="Arial Narrow" w:cs="Arial Unicode MS" w:eastAsia="Arial Unicode MS" w:hAnsi="Arial Narrow"/>
          <w:color w:val="000000"/>
          <w:szCs w:val="24"/>
        </w:rPr>
      </w:pPr>
    </w:p>
    <w:p w:rsidP="008E246B" w:rsidR="00526257" w:rsidRDefault="00526257" w:rsidRPr="00471609">
      <w:pPr>
        <w:pStyle w:val="Corpsdetexte"/>
        <w:tabs>
          <w:tab w:pos="5670" w:val="left"/>
        </w:tabs>
        <w:ind w:firstLine="284"/>
        <w:rPr>
          <w:rFonts w:ascii="Arial Narrow" w:cs="Arial Unicode MS" w:eastAsia="Arial Unicode MS" w:hAnsi="Arial Narrow"/>
          <w:color w:val="000000"/>
          <w:szCs w:val="24"/>
        </w:rPr>
      </w:pPr>
      <w:r w:rsidRPr="00471609">
        <w:rPr>
          <w:rFonts w:ascii="Arial Narrow" w:cs="Arial Unicode MS" w:eastAsia="Arial Unicode MS" w:hAnsi="Arial Narrow"/>
          <w:color w:val="000000"/>
          <w:szCs w:val="24"/>
        </w:rPr>
        <w:t xml:space="preserve">Pour la </w:t>
      </w:r>
      <w:r w:rsidR="00EC5BEF" w:rsidRPr="00471609">
        <w:rPr>
          <w:rFonts w:ascii="Arial Narrow" w:cs="Arial Unicode MS" w:eastAsia="Arial Unicode MS" w:hAnsi="Arial Narrow"/>
          <w:color w:val="000000"/>
          <w:szCs w:val="24"/>
        </w:rPr>
        <w:t>FNAF-</w:t>
      </w:r>
      <w:r w:rsidRPr="00471609">
        <w:rPr>
          <w:rFonts w:ascii="Arial Narrow" w:cs="Arial Unicode MS" w:eastAsia="Arial Unicode MS" w:hAnsi="Arial Narrow"/>
          <w:color w:val="000000"/>
          <w:szCs w:val="24"/>
        </w:rPr>
        <w:t xml:space="preserve">CGT </w:t>
      </w:r>
      <w:r w:rsidRPr="00471609">
        <w:rPr>
          <w:rFonts w:ascii="Arial Narrow" w:cs="Arial Unicode MS" w:eastAsia="Arial Unicode MS" w:hAnsi="Arial Narrow"/>
          <w:color w:val="000000"/>
          <w:szCs w:val="24"/>
        </w:rPr>
        <w:tab/>
        <w:t xml:space="preserve">Pour </w:t>
      </w:r>
      <w:r w:rsidR="00586C3D" w:rsidRPr="00471609">
        <w:rPr>
          <w:rFonts w:ascii="Arial Narrow" w:cs="Arial Unicode MS" w:eastAsia="Arial Unicode MS" w:hAnsi="Arial Narrow"/>
          <w:color w:val="000000"/>
          <w:szCs w:val="24"/>
        </w:rPr>
        <w:t>la FGTA-</w:t>
      </w:r>
      <w:r w:rsidRPr="00471609">
        <w:rPr>
          <w:rFonts w:ascii="Arial Narrow" w:cs="Arial Unicode MS" w:eastAsia="Arial Unicode MS" w:hAnsi="Arial Narrow"/>
          <w:color w:val="000000"/>
          <w:szCs w:val="24"/>
        </w:rPr>
        <w:t>FO</w:t>
      </w:r>
    </w:p>
    <w:p w:rsidP="00C303BA" w:rsidR="00C303BA" w:rsidRDefault="0026574C" w:rsidRPr="00471609">
      <w:pPr>
        <w:pStyle w:val="Corpsdetexte"/>
        <w:tabs>
          <w:tab w:pos="5670" w:val="left"/>
        </w:tabs>
        <w:ind w:hanging="5380" w:left="5664"/>
        <w:rPr>
          <w:rFonts w:ascii="Arial Narrow" w:cs="Arial Unicode MS" w:eastAsia="Arial Unicode MS" w:hAnsi="Arial Narrow"/>
          <w:color w:val="000000"/>
          <w:szCs w:val="24"/>
        </w:rPr>
      </w:pPr>
      <w:del w:author="Sandrine Smieszek" w:date="2022-05-24T17:02:00Z" w:id="942">
        <w:r w:rsidDel="00B10382" w:rsidRPr="00471609">
          <w:rPr>
            <w:rFonts w:ascii="Arial Narrow" w:cs="Arial Unicode MS" w:eastAsia="Arial Unicode MS" w:hAnsi="Arial Narrow"/>
            <w:color w:val="000000"/>
            <w:szCs w:val="24"/>
          </w:rPr>
          <w:delText>Christophe CIAMPI</w:delText>
        </w:r>
      </w:del>
      <w:ins w:author="Sandrine Smieszek" w:date="2022-06-08T17:00:00Z" w:id="943">
        <w:r w:rsidR="00581190">
          <w:rPr>
            <w:rFonts w:ascii="Arial Narrow" w:cs="Arial Unicode MS" w:eastAsia="Arial Unicode MS" w:hAnsi="Arial Narrow"/>
            <w:color w:val="000000"/>
            <w:szCs w:val="24"/>
          </w:rPr>
          <w:tab/>
        </w:r>
      </w:ins>
      <w:del w:author="Sandrine Smieszek" w:date="2022-06-08T17:00:00Z" w:id="944">
        <w:r w:rsidDel="00581190" w:rsidR="00526257" w:rsidRPr="00471609">
          <w:rPr>
            <w:rFonts w:ascii="Arial Narrow" w:cs="Arial Unicode MS" w:eastAsia="Arial Unicode MS" w:hAnsi="Arial Narrow"/>
            <w:color w:val="000000"/>
            <w:szCs w:val="24"/>
          </w:rPr>
          <w:tab/>
        </w:r>
      </w:del>
      <w:del w:author="Sandrine Smieszek" w:date="2021-04-07T11:23:00Z" w:id="945">
        <w:r w:rsidDel="00471609" w:rsidRPr="00471609">
          <w:rPr>
            <w:rFonts w:ascii="Arial Narrow" w:cs="Arial Unicode MS" w:eastAsia="Arial Unicode MS" w:hAnsi="Arial Narrow"/>
            <w:color w:val="000000"/>
            <w:szCs w:val="24"/>
          </w:rPr>
          <w:delText>Damien ZAMORA</w:delText>
        </w:r>
      </w:del>
      <w:del w:author="Sandrine Smieszek" w:date="2022-05-24T17:02:00Z" w:id="946">
        <w:r w:rsidDel="00B10382" w:rsidR="00C303BA" w:rsidRPr="00471609">
          <w:rPr>
            <w:rFonts w:ascii="Arial Narrow" w:cs="Arial Unicode MS" w:eastAsia="Arial Unicode MS" w:hAnsi="Arial Narrow"/>
            <w:color w:val="000000"/>
            <w:szCs w:val="24"/>
          </w:rPr>
          <w:tab/>
        </w:r>
        <w:r w:rsidDel="00B10382" w:rsidR="00526257" w:rsidRPr="00471609">
          <w:rPr>
            <w:rFonts w:ascii="Arial Narrow" w:cs="Arial Unicode MS" w:eastAsia="Arial Unicode MS" w:hAnsi="Arial Narrow"/>
            <w:color w:val="000000"/>
            <w:szCs w:val="24"/>
          </w:rPr>
          <w:delText>,</w:delText>
        </w:r>
      </w:del>
      <w:ins w:author="Sandrine Smieszek" w:date="2022-06-08T17:00:00Z" w:id="947">
        <w:r w:rsidR="00581190">
          <w:rPr>
            <w:rFonts w:ascii="Arial Narrow" w:cs="Arial Unicode MS" w:eastAsia="Arial Unicode MS" w:hAnsi="Arial Narrow"/>
            <w:color w:val="000000"/>
            <w:szCs w:val="24"/>
          </w:rPr>
          <w:tab/>
        </w:r>
      </w:ins>
      <w:r w:rsidR="00526257" w:rsidRPr="00471609">
        <w:rPr>
          <w:rFonts w:ascii="Arial Narrow" w:cs="Arial Unicode MS" w:eastAsia="Arial Unicode MS" w:hAnsi="Arial Narrow"/>
          <w:color w:val="000000"/>
          <w:szCs w:val="24"/>
        </w:rPr>
        <w:t xml:space="preserve"> </w:t>
      </w:r>
    </w:p>
    <w:p w:rsidP="00662418" w:rsidR="00662418" w:rsidRDefault="00662418" w:rsidRPr="00471609">
      <w:pPr>
        <w:pStyle w:val="Corpsdetexte"/>
        <w:tabs>
          <w:tab w:pos="5670" w:val="left"/>
        </w:tabs>
        <w:ind w:hanging="5380" w:left="5664"/>
        <w:rPr>
          <w:rFonts w:ascii="Arial Narrow" w:cs="Arial Unicode MS" w:eastAsia="Arial Unicode MS" w:hAnsi="Arial Narrow"/>
          <w:color w:val="000000"/>
          <w:szCs w:val="24"/>
        </w:rPr>
      </w:pPr>
    </w:p>
    <w:p w:rsidP="00662418" w:rsidR="004A21E8" w:rsidRDefault="004A21E8" w:rsidRPr="00471609">
      <w:pPr>
        <w:pStyle w:val="Corpsdetexte"/>
        <w:tabs>
          <w:tab w:pos="5670" w:val="left"/>
        </w:tabs>
        <w:ind w:hanging="5380" w:left="5664"/>
        <w:rPr>
          <w:rFonts w:ascii="Arial Narrow" w:cs="Arial Unicode MS" w:eastAsia="Arial Unicode MS" w:hAnsi="Arial Narrow"/>
          <w:color w:val="000000"/>
          <w:szCs w:val="24"/>
        </w:rPr>
      </w:pPr>
    </w:p>
    <w:p w:rsidDel="00820C9A" w:rsidP="008E246B" w:rsidR="002B5F89" w:rsidRDefault="002B5F89" w:rsidRPr="00471609">
      <w:pPr>
        <w:pStyle w:val="Corpsdetexte"/>
        <w:ind w:firstLine="424" w:left="5240"/>
        <w:jc w:val="both"/>
        <w:rPr>
          <w:del w:author="Sandrine Smieszek" w:date="2021-04-07T12:17:00Z" w:id="948"/>
          <w:rFonts w:ascii="Arial Narrow" w:cs="Arial Unicode MS" w:eastAsia="Arial Unicode MS" w:hAnsi="Arial Narrow"/>
          <w:color w:val="000000"/>
          <w:szCs w:val="24"/>
        </w:rPr>
      </w:pPr>
    </w:p>
    <w:p w:rsidP="008E246B" w:rsidR="004A21E8" w:rsidRDefault="004A21E8" w:rsidRPr="00471609">
      <w:pPr>
        <w:pStyle w:val="Corpsdetexte"/>
        <w:ind w:left="284"/>
        <w:jc w:val="both"/>
        <w:rPr>
          <w:rFonts w:ascii="Arial Narrow" w:cs="Arial Unicode MS" w:eastAsia="Arial Unicode MS" w:hAnsi="Arial Narrow"/>
          <w:color w:val="000000"/>
          <w:szCs w:val="24"/>
        </w:rPr>
      </w:pPr>
      <w:r w:rsidRPr="00471609">
        <w:rPr>
          <w:rFonts w:ascii="Arial Narrow" w:cs="Arial Unicode MS" w:eastAsia="Arial Unicode MS" w:hAnsi="Arial Narrow"/>
          <w:color w:val="000000"/>
          <w:szCs w:val="24"/>
        </w:rPr>
        <w:t xml:space="preserve">Pour la </w:t>
      </w:r>
      <w:r w:rsidR="004D4D1F" w:rsidRPr="00471609">
        <w:rPr>
          <w:rFonts w:ascii="Arial Narrow" w:cs="Arial Unicode MS" w:eastAsia="Arial Unicode MS" w:hAnsi="Arial Narrow"/>
          <w:color w:val="000000"/>
          <w:szCs w:val="24"/>
        </w:rPr>
        <w:t>CFE-</w:t>
      </w:r>
      <w:r w:rsidRPr="00471609">
        <w:rPr>
          <w:rFonts w:ascii="Arial Narrow" w:cs="Arial Unicode MS" w:eastAsia="Arial Unicode MS" w:hAnsi="Arial Narrow"/>
          <w:color w:val="000000"/>
          <w:szCs w:val="24"/>
        </w:rPr>
        <w:t>CGC</w:t>
      </w:r>
      <w:r w:rsidR="004D4D1F" w:rsidRPr="00471609">
        <w:rPr>
          <w:rFonts w:ascii="Arial Narrow" w:cs="Arial Unicode MS" w:eastAsia="Arial Unicode MS" w:hAnsi="Arial Narrow"/>
          <w:color w:val="000000"/>
          <w:szCs w:val="24"/>
        </w:rPr>
        <w:t xml:space="preserve"> SNEC</w:t>
      </w:r>
    </w:p>
    <w:p w:rsidP="00581190" w:rsidR="00C31618" w:rsidRDefault="006B3436" w:rsidRPr="009533E8">
      <w:pPr>
        <w:pStyle w:val="Corpsdetexte"/>
        <w:ind w:firstLine="424" w:left="992"/>
        <w:jc w:val="both"/>
        <w:rPr>
          <w:rFonts w:ascii="Arial Narrow" w:cs="Arial Unicode MS" w:eastAsia="Arial Unicode MS" w:hAnsi="Arial Narrow"/>
          <w:color w:val="000000"/>
          <w:szCs w:val="24"/>
        </w:rPr>
      </w:pPr>
      <w:del w:author="Sandrine Smieszek" w:date="2022-05-24T17:02:00Z" w:id="949">
        <w:r w:rsidDel="00B10382" w:rsidRPr="00471609">
          <w:rPr>
            <w:rFonts w:ascii="Arial Narrow" w:cs="Arial Unicode MS" w:eastAsia="Arial Unicode MS" w:hAnsi="Arial Narrow"/>
            <w:color w:val="000000"/>
            <w:szCs w:val="24"/>
          </w:rPr>
          <w:delText>Thierry BOURDEX</w:delText>
        </w:r>
      </w:del>
      <w:bookmarkStart w:id="950" w:name="_GoBack"/>
      <w:bookmarkEnd w:id="950"/>
    </w:p>
    <w:p w:rsidDel="00820C9A" w:rsidP="00820C9A" w:rsidR="00610B38" w:rsidRDefault="00610B38">
      <w:pPr>
        <w:rPr>
          <w:del w:author="Sandrine Smieszek" w:date="2021-04-07T12:17:00Z" w:id="951"/>
          <w:rFonts w:ascii="Arial Narrow" w:cs="Arial Unicode MS" w:eastAsia="Arial Unicode MS" w:hAnsi="Arial Narrow"/>
          <w:color w:val="000000"/>
          <w:szCs w:val="24"/>
        </w:rPr>
      </w:pPr>
    </w:p>
    <w:p w:rsidP="008E246B" w:rsidR="00820C9A" w:rsidRDefault="00820C9A">
      <w:pPr>
        <w:pStyle w:val="Corpsdetexte"/>
        <w:ind w:firstLine="424" w:left="284"/>
        <w:jc w:val="both"/>
        <w:rPr>
          <w:ins w:author="Sandrine Smieszek" w:date="2021-04-07T12:17:00Z" w:id="952"/>
          <w:rFonts w:ascii="Arial Narrow" w:cs="Arial Unicode MS" w:eastAsia="Arial Unicode MS" w:hAnsi="Arial Narrow"/>
          <w:color w:val="000000"/>
          <w:sz w:val="20"/>
          <w:szCs w:val="24"/>
        </w:rPr>
      </w:pPr>
    </w:p>
    <w:p w:rsidP="008E246B" w:rsidR="00820C9A" w:rsidRDefault="00820C9A" w:rsidRPr="009533E8">
      <w:pPr>
        <w:pStyle w:val="Corpsdetexte"/>
        <w:ind w:firstLine="424" w:left="284"/>
        <w:jc w:val="both"/>
        <w:rPr>
          <w:ins w:author="Sandrine Smieszek" w:date="2021-04-07T12:17:00Z" w:id="953"/>
          <w:rFonts w:ascii="Arial Narrow" w:cs="Arial Unicode MS" w:eastAsia="Arial Unicode MS" w:hAnsi="Arial Narrow"/>
          <w:color w:val="000000"/>
          <w:szCs w:val="24"/>
        </w:rPr>
      </w:pPr>
    </w:p>
    <w:p w:rsidP="00820C9A" w:rsidR="00B67A17" w:rsidRDefault="00B67A17">
      <w:pPr>
        <w:rPr>
          <w:ins w:author="Sandrine Smieszek" w:date="2021-04-08T13:55:00Z" w:id="954"/>
          <w:rFonts w:ascii="Arial Narrow" w:cs="Arial Unicode MS" w:eastAsia="Arial Unicode MS" w:hAnsi="Arial Narrow"/>
          <w:color w:val="000000"/>
          <w:szCs w:val="24"/>
        </w:rPr>
      </w:pPr>
    </w:p>
    <w:p w:rsidP="00820C9A" w:rsidR="00B67A17" w:rsidRDefault="00B67A17">
      <w:pPr>
        <w:rPr>
          <w:ins w:author="Sandrine Smieszek" w:date="2021-04-08T13:55:00Z" w:id="955"/>
          <w:rFonts w:ascii="Arial Narrow" w:cs="Arial Unicode MS" w:eastAsia="Arial Unicode MS" w:hAnsi="Arial Narrow"/>
          <w:color w:val="000000"/>
          <w:szCs w:val="24"/>
        </w:rPr>
      </w:pPr>
    </w:p>
    <w:p w:rsidP="00820C9A" w:rsidR="00B67A17" w:rsidRDefault="00B67A17">
      <w:pPr>
        <w:rPr>
          <w:ins w:author="Sandrine Smieszek" w:date="2021-04-08T13:55:00Z" w:id="956"/>
          <w:rFonts w:ascii="Arial Narrow" w:cs="Arial Unicode MS" w:eastAsia="Arial Unicode MS" w:hAnsi="Arial Narrow"/>
          <w:color w:val="000000"/>
          <w:szCs w:val="24"/>
        </w:rPr>
      </w:pPr>
    </w:p>
    <w:p w:rsidP="00820C9A" w:rsidR="00B67A17" w:rsidRDefault="00B67A17">
      <w:pPr>
        <w:rPr>
          <w:ins w:author="Sandrine Smieszek" w:date="2021-04-08T13:56:00Z" w:id="957"/>
          <w:rFonts w:ascii="Arial Narrow" w:cs="Arial Unicode MS" w:eastAsia="Arial Unicode MS" w:hAnsi="Arial Narrow"/>
          <w:color w:val="000000"/>
          <w:szCs w:val="24"/>
        </w:rPr>
      </w:pPr>
    </w:p>
    <w:p w:rsidDel="00820C9A" w:rsidP="008E246B" w:rsidR="00526257" w:rsidRDefault="004A21E8" w:rsidRPr="009533E8">
      <w:pPr>
        <w:pStyle w:val="Corpsdetexte"/>
        <w:ind w:firstLine="424" w:left="284"/>
        <w:jc w:val="both"/>
        <w:rPr>
          <w:del w:author="Sandrine Smieszek" w:date="2021-04-07T12:17:00Z" w:id="958"/>
          <w:rFonts w:ascii="Arial Narrow" w:cs="Arial Unicode MS" w:eastAsia="Arial Unicode MS" w:hAnsi="Arial Narrow"/>
          <w:color w:val="000000"/>
          <w:szCs w:val="24"/>
        </w:rPr>
      </w:pPr>
      <w:del w:author="Sandrine Smieszek" w:date="2021-04-07T12:17:00Z" w:id="959">
        <w:r w:rsidDel="00820C9A" w:rsidRPr="009533E8">
          <w:rPr>
            <w:rFonts w:ascii="Arial Narrow" w:cs="Arial Unicode MS" w:eastAsia="Arial Unicode MS" w:hAnsi="Arial Narrow"/>
            <w:color w:val="000000"/>
            <w:szCs w:val="24"/>
          </w:rPr>
          <w:tab/>
        </w:r>
      </w:del>
    </w:p>
    <w:p w:rsidDel="00820C9A" w:rsidP="008E246B" w:rsidR="00E05C51" w:rsidRDefault="00E05C51" w:rsidRPr="009533E8">
      <w:pPr>
        <w:pStyle w:val="Corpsdetexte"/>
        <w:ind w:firstLine="424" w:left="284"/>
        <w:jc w:val="both"/>
        <w:rPr>
          <w:del w:author="Sandrine Smieszek" w:date="2021-04-07T12:17:00Z" w:id="960"/>
          <w:rFonts w:ascii="Arial Narrow" w:cs="Arial Unicode MS" w:eastAsia="Arial Unicode MS" w:hAnsi="Arial Narrow"/>
          <w:color w:val="000000"/>
          <w:szCs w:val="24"/>
        </w:rPr>
      </w:pPr>
    </w:p>
    <w:p w:rsidDel="00820C9A" w:rsidR="007F608D" w:rsidRDefault="007F608D">
      <w:pPr>
        <w:rPr>
          <w:ins w:author="Sandra Verdin" w:date="2020-06-18T13:13:00Z" w:id="961"/>
          <w:del w:author="Sandrine Smieszek" w:date="2021-04-07T12:17:00Z" w:id="962"/>
          <w:rFonts w:ascii="Arial Narrow" w:cs="Arial Unicode MS" w:eastAsia="Arial Unicode MS" w:hAnsi="Arial Narrow"/>
          <w:color w:val="000000"/>
          <w:sz w:val="24"/>
          <w:szCs w:val="24"/>
        </w:rPr>
      </w:pPr>
      <w:ins w:author="Sandra Verdin" w:date="2020-06-18T13:13:00Z" w:id="963">
        <w:del w:author="Sandrine Smieszek" w:date="2021-04-07T12:17:00Z" w:id="964">
          <w:r w:rsidDel="00820C9A">
            <w:rPr>
              <w:rFonts w:ascii="Arial Narrow" w:cs="Arial Unicode MS" w:eastAsia="Arial Unicode MS" w:hAnsi="Arial Narrow"/>
              <w:color w:val="000000"/>
              <w:szCs w:val="24"/>
            </w:rPr>
            <w:br w:type="page"/>
          </w:r>
        </w:del>
      </w:ins>
    </w:p>
    <w:p w:rsidDel="007F608D" w:rsidP="00820C9A" w:rsidR="00E05C51" w:rsidRDefault="00E05C51" w:rsidRPr="009533E8">
      <w:pPr>
        <w:rPr>
          <w:del w:author="Sandra Verdin" w:date="2020-06-18T13:13:00Z" w:id="965"/>
          <w:rFonts w:ascii="Arial Narrow" w:cs="Arial Unicode MS" w:eastAsia="Arial Unicode MS" w:hAnsi="Arial Narrow"/>
          <w:color w:val="000000"/>
          <w:szCs w:val="24"/>
        </w:rPr>
      </w:pPr>
    </w:p>
    <w:p w:rsidDel="007F608D" w:rsidP="00820C9A" w:rsidR="00E05C51" w:rsidRDefault="00E05C51" w:rsidRPr="009533E8">
      <w:pPr>
        <w:rPr>
          <w:del w:author="Sandra Verdin" w:date="2020-06-18T13:13:00Z" w:id="966"/>
          <w:rFonts w:ascii="Arial Narrow" w:cs="Arial Unicode MS" w:eastAsia="Arial Unicode MS" w:hAnsi="Arial Narrow"/>
          <w:color w:val="000000"/>
          <w:szCs w:val="24"/>
        </w:rPr>
      </w:pPr>
    </w:p>
    <w:p w:rsidDel="007F608D" w:rsidP="00820C9A" w:rsidR="00E05C51" w:rsidRDefault="00E05C51" w:rsidRPr="009533E8">
      <w:pPr>
        <w:rPr>
          <w:del w:author="Sandra Verdin" w:date="2020-06-18T13:13:00Z" w:id="967"/>
          <w:rFonts w:ascii="Arial Narrow" w:cs="Arial Unicode MS" w:eastAsia="Arial Unicode MS" w:hAnsi="Arial Narrow"/>
          <w:color w:val="000000"/>
          <w:szCs w:val="24"/>
        </w:rPr>
      </w:pPr>
    </w:p>
    <w:p w:rsidDel="004D5B8D" w:rsidP="00820C9A" w:rsidR="00526257" w:rsidRDefault="00526257" w:rsidRPr="009533E8">
      <w:pPr>
        <w:rPr>
          <w:del w:author="Sandrine Smieszek" w:date="2022-05-24T17:22:00Z" w:id="968"/>
          <w:rFonts w:ascii="Arial Narrow" w:cs="Arial Unicode MS" w:eastAsia="Arial Unicode MS" w:hAnsi="Arial Narrow"/>
          <w:color w:val="000000"/>
          <w:szCs w:val="24"/>
        </w:rPr>
      </w:pPr>
    </w:p>
    <w:p w:rsidP="008E246B" w:rsidR="00EA1F58" w:rsidRDefault="00EA1F58" w:rsidRPr="009533E8">
      <w:pPr>
        <w:pStyle w:val="Corpsdetexte"/>
        <w:ind w:left="284"/>
        <w:jc w:val="center"/>
        <w:rPr>
          <w:rFonts w:ascii="Arial Narrow" w:cs="Arial Unicode MS" w:eastAsia="Arial Unicode MS" w:hAnsi="Arial Narrow"/>
          <w:color w:val="000000"/>
          <w:szCs w:val="24"/>
        </w:rPr>
      </w:pPr>
      <w:r w:rsidRPr="009533E8">
        <w:rPr>
          <w:rFonts w:ascii="Arial Narrow" w:cs="Arial Unicode MS" w:eastAsia="Arial Unicode MS" w:hAnsi="Arial Narrow"/>
          <w:color w:val="000000"/>
          <w:szCs w:val="24"/>
        </w:rPr>
        <w:t>ANNEXE 1</w:t>
      </w:r>
    </w:p>
    <w:p w:rsidP="008E246B" w:rsidR="00EA1F58" w:rsidRDefault="00EA1F58" w:rsidRPr="009533E8">
      <w:pPr>
        <w:jc w:val="center"/>
        <w:rPr>
          <w:rFonts w:ascii="Arial Narrow" w:cs="Arial Unicode MS" w:eastAsia="Arial Unicode MS" w:hAnsi="Arial Narrow"/>
          <w:color w:val="000000"/>
          <w:sz w:val="24"/>
          <w:szCs w:val="24"/>
        </w:rPr>
      </w:pPr>
    </w:p>
    <w:p w:rsidP="008E246B" w:rsidR="00EA1F58" w:rsidRDefault="00EA1F58" w:rsidRPr="009533E8">
      <w:pPr>
        <w:jc w:val="both"/>
        <w:rPr>
          <w:rFonts w:ascii="Arial Narrow" w:cs="Arial Unicode MS" w:eastAsia="Arial Unicode MS" w:hAnsi="Arial Narrow"/>
          <w:color w:val="000000"/>
          <w:sz w:val="24"/>
          <w:szCs w:val="24"/>
        </w:rPr>
      </w:pPr>
    </w:p>
    <w:p w:rsidP="008E246B" w:rsidR="00EA1F58" w:rsidRDefault="00EA1F58" w:rsidRPr="009533E8">
      <w:pPr>
        <w:jc w:val="both"/>
        <w:rPr>
          <w:rFonts w:ascii="Arial Narrow" w:cs="Arial Unicode MS" w:eastAsia="Arial Unicode MS" w:hAnsi="Arial Narrow"/>
          <w:color w:val="000000"/>
          <w:sz w:val="24"/>
          <w:szCs w:val="24"/>
        </w:rPr>
      </w:pPr>
    </w:p>
    <w:p w:rsidP="008E246B" w:rsidR="00EA1F58" w:rsidRDefault="00EA1F58" w:rsidRPr="009533E8">
      <w:pPr>
        <w:pStyle w:val="Corpsdetexte2"/>
        <w:rPr>
          <w:rFonts w:ascii="Arial Narrow" w:cs="Arial Unicode MS" w:eastAsia="Arial Unicode MS" w:hAnsi="Arial Narrow"/>
          <w:b/>
          <w:bCs/>
          <w:color w:val="000000"/>
          <w:sz w:val="24"/>
          <w:szCs w:val="24"/>
          <w:u w:val="single"/>
        </w:rPr>
      </w:pPr>
      <w:r w:rsidRPr="009533E8">
        <w:rPr>
          <w:rFonts w:ascii="Arial Narrow" w:cs="Arial Unicode MS" w:eastAsia="Arial Unicode MS" w:hAnsi="Arial Narrow"/>
          <w:b/>
          <w:bCs/>
          <w:color w:val="000000"/>
          <w:sz w:val="24"/>
          <w:szCs w:val="24"/>
          <w:u w:val="single"/>
        </w:rPr>
        <w:t>ETABLISSEMENTS COUVERTS AU TITRE DU PRESENT ACCORD</w:t>
      </w:r>
    </w:p>
    <w:p w:rsidP="008E246B" w:rsidR="00F22AAF" w:rsidRDefault="00F22AAF" w:rsidRPr="009533E8">
      <w:pPr>
        <w:pStyle w:val="Corpsdetexte2"/>
        <w:rPr>
          <w:rFonts w:ascii="Arial Narrow" w:cs="Arial Unicode MS" w:eastAsia="Arial Unicode MS" w:hAnsi="Arial Narrow"/>
          <w:b/>
          <w:bCs/>
          <w:color w:val="000000"/>
          <w:sz w:val="24"/>
          <w:szCs w:val="24"/>
          <w:u w:val="single"/>
        </w:rPr>
      </w:pPr>
    </w:p>
    <w:p w:rsidP="00544DEE" w:rsidR="00544DEE" w:rsidRDefault="00544DEE" w:rsidRPr="009533E8">
      <w:pPr>
        <w:rPr>
          <w:rFonts w:ascii="Arial Narrow" w:eastAsia="Arial Unicode MS" w:hAnsi="Arial Narrow"/>
          <w:sz w:val="24"/>
          <w:szCs w:val="24"/>
        </w:rPr>
      </w:pPr>
    </w:p>
    <w:tbl>
      <w:tblPr>
        <w:tblW w:type="dxa" w:w="9214"/>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left w:type="dxa" w:w="70"/>
          <w:right w:type="dxa" w:w="70"/>
        </w:tblCellMar>
        <w:tblLook w:firstColumn="0" w:firstRow="0" w:lastColumn="0" w:lastRow="0" w:noHBand="0" w:noVBand="0" w:val="0000"/>
      </w:tblPr>
      <w:tblGrid>
        <w:gridCol w:w="4422"/>
        <w:gridCol w:w="4792"/>
      </w:tblGrid>
      <w:tr w:rsidR="00544DEE" w:rsidRPr="009533E8" w:rsidTr="001D2DC1">
        <w:trPr>
          <w:jc w:val="center"/>
        </w:trPr>
        <w:tc>
          <w:tcPr>
            <w:tcW w:type="dxa" w:w="4422"/>
            <w:tcBorders>
              <w:top w:color="auto" w:space="0" w:sz="4" w:val="single"/>
              <w:left w:color="auto" w:space="0" w:sz="4" w:val="single"/>
              <w:bottom w:color="auto" w:space="0" w:sz="4" w:val="single"/>
              <w:right w:color="auto" w:space="0" w:sz="4" w:val="single"/>
            </w:tcBorders>
          </w:tcPr>
          <w:p w:rsidP="001D2DC1" w:rsidR="00544DEE" w:rsidRDefault="00544DEE" w:rsidRPr="009533E8">
            <w:pPr>
              <w:jc w:val="center"/>
              <w:rPr>
                <w:rFonts w:ascii="Arial Narrow" w:cs="Arial" w:hAnsi="Arial Narrow"/>
                <w:sz w:val="24"/>
                <w:szCs w:val="24"/>
              </w:rPr>
            </w:pPr>
            <w:r w:rsidRPr="009533E8">
              <w:rPr>
                <w:rFonts w:ascii="Arial Narrow" w:cs="Arial" w:hAnsi="Arial Narrow"/>
                <w:sz w:val="24"/>
                <w:szCs w:val="24"/>
              </w:rPr>
              <w:t>SITES</w:t>
            </w:r>
          </w:p>
        </w:tc>
        <w:tc>
          <w:tcPr>
            <w:tcW w:type="dxa" w:w="4792"/>
            <w:tcBorders>
              <w:top w:color="auto" w:space="0" w:sz="4" w:val="single"/>
              <w:left w:color="auto" w:space="0" w:sz="4" w:val="single"/>
              <w:bottom w:color="auto" w:space="0" w:sz="4" w:val="single"/>
              <w:right w:color="auto" w:space="0" w:sz="4" w:val="single"/>
            </w:tcBorders>
          </w:tcPr>
          <w:p w:rsidP="001D2DC1" w:rsidR="00544DEE" w:rsidRDefault="00544DEE" w:rsidRPr="009533E8">
            <w:pPr>
              <w:jc w:val="center"/>
              <w:rPr>
                <w:rFonts w:ascii="Arial Narrow" w:cs="Arial" w:hAnsi="Arial Narrow"/>
                <w:sz w:val="24"/>
                <w:szCs w:val="24"/>
              </w:rPr>
            </w:pPr>
            <w:r w:rsidRPr="009533E8">
              <w:rPr>
                <w:rFonts w:ascii="Arial Narrow" w:cs="Arial" w:hAnsi="Arial Narrow"/>
                <w:sz w:val="24"/>
                <w:szCs w:val="24"/>
              </w:rPr>
              <w:t>ADRESSE</w:t>
            </w:r>
          </w:p>
        </w:tc>
      </w:tr>
      <w:tr w:rsidR="00544DEE" w:rsidRPr="009533E8" w:rsidTr="001D2DC1">
        <w:trPr>
          <w:jc w:val="center"/>
        </w:trPr>
        <w:tc>
          <w:tcPr>
            <w:tcW w:type="dxa" w:w="4422"/>
            <w:tcBorders>
              <w:top w:color="auto" w:space="0" w:sz="4" w:val="single"/>
              <w:left w:color="auto" w:space="0" w:sz="4" w:val="single"/>
              <w:bottom w:color="auto" w:space="0" w:sz="4" w:val="single"/>
              <w:right w:color="auto" w:space="0" w:sz="4" w:val="single"/>
            </w:tcBorders>
          </w:tcPr>
          <w:p w:rsidP="001D2DC1" w:rsidR="00544DEE" w:rsidRDefault="00544DEE" w:rsidRPr="009533E8">
            <w:pPr>
              <w:jc w:val="center"/>
              <w:rPr>
                <w:rFonts w:ascii="Arial Narrow" w:cs="Arial" w:hAnsi="Arial Narrow"/>
                <w:sz w:val="24"/>
                <w:szCs w:val="24"/>
              </w:rPr>
            </w:pPr>
            <w:r w:rsidRPr="009533E8">
              <w:rPr>
                <w:rFonts w:ascii="Arial Narrow" w:cs="Arial" w:hAnsi="Arial Narrow"/>
                <w:sz w:val="24"/>
                <w:szCs w:val="24"/>
              </w:rPr>
              <w:t>Bordeaux</w:t>
            </w:r>
          </w:p>
        </w:tc>
        <w:tc>
          <w:tcPr>
            <w:tcW w:type="dxa" w:w="4792"/>
            <w:tcBorders>
              <w:top w:color="auto" w:space="0" w:sz="4" w:val="single"/>
              <w:left w:color="auto" w:space="0" w:sz="4" w:val="single"/>
              <w:bottom w:color="auto" w:space="0" w:sz="4" w:val="single"/>
              <w:right w:color="auto" w:space="0" w:sz="4" w:val="single"/>
            </w:tcBorders>
          </w:tcPr>
          <w:p w:rsidP="001D2DC1" w:rsidR="00544DEE" w:rsidRDefault="00544DEE" w:rsidRPr="009533E8">
            <w:pPr>
              <w:jc w:val="center"/>
              <w:rPr>
                <w:rFonts w:ascii="Arial Narrow" w:cs="Arial" w:hAnsi="Arial Narrow"/>
                <w:sz w:val="24"/>
                <w:szCs w:val="24"/>
              </w:rPr>
            </w:pPr>
            <w:r w:rsidRPr="009533E8">
              <w:rPr>
                <w:rFonts w:ascii="Arial Narrow" w:cs="Arial" w:hAnsi="Arial Narrow"/>
                <w:sz w:val="24"/>
                <w:szCs w:val="24"/>
              </w:rPr>
              <w:t>18 Rue Boileau – CS 70012</w:t>
            </w:r>
          </w:p>
          <w:p w:rsidP="001D2DC1" w:rsidR="00544DEE" w:rsidRDefault="00544DEE" w:rsidRPr="009533E8">
            <w:pPr>
              <w:jc w:val="center"/>
              <w:rPr>
                <w:rFonts w:ascii="Arial Narrow" w:cs="Arial" w:hAnsi="Arial Narrow"/>
                <w:sz w:val="24"/>
                <w:szCs w:val="24"/>
              </w:rPr>
            </w:pPr>
            <w:r w:rsidRPr="009533E8">
              <w:rPr>
                <w:rFonts w:ascii="Arial Narrow" w:cs="Arial" w:hAnsi="Arial Narrow"/>
                <w:sz w:val="24"/>
                <w:szCs w:val="24"/>
              </w:rPr>
              <w:t>33 070 BORDEAUX Cedex</w:t>
            </w:r>
          </w:p>
        </w:tc>
      </w:tr>
      <w:tr w:rsidR="00544DEE" w:rsidRPr="009533E8" w:rsidTr="001D2DC1">
        <w:trPr>
          <w:jc w:val="center"/>
        </w:trPr>
        <w:tc>
          <w:tcPr>
            <w:tcW w:type="dxa" w:w="4422"/>
            <w:tcBorders>
              <w:top w:color="auto" w:space="0" w:sz="4" w:val="single"/>
              <w:left w:color="auto" w:space="0" w:sz="4" w:val="single"/>
              <w:bottom w:color="auto" w:space="0" w:sz="4" w:val="single"/>
              <w:right w:color="auto" w:space="0" w:sz="4" w:val="single"/>
            </w:tcBorders>
          </w:tcPr>
          <w:p w:rsidP="001D2DC1" w:rsidR="00544DEE" w:rsidRDefault="00544DEE" w:rsidRPr="009533E8">
            <w:pPr>
              <w:jc w:val="center"/>
              <w:rPr>
                <w:rFonts w:ascii="Arial Narrow" w:cs="Arial" w:hAnsi="Arial Narrow"/>
                <w:sz w:val="24"/>
                <w:szCs w:val="24"/>
              </w:rPr>
            </w:pPr>
            <w:r w:rsidRPr="009533E8">
              <w:rPr>
                <w:rFonts w:ascii="Arial Narrow" w:cs="Arial" w:hAnsi="Arial Narrow"/>
                <w:sz w:val="24"/>
                <w:szCs w:val="24"/>
              </w:rPr>
              <w:t>Bayeux</w:t>
            </w:r>
          </w:p>
        </w:tc>
        <w:tc>
          <w:tcPr>
            <w:tcW w:type="dxa" w:w="4792"/>
            <w:tcBorders>
              <w:top w:color="auto" w:space="0" w:sz="4" w:val="single"/>
              <w:left w:color="auto" w:space="0" w:sz="4" w:val="single"/>
              <w:bottom w:color="auto" w:space="0" w:sz="4" w:val="single"/>
              <w:right w:color="auto" w:space="0" w:sz="4" w:val="single"/>
            </w:tcBorders>
          </w:tcPr>
          <w:p w:rsidP="001D2DC1" w:rsidR="00544DEE" w:rsidRDefault="00544DEE" w:rsidRPr="009533E8">
            <w:pPr>
              <w:jc w:val="center"/>
              <w:rPr>
                <w:rFonts w:ascii="Arial Narrow" w:cs="Arial" w:hAnsi="Arial Narrow"/>
                <w:sz w:val="24"/>
                <w:szCs w:val="24"/>
              </w:rPr>
            </w:pPr>
            <w:r w:rsidRPr="009533E8">
              <w:rPr>
                <w:rFonts w:ascii="Arial Narrow" w:cs="Arial" w:hAnsi="Arial Narrow"/>
                <w:sz w:val="24"/>
                <w:szCs w:val="24"/>
              </w:rPr>
              <w:t>2 route de Tilly - CS 60990</w:t>
            </w:r>
          </w:p>
          <w:p w:rsidP="001D2DC1" w:rsidR="00544DEE" w:rsidRDefault="00544DEE" w:rsidRPr="009533E8">
            <w:pPr>
              <w:jc w:val="center"/>
              <w:rPr>
                <w:rFonts w:ascii="Arial Narrow" w:cs="Arial" w:hAnsi="Arial Narrow"/>
                <w:sz w:val="24"/>
                <w:szCs w:val="24"/>
              </w:rPr>
            </w:pPr>
            <w:r w:rsidRPr="009533E8">
              <w:rPr>
                <w:rFonts w:ascii="Arial Narrow" w:cs="Arial" w:hAnsi="Arial Narrow"/>
                <w:sz w:val="24"/>
                <w:szCs w:val="24"/>
              </w:rPr>
              <w:t>14 406 BAYEUX Cedex</w:t>
            </w:r>
          </w:p>
        </w:tc>
      </w:tr>
      <w:tr w:rsidR="00544DEE" w:rsidRPr="009533E8" w:rsidTr="001D2DC1">
        <w:trPr>
          <w:jc w:val="center"/>
        </w:trPr>
        <w:tc>
          <w:tcPr>
            <w:tcW w:type="dxa" w:w="4422"/>
            <w:tcBorders>
              <w:top w:color="auto" w:space="0" w:sz="4" w:val="single"/>
              <w:left w:color="auto" w:space="0" w:sz="4" w:val="single"/>
              <w:bottom w:color="auto" w:space="0" w:sz="4" w:val="single"/>
              <w:right w:color="auto" w:space="0" w:sz="4" w:val="single"/>
            </w:tcBorders>
          </w:tcPr>
          <w:p w:rsidP="001D2DC1" w:rsidR="00544DEE" w:rsidRDefault="00544DEE" w:rsidRPr="009533E8">
            <w:pPr>
              <w:jc w:val="center"/>
              <w:rPr>
                <w:rFonts w:ascii="Arial Narrow" w:cs="Arial" w:hAnsi="Arial Narrow"/>
                <w:sz w:val="24"/>
                <w:szCs w:val="24"/>
              </w:rPr>
            </w:pPr>
            <w:r w:rsidRPr="009533E8">
              <w:rPr>
                <w:rFonts w:ascii="Arial Narrow" w:cs="Arial" w:hAnsi="Arial Narrow"/>
                <w:sz w:val="24"/>
                <w:szCs w:val="24"/>
              </w:rPr>
              <w:t>Nîmes</w:t>
            </w:r>
          </w:p>
        </w:tc>
        <w:tc>
          <w:tcPr>
            <w:tcW w:type="dxa" w:w="4792"/>
            <w:tcBorders>
              <w:top w:color="auto" w:space="0" w:sz="4" w:val="single"/>
              <w:left w:color="auto" w:space="0" w:sz="4" w:val="single"/>
              <w:bottom w:color="auto" w:space="0" w:sz="4" w:val="single"/>
              <w:right w:color="auto" w:space="0" w:sz="4" w:val="single"/>
            </w:tcBorders>
          </w:tcPr>
          <w:p w:rsidP="001D2DC1" w:rsidR="00544DEE" w:rsidRDefault="00544DEE" w:rsidRPr="009533E8">
            <w:pPr>
              <w:jc w:val="center"/>
              <w:rPr>
                <w:rFonts w:ascii="Arial Narrow" w:cs="Arial" w:hAnsi="Arial Narrow"/>
                <w:sz w:val="24"/>
                <w:szCs w:val="24"/>
              </w:rPr>
            </w:pPr>
            <w:r w:rsidRPr="009533E8">
              <w:rPr>
                <w:rFonts w:ascii="Arial Narrow" w:cs="Arial" w:hAnsi="Arial Narrow"/>
                <w:sz w:val="24"/>
                <w:szCs w:val="24"/>
              </w:rPr>
              <w:t xml:space="preserve">ZAC de </w:t>
            </w:r>
            <w:proofErr w:type="spellStart"/>
            <w:r w:rsidRPr="009533E8">
              <w:rPr>
                <w:rFonts w:ascii="Arial Narrow" w:cs="Arial" w:hAnsi="Arial Narrow"/>
                <w:sz w:val="24"/>
                <w:szCs w:val="24"/>
              </w:rPr>
              <w:t>Grezan</w:t>
            </w:r>
            <w:proofErr w:type="spellEnd"/>
            <w:r w:rsidRPr="009533E8">
              <w:rPr>
                <w:rFonts w:ascii="Arial Narrow" w:cs="Arial" w:hAnsi="Arial Narrow"/>
                <w:sz w:val="24"/>
                <w:szCs w:val="24"/>
              </w:rPr>
              <w:t xml:space="preserve"> – 115 Rue de Bacchus</w:t>
            </w:r>
          </w:p>
          <w:p w:rsidP="001D2DC1" w:rsidR="00544DEE" w:rsidRDefault="00544DEE" w:rsidRPr="009533E8">
            <w:pPr>
              <w:jc w:val="center"/>
              <w:rPr>
                <w:rFonts w:ascii="Arial Narrow" w:cs="Arial" w:hAnsi="Arial Narrow"/>
                <w:sz w:val="24"/>
                <w:szCs w:val="24"/>
              </w:rPr>
            </w:pPr>
            <w:r w:rsidRPr="009533E8">
              <w:rPr>
                <w:rFonts w:ascii="Arial Narrow" w:cs="Arial" w:hAnsi="Arial Narrow"/>
                <w:sz w:val="24"/>
                <w:szCs w:val="24"/>
              </w:rPr>
              <w:t>30 000 NÎMES</w:t>
            </w:r>
          </w:p>
        </w:tc>
      </w:tr>
      <w:tr w:rsidR="00544DEE" w:rsidRPr="009533E8" w:rsidTr="001D2DC1">
        <w:trPr>
          <w:jc w:val="center"/>
        </w:trPr>
        <w:tc>
          <w:tcPr>
            <w:tcW w:type="dxa" w:w="4422"/>
            <w:tcBorders>
              <w:top w:color="auto" w:space="0" w:sz="4" w:val="single"/>
              <w:left w:color="auto" w:space="0" w:sz="4" w:val="single"/>
              <w:bottom w:color="auto" w:space="0" w:sz="4" w:val="single"/>
              <w:right w:color="auto" w:space="0" w:sz="4" w:val="single"/>
            </w:tcBorders>
          </w:tcPr>
          <w:p w:rsidP="001D2DC1" w:rsidR="00544DEE" w:rsidRDefault="00544DEE" w:rsidRPr="009533E8">
            <w:pPr>
              <w:jc w:val="center"/>
              <w:rPr>
                <w:rFonts w:ascii="Arial Narrow" w:cs="Arial" w:hAnsi="Arial Narrow"/>
                <w:sz w:val="24"/>
                <w:szCs w:val="24"/>
              </w:rPr>
            </w:pPr>
            <w:r w:rsidRPr="009533E8">
              <w:rPr>
                <w:rFonts w:ascii="Arial Narrow" w:cs="Arial" w:hAnsi="Arial Narrow"/>
                <w:sz w:val="24"/>
                <w:szCs w:val="24"/>
              </w:rPr>
              <w:t>Doué en Anjou</w:t>
            </w:r>
          </w:p>
        </w:tc>
        <w:tc>
          <w:tcPr>
            <w:tcW w:type="dxa" w:w="4792"/>
            <w:tcBorders>
              <w:top w:color="auto" w:space="0" w:sz="4" w:val="single"/>
              <w:left w:color="auto" w:space="0" w:sz="4" w:val="single"/>
              <w:bottom w:color="auto" w:space="0" w:sz="4" w:val="single"/>
              <w:right w:color="auto" w:space="0" w:sz="4" w:val="single"/>
            </w:tcBorders>
          </w:tcPr>
          <w:p w:rsidP="001D2DC1" w:rsidR="00544DEE" w:rsidRDefault="00544DEE" w:rsidRPr="009533E8">
            <w:pPr>
              <w:jc w:val="center"/>
              <w:rPr>
                <w:rFonts w:ascii="Arial Narrow" w:cs="Arial" w:hAnsi="Arial Narrow"/>
                <w:sz w:val="24"/>
                <w:szCs w:val="24"/>
              </w:rPr>
            </w:pPr>
            <w:r w:rsidRPr="009533E8">
              <w:rPr>
                <w:rFonts w:ascii="Arial Narrow" w:cs="Arial" w:hAnsi="Arial Narrow"/>
                <w:sz w:val="24"/>
                <w:szCs w:val="24"/>
              </w:rPr>
              <w:t>67 Rue de la Croix Germain – ZI la Saulaie</w:t>
            </w:r>
          </w:p>
          <w:p w:rsidP="001D2DC1" w:rsidR="00544DEE" w:rsidRDefault="00544DEE" w:rsidRPr="009533E8">
            <w:pPr>
              <w:jc w:val="center"/>
              <w:rPr>
                <w:rFonts w:ascii="Arial Narrow" w:cs="Arial" w:hAnsi="Arial Narrow"/>
                <w:sz w:val="24"/>
                <w:szCs w:val="24"/>
              </w:rPr>
            </w:pPr>
            <w:r w:rsidRPr="009533E8">
              <w:rPr>
                <w:rFonts w:ascii="Arial Narrow" w:cs="Arial" w:hAnsi="Arial Narrow"/>
                <w:sz w:val="24"/>
                <w:szCs w:val="24"/>
              </w:rPr>
              <w:t>49 700 DOUE EN ANJOU</w:t>
            </w:r>
          </w:p>
        </w:tc>
      </w:tr>
      <w:tr w:rsidR="00544DEE" w:rsidRPr="009533E8" w:rsidTr="001D2DC1">
        <w:trPr>
          <w:jc w:val="center"/>
        </w:trPr>
        <w:tc>
          <w:tcPr>
            <w:tcW w:type="dxa" w:w="4422"/>
            <w:tcBorders>
              <w:top w:color="auto" w:space="0" w:sz="4" w:val="single"/>
              <w:left w:color="auto" w:space="0" w:sz="4" w:val="single"/>
              <w:bottom w:color="auto" w:space="0" w:sz="4" w:val="single"/>
              <w:right w:color="auto" w:space="0" w:sz="4" w:val="single"/>
            </w:tcBorders>
          </w:tcPr>
          <w:p w:rsidP="001D2DC1" w:rsidR="00544DEE" w:rsidRDefault="00544DEE" w:rsidRPr="009533E8">
            <w:pPr>
              <w:jc w:val="center"/>
              <w:rPr>
                <w:rFonts w:ascii="Arial Narrow" w:cs="Arial" w:hAnsi="Arial Narrow"/>
                <w:sz w:val="24"/>
                <w:szCs w:val="24"/>
              </w:rPr>
            </w:pPr>
            <w:proofErr w:type="spellStart"/>
            <w:r w:rsidRPr="009533E8">
              <w:rPr>
                <w:rFonts w:ascii="Arial Narrow" w:cs="Arial" w:hAnsi="Arial Narrow"/>
                <w:sz w:val="24"/>
                <w:szCs w:val="24"/>
              </w:rPr>
              <w:t>Beychac</w:t>
            </w:r>
            <w:proofErr w:type="spellEnd"/>
            <w:r w:rsidRPr="009533E8">
              <w:rPr>
                <w:rFonts w:ascii="Arial Narrow" w:cs="Arial" w:hAnsi="Arial Narrow"/>
                <w:sz w:val="24"/>
                <w:szCs w:val="24"/>
              </w:rPr>
              <w:t xml:space="preserve"> &amp; </w:t>
            </w:r>
            <w:proofErr w:type="spellStart"/>
            <w:r w:rsidRPr="009533E8">
              <w:rPr>
                <w:rFonts w:ascii="Arial Narrow" w:cs="Arial" w:hAnsi="Arial Narrow"/>
                <w:sz w:val="24"/>
                <w:szCs w:val="24"/>
              </w:rPr>
              <w:t>Caillau</w:t>
            </w:r>
            <w:proofErr w:type="spellEnd"/>
          </w:p>
        </w:tc>
        <w:tc>
          <w:tcPr>
            <w:tcW w:type="dxa" w:w="4792"/>
            <w:tcBorders>
              <w:top w:color="auto" w:space="0" w:sz="4" w:val="single"/>
              <w:left w:color="auto" w:space="0" w:sz="4" w:val="single"/>
              <w:bottom w:color="auto" w:space="0" w:sz="4" w:val="single"/>
              <w:right w:color="auto" w:space="0" w:sz="4" w:val="single"/>
            </w:tcBorders>
          </w:tcPr>
          <w:p w:rsidP="001D2DC1" w:rsidR="00544DEE" w:rsidRDefault="00544DEE" w:rsidRPr="009533E8">
            <w:pPr>
              <w:jc w:val="center"/>
              <w:rPr>
                <w:rFonts w:ascii="Arial Narrow" w:cs="Arial" w:hAnsi="Arial Narrow"/>
                <w:sz w:val="24"/>
                <w:szCs w:val="24"/>
              </w:rPr>
            </w:pPr>
            <w:r w:rsidRPr="009533E8">
              <w:rPr>
                <w:rFonts w:ascii="Arial Narrow" w:cs="Arial" w:hAnsi="Arial Narrow"/>
                <w:sz w:val="24"/>
                <w:szCs w:val="24"/>
              </w:rPr>
              <w:t>ZA du Bos Plan</w:t>
            </w:r>
          </w:p>
          <w:p w:rsidP="001D2DC1" w:rsidR="00544DEE" w:rsidRDefault="00544DEE" w:rsidRPr="009533E8">
            <w:pPr>
              <w:jc w:val="center"/>
              <w:rPr>
                <w:rFonts w:ascii="Arial Narrow" w:cs="Arial" w:hAnsi="Arial Narrow"/>
                <w:sz w:val="24"/>
                <w:szCs w:val="24"/>
              </w:rPr>
            </w:pPr>
            <w:r w:rsidRPr="009533E8">
              <w:rPr>
                <w:rFonts w:ascii="Arial Narrow" w:cs="Arial" w:hAnsi="Arial Narrow"/>
                <w:sz w:val="24"/>
                <w:szCs w:val="24"/>
              </w:rPr>
              <w:t>33750 BEYCHAC ET CAILLAU</w:t>
            </w:r>
          </w:p>
        </w:tc>
      </w:tr>
      <w:tr w:rsidR="00544DEE" w:rsidRPr="009533E8" w:rsidTr="001D2DC1">
        <w:trPr>
          <w:jc w:val="center"/>
        </w:trPr>
        <w:tc>
          <w:tcPr>
            <w:tcW w:type="dxa" w:w="4422"/>
            <w:tcBorders>
              <w:top w:color="auto" w:space="0" w:sz="4" w:val="single"/>
              <w:left w:color="auto" w:space="0" w:sz="4" w:val="single"/>
              <w:bottom w:color="auto" w:space="0" w:sz="4" w:val="single"/>
              <w:right w:color="auto" w:space="0" w:sz="4" w:val="single"/>
            </w:tcBorders>
          </w:tcPr>
          <w:p w:rsidP="001D2DC1" w:rsidR="00544DEE" w:rsidRDefault="00544DEE" w:rsidRPr="009533E8">
            <w:pPr>
              <w:jc w:val="center"/>
              <w:rPr>
                <w:rFonts w:ascii="Arial Narrow" w:cs="Arial" w:hAnsi="Arial Narrow"/>
                <w:sz w:val="24"/>
                <w:szCs w:val="24"/>
              </w:rPr>
            </w:pPr>
            <w:r w:rsidRPr="009533E8">
              <w:rPr>
                <w:rFonts w:ascii="Arial Narrow" w:cs="Arial" w:hAnsi="Arial Narrow"/>
                <w:sz w:val="24"/>
                <w:szCs w:val="24"/>
              </w:rPr>
              <w:t>La Chapelle d’Armentières</w:t>
            </w:r>
          </w:p>
          <w:p w:rsidP="001D2DC1" w:rsidR="00544DEE" w:rsidRDefault="00544DEE" w:rsidRPr="009533E8">
            <w:pPr>
              <w:jc w:val="center"/>
              <w:rPr>
                <w:rFonts w:ascii="Arial Narrow" w:cs="Arial" w:hAnsi="Arial Narrow"/>
                <w:sz w:val="24"/>
                <w:szCs w:val="24"/>
              </w:rPr>
            </w:pPr>
          </w:p>
        </w:tc>
        <w:tc>
          <w:tcPr>
            <w:tcW w:type="dxa" w:w="4792"/>
            <w:tcBorders>
              <w:top w:color="auto" w:space="0" w:sz="4" w:val="single"/>
              <w:left w:color="auto" w:space="0" w:sz="4" w:val="single"/>
              <w:bottom w:color="auto" w:space="0" w:sz="4" w:val="single"/>
              <w:right w:color="auto" w:space="0" w:sz="4" w:val="single"/>
            </w:tcBorders>
          </w:tcPr>
          <w:p w:rsidP="001D2DC1" w:rsidR="00544DEE" w:rsidRDefault="00544DEE" w:rsidRPr="009533E8">
            <w:pPr>
              <w:jc w:val="center"/>
              <w:rPr>
                <w:rFonts w:ascii="Arial Narrow" w:cs="Arial" w:hAnsi="Arial Narrow"/>
                <w:sz w:val="24"/>
                <w:szCs w:val="24"/>
              </w:rPr>
            </w:pPr>
            <w:r w:rsidRPr="009533E8">
              <w:rPr>
                <w:rFonts w:ascii="Arial Narrow" w:cs="Arial" w:hAnsi="Arial Narrow"/>
                <w:sz w:val="24"/>
                <w:szCs w:val="24"/>
              </w:rPr>
              <w:t xml:space="preserve">Avenue industrielle, ZA de la </w:t>
            </w:r>
            <w:proofErr w:type="spellStart"/>
            <w:r w:rsidRPr="009533E8">
              <w:rPr>
                <w:rFonts w:ascii="Arial Narrow" w:cs="Arial" w:hAnsi="Arial Narrow"/>
                <w:sz w:val="24"/>
                <w:szCs w:val="24"/>
              </w:rPr>
              <w:t>Houssoye</w:t>
            </w:r>
            <w:proofErr w:type="spellEnd"/>
            <w:r w:rsidRPr="009533E8">
              <w:rPr>
                <w:rFonts w:ascii="Arial Narrow" w:cs="Arial" w:hAnsi="Arial Narrow"/>
                <w:sz w:val="24"/>
                <w:szCs w:val="24"/>
              </w:rPr>
              <w:t xml:space="preserve"> – CS 60403</w:t>
            </w:r>
          </w:p>
          <w:p w:rsidP="001D2DC1" w:rsidR="00544DEE" w:rsidRDefault="00544DEE" w:rsidRPr="009533E8">
            <w:pPr>
              <w:jc w:val="center"/>
              <w:rPr>
                <w:rFonts w:ascii="Arial Narrow" w:cs="Arial" w:hAnsi="Arial Narrow"/>
                <w:sz w:val="24"/>
                <w:szCs w:val="24"/>
              </w:rPr>
            </w:pPr>
            <w:r w:rsidRPr="009533E8">
              <w:rPr>
                <w:rFonts w:ascii="Arial Narrow" w:cs="Arial" w:hAnsi="Arial Narrow"/>
                <w:sz w:val="24"/>
                <w:szCs w:val="24"/>
              </w:rPr>
              <w:t>59 933 LA CHAPELLE D’ARMENTIERES</w:t>
            </w:r>
          </w:p>
        </w:tc>
      </w:tr>
      <w:tr w:rsidR="00544DEE" w:rsidRPr="009533E8" w:rsidTr="001D2DC1">
        <w:trPr>
          <w:jc w:val="center"/>
        </w:trPr>
        <w:tc>
          <w:tcPr>
            <w:tcW w:type="dxa" w:w="4422"/>
            <w:tcBorders>
              <w:top w:color="auto" w:space="0" w:sz="4" w:val="single"/>
              <w:left w:color="auto" w:space="0" w:sz="4" w:val="single"/>
              <w:bottom w:color="auto" w:space="0" w:sz="4" w:val="single"/>
              <w:right w:color="auto" w:space="0" w:sz="4" w:val="single"/>
            </w:tcBorders>
          </w:tcPr>
          <w:p w:rsidP="001D2DC1" w:rsidR="00544DEE" w:rsidRDefault="00544DEE" w:rsidRPr="009533E8">
            <w:pPr>
              <w:jc w:val="center"/>
              <w:rPr>
                <w:rFonts w:ascii="Arial Narrow" w:cs="Arial" w:hAnsi="Arial Narrow"/>
                <w:sz w:val="24"/>
                <w:szCs w:val="24"/>
              </w:rPr>
            </w:pPr>
            <w:r w:rsidRPr="009533E8">
              <w:rPr>
                <w:rFonts w:ascii="Arial Narrow" w:cs="Arial" w:hAnsi="Arial Narrow"/>
                <w:sz w:val="24"/>
                <w:szCs w:val="24"/>
              </w:rPr>
              <w:t>Belleville sur Saône</w:t>
            </w:r>
          </w:p>
        </w:tc>
        <w:tc>
          <w:tcPr>
            <w:tcW w:type="dxa" w:w="4792"/>
            <w:tcBorders>
              <w:top w:color="auto" w:space="0" w:sz="4" w:val="single"/>
              <w:left w:color="auto" w:space="0" w:sz="4" w:val="single"/>
              <w:bottom w:color="auto" w:space="0" w:sz="4" w:val="single"/>
              <w:right w:color="auto" w:space="0" w:sz="4" w:val="single"/>
            </w:tcBorders>
          </w:tcPr>
          <w:p w:rsidP="001D2DC1" w:rsidR="00544DEE" w:rsidRDefault="00544DEE" w:rsidRPr="009533E8">
            <w:pPr>
              <w:jc w:val="center"/>
              <w:rPr>
                <w:rFonts w:ascii="Arial Narrow" w:cs="Arial" w:hAnsi="Arial Narrow"/>
                <w:sz w:val="24"/>
                <w:szCs w:val="24"/>
              </w:rPr>
            </w:pPr>
            <w:r w:rsidRPr="009533E8">
              <w:rPr>
                <w:rFonts w:ascii="Arial Narrow" w:cs="Arial" w:hAnsi="Arial Narrow"/>
                <w:sz w:val="24"/>
                <w:szCs w:val="24"/>
              </w:rPr>
              <w:t xml:space="preserve">500, Route de </w:t>
            </w:r>
            <w:proofErr w:type="spellStart"/>
            <w:r w:rsidRPr="009533E8">
              <w:rPr>
                <w:rFonts w:ascii="Arial Narrow" w:cs="Arial" w:hAnsi="Arial Narrow"/>
                <w:sz w:val="24"/>
                <w:szCs w:val="24"/>
              </w:rPr>
              <w:t>Champanard</w:t>
            </w:r>
            <w:proofErr w:type="spellEnd"/>
          </w:p>
          <w:p w:rsidP="001D2DC1" w:rsidR="00544DEE" w:rsidRDefault="00544DEE" w:rsidRPr="009533E8">
            <w:pPr>
              <w:jc w:val="center"/>
              <w:rPr>
                <w:rFonts w:ascii="Arial Narrow" w:cs="Arial" w:hAnsi="Arial Narrow"/>
                <w:sz w:val="24"/>
                <w:szCs w:val="24"/>
              </w:rPr>
            </w:pPr>
            <w:r w:rsidRPr="009533E8">
              <w:rPr>
                <w:rFonts w:ascii="Arial Narrow" w:cs="Arial" w:hAnsi="Arial Narrow"/>
                <w:sz w:val="24"/>
                <w:szCs w:val="24"/>
              </w:rPr>
              <w:t>69 220 ST JEAN D’ARDIERES</w:t>
            </w:r>
          </w:p>
        </w:tc>
      </w:tr>
    </w:tbl>
    <w:p w:rsidP="00544DEE" w:rsidR="00544DEE" w:rsidRDefault="00544DEE" w:rsidRPr="009533E8">
      <w:pPr>
        <w:ind w:left="284" w:right="283"/>
        <w:jc w:val="center"/>
        <w:rPr>
          <w:rFonts w:ascii="Arial Narrow" w:hAnsi="Arial Narrow"/>
          <w:sz w:val="24"/>
          <w:szCs w:val="24"/>
          <w:u w:val="single"/>
        </w:rPr>
      </w:pPr>
    </w:p>
    <w:p w:rsidP="00544DEE" w:rsidR="00EA1F58" w:rsidRDefault="00EA1F58" w:rsidRPr="009533E8">
      <w:pPr>
        <w:pStyle w:val="Pieddepage"/>
        <w:tabs>
          <w:tab w:pos="4536" w:val="clear"/>
          <w:tab w:pos="9072" w:val="clear"/>
        </w:tabs>
        <w:jc w:val="center"/>
        <w:rPr>
          <w:rFonts w:ascii="Arial Narrow" w:cs="Arial Unicode MS" w:eastAsia="Arial Unicode MS" w:hAnsi="Arial Narrow"/>
          <w:color w:val="000000"/>
          <w:sz w:val="24"/>
          <w:szCs w:val="24"/>
          <w:highlight w:val="yellow"/>
        </w:rPr>
      </w:pPr>
    </w:p>
    <w:p w:rsidP="00544DEE" w:rsidR="00214165" w:rsidRDefault="00214165" w:rsidRPr="009533E8">
      <w:pPr>
        <w:pStyle w:val="Pieddepage"/>
        <w:tabs>
          <w:tab w:pos="4536" w:val="clear"/>
          <w:tab w:pos="9072" w:val="clear"/>
        </w:tabs>
        <w:jc w:val="center"/>
        <w:rPr>
          <w:rFonts w:ascii="Arial Narrow" w:cs="Arial Unicode MS" w:eastAsia="Arial Unicode MS" w:hAnsi="Arial Narrow"/>
          <w:color w:val="000000"/>
          <w:sz w:val="24"/>
          <w:szCs w:val="24"/>
          <w:highlight w:val="yellow"/>
        </w:rPr>
      </w:pPr>
    </w:p>
    <w:p w:rsidP="00544DEE" w:rsidR="00214165" w:rsidRDefault="00214165" w:rsidRPr="009533E8">
      <w:pPr>
        <w:pStyle w:val="Pieddepage"/>
        <w:tabs>
          <w:tab w:pos="4536" w:val="clear"/>
          <w:tab w:pos="9072" w:val="clear"/>
        </w:tabs>
        <w:jc w:val="center"/>
        <w:rPr>
          <w:rFonts w:ascii="Arial Narrow" w:cs="Arial Unicode MS" w:eastAsia="Arial Unicode MS" w:hAnsi="Arial Narrow"/>
          <w:color w:val="000000"/>
          <w:sz w:val="24"/>
          <w:szCs w:val="24"/>
          <w:highlight w:val="yellow"/>
        </w:rPr>
      </w:pPr>
    </w:p>
    <w:p w:rsidP="00544DEE" w:rsidR="00214165" w:rsidRDefault="00214165" w:rsidRPr="009533E8">
      <w:pPr>
        <w:pStyle w:val="Pieddepage"/>
        <w:tabs>
          <w:tab w:pos="4536" w:val="clear"/>
          <w:tab w:pos="9072" w:val="clear"/>
        </w:tabs>
        <w:jc w:val="center"/>
        <w:rPr>
          <w:rFonts w:ascii="Arial Narrow" w:cs="Arial Unicode MS" w:eastAsia="Arial Unicode MS" w:hAnsi="Arial Narrow"/>
          <w:color w:val="000000"/>
          <w:sz w:val="24"/>
          <w:szCs w:val="24"/>
          <w:highlight w:val="yellow"/>
        </w:rPr>
      </w:pPr>
    </w:p>
    <w:p w:rsidP="00544DEE" w:rsidR="00214165" w:rsidRDefault="00214165" w:rsidRPr="009533E8">
      <w:pPr>
        <w:pStyle w:val="Pieddepage"/>
        <w:tabs>
          <w:tab w:pos="4536" w:val="clear"/>
          <w:tab w:pos="9072" w:val="clear"/>
        </w:tabs>
        <w:jc w:val="center"/>
        <w:rPr>
          <w:rFonts w:ascii="Arial Narrow" w:cs="Arial Unicode MS" w:eastAsia="Arial Unicode MS" w:hAnsi="Arial Narrow"/>
          <w:color w:val="000000"/>
          <w:sz w:val="24"/>
          <w:szCs w:val="24"/>
          <w:highlight w:val="yellow"/>
        </w:rPr>
      </w:pPr>
    </w:p>
    <w:p w:rsidP="00544DEE" w:rsidR="00214165" w:rsidRDefault="00214165" w:rsidRPr="009533E8">
      <w:pPr>
        <w:pStyle w:val="Pieddepage"/>
        <w:tabs>
          <w:tab w:pos="4536" w:val="clear"/>
          <w:tab w:pos="9072" w:val="clear"/>
        </w:tabs>
        <w:jc w:val="center"/>
        <w:rPr>
          <w:rFonts w:ascii="Arial Narrow" w:cs="Arial Unicode MS" w:eastAsia="Arial Unicode MS" w:hAnsi="Arial Narrow"/>
          <w:color w:val="000000"/>
          <w:sz w:val="24"/>
          <w:szCs w:val="24"/>
          <w:highlight w:val="yellow"/>
        </w:rPr>
      </w:pPr>
    </w:p>
    <w:p w:rsidP="00544DEE" w:rsidR="00214165" w:rsidRDefault="00214165" w:rsidRPr="009533E8">
      <w:pPr>
        <w:pStyle w:val="Pieddepage"/>
        <w:tabs>
          <w:tab w:pos="4536" w:val="clear"/>
          <w:tab w:pos="9072" w:val="clear"/>
        </w:tabs>
        <w:jc w:val="center"/>
        <w:rPr>
          <w:rFonts w:ascii="Arial Narrow" w:cs="Arial Unicode MS" w:eastAsia="Arial Unicode MS" w:hAnsi="Arial Narrow"/>
          <w:color w:val="000000"/>
          <w:sz w:val="24"/>
          <w:szCs w:val="24"/>
          <w:highlight w:val="yellow"/>
        </w:rPr>
      </w:pPr>
    </w:p>
    <w:p w:rsidP="00544DEE" w:rsidR="00214165" w:rsidRDefault="00214165" w:rsidRPr="009533E8">
      <w:pPr>
        <w:pStyle w:val="Pieddepage"/>
        <w:tabs>
          <w:tab w:pos="4536" w:val="clear"/>
          <w:tab w:pos="9072" w:val="clear"/>
        </w:tabs>
        <w:jc w:val="center"/>
        <w:rPr>
          <w:rFonts w:ascii="Arial Narrow" w:cs="Arial Unicode MS" w:eastAsia="Arial Unicode MS" w:hAnsi="Arial Narrow"/>
          <w:color w:val="000000"/>
          <w:sz w:val="24"/>
          <w:szCs w:val="24"/>
          <w:highlight w:val="yellow"/>
        </w:rPr>
      </w:pPr>
    </w:p>
    <w:p w:rsidP="00544DEE" w:rsidR="00214165" w:rsidRDefault="00214165" w:rsidRPr="009533E8">
      <w:pPr>
        <w:pStyle w:val="Pieddepage"/>
        <w:tabs>
          <w:tab w:pos="4536" w:val="clear"/>
          <w:tab w:pos="9072" w:val="clear"/>
        </w:tabs>
        <w:jc w:val="center"/>
        <w:rPr>
          <w:rFonts w:ascii="Arial Narrow" w:cs="Arial Unicode MS" w:eastAsia="Arial Unicode MS" w:hAnsi="Arial Narrow"/>
          <w:color w:val="000000"/>
          <w:sz w:val="24"/>
          <w:szCs w:val="24"/>
          <w:highlight w:val="yellow"/>
        </w:rPr>
      </w:pPr>
    </w:p>
    <w:p w:rsidP="00544DEE" w:rsidR="00214165" w:rsidRDefault="00214165" w:rsidRPr="009533E8">
      <w:pPr>
        <w:pStyle w:val="Pieddepage"/>
        <w:tabs>
          <w:tab w:pos="4536" w:val="clear"/>
          <w:tab w:pos="9072" w:val="clear"/>
        </w:tabs>
        <w:jc w:val="center"/>
        <w:rPr>
          <w:rFonts w:ascii="Arial Narrow" w:cs="Arial Unicode MS" w:eastAsia="Arial Unicode MS" w:hAnsi="Arial Narrow"/>
          <w:color w:val="000000"/>
          <w:sz w:val="24"/>
          <w:szCs w:val="24"/>
          <w:highlight w:val="yellow"/>
        </w:rPr>
      </w:pPr>
    </w:p>
    <w:p w:rsidP="00544DEE" w:rsidR="00214165" w:rsidRDefault="00214165" w:rsidRPr="009533E8">
      <w:pPr>
        <w:pStyle w:val="Pieddepage"/>
        <w:tabs>
          <w:tab w:pos="4536" w:val="clear"/>
          <w:tab w:pos="9072" w:val="clear"/>
        </w:tabs>
        <w:jc w:val="center"/>
        <w:rPr>
          <w:rFonts w:ascii="Arial Narrow" w:cs="Arial Unicode MS" w:eastAsia="Arial Unicode MS" w:hAnsi="Arial Narrow"/>
          <w:color w:val="000000"/>
          <w:sz w:val="24"/>
          <w:szCs w:val="24"/>
          <w:highlight w:val="yellow"/>
        </w:rPr>
      </w:pPr>
    </w:p>
    <w:p w:rsidP="00544DEE" w:rsidR="00E05C51" w:rsidRDefault="00E05C51" w:rsidRPr="009533E8">
      <w:pPr>
        <w:pStyle w:val="Pieddepage"/>
        <w:tabs>
          <w:tab w:pos="4536" w:val="clear"/>
          <w:tab w:pos="9072" w:val="clear"/>
        </w:tabs>
        <w:jc w:val="center"/>
        <w:rPr>
          <w:rFonts w:ascii="Arial Narrow" w:cs="Arial Unicode MS" w:eastAsia="Arial Unicode MS" w:hAnsi="Arial Narrow"/>
          <w:color w:val="000000"/>
          <w:sz w:val="24"/>
          <w:szCs w:val="24"/>
          <w:highlight w:val="yellow"/>
        </w:rPr>
      </w:pPr>
    </w:p>
    <w:p w:rsidP="00544DEE" w:rsidR="00E05C51" w:rsidRDefault="00E05C51" w:rsidRPr="009533E8">
      <w:pPr>
        <w:pStyle w:val="Pieddepage"/>
        <w:tabs>
          <w:tab w:pos="4536" w:val="clear"/>
          <w:tab w:pos="9072" w:val="clear"/>
        </w:tabs>
        <w:jc w:val="center"/>
        <w:rPr>
          <w:rFonts w:ascii="Arial Narrow" w:cs="Arial Unicode MS" w:eastAsia="Arial Unicode MS" w:hAnsi="Arial Narrow"/>
          <w:color w:val="000000"/>
          <w:sz w:val="24"/>
          <w:szCs w:val="24"/>
          <w:highlight w:val="yellow"/>
        </w:rPr>
      </w:pPr>
    </w:p>
    <w:p w:rsidP="00544DEE" w:rsidR="00E05C51" w:rsidRDefault="00E05C51" w:rsidRPr="009533E8">
      <w:pPr>
        <w:pStyle w:val="Pieddepage"/>
        <w:tabs>
          <w:tab w:pos="4536" w:val="clear"/>
          <w:tab w:pos="9072" w:val="clear"/>
        </w:tabs>
        <w:jc w:val="center"/>
        <w:rPr>
          <w:rFonts w:ascii="Arial Narrow" w:cs="Arial Unicode MS" w:eastAsia="Arial Unicode MS" w:hAnsi="Arial Narrow"/>
          <w:color w:val="000000"/>
          <w:sz w:val="24"/>
          <w:szCs w:val="24"/>
          <w:highlight w:val="yellow"/>
        </w:rPr>
      </w:pPr>
    </w:p>
    <w:p w:rsidP="00544DEE" w:rsidR="00E05C51" w:rsidRDefault="00E05C51" w:rsidRPr="009533E8">
      <w:pPr>
        <w:pStyle w:val="Pieddepage"/>
        <w:tabs>
          <w:tab w:pos="4536" w:val="clear"/>
          <w:tab w:pos="9072" w:val="clear"/>
        </w:tabs>
        <w:jc w:val="center"/>
        <w:rPr>
          <w:rFonts w:ascii="Arial Narrow" w:cs="Arial Unicode MS" w:eastAsia="Arial Unicode MS" w:hAnsi="Arial Narrow"/>
          <w:color w:val="000000"/>
          <w:sz w:val="24"/>
          <w:szCs w:val="24"/>
          <w:highlight w:val="yellow"/>
        </w:rPr>
      </w:pPr>
    </w:p>
    <w:p w:rsidP="00544DEE" w:rsidR="00E05C51" w:rsidRDefault="00E05C51" w:rsidRPr="009533E8">
      <w:pPr>
        <w:pStyle w:val="Pieddepage"/>
        <w:tabs>
          <w:tab w:pos="4536" w:val="clear"/>
          <w:tab w:pos="9072" w:val="clear"/>
        </w:tabs>
        <w:jc w:val="center"/>
        <w:rPr>
          <w:rFonts w:ascii="Arial Narrow" w:cs="Arial Unicode MS" w:eastAsia="Arial Unicode MS" w:hAnsi="Arial Narrow"/>
          <w:color w:val="000000"/>
          <w:sz w:val="24"/>
          <w:szCs w:val="24"/>
          <w:highlight w:val="yellow"/>
        </w:rPr>
      </w:pPr>
    </w:p>
    <w:p w:rsidP="00544DEE" w:rsidR="00E05C51" w:rsidRDefault="00E05C51" w:rsidRPr="009533E8">
      <w:pPr>
        <w:pStyle w:val="Pieddepage"/>
        <w:tabs>
          <w:tab w:pos="4536" w:val="clear"/>
          <w:tab w:pos="9072" w:val="clear"/>
        </w:tabs>
        <w:jc w:val="center"/>
        <w:rPr>
          <w:rFonts w:ascii="Arial Narrow" w:cs="Arial Unicode MS" w:eastAsia="Arial Unicode MS" w:hAnsi="Arial Narrow"/>
          <w:color w:val="000000"/>
          <w:sz w:val="24"/>
          <w:szCs w:val="24"/>
          <w:highlight w:val="yellow"/>
        </w:rPr>
      </w:pPr>
    </w:p>
    <w:p w:rsidP="00544DEE" w:rsidR="00E05C51" w:rsidRDefault="00E05C51" w:rsidRPr="009533E8">
      <w:pPr>
        <w:pStyle w:val="Pieddepage"/>
        <w:tabs>
          <w:tab w:pos="4536" w:val="clear"/>
          <w:tab w:pos="9072" w:val="clear"/>
        </w:tabs>
        <w:jc w:val="center"/>
        <w:rPr>
          <w:rFonts w:ascii="Arial Narrow" w:cs="Arial Unicode MS" w:eastAsia="Arial Unicode MS" w:hAnsi="Arial Narrow"/>
          <w:color w:val="000000"/>
          <w:sz w:val="24"/>
          <w:szCs w:val="24"/>
          <w:highlight w:val="yellow"/>
        </w:rPr>
      </w:pPr>
    </w:p>
    <w:p w:rsidP="00544DEE" w:rsidR="00E05C51" w:rsidRDefault="00E05C51" w:rsidRPr="009533E8">
      <w:pPr>
        <w:pStyle w:val="Pieddepage"/>
        <w:tabs>
          <w:tab w:pos="4536" w:val="clear"/>
          <w:tab w:pos="9072" w:val="clear"/>
        </w:tabs>
        <w:jc w:val="center"/>
        <w:rPr>
          <w:rFonts w:ascii="Arial Narrow" w:cs="Arial Unicode MS" w:eastAsia="Arial Unicode MS" w:hAnsi="Arial Narrow"/>
          <w:color w:val="000000"/>
          <w:sz w:val="24"/>
          <w:szCs w:val="24"/>
          <w:highlight w:val="yellow"/>
        </w:rPr>
      </w:pPr>
    </w:p>
    <w:p w:rsidP="00180719" w:rsidR="00214165" w:rsidRDefault="00214165" w:rsidRPr="009533E8">
      <w:pPr>
        <w:pStyle w:val="Pieddepage"/>
        <w:tabs>
          <w:tab w:pos="4536" w:val="clear"/>
          <w:tab w:pos="9072" w:val="clear"/>
        </w:tabs>
        <w:jc w:val="center"/>
        <w:rPr>
          <w:rFonts w:ascii="Arial Narrow" w:cs="Arial Unicode MS" w:eastAsia="Arial Unicode MS" w:hAnsi="Arial Narrow"/>
          <w:color w:val="000000"/>
          <w:sz w:val="24"/>
          <w:szCs w:val="24"/>
          <w:highlight w:val="yellow"/>
        </w:rPr>
      </w:pPr>
    </w:p>
    <w:sectPr w:rsidR="00214165" w:rsidRPr="009533E8" w:rsidSect="00FA40B4">
      <w:headerReference r:id="rId11" w:type="even"/>
      <w:headerReference r:id="rId12" w:type="default"/>
      <w:footerReference r:id="rId13" w:type="even"/>
      <w:footerReference r:id="rId14" w:type="default"/>
      <w:headerReference r:id="rId15" w:type="first"/>
      <w:footerReference r:id="rId16" w:type="first"/>
      <w:pgSz w:code="9" w:h="16838" w:w="11906"/>
      <w:pgMar w:bottom="1440" w:footer="720" w:gutter="0" w:header="720" w:left="1080" w:right="1080" w:top="144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BFE" w:rsidRDefault="007A2BFE">
      <w:r>
        <w:separator/>
      </w:r>
    </w:p>
  </w:endnote>
  <w:endnote w:type="continuationSeparator" w:id="0">
    <w:p w:rsidR="007A2BFE" w:rsidRDefault="007A2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7A2BFE" w:rsidRDefault="007A2BFE">
    <w:pPr>
      <w:pStyle w:val="Pieddepage"/>
      <w:framePr w:hAnchor="margin" w:vAnchor="text" w:wrap="around"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rsidR="007A2BFE" w:rsidRDefault="007A2BFE">
    <w:pPr>
      <w:pStyle w:val="Pieddepage"/>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P="000B7641" w:rsidR="007A2BFE" w:rsidRDefault="007A2BFE">
    <w:pPr>
      <w:pStyle w:val="Pieddepage"/>
    </w:pPr>
    <w:r>
      <w:tab/>
      <w:t xml:space="preserve">Page </w:t>
    </w:r>
    <w:r>
      <w:rPr>
        <w:noProof/>
      </w:rPr>
      <w:fldChar w:fldCharType="begin"/>
    </w:r>
    <w:r>
      <w:rPr>
        <w:noProof/>
      </w:rPr>
      <w:instrText xml:space="preserve"> PAGE </w:instrText>
    </w:r>
    <w:r>
      <w:rPr>
        <w:noProof/>
      </w:rPr>
      <w:fldChar w:fldCharType="separate"/>
    </w:r>
    <w:r w:rsidR="00581190">
      <w:rPr>
        <w:noProof/>
      </w:rPr>
      <w:t>6</w:t>
    </w:r>
    <w:r>
      <w:rPr>
        <w:noProof/>
      </w:rPr>
      <w:fldChar w:fldCharType="end"/>
    </w:r>
    <w:r>
      <w:t xml:space="preserve"> sur </w:t>
    </w:r>
    <w:r>
      <w:rPr>
        <w:noProof/>
      </w:rPr>
      <w:fldChar w:fldCharType="begin"/>
    </w:r>
    <w:r>
      <w:rPr>
        <w:noProof/>
      </w:rPr>
      <w:instrText xml:space="preserve"> NUMPAGES </w:instrText>
    </w:r>
    <w:r>
      <w:rPr>
        <w:noProof/>
      </w:rPr>
      <w:fldChar w:fldCharType="separate"/>
    </w:r>
    <w:r w:rsidR="00581190">
      <w:rPr>
        <w:noProof/>
      </w:rPr>
      <w:t>7</w:t>
    </w:r>
    <w:r>
      <w:rPr>
        <w:noProof/>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P="00C116B7" w:rsidR="007A2BFE" w:rsidRDefault="007A2BFE">
    <w:pPr>
      <w:pStyle w:val="Pieddepage"/>
      <w:jc w:val="center"/>
    </w:pPr>
    <w:r w:rsidRPr="00C116B7">
      <w:rPr>
        <w:rStyle w:val="Numrodepage"/>
      </w:rPr>
      <w:t xml:space="preserve">Page </w:t>
    </w:r>
    <w:r w:rsidRPr="00C116B7">
      <w:rPr>
        <w:rStyle w:val="Numrodepage"/>
      </w:rPr>
      <w:fldChar w:fldCharType="begin"/>
    </w:r>
    <w:r w:rsidRPr="00C116B7">
      <w:rPr>
        <w:rStyle w:val="Numrodepage"/>
      </w:rPr>
      <w:instrText xml:space="preserve"> PAGE </w:instrText>
    </w:r>
    <w:r w:rsidRPr="00C116B7">
      <w:rPr>
        <w:rStyle w:val="Numrodepage"/>
      </w:rPr>
      <w:fldChar w:fldCharType="separate"/>
    </w:r>
    <w:r w:rsidR="00581190">
      <w:rPr>
        <w:rStyle w:val="Numrodepage"/>
        <w:noProof/>
      </w:rPr>
      <w:t>1</w:t>
    </w:r>
    <w:r w:rsidRPr="00C116B7">
      <w:rPr>
        <w:rStyle w:val="Numrodepage"/>
      </w:rPr>
      <w:fldChar w:fldCharType="end"/>
    </w:r>
    <w:r w:rsidRPr="00C116B7">
      <w:rPr>
        <w:rStyle w:val="Numrodepage"/>
      </w:rPr>
      <w:t xml:space="preserve"> sur </w:t>
    </w:r>
    <w:r w:rsidRPr="00C116B7">
      <w:rPr>
        <w:rStyle w:val="Numrodepage"/>
      </w:rPr>
      <w:fldChar w:fldCharType="begin"/>
    </w:r>
    <w:r w:rsidRPr="00C116B7">
      <w:rPr>
        <w:rStyle w:val="Numrodepage"/>
      </w:rPr>
      <w:instrText xml:space="preserve"> NUMPAGES </w:instrText>
    </w:r>
    <w:r w:rsidRPr="00C116B7">
      <w:rPr>
        <w:rStyle w:val="Numrodepage"/>
      </w:rPr>
      <w:fldChar w:fldCharType="separate"/>
    </w:r>
    <w:r w:rsidR="00581190">
      <w:rPr>
        <w:rStyle w:val="Numrodepage"/>
        <w:noProof/>
      </w:rPr>
      <w:t>7</w:t>
    </w:r>
    <w:r w:rsidRPr="00C116B7">
      <w:rPr>
        <w:rStyle w:val="Numrodepage"/>
      </w:rPr>
      <w:fldChar w:fldCharType="end"/>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R="007A2BFE" w:rsidRDefault="007A2BFE">
      <w:r>
        <w:separator/>
      </w:r>
    </w:p>
  </w:footnote>
  <w:footnote w:id="0" w:type="continuationSeparator">
    <w:p w:rsidR="007A2BFE" w:rsidRDefault="007A2BFE">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7A2BFE" w:rsidRDefault="007A2BFE">
    <w:pPr>
      <w:pStyle w:val="En-tte"/>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7A2BFE" w:rsidRDefault="007A2BFE">
    <w:pPr>
      <w:pStyle w:val="En-tte"/>
    </w:pP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7A2BFE" w:rsidRDefault="007A2BFE">
    <w:pPr>
      <w:pStyle w:val="En-tte"/>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537383C"/>
    <w:multiLevelType w:val="hybridMultilevel"/>
    <w:tmpl w:val="AB6CFC80"/>
    <w:lvl w:ilvl="0" w:tplc="5802A3F6">
      <w:start w:val="1"/>
      <w:numFmt w:val="bullet"/>
      <w:pStyle w:val="Liste"/>
      <w:lvlText w:val=""/>
      <w:lvlJc w:val="left"/>
      <w:pPr>
        <w:tabs>
          <w:tab w:pos="1417" w:val="num"/>
        </w:tabs>
        <w:ind w:hanging="283" w:left="1417"/>
      </w:pPr>
      <w:rPr>
        <w:rFonts w:ascii="Symbol" w:hAnsi="Symbol" w:hint="default"/>
        <w:i w:val="0"/>
        <w:sz w:val="18"/>
        <w:szCs w:val="18"/>
      </w:rPr>
    </w:lvl>
    <w:lvl w:ilvl="1" w:tplc="090C7468">
      <w:start w:val="1"/>
      <w:numFmt w:val="bullet"/>
      <w:pStyle w:val="Liste"/>
      <w:lvlText w:val=""/>
      <w:lvlJc w:val="left"/>
      <w:pPr>
        <w:tabs>
          <w:tab w:pos="567" w:val="num"/>
        </w:tabs>
        <w:ind w:hanging="283" w:left="567"/>
      </w:pPr>
      <w:rPr>
        <w:rFonts w:ascii="Symbol" w:hAnsi="Symbol" w:hint="default"/>
        <w:i w:val="0"/>
        <w:sz w:val="18"/>
        <w:szCs w:val="18"/>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
    <w:nsid w:val="08B667E6"/>
    <w:multiLevelType w:val="hybridMultilevel"/>
    <w:tmpl w:val="4D8C752C"/>
    <w:lvl w:ilvl="0" w:tplc="BAF61132">
      <w:start w:val="1"/>
      <w:numFmt w:val="bullet"/>
      <w:lvlText w:val="•"/>
      <w:lvlJc w:val="left"/>
      <w:pPr>
        <w:tabs>
          <w:tab w:pos="720" w:val="num"/>
        </w:tabs>
        <w:ind w:hanging="360" w:left="720"/>
      </w:pPr>
      <w:rPr>
        <w:rFonts w:ascii="Arial" w:hAnsi="Arial" w:hint="default"/>
      </w:rPr>
    </w:lvl>
    <w:lvl w:ilvl="1" w:tentative="1" w:tplc="EC7872E6">
      <w:start w:val="1"/>
      <w:numFmt w:val="bullet"/>
      <w:lvlText w:val="•"/>
      <w:lvlJc w:val="left"/>
      <w:pPr>
        <w:tabs>
          <w:tab w:pos="1440" w:val="num"/>
        </w:tabs>
        <w:ind w:hanging="360" w:left="1440"/>
      </w:pPr>
      <w:rPr>
        <w:rFonts w:ascii="Arial" w:hAnsi="Arial" w:hint="default"/>
      </w:rPr>
    </w:lvl>
    <w:lvl w:ilvl="2" w:tentative="1" w:tplc="5430310A">
      <w:start w:val="1"/>
      <w:numFmt w:val="bullet"/>
      <w:lvlText w:val="•"/>
      <w:lvlJc w:val="left"/>
      <w:pPr>
        <w:tabs>
          <w:tab w:pos="2160" w:val="num"/>
        </w:tabs>
        <w:ind w:hanging="360" w:left="2160"/>
      </w:pPr>
      <w:rPr>
        <w:rFonts w:ascii="Arial" w:hAnsi="Arial" w:hint="default"/>
      </w:rPr>
    </w:lvl>
    <w:lvl w:ilvl="3" w:tentative="1" w:tplc="D256AF80">
      <w:start w:val="1"/>
      <w:numFmt w:val="bullet"/>
      <w:lvlText w:val="•"/>
      <w:lvlJc w:val="left"/>
      <w:pPr>
        <w:tabs>
          <w:tab w:pos="2880" w:val="num"/>
        </w:tabs>
        <w:ind w:hanging="360" w:left="2880"/>
      </w:pPr>
      <w:rPr>
        <w:rFonts w:ascii="Arial" w:hAnsi="Arial" w:hint="default"/>
      </w:rPr>
    </w:lvl>
    <w:lvl w:ilvl="4" w:tentative="1" w:tplc="6966C4CC">
      <w:start w:val="1"/>
      <w:numFmt w:val="bullet"/>
      <w:lvlText w:val="•"/>
      <w:lvlJc w:val="left"/>
      <w:pPr>
        <w:tabs>
          <w:tab w:pos="3600" w:val="num"/>
        </w:tabs>
        <w:ind w:hanging="360" w:left="3600"/>
      </w:pPr>
      <w:rPr>
        <w:rFonts w:ascii="Arial" w:hAnsi="Arial" w:hint="default"/>
      </w:rPr>
    </w:lvl>
    <w:lvl w:ilvl="5" w:tentative="1" w:tplc="71A41AC8">
      <w:start w:val="1"/>
      <w:numFmt w:val="bullet"/>
      <w:lvlText w:val="•"/>
      <w:lvlJc w:val="left"/>
      <w:pPr>
        <w:tabs>
          <w:tab w:pos="4320" w:val="num"/>
        </w:tabs>
        <w:ind w:hanging="360" w:left="4320"/>
      </w:pPr>
      <w:rPr>
        <w:rFonts w:ascii="Arial" w:hAnsi="Arial" w:hint="default"/>
      </w:rPr>
    </w:lvl>
    <w:lvl w:ilvl="6" w:tentative="1" w:tplc="E56E51AC">
      <w:start w:val="1"/>
      <w:numFmt w:val="bullet"/>
      <w:lvlText w:val="•"/>
      <w:lvlJc w:val="left"/>
      <w:pPr>
        <w:tabs>
          <w:tab w:pos="5040" w:val="num"/>
        </w:tabs>
        <w:ind w:hanging="360" w:left="5040"/>
      </w:pPr>
      <w:rPr>
        <w:rFonts w:ascii="Arial" w:hAnsi="Arial" w:hint="default"/>
      </w:rPr>
    </w:lvl>
    <w:lvl w:ilvl="7" w:tentative="1" w:tplc="9996B9F6">
      <w:start w:val="1"/>
      <w:numFmt w:val="bullet"/>
      <w:lvlText w:val="•"/>
      <w:lvlJc w:val="left"/>
      <w:pPr>
        <w:tabs>
          <w:tab w:pos="5760" w:val="num"/>
        </w:tabs>
        <w:ind w:hanging="360" w:left="5760"/>
      </w:pPr>
      <w:rPr>
        <w:rFonts w:ascii="Arial" w:hAnsi="Arial" w:hint="default"/>
      </w:rPr>
    </w:lvl>
    <w:lvl w:ilvl="8" w:tentative="1" w:tplc="93A24B44">
      <w:start w:val="1"/>
      <w:numFmt w:val="bullet"/>
      <w:lvlText w:val="•"/>
      <w:lvlJc w:val="left"/>
      <w:pPr>
        <w:tabs>
          <w:tab w:pos="6480" w:val="num"/>
        </w:tabs>
        <w:ind w:hanging="360" w:left="6480"/>
      </w:pPr>
      <w:rPr>
        <w:rFonts w:ascii="Arial" w:hAnsi="Arial" w:hint="default"/>
      </w:rPr>
    </w:lvl>
  </w:abstractNum>
  <w:abstractNum w15:restartNumberingAfterBreak="0" w:abstractNumId="2">
    <w:nsid w:val="135431AB"/>
    <w:multiLevelType w:val="singleLevel"/>
    <w:tmpl w:val="040C000B"/>
    <w:lvl w:ilvl="0">
      <w:start w:val="1"/>
      <w:numFmt w:val="bullet"/>
      <w:lvlText w:val=""/>
      <w:lvlJc w:val="left"/>
      <w:pPr>
        <w:tabs>
          <w:tab w:pos="360" w:val="num"/>
        </w:tabs>
        <w:ind w:hanging="360" w:left="360"/>
      </w:pPr>
      <w:rPr>
        <w:rFonts w:ascii="Wingdings" w:hAnsi="Wingdings" w:hint="default"/>
      </w:rPr>
    </w:lvl>
  </w:abstractNum>
  <w:abstractNum w15:restartNumberingAfterBreak="0" w:abstractNumId="3">
    <w:nsid w:val="15EA7493"/>
    <w:multiLevelType w:val="hybridMultilevel"/>
    <w:tmpl w:val="0F3CBB06"/>
    <w:lvl w:ilvl="0" w:tplc="7CE8713C">
      <w:start w:val="1"/>
      <w:numFmt w:val="bullet"/>
      <w:lvlText w:val="•"/>
      <w:lvlJc w:val="left"/>
      <w:pPr>
        <w:tabs>
          <w:tab w:pos="720" w:val="num"/>
        </w:tabs>
        <w:ind w:hanging="360" w:left="720"/>
      </w:pPr>
      <w:rPr>
        <w:rFonts w:ascii="Arial" w:hAnsi="Arial" w:hint="default"/>
      </w:rPr>
    </w:lvl>
    <w:lvl w:ilvl="1" w:tentative="1" w:tplc="640ED3D2">
      <w:start w:val="1"/>
      <w:numFmt w:val="bullet"/>
      <w:lvlText w:val="•"/>
      <w:lvlJc w:val="left"/>
      <w:pPr>
        <w:tabs>
          <w:tab w:pos="1440" w:val="num"/>
        </w:tabs>
        <w:ind w:hanging="360" w:left="1440"/>
      </w:pPr>
      <w:rPr>
        <w:rFonts w:ascii="Arial" w:hAnsi="Arial" w:hint="default"/>
      </w:rPr>
    </w:lvl>
    <w:lvl w:ilvl="2" w:tentative="1" w:tplc="C1EE3ECC">
      <w:start w:val="1"/>
      <w:numFmt w:val="bullet"/>
      <w:lvlText w:val="•"/>
      <w:lvlJc w:val="left"/>
      <w:pPr>
        <w:tabs>
          <w:tab w:pos="2160" w:val="num"/>
        </w:tabs>
        <w:ind w:hanging="360" w:left="2160"/>
      </w:pPr>
      <w:rPr>
        <w:rFonts w:ascii="Arial" w:hAnsi="Arial" w:hint="default"/>
      </w:rPr>
    </w:lvl>
    <w:lvl w:ilvl="3" w:tentative="1" w:tplc="75E69AC0">
      <w:start w:val="1"/>
      <w:numFmt w:val="bullet"/>
      <w:lvlText w:val="•"/>
      <w:lvlJc w:val="left"/>
      <w:pPr>
        <w:tabs>
          <w:tab w:pos="2880" w:val="num"/>
        </w:tabs>
        <w:ind w:hanging="360" w:left="2880"/>
      </w:pPr>
      <w:rPr>
        <w:rFonts w:ascii="Arial" w:hAnsi="Arial" w:hint="default"/>
      </w:rPr>
    </w:lvl>
    <w:lvl w:ilvl="4" w:tentative="1" w:tplc="60ECA5EE">
      <w:start w:val="1"/>
      <w:numFmt w:val="bullet"/>
      <w:lvlText w:val="•"/>
      <w:lvlJc w:val="left"/>
      <w:pPr>
        <w:tabs>
          <w:tab w:pos="3600" w:val="num"/>
        </w:tabs>
        <w:ind w:hanging="360" w:left="3600"/>
      </w:pPr>
      <w:rPr>
        <w:rFonts w:ascii="Arial" w:hAnsi="Arial" w:hint="default"/>
      </w:rPr>
    </w:lvl>
    <w:lvl w:ilvl="5" w:tentative="1" w:tplc="3EF4654C">
      <w:start w:val="1"/>
      <w:numFmt w:val="bullet"/>
      <w:lvlText w:val="•"/>
      <w:lvlJc w:val="left"/>
      <w:pPr>
        <w:tabs>
          <w:tab w:pos="4320" w:val="num"/>
        </w:tabs>
        <w:ind w:hanging="360" w:left="4320"/>
      </w:pPr>
      <w:rPr>
        <w:rFonts w:ascii="Arial" w:hAnsi="Arial" w:hint="default"/>
      </w:rPr>
    </w:lvl>
    <w:lvl w:ilvl="6" w:tentative="1" w:tplc="74D46140">
      <w:start w:val="1"/>
      <w:numFmt w:val="bullet"/>
      <w:lvlText w:val="•"/>
      <w:lvlJc w:val="left"/>
      <w:pPr>
        <w:tabs>
          <w:tab w:pos="5040" w:val="num"/>
        </w:tabs>
        <w:ind w:hanging="360" w:left="5040"/>
      </w:pPr>
      <w:rPr>
        <w:rFonts w:ascii="Arial" w:hAnsi="Arial" w:hint="default"/>
      </w:rPr>
    </w:lvl>
    <w:lvl w:ilvl="7" w:tentative="1" w:tplc="501CD7A4">
      <w:start w:val="1"/>
      <w:numFmt w:val="bullet"/>
      <w:lvlText w:val="•"/>
      <w:lvlJc w:val="left"/>
      <w:pPr>
        <w:tabs>
          <w:tab w:pos="5760" w:val="num"/>
        </w:tabs>
        <w:ind w:hanging="360" w:left="5760"/>
      </w:pPr>
      <w:rPr>
        <w:rFonts w:ascii="Arial" w:hAnsi="Arial" w:hint="default"/>
      </w:rPr>
    </w:lvl>
    <w:lvl w:ilvl="8" w:tentative="1" w:tplc="5268B612">
      <w:start w:val="1"/>
      <w:numFmt w:val="bullet"/>
      <w:lvlText w:val="•"/>
      <w:lvlJc w:val="left"/>
      <w:pPr>
        <w:tabs>
          <w:tab w:pos="6480" w:val="num"/>
        </w:tabs>
        <w:ind w:hanging="360" w:left="6480"/>
      </w:pPr>
      <w:rPr>
        <w:rFonts w:ascii="Arial" w:hAnsi="Arial" w:hint="default"/>
      </w:rPr>
    </w:lvl>
  </w:abstractNum>
  <w:abstractNum w15:restartNumberingAfterBreak="0" w:abstractNumId="4">
    <w:nsid w:val="21102452"/>
    <w:multiLevelType w:val="hybridMultilevel"/>
    <w:tmpl w:val="12F6D26A"/>
    <w:lvl w:ilvl="0" w:tplc="DA08DCAE">
      <w:start w:val="1"/>
      <w:numFmt w:val="bullet"/>
      <w:lvlText w:val="•"/>
      <w:lvlJc w:val="left"/>
      <w:pPr>
        <w:tabs>
          <w:tab w:pos="720" w:val="num"/>
        </w:tabs>
        <w:ind w:hanging="360" w:left="720"/>
      </w:pPr>
      <w:rPr>
        <w:rFonts w:ascii="Arial" w:hAnsi="Arial" w:hint="default"/>
      </w:rPr>
    </w:lvl>
    <w:lvl w:ilvl="1" w:tentative="1" w:tplc="9112C250">
      <w:start w:val="1"/>
      <w:numFmt w:val="bullet"/>
      <w:lvlText w:val="•"/>
      <w:lvlJc w:val="left"/>
      <w:pPr>
        <w:tabs>
          <w:tab w:pos="1440" w:val="num"/>
        </w:tabs>
        <w:ind w:hanging="360" w:left="1440"/>
      </w:pPr>
      <w:rPr>
        <w:rFonts w:ascii="Arial" w:hAnsi="Arial" w:hint="default"/>
      </w:rPr>
    </w:lvl>
    <w:lvl w:ilvl="2" w:tentative="1" w:tplc="FD30B5E8">
      <w:start w:val="1"/>
      <w:numFmt w:val="bullet"/>
      <w:lvlText w:val="•"/>
      <w:lvlJc w:val="left"/>
      <w:pPr>
        <w:tabs>
          <w:tab w:pos="2160" w:val="num"/>
        </w:tabs>
        <w:ind w:hanging="360" w:left="2160"/>
      </w:pPr>
      <w:rPr>
        <w:rFonts w:ascii="Arial" w:hAnsi="Arial" w:hint="default"/>
      </w:rPr>
    </w:lvl>
    <w:lvl w:ilvl="3" w:tentative="1" w:tplc="21FC4494">
      <w:start w:val="1"/>
      <w:numFmt w:val="bullet"/>
      <w:lvlText w:val="•"/>
      <w:lvlJc w:val="left"/>
      <w:pPr>
        <w:tabs>
          <w:tab w:pos="2880" w:val="num"/>
        </w:tabs>
        <w:ind w:hanging="360" w:left="2880"/>
      </w:pPr>
      <w:rPr>
        <w:rFonts w:ascii="Arial" w:hAnsi="Arial" w:hint="default"/>
      </w:rPr>
    </w:lvl>
    <w:lvl w:ilvl="4" w:tentative="1" w:tplc="33BC275C">
      <w:start w:val="1"/>
      <w:numFmt w:val="bullet"/>
      <w:lvlText w:val="•"/>
      <w:lvlJc w:val="left"/>
      <w:pPr>
        <w:tabs>
          <w:tab w:pos="3600" w:val="num"/>
        </w:tabs>
        <w:ind w:hanging="360" w:left="3600"/>
      </w:pPr>
      <w:rPr>
        <w:rFonts w:ascii="Arial" w:hAnsi="Arial" w:hint="default"/>
      </w:rPr>
    </w:lvl>
    <w:lvl w:ilvl="5" w:tentative="1" w:tplc="44E43D44">
      <w:start w:val="1"/>
      <w:numFmt w:val="bullet"/>
      <w:lvlText w:val="•"/>
      <w:lvlJc w:val="left"/>
      <w:pPr>
        <w:tabs>
          <w:tab w:pos="4320" w:val="num"/>
        </w:tabs>
        <w:ind w:hanging="360" w:left="4320"/>
      </w:pPr>
      <w:rPr>
        <w:rFonts w:ascii="Arial" w:hAnsi="Arial" w:hint="default"/>
      </w:rPr>
    </w:lvl>
    <w:lvl w:ilvl="6" w:tentative="1" w:tplc="DA4E9E8A">
      <w:start w:val="1"/>
      <w:numFmt w:val="bullet"/>
      <w:lvlText w:val="•"/>
      <w:lvlJc w:val="left"/>
      <w:pPr>
        <w:tabs>
          <w:tab w:pos="5040" w:val="num"/>
        </w:tabs>
        <w:ind w:hanging="360" w:left="5040"/>
      </w:pPr>
      <w:rPr>
        <w:rFonts w:ascii="Arial" w:hAnsi="Arial" w:hint="default"/>
      </w:rPr>
    </w:lvl>
    <w:lvl w:ilvl="7" w:tentative="1" w:tplc="8422B3AA">
      <w:start w:val="1"/>
      <w:numFmt w:val="bullet"/>
      <w:lvlText w:val="•"/>
      <w:lvlJc w:val="left"/>
      <w:pPr>
        <w:tabs>
          <w:tab w:pos="5760" w:val="num"/>
        </w:tabs>
        <w:ind w:hanging="360" w:left="5760"/>
      </w:pPr>
      <w:rPr>
        <w:rFonts w:ascii="Arial" w:hAnsi="Arial" w:hint="default"/>
      </w:rPr>
    </w:lvl>
    <w:lvl w:ilvl="8" w:tentative="1" w:tplc="EDB02A44">
      <w:start w:val="1"/>
      <w:numFmt w:val="bullet"/>
      <w:lvlText w:val="•"/>
      <w:lvlJc w:val="left"/>
      <w:pPr>
        <w:tabs>
          <w:tab w:pos="6480" w:val="num"/>
        </w:tabs>
        <w:ind w:hanging="360" w:left="6480"/>
      </w:pPr>
      <w:rPr>
        <w:rFonts w:ascii="Arial" w:hAnsi="Arial" w:hint="default"/>
      </w:rPr>
    </w:lvl>
  </w:abstractNum>
  <w:abstractNum w15:restartNumberingAfterBreak="0" w:abstractNumId="5">
    <w:nsid w:val="251E245F"/>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6">
    <w:nsid w:val="266F2605"/>
    <w:multiLevelType w:val="multilevel"/>
    <w:tmpl w:val="7572397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7">
    <w:nsid w:val="27FD42E2"/>
    <w:multiLevelType w:val="hybridMultilevel"/>
    <w:tmpl w:val="7634146A"/>
    <w:lvl w:ilvl="0" w:tplc="1B90E4D6">
      <w:numFmt w:val="bullet"/>
      <w:lvlText w:val="-"/>
      <w:lvlJc w:val="left"/>
      <w:pPr>
        <w:ind w:hanging="360" w:left="720"/>
      </w:pPr>
      <w:rPr>
        <w:rFonts w:ascii="Arial Narrow" w:cs="Times New Roman" w:eastAsia="Times New Roman" w:hAnsi="Arial Narrow"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C1150D5"/>
    <w:multiLevelType w:val="hybridMultilevel"/>
    <w:tmpl w:val="7CB46752"/>
    <w:lvl w:ilvl="0" w:tplc="50E6092C">
      <w:start w:val="1"/>
      <w:numFmt w:val="bullet"/>
      <w:lvlText w:val="•"/>
      <w:lvlJc w:val="left"/>
      <w:pPr>
        <w:tabs>
          <w:tab w:pos="720" w:val="num"/>
        </w:tabs>
        <w:ind w:hanging="360" w:left="720"/>
      </w:pPr>
      <w:rPr>
        <w:rFonts w:ascii="Arial" w:hAnsi="Arial" w:hint="default"/>
      </w:rPr>
    </w:lvl>
    <w:lvl w:ilvl="1" w:tentative="1" w:tplc="4A2E553E">
      <w:start w:val="1"/>
      <w:numFmt w:val="bullet"/>
      <w:lvlText w:val="•"/>
      <w:lvlJc w:val="left"/>
      <w:pPr>
        <w:tabs>
          <w:tab w:pos="1440" w:val="num"/>
        </w:tabs>
        <w:ind w:hanging="360" w:left="1440"/>
      </w:pPr>
      <w:rPr>
        <w:rFonts w:ascii="Arial" w:hAnsi="Arial" w:hint="default"/>
      </w:rPr>
    </w:lvl>
    <w:lvl w:ilvl="2" w:tentative="1" w:tplc="9D6EF2CA">
      <w:start w:val="1"/>
      <w:numFmt w:val="bullet"/>
      <w:lvlText w:val="•"/>
      <w:lvlJc w:val="left"/>
      <w:pPr>
        <w:tabs>
          <w:tab w:pos="2160" w:val="num"/>
        </w:tabs>
        <w:ind w:hanging="360" w:left="2160"/>
      </w:pPr>
      <w:rPr>
        <w:rFonts w:ascii="Arial" w:hAnsi="Arial" w:hint="default"/>
      </w:rPr>
    </w:lvl>
    <w:lvl w:ilvl="3" w:tentative="1" w:tplc="D7CAF7AA">
      <w:start w:val="1"/>
      <w:numFmt w:val="bullet"/>
      <w:lvlText w:val="•"/>
      <w:lvlJc w:val="left"/>
      <w:pPr>
        <w:tabs>
          <w:tab w:pos="2880" w:val="num"/>
        </w:tabs>
        <w:ind w:hanging="360" w:left="2880"/>
      </w:pPr>
      <w:rPr>
        <w:rFonts w:ascii="Arial" w:hAnsi="Arial" w:hint="default"/>
      </w:rPr>
    </w:lvl>
    <w:lvl w:ilvl="4" w:tentative="1" w:tplc="F2320AA8">
      <w:start w:val="1"/>
      <w:numFmt w:val="bullet"/>
      <w:lvlText w:val="•"/>
      <w:lvlJc w:val="left"/>
      <w:pPr>
        <w:tabs>
          <w:tab w:pos="3600" w:val="num"/>
        </w:tabs>
        <w:ind w:hanging="360" w:left="3600"/>
      </w:pPr>
      <w:rPr>
        <w:rFonts w:ascii="Arial" w:hAnsi="Arial" w:hint="default"/>
      </w:rPr>
    </w:lvl>
    <w:lvl w:ilvl="5" w:tentative="1" w:tplc="3F48FDCC">
      <w:start w:val="1"/>
      <w:numFmt w:val="bullet"/>
      <w:lvlText w:val="•"/>
      <w:lvlJc w:val="left"/>
      <w:pPr>
        <w:tabs>
          <w:tab w:pos="4320" w:val="num"/>
        </w:tabs>
        <w:ind w:hanging="360" w:left="4320"/>
      </w:pPr>
      <w:rPr>
        <w:rFonts w:ascii="Arial" w:hAnsi="Arial" w:hint="default"/>
      </w:rPr>
    </w:lvl>
    <w:lvl w:ilvl="6" w:tentative="1" w:tplc="1F1E22E8">
      <w:start w:val="1"/>
      <w:numFmt w:val="bullet"/>
      <w:lvlText w:val="•"/>
      <w:lvlJc w:val="left"/>
      <w:pPr>
        <w:tabs>
          <w:tab w:pos="5040" w:val="num"/>
        </w:tabs>
        <w:ind w:hanging="360" w:left="5040"/>
      </w:pPr>
      <w:rPr>
        <w:rFonts w:ascii="Arial" w:hAnsi="Arial" w:hint="default"/>
      </w:rPr>
    </w:lvl>
    <w:lvl w:ilvl="7" w:tentative="1" w:tplc="A872914E">
      <w:start w:val="1"/>
      <w:numFmt w:val="bullet"/>
      <w:lvlText w:val="•"/>
      <w:lvlJc w:val="left"/>
      <w:pPr>
        <w:tabs>
          <w:tab w:pos="5760" w:val="num"/>
        </w:tabs>
        <w:ind w:hanging="360" w:left="5760"/>
      </w:pPr>
      <w:rPr>
        <w:rFonts w:ascii="Arial" w:hAnsi="Arial" w:hint="default"/>
      </w:rPr>
    </w:lvl>
    <w:lvl w:ilvl="8" w:tentative="1" w:tplc="FDEE2ED8">
      <w:start w:val="1"/>
      <w:numFmt w:val="bullet"/>
      <w:lvlText w:val="•"/>
      <w:lvlJc w:val="left"/>
      <w:pPr>
        <w:tabs>
          <w:tab w:pos="6480" w:val="num"/>
        </w:tabs>
        <w:ind w:hanging="360" w:left="6480"/>
      </w:pPr>
      <w:rPr>
        <w:rFonts w:ascii="Arial" w:hAnsi="Arial" w:hint="default"/>
      </w:rPr>
    </w:lvl>
  </w:abstractNum>
  <w:abstractNum w15:restartNumberingAfterBreak="0" w:abstractNumId="9">
    <w:nsid w:val="2D780071"/>
    <w:multiLevelType w:val="hybridMultilevel"/>
    <w:tmpl w:val="56124196"/>
    <w:lvl w:ilvl="0" w:tplc="884A0BA2">
      <w:start w:val="1"/>
      <w:numFmt w:val="bullet"/>
      <w:lvlText w:val="•"/>
      <w:lvlJc w:val="left"/>
      <w:pPr>
        <w:tabs>
          <w:tab w:pos="720" w:val="num"/>
        </w:tabs>
        <w:ind w:hanging="360" w:left="720"/>
      </w:pPr>
      <w:rPr>
        <w:rFonts w:ascii="Arial" w:hAnsi="Arial" w:hint="default"/>
      </w:rPr>
    </w:lvl>
    <w:lvl w:ilvl="1" w:tentative="1" w:tplc="C4B28BC2">
      <w:start w:val="1"/>
      <w:numFmt w:val="bullet"/>
      <w:lvlText w:val="•"/>
      <w:lvlJc w:val="left"/>
      <w:pPr>
        <w:tabs>
          <w:tab w:pos="1440" w:val="num"/>
        </w:tabs>
        <w:ind w:hanging="360" w:left="1440"/>
      </w:pPr>
      <w:rPr>
        <w:rFonts w:ascii="Arial" w:hAnsi="Arial" w:hint="default"/>
      </w:rPr>
    </w:lvl>
    <w:lvl w:ilvl="2" w:tentative="1" w:tplc="F6A6D624">
      <w:start w:val="1"/>
      <w:numFmt w:val="bullet"/>
      <w:lvlText w:val="•"/>
      <w:lvlJc w:val="left"/>
      <w:pPr>
        <w:tabs>
          <w:tab w:pos="2160" w:val="num"/>
        </w:tabs>
        <w:ind w:hanging="360" w:left="2160"/>
      </w:pPr>
      <w:rPr>
        <w:rFonts w:ascii="Arial" w:hAnsi="Arial" w:hint="default"/>
      </w:rPr>
    </w:lvl>
    <w:lvl w:ilvl="3" w:tentative="1" w:tplc="C5EA355E">
      <w:start w:val="1"/>
      <w:numFmt w:val="bullet"/>
      <w:lvlText w:val="•"/>
      <w:lvlJc w:val="left"/>
      <w:pPr>
        <w:tabs>
          <w:tab w:pos="2880" w:val="num"/>
        </w:tabs>
        <w:ind w:hanging="360" w:left="2880"/>
      </w:pPr>
      <w:rPr>
        <w:rFonts w:ascii="Arial" w:hAnsi="Arial" w:hint="default"/>
      </w:rPr>
    </w:lvl>
    <w:lvl w:ilvl="4" w:tentative="1" w:tplc="CF685886">
      <w:start w:val="1"/>
      <w:numFmt w:val="bullet"/>
      <w:lvlText w:val="•"/>
      <w:lvlJc w:val="left"/>
      <w:pPr>
        <w:tabs>
          <w:tab w:pos="3600" w:val="num"/>
        </w:tabs>
        <w:ind w:hanging="360" w:left="3600"/>
      </w:pPr>
      <w:rPr>
        <w:rFonts w:ascii="Arial" w:hAnsi="Arial" w:hint="default"/>
      </w:rPr>
    </w:lvl>
    <w:lvl w:ilvl="5" w:tentative="1" w:tplc="7BC6F1B8">
      <w:start w:val="1"/>
      <w:numFmt w:val="bullet"/>
      <w:lvlText w:val="•"/>
      <w:lvlJc w:val="left"/>
      <w:pPr>
        <w:tabs>
          <w:tab w:pos="4320" w:val="num"/>
        </w:tabs>
        <w:ind w:hanging="360" w:left="4320"/>
      </w:pPr>
      <w:rPr>
        <w:rFonts w:ascii="Arial" w:hAnsi="Arial" w:hint="default"/>
      </w:rPr>
    </w:lvl>
    <w:lvl w:ilvl="6" w:tentative="1" w:tplc="E9C4902E">
      <w:start w:val="1"/>
      <w:numFmt w:val="bullet"/>
      <w:lvlText w:val="•"/>
      <w:lvlJc w:val="left"/>
      <w:pPr>
        <w:tabs>
          <w:tab w:pos="5040" w:val="num"/>
        </w:tabs>
        <w:ind w:hanging="360" w:left="5040"/>
      </w:pPr>
      <w:rPr>
        <w:rFonts w:ascii="Arial" w:hAnsi="Arial" w:hint="default"/>
      </w:rPr>
    </w:lvl>
    <w:lvl w:ilvl="7" w:tentative="1" w:tplc="DDC69564">
      <w:start w:val="1"/>
      <w:numFmt w:val="bullet"/>
      <w:lvlText w:val="•"/>
      <w:lvlJc w:val="left"/>
      <w:pPr>
        <w:tabs>
          <w:tab w:pos="5760" w:val="num"/>
        </w:tabs>
        <w:ind w:hanging="360" w:left="5760"/>
      </w:pPr>
      <w:rPr>
        <w:rFonts w:ascii="Arial" w:hAnsi="Arial" w:hint="default"/>
      </w:rPr>
    </w:lvl>
    <w:lvl w:ilvl="8" w:tentative="1" w:tplc="AF6A1C4C">
      <w:start w:val="1"/>
      <w:numFmt w:val="bullet"/>
      <w:lvlText w:val="•"/>
      <w:lvlJc w:val="left"/>
      <w:pPr>
        <w:tabs>
          <w:tab w:pos="6480" w:val="num"/>
        </w:tabs>
        <w:ind w:hanging="360" w:left="6480"/>
      </w:pPr>
      <w:rPr>
        <w:rFonts w:ascii="Arial" w:hAnsi="Arial" w:hint="default"/>
      </w:rPr>
    </w:lvl>
  </w:abstractNum>
  <w:abstractNum w15:restartNumberingAfterBreak="0" w:abstractNumId="10">
    <w:nsid w:val="30917081"/>
    <w:multiLevelType w:val="hybridMultilevel"/>
    <w:tmpl w:val="27DEBE44"/>
    <w:lvl w:ilvl="0" w:tplc="8E12BA14">
      <w:start w:val="69"/>
      <w:numFmt w:val="bullet"/>
      <w:lvlText w:val="-"/>
      <w:lvlJc w:val="left"/>
      <w:pPr>
        <w:ind w:hanging="360" w:left="720"/>
      </w:pPr>
      <w:rPr>
        <w:rFonts w:ascii="Arial Narrow" w:cs="Arial Unicode MS" w:eastAsia="Arial Unicode MS" w:hAnsi="Arial Narrow"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68C5D4D"/>
    <w:multiLevelType w:val="hybridMultilevel"/>
    <w:tmpl w:val="4D0895C6"/>
    <w:lvl w:ilvl="0" w:tplc="4E2415DE">
      <w:start w:val="1"/>
      <w:numFmt w:val="bullet"/>
      <w:lvlText w:val="•"/>
      <w:lvlJc w:val="left"/>
      <w:pPr>
        <w:tabs>
          <w:tab w:pos="720" w:val="num"/>
        </w:tabs>
        <w:ind w:hanging="360" w:left="720"/>
      </w:pPr>
      <w:rPr>
        <w:rFonts w:ascii="Arial" w:hAnsi="Arial" w:hint="default"/>
      </w:rPr>
    </w:lvl>
    <w:lvl w:ilvl="1" w:tentative="1" w:tplc="50F41B2C">
      <w:start w:val="1"/>
      <w:numFmt w:val="bullet"/>
      <w:lvlText w:val="•"/>
      <w:lvlJc w:val="left"/>
      <w:pPr>
        <w:tabs>
          <w:tab w:pos="1440" w:val="num"/>
        </w:tabs>
        <w:ind w:hanging="360" w:left="1440"/>
      </w:pPr>
      <w:rPr>
        <w:rFonts w:ascii="Arial" w:hAnsi="Arial" w:hint="default"/>
      </w:rPr>
    </w:lvl>
    <w:lvl w:ilvl="2" w:tentative="1" w:tplc="BD54E098">
      <w:start w:val="1"/>
      <w:numFmt w:val="bullet"/>
      <w:lvlText w:val="•"/>
      <w:lvlJc w:val="left"/>
      <w:pPr>
        <w:tabs>
          <w:tab w:pos="2160" w:val="num"/>
        </w:tabs>
        <w:ind w:hanging="360" w:left="2160"/>
      </w:pPr>
      <w:rPr>
        <w:rFonts w:ascii="Arial" w:hAnsi="Arial" w:hint="default"/>
      </w:rPr>
    </w:lvl>
    <w:lvl w:ilvl="3" w:tentative="1" w:tplc="B570FF34">
      <w:start w:val="1"/>
      <w:numFmt w:val="bullet"/>
      <w:lvlText w:val="•"/>
      <w:lvlJc w:val="left"/>
      <w:pPr>
        <w:tabs>
          <w:tab w:pos="2880" w:val="num"/>
        </w:tabs>
        <w:ind w:hanging="360" w:left="2880"/>
      </w:pPr>
      <w:rPr>
        <w:rFonts w:ascii="Arial" w:hAnsi="Arial" w:hint="default"/>
      </w:rPr>
    </w:lvl>
    <w:lvl w:ilvl="4" w:tentative="1" w:tplc="1BAC1992">
      <w:start w:val="1"/>
      <w:numFmt w:val="bullet"/>
      <w:lvlText w:val="•"/>
      <w:lvlJc w:val="left"/>
      <w:pPr>
        <w:tabs>
          <w:tab w:pos="3600" w:val="num"/>
        </w:tabs>
        <w:ind w:hanging="360" w:left="3600"/>
      </w:pPr>
      <w:rPr>
        <w:rFonts w:ascii="Arial" w:hAnsi="Arial" w:hint="default"/>
      </w:rPr>
    </w:lvl>
    <w:lvl w:ilvl="5" w:tentative="1" w:tplc="75EE8D1C">
      <w:start w:val="1"/>
      <w:numFmt w:val="bullet"/>
      <w:lvlText w:val="•"/>
      <w:lvlJc w:val="left"/>
      <w:pPr>
        <w:tabs>
          <w:tab w:pos="4320" w:val="num"/>
        </w:tabs>
        <w:ind w:hanging="360" w:left="4320"/>
      </w:pPr>
      <w:rPr>
        <w:rFonts w:ascii="Arial" w:hAnsi="Arial" w:hint="default"/>
      </w:rPr>
    </w:lvl>
    <w:lvl w:ilvl="6" w:tentative="1" w:tplc="D976FF14">
      <w:start w:val="1"/>
      <w:numFmt w:val="bullet"/>
      <w:lvlText w:val="•"/>
      <w:lvlJc w:val="left"/>
      <w:pPr>
        <w:tabs>
          <w:tab w:pos="5040" w:val="num"/>
        </w:tabs>
        <w:ind w:hanging="360" w:left="5040"/>
      </w:pPr>
      <w:rPr>
        <w:rFonts w:ascii="Arial" w:hAnsi="Arial" w:hint="default"/>
      </w:rPr>
    </w:lvl>
    <w:lvl w:ilvl="7" w:tentative="1" w:tplc="512EC0A4">
      <w:start w:val="1"/>
      <w:numFmt w:val="bullet"/>
      <w:lvlText w:val="•"/>
      <w:lvlJc w:val="left"/>
      <w:pPr>
        <w:tabs>
          <w:tab w:pos="5760" w:val="num"/>
        </w:tabs>
        <w:ind w:hanging="360" w:left="5760"/>
      </w:pPr>
      <w:rPr>
        <w:rFonts w:ascii="Arial" w:hAnsi="Arial" w:hint="default"/>
      </w:rPr>
    </w:lvl>
    <w:lvl w:ilvl="8" w:tentative="1" w:tplc="D9B44B46">
      <w:start w:val="1"/>
      <w:numFmt w:val="bullet"/>
      <w:lvlText w:val="•"/>
      <w:lvlJc w:val="left"/>
      <w:pPr>
        <w:tabs>
          <w:tab w:pos="6480" w:val="num"/>
        </w:tabs>
        <w:ind w:hanging="360" w:left="6480"/>
      </w:pPr>
      <w:rPr>
        <w:rFonts w:ascii="Arial" w:hAnsi="Arial" w:hint="default"/>
      </w:rPr>
    </w:lvl>
  </w:abstractNum>
  <w:abstractNum w15:restartNumberingAfterBreak="0" w:abstractNumId="12">
    <w:nsid w:val="3F0E360F"/>
    <w:multiLevelType w:val="hybridMultilevel"/>
    <w:tmpl w:val="4400381A"/>
    <w:lvl w:ilvl="0" w:tplc="ADC4B866">
      <w:start w:val="1"/>
      <w:numFmt w:val="bullet"/>
      <w:lvlText w:val="•"/>
      <w:lvlJc w:val="left"/>
      <w:pPr>
        <w:tabs>
          <w:tab w:pos="720" w:val="num"/>
        </w:tabs>
        <w:ind w:hanging="360" w:left="720"/>
      </w:pPr>
      <w:rPr>
        <w:rFonts w:ascii="Arial" w:hAnsi="Arial" w:hint="default"/>
      </w:rPr>
    </w:lvl>
    <w:lvl w:ilvl="1" w:tentative="1" w:tplc="C6B0F834">
      <w:start w:val="1"/>
      <w:numFmt w:val="bullet"/>
      <w:lvlText w:val="•"/>
      <w:lvlJc w:val="left"/>
      <w:pPr>
        <w:tabs>
          <w:tab w:pos="1440" w:val="num"/>
        </w:tabs>
        <w:ind w:hanging="360" w:left="1440"/>
      </w:pPr>
      <w:rPr>
        <w:rFonts w:ascii="Arial" w:hAnsi="Arial" w:hint="default"/>
      </w:rPr>
    </w:lvl>
    <w:lvl w:ilvl="2" w:tentative="1" w:tplc="6ABC06E4">
      <w:start w:val="1"/>
      <w:numFmt w:val="bullet"/>
      <w:lvlText w:val="•"/>
      <w:lvlJc w:val="left"/>
      <w:pPr>
        <w:tabs>
          <w:tab w:pos="2160" w:val="num"/>
        </w:tabs>
        <w:ind w:hanging="360" w:left="2160"/>
      </w:pPr>
      <w:rPr>
        <w:rFonts w:ascii="Arial" w:hAnsi="Arial" w:hint="default"/>
      </w:rPr>
    </w:lvl>
    <w:lvl w:ilvl="3" w:tentative="1" w:tplc="D1F05A6E">
      <w:start w:val="1"/>
      <w:numFmt w:val="bullet"/>
      <w:lvlText w:val="•"/>
      <w:lvlJc w:val="left"/>
      <w:pPr>
        <w:tabs>
          <w:tab w:pos="2880" w:val="num"/>
        </w:tabs>
        <w:ind w:hanging="360" w:left="2880"/>
      </w:pPr>
      <w:rPr>
        <w:rFonts w:ascii="Arial" w:hAnsi="Arial" w:hint="default"/>
      </w:rPr>
    </w:lvl>
    <w:lvl w:ilvl="4" w:tentative="1" w:tplc="ABA44ECA">
      <w:start w:val="1"/>
      <w:numFmt w:val="bullet"/>
      <w:lvlText w:val="•"/>
      <w:lvlJc w:val="left"/>
      <w:pPr>
        <w:tabs>
          <w:tab w:pos="3600" w:val="num"/>
        </w:tabs>
        <w:ind w:hanging="360" w:left="3600"/>
      </w:pPr>
      <w:rPr>
        <w:rFonts w:ascii="Arial" w:hAnsi="Arial" w:hint="default"/>
      </w:rPr>
    </w:lvl>
    <w:lvl w:ilvl="5" w:tentative="1" w:tplc="278A2F50">
      <w:start w:val="1"/>
      <w:numFmt w:val="bullet"/>
      <w:lvlText w:val="•"/>
      <w:lvlJc w:val="left"/>
      <w:pPr>
        <w:tabs>
          <w:tab w:pos="4320" w:val="num"/>
        </w:tabs>
        <w:ind w:hanging="360" w:left="4320"/>
      </w:pPr>
      <w:rPr>
        <w:rFonts w:ascii="Arial" w:hAnsi="Arial" w:hint="default"/>
      </w:rPr>
    </w:lvl>
    <w:lvl w:ilvl="6" w:tentative="1" w:tplc="A084629A">
      <w:start w:val="1"/>
      <w:numFmt w:val="bullet"/>
      <w:lvlText w:val="•"/>
      <w:lvlJc w:val="left"/>
      <w:pPr>
        <w:tabs>
          <w:tab w:pos="5040" w:val="num"/>
        </w:tabs>
        <w:ind w:hanging="360" w:left="5040"/>
      </w:pPr>
      <w:rPr>
        <w:rFonts w:ascii="Arial" w:hAnsi="Arial" w:hint="default"/>
      </w:rPr>
    </w:lvl>
    <w:lvl w:ilvl="7" w:tentative="1" w:tplc="2230DB02">
      <w:start w:val="1"/>
      <w:numFmt w:val="bullet"/>
      <w:lvlText w:val="•"/>
      <w:lvlJc w:val="left"/>
      <w:pPr>
        <w:tabs>
          <w:tab w:pos="5760" w:val="num"/>
        </w:tabs>
        <w:ind w:hanging="360" w:left="5760"/>
      </w:pPr>
      <w:rPr>
        <w:rFonts w:ascii="Arial" w:hAnsi="Arial" w:hint="default"/>
      </w:rPr>
    </w:lvl>
    <w:lvl w:ilvl="8" w:tentative="1" w:tplc="66122E1C">
      <w:start w:val="1"/>
      <w:numFmt w:val="bullet"/>
      <w:lvlText w:val="•"/>
      <w:lvlJc w:val="left"/>
      <w:pPr>
        <w:tabs>
          <w:tab w:pos="6480" w:val="num"/>
        </w:tabs>
        <w:ind w:hanging="360" w:left="6480"/>
      </w:pPr>
      <w:rPr>
        <w:rFonts w:ascii="Arial" w:hAnsi="Arial" w:hint="default"/>
      </w:rPr>
    </w:lvl>
  </w:abstractNum>
  <w:abstractNum w15:restartNumberingAfterBreak="0" w:abstractNumId="13">
    <w:nsid w:val="3FFA1788"/>
    <w:multiLevelType w:val="hybridMultilevel"/>
    <w:tmpl w:val="CD8E46A2"/>
    <w:lvl w:ilvl="0" w:tplc="0E4E15F2">
      <w:start w:val="1"/>
      <w:numFmt w:val="bullet"/>
      <w:lvlText w:val="•"/>
      <w:lvlJc w:val="left"/>
      <w:pPr>
        <w:tabs>
          <w:tab w:pos="720" w:val="num"/>
        </w:tabs>
        <w:ind w:hanging="360" w:left="720"/>
      </w:pPr>
      <w:rPr>
        <w:rFonts w:ascii="Arial" w:hAnsi="Arial" w:hint="default"/>
      </w:rPr>
    </w:lvl>
    <w:lvl w:ilvl="1" w:tentative="1" w:tplc="4DAACD32">
      <w:start w:val="1"/>
      <w:numFmt w:val="bullet"/>
      <w:lvlText w:val="•"/>
      <w:lvlJc w:val="left"/>
      <w:pPr>
        <w:tabs>
          <w:tab w:pos="1440" w:val="num"/>
        </w:tabs>
        <w:ind w:hanging="360" w:left="1440"/>
      </w:pPr>
      <w:rPr>
        <w:rFonts w:ascii="Arial" w:hAnsi="Arial" w:hint="default"/>
      </w:rPr>
    </w:lvl>
    <w:lvl w:ilvl="2" w:tentative="1" w:tplc="AD343A50">
      <w:start w:val="1"/>
      <w:numFmt w:val="bullet"/>
      <w:lvlText w:val="•"/>
      <w:lvlJc w:val="left"/>
      <w:pPr>
        <w:tabs>
          <w:tab w:pos="2160" w:val="num"/>
        </w:tabs>
        <w:ind w:hanging="360" w:left="2160"/>
      </w:pPr>
      <w:rPr>
        <w:rFonts w:ascii="Arial" w:hAnsi="Arial" w:hint="default"/>
      </w:rPr>
    </w:lvl>
    <w:lvl w:ilvl="3" w:tentative="1" w:tplc="82489F44">
      <w:start w:val="1"/>
      <w:numFmt w:val="bullet"/>
      <w:lvlText w:val="•"/>
      <w:lvlJc w:val="left"/>
      <w:pPr>
        <w:tabs>
          <w:tab w:pos="2880" w:val="num"/>
        </w:tabs>
        <w:ind w:hanging="360" w:left="2880"/>
      </w:pPr>
      <w:rPr>
        <w:rFonts w:ascii="Arial" w:hAnsi="Arial" w:hint="default"/>
      </w:rPr>
    </w:lvl>
    <w:lvl w:ilvl="4" w:tentative="1" w:tplc="6D40CC28">
      <w:start w:val="1"/>
      <w:numFmt w:val="bullet"/>
      <w:lvlText w:val="•"/>
      <w:lvlJc w:val="left"/>
      <w:pPr>
        <w:tabs>
          <w:tab w:pos="3600" w:val="num"/>
        </w:tabs>
        <w:ind w:hanging="360" w:left="3600"/>
      </w:pPr>
      <w:rPr>
        <w:rFonts w:ascii="Arial" w:hAnsi="Arial" w:hint="default"/>
      </w:rPr>
    </w:lvl>
    <w:lvl w:ilvl="5" w:tentative="1" w:tplc="C7EE6D7A">
      <w:start w:val="1"/>
      <w:numFmt w:val="bullet"/>
      <w:lvlText w:val="•"/>
      <w:lvlJc w:val="left"/>
      <w:pPr>
        <w:tabs>
          <w:tab w:pos="4320" w:val="num"/>
        </w:tabs>
        <w:ind w:hanging="360" w:left="4320"/>
      </w:pPr>
      <w:rPr>
        <w:rFonts w:ascii="Arial" w:hAnsi="Arial" w:hint="default"/>
      </w:rPr>
    </w:lvl>
    <w:lvl w:ilvl="6" w:tentative="1" w:tplc="4BB6D53A">
      <w:start w:val="1"/>
      <w:numFmt w:val="bullet"/>
      <w:lvlText w:val="•"/>
      <w:lvlJc w:val="left"/>
      <w:pPr>
        <w:tabs>
          <w:tab w:pos="5040" w:val="num"/>
        </w:tabs>
        <w:ind w:hanging="360" w:left="5040"/>
      </w:pPr>
      <w:rPr>
        <w:rFonts w:ascii="Arial" w:hAnsi="Arial" w:hint="default"/>
      </w:rPr>
    </w:lvl>
    <w:lvl w:ilvl="7" w:tentative="1" w:tplc="A38A9584">
      <w:start w:val="1"/>
      <w:numFmt w:val="bullet"/>
      <w:lvlText w:val="•"/>
      <w:lvlJc w:val="left"/>
      <w:pPr>
        <w:tabs>
          <w:tab w:pos="5760" w:val="num"/>
        </w:tabs>
        <w:ind w:hanging="360" w:left="5760"/>
      </w:pPr>
      <w:rPr>
        <w:rFonts w:ascii="Arial" w:hAnsi="Arial" w:hint="default"/>
      </w:rPr>
    </w:lvl>
    <w:lvl w:ilvl="8" w:tentative="1" w:tplc="866077AE">
      <w:start w:val="1"/>
      <w:numFmt w:val="bullet"/>
      <w:lvlText w:val="•"/>
      <w:lvlJc w:val="left"/>
      <w:pPr>
        <w:tabs>
          <w:tab w:pos="6480" w:val="num"/>
        </w:tabs>
        <w:ind w:hanging="360" w:left="6480"/>
      </w:pPr>
      <w:rPr>
        <w:rFonts w:ascii="Arial" w:hAnsi="Arial" w:hint="default"/>
      </w:rPr>
    </w:lvl>
  </w:abstractNum>
  <w:abstractNum w15:restartNumberingAfterBreak="0" w:abstractNumId="14">
    <w:nsid w:val="4550476D"/>
    <w:multiLevelType w:val="multilevel"/>
    <w:tmpl w:val="AB8C904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5">
    <w:nsid w:val="4C1E5789"/>
    <w:multiLevelType w:val="hybridMultilevel"/>
    <w:tmpl w:val="D4A670EC"/>
    <w:lvl w:ilvl="0" w:tplc="9C3412DC">
      <w:start w:val="1"/>
      <w:numFmt w:val="bullet"/>
      <w:lvlText w:val="•"/>
      <w:lvlJc w:val="left"/>
      <w:pPr>
        <w:tabs>
          <w:tab w:pos="720" w:val="num"/>
        </w:tabs>
        <w:ind w:hanging="360" w:left="720"/>
      </w:pPr>
      <w:rPr>
        <w:rFonts w:ascii="Arial" w:hAnsi="Arial" w:hint="default"/>
      </w:rPr>
    </w:lvl>
    <w:lvl w:ilvl="1" w:tentative="1" w:tplc="BECAE7B6">
      <w:start w:val="1"/>
      <w:numFmt w:val="bullet"/>
      <w:lvlText w:val="•"/>
      <w:lvlJc w:val="left"/>
      <w:pPr>
        <w:tabs>
          <w:tab w:pos="1440" w:val="num"/>
        </w:tabs>
        <w:ind w:hanging="360" w:left="1440"/>
      </w:pPr>
      <w:rPr>
        <w:rFonts w:ascii="Arial" w:hAnsi="Arial" w:hint="default"/>
      </w:rPr>
    </w:lvl>
    <w:lvl w:ilvl="2" w:tentative="1" w:tplc="F53A6654">
      <w:start w:val="1"/>
      <w:numFmt w:val="bullet"/>
      <w:lvlText w:val="•"/>
      <w:lvlJc w:val="left"/>
      <w:pPr>
        <w:tabs>
          <w:tab w:pos="2160" w:val="num"/>
        </w:tabs>
        <w:ind w:hanging="360" w:left="2160"/>
      </w:pPr>
      <w:rPr>
        <w:rFonts w:ascii="Arial" w:hAnsi="Arial" w:hint="default"/>
      </w:rPr>
    </w:lvl>
    <w:lvl w:ilvl="3" w:tentative="1" w:tplc="42D2C6D0">
      <w:start w:val="1"/>
      <w:numFmt w:val="bullet"/>
      <w:lvlText w:val="•"/>
      <w:lvlJc w:val="left"/>
      <w:pPr>
        <w:tabs>
          <w:tab w:pos="2880" w:val="num"/>
        </w:tabs>
        <w:ind w:hanging="360" w:left="2880"/>
      </w:pPr>
      <w:rPr>
        <w:rFonts w:ascii="Arial" w:hAnsi="Arial" w:hint="default"/>
      </w:rPr>
    </w:lvl>
    <w:lvl w:ilvl="4" w:tentative="1" w:tplc="CAA00128">
      <w:start w:val="1"/>
      <w:numFmt w:val="bullet"/>
      <w:lvlText w:val="•"/>
      <w:lvlJc w:val="left"/>
      <w:pPr>
        <w:tabs>
          <w:tab w:pos="3600" w:val="num"/>
        </w:tabs>
        <w:ind w:hanging="360" w:left="3600"/>
      </w:pPr>
      <w:rPr>
        <w:rFonts w:ascii="Arial" w:hAnsi="Arial" w:hint="default"/>
      </w:rPr>
    </w:lvl>
    <w:lvl w:ilvl="5" w:tentative="1" w:tplc="B26669D8">
      <w:start w:val="1"/>
      <w:numFmt w:val="bullet"/>
      <w:lvlText w:val="•"/>
      <w:lvlJc w:val="left"/>
      <w:pPr>
        <w:tabs>
          <w:tab w:pos="4320" w:val="num"/>
        </w:tabs>
        <w:ind w:hanging="360" w:left="4320"/>
      </w:pPr>
      <w:rPr>
        <w:rFonts w:ascii="Arial" w:hAnsi="Arial" w:hint="default"/>
      </w:rPr>
    </w:lvl>
    <w:lvl w:ilvl="6" w:tentative="1" w:tplc="F97EE184">
      <w:start w:val="1"/>
      <w:numFmt w:val="bullet"/>
      <w:lvlText w:val="•"/>
      <w:lvlJc w:val="left"/>
      <w:pPr>
        <w:tabs>
          <w:tab w:pos="5040" w:val="num"/>
        </w:tabs>
        <w:ind w:hanging="360" w:left="5040"/>
      </w:pPr>
      <w:rPr>
        <w:rFonts w:ascii="Arial" w:hAnsi="Arial" w:hint="default"/>
      </w:rPr>
    </w:lvl>
    <w:lvl w:ilvl="7" w:tentative="1" w:tplc="408C91B4">
      <w:start w:val="1"/>
      <w:numFmt w:val="bullet"/>
      <w:lvlText w:val="•"/>
      <w:lvlJc w:val="left"/>
      <w:pPr>
        <w:tabs>
          <w:tab w:pos="5760" w:val="num"/>
        </w:tabs>
        <w:ind w:hanging="360" w:left="5760"/>
      </w:pPr>
      <w:rPr>
        <w:rFonts w:ascii="Arial" w:hAnsi="Arial" w:hint="default"/>
      </w:rPr>
    </w:lvl>
    <w:lvl w:ilvl="8" w:tentative="1" w:tplc="52FCEDE8">
      <w:start w:val="1"/>
      <w:numFmt w:val="bullet"/>
      <w:lvlText w:val="•"/>
      <w:lvlJc w:val="left"/>
      <w:pPr>
        <w:tabs>
          <w:tab w:pos="6480" w:val="num"/>
        </w:tabs>
        <w:ind w:hanging="360" w:left="6480"/>
      </w:pPr>
      <w:rPr>
        <w:rFonts w:ascii="Arial" w:hAnsi="Arial" w:hint="default"/>
      </w:rPr>
    </w:lvl>
  </w:abstractNum>
  <w:abstractNum w15:restartNumberingAfterBreak="0" w:abstractNumId="16">
    <w:nsid w:val="4C2A2F48"/>
    <w:multiLevelType w:val="hybridMultilevel"/>
    <w:tmpl w:val="347E3270"/>
    <w:lvl w:ilvl="0" w:tplc="45C608F6">
      <w:start w:val="2"/>
      <w:numFmt w:val="bullet"/>
      <w:lvlText w:val="-"/>
      <w:lvlJc w:val="left"/>
      <w:pPr>
        <w:ind w:hanging="360" w:left="720"/>
      </w:pPr>
      <w:rPr>
        <w:rFonts w:ascii="Arial Narrow" w:cs="Arial Unicode MS" w:eastAsia="Arial Unicode MS" w:hAnsi="Arial Narrow"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5B2F585C"/>
    <w:multiLevelType w:val="hybridMultilevel"/>
    <w:tmpl w:val="341C5EA4"/>
    <w:lvl w:ilvl="0" w:tplc="33746426">
      <w:start w:val="1"/>
      <w:numFmt w:val="bullet"/>
      <w:lvlText w:val="•"/>
      <w:lvlJc w:val="left"/>
      <w:pPr>
        <w:tabs>
          <w:tab w:pos="720" w:val="num"/>
        </w:tabs>
        <w:ind w:hanging="360" w:left="720"/>
      </w:pPr>
      <w:rPr>
        <w:rFonts w:ascii="Arial" w:hAnsi="Arial" w:hint="default"/>
      </w:rPr>
    </w:lvl>
    <w:lvl w:ilvl="1" w:tentative="1" w:tplc="7988F1FC">
      <w:start w:val="1"/>
      <w:numFmt w:val="bullet"/>
      <w:lvlText w:val="•"/>
      <w:lvlJc w:val="left"/>
      <w:pPr>
        <w:tabs>
          <w:tab w:pos="1440" w:val="num"/>
        </w:tabs>
        <w:ind w:hanging="360" w:left="1440"/>
      </w:pPr>
      <w:rPr>
        <w:rFonts w:ascii="Arial" w:hAnsi="Arial" w:hint="default"/>
      </w:rPr>
    </w:lvl>
    <w:lvl w:ilvl="2" w:tentative="1" w:tplc="E116C55A">
      <w:start w:val="1"/>
      <w:numFmt w:val="bullet"/>
      <w:lvlText w:val="•"/>
      <w:lvlJc w:val="left"/>
      <w:pPr>
        <w:tabs>
          <w:tab w:pos="2160" w:val="num"/>
        </w:tabs>
        <w:ind w:hanging="360" w:left="2160"/>
      </w:pPr>
      <w:rPr>
        <w:rFonts w:ascii="Arial" w:hAnsi="Arial" w:hint="default"/>
      </w:rPr>
    </w:lvl>
    <w:lvl w:ilvl="3" w:tentative="1" w:tplc="C7D49F5E">
      <w:start w:val="1"/>
      <w:numFmt w:val="bullet"/>
      <w:lvlText w:val="•"/>
      <w:lvlJc w:val="left"/>
      <w:pPr>
        <w:tabs>
          <w:tab w:pos="2880" w:val="num"/>
        </w:tabs>
        <w:ind w:hanging="360" w:left="2880"/>
      </w:pPr>
      <w:rPr>
        <w:rFonts w:ascii="Arial" w:hAnsi="Arial" w:hint="default"/>
      </w:rPr>
    </w:lvl>
    <w:lvl w:ilvl="4" w:tentative="1" w:tplc="84F2C012">
      <w:start w:val="1"/>
      <w:numFmt w:val="bullet"/>
      <w:lvlText w:val="•"/>
      <w:lvlJc w:val="left"/>
      <w:pPr>
        <w:tabs>
          <w:tab w:pos="3600" w:val="num"/>
        </w:tabs>
        <w:ind w:hanging="360" w:left="3600"/>
      </w:pPr>
      <w:rPr>
        <w:rFonts w:ascii="Arial" w:hAnsi="Arial" w:hint="default"/>
      </w:rPr>
    </w:lvl>
    <w:lvl w:ilvl="5" w:tentative="1" w:tplc="2708A866">
      <w:start w:val="1"/>
      <w:numFmt w:val="bullet"/>
      <w:lvlText w:val="•"/>
      <w:lvlJc w:val="left"/>
      <w:pPr>
        <w:tabs>
          <w:tab w:pos="4320" w:val="num"/>
        </w:tabs>
        <w:ind w:hanging="360" w:left="4320"/>
      </w:pPr>
      <w:rPr>
        <w:rFonts w:ascii="Arial" w:hAnsi="Arial" w:hint="default"/>
      </w:rPr>
    </w:lvl>
    <w:lvl w:ilvl="6" w:tentative="1" w:tplc="C0D6487A">
      <w:start w:val="1"/>
      <w:numFmt w:val="bullet"/>
      <w:lvlText w:val="•"/>
      <w:lvlJc w:val="left"/>
      <w:pPr>
        <w:tabs>
          <w:tab w:pos="5040" w:val="num"/>
        </w:tabs>
        <w:ind w:hanging="360" w:left="5040"/>
      </w:pPr>
      <w:rPr>
        <w:rFonts w:ascii="Arial" w:hAnsi="Arial" w:hint="default"/>
      </w:rPr>
    </w:lvl>
    <w:lvl w:ilvl="7" w:tentative="1" w:tplc="D72A0E0E">
      <w:start w:val="1"/>
      <w:numFmt w:val="bullet"/>
      <w:lvlText w:val="•"/>
      <w:lvlJc w:val="left"/>
      <w:pPr>
        <w:tabs>
          <w:tab w:pos="5760" w:val="num"/>
        </w:tabs>
        <w:ind w:hanging="360" w:left="5760"/>
      </w:pPr>
      <w:rPr>
        <w:rFonts w:ascii="Arial" w:hAnsi="Arial" w:hint="default"/>
      </w:rPr>
    </w:lvl>
    <w:lvl w:ilvl="8" w:tentative="1" w:tplc="A420C886">
      <w:start w:val="1"/>
      <w:numFmt w:val="bullet"/>
      <w:lvlText w:val="•"/>
      <w:lvlJc w:val="left"/>
      <w:pPr>
        <w:tabs>
          <w:tab w:pos="6480" w:val="num"/>
        </w:tabs>
        <w:ind w:hanging="360" w:left="6480"/>
      </w:pPr>
      <w:rPr>
        <w:rFonts w:ascii="Arial" w:hAnsi="Arial" w:hint="default"/>
      </w:rPr>
    </w:lvl>
  </w:abstractNum>
  <w:abstractNum w15:restartNumberingAfterBreak="0" w:abstractNumId="18">
    <w:nsid w:val="60CF2FA9"/>
    <w:multiLevelType w:val="multilevel"/>
    <w:tmpl w:val="4B44023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9">
    <w:nsid w:val="63CD6EBF"/>
    <w:multiLevelType w:val="hybridMultilevel"/>
    <w:tmpl w:val="D752E15E"/>
    <w:lvl w:ilvl="0" w:tplc="79760AB2">
      <w:start w:val="1"/>
      <w:numFmt w:val="bullet"/>
      <w:lvlText w:val="•"/>
      <w:lvlJc w:val="left"/>
      <w:pPr>
        <w:tabs>
          <w:tab w:pos="720" w:val="num"/>
        </w:tabs>
        <w:ind w:hanging="360" w:left="720"/>
      </w:pPr>
      <w:rPr>
        <w:rFonts w:ascii="Arial" w:hAnsi="Arial" w:hint="default"/>
      </w:rPr>
    </w:lvl>
    <w:lvl w:ilvl="1" w:tentative="1" w:tplc="9B7EA5B0">
      <w:start w:val="1"/>
      <w:numFmt w:val="bullet"/>
      <w:lvlText w:val="•"/>
      <w:lvlJc w:val="left"/>
      <w:pPr>
        <w:tabs>
          <w:tab w:pos="1440" w:val="num"/>
        </w:tabs>
        <w:ind w:hanging="360" w:left="1440"/>
      </w:pPr>
      <w:rPr>
        <w:rFonts w:ascii="Arial" w:hAnsi="Arial" w:hint="default"/>
      </w:rPr>
    </w:lvl>
    <w:lvl w:ilvl="2" w:tentative="1" w:tplc="B93E00E4">
      <w:start w:val="1"/>
      <w:numFmt w:val="bullet"/>
      <w:lvlText w:val="•"/>
      <w:lvlJc w:val="left"/>
      <w:pPr>
        <w:tabs>
          <w:tab w:pos="2160" w:val="num"/>
        </w:tabs>
        <w:ind w:hanging="360" w:left="2160"/>
      </w:pPr>
      <w:rPr>
        <w:rFonts w:ascii="Arial" w:hAnsi="Arial" w:hint="default"/>
      </w:rPr>
    </w:lvl>
    <w:lvl w:ilvl="3" w:tentative="1" w:tplc="9E34C68A">
      <w:start w:val="1"/>
      <w:numFmt w:val="bullet"/>
      <w:lvlText w:val="•"/>
      <w:lvlJc w:val="left"/>
      <w:pPr>
        <w:tabs>
          <w:tab w:pos="2880" w:val="num"/>
        </w:tabs>
        <w:ind w:hanging="360" w:left="2880"/>
      </w:pPr>
      <w:rPr>
        <w:rFonts w:ascii="Arial" w:hAnsi="Arial" w:hint="default"/>
      </w:rPr>
    </w:lvl>
    <w:lvl w:ilvl="4" w:tentative="1" w:tplc="3A5AE2EC">
      <w:start w:val="1"/>
      <w:numFmt w:val="bullet"/>
      <w:lvlText w:val="•"/>
      <w:lvlJc w:val="left"/>
      <w:pPr>
        <w:tabs>
          <w:tab w:pos="3600" w:val="num"/>
        </w:tabs>
        <w:ind w:hanging="360" w:left="3600"/>
      </w:pPr>
      <w:rPr>
        <w:rFonts w:ascii="Arial" w:hAnsi="Arial" w:hint="default"/>
      </w:rPr>
    </w:lvl>
    <w:lvl w:ilvl="5" w:tentative="1" w:tplc="01E29098">
      <w:start w:val="1"/>
      <w:numFmt w:val="bullet"/>
      <w:lvlText w:val="•"/>
      <w:lvlJc w:val="left"/>
      <w:pPr>
        <w:tabs>
          <w:tab w:pos="4320" w:val="num"/>
        </w:tabs>
        <w:ind w:hanging="360" w:left="4320"/>
      </w:pPr>
      <w:rPr>
        <w:rFonts w:ascii="Arial" w:hAnsi="Arial" w:hint="default"/>
      </w:rPr>
    </w:lvl>
    <w:lvl w:ilvl="6" w:tentative="1" w:tplc="92507796">
      <w:start w:val="1"/>
      <w:numFmt w:val="bullet"/>
      <w:lvlText w:val="•"/>
      <w:lvlJc w:val="left"/>
      <w:pPr>
        <w:tabs>
          <w:tab w:pos="5040" w:val="num"/>
        </w:tabs>
        <w:ind w:hanging="360" w:left="5040"/>
      </w:pPr>
      <w:rPr>
        <w:rFonts w:ascii="Arial" w:hAnsi="Arial" w:hint="default"/>
      </w:rPr>
    </w:lvl>
    <w:lvl w:ilvl="7" w:tentative="1" w:tplc="5B1EE948">
      <w:start w:val="1"/>
      <w:numFmt w:val="bullet"/>
      <w:lvlText w:val="•"/>
      <w:lvlJc w:val="left"/>
      <w:pPr>
        <w:tabs>
          <w:tab w:pos="5760" w:val="num"/>
        </w:tabs>
        <w:ind w:hanging="360" w:left="5760"/>
      </w:pPr>
      <w:rPr>
        <w:rFonts w:ascii="Arial" w:hAnsi="Arial" w:hint="default"/>
      </w:rPr>
    </w:lvl>
    <w:lvl w:ilvl="8" w:tentative="1" w:tplc="26FCE406">
      <w:start w:val="1"/>
      <w:numFmt w:val="bullet"/>
      <w:lvlText w:val="•"/>
      <w:lvlJc w:val="left"/>
      <w:pPr>
        <w:tabs>
          <w:tab w:pos="6480" w:val="num"/>
        </w:tabs>
        <w:ind w:hanging="360" w:left="6480"/>
      </w:pPr>
      <w:rPr>
        <w:rFonts w:ascii="Arial" w:hAnsi="Arial" w:hint="default"/>
      </w:rPr>
    </w:lvl>
  </w:abstractNum>
  <w:abstractNum w15:restartNumberingAfterBreak="0" w:abstractNumId="20">
    <w:nsid w:val="7813314F"/>
    <w:multiLevelType w:val="hybridMultilevel"/>
    <w:tmpl w:val="B4DCEC20"/>
    <w:lvl w:ilvl="0" w:tplc="187EE646">
      <w:start w:val="1"/>
      <w:numFmt w:val="bullet"/>
      <w:lvlText w:val="•"/>
      <w:lvlJc w:val="left"/>
      <w:pPr>
        <w:tabs>
          <w:tab w:pos="720" w:val="num"/>
        </w:tabs>
        <w:ind w:hanging="360" w:left="720"/>
      </w:pPr>
      <w:rPr>
        <w:rFonts w:ascii="Arial" w:hAnsi="Arial" w:hint="default"/>
      </w:rPr>
    </w:lvl>
    <w:lvl w:ilvl="1" w:tentative="1" w:tplc="A11661A6">
      <w:start w:val="1"/>
      <w:numFmt w:val="bullet"/>
      <w:lvlText w:val="•"/>
      <w:lvlJc w:val="left"/>
      <w:pPr>
        <w:tabs>
          <w:tab w:pos="1440" w:val="num"/>
        </w:tabs>
        <w:ind w:hanging="360" w:left="1440"/>
      </w:pPr>
      <w:rPr>
        <w:rFonts w:ascii="Arial" w:hAnsi="Arial" w:hint="default"/>
      </w:rPr>
    </w:lvl>
    <w:lvl w:ilvl="2" w:tentative="1" w:tplc="8320EDC2">
      <w:start w:val="1"/>
      <w:numFmt w:val="bullet"/>
      <w:lvlText w:val="•"/>
      <w:lvlJc w:val="left"/>
      <w:pPr>
        <w:tabs>
          <w:tab w:pos="2160" w:val="num"/>
        </w:tabs>
        <w:ind w:hanging="360" w:left="2160"/>
      </w:pPr>
      <w:rPr>
        <w:rFonts w:ascii="Arial" w:hAnsi="Arial" w:hint="default"/>
      </w:rPr>
    </w:lvl>
    <w:lvl w:ilvl="3" w:tentative="1" w:tplc="AA1EC38E">
      <w:start w:val="1"/>
      <w:numFmt w:val="bullet"/>
      <w:lvlText w:val="•"/>
      <w:lvlJc w:val="left"/>
      <w:pPr>
        <w:tabs>
          <w:tab w:pos="2880" w:val="num"/>
        </w:tabs>
        <w:ind w:hanging="360" w:left="2880"/>
      </w:pPr>
      <w:rPr>
        <w:rFonts w:ascii="Arial" w:hAnsi="Arial" w:hint="default"/>
      </w:rPr>
    </w:lvl>
    <w:lvl w:ilvl="4" w:tentative="1" w:tplc="C0040FB2">
      <w:start w:val="1"/>
      <w:numFmt w:val="bullet"/>
      <w:lvlText w:val="•"/>
      <w:lvlJc w:val="left"/>
      <w:pPr>
        <w:tabs>
          <w:tab w:pos="3600" w:val="num"/>
        </w:tabs>
        <w:ind w:hanging="360" w:left="3600"/>
      </w:pPr>
      <w:rPr>
        <w:rFonts w:ascii="Arial" w:hAnsi="Arial" w:hint="default"/>
      </w:rPr>
    </w:lvl>
    <w:lvl w:ilvl="5" w:tentative="1" w:tplc="5FDCF30A">
      <w:start w:val="1"/>
      <w:numFmt w:val="bullet"/>
      <w:lvlText w:val="•"/>
      <w:lvlJc w:val="left"/>
      <w:pPr>
        <w:tabs>
          <w:tab w:pos="4320" w:val="num"/>
        </w:tabs>
        <w:ind w:hanging="360" w:left="4320"/>
      </w:pPr>
      <w:rPr>
        <w:rFonts w:ascii="Arial" w:hAnsi="Arial" w:hint="default"/>
      </w:rPr>
    </w:lvl>
    <w:lvl w:ilvl="6" w:tentative="1" w:tplc="4ABCA048">
      <w:start w:val="1"/>
      <w:numFmt w:val="bullet"/>
      <w:lvlText w:val="•"/>
      <w:lvlJc w:val="left"/>
      <w:pPr>
        <w:tabs>
          <w:tab w:pos="5040" w:val="num"/>
        </w:tabs>
        <w:ind w:hanging="360" w:left="5040"/>
      </w:pPr>
      <w:rPr>
        <w:rFonts w:ascii="Arial" w:hAnsi="Arial" w:hint="default"/>
      </w:rPr>
    </w:lvl>
    <w:lvl w:ilvl="7" w:tentative="1" w:tplc="60400CA8">
      <w:start w:val="1"/>
      <w:numFmt w:val="bullet"/>
      <w:lvlText w:val="•"/>
      <w:lvlJc w:val="left"/>
      <w:pPr>
        <w:tabs>
          <w:tab w:pos="5760" w:val="num"/>
        </w:tabs>
        <w:ind w:hanging="360" w:left="5760"/>
      </w:pPr>
      <w:rPr>
        <w:rFonts w:ascii="Arial" w:hAnsi="Arial" w:hint="default"/>
      </w:rPr>
    </w:lvl>
    <w:lvl w:ilvl="8" w:tentative="1" w:tplc="09429ACC">
      <w:start w:val="1"/>
      <w:numFmt w:val="bullet"/>
      <w:lvlText w:val="•"/>
      <w:lvlJc w:val="left"/>
      <w:pPr>
        <w:tabs>
          <w:tab w:pos="6480" w:val="num"/>
        </w:tabs>
        <w:ind w:hanging="360" w:left="6480"/>
      </w:pPr>
      <w:rPr>
        <w:rFonts w:ascii="Arial" w:hAnsi="Arial" w:hint="default"/>
      </w:rPr>
    </w:lvl>
  </w:abstractNum>
  <w:abstractNum w15:restartNumberingAfterBreak="0" w:abstractNumId="21">
    <w:nsid w:val="7F604EF8"/>
    <w:multiLevelType w:val="hybridMultilevel"/>
    <w:tmpl w:val="8248A194"/>
    <w:lvl w:ilvl="0" w:tplc="1CDEE7F4">
      <w:start w:val="1"/>
      <w:numFmt w:val="bullet"/>
      <w:lvlText w:val="•"/>
      <w:lvlJc w:val="left"/>
      <w:pPr>
        <w:tabs>
          <w:tab w:pos="720" w:val="num"/>
        </w:tabs>
        <w:ind w:hanging="360" w:left="720"/>
      </w:pPr>
      <w:rPr>
        <w:rFonts w:ascii="Arial" w:hAnsi="Arial" w:hint="default"/>
      </w:rPr>
    </w:lvl>
    <w:lvl w:ilvl="1" w:tentative="1" w:tplc="24F899B2">
      <w:start w:val="1"/>
      <w:numFmt w:val="bullet"/>
      <w:lvlText w:val="•"/>
      <w:lvlJc w:val="left"/>
      <w:pPr>
        <w:tabs>
          <w:tab w:pos="1440" w:val="num"/>
        </w:tabs>
        <w:ind w:hanging="360" w:left="1440"/>
      </w:pPr>
      <w:rPr>
        <w:rFonts w:ascii="Arial" w:hAnsi="Arial" w:hint="default"/>
      </w:rPr>
    </w:lvl>
    <w:lvl w:ilvl="2" w:tentative="1" w:tplc="B6406C34">
      <w:start w:val="1"/>
      <w:numFmt w:val="bullet"/>
      <w:lvlText w:val="•"/>
      <w:lvlJc w:val="left"/>
      <w:pPr>
        <w:tabs>
          <w:tab w:pos="2160" w:val="num"/>
        </w:tabs>
        <w:ind w:hanging="360" w:left="2160"/>
      </w:pPr>
      <w:rPr>
        <w:rFonts w:ascii="Arial" w:hAnsi="Arial" w:hint="default"/>
      </w:rPr>
    </w:lvl>
    <w:lvl w:ilvl="3" w:tentative="1" w:tplc="8FBEE7FA">
      <w:start w:val="1"/>
      <w:numFmt w:val="bullet"/>
      <w:lvlText w:val="•"/>
      <w:lvlJc w:val="left"/>
      <w:pPr>
        <w:tabs>
          <w:tab w:pos="2880" w:val="num"/>
        </w:tabs>
        <w:ind w:hanging="360" w:left="2880"/>
      </w:pPr>
      <w:rPr>
        <w:rFonts w:ascii="Arial" w:hAnsi="Arial" w:hint="default"/>
      </w:rPr>
    </w:lvl>
    <w:lvl w:ilvl="4" w:tentative="1" w:tplc="DECE3910">
      <w:start w:val="1"/>
      <w:numFmt w:val="bullet"/>
      <w:lvlText w:val="•"/>
      <w:lvlJc w:val="left"/>
      <w:pPr>
        <w:tabs>
          <w:tab w:pos="3600" w:val="num"/>
        </w:tabs>
        <w:ind w:hanging="360" w:left="3600"/>
      </w:pPr>
      <w:rPr>
        <w:rFonts w:ascii="Arial" w:hAnsi="Arial" w:hint="default"/>
      </w:rPr>
    </w:lvl>
    <w:lvl w:ilvl="5" w:tentative="1" w:tplc="AC96A5FE">
      <w:start w:val="1"/>
      <w:numFmt w:val="bullet"/>
      <w:lvlText w:val="•"/>
      <w:lvlJc w:val="left"/>
      <w:pPr>
        <w:tabs>
          <w:tab w:pos="4320" w:val="num"/>
        </w:tabs>
        <w:ind w:hanging="360" w:left="4320"/>
      </w:pPr>
      <w:rPr>
        <w:rFonts w:ascii="Arial" w:hAnsi="Arial" w:hint="default"/>
      </w:rPr>
    </w:lvl>
    <w:lvl w:ilvl="6" w:tentative="1" w:tplc="88245DAE">
      <w:start w:val="1"/>
      <w:numFmt w:val="bullet"/>
      <w:lvlText w:val="•"/>
      <w:lvlJc w:val="left"/>
      <w:pPr>
        <w:tabs>
          <w:tab w:pos="5040" w:val="num"/>
        </w:tabs>
        <w:ind w:hanging="360" w:left="5040"/>
      </w:pPr>
      <w:rPr>
        <w:rFonts w:ascii="Arial" w:hAnsi="Arial" w:hint="default"/>
      </w:rPr>
    </w:lvl>
    <w:lvl w:ilvl="7" w:tentative="1" w:tplc="5E0EDD12">
      <w:start w:val="1"/>
      <w:numFmt w:val="bullet"/>
      <w:lvlText w:val="•"/>
      <w:lvlJc w:val="left"/>
      <w:pPr>
        <w:tabs>
          <w:tab w:pos="5760" w:val="num"/>
        </w:tabs>
        <w:ind w:hanging="360" w:left="5760"/>
      </w:pPr>
      <w:rPr>
        <w:rFonts w:ascii="Arial" w:hAnsi="Arial" w:hint="default"/>
      </w:rPr>
    </w:lvl>
    <w:lvl w:ilvl="8" w:tentative="1" w:tplc="91A2781A">
      <w:start w:val="1"/>
      <w:numFmt w:val="bullet"/>
      <w:lvlText w:val="•"/>
      <w:lvlJc w:val="left"/>
      <w:pPr>
        <w:tabs>
          <w:tab w:pos="6480" w:val="num"/>
        </w:tabs>
        <w:ind w:hanging="360" w:left="6480"/>
      </w:pPr>
      <w:rPr>
        <w:rFonts w:ascii="Arial" w:hAnsi="Arial" w:hint="default"/>
      </w:rPr>
    </w:lvl>
  </w:abstractNum>
  <w:num w:numId="1">
    <w:abstractNumId w:val="5"/>
  </w:num>
  <w:num w:numId="2">
    <w:abstractNumId w:val="2"/>
  </w:num>
  <w:num w:numId="3">
    <w:abstractNumId w:val="16"/>
  </w:num>
  <w:num w:numId="4">
    <w:abstractNumId w:val="10"/>
  </w:num>
  <w:num w:numId="5">
    <w:abstractNumId w:val="0"/>
  </w:num>
  <w:num w:numId="6">
    <w:abstractNumId w:val="7"/>
  </w:num>
  <w:num w:numId="7">
    <w:abstractNumId w:val="15"/>
  </w:num>
  <w:num w:numId="8">
    <w:abstractNumId w:val="8"/>
  </w:num>
  <w:num w:numId="9">
    <w:abstractNumId w:val="13"/>
  </w:num>
  <w:num w:numId="10">
    <w:abstractNumId w:val="9"/>
  </w:num>
  <w:num w:numId="11">
    <w:abstractNumId w:val="18"/>
  </w:num>
  <w:num w:numId="12">
    <w:abstractNumId w:val="6"/>
  </w:num>
  <w:num w:numId="13">
    <w:abstractNumId w:val="14"/>
  </w:num>
  <w:num w:numId="14">
    <w:abstractNumId w:val="11"/>
  </w:num>
  <w:num w:numId="15">
    <w:abstractNumId w:val="12"/>
  </w:num>
  <w:num w:numId="16">
    <w:abstractNumId w:val="4"/>
  </w:num>
  <w:num w:numId="17">
    <w:abstractNumId w:val="3"/>
  </w:num>
  <w:num w:numId="18">
    <w:abstractNumId w:val="1"/>
  </w:num>
  <w:num w:numId="19">
    <w:abstractNumId w:val="19"/>
  </w:num>
  <w:num w:numId="20">
    <w:abstractNumId w:val="21"/>
  </w:num>
  <w:num w:numId="21">
    <w:abstractNumId w:val="20"/>
  </w:num>
  <w:num w:numId="22">
    <w:abstractNumId w:val="17"/>
  </w:num>
  <w:numIdMacAtCleanup w:val="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ndrine Smieszek">
    <w15:presenceInfo w15:providerId="None" w15:userId="Sandrine Smieszek"/>
  </w15:person>
  <w15:person w15:author="Sandra Verdin">
    <w15:presenceInfo w15:providerId="None" w15:userId="Sandra Verdin"/>
  </w15:person>
</w15:people>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embedSystemFonts/>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revisionView w:markup="0"/>
  <w:trackRevisions/>
  <w:doNotTrackFormatting/>
  <w:defaultTabStop w:val="708"/>
  <w:hyphenationZone w:val="425"/>
  <w:displayHorizontalDrawingGridEvery w:val="0"/>
  <w:displayVerticalDrawingGridEvery w:val="0"/>
  <w:doNotUseMarginsForDrawingGridOrigin/>
  <w:noPunctuationKerning/>
  <w:characterSpacingControl w:val="doNotCompress"/>
  <w:hdrShapeDefaults>
    <o:shapedefaults spidmax="30721"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697"/>
    <w:rsid w:val="00004641"/>
    <w:rsid w:val="00005336"/>
    <w:rsid w:val="00007782"/>
    <w:rsid w:val="0001038D"/>
    <w:rsid w:val="0001240A"/>
    <w:rsid w:val="00016904"/>
    <w:rsid w:val="00021A66"/>
    <w:rsid w:val="00024173"/>
    <w:rsid w:val="00031430"/>
    <w:rsid w:val="0003210C"/>
    <w:rsid w:val="00034230"/>
    <w:rsid w:val="0004086E"/>
    <w:rsid w:val="000454A4"/>
    <w:rsid w:val="00050F29"/>
    <w:rsid w:val="00051DDD"/>
    <w:rsid w:val="00052129"/>
    <w:rsid w:val="0005698B"/>
    <w:rsid w:val="0006242D"/>
    <w:rsid w:val="000638CD"/>
    <w:rsid w:val="000727F3"/>
    <w:rsid w:val="00074A5D"/>
    <w:rsid w:val="00076425"/>
    <w:rsid w:val="00082DDE"/>
    <w:rsid w:val="00083A2E"/>
    <w:rsid w:val="0008631C"/>
    <w:rsid w:val="000920C9"/>
    <w:rsid w:val="00092B23"/>
    <w:rsid w:val="00092D68"/>
    <w:rsid w:val="000A3903"/>
    <w:rsid w:val="000A42E2"/>
    <w:rsid w:val="000A7300"/>
    <w:rsid w:val="000B326E"/>
    <w:rsid w:val="000B7641"/>
    <w:rsid w:val="000C1880"/>
    <w:rsid w:val="000C4D82"/>
    <w:rsid w:val="000C75DB"/>
    <w:rsid w:val="000C7809"/>
    <w:rsid w:val="000D1ADC"/>
    <w:rsid w:val="000F5616"/>
    <w:rsid w:val="000F6379"/>
    <w:rsid w:val="00104119"/>
    <w:rsid w:val="001056B0"/>
    <w:rsid w:val="00111E6B"/>
    <w:rsid w:val="0011781C"/>
    <w:rsid w:val="00125694"/>
    <w:rsid w:val="00125CCB"/>
    <w:rsid w:val="00127C3B"/>
    <w:rsid w:val="00135EB1"/>
    <w:rsid w:val="00137454"/>
    <w:rsid w:val="00141B49"/>
    <w:rsid w:val="001436FA"/>
    <w:rsid w:val="00144E12"/>
    <w:rsid w:val="001468D4"/>
    <w:rsid w:val="00152D28"/>
    <w:rsid w:val="0015499F"/>
    <w:rsid w:val="00154C7E"/>
    <w:rsid w:val="00155716"/>
    <w:rsid w:val="00161BA5"/>
    <w:rsid w:val="00162B58"/>
    <w:rsid w:val="00171FD9"/>
    <w:rsid w:val="00175A4E"/>
    <w:rsid w:val="00180719"/>
    <w:rsid w:val="00185ADE"/>
    <w:rsid w:val="00190BBC"/>
    <w:rsid w:val="00191B14"/>
    <w:rsid w:val="00193064"/>
    <w:rsid w:val="00194E73"/>
    <w:rsid w:val="0019533B"/>
    <w:rsid w:val="001970D4"/>
    <w:rsid w:val="001A1ECF"/>
    <w:rsid w:val="001A2956"/>
    <w:rsid w:val="001A2977"/>
    <w:rsid w:val="001A3356"/>
    <w:rsid w:val="001A733C"/>
    <w:rsid w:val="001B2FB2"/>
    <w:rsid w:val="001B5089"/>
    <w:rsid w:val="001B5266"/>
    <w:rsid w:val="001C117F"/>
    <w:rsid w:val="001C36C5"/>
    <w:rsid w:val="001D2C57"/>
    <w:rsid w:val="001D2DC1"/>
    <w:rsid w:val="001D7574"/>
    <w:rsid w:val="001E4B99"/>
    <w:rsid w:val="001E5AC2"/>
    <w:rsid w:val="001E64A6"/>
    <w:rsid w:val="001E71B2"/>
    <w:rsid w:val="001F172A"/>
    <w:rsid w:val="001F69FC"/>
    <w:rsid w:val="002003CD"/>
    <w:rsid w:val="00201A41"/>
    <w:rsid w:val="00204FA9"/>
    <w:rsid w:val="00206BEB"/>
    <w:rsid w:val="00214165"/>
    <w:rsid w:val="0022164E"/>
    <w:rsid w:val="00222C0B"/>
    <w:rsid w:val="002238C7"/>
    <w:rsid w:val="00225AF8"/>
    <w:rsid w:val="002272D0"/>
    <w:rsid w:val="00235818"/>
    <w:rsid w:val="00241733"/>
    <w:rsid w:val="00246EBC"/>
    <w:rsid w:val="0025149A"/>
    <w:rsid w:val="00251684"/>
    <w:rsid w:val="00257981"/>
    <w:rsid w:val="00262363"/>
    <w:rsid w:val="002646AD"/>
    <w:rsid w:val="0026574C"/>
    <w:rsid w:val="0027132F"/>
    <w:rsid w:val="002735F1"/>
    <w:rsid w:val="0027404C"/>
    <w:rsid w:val="0027418C"/>
    <w:rsid w:val="002763D9"/>
    <w:rsid w:val="00280574"/>
    <w:rsid w:val="00284737"/>
    <w:rsid w:val="0028537E"/>
    <w:rsid w:val="00291066"/>
    <w:rsid w:val="002929D3"/>
    <w:rsid w:val="00293597"/>
    <w:rsid w:val="0029542F"/>
    <w:rsid w:val="002A44A7"/>
    <w:rsid w:val="002A44F0"/>
    <w:rsid w:val="002A717B"/>
    <w:rsid w:val="002A717C"/>
    <w:rsid w:val="002B0DFA"/>
    <w:rsid w:val="002B151D"/>
    <w:rsid w:val="002B2F74"/>
    <w:rsid w:val="002B31DF"/>
    <w:rsid w:val="002B4412"/>
    <w:rsid w:val="002B506F"/>
    <w:rsid w:val="002B5F89"/>
    <w:rsid w:val="002C26E4"/>
    <w:rsid w:val="002D0BFD"/>
    <w:rsid w:val="002D2D8B"/>
    <w:rsid w:val="002D3C7C"/>
    <w:rsid w:val="002D63C6"/>
    <w:rsid w:val="002D6862"/>
    <w:rsid w:val="002E2F53"/>
    <w:rsid w:val="002E2FF5"/>
    <w:rsid w:val="002E510F"/>
    <w:rsid w:val="002F03F3"/>
    <w:rsid w:val="002F16D2"/>
    <w:rsid w:val="0031153F"/>
    <w:rsid w:val="00311E5F"/>
    <w:rsid w:val="00312610"/>
    <w:rsid w:val="003131C2"/>
    <w:rsid w:val="00320C38"/>
    <w:rsid w:val="00321FC4"/>
    <w:rsid w:val="00322D05"/>
    <w:rsid w:val="00327175"/>
    <w:rsid w:val="003276C0"/>
    <w:rsid w:val="00335374"/>
    <w:rsid w:val="00342A87"/>
    <w:rsid w:val="0034569D"/>
    <w:rsid w:val="00346F5B"/>
    <w:rsid w:val="00360594"/>
    <w:rsid w:val="00362D00"/>
    <w:rsid w:val="003773C8"/>
    <w:rsid w:val="00382B5A"/>
    <w:rsid w:val="003834A9"/>
    <w:rsid w:val="00383A58"/>
    <w:rsid w:val="003907B5"/>
    <w:rsid w:val="003912A8"/>
    <w:rsid w:val="00391A86"/>
    <w:rsid w:val="00393EEF"/>
    <w:rsid w:val="00395700"/>
    <w:rsid w:val="00395B4D"/>
    <w:rsid w:val="003A0C48"/>
    <w:rsid w:val="003A0F18"/>
    <w:rsid w:val="003A3DC5"/>
    <w:rsid w:val="003B314C"/>
    <w:rsid w:val="003B33F8"/>
    <w:rsid w:val="003C6983"/>
    <w:rsid w:val="003E073B"/>
    <w:rsid w:val="003E1B9E"/>
    <w:rsid w:val="003E346D"/>
    <w:rsid w:val="003E3FC8"/>
    <w:rsid w:val="003F30C8"/>
    <w:rsid w:val="003F385E"/>
    <w:rsid w:val="003F39CC"/>
    <w:rsid w:val="003F3B4E"/>
    <w:rsid w:val="003F6887"/>
    <w:rsid w:val="004032F9"/>
    <w:rsid w:val="00410AB3"/>
    <w:rsid w:val="00410CFE"/>
    <w:rsid w:val="00412456"/>
    <w:rsid w:val="00412C90"/>
    <w:rsid w:val="00417C97"/>
    <w:rsid w:val="0042255C"/>
    <w:rsid w:val="00432A34"/>
    <w:rsid w:val="004333D0"/>
    <w:rsid w:val="00434E72"/>
    <w:rsid w:val="00444229"/>
    <w:rsid w:val="004516E2"/>
    <w:rsid w:val="00452EFB"/>
    <w:rsid w:val="004559F9"/>
    <w:rsid w:val="00460001"/>
    <w:rsid w:val="00460855"/>
    <w:rsid w:val="00465131"/>
    <w:rsid w:val="00465A89"/>
    <w:rsid w:val="0047150C"/>
    <w:rsid w:val="00471609"/>
    <w:rsid w:val="0047287C"/>
    <w:rsid w:val="004777DE"/>
    <w:rsid w:val="00477DD0"/>
    <w:rsid w:val="004845A6"/>
    <w:rsid w:val="0048600B"/>
    <w:rsid w:val="00486EF9"/>
    <w:rsid w:val="00491552"/>
    <w:rsid w:val="00493FF6"/>
    <w:rsid w:val="00495D23"/>
    <w:rsid w:val="004976E4"/>
    <w:rsid w:val="004A21E8"/>
    <w:rsid w:val="004A2DFD"/>
    <w:rsid w:val="004A2E8A"/>
    <w:rsid w:val="004B6B20"/>
    <w:rsid w:val="004C1C17"/>
    <w:rsid w:val="004C2E2B"/>
    <w:rsid w:val="004C505A"/>
    <w:rsid w:val="004D2A4D"/>
    <w:rsid w:val="004D2E67"/>
    <w:rsid w:val="004D4D1F"/>
    <w:rsid w:val="004D4EE5"/>
    <w:rsid w:val="004D523E"/>
    <w:rsid w:val="004D5662"/>
    <w:rsid w:val="004D5B8D"/>
    <w:rsid w:val="004E36F1"/>
    <w:rsid w:val="004E3B5D"/>
    <w:rsid w:val="004E55B5"/>
    <w:rsid w:val="004E7ADF"/>
    <w:rsid w:val="004F0B7B"/>
    <w:rsid w:val="004F13D2"/>
    <w:rsid w:val="004F3C6D"/>
    <w:rsid w:val="004F3D7B"/>
    <w:rsid w:val="004F3FD7"/>
    <w:rsid w:val="004F49C2"/>
    <w:rsid w:val="00507451"/>
    <w:rsid w:val="00512F71"/>
    <w:rsid w:val="005140E3"/>
    <w:rsid w:val="00526257"/>
    <w:rsid w:val="00527492"/>
    <w:rsid w:val="00527D5D"/>
    <w:rsid w:val="00530EB7"/>
    <w:rsid w:val="005318C8"/>
    <w:rsid w:val="0053334B"/>
    <w:rsid w:val="005336D6"/>
    <w:rsid w:val="005336D9"/>
    <w:rsid w:val="00534D3F"/>
    <w:rsid w:val="0053608D"/>
    <w:rsid w:val="00541BCE"/>
    <w:rsid w:val="005436C0"/>
    <w:rsid w:val="00543FB2"/>
    <w:rsid w:val="00544DEE"/>
    <w:rsid w:val="005536BC"/>
    <w:rsid w:val="005556DB"/>
    <w:rsid w:val="00555995"/>
    <w:rsid w:val="00560559"/>
    <w:rsid w:val="005613D4"/>
    <w:rsid w:val="005617B9"/>
    <w:rsid w:val="005636E2"/>
    <w:rsid w:val="00563A1A"/>
    <w:rsid w:val="00567FD3"/>
    <w:rsid w:val="005706A3"/>
    <w:rsid w:val="005711ED"/>
    <w:rsid w:val="0057181D"/>
    <w:rsid w:val="00575D74"/>
    <w:rsid w:val="00577EE6"/>
    <w:rsid w:val="00581190"/>
    <w:rsid w:val="0058133D"/>
    <w:rsid w:val="00586C3D"/>
    <w:rsid w:val="005A07C8"/>
    <w:rsid w:val="005A1969"/>
    <w:rsid w:val="005A2AD6"/>
    <w:rsid w:val="005A3EAD"/>
    <w:rsid w:val="005A44EC"/>
    <w:rsid w:val="005B4432"/>
    <w:rsid w:val="005B6018"/>
    <w:rsid w:val="005B65A4"/>
    <w:rsid w:val="005B7BD8"/>
    <w:rsid w:val="005C041B"/>
    <w:rsid w:val="005C1916"/>
    <w:rsid w:val="005C2CBB"/>
    <w:rsid w:val="005C4918"/>
    <w:rsid w:val="005C4B13"/>
    <w:rsid w:val="005C77AE"/>
    <w:rsid w:val="005C7830"/>
    <w:rsid w:val="005D00BE"/>
    <w:rsid w:val="005D0F8E"/>
    <w:rsid w:val="005D151E"/>
    <w:rsid w:val="005D17A3"/>
    <w:rsid w:val="005D192C"/>
    <w:rsid w:val="005D224A"/>
    <w:rsid w:val="005D3667"/>
    <w:rsid w:val="005D5CA8"/>
    <w:rsid w:val="005D71A1"/>
    <w:rsid w:val="005E3BC2"/>
    <w:rsid w:val="00602656"/>
    <w:rsid w:val="0060478D"/>
    <w:rsid w:val="006076C1"/>
    <w:rsid w:val="00610B38"/>
    <w:rsid w:val="006121BD"/>
    <w:rsid w:val="0061250C"/>
    <w:rsid w:val="00613043"/>
    <w:rsid w:val="0061402C"/>
    <w:rsid w:val="006207D0"/>
    <w:rsid w:val="006240C8"/>
    <w:rsid w:val="0063003D"/>
    <w:rsid w:val="006316D9"/>
    <w:rsid w:val="00633569"/>
    <w:rsid w:val="00652565"/>
    <w:rsid w:val="00652A3B"/>
    <w:rsid w:val="00660697"/>
    <w:rsid w:val="0066102F"/>
    <w:rsid w:val="00662418"/>
    <w:rsid w:val="006708E4"/>
    <w:rsid w:val="00670FA6"/>
    <w:rsid w:val="00674B29"/>
    <w:rsid w:val="0067678E"/>
    <w:rsid w:val="0067769D"/>
    <w:rsid w:val="00681F05"/>
    <w:rsid w:val="0068558A"/>
    <w:rsid w:val="00685649"/>
    <w:rsid w:val="00695524"/>
    <w:rsid w:val="00697360"/>
    <w:rsid w:val="00697465"/>
    <w:rsid w:val="006A190D"/>
    <w:rsid w:val="006A1C41"/>
    <w:rsid w:val="006A4666"/>
    <w:rsid w:val="006B3436"/>
    <w:rsid w:val="006B6445"/>
    <w:rsid w:val="006D3105"/>
    <w:rsid w:val="006D40A3"/>
    <w:rsid w:val="006D73B0"/>
    <w:rsid w:val="006E07A5"/>
    <w:rsid w:val="006E2B4B"/>
    <w:rsid w:val="006E4069"/>
    <w:rsid w:val="006E6006"/>
    <w:rsid w:val="006E6A8C"/>
    <w:rsid w:val="006F2415"/>
    <w:rsid w:val="006F2486"/>
    <w:rsid w:val="006F570B"/>
    <w:rsid w:val="006F6AC9"/>
    <w:rsid w:val="00700DE3"/>
    <w:rsid w:val="007029F2"/>
    <w:rsid w:val="00724E2D"/>
    <w:rsid w:val="00730D14"/>
    <w:rsid w:val="00736619"/>
    <w:rsid w:val="00737B4A"/>
    <w:rsid w:val="0074480F"/>
    <w:rsid w:val="0074659A"/>
    <w:rsid w:val="00747AF9"/>
    <w:rsid w:val="00755B38"/>
    <w:rsid w:val="007649F6"/>
    <w:rsid w:val="00764C03"/>
    <w:rsid w:val="0077551A"/>
    <w:rsid w:val="00776408"/>
    <w:rsid w:val="00787917"/>
    <w:rsid w:val="00790DCA"/>
    <w:rsid w:val="00791193"/>
    <w:rsid w:val="007A2BFE"/>
    <w:rsid w:val="007A4301"/>
    <w:rsid w:val="007A4A05"/>
    <w:rsid w:val="007B0FB7"/>
    <w:rsid w:val="007B2B3F"/>
    <w:rsid w:val="007B3190"/>
    <w:rsid w:val="007B6407"/>
    <w:rsid w:val="007B7F1C"/>
    <w:rsid w:val="007D10B0"/>
    <w:rsid w:val="007D2640"/>
    <w:rsid w:val="007D33BC"/>
    <w:rsid w:val="007E154A"/>
    <w:rsid w:val="007E274F"/>
    <w:rsid w:val="007E693E"/>
    <w:rsid w:val="007E6C48"/>
    <w:rsid w:val="007F1DC1"/>
    <w:rsid w:val="007F4DC0"/>
    <w:rsid w:val="007F608D"/>
    <w:rsid w:val="007F6BDF"/>
    <w:rsid w:val="00803CA6"/>
    <w:rsid w:val="00804F15"/>
    <w:rsid w:val="00805A21"/>
    <w:rsid w:val="008121DE"/>
    <w:rsid w:val="0081423B"/>
    <w:rsid w:val="00815C5D"/>
    <w:rsid w:val="00817340"/>
    <w:rsid w:val="0082008A"/>
    <w:rsid w:val="00820C9A"/>
    <w:rsid w:val="0082105B"/>
    <w:rsid w:val="00822106"/>
    <w:rsid w:val="00824FBA"/>
    <w:rsid w:val="00825F0B"/>
    <w:rsid w:val="008306DF"/>
    <w:rsid w:val="00831445"/>
    <w:rsid w:val="00833954"/>
    <w:rsid w:val="00835FA0"/>
    <w:rsid w:val="0083778F"/>
    <w:rsid w:val="008411C8"/>
    <w:rsid w:val="008416A6"/>
    <w:rsid w:val="00844C69"/>
    <w:rsid w:val="00844ED2"/>
    <w:rsid w:val="00850A1F"/>
    <w:rsid w:val="008544FE"/>
    <w:rsid w:val="0088214C"/>
    <w:rsid w:val="008834C8"/>
    <w:rsid w:val="00884456"/>
    <w:rsid w:val="008860D5"/>
    <w:rsid w:val="00892CC9"/>
    <w:rsid w:val="00892DB2"/>
    <w:rsid w:val="00896BF3"/>
    <w:rsid w:val="00896CBA"/>
    <w:rsid w:val="00897636"/>
    <w:rsid w:val="008B47A8"/>
    <w:rsid w:val="008B7214"/>
    <w:rsid w:val="008B7BE1"/>
    <w:rsid w:val="008B7CD4"/>
    <w:rsid w:val="008C2EF0"/>
    <w:rsid w:val="008C400B"/>
    <w:rsid w:val="008C714E"/>
    <w:rsid w:val="008C7F7A"/>
    <w:rsid w:val="008D01E9"/>
    <w:rsid w:val="008D125A"/>
    <w:rsid w:val="008D4754"/>
    <w:rsid w:val="008D7E7E"/>
    <w:rsid w:val="008E246B"/>
    <w:rsid w:val="008E3899"/>
    <w:rsid w:val="008E7E85"/>
    <w:rsid w:val="008F035F"/>
    <w:rsid w:val="008F57B3"/>
    <w:rsid w:val="00903007"/>
    <w:rsid w:val="00903055"/>
    <w:rsid w:val="0090476F"/>
    <w:rsid w:val="009059DF"/>
    <w:rsid w:val="00905C98"/>
    <w:rsid w:val="00916CA1"/>
    <w:rsid w:val="00916E3B"/>
    <w:rsid w:val="0092326B"/>
    <w:rsid w:val="009249B6"/>
    <w:rsid w:val="00932433"/>
    <w:rsid w:val="009340B8"/>
    <w:rsid w:val="009533E8"/>
    <w:rsid w:val="0095341C"/>
    <w:rsid w:val="009536D3"/>
    <w:rsid w:val="00955E36"/>
    <w:rsid w:val="00962335"/>
    <w:rsid w:val="00963FB5"/>
    <w:rsid w:val="0096477E"/>
    <w:rsid w:val="009729B0"/>
    <w:rsid w:val="00980B5A"/>
    <w:rsid w:val="00990C46"/>
    <w:rsid w:val="0099150D"/>
    <w:rsid w:val="00994130"/>
    <w:rsid w:val="009968C5"/>
    <w:rsid w:val="009A3F6C"/>
    <w:rsid w:val="009A4529"/>
    <w:rsid w:val="009A6199"/>
    <w:rsid w:val="009C0C26"/>
    <w:rsid w:val="009C3E73"/>
    <w:rsid w:val="009C60DE"/>
    <w:rsid w:val="009D05D2"/>
    <w:rsid w:val="009D26DB"/>
    <w:rsid w:val="009D2CAB"/>
    <w:rsid w:val="009D4F8D"/>
    <w:rsid w:val="009D6C0D"/>
    <w:rsid w:val="009D729A"/>
    <w:rsid w:val="009E62E0"/>
    <w:rsid w:val="009F1EBC"/>
    <w:rsid w:val="009F2DF2"/>
    <w:rsid w:val="009F5211"/>
    <w:rsid w:val="00A00319"/>
    <w:rsid w:val="00A05E44"/>
    <w:rsid w:val="00A075A2"/>
    <w:rsid w:val="00A075F5"/>
    <w:rsid w:val="00A11FF1"/>
    <w:rsid w:val="00A12A4F"/>
    <w:rsid w:val="00A134C6"/>
    <w:rsid w:val="00A169C6"/>
    <w:rsid w:val="00A17D73"/>
    <w:rsid w:val="00A30BAB"/>
    <w:rsid w:val="00A31BBE"/>
    <w:rsid w:val="00A33A1E"/>
    <w:rsid w:val="00A349F6"/>
    <w:rsid w:val="00A410DF"/>
    <w:rsid w:val="00A447E1"/>
    <w:rsid w:val="00A46CE2"/>
    <w:rsid w:val="00A51E87"/>
    <w:rsid w:val="00A5562C"/>
    <w:rsid w:val="00A60DD9"/>
    <w:rsid w:val="00A6559B"/>
    <w:rsid w:val="00A7162E"/>
    <w:rsid w:val="00A732E2"/>
    <w:rsid w:val="00A75117"/>
    <w:rsid w:val="00A830E7"/>
    <w:rsid w:val="00A83523"/>
    <w:rsid w:val="00A8769F"/>
    <w:rsid w:val="00A87749"/>
    <w:rsid w:val="00A94E52"/>
    <w:rsid w:val="00AA004D"/>
    <w:rsid w:val="00AA2544"/>
    <w:rsid w:val="00AA2967"/>
    <w:rsid w:val="00AA39A6"/>
    <w:rsid w:val="00AA65D7"/>
    <w:rsid w:val="00AB41E6"/>
    <w:rsid w:val="00AB5142"/>
    <w:rsid w:val="00AC26E8"/>
    <w:rsid w:val="00AC62D6"/>
    <w:rsid w:val="00AC70ED"/>
    <w:rsid w:val="00AC7C13"/>
    <w:rsid w:val="00AD1817"/>
    <w:rsid w:val="00AD1B63"/>
    <w:rsid w:val="00AD26F1"/>
    <w:rsid w:val="00AD34A0"/>
    <w:rsid w:val="00AE4A72"/>
    <w:rsid w:val="00AE56D5"/>
    <w:rsid w:val="00AF0D1A"/>
    <w:rsid w:val="00AF18C5"/>
    <w:rsid w:val="00AF1F94"/>
    <w:rsid w:val="00B05660"/>
    <w:rsid w:val="00B10074"/>
    <w:rsid w:val="00B10382"/>
    <w:rsid w:val="00B14BF0"/>
    <w:rsid w:val="00B25F2B"/>
    <w:rsid w:val="00B26E10"/>
    <w:rsid w:val="00B32CE2"/>
    <w:rsid w:val="00B46EC2"/>
    <w:rsid w:val="00B471E9"/>
    <w:rsid w:val="00B502F1"/>
    <w:rsid w:val="00B5221F"/>
    <w:rsid w:val="00B53DFF"/>
    <w:rsid w:val="00B63BDF"/>
    <w:rsid w:val="00B652B9"/>
    <w:rsid w:val="00B67073"/>
    <w:rsid w:val="00B67A17"/>
    <w:rsid w:val="00B724C3"/>
    <w:rsid w:val="00B76050"/>
    <w:rsid w:val="00B76B49"/>
    <w:rsid w:val="00B8027B"/>
    <w:rsid w:val="00B81794"/>
    <w:rsid w:val="00B81928"/>
    <w:rsid w:val="00B86A31"/>
    <w:rsid w:val="00B91FA0"/>
    <w:rsid w:val="00B946B4"/>
    <w:rsid w:val="00BA0B17"/>
    <w:rsid w:val="00BA1F7D"/>
    <w:rsid w:val="00BA420A"/>
    <w:rsid w:val="00BB2F62"/>
    <w:rsid w:val="00BB37C5"/>
    <w:rsid w:val="00BC0983"/>
    <w:rsid w:val="00BC5B04"/>
    <w:rsid w:val="00BC71E3"/>
    <w:rsid w:val="00BD0E71"/>
    <w:rsid w:val="00BD50F0"/>
    <w:rsid w:val="00BE1C0C"/>
    <w:rsid w:val="00BE56D1"/>
    <w:rsid w:val="00BF0077"/>
    <w:rsid w:val="00BF530D"/>
    <w:rsid w:val="00C01D53"/>
    <w:rsid w:val="00C04002"/>
    <w:rsid w:val="00C04D82"/>
    <w:rsid w:val="00C05A45"/>
    <w:rsid w:val="00C0644E"/>
    <w:rsid w:val="00C116B7"/>
    <w:rsid w:val="00C156FA"/>
    <w:rsid w:val="00C2209F"/>
    <w:rsid w:val="00C22E91"/>
    <w:rsid w:val="00C254FB"/>
    <w:rsid w:val="00C27BDE"/>
    <w:rsid w:val="00C303BA"/>
    <w:rsid w:val="00C31618"/>
    <w:rsid w:val="00C326D8"/>
    <w:rsid w:val="00C33BE2"/>
    <w:rsid w:val="00C34855"/>
    <w:rsid w:val="00C401B6"/>
    <w:rsid w:val="00C42913"/>
    <w:rsid w:val="00C45CDC"/>
    <w:rsid w:val="00C51944"/>
    <w:rsid w:val="00C61F42"/>
    <w:rsid w:val="00C64775"/>
    <w:rsid w:val="00C708A1"/>
    <w:rsid w:val="00C7322E"/>
    <w:rsid w:val="00C74026"/>
    <w:rsid w:val="00C7445E"/>
    <w:rsid w:val="00C877AF"/>
    <w:rsid w:val="00C949EC"/>
    <w:rsid w:val="00CA156A"/>
    <w:rsid w:val="00CA19F8"/>
    <w:rsid w:val="00CA1AB9"/>
    <w:rsid w:val="00CB0563"/>
    <w:rsid w:val="00CB1B48"/>
    <w:rsid w:val="00CB6EC5"/>
    <w:rsid w:val="00CC1BE6"/>
    <w:rsid w:val="00CD5DA6"/>
    <w:rsid w:val="00CE4032"/>
    <w:rsid w:val="00CE5F6A"/>
    <w:rsid w:val="00CE65F4"/>
    <w:rsid w:val="00CF269F"/>
    <w:rsid w:val="00CF4AC6"/>
    <w:rsid w:val="00D002BE"/>
    <w:rsid w:val="00D00A04"/>
    <w:rsid w:val="00D00DBB"/>
    <w:rsid w:val="00D121EB"/>
    <w:rsid w:val="00D12B0D"/>
    <w:rsid w:val="00D156F7"/>
    <w:rsid w:val="00D20A10"/>
    <w:rsid w:val="00D212D6"/>
    <w:rsid w:val="00D233C9"/>
    <w:rsid w:val="00D234A4"/>
    <w:rsid w:val="00D245DD"/>
    <w:rsid w:val="00D32744"/>
    <w:rsid w:val="00D36A5D"/>
    <w:rsid w:val="00D3765B"/>
    <w:rsid w:val="00D40C6F"/>
    <w:rsid w:val="00D43DA1"/>
    <w:rsid w:val="00D47440"/>
    <w:rsid w:val="00D52DAA"/>
    <w:rsid w:val="00D563DF"/>
    <w:rsid w:val="00D574A1"/>
    <w:rsid w:val="00D6736F"/>
    <w:rsid w:val="00D70443"/>
    <w:rsid w:val="00D74AE5"/>
    <w:rsid w:val="00D74BDC"/>
    <w:rsid w:val="00D76169"/>
    <w:rsid w:val="00D80CE6"/>
    <w:rsid w:val="00D862C8"/>
    <w:rsid w:val="00D909DF"/>
    <w:rsid w:val="00D9325C"/>
    <w:rsid w:val="00D95343"/>
    <w:rsid w:val="00DB3A65"/>
    <w:rsid w:val="00DB530A"/>
    <w:rsid w:val="00DB5C33"/>
    <w:rsid w:val="00DB7DC1"/>
    <w:rsid w:val="00DC09E8"/>
    <w:rsid w:val="00DC0DA6"/>
    <w:rsid w:val="00DC5B5E"/>
    <w:rsid w:val="00DF0399"/>
    <w:rsid w:val="00DF0ACF"/>
    <w:rsid w:val="00DF553F"/>
    <w:rsid w:val="00DF5CA7"/>
    <w:rsid w:val="00DF70CB"/>
    <w:rsid w:val="00E01537"/>
    <w:rsid w:val="00E05C51"/>
    <w:rsid w:val="00E107C0"/>
    <w:rsid w:val="00E160FA"/>
    <w:rsid w:val="00E24D51"/>
    <w:rsid w:val="00E30623"/>
    <w:rsid w:val="00E332E4"/>
    <w:rsid w:val="00E3398C"/>
    <w:rsid w:val="00E34651"/>
    <w:rsid w:val="00E37D11"/>
    <w:rsid w:val="00E42F21"/>
    <w:rsid w:val="00E44832"/>
    <w:rsid w:val="00E46D4B"/>
    <w:rsid w:val="00E47752"/>
    <w:rsid w:val="00E477E9"/>
    <w:rsid w:val="00E50DAC"/>
    <w:rsid w:val="00E5217A"/>
    <w:rsid w:val="00E53A2D"/>
    <w:rsid w:val="00E6500D"/>
    <w:rsid w:val="00E81EDC"/>
    <w:rsid w:val="00E825FA"/>
    <w:rsid w:val="00E86683"/>
    <w:rsid w:val="00E86E1D"/>
    <w:rsid w:val="00E909E3"/>
    <w:rsid w:val="00E93B9C"/>
    <w:rsid w:val="00EA0343"/>
    <w:rsid w:val="00EA1F58"/>
    <w:rsid w:val="00EA3E17"/>
    <w:rsid w:val="00EB631E"/>
    <w:rsid w:val="00EB7242"/>
    <w:rsid w:val="00EC35A4"/>
    <w:rsid w:val="00EC4127"/>
    <w:rsid w:val="00EC5BEF"/>
    <w:rsid w:val="00EC62FD"/>
    <w:rsid w:val="00EC6C4A"/>
    <w:rsid w:val="00ED2940"/>
    <w:rsid w:val="00EE3746"/>
    <w:rsid w:val="00EE4B3B"/>
    <w:rsid w:val="00EF308E"/>
    <w:rsid w:val="00EF54AC"/>
    <w:rsid w:val="00EF78A5"/>
    <w:rsid w:val="00F00072"/>
    <w:rsid w:val="00F03BF8"/>
    <w:rsid w:val="00F057CF"/>
    <w:rsid w:val="00F06CB1"/>
    <w:rsid w:val="00F1033A"/>
    <w:rsid w:val="00F13EFA"/>
    <w:rsid w:val="00F15E9C"/>
    <w:rsid w:val="00F171FF"/>
    <w:rsid w:val="00F21DBA"/>
    <w:rsid w:val="00F22AAF"/>
    <w:rsid w:val="00F23667"/>
    <w:rsid w:val="00F267F6"/>
    <w:rsid w:val="00F31062"/>
    <w:rsid w:val="00F31CE1"/>
    <w:rsid w:val="00F33220"/>
    <w:rsid w:val="00F34621"/>
    <w:rsid w:val="00F51456"/>
    <w:rsid w:val="00F54D27"/>
    <w:rsid w:val="00F56751"/>
    <w:rsid w:val="00F61B32"/>
    <w:rsid w:val="00F66477"/>
    <w:rsid w:val="00F66E93"/>
    <w:rsid w:val="00F72299"/>
    <w:rsid w:val="00F777A1"/>
    <w:rsid w:val="00F85574"/>
    <w:rsid w:val="00F86994"/>
    <w:rsid w:val="00F90DA8"/>
    <w:rsid w:val="00F960FE"/>
    <w:rsid w:val="00FA2BFE"/>
    <w:rsid w:val="00FA36B7"/>
    <w:rsid w:val="00FA40B4"/>
    <w:rsid w:val="00FA705A"/>
    <w:rsid w:val="00FB186E"/>
    <w:rsid w:val="00FB32E7"/>
    <w:rsid w:val="00FB482D"/>
    <w:rsid w:val="00FC63E9"/>
    <w:rsid w:val="00FD6A50"/>
    <w:rsid w:val="00FD7421"/>
    <w:rsid w:val="00FE2A1A"/>
    <w:rsid w:val="00FE438E"/>
    <w:rsid w:val="00FE5C15"/>
    <w:rsid w:val="00FF215C"/>
    <w:rsid w:val="00FF3880"/>
    <w:rsid w:val="00FF389C"/>
    <w:rsid w:val="00FF4FB4"/>
    <w:rsid w:val="00FF718C"/>
  </w:rsids>
  <m:mathPr>
    <m:mathFont m:val="Cambria Math"/>
    <m:brkBin m:val="before"/>
    <m:brkBinSub m:val="--"/>
    <m:smallFrac m:val="0"/>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30721" v:ext="edit"/>
    <o:shapelayout v:ext="edit">
      <o:idmap data="1" v:ext="edit"/>
    </o:shapelayout>
  </w:shapeDefaults>
  <w:decimalSymbol w:val=","/>
  <w:listSeparator w:val=";"/>
  <w15:docId w15:val="{06ED96F1-F41E-449D-B87B-751716003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cs="Times New Roman" w:eastAsia="Times New Roman" w:hAnsi="Times New Roman"/>
        <w:lang w:bidi="ar-SA" w:eastAsia="en-US" w:val="en-US"/>
      </w:rPr>
    </w:rPrDefault>
    <w:pPrDefault/>
  </w:docDefaults>
  <w:latentStyles w:count="371"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qFormat="1"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74480F"/>
    <w:rPr>
      <w:lang w:eastAsia="fr-FR" w:val="fr-FR"/>
    </w:rPr>
  </w:style>
  <w:style w:styleId="Titre1" w:type="paragraph">
    <w:name w:val="heading 1"/>
    <w:basedOn w:val="Normal"/>
    <w:next w:val="Normal"/>
    <w:qFormat/>
    <w:rsid w:val="0074480F"/>
    <w:pPr>
      <w:keepNext/>
      <w:outlineLvl w:val="0"/>
    </w:pPr>
    <w:rPr>
      <w:b/>
      <w:sz w:val="24"/>
      <w:u w:val="single"/>
    </w:rPr>
  </w:style>
  <w:style w:styleId="Titre2" w:type="paragraph">
    <w:name w:val="heading 2"/>
    <w:basedOn w:val="Normal"/>
    <w:next w:val="Normal"/>
    <w:qFormat/>
    <w:rsid w:val="0074480F"/>
    <w:pPr>
      <w:keepNext/>
      <w:outlineLvl w:val="1"/>
    </w:pPr>
    <w:rPr>
      <w:b/>
      <w:i/>
      <w:sz w:val="24"/>
    </w:rPr>
  </w:style>
  <w:style w:styleId="Titre3" w:type="paragraph">
    <w:name w:val="heading 3"/>
    <w:basedOn w:val="Normal"/>
    <w:next w:val="Normal"/>
    <w:qFormat/>
    <w:rsid w:val="0074480F"/>
    <w:pPr>
      <w:keepNext/>
      <w:jc w:val="center"/>
      <w:outlineLvl w:val="2"/>
    </w:pPr>
    <w:rPr>
      <w:b/>
      <w:i/>
    </w:rPr>
  </w:style>
  <w:style w:styleId="Titre4" w:type="paragraph">
    <w:name w:val="heading 4"/>
    <w:basedOn w:val="Normal"/>
    <w:next w:val="Normal"/>
    <w:qFormat/>
    <w:rsid w:val="0074480F"/>
    <w:pPr>
      <w:keepNext/>
      <w:jc w:val="center"/>
      <w:outlineLvl w:val="3"/>
    </w:pPr>
    <w:rPr>
      <w:b/>
    </w:rPr>
  </w:style>
  <w:style w:styleId="Titre5" w:type="paragraph">
    <w:name w:val="heading 5"/>
    <w:basedOn w:val="Normal"/>
    <w:next w:val="Normal"/>
    <w:qFormat/>
    <w:rsid w:val="0074480F"/>
    <w:pPr>
      <w:keepNext/>
      <w:jc w:val="center"/>
      <w:outlineLvl w:val="4"/>
    </w:pPr>
    <w:rPr>
      <w:sz w:val="40"/>
    </w:rPr>
  </w:style>
  <w:style w:styleId="Titre6" w:type="paragraph">
    <w:name w:val="heading 6"/>
    <w:basedOn w:val="Normal"/>
    <w:next w:val="Normal"/>
    <w:qFormat/>
    <w:rsid w:val="0074480F"/>
    <w:pPr>
      <w:keepNext/>
      <w:outlineLvl w:val="5"/>
    </w:pPr>
    <w:rPr>
      <w:b/>
      <w:bCs/>
      <w:color w:val="000000"/>
      <w:sz w:val="24"/>
      <w:u w:val="single"/>
    </w:rPr>
  </w:style>
  <w:style w:styleId="Titre7" w:type="paragraph">
    <w:name w:val="heading 7"/>
    <w:basedOn w:val="Normal"/>
    <w:next w:val="Normal"/>
    <w:qFormat/>
    <w:rsid w:val="0074480F"/>
    <w:pPr>
      <w:keepNext/>
      <w:jc w:val="both"/>
      <w:outlineLvl w:val="6"/>
    </w:pPr>
    <w:rPr>
      <w:b/>
      <w:bCs/>
      <w:sz w:val="24"/>
    </w:rPr>
  </w:style>
  <w:style w:styleId="Titre8" w:type="paragraph">
    <w:name w:val="heading 8"/>
    <w:basedOn w:val="Normal"/>
    <w:next w:val="Normal"/>
    <w:qFormat/>
    <w:rsid w:val="0074480F"/>
    <w:pPr>
      <w:keepNext/>
      <w:jc w:val="center"/>
      <w:outlineLvl w:val="7"/>
    </w:pPr>
    <w:rPr>
      <w:b/>
      <w:sz w:val="32"/>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rsid w:val="0074480F"/>
    <w:rPr>
      <w:sz w:val="24"/>
    </w:rPr>
  </w:style>
  <w:style w:styleId="Retraitcorpsdetexte" w:type="paragraph">
    <w:name w:val="Body Text Indent"/>
    <w:basedOn w:val="Normal"/>
    <w:rsid w:val="0074480F"/>
    <w:pPr>
      <w:ind w:left="284"/>
    </w:pPr>
    <w:rPr>
      <w:sz w:val="24"/>
    </w:rPr>
  </w:style>
  <w:style w:styleId="Pieddepage" w:type="paragraph">
    <w:name w:val="footer"/>
    <w:basedOn w:val="Normal"/>
    <w:rsid w:val="0074480F"/>
    <w:pPr>
      <w:tabs>
        <w:tab w:pos="4536" w:val="center"/>
        <w:tab w:pos="9072" w:val="right"/>
      </w:tabs>
    </w:pPr>
  </w:style>
  <w:style w:styleId="Numrodepage" w:type="character">
    <w:name w:val="page number"/>
    <w:basedOn w:val="Policepardfaut"/>
    <w:rsid w:val="0074480F"/>
  </w:style>
  <w:style w:styleId="Corpsdetexte2" w:type="paragraph">
    <w:name w:val="Body Text 2"/>
    <w:basedOn w:val="Normal"/>
    <w:rsid w:val="0074480F"/>
    <w:pPr>
      <w:jc w:val="center"/>
    </w:pPr>
    <w:rPr>
      <w:sz w:val="36"/>
    </w:rPr>
  </w:style>
  <w:style w:styleId="En-tte" w:type="paragraph">
    <w:name w:val="header"/>
    <w:basedOn w:val="Normal"/>
    <w:rsid w:val="0074480F"/>
    <w:pPr>
      <w:tabs>
        <w:tab w:pos="4536" w:val="center"/>
        <w:tab w:pos="9072" w:val="right"/>
      </w:tabs>
    </w:pPr>
  </w:style>
  <w:style w:styleId="Corpsdetexte3" w:type="paragraph">
    <w:name w:val="Body Text 3"/>
    <w:basedOn w:val="Normal"/>
    <w:link w:val="Corpsdetexte3Car"/>
    <w:rsid w:val="0074480F"/>
    <w:pPr>
      <w:jc w:val="both"/>
    </w:pPr>
    <w:rPr>
      <w:sz w:val="24"/>
      <w:u w:val="single"/>
    </w:rPr>
  </w:style>
  <w:style w:styleId="Textedebulles" w:type="paragraph">
    <w:name w:val="Balloon Text"/>
    <w:basedOn w:val="Normal"/>
    <w:semiHidden/>
    <w:rsid w:val="00FD6A50"/>
    <w:rPr>
      <w:rFonts w:ascii="Tahoma" w:cs="Tahoma" w:hAnsi="Tahoma"/>
      <w:sz w:val="16"/>
      <w:szCs w:val="16"/>
    </w:rPr>
  </w:style>
  <w:style w:styleId="Retraitcorpsdetexte3" w:type="paragraph">
    <w:name w:val="Body Text Indent 3"/>
    <w:basedOn w:val="Normal"/>
    <w:rsid w:val="002763D9"/>
    <w:pPr>
      <w:spacing w:after="120"/>
      <w:ind w:left="283"/>
    </w:pPr>
    <w:rPr>
      <w:sz w:val="16"/>
      <w:szCs w:val="16"/>
    </w:rPr>
  </w:style>
  <w:style w:styleId="Lienhypertexte" w:type="character">
    <w:name w:val="Hyperlink"/>
    <w:basedOn w:val="Policepardfaut"/>
    <w:rsid w:val="00BA0B17"/>
    <w:rPr>
      <w:color w:val="0000FF"/>
      <w:u w:val="single"/>
    </w:rPr>
  </w:style>
  <w:style w:styleId="NormalWeb" w:type="paragraph">
    <w:name w:val="Normal (Web)"/>
    <w:basedOn w:val="Normal"/>
    <w:uiPriority w:val="99"/>
    <w:unhideWhenUsed/>
    <w:rsid w:val="00C949EC"/>
    <w:pPr>
      <w:spacing w:after="100" w:afterAutospacing="1" w:before="100" w:beforeAutospacing="1"/>
    </w:pPr>
    <w:rPr>
      <w:sz w:val="24"/>
      <w:szCs w:val="24"/>
      <w:lang w:eastAsia="en-US" w:val="en-US"/>
    </w:rPr>
  </w:style>
  <w:style w:styleId="Paragraphedeliste" w:type="paragraph">
    <w:name w:val="List Paragraph"/>
    <w:basedOn w:val="Normal"/>
    <w:uiPriority w:val="34"/>
    <w:qFormat/>
    <w:rsid w:val="00EA3E17"/>
    <w:pPr>
      <w:ind w:left="720"/>
      <w:contextualSpacing/>
    </w:pPr>
  </w:style>
  <w:style w:styleId="Liste" w:type="paragraph">
    <w:name w:val="List"/>
    <w:aliases w:val="Liste LS"/>
    <w:basedOn w:val="Normal"/>
    <w:qFormat/>
    <w:rsid w:val="00235818"/>
    <w:pPr>
      <w:keepLines/>
      <w:numPr>
        <w:ilvl w:val="1"/>
        <w:numId w:val="5"/>
      </w:numPr>
      <w:tabs>
        <w:tab w:pos="567" w:val="clear"/>
        <w:tab w:pos="1417" w:val="num"/>
      </w:tabs>
      <w:spacing w:before="120" w:line="280" w:lineRule="atLeast"/>
      <w:ind w:left="1417"/>
      <w:jc w:val="both"/>
    </w:pPr>
    <w:rPr>
      <w:rFonts w:ascii="Arial" w:hAnsi="Arial"/>
      <w:sz w:val="22"/>
      <w:szCs w:val="22"/>
    </w:rPr>
  </w:style>
  <w:style w:customStyle="1" w:styleId="Corpsdetexte3Car" w:type="character">
    <w:name w:val="Corps de texte 3 Car"/>
    <w:basedOn w:val="Policepardfaut"/>
    <w:link w:val="Corpsdetexte3"/>
    <w:rsid w:val="0092326B"/>
    <w:rPr>
      <w:sz w:val="24"/>
      <w:u w:val="single"/>
      <w:lang w:eastAsia="fr-FR" w:val="fr-FR"/>
    </w:rPr>
  </w:style>
  <w:style w:styleId="Grilledutableau" w:type="table">
    <w:name w:val="Table Grid"/>
    <w:basedOn w:val="TableauNormal"/>
    <w:rsid w:val="005613D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eauGrille2-Accentuation5" w:type="table">
    <w:name w:val="Grid Table 2 Accent 5"/>
    <w:basedOn w:val="TableauNormal"/>
    <w:uiPriority w:val="47"/>
    <w:rsid w:val="005613D4"/>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TableauGrille4-Accentuation5" w:type="table">
    <w:name w:val="Grid Table 4 Accent 5"/>
    <w:basedOn w:val="TableauNormal"/>
    <w:uiPriority w:val="49"/>
    <w:rsid w:val="00E34651"/>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TableauGrille6Couleur-Accentuation5" w:type="table">
    <w:name w:val="Grid Table 6 Colorful Accent 5"/>
    <w:basedOn w:val="TableauNormal"/>
    <w:uiPriority w:val="51"/>
    <w:rsid w:val="00E34651"/>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TableauGrille4-Accentuation1" w:type="table">
    <w:name w:val="Grid Table 4 Accent 1"/>
    <w:basedOn w:val="TableauNormal"/>
    <w:uiPriority w:val="49"/>
    <w:rsid w:val="00E34651"/>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TableauGrille2-Accentuation1" w:type="table">
    <w:name w:val="Grid Table 2 Accent 1"/>
    <w:basedOn w:val="TableauNormal"/>
    <w:uiPriority w:val="47"/>
    <w:rsid w:val="00E34651"/>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TableauGrille1Clair-Accentuation5" w:type="table">
    <w:name w:val="Grid Table 1 Light Accent 5"/>
    <w:basedOn w:val="TableauNormal"/>
    <w:uiPriority w:val="46"/>
    <w:rsid w:val="005D17A3"/>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customStyle="1" w:styleId="CorpsdetexteCar" w:type="character">
    <w:name w:val="Corps de texte Car"/>
    <w:basedOn w:val="Policepardfaut"/>
    <w:link w:val="Corpsdetexte"/>
    <w:rsid w:val="00613043"/>
    <w:rPr>
      <w:sz w:val="24"/>
      <w:lang w:eastAsia="fr-FR" w:val="fr-FR"/>
    </w:rPr>
  </w:style>
  <w:style w:customStyle="1" w:styleId="apple-tab-span" w:type="character">
    <w:name w:val="apple-tab-span"/>
    <w:basedOn w:val="Policepardfaut"/>
    <w:rsid w:val="00820C9A"/>
  </w:style>
  <w:style w:styleId="Rvision" w:type="paragraph">
    <w:name w:val="Revision"/>
    <w:hidden/>
    <w:uiPriority w:val="99"/>
    <w:semiHidden/>
    <w:rsid w:val="008C714E"/>
    <w:rPr>
      <w:lang w:eastAsia="fr-FR"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343">
      <w:bodyDiv w:val="1"/>
      <w:marLeft w:val="0"/>
      <w:marRight w:val="0"/>
      <w:marTop w:val="0"/>
      <w:marBottom w:val="0"/>
      <w:divBdr>
        <w:top w:val="none" w:sz="0" w:space="0" w:color="auto"/>
        <w:left w:val="none" w:sz="0" w:space="0" w:color="auto"/>
        <w:bottom w:val="none" w:sz="0" w:space="0" w:color="auto"/>
        <w:right w:val="none" w:sz="0" w:space="0" w:color="auto"/>
      </w:divBdr>
      <w:divsChild>
        <w:div w:id="744650707">
          <w:marLeft w:val="547"/>
          <w:marRight w:val="0"/>
          <w:marTop w:val="0"/>
          <w:marBottom w:val="0"/>
          <w:divBdr>
            <w:top w:val="none" w:sz="0" w:space="0" w:color="auto"/>
            <w:left w:val="none" w:sz="0" w:space="0" w:color="auto"/>
            <w:bottom w:val="none" w:sz="0" w:space="0" w:color="auto"/>
            <w:right w:val="none" w:sz="0" w:space="0" w:color="auto"/>
          </w:divBdr>
        </w:div>
      </w:divsChild>
    </w:div>
    <w:div w:id="4674373">
      <w:bodyDiv w:val="1"/>
      <w:marLeft w:val="0"/>
      <w:marRight w:val="0"/>
      <w:marTop w:val="0"/>
      <w:marBottom w:val="0"/>
      <w:divBdr>
        <w:top w:val="none" w:sz="0" w:space="0" w:color="auto"/>
        <w:left w:val="none" w:sz="0" w:space="0" w:color="auto"/>
        <w:bottom w:val="none" w:sz="0" w:space="0" w:color="auto"/>
        <w:right w:val="none" w:sz="0" w:space="0" w:color="auto"/>
      </w:divBdr>
      <w:divsChild>
        <w:div w:id="495459296">
          <w:marLeft w:val="547"/>
          <w:marRight w:val="0"/>
          <w:marTop w:val="96"/>
          <w:marBottom w:val="0"/>
          <w:divBdr>
            <w:top w:val="none" w:sz="0" w:space="0" w:color="auto"/>
            <w:left w:val="none" w:sz="0" w:space="0" w:color="auto"/>
            <w:bottom w:val="none" w:sz="0" w:space="0" w:color="auto"/>
            <w:right w:val="none" w:sz="0" w:space="0" w:color="auto"/>
          </w:divBdr>
        </w:div>
      </w:divsChild>
    </w:div>
    <w:div w:id="5713633">
      <w:bodyDiv w:val="1"/>
      <w:marLeft w:val="0"/>
      <w:marRight w:val="0"/>
      <w:marTop w:val="0"/>
      <w:marBottom w:val="0"/>
      <w:divBdr>
        <w:top w:val="none" w:sz="0" w:space="0" w:color="auto"/>
        <w:left w:val="none" w:sz="0" w:space="0" w:color="auto"/>
        <w:bottom w:val="none" w:sz="0" w:space="0" w:color="auto"/>
        <w:right w:val="none" w:sz="0" w:space="0" w:color="auto"/>
      </w:divBdr>
      <w:divsChild>
        <w:div w:id="389622727">
          <w:marLeft w:val="0"/>
          <w:marRight w:val="0"/>
          <w:marTop w:val="0"/>
          <w:marBottom w:val="0"/>
          <w:divBdr>
            <w:top w:val="none" w:sz="0" w:space="0" w:color="auto"/>
            <w:left w:val="none" w:sz="0" w:space="0" w:color="auto"/>
            <w:bottom w:val="none" w:sz="0" w:space="0" w:color="auto"/>
            <w:right w:val="none" w:sz="0" w:space="0" w:color="auto"/>
          </w:divBdr>
          <w:divsChild>
            <w:div w:id="638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56">
      <w:bodyDiv w:val="1"/>
      <w:marLeft w:val="0"/>
      <w:marRight w:val="0"/>
      <w:marTop w:val="0"/>
      <w:marBottom w:val="0"/>
      <w:divBdr>
        <w:top w:val="none" w:sz="0" w:space="0" w:color="auto"/>
        <w:left w:val="none" w:sz="0" w:space="0" w:color="auto"/>
        <w:bottom w:val="none" w:sz="0" w:space="0" w:color="auto"/>
        <w:right w:val="none" w:sz="0" w:space="0" w:color="auto"/>
      </w:divBdr>
    </w:div>
    <w:div w:id="21638109">
      <w:bodyDiv w:val="1"/>
      <w:marLeft w:val="0"/>
      <w:marRight w:val="0"/>
      <w:marTop w:val="0"/>
      <w:marBottom w:val="0"/>
      <w:divBdr>
        <w:top w:val="none" w:sz="0" w:space="0" w:color="auto"/>
        <w:left w:val="none" w:sz="0" w:space="0" w:color="auto"/>
        <w:bottom w:val="none" w:sz="0" w:space="0" w:color="auto"/>
        <w:right w:val="none" w:sz="0" w:space="0" w:color="auto"/>
      </w:divBdr>
    </w:div>
    <w:div w:id="44961445">
      <w:bodyDiv w:val="1"/>
      <w:marLeft w:val="0"/>
      <w:marRight w:val="0"/>
      <w:marTop w:val="0"/>
      <w:marBottom w:val="0"/>
      <w:divBdr>
        <w:top w:val="none" w:sz="0" w:space="0" w:color="auto"/>
        <w:left w:val="none" w:sz="0" w:space="0" w:color="auto"/>
        <w:bottom w:val="none" w:sz="0" w:space="0" w:color="auto"/>
        <w:right w:val="none" w:sz="0" w:space="0" w:color="auto"/>
      </w:divBdr>
    </w:div>
    <w:div w:id="56517233">
      <w:bodyDiv w:val="1"/>
      <w:marLeft w:val="0"/>
      <w:marRight w:val="0"/>
      <w:marTop w:val="0"/>
      <w:marBottom w:val="0"/>
      <w:divBdr>
        <w:top w:val="none" w:sz="0" w:space="0" w:color="auto"/>
        <w:left w:val="none" w:sz="0" w:space="0" w:color="auto"/>
        <w:bottom w:val="none" w:sz="0" w:space="0" w:color="auto"/>
        <w:right w:val="none" w:sz="0" w:space="0" w:color="auto"/>
      </w:divBdr>
    </w:div>
    <w:div w:id="65957941">
      <w:bodyDiv w:val="1"/>
      <w:marLeft w:val="0"/>
      <w:marRight w:val="0"/>
      <w:marTop w:val="0"/>
      <w:marBottom w:val="0"/>
      <w:divBdr>
        <w:top w:val="none" w:sz="0" w:space="0" w:color="auto"/>
        <w:left w:val="none" w:sz="0" w:space="0" w:color="auto"/>
        <w:bottom w:val="none" w:sz="0" w:space="0" w:color="auto"/>
        <w:right w:val="none" w:sz="0" w:space="0" w:color="auto"/>
      </w:divBdr>
    </w:div>
    <w:div w:id="85343699">
      <w:bodyDiv w:val="1"/>
      <w:marLeft w:val="0"/>
      <w:marRight w:val="0"/>
      <w:marTop w:val="0"/>
      <w:marBottom w:val="0"/>
      <w:divBdr>
        <w:top w:val="none" w:sz="0" w:space="0" w:color="auto"/>
        <w:left w:val="none" w:sz="0" w:space="0" w:color="auto"/>
        <w:bottom w:val="none" w:sz="0" w:space="0" w:color="auto"/>
        <w:right w:val="none" w:sz="0" w:space="0" w:color="auto"/>
      </w:divBdr>
    </w:div>
    <w:div w:id="95709441">
      <w:bodyDiv w:val="1"/>
      <w:marLeft w:val="0"/>
      <w:marRight w:val="0"/>
      <w:marTop w:val="0"/>
      <w:marBottom w:val="0"/>
      <w:divBdr>
        <w:top w:val="none" w:sz="0" w:space="0" w:color="auto"/>
        <w:left w:val="none" w:sz="0" w:space="0" w:color="auto"/>
        <w:bottom w:val="none" w:sz="0" w:space="0" w:color="auto"/>
        <w:right w:val="none" w:sz="0" w:space="0" w:color="auto"/>
      </w:divBdr>
      <w:divsChild>
        <w:div w:id="478809862">
          <w:marLeft w:val="547"/>
          <w:marRight w:val="0"/>
          <w:marTop w:val="0"/>
          <w:marBottom w:val="0"/>
          <w:divBdr>
            <w:top w:val="none" w:sz="0" w:space="0" w:color="auto"/>
            <w:left w:val="none" w:sz="0" w:space="0" w:color="auto"/>
            <w:bottom w:val="none" w:sz="0" w:space="0" w:color="auto"/>
            <w:right w:val="none" w:sz="0" w:space="0" w:color="auto"/>
          </w:divBdr>
        </w:div>
        <w:div w:id="761800120">
          <w:marLeft w:val="547"/>
          <w:marRight w:val="0"/>
          <w:marTop w:val="0"/>
          <w:marBottom w:val="0"/>
          <w:divBdr>
            <w:top w:val="none" w:sz="0" w:space="0" w:color="auto"/>
            <w:left w:val="none" w:sz="0" w:space="0" w:color="auto"/>
            <w:bottom w:val="none" w:sz="0" w:space="0" w:color="auto"/>
            <w:right w:val="none" w:sz="0" w:space="0" w:color="auto"/>
          </w:divBdr>
        </w:div>
        <w:div w:id="1511866906">
          <w:marLeft w:val="547"/>
          <w:marRight w:val="0"/>
          <w:marTop w:val="0"/>
          <w:marBottom w:val="0"/>
          <w:divBdr>
            <w:top w:val="none" w:sz="0" w:space="0" w:color="auto"/>
            <w:left w:val="none" w:sz="0" w:space="0" w:color="auto"/>
            <w:bottom w:val="none" w:sz="0" w:space="0" w:color="auto"/>
            <w:right w:val="none" w:sz="0" w:space="0" w:color="auto"/>
          </w:divBdr>
        </w:div>
      </w:divsChild>
    </w:div>
    <w:div w:id="117261808">
      <w:bodyDiv w:val="1"/>
      <w:marLeft w:val="0"/>
      <w:marRight w:val="0"/>
      <w:marTop w:val="0"/>
      <w:marBottom w:val="0"/>
      <w:divBdr>
        <w:top w:val="none" w:sz="0" w:space="0" w:color="auto"/>
        <w:left w:val="none" w:sz="0" w:space="0" w:color="auto"/>
        <w:bottom w:val="none" w:sz="0" w:space="0" w:color="auto"/>
        <w:right w:val="none" w:sz="0" w:space="0" w:color="auto"/>
      </w:divBdr>
    </w:div>
    <w:div w:id="131212471">
      <w:bodyDiv w:val="1"/>
      <w:marLeft w:val="0"/>
      <w:marRight w:val="0"/>
      <w:marTop w:val="0"/>
      <w:marBottom w:val="0"/>
      <w:divBdr>
        <w:top w:val="none" w:sz="0" w:space="0" w:color="auto"/>
        <w:left w:val="none" w:sz="0" w:space="0" w:color="auto"/>
        <w:bottom w:val="none" w:sz="0" w:space="0" w:color="auto"/>
        <w:right w:val="none" w:sz="0" w:space="0" w:color="auto"/>
      </w:divBdr>
      <w:divsChild>
        <w:div w:id="1073619682">
          <w:marLeft w:val="0"/>
          <w:marRight w:val="0"/>
          <w:marTop w:val="0"/>
          <w:marBottom w:val="0"/>
          <w:divBdr>
            <w:top w:val="none" w:sz="0" w:space="0" w:color="auto"/>
            <w:left w:val="none" w:sz="0" w:space="0" w:color="auto"/>
            <w:bottom w:val="none" w:sz="0" w:space="0" w:color="auto"/>
            <w:right w:val="none" w:sz="0" w:space="0" w:color="auto"/>
          </w:divBdr>
        </w:div>
      </w:divsChild>
    </w:div>
    <w:div w:id="132216304">
      <w:bodyDiv w:val="1"/>
      <w:marLeft w:val="0"/>
      <w:marRight w:val="0"/>
      <w:marTop w:val="0"/>
      <w:marBottom w:val="0"/>
      <w:divBdr>
        <w:top w:val="none" w:sz="0" w:space="0" w:color="auto"/>
        <w:left w:val="none" w:sz="0" w:space="0" w:color="auto"/>
        <w:bottom w:val="none" w:sz="0" w:space="0" w:color="auto"/>
        <w:right w:val="none" w:sz="0" w:space="0" w:color="auto"/>
      </w:divBdr>
    </w:div>
    <w:div w:id="249001905">
      <w:bodyDiv w:val="1"/>
      <w:marLeft w:val="0"/>
      <w:marRight w:val="0"/>
      <w:marTop w:val="0"/>
      <w:marBottom w:val="0"/>
      <w:divBdr>
        <w:top w:val="none" w:sz="0" w:space="0" w:color="auto"/>
        <w:left w:val="none" w:sz="0" w:space="0" w:color="auto"/>
        <w:bottom w:val="none" w:sz="0" w:space="0" w:color="auto"/>
        <w:right w:val="none" w:sz="0" w:space="0" w:color="auto"/>
      </w:divBdr>
    </w:div>
    <w:div w:id="301925814">
      <w:bodyDiv w:val="1"/>
      <w:marLeft w:val="0"/>
      <w:marRight w:val="0"/>
      <w:marTop w:val="0"/>
      <w:marBottom w:val="0"/>
      <w:divBdr>
        <w:top w:val="none" w:sz="0" w:space="0" w:color="auto"/>
        <w:left w:val="none" w:sz="0" w:space="0" w:color="auto"/>
        <w:bottom w:val="none" w:sz="0" w:space="0" w:color="auto"/>
        <w:right w:val="none" w:sz="0" w:space="0" w:color="auto"/>
      </w:divBdr>
    </w:div>
    <w:div w:id="306059030">
      <w:bodyDiv w:val="1"/>
      <w:marLeft w:val="0"/>
      <w:marRight w:val="0"/>
      <w:marTop w:val="0"/>
      <w:marBottom w:val="0"/>
      <w:divBdr>
        <w:top w:val="none" w:sz="0" w:space="0" w:color="auto"/>
        <w:left w:val="none" w:sz="0" w:space="0" w:color="auto"/>
        <w:bottom w:val="none" w:sz="0" w:space="0" w:color="auto"/>
        <w:right w:val="none" w:sz="0" w:space="0" w:color="auto"/>
      </w:divBdr>
      <w:divsChild>
        <w:div w:id="1861816425">
          <w:marLeft w:val="547"/>
          <w:marRight w:val="0"/>
          <w:marTop w:val="96"/>
          <w:marBottom w:val="0"/>
          <w:divBdr>
            <w:top w:val="none" w:sz="0" w:space="0" w:color="auto"/>
            <w:left w:val="none" w:sz="0" w:space="0" w:color="auto"/>
            <w:bottom w:val="none" w:sz="0" w:space="0" w:color="auto"/>
            <w:right w:val="none" w:sz="0" w:space="0" w:color="auto"/>
          </w:divBdr>
        </w:div>
      </w:divsChild>
    </w:div>
    <w:div w:id="323624962">
      <w:bodyDiv w:val="1"/>
      <w:marLeft w:val="0"/>
      <w:marRight w:val="0"/>
      <w:marTop w:val="0"/>
      <w:marBottom w:val="0"/>
      <w:divBdr>
        <w:top w:val="none" w:sz="0" w:space="0" w:color="auto"/>
        <w:left w:val="none" w:sz="0" w:space="0" w:color="auto"/>
        <w:bottom w:val="none" w:sz="0" w:space="0" w:color="auto"/>
        <w:right w:val="none" w:sz="0" w:space="0" w:color="auto"/>
      </w:divBdr>
      <w:divsChild>
        <w:div w:id="1591086837">
          <w:marLeft w:val="547"/>
          <w:marRight w:val="0"/>
          <w:marTop w:val="82"/>
          <w:marBottom w:val="0"/>
          <w:divBdr>
            <w:top w:val="none" w:sz="0" w:space="0" w:color="auto"/>
            <w:left w:val="none" w:sz="0" w:space="0" w:color="auto"/>
            <w:bottom w:val="none" w:sz="0" w:space="0" w:color="auto"/>
            <w:right w:val="none" w:sz="0" w:space="0" w:color="auto"/>
          </w:divBdr>
        </w:div>
        <w:div w:id="800880447">
          <w:marLeft w:val="547"/>
          <w:marRight w:val="0"/>
          <w:marTop w:val="0"/>
          <w:marBottom w:val="0"/>
          <w:divBdr>
            <w:top w:val="none" w:sz="0" w:space="0" w:color="auto"/>
            <w:left w:val="none" w:sz="0" w:space="0" w:color="auto"/>
            <w:bottom w:val="none" w:sz="0" w:space="0" w:color="auto"/>
            <w:right w:val="none" w:sz="0" w:space="0" w:color="auto"/>
          </w:divBdr>
        </w:div>
        <w:div w:id="613486193">
          <w:marLeft w:val="504"/>
          <w:marRight w:val="0"/>
          <w:marTop w:val="20"/>
          <w:marBottom w:val="0"/>
          <w:divBdr>
            <w:top w:val="none" w:sz="0" w:space="0" w:color="auto"/>
            <w:left w:val="none" w:sz="0" w:space="0" w:color="auto"/>
            <w:bottom w:val="none" w:sz="0" w:space="0" w:color="auto"/>
            <w:right w:val="none" w:sz="0" w:space="0" w:color="auto"/>
          </w:divBdr>
        </w:div>
      </w:divsChild>
    </w:div>
    <w:div w:id="409042700">
      <w:bodyDiv w:val="1"/>
      <w:marLeft w:val="0"/>
      <w:marRight w:val="0"/>
      <w:marTop w:val="0"/>
      <w:marBottom w:val="0"/>
      <w:divBdr>
        <w:top w:val="none" w:sz="0" w:space="0" w:color="auto"/>
        <w:left w:val="none" w:sz="0" w:space="0" w:color="auto"/>
        <w:bottom w:val="none" w:sz="0" w:space="0" w:color="auto"/>
        <w:right w:val="none" w:sz="0" w:space="0" w:color="auto"/>
      </w:divBdr>
    </w:div>
    <w:div w:id="424039339">
      <w:bodyDiv w:val="1"/>
      <w:marLeft w:val="0"/>
      <w:marRight w:val="0"/>
      <w:marTop w:val="0"/>
      <w:marBottom w:val="0"/>
      <w:divBdr>
        <w:top w:val="none" w:sz="0" w:space="0" w:color="auto"/>
        <w:left w:val="none" w:sz="0" w:space="0" w:color="auto"/>
        <w:bottom w:val="none" w:sz="0" w:space="0" w:color="auto"/>
        <w:right w:val="none" w:sz="0" w:space="0" w:color="auto"/>
      </w:divBdr>
    </w:div>
    <w:div w:id="432942816">
      <w:bodyDiv w:val="1"/>
      <w:marLeft w:val="0"/>
      <w:marRight w:val="0"/>
      <w:marTop w:val="0"/>
      <w:marBottom w:val="0"/>
      <w:divBdr>
        <w:top w:val="none" w:sz="0" w:space="0" w:color="auto"/>
        <w:left w:val="none" w:sz="0" w:space="0" w:color="auto"/>
        <w:bottom w:val="none" w:sz="0" w:space="0" w:color="auto"/>
        <w:right w:val="none" w:sz="0" w:space="0" w:color="auto"/>
      </w:divBdr>
      <w:divsChild>
        <w:div w:id="1008216081">
          <w:marLeft w:val="446"/>
          <w:marRight w:val="0"/>
          <w:marTop w:val="0"/>
          <w:marBottom w:val="0"/>
          <w:divBdr>
            <w:top w:val="none" w:sz="0" w:space="0" w:color="auto"/>
            <w:left w:val="none" w:sz="0" w:space="0" w:color="auto"/>
            <w:bottom w:val="none" w:sz="0" w:space="0" w:color="auto"/>
            <w:right w:val="none" w:sz="0" w:space="0" w:color="auto"/>
          </w:divBdr>
        </w:div>
      </w:divsChild>
    </w:div>
    <w:div w:id="491722828">
      <w:bodyDiv w:val="1"/>
      <w:marLeft w:val="0"/>
      <w:marRight w:val="0"/>
      <w:marTop w:val="0"/>
      <w:marBottom w:val="0"/>
      <w:divBdr>
        <w:top w:val="none" w:sz="0" w:space="0" w:color="auto"/>
        <w:left w:val="none" w:sz="0" w:space="0" w:color="auto"/>
        <w:bottom w:val="none" w:sz="0" w:space="0" w:color="auto"/>
        <w:right w:val="none" w:sz="0" w:space="0" w:color="auto"/>
      </w:divBdr>
    </w:div>
    <w:div w:id="511920551">
      <w:bodyDiv w:val="1"/>
      <w:marLeft w:val="0"/>
      <w:marRight w:val="0"/>
      <w:marTop w:val="0"/>
      <w:marBottom w:val="0"/>
      <w:divBdr>
        <w:top w:val="none" w:sz="0" w:space="0" w:color="auto"/>
        <w:left w:val="none" w:sz="0" w:space="0" w:color="auto"/>
        <w:bottom w:val="none" w:sz="0" w:space="0" w:color="auto"/>
        <w:right w:val="none" w:sz="0" w:space="0" w:color="auto"/>
      </w:divBdr>
    </w:div>
    <w:div w:id="558980326">
      <w:bodyDiv w:val="1"/>
      <w:marLeft w:val="0"/>
      <w:marRight w:val="0"/>
      <w:marTop w:val="0"/>
      <w:marBottom w:val="0"/>
      <w:divBdr>
        <w:top w:val="none" w:sz="0" w:space="0" w:color="auto"/>
        <w:left w:val="none" w:sz="0" w:space="0" w:color="auto"/>
        <w:bottom w:val="none" w:sz="0" w:space="0" w:color="auto"/>
        <w:right w:val="none" w:sz="0" w:space="0" w:color="auto"/>
      </w:divBdr>
    </w:div>
    <w:div w:id="608195183">
      <w:bodyDiv w:val="1"/>
      <w:marLeft w:val="0"/>
      <w:marRight w:val="0"/>
      <w:marTop w:val="0"/>
      <w:marBottom w:val="0"/>
      <w:divBdr>
        <w:top w:val="none" w:sz="0" w:space="0" w:color="auto"/>
        <w:left w:val="none" w:sz="0" w:space="0" w:color="auto"/>
        <w:bottom w:val="none" w:sz="0" w:space="0" w:color="auto"/>
        <w:right w:val="none" w:sz="0" w:space="0" w:color="auto"/>
      </w:divBdr>
      <w:divsChild>
        <w:div w:id="1652950271">
          <w:marLeft w:val="547"/>
          <w:marRight w:val="0"/>
          <w:marTop w:val="0"/>
          <w:marBottom w:val="0"/>
          <w:divBdr>
            <w:top w:val="none" w:sz="0" w:space="0" w:color="auto"/>
            <w:left w:val="none" w:sz="0" w:space="0" w:color="auto"/>
            <w:bottom w:val="none" w:sz="0" w:space="0" w:color="auto"/>
            <w:right w:val="none" w:sz="0" w:space="0" w:color="auto"/>
          </w:divBdr>
        </w:div>
      </w:divsChild>
    </w:div>
    <w:div w:id="608974508">
      <w:bodyDiv w:val="1"/>
      <w:marLeft w:val="0"/>
      <w:marRight w:val="0"/>
      <w:marTop w:val="0"/>
      <w:marBottom w:val="0"/>
      <w:divBdr>
        <w:top w:val="none" w:sz="0" w:space="0" w:color="auto"/>
        <w:left w:val="none" w:sz="0" w:space="0" w:color="auto"/>
        <w:bottom w:val="none" w:sz="0" w:space="0" w:color="auto"/>
        <w:right w:val="none" w:sz="0" w:space="0" w:color="auto"/>
      </w:divBdr>
      <w:divsChild>
        <w:div w:id="1587958277">
          <w:marLeft w:val="720"/>
          <w:marRight w:val="0"/>
          <w:marTop w:val="80"/>
          <w:marBottom w:val="0"/>
          <w:divBdr>
            <w:top w:val="none" w:sz="0" w:space="0" w:color="auto"/>
            <w:left w:val="none" w:sz="0" w:space="0" w:color="auto"/>
            <w:bottom w:val="none" w:sz="0" w:space="0" w:color="auto"/>
            <w:right w:val="none" w:sz="0" w:space="0" w:color="auto"/>
          </w:divBdr>
        </w:div>
      </w:divsChild>
    </w:div>
    <w:div w:id="614943822">
      <w:bodyDiv w:val="1"/>
      <w:marLeft w:val="0"/>
      <w:marRight w:val="0"/>
      <w:marTop w:val="0"/>
      <w:marBottom w:val="0"/>
      <w:divBdr>
        <w:top w:val="none" w:sz="0" w:space="0" w:color="auto"/>
        <w:left w:val="none" w:sz="0" w:space="0" w:color="auto"/>
        <w:bottom w:val="none" w:sz="0" w:space="0" w:color="auto"/>
        <w:right w:val="none" w:sz="0" w:space="0" w:color="auto"/>
      </w:divBdr>
      <w:divsChild>
        <w:div w:id="1788771845">
          <w:marLeft w:val="547"/>
          <w:marRight w:val="0"/>
          <w:marTop w:val="74"/>
          <w:marBottom w:val="0"/>
          <w:divBdr>
            <w:top w:val="none" w:sz="0" w:space="0" w:color="auto"/>
            <w:left w:val="none" w:sz="0" w:space="0" w:color="auto"/>
            <w:bottom w:val="none" w:sz="0" w:space="0" w:color="auto"/>
            <w:right w:val="none" w:sz="0" w:space="0" w:color="auto"/>
          </w:divBdr>
        </w:div>
        <w:div w:id="905073979">
          <w:marLeft w:val="547"/>
          <w:marRight w:val="0"/>
          <w:marTop w:val="74"/>
          <w:marBottom w:val="0"/>
          <w:divBdr>
            <w:top w:val="none" w:sz="0" w:space="0" w:color="auto"/>
            <w:left w:val="none" w:sz="0" w:space="0" w:color="auto"/>
            <w:bottom w:val="none" w:sz="0" w:space="0" w:color="auto"/>
            <w:right w:val="none" w:sz="0" w:space="0" w:color="auto"/>
          </w:divBdr>
        </w:div>
        <w:div w:id="1988321935">
          <w:marLeft w:val="547"/>
          <w:marRight w:val="0"/>
          <w:marTop w:val="74"/>
          <w:marBottom w:val="0"/>
          <w:divBdr>
            <w:top w:val="none" w:sz="0" w:space="0" w:color="auto"/>
            <w:left w:val="none" w:sz="0" w:space="0" w:color="auto"/>
            <w:bottom w:val="none" w:sz="0" w:space="0" w:color="auto"/>
            <w:right w:val="none" w:sz="0" w:space="0" w:color="auto"/>
          </w:divBdr>
        </w:div>
        <w:div w:id="104886167">
          <w:marLeft w:val="547"/>
          <w:marRight w:val="0"/>
          <w:marTop w:val="74"/>
          <w:marBottom w:val="0"/>
          <w:divBdr>
            <w:top w:val="none" w:sz="0" w:space="0" w:color="auto"/>
            <w:left w:val="none" w:sz="0" w:space="0" w:color="auto"/>
            <w:bottom w:val="none" w:sz="0" w:space="0" w:color="auto"/>
            <w:right w:val="none" w:sz="0" w:space="0" w:color="auto"/>
          </w:divBdr>
        </w:div>
      </w:divsChild>
    </w:div>
    <w:div w:id="643003828">
      <w:bodyDiv w:val="1"/>
      <w:marLeft w:val="0"/>
      <w:marRight w:val="0"/>
      <w:marTop w:val="0"/>
      <w:marBottom w:val="0"/>
      <w:divBdr>
        <w:top w:val="none" w:sz="0" w:space="0" w:color="auto"/>
        <w:left w:val="none" w:sz="0" w:space="0" w:color="auto"/>
        <w:bottom w:val="none" w:sz="0" w:space="0" w:color="auto"/>
        <w:right w:val="none" w:sz="0" w:space="0" w:color="auto"/>
      </w:divBdr>
    </w:div>
    <w:div w:id="643386844">
      <w:bodyDiv w:val="1"/>
      <w:marLeft w:val="0"/>
      <w:marRight w:val="0"/>
      <w:marTop w:val="0"/>
      <w:marBottom w:val="0"/>
      <w:divBdr>
        <w:top w:val="none" w:sz="0" w:space="0" w:color="auto"/>
        <w:left w:val="none" w:sz="0" w:space="0" w:color="auto"/>
        <w:bottom w:val="none" w:sz="0" w:space="0" w:color="auto"/>
        <w:right w:val="none" w:sz="0" w:space="0" w:color="auto"/>
      </w:divBdr>
    </w:div>
    <w:div w:id="666060534">
      <w:bodyDiv w:val="1"/>
      <w:marLeft w:val="0"/>
      <w:marRight w:val="0"/>
      <w:marTop w:val="0"/>
      <w:marBottom w:val="0"/>
      <w:divBdr>
        <w:top w:val="none" w:sz="0" w:space="0" w:color="auto"/>
        <w:left w:val="none" w:sz="0" w:space="0" w:color="auto"/>
        <w:bottom w:val="none" w:sz="0" w:space="0" w:color="auto"/>
        <w:right w:val="none" w:sz="0" w:space="0" w:color="auto"/>
      </w:divBdr>
    </w:div>
    <w:div w:id="668220418">
      <w:bodyDiv w:val="1"/>
      <w:marLeft w:val="0"/>
      <w:marRight w:val="0"/>
      <w:marTop w:val="0"/>
      <w:marBottom w:val="0"/>
      <w:divBdr>
        <w:top w:val="none" w:sz="0" w:space="0" w:color="auto"/>
        <w:left w:val="none" w:sz="0" w:space="0" w:color="auto"/>
        <w:bottom w:val="none" w:sz="0" w:space="0" w:color="auto"/>
        <w:right w:val="none" w:sz="0" w:space="0" w:color="auto"/>
      </w:divBdr>
      <w:divsChild>
        <w:div w:id="37710653">
          <w:marLeft w:val="0"/>
          <w:marRight w:val="0"/>
          <w:marTop w:val="0"/>
          <w:marBottom w:val="0"/>
          <w:divBdr>
            <w:top w:val="none" w:sz="0" w:space="0" w:color="auto"/>
            <w:left w:val="none" w:sz="0" w:space="0" w:color="auto"/>
            <w:bottom w:val="none" w:sz="0" w:space="0" w:color="auto"/>
            <w:right w:val="none" w:sz="0" w:space="0" w:color="auto"/>
          </w:divBdr>
          <w:divsChild>
            <w:div w:id="246036627">
              <w:marLeft w:val="0"/>
              <w:marRight w:val="0"/>
              <w:marTop w:val="0"/>
              <w:marBottom w:val="0"/>
              <w:divBdr>
                <w:top w:val="none" w:sz="0" w:space="0" w:color="auto"/>
                <w:left w:val="none" w:sz="0" w:space="0" w:color="auto"/>
                <w:bottom w:val="none" w:sz="0" w:space="0" w:color="auto"/>
                <w:right w:val="none" w:sz="0" w:space="0" w:color="auto"/>
              </w:divBdr>
            </w:div>
            <w:div w:id="18284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6016">
      <w:bodyDiv w:val="1"/>
      <w:marLeft w:val="0"/>
      <w:marRight w:val="0"/>
      <w:marTop w:val="0"/>
      <w:marBottom w:val="0"/>
      <w:divBdr>
        <w:top w:val="none" w:sz="0" w:space="0" w:color="auto"/>
        <w:left w:val="none" w:sz="0" w:space="0" w:color="auto"/>
        <w:bottom w:val="none" w:sz="0" w:space="0" w:color="auto"/>
        <w:right w:val="none" w:sz="0" w:space="0" w:color="auto"/>
      </w:divBdr>
      <w:divsChild>
        <w:div w:id="1334605533">
          <w:marLeft w:val="547"/>
          <w:marRight w:val="0"/>
          <w:marTop w:val="96"/>
          <w:marBottom w:val="0"/>
          <w:divBdr>
            <w:top w:val="none" w:sz="0" w:space="0" w:color="auto"/>
            <w:left w:val="none" w:sz="0" w:space="0" w:color="auto"/>
            <w:bottom w:val="none" w:sz="0" w:space="0" w:color="auto"/>
            <w:right w:val="none" w:sz="0" w:space="0" w:color="auto"/>
          </w:divBdr>
        </w:div>
      </w:divsChild>
    </w:div>
    <w:div w:id="712732964">
      <w:bodyDiv w:val="1"/>
      <w:marLeft w:val="0"/>
      <w:marRight w:val="0"/>
      <w:marTop w:val="0"/>
      <w:marBottom w:val="0"/>
      <w:divBdr>
        <w:top w:val="none" w:sz="0" w:space="0" w:color="auto"/>
        <w:left w:val="none" w:sz="0" w:space="0" w:color="auto"/>
        <w:bottom w:val="none" w:sz="0" w:space="0" w:color="auto"/>
        <w:right w:val="none" w:sz="0" w:space="0" w:color="auto"/>
      </w:divBdr>
    </w:div>
    <w:div w:id="771584542">
      <w:bodyDiv w:val="1"/>
      <w:marLeft w:val="0"/>
      <w:marRight w:val="0"/>
      <w:marTop w:val="0"/>
      <w:marBottom w:val="0"/>
      <w:divBdr>
        <w:top w:val="none" w:sz="0" w:space="0" w:color="auto"/>
        <w:left w:val="none" w:sz="0" w:space="0" w:color="auto"/>
        <w:bottom w:val="none" w:sz="0" w:space="0" w:color="auto"/>
        <w:right w:val="none" w:sz="0" w:space="0" w:color="auto"/>
      </w:divBdr>
    </w:div>
    <w:div w:id="782653039">
      <w:bodyDiv w:val="1"/>
      <w:marLeft w:val="0"/>
      <w:marRight w:val="0"/>
      <w:marTop w:val="0"/>
      <w:marBottom w:val="0"/>
      <w:divBdr>
        <w:top w:val="none" w:sz="0" w:space="0" w:color="auto"/>
        <w:left w:val="none" w:sz="0" w:space="0" w:color="auto"/>
        <w:bottom w:val="none" w:sz="0" w:space="0" w:color="auto"/>
        <w:right w:val="none" w:sz="0" w:space="0" w:color="auto"/>
      </w:divBdr>
      <w:divsChild>
        <w:div w:id="1857499774">
          <w:marLeft w:val="547"/>
          <w:marRight w:val="0"/>
          <w:marTop w:val="0"/>
          <w:marBottom w:val="0"/>
          <w:divBdr>
            <w:top w:val="none" w:sz="0" w:space="0" w:color="auto"/>
            <w:left w:val="none" w:sz="0" w:space="0" w:color="auto"/>
            <w:bottom w:val="none" w:sz="0" w:space="0" w:color="auto"/>
            <w:right w:val="none" w:sz="0" w:space="0" w:color="auto"/>
          </w:divBdr>
        </w:div>
      </w:divsChild>
    </w:div>
    <w:div w:id="784616013">
      <w:bodyDiv w:val="1"/>
      <w:marLeft w:val="0"/>
      <w:marRight w:val="0"/>
      <w:marTop w:val="0"/>
      <w:marBottom w:val="0"/>
      <w:divBdr>
        <w:top w:val="none" w:sz="0" w:space="0" w:color="auto"/>
        <w:left w:val="none" w:sz="0" w:space="0" w:color="auto"/>
        <w:bottom w:val="none" w:sz="0" w:space="0" w:color="auto"/>
        <w:right w:val="none" w:sz="0" w:space="0" w:color="auto"/>
      </w:divBdr>
      <w:divsChild>
        <w:div w:id="1898391976">
          <w:marLeft w:val="547"/>
          <w:marRight w:val="0"/>
          <w:marTop w:val="80"/>
          <w:marBottom w:val="0"/>
          <w:divBdr>
            <w:top w:val="none" w:sz="0" w:space="0" w:color="auto"/>
            <w:left w:val="none" w:sz="0" w:space="0" w:color="auto"/>
            <w:bottom w:val="none" w:sz="0" w:space="0" w:color="auto"/>
            <w:right w:val="none" w:sz="0" w:space="0" w:color="auto"/>
          </w:divBdr>
        </w:div>
      </w:divsChild>
    </w:div>
    <w:div w:id="796066652">
      <w:bodyDiv w:val="1"/>
      <w:marLeft w:val="0"/>
      <w:marRight w:val="0"/>
      <w:marTop w:val="0"/>
      <w:marBottom w:val="0"/>
      <w:divBdr>
        <w:top w:val="none" w:sz="0" w:space="0" w:color="auto"/>
        <w:left w:val="none" w:sz="0" w:space="0" w:color="auto"/>
        <w:bottom w:val="none" w:sz="0" w:space="0" w:color="auto"/>
        <w:right w:val="none" w:sz="0" w:space="0" w:color="auto"/>
      </w:divBdr>
    </w:div>
    <w:div w:id="814688807">
      <w:bodyDiv w:val="1"/>
      <w:marLeft w:val="0"/>
      <w:marRight w:val="0"/>
      <w:marTop w:val="0"/>
      <w:marBottom w:val="0"/>
      <w:divBdr>
        <w:top w:val="none" w:sz="0" w:space="0" w:color="auto"/>
        <w:left w:val="none" w:sz="0" w:space="0" w:color="auto"/>
        <w:bottom w:val="none" w:sz="0" w:space="0" w:color="auto"/>
        <w:right w:val="none" w:sz="0" w:space="0" w:color="auto"/>
      </w:divBdr>
    </w:div>
    <w:div w:id="815949078">
      <w:bodyDiv w:val="1"/>
      <w:marLeft w:val="0"/>
      <w:marRight w:val="0"/>
      <w:marTop w:val="0"/>
      <w:marBottom w:val="0"/>
      <w:divBdr>
        <w:top w:val="none" w:sz="0" w:space="0" w:color="auto"/>
        <w:left w:val="none" w:sz="0" w:space="0" w:color="auto"/>
        <w:bottom w:val="none" w:sz="0" w:space="0" w:color="auto"/>
        <w:right w:val="none" w:sz="0" w:space="0" w:color="auto"/>
      </w:divBdr>
      <w:divsChild>
        <w:div w:id="96415218">
          <w:marLeft w:val="547"/>
          <w:marRight w:val="0"/>
          <w:marTop w:val="96"/>
          <w:marBottom w:val="0"/>
          <w:divBdr>
            <w:top w:val="none" w:sz="0" w:space="0" w:color="auto"/>
            <w:left w:val="none" w:sz="0" w:space="0" w:color="auto"/>
            <w:bottom w:val="none" w:sz="0" w:space="0" w:color="auto"/>
            <w:right w:val="none" w:sz="0" w:space="0" w:color="auto"/>
          </w:divBdr>
        </w:div>
      </w:divsChild>
    </w:div>
    <w:div w:id="971519038">
      <w:bodyDiv w:val="1"/>
      <w:marLeft w:val="0"/>
      <w:marRight w:val="0"/>
      <w:marTop w:val="0"/>
      <w:marBottom w:val="0"/>
      <w:divBdr>
        <w:top w:val="none" w:sz="0" w:space="0" w:color="auto"/>
        <w:left w:val="none" w:sz="0" w:space="0" w:color="auto"/>
        <w:bottom w:val="none" w:sz="0" w:space="0" w:color="auto"/>
        <w:right w:val="none" w:sz="0" w:space="0" w:color="auto"/>
      </w:divBdr>
      <w:divsChild>
        <w:div w:id="682047009">
          <w:marLeft w:val="0"/>
          <w:marRight w:val="0"/>
          <w:marTop w:val="0"/>
          <w:marBottom w:val="0"/>
          <w:divBdr>
            <w:top w:val="none" w:sz="0" w:space="0" w:color="auto"/>
            <w:left w:val="none" w:sz="0" w:space="0" w:color="auto"/>
            <w:bottom w:val="none" w:sz="0" w:space="0" w:color="auto"/>
            <w:right w:val="none" w:sz="0" w:space="0" w:color="auto"/>
          </w:divBdr>
          <w:divsChild>
            <w:div w:id="513617037">
              <w:marLeft w:val="0"/>
              <w:marRight w:val="0"/>
              <w:marTop w:val="0"/>
              <w:marBottom w:val="0"/>
              <w:divBdr>
                <w:top w:val="none" w:sz="0" w:space="0" w:color="auto"/>
                <w:left w:val="none" w:sz="0" w:space="0" w:color="auto"/>
                <w:bottom w:val="none" w:sz="0" w:space="0" w:color="auto"/>
                <w:right w:val="none" w:sz="0" w:space="0" w:color="auto"/>
              </w:divBdr>
            </w:div>
            <w:div w:id="1209024850">
              <w:marLeft w:val="0"/>
              <w:marRight w:val="0"/>
              <w:marTop w:val="0"/>
              <w:marBottom w:val="0"/>
              <w:divBdr>
                <w:top w:val="none" w:sz="0" w:space="0" w:color="auto"/>
                <w:left w:val="none" w:sz="0" w:space="0" w:color="auto"/>
                <w:bottom w:val="none" w:sz="0" w:space="0" w:color="auto"/>
                <w:right w:val="none" w:sz="0" w:space="0" w:color="auto"/>
              </w:divBdr>
            </w:div>
            <w:div w:id="1277560006">
              <w:marLeft w:val="0"/>
              <w:marRight w:val="0"/>
              <w:marTop w:val="0"/>
              <w:marBottom w:val="0"/>
              <w:divBdr>
                <w:top w:val="none" w:sz="0" w:space="0" w:color="auto"/>
                <w:left w:val="none" w:sz="0" w:space="0" w:color="auto"/>
                <w:bottom w:val="none" w:sz="0" w:space="0" w:color="auto"/>
                <w:right w:val="none" w:sz="0" w:space="0" w:color="auto"/>
              </w:divBdr>
            </w:div>
            <w:div w:id="1377461467">
              <w:marLeft w:val="0"/>
              <w:marRight w:val="0"/>
              <w:marTop w:val="0"/>
              <w:marBottom w:val="0"/>
              <w:divBdr>
                <w:top w:val="none" w:sz="0" w:space="0" w:color="auto"/>
                <w:left w:val="none" w:sz="0" w:space="0" w:color="auto"/>
                <w:bottom w:val="none" w:sz="0" w:space="0" w:color="auto"/>
                <w:right w:val="none" w:sz="0" w:space="0" w:color="auto"/>
              </w:divBdr>
            </w:div>
            <w:div w:id="1509976119">
              <w:marLeft w:val="0"/>
              <w:marRight w:val="0"/>
              <w:marTop w:val="0"/>
              <w:marBottom w:val="0"/>
              <w:divBdr>
                <w:top w:val="none" w:sz="0" w:space="0" w:color="auto"/>
                <w:left w:val="none" w:sz="0" w:space="0" w:color="auto"/>
                <w:bottom w:val="none" w:sz="0" w:space="0" w:color="auto"/>
                <w:right w:val="none" w:sz="0" w:space="0" w:color="auto"/>
              </w:divBdr>
            </w:div>
            <w:div w:id="1713579719">
              <w:marLeft w:val="0"/>
              <w:marRight w:val="0"/>
              <w:marTop w:val="0"/>
              <w:marBottom w:val="0"/>
              <w:divBdr>
                <w:top w:val="none" w:sz="0" w:space="0" w:color="auto"/>
                <w:left w:val="none" w:sz="0" w:space="0" w:color="auto"/>
                <w:bottom w:val="none" w:sz="0" w:space="0" w:color="auto"/>
                <w:right w:val="none" w:sz="0" w:space="0" w:color="auto"/>
              </w:divBdr>
            </w:div>
            <w:div w:id="18953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0844">
      <w:bodyDiv w:val="1"/>
      <w:marLeft w:val="0"/>
      <w:marRight w:val="0"/>
      <w:marTop w:val="0"/>
      <w:marBottom w:val="0"/>
      <w:divBdr>
        <w:top w:val="none" w:sz="0" w:space="0" w:color="auto"/>
        <w:left w:val="none" w:sz="0" w:space="0" w:color="auto"/>
        <w:bottom w:val="none" w:sz="0" w:space="0" w:color="auto"/>
        <w:right w:val="none" w:sz="0" w:space="0" w:color="auto"/>
      </w:divBdr>
      <w:divsChild>
        <w:div w:id="101724749">
          <w:marLeft w:val="0"/>
          <w:marRight w:val="0"/>
          <w:marTop w:val="0"/>
          <w:marBottom w:val="0"/>
          <w:divBdr>
            <w:top w:val="none" w:sz="0" w:space="0" w:color="auto"/>
            <w:left w:val="none" w:sz="0" w:space="0" w:color="auto"/>
            <w:bottom w:val="none" w:sz="0" w:space="0" w:color="auto"/>
            <w:right w:val="none" w:sz="0" w:space="0" w:color="auto"/>
          </w:divBdr>
          <w:divsChild>
            <w:div w:id="194739176">
              <w:marLeft w:val="0"/>
              <w:marRight w:val="0"/>
              <w:marTop w:val="0"/>
              <w:marBottom w:val="0"/>
              <w:divBdr>
                <w:top w:val="none" w:sz="0" w:space="0" w:color="auto"/>
                <w:left w:val="none" w:sz="0" w:space="0" w:color="auto"/>
                <w:bottom w:val="none" w:sz="0" w:space="0" w:color="auto"/>
                <w:right w:val="none" w:sz="0" w:space="0" w:color="auto"/>
              </w:divBdr>
            </w:div>
            <w:div w:id="307248445">
              <w:marLeft w:val="0"/>
              <w:marRight w:val="0"/>
              <w:marTop w:val="0"/>
              <w:marBottom w:val="0"/>
              <w:divBdr>
                <w:top w:val="none" w:sz="0" w:space="0" w:color="auto"/>
                <w:left w:val="none" w:sz="0" w:space="0" w:color="auto"/>
                <w:bottom w:val="none" w:sz="0" w:space="0" w:color="auto"/>
                <w:right w:val="none" w:sz="0" w:space="0" w:color="auto"/>
              </w:divBdr>
            </w:div>
            <w:div w:id="839544628">
              <w:marLeft w:val="0"/>
              <w:marRight w:val="0"/>
              <w:marTop w:val="0"/>
              <w:marBottom w:val="0"/>
              <w:divBdr>
                <w:top w:val="none" w:sz="0" w:space="0" w:color="auto"/>
                <w:left w:val="none" w:sz="0" w:space="0" w:color="auto"/>
                <w:bottom w:val="none" w:sz="0" w:space="0" w:color="auto"/>
                <w:right w:val="none" w:sz="0" w:space="0" w:color="auto"/>
              </w:divBdr>
            </w:div>
            <w:div w:id="1297684646">
              <w:marLeft w:val="0"/>
              <w:marRight w:val="0"/>
              <w:marTop w:val="0"/>
              <w:marBottom w:val="0"/>
              <w:divBdr>
                <w:top w:val="none" w:sz="0" w:space="0" w:color="auto"/>
                <w:left w:val="none" w:sz="0" w:space="0" w:color="auto"/>
                <w:bottom w:val="none" w:sz="0" w:space="0" w:color="auto"/>
                <w:right w:val="none" w:sz="0" w:space="0" w:color="auto"/>
              </w:divBdr>
            </w:div>
            <w:div w:id="1348019920">
              <w:marLeft w:val="0"/>
              <w:marRight w:val="0"/>
              <w:marTop w:val="0"/>
              <w:marBottom w:val="0"/>
              <w:divBdr>
                <w:top w:val="none" w:sz="0" w:space="0" w:color="auto"/>
                <w:left w:val="none" w:sz="0" w:space="0" w:color="auto"/>
                <w:bottom w:val="none" w:sz="0" w:space="0" w:color="auto"/>
                <w:right w:val="none" w:sz="0" w:space="0" w:color="auto"/>
              </w:divBdr>
            </w:div>
            <w:div w:id="1866600524">
              <w:marLeft w:val="0"/>
              <w:marRight w:val="0"/>
              <w:marTop w:val="0"/>
              <w:marBottom w:val="0"/>
              <w:divBdr>
                <w:top w:val="none" w:sz="0" w:space="0" w:color="auto"/>
                <w:left w:val="none" w:sz="0" w:space="0" w:color="auto"/>
                <w:bottom w:val="none" w:sz="0" w:space="0" w:color="auto"/>
                <w:right w:val="none" w:sz="0" w:space="0" w:color="auto"/>
              </w:divBdr>
            </w:div>
            <w:div w:id="20560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24763">
      <w:bodyDiv w:val="1"/>
      <w:marLeft w:val="0"/>
      <w:marRight w:val="0"/>
      <w:marTop w:val="0"/>
      <w:marBottom w:val="0"/>
      <w:divBdr>
        <w:top w:val="none" w:sz="0" w:space="0" w:color="auto"/>
        <w:left w:val="none" w:sz="0" w:space="0" w:color="auto"/>
        <w:bottom w:val="none" w:sz="0" w:space="0" w:color="auto"/>
        <w:right w:val="none" w:sz="0" w:space="0" w:color="auto"/>
      </w:divBdr>
      <w:divsChild>
        <w:div w:id="970600323">
          <w:marLeft w:val="547"/>
          <w:marRight w:val="0"/>
          <w:marTop w:val="96"/>
          <w:marBottom w:val="0"/>
          <w:divBdr>
            <w:top w:val="none" w:sz="0" w:space="0" w:color="auto"/>
            <w:left w:val="none" w:sz="0" w:space="0" w:color="auto"/>
            <w:bottom w:val="none" w:sz="0" w:space="0" w:color="auto"/>
            <w:right w:val="none" w:sz="0" w:space="0" w:color="auto"/>
          </w:divBdr>
        </w:div>
      </w:divsChild>
    </w:div>
    <w:div w:id="1082949142">
      <w:bodyDiv w:val="1"/>
      <w:marLeft w:val="0"/>
      <w:marRight w:val="0"/>
      <w:marTop w:val="0"/>
      <w:marBottom w:val="0"/>
      <w:divBdr>
        <w:top w:val="none" w:sz="0" w:space="0" w:color="auto"/>
        <w:left w:val="none" w:sz="0" w:space="0" w:color="auto"/>
        <w:bottom w:val="none" w:sz="0" w:space="0" w:color="auto"/>
        <w:right w:val="none" w:sz="0" w:space="0" w:color="auto"/>
      </w:divBdr>
    </w:div>
    <w:div w:id="1086927661">
      <w:bodyDiv w:val="1"/>
      <w:marLeft w:val="0"/>
      <w:marRight w:val="0"/>
      <w:marTop w:val="0"/>
      <w:marBottom w:val="0"/>
      <w:divBdr>
        <w:top w:val="none" w:sz="0" w:space="0" w:color="auto"/>
        <w:left w:val="none" w:sz="0" w:space="0" w:color="auto"/>
        <w:bottom w:val="none" w:sz="0" w:space="0" w:color="auto"/>
        <w:right w:val="none" w:sz="0" w:space="0" w:color="auto"/>
      </w:divBdr>
    </w:div>
    <w:div w:id="1099184131">
      <w:bodyDiv w:val="1"/>
      <w:marLeft w:val="0"/>
      <w:marRight w:val="0"/>
      <w:marTop w:val="0"/>
      <w:marBottom w:val="0"/>
      <w:divBdr>
        <w:top w:val="none" w:sz="0" w:space="0" w:color="auto"/>
        <w:left w:val="none" w:sz="0" w:space="0" w:color="auto"/>
        <w:bottom w:val="none" w:sz="0" w:space="0" w:color="auto"/>
        <w:right w:val="none" w:sz="0" w:space="0" w:color="auto"/>
      </w:divBdr>
    </w:div>
    <w:div w:id="1099988539">
      <w:bodyDiv w:val="1"/>
      <w:marLeft w:val="0"/>
      <w:marRight w:val="0"/>
      <w:marTop w:val="0"/>
      <w:marBottom w:val="0"/>
      <w:divBdr>
        <w:top w:val="none" w:sz="0" w:space="0" w:color="auto"/>
        <w:left w:val="none" w:sz="0" w:space="0" w:color="auto"/>
        <w:bottom w:val="none" w:sz="0" w:space="0" w:color="auto"/>
        <w:right w:val="none" w:sz="0" w:space="0" w:color="auto"/>
      </w:divBdr>
      <w:divsChild>
        <w:div w:id="800727120">
          <w:marLeft w:val="547"/>
          <w:marRight w:val="0"/>
          <w:marTop w:val="100"/>
          <w:marBottom w:val="0"/>
          <w:divBdr>
            <w:top w:val="none" w:sz="0" w:space="0" w:color="auto"/>
            <w:left w:val="none" w:sz="0" w:space="0" w:color="auto"/>
            <w:bottom w:val="none" w:sz="0" w:space="0" w:color="auto"/>
            <w:right w:val="none" w:sz="0" w:space="0" w:color="auto"/>
          </w:divBdr>
        </w:div>
      </w:divsChild>
    </w:div>
    <w:div w:id="1120606582">
      <w:bodyDiv w:val="1"/>
      <w:marLeft w:val="0"/>
      <w:marRight w:val="0"/>
      <w:marTop w:val="0"/>
      <w:marBottom w:val="0"/>
      <w:divBdr>
        <w:top w:val="none" w:sz="0" w:space="0" w:color="auto"/>
        <w:left w:val="none" w:sz="0" w:space="0" w:color="auto"/>
        <w:bottom w:val="none" w:sz="0" w:space="0" w:color="auto"/>
        <w:right w:val="none" w:sz="0" w:space="0" w:color="auto"/>
      </w:divBdr>
      <w:divsChild>
        <w:div w:id="789590251">
          <w:marLeft w:val="547"/>
          <w:marRight w:val="0"/>
          <w:marTop w:val="0"/>
          <w:marBottom w:val="0"/>
          <w:divBdr>
            <w:top w:val="none" w:sz="0" w:space="0" w:color="auto"/>
            <w:left w:val="none" w:sz="0" w:space="0" w:color="auto"/>
            <w:bottom w:val="none" w:sz="0" w:space="0" w:color="auto"/>
            <w:right w:val="none" w:sz="0" w:space="0" w:color="auto"/>
          </w:divBdr>
        </w:div>
      </w:divsChild>
    </w:div>
    <w:div w:id="1120881508">
      <w:bodyDiv w:val="1"/>
      <w:marLeft w:val="0"/>
      <w:marRight w:val="0"/>
      <w:marTop w:val="0"/>
      <w:marBottom w:val="0"/>
      <w:divBdr>
        <w:top w:val="none" w:sz="0" w:space="0" w:color="auto"/>
        <w:left w:val="none" w:sz="0" w:space="0" w:color="auto"/>
        <w:bottom w:val="none" w:sz="0" w:space="0" w:color="auto"/>
        <w:right w:val="none" w:sz="0" w:space="0" w:color="auto"/>
      </w:divBdr>
    </w:div>
    <w:div w:id="1163813370">
      <w:bodyDiv w:val="1"/>
      <w:marLeft w:val="0"/>
      <w:marRight w:val="0"/>
      <w:marTop w:val="0"/>
      <w:marBottom w:val="0"/>
      <w:divBdr>
        <w:top w:val="none" w:sz="0" w:space="0" w:color="auto"/>
        <w:left w:val="none" w:sz="0" w:space="0" w:color="auto"/>
        <w:bottom w:val="none" w:sz="0" w:space="0" w:color="auto"/>
        <w:right w:val="none" w:sz="0" w:space="0" w:color="auto"/>
      </w:divBdr>
    </w:div>
    <w:div w:id="1168328240">
      <w:bodyDiv w:val="1"/>
      <w:marLeft w:val="0"/>
      <w:marRight w:val="0"/>
      <w:marTop w:val="0"/>
      <w:marBottom w:val="0"/>
      <w:divBdr>
        <w:top w:val="none" w:sz="0" w:space="0" w:color="auto"/>
        <w:left w:val="none" w:sz="0" w:space="0" w:color="auto"/>
        <w:bottom w:val="none" w:sz="0" w:space="0" w:color="auto"/>
        <w:right w:val="none" w:sz="0" w:space="0" w:color="auto"/>
      </w:divBdr>
      <w:divsChild>
        <w:div w:id="1280338673">
          <w:marLeft w:val="547"/>
          <w:marRight w:val="0"/>
          <w:marTop w:val="0"/>
          <w:marBottom w:val="0"/>
          <w:divBdr>
            <w:top w:val="none" w:sz="0" w:space="0" w:color="auto"/>
            <w:left w:val="none" w:sz="0" w:space="0" w:color="auto"/>
            <w:bottom w:val="none" w:sz="0" w:space="0" w:color="auto"/>
            <w:right w:val="none" w:sz="0" w:space="0" w:color="auto"/>
          </w:divBdr>
        </w:div>
      </w:divsChild>
    </w:div>
    <w:div w:id="1181429266">
      <w:bodyDiv w:val="1"/>
      <w:marLeft w:val="0"/>
      <w:marRight w:val="0"/>
      <w:marTop w:val="0"/>
      <w:marBottom w:val="0"/>
      <w:divBdr>
        <w:top w:val="none" w:sz="0" w:space="0" w:color="auto"/>
        <w:left w:val="none" w:sz="0" w:space="0" w:color="auto"/>
        <w:bottom w:val="none" w:sz="0" w:space="0" w:color="auto"/>
        <w:right w:val="none" w:sz="0" w:space="0" w:color="auto"/>
      </w:divBdr>
      <w:divsChild>
        <w:div w:id="312150762">
          <w:marLeft w:val="547"/>
          <w:marRight w:val="0"/>
          <w:marTop w:val="0"/>
          <w:marBottom w:val="0"/>
          <w:divBdr>
            <w:top w:val="none" w:sz="0" w:space="0" w:color="auto"/>
            <w:left w:val="none" w:sz="0" w:space="0" w:color="auto"/>
            <w:bottom w:val="none" w:sz="0" w:space="0" w:color="auto"/>
            <w:right w:val="none" w:sz="0" w:space="0" w:color="auto"/>
          </w:divBdr>
        </w:div>
      </w:divsChild>
    </w:div>
    <w:div w:id="1262303373">
      <w:bodyDiv w:val="1"/>
      <w:marLeft w:val="0"/>
      <w:marRight w:val="0"/>
      <w:marTop w:val="0"/>
      <w:marBottom w:val="0"/>
      <w:divBdr>
        <w:top w:val="none" w:sz="0" w:space="0" w:color="auto"/>
        <w:left w:val="none" w:sz="0" w:space="0" w:color="auto"/>
        <w:bottom w:val="none" w:sz="0" w:space="0" w:color="auto"/>
        <w:right w:val="none" w:sz="0" w:space="0" w:color="auto"/>
      </w:divBdr>
    </w:div>
    <w:div w:id="1262375576">
      <w:bodyDiv w:val="1"/>
      <w:marLeft w:val="0"/>
      <w:marRight w:val="0"/>
      <w:marTop w:val="0"/>
      <w:marBottom w:val="0"/>
      <w:divBdr>
        <w:top w:val="none" w:sz="0" w:space="0" w:color="auto"/>
        <w:left w:val="none" w:sz="0" w:space="0" w:color="auto"/>
        <w:bottom w:val="none" w:sz="0" w:space="0" w:color="auto"/>
        <w:right w:val="none" w:sz="0" w:space="0" w:color="auto"/>
      </w:divBdr>
    </w:div>
    <w:div w:id="1281916479">
      <w:bodyDiv w:val="1"/>
      <w:marLeft w:val="0"/>
      <w:marRight w:val="0"/>
      <w:marTop w:val="0"/>
      <w:marBottom w:val="0"/>
      <w:divBdr>
        <w:top w:val="none" w:sz="0" w:space="0" w:color="auto"/>
        <w:left w:val="none" w:sz="0" w:space="0" w:color="auto"/>
        <w:bottom w:val="none" w:sz="0" w:space="0" w:color="auto"/>
        <w:right w:val="none" w:sz="0" w:space="0" w:color="auto"/>
      </w:divBdr>
    </w:div>
    <w:div w:id="1295791723">
      <w:bodyDiv w:val="1"/>
      <w:marLeft w:val="0"/>
      <w:marRight w:val="0"/>
      <w:marTop w:val="0"/>
      <w:marBottom w:val="0"/>
      <w:divBdr>
        <w:top w:val="none" w:sz="0" w:space="0" w:color="auto"/>
        <w:left w:val="none" w:sz="0" w:space="0" w:color="auto"/>
        <w:bottom w:val="none" w:sz="0" w:space="0" w:color="auto"/>
        <w:right w:val="none" w:sz="0" w:space="0" w:color="auto"/>
      </w:divBdr>
    </w:div>
    <w:div w:id="1306084974">
      <w:bodyDiv w:val="1"/>
      <w:marLeft w:val="0"/>
      <w:marRight w:val="0"/>
      <w:marTop w:val="0"/>
      <w:marBottom w:val="0"/>
      <w:divBdr>
        <w:top w:val="none" w:sz="0" w:space="0" w:color="auto"/>
        <w:left w:val="none" w:sz="0" w:space="0" w:color="auto"/>
        <w:bottom w:val="none" w:sz="0" w:space="0" w:color="auto"/>
        <w:right w:val="none" w:sz="0" w:space="0" w:color="auto"/>
      </w:divBdr>
    </w:div>
    <w:div w:id="1323969969">
      <w:bodyDiv w:val="1"/>
      <w:marLeft w:val="0"/>
      <w:marRight w:val="0"/>
      <w:marTop w:val="0"/>
      <w:marBottom w:val="0"/>
      <w:divBdr>
        <w:top w:val="none" w:sz="0" w:space="0" w:color="auto"/>
        <w:left w:val="none" w:sz="0" w:space="0" w:color="auto"/>
        <w:bottom w:val="none" w:sz="0" w:space="0" w:color="auto"/>
        <w:right w:val="none" w:sz="0" w:space="0" w:color="auto"/>
      </w:divBdr>
    </w:div>
    <w:div w:id="1348603266">
      <w:bodyDiv w:val="1"/>
      <w:marLeft w:val="0"/>
      <w:marRight w:val="0"/>
      <w:marTop w:val="0"/>
      <w:marBottom w:val="0"/>
      <w:divBdr>
        <w:top w:val="none" w:sz="0" w:space="0" w:color="auto"/>
        <w:left w:val="none" w:sz="0" w:space="0" w:color="auto"/>
        <w:bottom w:val="none" w:sz="0" w:space="0" w:color="auto"/>
        <w:right w:val="none" w:sz="0" w:space="0" w:color="auto"/>
      </w:divBdr>
      <w:divsChild>
        <w:div w:id="1917395112">
          <w:marLeft w:val="547"/>
          <w:marRight w:val="0"/>
          <w:marTop w:val="0"/>
          <w:marBottom w:val="0"/>
          <w:divBdr>
            <w:top w:val="none" w:sz="0" w:space="0" w:color="auto"/>
            <w:left w:val="none" w:sz="0" w:space="0" w:color="auto"/>
            <w:bottom w:val="none" w:sz="0" w:space="0" w:color="auto"/>
            <w:right w:val="none" w:sz="0" w:space="0" w:color="auto"/>
          </w:divBdr>
        </w:div>
      </w:divsChild>
    </w:div>
    <w:div w:id="1353411564">
      <w:bodyDiv w:val="1"/>
      <w:marLeft w:val="0"/>
      <w:marRight w:val="0"/>
      <w:marTop w:val="0"/>
      <w:marBottom w:val="0"/>
      <w:divBdr>
        <w:top w:val="none" w:sz="0" w:space="0" w:color="auto"/>
        <w:left w:val="none" w:sz="0" w:space="0" w:color="auto"/>
        <w:bottom w:val="none" w:sz="0" w:space="0" w:color="auto"/>
        <w:right w:val="none" w:sz="0" w:space="0" w:color="auto"/>
      </w:divBdr>
    </w:div>
    <w:div w:id="1380739756">
      <w:bodyDiv w:val="1"/>
      <w:marLeft w:val="0"/>
      <w:marRight w:val="0"/>
      <w:marTop w:val="0"/>
      <w:marBottom w:val="0"/>
      <w:divBdr>
        <w:top w:val="none" w:sz="0" w:space="0" w:color="auto"/>
        <w:left w:val="none" w:sz="0" w:space="0" w:color="auto"/>
        <w:bottom w:val="none" w:sz="0" w:space="0" w:color="auto"/>
        <w:right w:val="none" w:sz="0" w:space="0" w:color="auto"/>
      </w:divBdr>
    </w:div>
    <w:div w:id="1385057600">
      <w:bodyDiv w:val="1"/>
      <w:marLeft w:val="0"/>
      <w:marRight w:val="0"/>
      <w:marTop w:val="0"/>
      <w:marBottom w:val="0"/>
      <w:divBdr>
        <w:top w:val="none" w:sz="0" w:space="0" w:color="auto"/>
        <w:left w:val="none" w:sz="0" w:space="0" w:color="auto"/>
        <w:bottom w:val="none" w:sz="0" w:space="0" w:color="auto"/>
        <w:right w:val="none" w:sz="0" w:space="0" w:color="auto"/>
      </w:divBdr>
    </w:div>
    <w:div w:id="1410275999">
      <w:bodyDiv w:val="1"/>
      <w:marLeft w:val="0"/>
      <w:marRight w:val="0"/>
      <w:marTop w:val="0"/>
      <w:marBottom w:val="0"/>
      <w:divBdr>
        <w:top w:val="none" w:sz="0" w:space="0" w:color="auto"/>
        <w:left w:val="none" w:sz="0" w:space="0" w:color="auto"/>
        <w:bottom w:val="none" w:sz="0" w:space="0" w:color="auto"/>
        <w:right w:val="none" w:sz="0" w:space="0" w:color="auto"/>
      </w:divBdr>
      <w:divsChild>
        <w:div w:id="1931741138">
          <w:marLeft w:val="547"/>
          <w:marRight w:val="0"/>
          <w:marTop w:val="0"/>
          <w:marBottom w:val="0"/>
          <w:divBdr>
            <w:top w:val="none" w:sz="0" w:space="0" w:color="auto"/>
            <w:left w:val="none" w:sz="0" w:space="0" w:color="auto"/>
            <w:bottom w:val="none" w:sz="0" w:space="0" w:color="auto"/>
            <w:right w:val="none" w:sz="0" w:space="0" w:color="auto"/>
          </w:divBdr>
        </w:div>
        <w:div w:id="962421987">
          <w:marLeft w:val="547"/>
          <w:marRight w:val="0"/>
          <w:marTop w:val="0"/>
          <w:marBottom w:val="0"/>
          <w:divBdr>
            <w:top w:val="none" w:sz="0" w:space="0" w:color="auto"/>
            <w:left w:val="none" w:sz="0" w:space="0" w:color="auto"/>
            <w:bottom w:val="none" w:sz="0" w:space="0" w:color="auto"/>
            <w:right w:val="none" w:sz="0" w:space="0" w:color="auto"/>
          </w:divBdr>
        </w:div>
        <w:div w:id="389839697">
          <w:marLeft w:val="547"/>
          <w:marRight w:val="0"/>
          <w:marTop w:val="0"/>
          <w:marBottom w:val="0"/>
          <w:divBdr>
            <w:top w:val="none" w:sz="0" w:space="0" w:color="auto"/>
            <w:left w:val="none" w:sz="0" w:space="0" w:color="auto"/>
            <w:bottom w:val="none" w:sz="0" w:space="0" w:color="auto"/>
            <w:right w:val="none" w:sz="0" w:space="0" w:color="auto"/>
          </w:divBdr>
        </w:div>
        <w:div w:id="620769125">
          <w:marLeft w:val="547"/>
          <w:marRight w:val="0"/>
          <w:marTop w:val="0"/>
          <w:marBottom w:val="0"/>
          <w:divBdr>
            <w:top w:val="none" w:sz="0" w:space="0" w:color="auto"/>
            <w:left w:val="none" w:sz="0" w:space="0" w:color="auto"/>
            <w:bottom w:val="none" w:sz="0" w:space="0" w:color="auto"/>
            <w:right w:val="none" w:sz="0" w:space="0" w:color="auto"/>
          </w:divBdr>
        </w:div>
        <w:div w:id="881210757">
          <w:marLeft w:val="547"/>
          <w:marRight w:val="0"/>
          <w:marTop w:val="0"/>
          <w:marBottom w:val="0"/>
          <w:divBdr>
            <w:top w:val="none" w:sz="0" w:space="0" w:color="auto"/>
            <w:left w:val="none" w:sz="0" w:space="0" w:color="auto"/>
            <w:bottom w:val="none" w:sz="0" w:space="0" w:color="auto"/>
            <w:right w:val="none" w:sz="0" w:space="0" w:color="auto"/>
          </w:divBdr>
        </w:div>
      </w:divsChild>
    </w:div>
    <w:div w:id="1463616081">
      <w:bodyDiv w:val="1"/>
      <w:marLeft w:val="0"/>
      <w:marRight w:val="0"/>
      <w:marTop w:val="0"/>
      <w:marBottom w:val="0"/>
      <w:divBdr>
        <w:top w:val="none" w:sz="0" w:space="0" w:color="auto"/>
        <w:left w:val="none" w:sz="0" w:space="0" w:color="auto"/>
        <w:bottom w:val="none" w:sz="0" w:space="0" w:color="auto"/>
        <w:right w:val="none" w:sz="0" w:space="0" w:color="auto"/>
      </w:divBdr>
      <w:divsChild>
        <w:div w:id="1429932649">
          <w:marLeft w:val="547"/>
          <w:marRight w:val="0"/>
          <w:marTop w:val="80"/>
          <w:marBottom w:val="0"/>
          <w:divBdr>
            <w:top w:val="none" w:sz="0" w:space="0" w:color="auto"/>
            <w:left w:val="none" w:sz="0" w:space="0" w:color="auto"/>
            <w:bottom w:val="none" w:sz="0" w:space="0" w:color="auto"/>
            <w:right w:val="none" w:sz="0" w:space="0" w:color="auto"/>
          </w:divBdr>
        </w:div>
      </w:divsChild>
    </w:div>
    <w:div w:id="1466657820">
      <w:bodyDiv w:val="1"/>
      <w:marLeft w:val="0"/>
      <w:marRight w:val="0"/>
      <w:marTop w:val="0"/>
      <w:marBottom w:val="0"/>
      <w:divBdr>
        <w:top w:val="none" w:sz="0" w:space="0" w:color="auto"/>
        <w:left w:val="none" w:sz="0" w:space="0" w:color="auto"/>
        <w:bottom w:val="none" w:sz="0" w:space="0" w:color="auto"/>
        <w:right w:val="none" w:sz="0" w:space="0" w:color="auto"/>
      </w:divBdr>
    </w:div>
    <w:div w:id="1579752866">
      <w:bodyDiv w:val="1"/>
      <w:marLeft w:val="0"/>
      <w:marRight w:val="0"/>
      <w:marTop w:val="0"/>
      <w:marBottom w:val="0"/>
      <w:divBdr>
        <w:top w:val="none" w:sz="0" w:space="0" w:color="auto"/>
        <w:left w:val="none" w:sz="0" w:space="0" w:color="auto"/>
        <w:bottom w:val="none" w:sz="0" w:space="0" w:color="auto"/>
        <w:right w:val="none" w:sz="0" w:space="0" w:color="auto"/>
      </w:divBdr>
      <w:divsChild>
        <w:div w:id="1086073524">
          <w:marLeft w:val="547"/>
          <w:marRight w:val="0"/>
          <w:marTop w:val="0"/>
          <w:marBottom w:val="0"/>
          <w:divBdr>
            <w:top w:val="none" w:sz="0" w:space="0" w:color="auto"/>
            <w:left w:val="none" w:sz="0" w:space="0" w:color="auto"/>
            <w:bottom w:val="none" w:sz="0" w:space="0" w:color="auto"/>
            <w:right w:val="none" w:sz="0" w:space="0" w:color="auto"/>
          </w:divBdr>
        </w:div>
      </w:divsChild>
    </w:div>
    <w:div w:id="1583680413">
      <w:bodyDiv w:val="1"/>
      <w:marLeft w:val="0"/>
      <w:marRight w:val="0"/>
      <w:marTop w:val="0"/>
      <w:marBottom w:val="0"/>
      <w:divBdr>
        <w:top w:val="none" w:sz="0" w:space="0" w:color="auto"/>
        <w:left w:val="none" w:sz="0" w:space="0" w:color="auto"/>
        <w:bottom w:val="none" w:sz="0" w:space="0" w:color="auto"/>
        <w:right w:val="none" w:sz="0" w:space="0" w:color="auto"/>
      </w:divBdr>
    </w:div>
    <w:div w:id="1675835491">
      <w:bodyDiv w:val="1"/>
      <w:marLeft w:val="0"/>
      <w:marRight w:val="0"/>
      <w:marTop w:val="0"/>
      <w:marBottom w:val="0"/>
      <w:divBdr>
        <w:top w:val="none" w:sz="0" w:space="0" w:color="auto"/>
        <w:left w:val="none" w:sz="0" w:space="0" w:color="auto"/>
        <w:bottom w:val="none" w:sz="0" w:space="0" w:color="auto"/>
        <w:right w:val="none" w:sz="0" w:space="0" w:color="auto"/>
      </w:divBdr>
    </w:div>
    <w:div w:id="1716461560">
      <w:bodyDiv w:val="1"/>
      <w:marLeft w:val="0"/>
      <w:marRight w:val="0"/>
      <w:marTop w:val="0"/>
      <w:marBottom w:val="0"/>
      <w:divBdr>
        <w:top w:val="none" w:sz="0" w:space="0" w:color="auto"/>
        <w:left w:val="none" w:sz="0" w:space="0" w:color="auto"/>
        <w:bottom w:val="none" w:sz="0" w:space="0" w:color="auto"/>
        <w:right w:val="none" w:sz="0" w:space="0" w:color="auto"/>
      </w:divBdr>
      <w:divsChild>
        <w:div w:id="1544900149">
          <w:marLeft w:val="446"/>
          <w:marRight w:val="0"/>
          <w:marTop w:val="0"/>
          <w:marBottom w:val="0"/>
          <w:divBdr>
            <w:top w:val="none" w:sz="0" w:space="0" w:color="auto"/>
            <w:left w:val="none" w:sz="0" w:space="0" w:color="auto"/>
            <w:bottom w:val="none" w:sz="0" w:space="0" w:color="auto"/>
            <w:right w:val="none" w:sz="0" w:space="0" w:color="auto"/>
          </w:divBdr>
        </w:div>
      </w:divsChild>
    </w:div>
    <w:div w:id="1747845804">
      <w:bodyDiv w:val="1"/>
      <w:marLeft w:val="0"/>
      <w:marRight w:val="0"/>
      <w:marTop w:val="0"/>
      <w:marBottom w:val="0"/>
      <w:divBdr>
        <w:top w:val="none" w:sz="0" w:space="0" w:color="auto"/>
        <w:left w:val="none" w:sz="0" w:space="0" w:color="auto"/>
        <w:bottom w:val="none" w:sz="0" w:space="0" w:color="auto"/>
        <w:right w:val="none" w:sz="0" w:space="0" w:color="auto"/>
      </w:divBdr>
      <w:divsChild>
        <w:div w:id="327170249">
          <w:marLeft w:val="547"/>
          <w:marRight w:val="0"/>
          <w:marTop w:val="96"/>
          <w:marBottom w:val="0"/>
          <w:divBdr>
            <w:top w:val="none" w:sz="0" w:space="0" w:color="auto"/>
            <w:left w:val="none" w:sz="0" w:space="0" w:color="auto"/>
            <w:bottom w:val="none" w:sz="0" w:space="0" w:color="auto"/>
            <w:right w:val="none" w:sz="0" w:space="0" w:color="auto"/>
          </w:divBdr>
        </w:div>
        <w:div w:id="1732804016">
          <w:marLeft w:val="547"/>
          <w:marRight w:val="0"/>
          <w:marTop w:val="96"/>
          <w:marBottom w:val="0"/>
          <w:divBdr>
            <w:top w:val="none" w:sz="0" w:space="0" w:color="auto"/>
            <w:left w:val="none" w:sz="0" w:space="0" w:color="auto"/>
            <w:bottom w:val="none" w:sz="0" w:space="0" w:color="auto"/>
            <w:right w:val="none" w:sz="0" w:space="0" w:color="auto"/>
          </w:divBdr>
        </w:div>
      </w:divsChild>
    </w:div>
    <w:div w:id="1752123625">
      <w:bodyDiv w:val="1"/>
      <w:marLeft w:val="0"/>
      <w:marRight w:val="0"/>
      <w:marTop w:val="0"/>
      <w:marBottom w:val="0"/>
      <w:divBdr>
        <w:top w:val="none" w:sz="0" w:space="0" w:color="auto"/>
        <w:left w:val="none" w:sz="0" w:space="0" w:color="auto"/>
        <w:bottom w:val="none" w:sz="0" w:space="0" w:color="auto"/>
        <w:right w:val="none" w:sz="0" w:space="0" w:color="auto"/>
      </w:divBdr>
      <w:divsChild>
        <w:div w:id="1093016057">
          <w:marLeft w:val="547"/>
          <w:marRight w:val="0"/>
          <w:marTop w:val="0"/>
          <w:marBottom w:val="0"/>
          <w:divBdr>
            <w:top w:val="none" w:sz="0" w:space="0" w:color="auto"/>
            <w:left w:val="none" w:sz="0" w:space="0" w:color="auto"/>
            <w:bottom w:val="none" w:sz="0" w:space="0" w:color="auto"/>
            <w:right w:val="none" w:sz="0" w:space="0" w:color="auto"/>
          </w:divBdr>
        </w:div>
      </w:divsChild>
    </w:div>
    <w:div w:id="1776244608">
      <w:bodyDiv w:val="1"/>
      <w:marLeft w:val="0"/>
      <w:marRight w:val="0"/>
      <w:marTop w:val="0"/>
      <w:marBottom w:val="0"/>
      <w:divBdr>
        <w:top w:val="none" w:sz="0" w:space="0" w:color="auto"/>
        <w:left w:val="none" w:sz="0" w:space="0" w:color="auto"/>
        <w:bottom w:val="none" w:sz="0" w:space="0" w:color="auto"/>
        <w:right w:val="none" w:sz="0" w:space="0" w:color="auto"/>
      </w:divBdr>
      <w:divsChild>
        <w:div w:id="56710544">
          <w:marLeft w:val="547"/>
          <w:marRight w:val="0"/>
          <w:marTop w:val="82"/>
          <w:marBottom w:val="0"/>
          <w:divBdr>
            <w:top w:val="none" w:sz="0" w:space="0" w:color="auto"/>
            <w:left w:val="none" w:sz="0" w:space="0" w:color="auto"/>
            <w:bottom w:val="none" w:sz="0" w:space="0" w:color="auto"/>
            <w:right w:val="none" w:sz="0" w:space="0" w:color="auto"/>
          </w:divBdr>
        </w:div>
        <w:div w:id="376007206">
          <w:marLeft w:val="547"/>
          <w:marRight w:val="0"/>
          <w:marTop w:val="82"/>
          <w:marBottom w:val="0"/>
          <w:divBdr>
            <w:top w:val="none" w:sz="0" w:space="0" w:color="auto"/>
            <w:left w:val="none" w:sz="0" w:space="0" w:color="auto"/>
            <w:bottom w:val="none" w:sz="0" w:space="0" w:color="auto"/>
            <w:right w:val="none" w:sz="0" w:space="0" w:color="auto"/>
          </w:divBdr>
        </w:div>
      </w:divsChild>
    </w:div>
    <w:div w:id="1798254155">
      <w:bodyDiv w:val="1"/>
      <w:marLeft w:val="0"/>
      <w:marRight w:val="0"/>
      <w:marTop w:val="0"/>
      <w:marBottom w:val="0"/>
      <w:divBdr>
        <w:top w:val="none" w:sz="0" w:space="0" w:color="auto"/>
        <w:left w:val="none" w:sz="0" w:space="0" w:color="auto"/>
        <w:bottom w:val="none" w:sz="0" w:space="0" w:color="auto"/>
        <w:right w:val="none" w:sz="0" w:space="0" w:color="auto"/>
      </w:divBdr>
    </w:div>
    <w:div w:id="1806967034">
      <w:bodyDiv w:val="1"/>
      <w:marLeft w:val="0"/>
      <w:marRight w:val="0"/>
      <w:marTop w:val="0"/>
      <w:marBottom w:val="0"/>
      <w:divBdr>
        <w:top w:val="none" w:sz="0" w:space="0" w:color="auto"/>
        <w:left w:val="none" w:sz="0" w:space="0" w:color="auto"/>
        <w:bottom w:val="none" w:sz="0" w:space="0" w:color="auto"/>
        <w:right w:val="none" w:sz="0" w:space="0" w:color="auto"/>
      </w:divBdr>
    </w:div>
    <w:div w:id="1869220907">
      <w:bodyDiv w:val="1"/>
      <w:marLeft w:val="0"/>
      <w:marRight w:val="0"/>
      <w:marTop w:val="0"/>
      <w:marBottom w:val="0"/>
      <w:divBdr>
        <w:top w:val="none" w:sz="0" w:space="0" w:color="auto"/>
        <w:left w:val="none" w:sz="0" w:space="0" w:color="auto"/>
        <w:bottom w:val="none" w:sz="0" w:space="0" w:color="auto"/>
        <w:right w:val="none" w:sz="0" w:space="0" w:color="auto"/>
      </w:divBdr>
      <w:divsChild>
        <w:div w:id="1885830809">
          <w:marLeft w:val="0"/>
          <w:marRight w:val="0"/>
          <w:marTop w:val="0"/>
          <w:marBottom w:val="0"/>
          <w:divBdr>
            <w:top w:val="none" w:sz="0" w:space="0" w:color="auto"/>
            <w:left w:val="none" w:sz="0" w:space="0" w:color="auto"/>
            <w:bottom w:val="none" w:sz="0" w:space="0" w:color="auto"/>
            <w:right w:val="none" w:sz="0" w:space="0" w:color="auto"/>
          </w:divBdr>
          <w:divsChild>
            <w:div w:id="198590516">
              <w:marLeft w:val="0"/>
              <w:marRight w:val="0"/>
              <w:marTop w:val="0"/>
              <w:marBottom w:val="0"/>
              <w:divBdr>
                <w:top w:val="none" w:sz="0" w:space="0" w:color="auto"/>
                <w:left w:val="none" w:sz="0" w:space="0" w:color="auto"/>
                <w:bottom w:val="none" w:sz="0" w:space="0" w:color="auto"/>
                <w:right w:val="none" w:sz="0" w:space="0" w:color="auto"/>
              </w:divBdr>
            </w:div>
            <w:div w:id="271743945">
              <w:marLeft w:val="0"/>
              <w:marRight w:val="0"/>
              <w:marTop w:val="0"/>
              <w:marBottom w:val="0"/>
              <w:divBdr>
                <w:top w:val="none" w:sz="0" w:space="0" w:color="auto"/>
                <w:left w:val="none" w:sz="0" w:space="0" w:color="auto"/>
                <w:bottom w:val="none" w:sz="0" w:space="0" w:color="auto"/>
                <w:right w:val="none" w:sz="0" w:space="0" w:color="auto"/>
              </w:divBdr>
            </w:div>
            <w:div w:id="678116336">
              <w:marLeft w:val="0"/>
              <w:marRight w:val="0"/>
              <w:marTop w:val="0"/>
              <w:marBottom w:val="0"/>
              <w:divBdr>
                <w:top w:val="none" w:sz="0" w:space="0" w:color="auto"/>
                <w:left w:val="none" w:sz="0" w:space="0" w:color="auto"/>
                <w:bottom w:val="none" w:sz="0" w:space="0" w:color="auto"/>
                <w:right w:val="none" w:sz="0" w:space="0" w:color="auto"/>
              </w:divBdr>
            </w:div>
            <w:div w:id="1364402275">
              <w:marLeft w:val="0"/>
              <w:marRight w:val="0"/>
              <w:marTop w:val="0"/>
              <w:marBottom w:val="0"/>
              <w:divBdr>
                <w:top w:val="none" w:sz="0" w:space="0" w:color="auto"/>
                <w:left w:val="none" w:sz="0" w:space="0" w:color="auto"/>
                <w:bottom w:val="none" w:sz="0" w:space="0" w:color="auto"/>
                <w:right w:val="none" w:sz="0" w:space="0" w:color="auto"/>
              </w:divBdr>
            </w:div>
            <w:div w:id="20048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0476">
      <w:bodyDiv w:val="1"/>
      <w:marLeft w:val="0"/>
      <w:marRight w:val="0"/>
      <w:marTop w:val="0"/>
      <w:marBottom w:val="0"/>
      <w:divBdr>
        <w:top w:val="none" w:sz="0" w:space="0" w:color="auto"/>
        <w:left w:val="none" w:sz="0" w:space="0" w:color="auto"/>
        <w:bottom w:val="none" w:sz="0" w:space="0" w:color="auto"/>
        <w:right w:val="none" w:sz="0" w:space="0" w:color="auto"/>
      </w:divBdr>
    </w:div>
    <w:div w:id="1968849843">
      <w:bodyDiv w:val="1"/>
      <w:marLeft w:val="0"/>
      <w:marRight w:val="0"/>
      <w:marTop w:val="0"/>
      <w:marBottom w:val="0"/>
      <w:divBdr>
        <w:top w:val="none" w:sz="0" w:space="0" w:color="auto"/>
        <w:left w:val="none" w:sz="0" w:space="0" w:color="auto"/>
        <w:bottom w:val="none" w:sz="0" w:space="0" w:color="auto"/>
        <w:right w:val="none" w:sz="0" w:space="0" w:color="auto"/>
      </w:divBdr>
      <w:divsChild>
        <w:div w:id="1086615613">
          <w:marLeft w:val="547"/>
          <w:marRight w:val="0"/>
          <w:marTop w:val="91"/>
          <w:marBottom w:val="0"/>
          <w:divBdr>
            <w:top w:val="none" w:sz="0" w:space="0" w:color="auto"/>
            <w:left w:val="none" w:sz="0" w:space="0" w:color="auto"/>
            <w:bottom w:val="none" w:sz="0" w:space="0" w:color="auto"/>
            <w:right w:val="none" w:sz="0" w:space="0" w:color="auto"/>
          </w:divBdr>
        </w:div>
        <w:div w:id="1709140972">
          <w:marLeft w:val="547"/>
          <w:marRight w:val="0"/>
          <w:marTop w:val="91"/>
          <w:marBottom w:val="0"/>
          <w:divBdr>
            <w:top w:val="none" w:sz="0" w:space="0" w:color="auto"/>
            <w:left w:val="none" w:sz="0" w:space="0" w:color="auto"/>
            <w:bottom w:val="none" w:sz="0" w:space="0" w:color="auto"/>
            <w:right w:val="none" w:sz="0" w:space="0" w:color="auto"/>
          </w:divBdr>
        </w:div>
        <w:div w:id="974214860">
          <w:marLeft w:val="547"/>
          <w:marRight w:val="0"/>
          <w:marTop w:val="91"/>
          <w:marBottom w:val="0"/>
          <w:divBdr>
            <w:top w:val="none" w:sz="0" w:space="0" w:color="auto"/>
            <w:left w:val="none" w:sz="0" w:space="0" w:color="auto"/>
            <w:bottom w:val="none" w:sz="0" w:space="0" w:color="auto"/>
            <w:right w:val="none" w:sz="0" w:space="0" w:color="auto"/>
          </w:divBdr>
        </w:div>
      </w:divsChild>
    </w:div>
    <w:div w:id="1970815351">
      <w:bodyDiv w:val="1"/>
      <w:marLeft w:val="0"/>
      <w:marRight w:val="0"/>
      <w:marTop w:val="0"/>
      <w:marBottom w:val="0"/>
      <w:divBdr>
        <w:top w:val="none" w:sz="0" w:space="0" w:color="auto"/>
        <w:left w:val="none" w:sz="0" w:space="0" w:color="auto"/>
        <w:bottom w:val="none" w:sz="0" w:space="0" w:color="auto"/>
        <w:right w:val="none" w:sz="0" w:space="0" w:color="auto"/>
      </w:divBdr>
    </w:div>
    <w:div w:id="1986466859">
      <w:bodyDiv w:val="1"/>
      <w:marLeft w:val="0"/>
      <w:marRight w:val="0"/>
      <w:marTop w:val="0"/>
      <w:marBottom w:val="0"/>
      <w:divBdr>
        <w:top w:val="none" w:sz="0" w:space="0" w:color="auto"/>
        <w:left w:val="none" w:sz="0" w:space="0" w:color="auto"/>
        <w:bottom w:val="none" w:sz="0" w:space="0" w:color="auto"/>
        <w:right w:val="none" w:sz="0" w:space="0" w:color="auto"/>
      </w:divBdr>
      <w:divsChild>
        <w:div w:id="2135756621">
          <w:marLeft w:val="720"/>
          <w:marRight w:val="0"/>
          <w:marTop w:val="80"/>
          <w:marBottom w:val="0"/>
          <w:divBdr>
            <w:top w:val="none" w:sz="0" w:space="0" w:color="auto"/>
            <w:left w:val="none" w:sz="0" w:space="0" w:color="auto"/>
            <w:bottom w:val="none" w:sz="0" w:space="0" w:color="auto"/>
            <w:right w:val="none" w:sz="0" w:space="0" w:color="auto"/>
          </w:divBdr>
        </w:div>
      </w:divsChild>
    </w:div>
    <w:div w:id="1987313720">
      <w:bodyDiv w:val="1"/>
      <w:marLeft w:val="0"/>
      <w:marRight w:val="0"/>
      <w:marTop w:val="0"/>
      <w:marBottom w:val="0"/>
      <w:divBdr>
        <w:top w:val="none" w:sz="0" w:space="0" w:color="auto"/>
        <w:left w:val="none" w:sz="0" w:space="0" w:color="auto"/>
        <w:bottom w:val="none" w:sz="0" w:space="0" w:color="auto"/>
        <w:right w:val="none" w:sz="0" w:space="0" w:color="auto"/>
      </w:divBdr>
      <w:divsChild>
        <w:div w:id="1693337418">
          <w:marLeft w:val="0"/>
          <w:marRight w:val="0"/>
          <w:marTop w:val="0"/>
          <w:marBottom w:val="0"/>
          <w:divBdr>
            <w:top w:val="none" w:sz="0" w:space="0" w:color="auto"/>
            <w:left w:val="none" w:sz="0" w:space="0" w:color="auto"/>
            <w:bottom w:val="none" w:sz="0" w:space="0" w:color="auto"/>
            <w:right w:val="none" w:sz="0" w:space="0" w:color="auto"/>
          </w:divBdr>
          <w:divsChild>
            <w:div w:id="1256592101">
              <w:marLeft w:val="0"/>
              <w:marRight w:val="0"/>
              <w:marTop w:val="0"/>
              <w:marBottom w:val="0"/>
              <w:divBdr>
                <w:top w:val="none" w:sz="0" w:space="0" w:color="auto"/>
                <w:left w:val="none" w:sz="0" w:space="0" w:color="auto"/>
                <w:bottom w:val="none" w:sz="0" w:space="0" w:color="auto"/>
                <w:right w:val="none" w:sz="0" w:space="0" w:color="auto"/>
              </w:divBdr>
            </w:div>
            <w:div w:id="1543441964">
              <w:marLeft w:val="0"/>
              <w:marRight w:val="0"/>
              <w:marTop w:val="0"/>
              <w:marBottom w:val="0"/>
              <w:divBdr>
                <w:top w:val="none" w:sz="0" w:space="0" w:color="auto"/>
                <w:left w:val="none" w:sz="0" w:space="0" w:color="auto"/>
                <w:bottom w:val="none" w:sz="0" w:space="0" w:color="auto"/>
                <w:right w:val="none" w:sz="0" w:space="0" w:color="auto"/>
              </w:divBdr>
            </w:div>
            <w:div w:id="1547335707">
              <w:marLeft w:val="0"/>
              <w:marRight w:val="0"/>
              <w:marTop w:val="0"/>
              <w:marBottom w:val="0"/>
              <w:divBdr>
                <w:top w:val="none" w:sz="0" w:space="0" w:color="auto"/>
                <w:left w:val="none" w:sz="0" w:space="0" w:color="auto"/>
                <w:bottom w:val="none" w:sz="0" w:space="0" w:color="auto"/>
                <w:right w:val="none" w:sz="0" w:space="0" w:color="auto"/>
              </w:divBdr>
            </w:div>
            <w:div w:id="1549605305">
              <w:marLeft w:val="0"/>
              <w:marRight w:val="0"/>
              <w:marTop w:val="0"/>
              <w:marBottom w:val="0"/>
              <w:divBdr>
                <w:top w:val="none" w:sz="0" w:space="0" w:color="auto"/>
                <w:left w:val="none" w:sz="0" w:space="0" w:color="auto"/>
                <w:bottom w:val="none" w:sz="0" w:space="0" w:color="auto"/>
                <w:right w:val="none" w:sz="0" w:space="0" w:color="auto"/>
              </w:divBdr>
            </w:div>
            <w:div w:id="1558278645">
              <w:marLeft w:val="0"/>
              <w:marRight w:val="0"/>
              <w:marTop w:val="0"/>
              <w:marBottom w:val="0"/>
              <w:divBdr>
                <w:top w:val="none" w:sz="0" w:space="0" w:color="auto"/>
                <w:left w:val="none" w:sz="0" w:space="0" w:color="auto"/>
                <w:bottom w:val="none" w:sz="0" w:space="0" w:color="auto"/>
                <w:right w:val="none" w:sz="0" w:space="0" w:color="auto"/>
              </w:divBdr>
            </w:div>
            <w:div w:id="161856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4236">
      <w:bodyDiv w:val="1"/>
      <w:marLeft w:val="0"/>
      <w:marRight w:val="0"/>
      <w:marTop w:val="0"/>
      <w:marBottom w:val="0"/>
      <w:divBdr>
        <w:top w:val="none" w:sz="0" w:space="0" w:color="auto"/>
        <w:left w:val="none" w:sz="0" w:space="0" w:color="auto"/>
        <w:bottom w:val="none" w:sz="0" w:space="0" w:color="auto"/>
        <w:right w:val="none" w:sz="0" w:space="0" w:color="auto"/>
      </w:divBdr>
    </w:div>
    <w:div w:id="2022009603">
      <w:bodyDiv w:val="1"/>
      <w:marLeft w:val="0"/>
      <w:marRight w:val="0"/>
      <w:marTop w:val="0"/>
      <w:marBottom w:val="0"/>
      <w:divBdr>
        <w:top w:val="none" w:sz="0" w:space="0" w:color="auto"/>
        <w:left w:val="none" w:sz="0" w:space="0" w:color="auto"/>
        <w:bottom w:val="none" w:sz="0" w:space="0" w:color="auto"/>
        <w:right w:val="none" w:sz="0" w:space="0" w:color="auto"/>
      </w:divBdr>
      <w:divsChild>
        <w:div w:id="2130121669">
          <w:marLeft w:val="547"/>
          <w:marRight w:val="0"/>
          <w:marTop w:val="0"/>
          <w:marBottom w:val="0"/>
          <w:divBdr>
            <w:top w:val="none" w:sz="0" w:space="0" w:color="auto"/>
            <w:left w:val="none" w:sz="0" w:space="0" w:color="auto"/>
            <w:bottom w:val="none" w:sz="0" w:space="0" w:color="auto"/>
            <w:right w:val="none" w:sz="0" w:space="0" w:color="auto"/>
          </w:divBdr>
        </w:div>
      </w:divsChild>
    </w:div>
    <w:div w:id="202710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mailto:dd-33.accord-entreprise@direccte.gouv.fr" TargetMode="External" Type="http://schemas.openxmlformats.org/officeDocument/2006/relationships/hyperlink"/><Relationship Id="rId11" Target="header1.xml" Type="http://schemas.openxmlformats.org/officeDocument/2006/relationships/header"/><Relationship Id="rId12" Target="header2.xml" Type="http://schemas.openxmlformats.org/officeDocument/2006/relationships/header"/><Relationship Id="rId13" Target="footer1.xml" Type="http://schemas.openxmlformats.org/officeDocument/2006/relationships/footer"/><Relationship Id="rId14" Target="footer2.xml" Type="http://schemas.openxmlformats.org/officeDocument/2006/relationships/footer"/><Relationship Id="rId15" Target="header3.xml" Type="http://schemas.openxmlformats.org/officeDocument/2006/relationships/header"/><Relationship Id="rId16" Target="footer3.xml" Type="http://schemas.openxmlformats.org/officeDocument/2006/relationships/footer"/><Relationship Id="rId17" Target="fontTable.xml" Type="http://schemas.openxmlformats.org/officeDocument/2006/relationships/fontTable"/><Relationship Id="rId18" Target="people.xml" Type="http://schemas.microsoft.com/office/2011/relationships/people"/><Relationship Id="rId19"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jpeg" Type="http://schemas.openxmlformats.org/officeDocument/2006/relationships/image"/><Relationship Id="rId9" Target="media/image2.emf"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8C664-AD05-420E-A2EF-E0A1595EC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2022</Words>
  <Characters>21123</Characters>
  <Application>Microsoft Office Word</Application>
  <DocSecurity>0</DocSecurity>
  <Lines>176</Lines>
  <Paragraphs>46</Paragraphs>
  <ScaleCrop>false</ScaleCrop>
  <HeadingPairs>
    <vt:vector baseType="variant" size="2">
      <vt:variant>
        <vt:lpstr>Titre</vt:lpstr>
      </vt:variant>
      <vt:variant>
        <vt:i4>1</vt:i4>
      </vt:variant>
    </vt:vector>
  </HeadingPairs>
  <TitlesOfParts>
    <vt:vector baseType="lpstr" size="1">
      <vt:lpstr>Accord dans le cadre de la négociation annuelle obligatoire et facultative</vt:lpstr>
    </vt:vector>
  </TitlesOfParts>
  <Company>PROMODES</Company>
  <LinksUpToDate>false</LinksUpToDate>
  <CharactersWithSpaces>23099</CharactersWithSpaces>
  <SharedDoc>false</SharedDoc>
  <HLinks>
    <vt:vector baseType="variant" size="6">
      <vt:variant>
        <vt:i4>7667800</vt:i4>
      </vt:variant>
      <vt:variant>
        <vt:i4>0</vt:i4>
      </vt:variant>
      <vt:variant>
        <vt:i4>0</vt:i4>
      </vt:variant>
      <vt:variant>
        <vt:i4>5</vt:i4>
      </vt:variant>
      <vt:variant>
        <vt:lpwstr>mailto:dd-33.accord-entreprise@direccte.gouv.fr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2022-06-08T14:59:00Z</dcterms:created>
  <cp:lastPrinted>2022-05-30T12:13:00Z</cp:lastPrinted>
  <dcterms:modified xsi:type="dcterms:W3CDTF">2022-06-08T15:00:00Z</dcterms:modified>
  <cp:revision>5</cp:revision>
  <dc:title>Accord dans le cadre de la négociation annuelle obligatoire et facultative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_DocHome" pid="2">
    <vt:i4>1892498323</vt:i4>
  </property>
</Properties>
</file>